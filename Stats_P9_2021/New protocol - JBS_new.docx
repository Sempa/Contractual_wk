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40D3E" w14:textId="77777777" w:rsidR="00DE6ECD" w:rsidRPr="00DE6ECD" w:rsidRDefault="00DE6ECD" w:rsidP="00DE6ECD">
      <w:pPr>
        <w:spacing w:after="120"/>
        <w:jc w:val="center"/>
        <w:rPr>
          <w:rFonts w:asciiTheme="majorHAnsi" w:eastAsia="Times New Roman" w:hAnsiTheme="majorHAnsi" w:cstheme="majorHAnsi"/>
          <w:b/>
          <w:sz w:val="24"/>
          <w:szCs w:val="24"/>
          <w:lang w:val="en-GB" w:eastAsia="en-ZA"/>
        </w:rPr>
      </w:pPr>
      <w:r w:rsidRPr="00DE6ECD">
        <w:rPr>
          <w:rFonts w:asciiTheme="majorHAnsi" w:eastAsia="Times New Roman" w:hAnsiTheme="majorHAnsi" w:cstheme="majorHAnsi"/>
          <w:b/>
          <w:sz w:val="24"/>
          <w:szCs w:val="24"/>
          <w:lang w:val="en-GB" w:eastAsia="en-ZA"/>
        </w:rPr>
        <w:t>RESEARCH PROTOCOL</w:t>
      </w:r>
    </w:p>
    <w:p w14:paraId="53ACFE54" w14:textId="77777777" w:rsidR="00DE6ECD" w:rsidRPr="00DE6ECD" w:rsidRDefault="00DE6ECD" w:rsidP="00DE6ECD">
      <w:pPr>
        <w:spacing w:after="120"/>
        <w:jc w:val="center"/>
        <w:rPr>
          <w:rFonts w:asciiTheme="majorHAnsi" w:eastAsia="Times New Roman" w:hAnsiTheme="majorHAnsi" w:cstheme="majorHAnsi"/>
          <w:b/>
          <w:sz w:val="24"/>
          <w:szCs w:val="24"/>
          <w:lang w:val="en-GB" w:eastAsia="en-ZA"/>
        </w:rPr>
      </w:pPr>
    </w:p>
    <w:p w14:paraId="2EA5D18E" w14:textId="77777777" w:rsidR="00DE6ECD" w:rsidRPr="00DE6ECD" w:rsidRDefault="00DE6ECD" w:rsidP="00DE6ECD">
      <w:pPr>
        <w:spacing w:after="120"/>
        <w:jc w:val="center"/>
        <w:rPr>
          <w:rFonts w:asciiTheme="majorHAnsi" w:eastAsia="Times New Roman" w:hAnsiTheme="majorHAnsi" w:cstheme="majorHAnsi"/>
          <w:b/>
          <w:sz w:val="24"/>
          <w:szCs w:val="24"/>
          <w:lang w:val="en-GB" w:eastAsia="en-ZA"/>
        </w:rPr>
      </w:pPr>
      <w:r w:rsidRPr="00DE6ECD">
        <w:rPr>
          <w:rFonts w:asciiTheme="majorHAnsi" w:eastAsia="Times New Roman" w:hAnsiTheme="majorHAnsi" w:cstheme="majorHAnsi"/>
          <w:b/>
          <w:sz w:val="24"/>
          <w:szCs w:val="24"/>
          <w:lang w:val="en-GB" w:eastAsia="en-ZA"/>
        </w:rPr>
        <w:t xml:space="preserve">The Effectiveness of Regional Anaesthesia in the Management of Chronic Pain at </w:t>
      </w:r>
      <w:proofErr w:type="spellStart"/>
      <w:r w:rsidRPr="00DE6ECD">
        <w:rPr>
          <w:rFonts w:asciiTheme="majorHAnsi" w:eastAsia="Times New Roman" w:hAnsiTheme="majorHAnsi" w:cstheme="majorHAnsi"/>
          <w:b/>
          <w:sz w:val="24"/>
          <w:szCs w:val="24"/>
          <w:lang w:val="en-GB" w:eastAsia="en-ZA"/>
        </w:rPr>
        <w:t>Universitas</w:t>
      </w:r>
      <w:proofErr w:type="spellEnd"/>
      <w:r w:rsidRPr="00DE6ECD">
        <w:rPr>
          <w:rFonts w:asciiTheme="majorHAnsi" w:eastAsia="Times New Roman" w:hAnsiTheme="majorHAnsi" w:cstheme="majorHAnsi"/>
          <w:b/>
          <w:sz w:val="24"/>
          <w:szCs w:val="24"/>
          <w:lang w:val="en-GB" w:eastAsia="en-ZA"/>
        </w:rPr>
        <w:t xml:space="preserve"> Academic Hospital Pain Unit </w:t>
      </w:r>
    </w:p>
    <w:p w14:paraId="2A6503C9" w14:textId="77777777" w:rsidR="00DE6ECD" w:rsidRPr="00DE6ECD" w:rsidRDefault="00DE6ECD" w:rsidP="00DE6ECD">
      <w:pPr>
        <w:widowControl w:val="0"/>
        <w:rPr>
          <w:rFonts w:asciiTheme="majorHAnsi" w:eastAsia="Times New Roman" w:hAnsiTheme="majorHAnsi" w:cstheme="majorHAnsi"/>
          <w:b/>
          <w:noProof/>
          <w:sz w:val="24"/>
          <w:szCs w:val="24"/>
          <w:lang w:val="en-GB" w:eastAsia="en-ZA"/>
        </w:rPr>
      </w:pPr>
    </w:p>
    <w:p w14:paraId="004F0FA3" w14:textId="77777777" w:rsidR="00DE6ECD" w:rsidRPr="00DE6ECD" w:rsidRDefault="00DE6ECD" w:rsidP="00DE6ECD">
      <w:pPr>
        <w:widowControl w:val="0"/>
        <w:spacing w:line="360" w:lineRule="auto"/>
        <w:jc w:val="center"/>
        <w:rPr>
          <w:rFonts w:asciiTheme="majorHAnsi" w:eastAsia="Times New Roman" w:hAnsiTheme="majorHAnsi" w:cstheme="majorHAnsi"/>
          <w:b/>
          <w:noProof/>
          <w:sz w:val="24"/>
          <w:szCs w:val="24"/>
          <w:lang w:val="en-GB" w:eastAsia="en-ZA"/>
        </w:rPr>
      </w:pPr>
      <w:r w:rsidRPr="00DE6ECD">
        <w:rPr>
          <w:rFonts w:asciiTheme="majorHAnsi" w:eastAsia="Times New Roman" w:hAnsiTheme="majorHAnsi" w:cstheme="majorHAnsi"/>
          <w:b/>
          <w:noProof/>
          <w:sz w:val="24"/>
          <w:szCs w:val="24"/>
          <w:lang w:val="en-GB" w:eastAsia="en-ZA"/>
        </w:rPr>
        <w:t>By</w:t>
      </w:r>
    </w:p>
    <w:p w14:paraId="74179CFB" w14:textId="77777777" w:rsidR="00DE6ECD" w:rsidRPr="00DE6ECD" w:rsidRDefault="00DE6ECD" w:rsidP="00DE6ECD">
      <w:pPr>
        <w:widowControl w:val="0"/>
        <w:spacing w:line="360" w:lineRule="auto"/>
        <w:jc w:val="center"/>
        <w:rPr>
          <w:rFonts w:asciiTheme="majorHAnsi" w:eastAsia="Times New Roman" w:hAnsiTheme="majorHAnsi" w:cstheme="majorHAnsi"/>
          <w:b/>
          <w:noProof/>
          <w:sz w:val="24"/>
          <w:szCs w:val="24"/>
          <w:lang w:val="en-GB" w:eastAsia="en-ZA"/>
        </w:rPr>
      </w:pPr>
    </w:p>
    <w:p w14:paraId="48EE2EF0" w14:textId="77777777" w:rsidR="00DE6ECD" w:rsidRPr="00DE6ECD" w:rsidRDefault="00DE6ECD" w:rsidP="00DE6ECD">
      <w:pPr>
        <w:widowControl w:val="0"/>
        <w:spacing w:line="360" w:lineRule="auto"/>
        <w:jc w:val="center"/>
        <w:rPr>
          <w:rFonts w:asciiTheme="majorHAnsi" w:eastAsia="Times New Roman" w:hAnsiTheme="majorHAnsi" w:cstheme="majorHAnsi"/>
          <w:b/>
          <w:noProof/>
          <w:sz w:val="24"/>
          <w:szCs w:val="24"/>
          <w:lang w:val="en-GB" w:eastAsia="en-ZA"/>
        </w:rPr>
      </w:pPr>
      <w:r w:rsidRPr="00DE6ECD">
        <w:rPr>
          <w:rFonts w:asciiTheme="majorHAnsi" w:eastAsia="Times New Roman" w:hAnsiTheme="majorHAnsi" w:cstheme="majorHAnsi"/>
          <w:b/>
          <w:noProof/>
          <w:sz w:val="24"/>
          <w:szCs w:val="24"/>
          <w:lang w:val="en-GB" w:eastAsia="en-ZA"/>
        </w:rPr>
        <w:t>Dr Nimishka Dawlathram</w:t>
      </w:r>
    </w:p>
    <w:p w14:paraId="748B88AC" w14:textId="77777777" w:rsidR="00DE6ECD" w:rsidRPr="00DE6ECD" w:rsidRDefault="00DE6ECD" w:rsidP="00DE6ECD">
      <w:pPr>
        <w:widowControl w:val="0"/>
        <w:spacing w:line="360" w:lineRule="auto"/>
        <w:jc w:val="center"/>
        <w:rPr>
          <w:rFonts w:asciiTheme="majorHAnsi" w:eastAsia="Times New Roman" w:hAnsiTheme="majorHAnsi" w:cstheme="majorHAnsi"/>
          <w:b/>
          <w:noProof/>
          <w:sz w:val="24"/>
          <w:szCs w:val="24"/>
          <w:lang w:val="en-GB" w:eastAsia="en-ZA"/>
        </w:rPr>
      </w:pPr>
      <w:r w:rsidRPr="00DE6ECD">
        <w:rPr>
          <w:rFonts w:asciiTheme="majorHAnsi" w:eastAsia="Times New Roman" w:hAnsiTheme="majorHAnsi" w:cstheme="majorHAnsi"/>
          <w:b/>
          <w:noProof/>
          <w:sz w:val="24"/>
          <w:szCs w:val="24"/>
          <w:lang w:val="en-GB" w:eastAsia="en-ZA"/>
        </w:rPr>
        <w:t>MBChB</w:t>
      </w:r>
    </w:p>
    <w:p w14:paraId="2807265F" w14:textId="77777777" w:rsidR="00DE6ECD" w:rsidRPr="00DE6ECD" w:rsidRDefault="00DE6ECD" w:rsidP="00DE6ECD">
      <w:pPr>
        <w:widowControl w:val="0"/>
        <w:spacing w:line="360" w:lineRule="auto"/>
        <w:jc w:val="center"/>
        <w:rPr>
          <w:rFonts w:asciiTheme="majorHAnsi" w:eastAsia="Times New Roman" w:hAnsiTheme="majorHAnsi" w:cstheme="majorHAnsi"/>
          <w:b/>
          <w:noProof/>
          <w:sz w:val="24"/>
          <w:szCs w:val="24"/>
          <w:lang w:val="en-GB" w:eastAsia="en-ZA"/>
        </w:rPr>
      </w:pPr>
    </w:p>
    <w:p w14:paraId="3557D5F7" w14:textId="77777777" w:rsidR="00DE6ECD" w:rsidRPr="00DE6ECD" w:rsidRDefault="00DE6ECD" w:rsidP="00DE6ECD">
      <w:pPr>
        <w:widowControl w:val="0"/>
        <w:spacing w:line="360" w:lineRule="auto"/>
        <w:jc w:val="center"/>
        <w:rPr>
          <w:rFonts w:asciiTheme="majorHAnsi" w:eastAsia="Times New Roman" w:hAnsiTheme="majorHAnsi" w:cstheme="majorHAnsi"/>
          <w:b/>
          <w:noProof/>
          <w:sz w:val="24"/>
          <w:szCs w:val="24"/>
          <w:lang w:val="en-GB" w:eastAsia="en-ZA"/>
        </w:rPr>
      </w:pPr>
    </w:p>
    <w:p w14:paraId="05B83B34" w14:textId="77777777" w:rsidR="00DE6ECD" w:rsidRPr="00DE6ECD" w:rsidRDefault="00DE6ECD" w:rsidP="00DE6ECD">
      <w:pPr>
        <w:widowControl w:val="0"/>
        <w:spacing w:line="360" w:lineRule="auto"/>
        <w:jc w:val="center"/>
        <w:rPr>
          <w:rFonts w:asciiTheme="majorHAnsi" w:eastAsia="Calibri" w:hAnsiTheme="majorHAnsi" w:cstheme="majorHAnsi"/>
          <w:bCs/>
          <w:sz w:val="24"/>
          <w:szCs w:val="24"/>
          <w:lang w:val="en-GB"/>
        </w:rPr>
      </w:pPr>
      <w:r w:rsidRPr="00DE6ECD">
        <w:rPr>
          <w:rFonts w:asciiTheme="majorHAnsi" w:eastAsia="Calibri" w:hAnsiTheme="majorHAnsi" w:cstheme="majorHAnsi"/>
          <w:bCs/>
          <w:sz w:val="24"/>
          <w:szCs w:val="24"/>
          <w:lang w:val="en-GB"/>
        </w:rPr>
        <w:t>Protocol for a research project submitted in fulfilment of the requirements for the degree</w:t>
      </w:r>
    </w:p>
    <w:p w14:paraId="07C3DE89" w14:textId="77777777" w:rsidR="00DE6ECD" w:rsidRPr="00DE6ECD" w:rsidRDefault="00DE6ECD" w:rsidP="00DE6ECD">
      <w:pPr>
        <w:widowControl w:val="0"/>
        <w:spacing w:line="360" w:lineRule="auto"/>
        <w:jc w:val="center"/>
        <w:rPr>
          <w:rFonts w:asciiTheme="majorHAnsi" w:eastAsia="Calibri" w:hAnsiTheme="majorHAnsi" w:cstheme="majorHAnsi"/>
          <w:b/>
          <w:bCs/>
          <w:sz w:val="24"/>
          <w:szCs w:val="24"/>
          <w:lang w:val="en-GB"/>
        </w:rPr>
      </w:pPr>
      <w:r w:rsidRPr="00DE6ECD">
        <w:rPr>
          <w:rFonts w:asciiTheme="majorHAnsi" w:eastAsia="Calibri" w:hAnsiTheme="majorHAnsi" w:cstheme="majorHAnsi"/>
          <w:b/>
          <w:bCs/>
          <w:sz w:val="24"/>
          <w:szCs w:val="24"/>
          <w:lang w:val="en-GB"/>
        </w:rPr>
        <w:t>Master of Medicine in Anaesthesiology</w:t>
      </w:r>
    </w:p>
    <w:p w14:paraId="003CDA6E" w14:textId="77777777" w:rsidR="00DE6ECD" w:rsidRPr="00DE6ECD" w:rsidRDefault="00DE6ECD" w:rsidP="00DE6ECD">
      <w:pPr>
        <w:spacing w:line="360" w:lineRule="auto"/>
        <w:jc w:val="center"/>
        <w:rPr>
          <w:rFonts w:asciiTheme="majorHAnsi" w:eastAsia="Calibri" w:hAnsiTheme="majorHAnsi" w:cstheme="majorHAnsi"/>
          <w:sz w:val="24"/>
          <w:szCs w:val="24"/>
          <w:lang w:val="en-GB"/>
        </w:rPr>
      </w:pPr>
      <w:proofErr w:type="gramStart"/>
      <w:r w:rsidRPr="00DE6ECD">
        <w:rPr>
          <w:rFonts w:asciiTheme="majorHAnsi" w:eastAsia="Calibri" w:hAnsiTheme="majorHAnsi" w:cstheme="majorHAnsi"/>
          <w:sz w:val="24"/>
          <w:szCs w:val="24"/>
          <w:lang w:val="en-GB"/>
        </w:rPr>
        <w:t>in</w:t>
      </w:r>
      <w:proofErr w:type="gramEnd"/>
      <w:r w:rsidRPr="00DE6ECD">
        <w:rPr>
          <w:rFonts w:asciiTheme="majorHAnsi" w:eastAsia="Calibri" w:hAnsiTheme="majorHAnsi" w:cstheme="majorHAnsi"/>
          <w:sz w:val="24"/>
          <w:szCs w:val="24"/>
          <w:lang w:val="en-GB"/>
        </w:rPr>
        <w:t xml:space="preserve"> the</w:t>
      </w:r>
    </w:p>
    <w:p w14:paraId="39946B54" w14:textId="77777777" w:rsidR="00DE6ECD" w:rsidRPr="00DE6ECD" w:rsidRDefault="00DE6ECD" w:rsidP="00DE6ECD">
      <w:pPr>
        <w:spacing w:line="360" w:lineRule="auto"/>
        <w:jc w:val="center"/>
        <w:rPr>
          <w:rFonts w:asciiTheme="majorHAnsi" w:eastAsia="Calibri" w:hAnsiTheme="majorHAnsi" w:cstheme="majorHAnsi"/>
          <w:sz w:val="24"/>
          <w:szCs w:val="24"/>
          <w:lang w:val="en-GB"/>
        </w:rPr>
      </w:pPr>
      <w:r w:rsidRPr="00DE6ECD">
        <w:rPr>
          <w:rFonts w:asciiTheme="majorHAnsi" w:eastAsia="Calibri" w:hAnsiTheme="majorHAnsi" w:cstheme="majorHAnsi"/>
          <w:sz w:val="24"/>
          <w:szCs w:val="24"/>
          <w:lang w:val="en-GB"/>
        </w:rPr>
        <w:t>Department of Anaesthesiology</w:t>
      </w:r>
    </w:p>
    <w:p w14:paraId="0DE6464B" w14:textId="77777777" w:rsidR="00DE6ECD" w:rsidRPr="00DE6ECD" w:rsidRDefault="00DE6ECD" w:rsidP="00DE6ECD">
      <w:pPr>
        <w:spacing w:line="360" w:lineRule="auto"/>
        <w:jc w:val="center"/>
        <w:rPr>
          <w:rFonts w:asciiTheme="majorHAnsi" w:eastAsia="Calibri" w:hAnsiTheme="majorHAnsi" w:cstheme="majorHAnsi"/>
          <w:sz w:val="24"/>
          <w:szCs w:val="24"/>
          <w:lang w:val="en-GB"/>
        </w:rPr>
      </w:pPr>
      <w:r w:rsidRPr="00DE6ECD">
        <w:rPr>
          <w:rFonts w:asciiTheme="majorHAnsi" w:eastAsia="Calibri" w:hAnsiTheme="majorHAnsi" w:cstheme="majorHAnsi"/>
          <w:sz w:val="24"/>
          <w:szCs w:val="24"/>
          <w:lang w:val="en-GB"/>
        </w:rPr>
        <w:t>Faculty of Health Sciences at the University of the Free State</w:t>
      </w:r>
    </w:p>
    <w:p w14:paraId="562365C4" w14:textId="77777777" w:rsidR="00DE6ECD" w:rsidRPr="00DE6ECD" w:rsidRDefault="00DE6ECD" w:rsidP="00DE6ECD">
      <w:pPr>
        <w:spacing w:line="360" w:lineRule="auto"/>
        <w:rPr>
          <w:rFonts w:asciiTheme="majorHAnsi" w:eastAsia="Calibri" w:hAnsiTheme="majorHAnsi" w:cstheme="majorHAnsi"/>
          <w:caps/>
          <w:sz w:val="24"/>
          <w:szCs w:val="24"/>
          <w:lang w:val="en-GB"/>
        </w:rPr>
      </w:pPr>
      <w:bookmarkStart w:id="0" w:name="OLE_LINK1"/>
      <w:bookmarkStart w:id="1" w:name="OLE_LINK2"/>
    </w:p>
    <w:bookmarkEnd w:id="0"/>
    <w:bookmarkEnd w:id="1"/>
    <w:p w14:paraId="2703E4B9" w14:textId="77777777" w:rsidR="00DE6ECD" w:rsidRPr="00DE6ECD" w:rsidRDefault="00DE6ECD" w:rsidP="00DE6ECD">
      <w:pPr>
        <w:spacing w:line="360" w:lineRule="auto"/>
        <w:jc w:val="center"/>
        <w:rPr>
          <w:rFonts w:asciiTheme="majorHAnsi" w:eastAsia="Calibri" w:hAnsiTheme="majorHAnsi" w:cstheme="majorHAnsi"/>
          <w:b/>
          <w:sz w:val="24"/>
          <w:szCs w:val="24"/>
          <w:lang w:val="en-GB"/>
        </w:rPr>
      </w:pPr>
      <w:r w:rsidRPr="00DE6ECD">
        <w:rPr>
          <w:rFonts w:asciiTheme="majorHAnsi" w:eastAsia="Calibri" w:hAnsiTheme="majorHAnsi" w:cstheme="majorHAnsi"/>
          <w:b/>
          <w:sz w:val="24"/>
          <w:szCs w:val="24"/>
          <w:lang w:val="en-GB"/>
        </w:rPr>
        <w:t>CANDIDATE (STUDY LEADER)</w:t>
      </w:r>
    </w:p>
    <w:p w14:paraId="5B6A62D9" w14:textId="77777777" w:rsidR="00DE6ECD" w:rsidRPr="00DE6ECD" w:rsidRDefault="00DE6ECD" w:rsidP="00DE6ECD">
      <w:pPr>
        <w:spacing w:line="360" w:lineRule="auto"/>
        <w:jc w:val="center"/>
        <w:rPr>
          <w:rFonts w:asciiTheme="majorHAnsi" w:eastAsia="Calibri" w:hAnsiTheme="majorHAnsi" w:cstheme="majorHAnsi"/>
          <w:b/>
          <w:sz w:val="24"/>
          <w:szCs w:val="24"/>
          <w:lang w:val="en-GB"/>
        </w:rPr>
      </w:pPr>
    </w:p>
    <w:p w14:paraId="1B5F1047" w14:textId="77777777" w:rsidR="00DE6ECD" w:rsidRPr="00DE6ECD" w:rsidRDefault="00DE6ECD" w:rsidP="00DE6ECD">
      <w:pPr>
        <w:spacing w:line="360" w:lineRule="auto"/>
        <w:jc w:val="center"/>
        <w:rPr>
          <w:rFonts w:asciiTheme="majorHAnsi" w:eastAsia="Calibri" w:hAnsiTheme="majorHAnsi" w:cstheme="majorHAnsi"/>
          <w:sz w:val="24"/>
          <w:szCs w:val="24"/>
          <w:lang w:val="en-GB"/>
        </w:rPr>
      </w:pPr>
      <w:r w:rsidRPr="00DE6ECD">
        <w:rPr>
          <w:rFonts w:asciiTheme="majorHAnsi" w:eastAsia="Calibri" w:hAnsiTheme="majorHAnsi" w:cstheme="majorHAnsi"/>
          <w:sz w:val="24"/>
          <w:szCs w:val="24"/>
          <w:lang w:val="en-GB"/>
        </w:rPr>
        <w:t>Dr Nimishka Dawlathram</w:t>
      </w:r>
    </w:p>
    <w:p w14:paraId="2900276C" w14:textId="77777777" w:rsidR="00DE6ECD" w:rsidRPr="00DE6ECD" w:rsidRDefault="00DE6ECD" w:rsidP="00DE6ECD">
      <w:pPr>
        <w:spacing w:line="360" w:lineRule="auto"/>
        <w:jc w:val="center"/>
        <w:rPr>
          <w:rFonts w:asciiTheme="majorHAnsi" w:eastAsia="Calibri" w:hAnsiTheme="majorHAnsi" w:cstheme="majorHAnsi"/>
          <w:sz w:val="24"/>
          <w:szCs w:val="24"/>
          <w:lang w:val="en-GB"/>
        </w:rPr>
      </w:pPr>
      <w:r w:rsidRPr="00DE6ECD">
        <w:rPr>
          <w:rFonts w:asciiTheme="majorHAnsi" w:eastAsia="Calibri" w:hAnsiTheme="majorHAnsi" w:cstheme="majorHAnsi"/>
          <w:sz w:val="24"/>
          <w:szCs w:val="24"/>
          <w:lang w:val="en-GB"/>
        </w:rPr>
        <w:t>Registrar: Department of Anaesthesiology</w:t>
      </w:r>
    </w:p>
    <w:p w14:paraId="05F5137C" w14:textId="77777777" w:rsidR="00DE6ECD" w:rsidRPr="00DE6ECD" w:rsidRDefault="00DE6ECD" w:rsidP="00DE6ECD">
      <w:pPr>
        <w:spacing w:line="360" w:lineRule="auto"/>
        <w:jc w:val="center"/>
        <w:rPr>
          <w:rFonts w:asciiTheme="majorHAnsi" w:eastAsia="Calibri" w:hAnsiTheme="majorHAnsi" w:cstheme="majorHAnsi"/>
          <w:sz w:val="24"/>
          <w:szCs w:val="24"/>
          <w:lang w:val="en-GB"/>
        </w:rPr>
      </w:pPr>
      <w:r w:rsidRPr="00DE6ECD">
        <w:rPr>
          <w:rFonts w:asciiTheme="majorHAnsi" w:eastAsia="Calibri" w:hAnsiTheme="majorHAnsi" w:cstheme="majorHAnsi"/>
          <w:sz w:val="24"/>
          <w:szCs w:val="24"/>
          <w:lang w:val="en-GB"/>
        </w:rPr>
        <w:t>Faculty of Health Sciences</w:t>
      </w:r>
    </w:p>
    <w:p w14:paraId="25F926D5" w14:textId="77777777" w:rsidR="00DE6ECD" w:rsidRPr="00DE6ECD" w:rsidRDefault="00DE6ECD" w:rsidP="00DE6ECD">
      <w:pPr>
        <w:spacing w:line="360" w:lineRule="auto"/>
        <w:jc w:val="center"/>
        <w:rPr>
          <w:rFonts w:asciiTheme="majorHAnsi" w:eastAsia="Calibri" w:hAnsiTheme="majorHAnsi" w:cstheme="majorHAnsi"/>
          <w:sz w:val="24"/>
          <w:szCs w:val="24"/>
          <w:lang w:val="en-GB"/>
        </w:rPr>
      </w:pPr>
      <w:r w:rsidRPr="00DE6ECD">
        <w:rPr>
          <w:rFonts w:asciiTheme="majorHAnsi" w:eastAsia="Calibri" w:hAnsiTheme="majorHAnsi" w:cstheme="majorHAnsi"/>
          <w:sz w:val="24"/>
          <w:szCs w:val="24"/>
          <w:lang w:val="en-GB"/>
        </w:rPr>
        <w:t>University of the Free State</w:t>
      </w:r>
    </w:p>
    <w:p w14:paraId="6253885A" w14:textId="77777777" w:rsidR="00DE6ECD" w:rsidRPr="00DE6ECD" w:rsidRDefault="00DE6ECD" w:rsidP="00DE6ECD">
      <w:pPr>
        <w:spacing w:line="360" w:lineRule="auto"/>
        <w:jc w:val="center"/>
        <w:rPr>
          <w:rFonts w:asciiTheme="majorHAnsi" w:eastAsia="Calibri" w:hAnsiTheme="majorHAnsi" w:cstheme="majorHAnsi"/>
          <w:b/>
          <w:bCs/>
          <w:sz w:val="24"/>
          <w:szCs w:val="24"/>
          <w:lang w:val="en-GB"/>
        </w:rPr>
      </w:pPr>
      <w:r w:rsidRPr="00DE6ECD">
        <w:rPr>
          <w:rFonts w:asciiTheme="majorHAnsi" w:eastAsia="Calibri" w:hAnsiTheme="majorHAnsi" w:cstheme="majorHAnsi"/>
          <w:bCs/>
          <w:sz w:val="24"/>
          <w:szCs w:val="24"/>
          <w:lang w:val="en-GB"/>
        </w:rPr>
        <w:t xml:space="preserve">Student </w:t>
      </w:r>
      <w:proofErr w:type="gramStart"/>
      <w:r w:rsidRPr="00DE6ECD">
        <w:rPr>
          <w:rFonts w:asciiTheme="majorHAnsi" w:eastAsia="Calibri" w:hAnsiTheme="majorHAnsi" w:cstheme="majorHAnsi"/>
          <w:bCs/>
          <w:sz w:val="24"/>
          <w:szCs w:val="24"/>
          <w:lang w:val="en-GB"/>
        </w:rPr>
        <w:t>number :</w:t>
      </w:r>
      <w:proofErr w:type="gramEnd"/>
      <w:r w:rsidRPr="00DE6ECD">
        <w:rPr>
          <w:rFonts w:asciiTheme="majorHAnsi" w:eastAsia="Calibri" w:hAnsiTheme="majorHAnsi" w:cstheme="majorHAnsi"/>
          <w:bCs/>
          <w:sz w:val="24"/>
          <w:szCs w:val="24"/>
          <w:lang w:val="en-GB"/>
        </w:rPr>
        <w:t xml:space="preserve"> 2007032887</w:t>
      </w:r>
    </w:p>
    <w:p w14:paraId="39A2CFC5" w14:textId="77777777" w:rsidR="00DE6ECD" w:rsidRPr="00DE6ECD" w:rsidRDefault="00DE6ECD" w:rsidP="00DE6ECD">
      <w:pPr>
        <w:spacing w:line="360" w:lineRule="auto"/>
        <w:jc w:val="center"/>
        <w:rPr>
          <w:rFonts w:asciiTheme="majorHAnsi" w:eastAsia="Calibri" w:hAnsiTheme="majorHAnsi" w:cstheme="majorHAnsi"/>
          <w:sz w:val="24"/>
          <w:szCs w:val="24"/>
          <w:lang w:val="en-GB"/>
        </w:rPr>
      </w:pPr>
    </w:p>
    <w:p w14:paraId="360981B3" w14:textId="77777777" w:rsidR="00DE6ECD" w:rsidRPr="00DE6ECD" w:rsidRDefault="00DE6ECD" w:rsidP="00DE6ECD">
      <w:pPr>
        <w:spacing w:line="360" w:lineRule="auto"/>
        <w:jc w:val="center"/>
        <w:rPr>
          <w:rFonts w:asciiTheme="majorHAnsi" w:eastAsia="Calibri" w:hAnsiTheme="majorHAnsi" w:cstheme="majorHAnsi"/>
          <w:b/>
          <w:sz w:val="24"/>
          <w:szCs w:val="24"/>
          <w:lang w:val="en-GB"/>
        </w:rPr>
      </w:pPr>
      <w:r w:rsidRPr="00DE6ECD">
        <w:rPr>
          <w:rFonts w:asciiTheme="majorHAnsi" w:eastAsia="Calibri" w:hAnsiTheme="majorHAnsi" w:cstheme="majorHAnsi"/>
          <w:b/>
          <w:sz w:val="24"/>
          <w:szCs w:val="24"/>
          <w:lang w:val="en-GB"/>
        </w:rPr>
        <w:t xml:space="preserve">REASEARCH SUPERVISOR </w:t>
      </w:r>
    </w:p>
    <w:p w14:paraId="25C16E4B" w14:textId="77777777" w:rsidR="00DE6ECD" w:rsidRPr="00DE6ECD" w:rsidRDefault="00DE6ECD" w:rsidP="00DE6ECD">
      <w:pPr>
        <w:spacing w:line="360" w:lineRule="auto"/>
        <w:jc w:val="center"/>
        <w:rPr>
          <w:rFonts w:asciiTheme="majorHAnsi" w:eastAsia="Calibri" w:hAnsiTheme="majorHAnsi" w:cstheme="majorHAnsi"/>
          <w:b/>
          <w:sz w:val="24"/>
          <w:szCs w:val="24"/>
          <w:lang w:val="en-GB"/>
        </w:rPr>
      </w:pPr>
    </w:p>
    <w:p w14:paraId="08B10AEA" w14:textId="77777777" w:rsidR="00DE6ECD" w:rsidRPr="00DE6ECD" w:rsidRDefault="00DE6ECD" w:rsidP="00DE6ECD">
      <w:pPr>
        <w:spacing w:line="360" w:lineRule="auto"/>
        <w:jc w:val="center"/>
        <w:rPr>
          <w:rFonts w:asciiTheme="majorHAnsi" w:eastAsia="Calibri" w:hAnsiTheme="majorHAnsi" w:cstheme="majorHAnsi"/>
          <w:sz w:val="24"/>
          <w:szCs w:val="24"/>
          <w:lang w:val="en-GB"/>
        </w:rPr>
      </w:pPr>
      <w:bookmarkStart w:id="2" w:name="_Hlk506746579"/>
      <w:r w:rsidRPr="00DE6ECD">
        <w:rPr>
          <w:rFonts w:asciiTheme="majorHAnsi" w:eastAsia="Calibri" w:hAnsiTheme="majorHAnsi" w:cstheme="majorHAnsi"/>
          <w:sz w:val="24"/>
          <w:szCs w:val="24"/>
          <w:lang w:val="en-GB"/>
        </w:rPr>
        <w:t>Professor G Lamacraft</w:t>
      </w:r>
    </w:p>
    <w:p w14:paraId="0AFC7A6B" w14:textId="77777777" w:rsidR="00DE6ECD" w:rsidRPr="00DE6ECD" w:rsidRDefault="00DE6ECD" w:rsidP="00DE6ECD">
      <w:pPr>
        <w:spacing w:line="360" w:lineRule="auto"/>
        <w:jc w:val="center"/>
        <w:rPr>
          <w:rFonts w:asciiTheme="majorHAnsi" w:eastAsia="Calibri" w:hAnsiTheme="majorHAnsi" w:cstheme="majorHAnsi"/>
          <w:sz w:val="24"/>
          <w:szCs w:val="24"/>
          <w:lang w:val="en-GB"/>
        </w:rPr>
      </w:pPr>
      <w:proofErr w:type="gramStart"/>
      <w:r w:rsidRPr="00DE6ECD">
        <w:rPr>
          <w:rFonts w:asciiTheme="majorHAnsi" w:eastAsia="Calibri" w:hAnsiTheme="majorHAnsi" w:cstheme="majorHAnsi"/>
          <w:sz w:val="24"/>
          <w:szCs w:val="24"/>
          <w:lang w:val="en-GB"/>
        </w:rPr>
        <w:t>Consultant  :</w:t>
      </w:r>
      <w:proofErr w:type="gramEnd"/>
      <w:r w:rsidRPr="00DE6ECD">
        <w:rPr>
          <w:rFonts w:asciiTheme="majorHAnsi" w:eastAsia="Calibri" w:hAnsiTheme="majorHAnsi" w:cstheme="majorHAnsi"/>
          <w:sz w:val="24"/>
          <w:szCs w:val="24"/>
          <w:lang w:val="en-GB"/>
        </w:rPr>
        <w:t xml:space="preserve">  Department of </w:t>
      </w:r>
      <w:bookmarkEnd w:id="2"/>
      <w:r w:rsidRPr="00DE6ECD">
        <w:rPr>
          <w:rFonts w:asciiTheme="majorHAnsi" w:eastAsia="Calibri" w:hAnsiTheme="majorHAnsi" w:cstheme="majorHAnsi"/>
          <w:sz w:val="24"/>
          <w:szCs w:val="24"/>
          <w:lang w:val="en-GB"/>
        </w:rPr>
        <w:t>Anaesthesiology</w:t>
      </w:r>
    </w:p>
    <w:p w14:paraId="12F11252" w14:textId="77777777" w:rsidR="00DE6ECD" w:rsidRPr="00DE6ECD" w:rsidRDefault="00DE6ECD" w:rsidP="00DE6ECD">
      <w:pPr>
        <w:spacing w:line="360" w:lineRule="auto"/>
        <w:jc w:val="center"/>
        <w:rPr>
          <w:rFonts w:asciiTheme="majorHAnsi" w:eastAsia="Calibri" w:hAnsiTheme="majorHAnsi" w:cstheme="majorHAnsi"/>
          <w:sz w:val="24"/>
          <w:szCs w:val="24"/>
          <w:lang w:val="en-GB"/>
        </w:rPr>
      </w:pPr>
      <w:r w:rsidRPr="00DE6ECD">
        <w:rPr>
          <w:rFonts w:asciiTheme="majorHAnsi" w:eastAsia="Calibri" w:hAnsiTheme="majorHAnsi" w:cstheme="majorHAnsi"/>
          <w:sz w:val="24"/>
          <w:szCs w:val="24"/>
          <w:lang w:val="en-GB"/>
        </w:rPr>
        <w:t>Faculty of Health Sciences</w:t>
      </w:r>
    </w:p>
    <w:p w14:paraId="45589726" w14:textId="77777777" w:rsidR="00DE6ECD" w:rsidRPr="00DE6ECD" w:rsidRDefault="00DE6ECD" w:rsidP="00DE6ECD">
      <w:pPr>
        <w:spacing w:line="360" w:lineRule="auto"/>
        <w:jc w:val="center"/>
        <w:rPr>
          <w:rFonts w:asciiTheme="majorHAnsi" w:eastAsia="Calibri" w:hAnsiTheme="majorHAnsi" w:cstheme="majorHAnsi"/>
          <w:sz w:val="24"/>
          <w:szCs w:val="24"/>
          <w:lang w:val="en-GB"/>
        </w:rPr>
      </w:pPr>
      <w:r w:rsidRPr="00DE6ECD">
        <w:rPr>
          <w:rFonts w:asciiTheme="majorHAnsi" w:eastAsia="Calibri" w:hAnsiTheme="majorHAnsi" w:cstheme="majorHAnsi"/>
          <w:sz w:val="24"/>
          <w:szCs w:val="24"/>
          <w:lang w:val="en-GB"/>
        </w:rPr>
        <w:t>University of the Free State</w:t>
      </w:r>
    </w:p>
    <w:p w14:paraId="31AD8026" w14:textId="77777777" w:rsidR="00770C17" w:rsidRPr="00DA7609" w:rsidRDefault="00DA7609">
      <w:pPr>
        <w:spacing w:before="240" w:after="240"/>
        <w:jc w:val="center"/>
        <w:rPr>
          <w:rFonts w:asciiTheme="majorHAnsi" w:hAnsiTheme="majorHAnsi" w:cstheme="majorHAnsi"/>
        </w:rPr>
      </w:pPr>
      <w:r w:rsidRPr="00DA7609">
        <w:rPr>
          <w:rFonts w:asciiTheme="majorHAnsi" w:hAnsiTheme="majorHAnsi" w:cstheme="majorHAnsi"/>
        </w:rPr>
        <w:t xml:space="preserve"> </w:t>
      </w:r>
    </w:p>
    <w:p w14:paraId="6819F8AF"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47664B55" w14:textId="77777777" w:rsidR="0008456E" w:rsidRPr="00DA7609" w:rsidRDefault="0008456E">
      <w:pPr>
        <w:rPr>
          <w:rFonts w:asciiTheme="majorHAnsi" w:hAnsiTheme="majorHAnsi" w:cstheme="majorHAnsi"/>
          <w:b/>
          <w:sz w:val="28"/>
          <w:szCs w:val="28"/>
        </w:rPr>
      </w:pPr>
      <w:r w:rsidRPr="00DA7609">
        <w:rPr>
          <w:rFonts w:asciiTheme="majorHAnsi" w:hAnsiTheme="majorHAnsi" w:cstheme="majorHAnsi"/>
          <w:b/>
          <w:sz w:val="28"/>
          <w:szCs w:val="28"/>
        </w:rPr>
        <w:br w:type="page"/>
      </w:r>
    </w:p>
    <w:p w14:paraId="3A64DC16" w14:textId="77777777" w:rsidR="00770C17" w:rsidRPr="00DA7609" w:rsidRDefault="00DA7609">
      <w:pPr>
        <w:spacing w:before="240" w:after="240"/>
        <w:rPr>
          <w:rFonts w:asciiTheme="majorHAnsi" w:hAnsiTheme="majorHAnsi" w:cstheme="majorHAnsi"/>
          <w:b/>
          <w:sz w:val="28"/>
          <w:szCs w:val="28"/>
        </w:rPr>
      </w:pPr>
      <w:r w:rsidRPr="00DA7609">
        <w:rPr>
          <w:rFonts w:asciiTheme="majorHAnsi" w:hAnsiTheme="majorHAnsi" w:cstheme="majorHAnsi"/>
          <w:b/>
          <w:sz w:val="28"/>
          <w:szCs w:val="28"/>
        </w:rPr>
        <w:t>Contents</w:t>
      </w:r>
    </w:p>
    <w:p w14:paraId="4B4C8744" w14:textId="77777777" w:rsidR="00DE6ECD" w:rsidRPr="00DA7609" w:rsidRDefault="00DA7609" w:rsidP="00DE6ECD">
      <w:pPr>
        <w:pStyle w:val="ListParagraph"/>
        <w:numPr>
          <w:ilvl w:val="0"/>
          <w:numId w:val="2"/>
        </w:numPr>
        <w:spacing w:line="480" w:lineRule="auto"/>
        <w:rPr>
          <w:rFonts w:asciiTheme="majorHAnsi" w:hAnsiTheme="majorHAnsi" w:cstheme="majorHAnsi"/>
          <w:lang w:val="en-US"/>
        </w:rPr>
      </w:pPr>
      <w:r w:rsidRPr="00DA7609">
        <w:rPr>
          <w:rFonts w:asciiTheme="majorHAnsi" w:hAnsiTheme="majorHAnsi" w:cstheme="majorHAnsi"/>
          <w:b/>
          <w:sz w:val="28"/>
          <w:szCs w:val="28"/>
        </w:rPr>
        <w:t xml:space="preserve"> </w:t>
      </w:r>
      <w:r w:rsidRPr="00DA7609">
        <w:rPr>
          <w:rFonts w:asciiTheme="majorHAnsi" w:hAnsiTheme="majorHAnsi" w:cstheme="majorHAnsi"/>
        </w:rPr>
        <w:t>1.</w:t>
      </w:r>
      <w:r w:rsidRPr="00DA7609">
        <w:rPr>
          <w:rFonts w:asciiTheme="majorHAnsi" w:hAnsiTheme="majorHAnsi" w:cstheme="majorHAnsi"/>
          <w:sz w:val="14"/>
          <w:szCs w:val="14"/>
        </w:rPr>
        <w:t xml:space="preserve">      </w:t>
      </w:r>
      <w:r w:rsidR="00DE6ECD" w:rsidRPr="00DA7609">
        <w:rPr>
          <w:rFonts w:asciiTheme="majorHAnsi" w:hAnsiTheme="majorHAnsi" w:cstheme="majorHAnsi"/>
          <w:lang w:val="en-US"/>
        </w:rPr>
        <w:t>Background</w:t>
      </w:r>
      <w:r w:rsidR="00DE6ECD" w:rsidRPr="00DA7609">
        <w:rPr>
          <w:rFonts w:asciiTheme="majorHAnsi" w:hAnsiTheme="majorHAnsi" w:cstheme="majorHAnsi"/>
          <w:lang w:val="en-US"/>
        </w:rPr>
        <w:tab/>
      </w:r>
      <w:r w:rsidR="00DE6ECD" w:rsidRPr="00DA7609">
        <w:rPr>
          <w:rFonts w:asciiTheme="majorHAnsi" w:hAnsiTheme="majorHAnsi" w:cstheme="majorHAnsi"/>
          <w:lang w:val="en-US"/>
        </w:rPr>
        <w:tab/>
      </w:r>
      <w:r w:rsidR="00DE6ECD" w:rsidRPr="00DA7609">
        <w:rPr>
          <w:rFonts w:asciiTheme="majorHAnsi" w:hAnsiTheme="majorHAnsi" w:cstheme="majorHAnsi"/>
          <w:lang w:val="en-US"/>
        </w:rPr>
        <w:tab/>
      </w:r>
      <w:r w:rsidR="00DE6ECD" w:rsidRPr="00DA7609">
        <w:rPr>
          <w:rFonts w:asciiTheme="majorHAnsi" w:hAnsiTheme="majorHAnsi" w:cstheme="majorHAnsi"/>
          <w:lang w:val="en-US"/>
        </w:rPr>
        <w:tab/>
      </w:r>
      <w:r w:rsidR="00DE6ECD" w:rsidRPr="00DA7609">
        <w:rPr>
          <w:rFonts w:asciiTheme="majorHAnsi" w:hAnsiTheme="majorHAnsi" w:cstheme="majorHAnsi"/>
          <w:lang w:val="en-US"/>
        </w:rPr>
        <w:tab/>
      </w:r>
      <w:r w:rsidR="00DE6ECD" w:rsidRPr="00DA7609">
        <w:rPr>
          <w:rFonts w:asciiTheme="majorHAnsi" w:hAnsiTheme="majorHAnsi" w:cstheme="majorHAnsi"/>
          <w:lang w:val="en-US"/>
        </w:rPr>
        <w:tab/>
      </w:r>
      <w:r w:rsidR="00DE6ECD" w:rsidRPr="00DA7609">
        <w:rPr>
          <w:rFonts w:asciiTheme="majorHAnsi" w:hAnsiTheme="majorHAnsi" w:cstheme="majorHAnsi"/>
          <w:lang w:val="en-US"/>
        </w:rPr>
        <w:tab/>
      </w:r>
      <w:r w:rsidR="00DE6ECD" w:rsidRPr="00DA7609">
        <w:rPr>
          <w:rFonts w:asciiTheme="majorHAnsi" w:hAnsiTheme="majorHAnsi" w:cstheme="majorHAnsi"/>
          <w:lang w:val="en-US"/>
        </w:rPr>
        <w:tab/>
      </w:r>
      <w:r w:rsidR="00DE6ECD" w:rsidRPr="00DA7609">
        <w:rPr>
          <w:rFonts w:asciiTheme="majorHAnsi" w:hAnsiTheme="majorHAnsi" w:cstheme="majorHAnsi"/>
          <w:lang w:val="en-US"/>
        </w:rPr>
        <w:tab/>
        <w:t>3</w:t>
      </w:r>
    </w:p>
    <w:p w14:paraId="51EE0B0D" w14:textId="77777777" w:rsidR="00DE6ECD" w:rsidRPr="00DA7609" w:rsidRDefault="00DE6ECD" w:rsidP="00DE6ECD">
      <w:pPr>
        <w:pStyle w:val="ListParagraph"/>
        <w:numPr>
          <w:ilvl w:val="0"/>
          <w:numId w:val="2"/>
        </w:numPr>
        <w:spacing w:line="480" w:lineRule="auto"/>
        <w:rPr>
          <w:rFonts w:asciiTheme="majorHAnsi" w:hAnsiTheme="majorHAnsi" w:cstheme="majorHAnsi"/>
          <w:lang w:val="en-US"/>
        </w:rPr>
      </w:pPr>
      <w:r w:rsidRPr="00DA7609">
        <w:rPr>
          <w:rFonts w:asciiTheme="majorHAnsi" w:hAnsiTheme="majorHAnsi" w:cstheme="majorHAnsi"/>
          <w:lang w:val="en-US"/>
        </w:rPr>
        <w:t xml:space="preserve">Aim </w:t>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t>5</w:t>
      </w:r>
    </w:p>
    <w:p w14:paraId="342AD946" w14:textId="77777777" w:rsidR="00DE6ECD" w:rsidRPr="00DA7609" w:rsidRDefault="00DE6ECD" w:rsidP="00DE6ECD">
      <w:pPr>
        <w:pStyle w:val="ListParagraph"/>
        <w:numPr>
          <w:ilvl w:val="0"/>
          <w:numId w:val="2"/>
        </w:numPr>
        <w:spacing w:line="480" w:lineRule="auto"/>
        <w:rPr>
          <w:rFonts w:asciiTheme="majorHAnsi" w:hAnsiTheme="majorHAnsi" w:cstheme="majorHAnsi"/>
          <w:lang w:val="en-US"/>
        </w:rPr>
      </w:pPr>
      <w:r w:rsidRPr="00DA7609">
        <w:rPr>
          <w:rFonts w:asciiTheme="majorHAnsi" w:hAnsiTheme="majorHAnsi" w:cstheme="majorHAnsi"/>
          <w:lang w:val="en-US"/>
        </w:rPr>
        <w:t>Objectives</w:t>
      </w:r>
    </w:p>
    <w:p w14:paraId="6ADE2D51" w14:textId="77777777" w:rsidR="00DE6ECD" w:rsidRPr="00DA7609" w:rsidRDefault="00DE6ECD" w:rsidP="00DE6ECD">
      <w:pPr>
        <w:pStyle w:val="ListParagraph"/>
        <w:numPr>
          <w:ilvl w:val="0"/>
          <w:numId w:val="3"/>
        </w:numPr>
        <w:spacing w:line="480" w:lineRule="auto"/>
        <w:rPr>
          <w:rFonts w:asciiTheme="majorHAnsi" w:hAnsiTheme="majorHAnsi" w:cstheme="majorHAnsi"/>
          <w:lang w:val="en-US"/>
        </w:rPr>
      </w:pPr>
      <w:r w:rsidRPr="00DA7609">
        <w:rPr>
          <w:rFonts w:asciiTheme="majorHAnsi" w:hAnsiTheme="majorHAnsi" w:cstheme="majorHAnsi"/>
          <w:lang w:val="en-US"/>
        </w:rPr>
        <w:t>Primary Objective</w:t>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t>5</w:t>
      </w:r>
    </w:p>
    <w:p w14:paraId="687D62ED" w14:textId="77777777" w:rsidR="00DE6ECD" w:rsidRPr="00DA7609" w:rsidRDefault="00DE6ECD" w:rsidP="00DE6ECD">
      <w:pPr>
        <w:pStyle w:val="ListParagraph"/>
        <w:numPr>
          <w:ilvl w:val="0"/>
          <w:numId w:val="3"/>
        </w:numPr>
        <w:spacing w:line="480" w:lineRule="auto"/>
        <w:rPr>
          <w:rFonts w:asciiTheme="majorHAnsi" w:hAnsiTheme="majorHAnsi" w:cstheme="majorHAnsi"/>
          <w:lang w:val="en-US"/>
        </w:rPr>
      </w:pPr>
      <w:r w:rsidRPr="00DA7609">
        <w:rPr>
          <w:rFonts w:asciiTheme="majorHAnsi" w:hAnsiTheme="majorHAnsi" w:cstheme="majorHAnsi"/>
          <w:lang w:val="en-US"/>
        </w:rPr>
        <w:t>Secondary Objective</w:t>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t>5</w:t>
      </w:r>
    </w:p>
    <w:p w14:paraId="2D490A85" w14:textId="77777777" w:rsidR="00DE6ECD" w:rsidRPr="00DA7609" w:rsidRDefault="00DE6ECD" w:rsidP="00DE6ECD">
      <w:pPr>
        <w:pStyle w:val="ListParagraph"/>
        <w:numPr>
          <w:ilvl w:val="0"/>
          <w:numId w:val="2"/>
        </w:numPr>
        <w:spacing w:line="480" w:lineRule="auto"/>
        <w:rPr>
          <w:rFonts w:asciiTheme="majorHAnsi" w:hAnsiTheme="majorHAnsi" w:cstheme="majorHAnsi"/>
          <w:lang w:val="en-US"/>
        </w:rPr>
      </w:pPr>
      <w:r w:rsidRPr="00DA7609">
        <w:rPr>
          <w:rFonts w:asciiTheme="majorHAnsi" w:hAnsiTheme="majorHAnsi" w:cstheme="majorHAnsi"/>
          <w:lang w:val="en-US"/>
        </w:rPr>
        <w:t>Methods</w:t>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t>5</w:t>
      </w:r>
    </w:p>
    <w:p w14:paraId="662563C9" w14:textId="77777777" w:rsidR="00DE6ECD" w:rsidRPr="00DA7609" w:rsidRDefault="00DE6ECD" w:rsidP="00DE6ECD">
      <w:pPr>
        <w:pStyle w:val="ListParagraph"/>
        <w:numPr>
          <w:ilvl w:val="0"/>
          <w:numId w:val="4"/>
        </w:numPr>
        <w:spacing w:line="480" w:lineRule="auto"/>
        <w:rPr>
          <w:rFonts w:asciiTheme="majorHAnsi" w:hAnsiTheme="majorHAnsi" w:cstheme="majorHAnsi"/>
          <w:lang w:val="en-US"/>
        </w:rPr>
      </w:pPr>
      <w:r w:rsidRPr="00DA7609">
        <w:rPr>
          <w:rFonts w:asciiTheme="majorHAnsi" w:hAnsiTheme="majorHAnsi" w:cstheme="majorHAnsi"/>
          <w:lang w:val="en-US"/>
        </w:rPr>
        <w:t>Population</w:t>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t xml:space="preserve">5 </w:t>
      </w:r>
    </w:p>
    <w:p w14:paraId="4371FD32" w14:textId="77777777" w:rsidR="00DE6ECD" w:rsidRPr="00DA7609" w:rsidRDefault="00DE6ECD" w:rsidP="00DE6ECD">
      <w:pPr>
        <w:pStyle w:val="ListParagraph"/>
        <w:numPr>
          <w:ilvl w:val="0"/>
          <w:numId w:val="4"/>
        </w:numPr>
        <w:spacing w:line="480" w:lineRule="auto"/>
        <w:rPr>
          <w:rFonts w:asciiTheme="majorHAnsi" w:hAnsiTheme="majorHAnsi" w:cstheme="majorHAnsi"/>
          <w:lang w:val="en-US"/>
        </w:rPr>
      </w:pPr>
      <w:r w:rsidRPr="00DA7609">
        <w:rPr>
          <w:rFonts w:asciiTheme="majorHAnsi" w:hAnsiTheme="majorHAnsi" w:cstheme="majorHAnsi"/>
          <w:lang w:val="en-US"/>
        </w:rPr>
        <w:t>Inclusion Criteria</w:t>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t>5</w:t>
      </w:r>
    </w:p>
    <w:p w14:paraId="070B4594" w14:textId="77777777" w:rsidR="00DE6ECD" w:rsidRPr="00DA7609" w:rsidRDefault="00DE6ECD" w:rsidP="00DE6ECD">
      <w:pPr>
        <w:pStyle w:val="ListParagraph"/>
        <w:numPr>
          <w:ilvl w:val="0"/>
          <w:numId w:val="4"/>
        </w:numPr>
        <w:spacing w:line="480" w:lineRule="auto"/>
        <w:rPr>
          <w:rFonts w:asciiTheme="majorHAnsi" w:hAnsiTheme="majorHAnsi" w:cstheme="majorHAnsi"/>
          <w:lang w:val="en-US"/>
        </w:rPr>
      </w:pPr>
      <w:r w:rsidRPr="00DA7609">
        <w:rPr>
          <w:rFonts w:asciiTheme="majorHAnsi" w:hAnsiTheme="majorHAnsi" w:cstheme="majorHAnsi"/>
          <w:lang w:val="en-US"/>
        </w:rPr>
        <w:t xml:space="preserve">Exclusion Criteria </w:t>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t>5</w:t>
      </w:r>
    </w:p>
    <w:p w14:paraId="5678ED25" w14:textId="77777777" w:rsidR="00DE6ECD" w:rsidRPr="00DA7609" w:rsidRDefault="00DE6ECD" w:rsidP="00DE6ECD">
      <w:pPr>
        <w:pStyle w:val="ListParagraph"/>
        <w:numPr>
          <w:ilvl w:val="0"/>
          <w:numId w:val="4"/>
        </w:numPr>
        <w:spacing w:line="480" w:lineRule="auto"/>
        <w:rPr>
          <w:rFonts w:asciiTheme="majorHAnsi" w:hAnsiTheme="majorHAnsi" w:cstheme="majorHAnsi"/>
          <w:lang w:val="en-US"/>
        </w:rPr>
      </w:pPr>
      <w:r w:rsidRPr="00DA7609">
        <w:rPr>
          <w:rFonts w:asciiTheme="majorHAnsi" w:hAnsiTheme="majorHAnsi" w:cstheme="majorHAnsi"/>
          <w:lang w:val="en-US"/>
        </w:rPr>
        <w:t>Study Design and Time Frame</w:t>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t>5</w:t>
      </w:r>
    </w:p>
    <w:p w14:paraId="782E8EFD" w14:textId="77777777" w:rsidR="00DE6ECD" w:rsidRPr="00DA7609" w:rsidRDefault="00DE6ECD" w:rsidP="00DE6ECD">
      <w:pPr>
        <w:pStyle w:val="ListParagraph"/>
        <w:numPr>
          <w:ilvl w:val="0"/>
          <w:numId w:val="4"/>
        </w:numPr>
        <w:spacing w:line="480" w:lineRule="auto"/>
        <w:rPr>
          <w:rFonts w:asciiTheme="majorHAnsi" w:hAnsiTheme="majorHAnsi" w:cstheme="majorHAnsi"/>
          <w:lang w:val="en-US"/>
        </w:rPr>
      </w:pPr>
      <w:r w:rsidRPr="00DA7609">
        <w:rPr>
          <w:rFonts w:asciiTheme="majorHAnsi" w:hAnsiTheme="majorHAnsi" w:cstheme="majorHAnsi"/>
          <w:lang w:val="en-US"/>
        </w:rPr>
        <w:t xml:space="preserve">Data Collection </w:t>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t>5</w:t>
      </w:r>
    </w:p>
    <w:p w14:paraId="2D3064FD" w14:textId="77777777" w:rsidR="00DE6ECD" w:rsidRPr="00DA7609" w:rsidRDefault="00DE6ECD" w:rsidP="00DE6ECD">
      <w:pPr>
        <w:pStyle w:val="ListParagraph"/>
        <w:numPr>
          <w:ilvl w:val="0"/>
          <w:numId w:val="2"/>
        </w:numPr>
        <w:spacing w:line="480" w:lineRule="auto"/>
        <w:rPr>
          <w:rFonts w:asciiTheme="majorHAnsi" w:hAnsiTheme="majorHAnsi" w:cstheme="majorHAnsi"/>
          <w:lang w:val="en-US"/>
        </w:rPr>
      </w:pPr>
      <w:r w:rsidRPr="00DA7609">
        <w:rPr>
          <w:rFonts w:asciiTheme="majorHAnsi" w:hAnsiTheme="majorHAnsi" w:cstheme="majorHAnsi"/>
          <w:lang w:val="en-US"/>
        </w:rPr>
        <w:t>Statistical Analysis</w:t>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t>6</w:t>
      </w:r>
    </w:p>
    <w:p w14:paraId="349F1919" w14:textId="77777777" w:rsidR="00DE6ECD" w:rsidRPr="00DA7609" w:rsidRDefault="00DE6ECD" w:rsidP="00DE6ECD">
      <w:pPr>
        <w:pStyle w:val="ListParagraph"/>
        <w:numPr>
          <w:ilvl w:val="0"/>
          <w:numId w:val="2"/>
        </w:numPr>
        <w:spacing w:line="480" w:lineRule="auto"/>
        <w:rPr>
          <w:rFonts w:asciiTheme="majorHAnsi" w:hAnsiTheme="majorHAnsi" w:cstheme="majorHAnsi"/>
          <w:lang w:val="en-US"/>
        </w:rPr>
      </w:pPr>
      <w:r w:rsidRPr="00DA7609">
        <w:rPr>
          <w:rFonts w:asciiTheme="majorHAnsi" w:hAnsiTheme="majorHAnsi" w:cstheme="majorHAnsi"/>
          <w:lang w:val="en-US"/>
        </w:rPr>
        <w:t xml:space="preserve">Ethical Considerations </w:t>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t>6</w:t>
      </w:r>
    </w:p>
    <w:p w14:paraId="5692B018" w14:textId="77777777" w:rsidR="00DE6ECD" w:rsidRPr="00DA7609" w:rsidRDefault="00DE6ECD" w:rsidP="00DE6ECD">
      <w:pPr>
        <w:pStyle w:val="ListParagraph"/>
        <w:numPr>
          <w:ilvl w:val="0"/>
          <w:numId w:val="2"/>
        </w:numPr>
        <w:spacing w:line="480" w:lineRule="auto"/>
        <w:rPr>
          <w:rFonts w:asciiTheme="majorHAnsi" w:hAnsiTheme="majorHAnsi" w:cstheme="majorHAnsi"/>
          <w:lang w:val="en-US"/>
        </w:rPr>
      </w:pPr>
      <w:r w:rsidRPr="00DA7609">
        <w:rPr>
          <w:rFonts w:asciiTheme="majorHAnsi" w:hAnsiTheme="majorHAnsi" w:cstheme="majorHAnsi"/>
          <w:lang w:val="en-US"/>
        </w:rPr>
        <w:t xml:space="preserve">Study Limitations </w:t>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t>6</w:t>
      </w:r>
    </w:p>
    <w:p w14:paraId="547A64A8" w14:textId="77777777" w:rsidR="00DE6ECD" w:rsidRPr="00DA7609" w:rsidRDefault="00DE6ECD" w:rsidP="00DE6ECD">
      <w:pPr>
        <w:pStyle w:val="ListParagraph"/>
        <w:numPr>
          <w:ilvl w:val="0"/>
          <w:numId w:val="2"/>
        </w:numPr>
        <w:spacing w:line="480" w:lineRule="auto"/>
        <w:rPr>
          <w:rFonts w:asciiTheme="majorHAnsi" w:hAnsiTheme="majorHAnsi" w:cstheme="majorHAnsi"/>
          <w:lang w:val="en-US"/>
        </w:rPr>
      </w:pPr>
      <w:r w:rsidRPr="00DA7609">
        <w:rPr>
          <w:rFonts w:asciiTheme="majorHAnsi" w:hAnsiTheme="majorHAnsi" w:cstheme="majorHAnsi"/>
          <w:lang w:val="en-US"/>
        </w:rPr>
        <w:t>Intended Project Schedule</w:t>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t xml:space="preserve">6 </w:t>
      </w:r>
    </w:p>
    <w:p w14:paraId="767455FF" w14:textId="77777777" w:rsidR="00DE6ECD" w:rsidRPr="00DA7609" w:rsidRDefault="00DE6ECD" w:rsidP="00DE6ECD">
      <w:pPr>
        <w:pStyle w:val="ListParagraph"/>
        <w:numPr>
          <w:ilvl w:val="0"/>
          <w:numId w:val="2"/>
        </w:numPr>
        <w:spacing w:line="480" w:lineRule="auto"/>
        <w:rPr>
          <w:rFonts w:asciiTheme="majorHAnsi" w:hAnsiTheme="majorHAnsi" w:cstheme="majorHAnsi"/>
          <w:lang w:val="en-US"/>
        </w:rPr>
      </w:pPr>
      <w:r w:rsidRPr="00DA7609">
        <w:rPr>
          <w:rFonts w:asciiTheme="majorHAnsi" w:hAnsiTheme="majorHAnsi" w:cstheme="majorHAnsi"/>
          <w:lang w:val="en-US"/>
        </w:rPr>
        <w:t xml:space="preserve">Proposed Budget </w:t>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t>6</w:t>
      </w:r>
    </w:p>
    <w:p w14:paraId="68141716" w14:textId="77777777" w:rsidR="00DE6ECD" w:rsidRPr="00DA7609" w:rsidRDefault="00DE6ECD" w:rsidP="00DE6ECD">
      <w:pPr>
        <w:pStyle w:val="ListParagraph"/>
        <w:numPr>
          <w:ilvl w:val="0"/>
          <w:numId w:val="2"/>
        </w:numPr>
        <w:spacing w:line="480" w:lineRule="auto"/>
        <w:rPr>
          <w:rFonts w:asciiTheme="majorHAnsi" w:hAnsiTheme="majorHAnsi" w:cstheme="majorHAnsi"/>
          <w:lang w:val="en-US"/>
        </w:rPr>
      </w:pPr>
      <w:r w:rsidRPr="00DA7609">
        <w:rPr>
          <w:rFonts w:asciiTheme="majorHAnsi" w:hAnsiTheme="majorHAnsi" w:cstheme="majorHAnsi"/>
          <w:lang w:val="en-US"/>
        </w:rPr>
        <w:t xml:space="preserve">References </w:t>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t>7</w:t>
      </w:r>
    </w:p>
    <w:p w14:paraId="65C6A625" w14:textId="77777777" w:rsidR="00DE6ECD" w:rsidRPr="00DA7609" w:rsidRDefault="00DE6ECD" w:rsidP="00DE6ECD">
      <w:pPr>
        <w:pStyle w:val="ListParagraph"/>
        <w:numPr>
          <w:ilvl w:val="0"/>
          <w:numId w:val="2"/>
        </w:numPr>
        <w:spacing w:line="480" w:lineRule="auto"/>
        <w:rPr>
          <w:rFonts w:asciiTheme="majorHAnsi" w:hAnsiTheme="majorHAnsi" w:cstheme="majorHAnsi"/>
          <w:lang w:val="en-US"/>
        </w:rPr>
      </w:pPr>
      <w:r w:rsidRPr="00DA7609">
        <w:rPr>
          <w:rFonts w:asciiTheme="majorHAnsi" w:hAnsiTheme="majorHAnsi" w:cstheme="majorHAnsi"/>
          <w:lang w:val="en-US"/>
        </w:rPr>
        <w:t xml:space="preserve">Appendix </w:t>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t>8</w:t>
      </w:r>
    </w:p>
    <w:p w14:paraId="10E0BCA6" w14:textId="77777777" w:rsidR="00DE6ECD" w:rsidRPr="00DA7609" w:rsidRDefault="00DE6ECD" w:rsidP="00DE6ECD">
      <w:pPr>
        <w:pStyle w:val="ListParagraph"/>
        <w:numPr>
          <w:ilvl w:val="0"/>
          <w:numId w:val="5"/>
        </w:numPr>
        <w:spacing w:line="480" w:lineRule="auto"/>
        <w:rPr>
          <w:rFonts w:asciiTheme="majorHAnsi" w:hAnsiTheme="majorHAnsi" w:cstheme="majorHAnsi"/>
          <w:lang w:val="en-US"/>
        </w:rPr>
      </w:pPr>
      <w:r w:rsidRPr="00DA7609">
        <w:rPr>
          <w:rFonts w:asciiTheme="majorHAnsi" w:hAnsiTheme="majorHAnsi" w:cstheme="majorHAnsi"/>
          <w:lang w:val="en-US"/>
        </w:rPr>
        <w:t>Patient Follow Up Questionnaire</w:t>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r>
      <w:r w:rsidRPr="00DA7609">
        <w:rPr>
          <w:rFonts w:asciiTheme="majorHAnsi" w:hAnsiTheme="majorHAnsi" w:cstheme="majorHAnsi"/>
          <w:lang w:val="en-US"/>
        </w:rPr>
        <w:tab/>
        <w:t>8</w:t>
      </w:r>
    </w:p>
    <w:p w14:paraId="695F5EF1" w14:textId="2760E561" w:rsidR="00770C17" w:rsidRPr="00DA7609" w:rsidRDefault="00DA7609" w:rsidP="00DE6ECD">
      <w:pPr>
        <w:spacing w:before="240" w:after="240"/>
        <w:rPr>
          <w:rFonts w:asciiTheme="majorHAnsi" w:hAnsiTheme="majorHAnsi" w:cstheme="majorHAnsi"/>
          <w:b/>
          <w:sz w:val="28"/>
          <w:szCs w:val="28"/>
        </w:rPr>
      </w:pPr>
      <w:r w:rsidRPr="00DA7609">
        <w:rPr>
          <w:rFonts w:asciiTheme="majorHAnsi" w:hAnsiTheme="majorHAnsi" w:cstheme="majorHAnsi"/>
          <w:b/>
          <w:sz w:val="28"/>
          <w:szCs w:val="28"/>
        </w:rPr>
        <w:t xml:space="preserve"> </w:t>
      </w:r>
    </w:p>
    <w:p w14:paraId="0ACA40E9" w14:textId="77777777" w:rsidR="00770C17" w:rsidRPr="00DA7609" w:rsidRDefault="00DA7609">
      <w:pPr>
        <w:spacing w:before="240" w:after="240"/>
        <w:rPr>
          <w:rFonts w:asciiTheme="majorHAnsi" w:hAnsiTheme="majorHAnsi" w:cstheme="majorHAnsi"/>
          <w:b/>
          <w:sz w:val="28"/>
          <w:szCs w:val="28"/>
        </w:rPr>
      </w:pPr>
      <w:r w:rsidRPr="00DA7609">
        <w:rPr>
          <w:rFonts w:asciiTheme="majorHAnsi" w:hAnsiTheme="majorHAnsi" w:cstheme="majorHAnsi"/>
          <w:b/>
          <w:sz w:val="28"/>
          <w:szCs w:val="28"/>
        </w:rPr>
        <w:t xml:space="preserve"> </w:t>
      </w:r>
    </w:p>
    <w:p w14:paraId="0C28D9B4" w14:textId="77777777" w:rsidR="00770C17" w:rsidRPr="00DA7609" w:rsidRDefault="00DA7609">
      <w:pPr>
        <w:spacing w:before="240" w:after="240"/>
        <w:rPr>
          <w:rFonts w:asciiTheme="majorHAnsi" w:hAnsiTheme="majorHAnsi" w:cstheme="majorHAnsi"/>
          <w:b/>
          <w:sz w:val="28"/>
          <w:szCs w:val="28"/>
        </w:rPr>
      </w:pPr>
      <w:r w:rsidRPr="00DA7609">
        <w:rPr>
          <w:rFonts w:asciiTheme="majorHAnsi" w:hAnsiTheme="majorHAnsi" w:cstheme="majorHAnsi"/>
          <w:b/>
          <w:sz w:val="28"/>
          <w:szCs w:val="28"/>
        </w:rPr>
        <w:t xml:space="preserve"> </w:t>
      </w:r>
    </w:p>
    <w:p w14:paraId="16348491" w14:textId="77777777" w:rsidR="00770C17" w:rsidRPr="00DA7609" w:rsidRDefault="00DA7609">
      <w:pPr>
        <w:spacing w:before="240" w:after="240"/>
        <w:rPr>
          <w:rFonts w:asciiTheme="majorHAnsi" w:hAnsiTheme="majorHAnsi" w:cstheme="majorHAnsi"/>
          <w:b/>
          <w:sz w:val="28"/>
          <w:szCs w:val="28"/>
        </w:rPr>
      </w:pPr>
      <w:r w:rsidRPr="00DA7609">
        <w:rPr>
          <w:rFonts w:asciiTheme="majorHAnsi" w:hAnsiTheme="majorHAnsi" w:cstheme="majorHAnsi"/>
          <w:b/>
          <w:sz w:val="28"/>
          <w:szCs w:val="28"/>
        </w:rPr>
        <w:t xml:space="preserve"> </w:t>
      </w:r>
    </w:p>
    <w:p w14:paraId="77CE6EA9" w14:textId="77777777" w:rsidR="00770C17" w:rsidRPr="00DA7609" w:rsidRDefault="00DA7609">
      <w:pPr>
        <w:spacing w:before="240" w:after="240"/>
        <w:rPr>
          <w:rFonts w:asciiTheme="majorHAnsi" w:hAnsiTheme="majorHAnsi" w:cstheme="majorHAnsi"/>
          <w:b/>
          <w:sz w:val="28"/>
          <w:szCs w:val="28"/>
        </w:rPr>
      </w:pPr>
      <w:r w:rsidRPr="00DA7609">
        <w:rPr>
          <w:rFonts w:asciiTheme="majorHAnsi" w:hAnsiTheme="majorHAnsi" w:cstheme="majorHAnsi"/>
          <w:b/>
          <w:sz w:val="28"/>
          <w:szCs w:val="28"/>
        </w:rPr>
        <w:t xml:space="preserve"> </w:t>
      </w:r>
    </w:p>
    <w:p w14:paraId="45784E3E" w14:textId="77777777" w:rsidR="0008456E" w:rsidRPr="00DA7609" w:rsidRDefault="0008456E">
      <w:pPr>
        <w:rPr>
          <w:rFonts w:asciiTheme="majorHAnsi" w:hAnsiTheme="majorHAnsi" w:cstheme="majorHAnsi"/>
          <w:b/>
          <w:sz w:val="28"/>
          <w:szCs w:val="28"/>
        </w:rPr>
      </w:pPr>
      <w:r w:rsidRPr="00DA7609">
        <w:rPr>
          <w:rFonts w:asciiTheme="majorHAnsi" w:hAnsiTheme="majorHAnsi" w:cstheme="majorHAnsi"/>
          <w:b/>
          <w:sz w:val="28"/>
          <w:szCs w:val="28"/>
        </w:rPr>
        <w:br w:type="page"/>
      </w:r>
    </w:p>
    <w:p w14:paraId="335E7C50" w14:textId="77777777" w:rsidR="00770C17" w:rsidRPr="00DA7609" w:rsidRDefault="00DA7609">
      <w:pPr>
        <w:spacing w:before="240" w:after="240"/>
        <w:rPr>
          <w:rFonts w:asciiTheme="majorHAnsi" w:hAnsiTheme="majorHAnsi" w:cstheme="majorHAnsi"/>
          <w:b/>
          <w:sz w:val="28"/>
          <w:szCs w:val="28"/>
        </w:rPr>
      </w:pPr>
      <w:r w:rsidRPr="00DA7609">
        <w:rPr>
          <w:rFonts w:asciiTheme="majorHAnsi" w:hAnsiTheme="majorHAnsi" w:cstheme="majorHAnsi"/>
          <w:b/>
          <w:sz w:val="28"/>
          <w:szCs w:val="28"/>
        </w:rPr>
        <w:t>1.</w:t>
      </w:r>
      <w:r w:rsidRPr="00DA7609">
        <w:rPr>
          <w:rFonts w:asciiTheme="majorHAnsi" w:hAnsiTheme="majorHAnsi" w:cstheme="majorHAnsi"/>
          <w:sz w:val="14"/>
          <w:szCs w:val="14"/>
        </w:rPr>
        <w:t xml:space="preserve"> </w:t>
      </w:r>
      <w:r w:rsidRPr="00DA7609">
        <w:rPr>
          <w:rFonts w:asciiTheme="majorHAnsi" w:hAnsiTheme="majorHAnsi" w:cstheme="majorHAnsi"/>
          <w:sz w:val="14"/>
          <w:szCs w:val="14"/>
        </w:rPr>
        <w:tab/>
      </w:r>
      <w:r w:rsidRPr="00DA7609">
        <w:rPr>
          <w:rFonts w:asciiTheme="majorHAnsi" w:hAnsiTheme="majorHAnsi" w:cstheme="majorHAnsi"/>
          <w:b/>
          <w:sz w:val="28"/>
          <w:szCs w:val="28"/>
        </w:rPr>
        <w:t>Background</w:t>
      </w:r>
    </w:p>
    <w:p w14:paraId="4AD3D018" w14:textId="77777777" w:rsidR="00770C17" w:rsidRPr="00DA7609" w:rsidRDefault="00DA7609">
      <w:pPr>
        <w:spacing w:before="240" w:after="240"/>
        <w:jc w:val="both"/>
        <w:rPr>
          <w:rFonts w:asciiTheme="majorHAnsi" w:hAnsiTheme="majorHAnsi" w:cstheme="majorHAnsi"/>
        </w:rPr>
      </w:pPr>
      <w:r w:rsidRPr="00DA7609">
        <w:rPr>
          <w:rFonts w:asciiTheme="majorHAnsi" w:hAnsiTheme="majorHAnsi" w:cstheme="majorHAnsi"/>
        </w:rPr>
        <w:t xml:space="preserve"> </w:t>
      </w:r>
    </w:p>
    <w:p w14:paraId="3AE30A0D" w14:textId="77777777" w:rsidR="00770C17" w:rsidRPr="00DA7609" w:rsidRDefault="00DA7609" w:rsidP="00DA7609">
      <w:pPr>
        <w:pStyle w:val="NoSpacing"/>
        <w:rPr>
          <w:rFonts w:asciiTheme="majorHAnsi" w:hAnsiTheme="majorHAnsi" w:cstheme="majorHAnsi"/>
          <w:sz w:val="24"/>
          <w:szCs w:val="24"/>
          <w:vertAlign w:val="superscript"/>
        </w:rPr>
      </w:pPr>
      <w:r w:rsidRPr="00DA7609">
        <w:rPr>
          <w:rFonts w:asciiTheme="majorHAnsi" w:hAnsiTheme="majorHAnsi" w:cstheme="majorHAnsi"/>
          <w:sz w:val="24"/>
          <w:szCs w:val="24"/>
        </w:rPr>
        <w:t>Pain is an unpleasant sensory and emotional exp</w:t>
      </w:r>
      <w:r w:rsidRPr="00DA7609">
        <w:rPr>
          <w:rFonts w:asciiTheme="majorHAnsi" w:hAnsiTheme="majorHAnsi" w:cstheme="majorHAnsi"/>
          <w:sz w:val="24"/>
          <w:szCs w:val="24"/>
        </w:rPr>
        <w:t>erience associated with actual or potential tissue damage.</w:t>
      </w:r>
      <w:r w:rsidRPr="00DA7609">
        <w:rPr>
          <w:rFonts w:asciiTheme="majorHAnsi" w:hAnsiTheme="majorHAnsi" w:cstheme="majorHAnsi"/>
          <w:sz w:val="24"/>
          <w:szCs w:val="24"/>
          <w:vertAlign w:val="superscript"/>
        </w:rPr>
        <w:t>1</w:t>
      </w:r>
      <w:proofErr w:type="gramStart"/>
      <w:r w:rsidRPr="00DA7609">
        <w:rPr>
          <w:rFonts w:asciiTheme="majorHAnsi" w:hAnsiTheme="majorHAnsi" w:cstheme="majorHAnsi"/>
          <w:sz w:val="24"/>
          <w:szCs w:val="24"/>
          <w:vertAlign w:val="superscript"/>
        </w:rPr>
        <w:t>,2</w:t>
      </w:r>
      <w:proofErr w:type="gramEnd"/>
      <w:r w:rsidRPr="00DA7609">
        <w:rPr>
          <w:rFonts w:asciiTheme="majorHAnsi" w:hAnsiTheme="majorHAnsi" w:cstheme="majorHAnsi"/>
          <w:sz w:val="24"/>
          <w:szCs w:val="24"/>
        </w:rPr>
        <w:t xml:space="preserve"> Pain is an extremely subjective experience which to varying degrees, may be influenced by biological, psychological and social factors. The concept of pain is learnt through life experiences. Wh</w:t>
      </w:r>
      <w:r w:rsidRPr="00DA7609">
        <w:rPr>
          <w:rFonts w:asciiTheme="majorHAnsi" w:hAnsiTheme="majorHAnsi" w:cstheme="majorHAnsi"/>
          <w:sz w:val="24"/>
          <w:szCs w:val="24"/>
        </w:rPr>
        <w:t>ilst pain usually serves an adaptive role, it may have adverse effects on function and social and psychological well-being if left uncontrolled.</w:t>
      </w:r>
      <w:r w:rsidRPr="00DA7609">
        <w:rPr>
          <w:rFonts w:asciiTheme="majorHAnsi" w:hAnsiTheme="majorHAnsi" w:cstheme="majorHAnsi"/>
          <w:sz w:val="24"/>
          <w:szCs w:val="24"/>
          <w:vertAlign w:val="superscript"/>
        </w:rPr>
        <w:t>1</w:t>
      </w:r>
    </w:p>
    <w:p w14:paraId="33056CB1"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 xml:space="preserve"> </w:t>
      </w:r>
    </w:p>
    <w:p w14:paraId="72277F37"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lastRenderedPageBreak/>
        <w:t xml:space="preserve">Acute pain is usually provoked by a specific disease or injury. It is self-limiting and serves a protective function. It influences </w:t>
      </w:r>
      <w:proofErr w:type="spellStart"/>
      <w:r w:rsidRPr="00DA7609">
        <w:rPr>
          <w:rFonts w:asciiTheme="majorHAnsi" w:hAnsiTheme="majorHAnsi" w:cstheme="majorHAnsi"/>
          <w:sz w:val="24"/>
          <w:szCs w:val="24"/>
        </w:rPr>
        <w:t>behaviour</w:t>
      </w:r>
      <w:proofErr w:type="spellEnd"/>
      <w:r w:rsidRPr="00DA7609">
        <w:rPr>
          <w:rFonts w:asciiTheme="majorHAnsi" w:hAnsiTheme="majorHAnsi" w:cstheme="majorHAnsi"/>
          <w:sz w:val="24"/>
          <w:szCs w:val="24"/>
        </w:rPr>
        <w:t xml:space="preserve"> in attempts to avoid further tissue damage and limits movement to assist healing.</w:t>
      </w:r>
      <w:r w:rsidRPr="00DA7609">
        <w:rPr>
          <w:rFonts w:asciiTheme="majorHAnsi" w:hAnsiTheme="majorHAnsi" w:cstheme="majorHAnsi"/>
          <w:sz w:val="24"/>
          <w:szCs w:val="24"/>
          <w:vertAlign w:val="superscript"/>
        </w:rPr>
        <w:t>2</w:t>
      </w:r>
      <w:r w:rsidRPr="00DA7609">
        <w:rPr>
          <w:rFonts w:asciiTheme="majorHAnsi" w:hAnsiTheme="majorHAnsi" w:cstheme="majorHAnsi"/>
          <w:sz w:val="24"/>
          <w:szCs w:val="24"/>
        </w:rPr>
        <w:t xml:space="preserve"> However, acute pain that is ine</w:t>
      </w:r>
      <w:r w:rsidRPr="00DA7609">
        <w:rPr>
          <w:rFonts w:asciiTheme="majorHAnsi" w:hAnsiTheme="majorHAnsi" w:cstheme="majorHAnsi"/>
          <w:sz w:val="24"/>
          <w:szCs w:val="24"/>
        </w:rPr>
        <w:t>ffectively treated causes</w:t>
      </w:r>
    </w:p>
    <w:p w14:paraId="704854AB" w14:textId="77777777" w:rsidR="00770C17" w:rsidRPr="00DA7609" w:rsidRDefault="00DA7609" w:rsidP="00DA7609">
      <w:pPr>
        <w:pStyle w:val="NoSpacing"/>
        <w:rPr>
          <w:rFonts w:asciiTheme="majorHAnsi" w:hAnsiTheme="majorHAnsi" w:cstheme="majorHAnsi"/>
          <w:sz w:val="24"/>
          <w:szCs w:val="24"/>
          <w:vertAlign w:val="superscript"/>
        </w:rPr>
      </w:pPr>
      <w:proofErr w:type="gramStart"/>
      <w:r w:rsidRPr="00DA7609">
        <w:rPr>
          <w:rFonts w:asciiTheme="majorHAnsi" w:hAnsiTheme="majorHAnsi" w:cstheme="majorHAnsi"/>
          <w:sz w:val="24"/>
          <w:szCs w:val="24"/>
        </w:rPr>
        <w:t>changes</w:t>
      </w:r>
      <w:proofErr w:type="gramEnd"/>
      <w:r w:rsidRPr="00DA7609">
        <w:rPr>
          <w:rFonts w:asciiTheme="majorHAnsi" w:hAnsiTheme="majorHAnsi" w:cstheme="majorHAnsi"/>
          <w:sz w:val="24"/>
          <w:szCs w:val="24"/>
        </w:rPr>
        <w:t xml:space="preserve"> in the central and peripheral nervous systems that sustain persistent pain independent of the primary provoking insult.</w:t>
      </w:r>
      <w:r w:rsidRPr="00DA7609">
        <w:rPr>
          <w:rFonts w:asciiTheme="majorHAnsi" w:hAnsiTheme="majorHAnsi" w:cstheme="majorHAnsi"/>
          <w:sz w:val="24"/>
          <w:szCs w:val="24"/>
          <w:vertAlign w:val="superscript"/>
        </w:rPr>
        <w:t>2</w:t>
      </w:r>
    </w:p>
    <w:p w14:paraId="21E50F58"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 xml:space="preserve"> </w:t>
      </w:r>
    </w:p>
    <w:p w14:paraId="6B8A7A1C"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Chronic pain is defined as pain that persists beyond the normal time expected for tissue healing, u</w:t>
      </w:r>
      <w:r w:rsidRPr="00DA7609">
        <w:rPr>
          <w:rFonts w:asciiTheme="majorHAnsi" w:hAnsiTheme="majorHAnsi" w:cstheme="majorHAnsi"/>
          <w:sz w:val="24"/>
          <w:szCs w:val="24"/>
        </w:rPr>
        <w:t>sually more than 3 months and is without apparent benefit.</w:t>
      </w:r>
      <w:r w:rsidRPr="00DA7609">
        <w:rPr>
          <w:rFonts w:asciiTheme="majorHAnsi" w:hAnsiTheme="majorHAnsi" w:cstheme="majorHAnsi"/>
          <w:sz w:val="24"/>
          <w:szCs w:val="24"/>
          <w:vertAlign w:val="superscript"/>
        </w:rPr>
        <w:t>3</w:t>
      </w:r>
      <w:r w:rsidRPr="00DA7609">
        <w:rPr>
          <w:rFonts w:asciiTheme="majorHAnsi" w:hAnsiTheme="majorHAnsi" w:cstheme="majorHAnsi"/>
          <w:sz w:val="24"/>
          <w:szCs w:val="24"/>
        </w:rPr>
        <w:t xml:space="preserve"> </w:t>
      </w:r>
      <w:proofErr w:type="gramStart"/>
      <w:r w:rsidRPr="00DA7609">
        <w:rPr>
          <w:rFonts w:asciiTheme="majorHAnsi" w:hAnsiTheme="majorHAnsi" w:cstheme="majorHAnsi"/>
          <w:sz w:val="24"/>
          <w:szCs w:val="24"/>
        </w:rPr>
        <w:t>It</w:t>
      </w:r>
      <w:proofErr w:type="gramEnd"/>
      <w:r w:rsidRPr="00DA7609">
        <w:rPr>
          <w:rFonts w:asciiTheme="majorHAnsi" w:hAnsiTheme="majorHAnsi" w:cstheme="majorHAnsi"/>
          <w:sz w:val="24"/>
          <w:szCs w:val="24"/>
        </w:rPr>
        <w:t xml:space="preserve"> is now considered a disease state.</w:t>
      </w:r>
      <w:r w:rsidRPr="00DA7609">
        <w:rPr>
          <w:rFonts w:asciiTheme="majorHAnsi" w:hAnsiTheme="majorHAnsi" w:cstheme="majorHAnsi"/>
          <w:sz w:val="24"/>
          <w:szCs w:val="24"/>
          <w:vertAlign w:val="superscript"/>
        </w:rPr>
        <w:t>2</w:t>
      </w:r>
      <w:r w:rsidRPr="00DA7609">
        <w:rPr>
          <w:rFonts w:asciiTheme="majorHAnsi" w:hAnsiTheme="majorHAnsi" w:cstheme="majorHAnsi"/>
          <w:sz w:val="24"/>
          <w:szCs w:val="24"/>
        </w:rPr>
        <w:t xml:space="preserve"> Chronic pain may be further divided as associated with or not associated with terminal illness based on treatment purposes.  </w:t>
      </w:r>
    </w:p>
    <w:p w14:paraId="3A7B6787"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 xml:space="preserve"> </w:t>
      </w:r>
    </w:p>
    <w:p w14:paraId="2B3F7A7D" w14:textId="77777777" w:rsidR="00770C17" w:rsidRPr="00DA7609" w:rsidRDefault="00DA7609" w:rsidP="00DA7609">
      <w:pPr>
        <w:pStyle w:val="NoSpacing"/>
        <w:rPr>
          <w:rFonts w:asciiTheme="majorHAnsi" w:hAnsiTheme="majorHAnsi" w:cstheme="majorHAnsi"/>
          <w:sz w:val="24"/>
          <w:szCs w:val="24"/>
          <w:vertAlign w:val="superscript"/>
        </w:rPr>
      </w:pPr>
      <w:r w:rsidRPr="00DA7609">
        <w:rPr>
          <w:rFonts w:asciiTheme="majorHAnsi" w:hAnsiTheme="majorHAnsi" w:cstheme="majorHAnsi"/>
          <w:sz w:val="24"/>
          <w:szCs w:val="24"/>
        </w:rPr>
        <w:t>Chronic non-malignant pain is</w:t>
      </w:r>
      <w:r w:rsidRPr="00DA7609">
        <w:rPr>
          <w:rFonts w:asciiTheme="majorHAnsi" w:hAnsiTheme="majorHAnsi" w:cstheme="majorHAnsi"/>
          <w:sz w:val="24"/>
          <w:szCs w:val="24"/>
        </w:rPr>
        <w:t xml:space="preserve"> significantly prevalent, generating suffering, limitation of daily activities and reduced quality of life. It is estimated that 25–30% of the world’s adult population will suffer from chronic pain during their lifetime.</w:t>
      </w:r>
      <w:r w:rsidRPr="00DA7609">
        <w:rPr>
          <w:rFonts w:asciiTheme="majorHAnsi" w:hAnsiTheme="majorHAnsi" w:cstheme="majorHAnsi"/>
          <w:sz w:val="24"/>
          <w:szCs w:val="24"/>
          <w:vertAlign w:val="superscript"/>
        </w:rPr>
        <w:t>2</w:t>
      </w:r>
      <w:r w:rsidRPr="00DA7609">
        <w:rPr>
          <w:rFonts w:asciiTheme="majorHAnsi" w:hAnsiTheme="majorHAnsi" w:cstheme="majorHAnsi"/>
          <w:sz w:val="24"/>
          <w:szCs w:val="24"/>
        </w:rPr>
        <w:t xml:space="preserve"> Generally, the prevalence is highe</w:t>
      </w:r>
      <w:r w:rsidRPr="00DA7609">
        <w:rPr>
          <w:rFonts w:asciiTheme="majorHAnsi" w:hAnsiTheme="majorHAnsi" w:cstheme="majorHAnsi"/>
          <w:sz w:val="24"/>
          <w:szCs w:val="24"/>
        </w:rPr>
        <w:t>r among women, elder individuals and those with mental stresses, depression and anxiety.</w:t>
      </w:r>
      <w:r w:rsidRPr="00DA7609">
        <w:rPr>
          <w:rFonts w:asciiTheme="majorHAnsi" w:hAnsiTheme="majorHAnsi" w:cstheme="majorHAnsi"/>
          <w:sz w:val="24"/>
          <w:szCs w:val="24"/>
          <w:vertAlign w:val="superscript"/>
        </w:rPr>
        <w:t>1</w:t>
      </w:r>
      <w:proofErr w:type="gramStart"/>
      <w:r w:rsidRPr="00DA7609">
        <w:rPr>
          <w:rFonts w:asciiTheme="majorHAnsi" w:hAnsiTheme="majorHAnsi" w:cstheme="majorHAnsi"/>
          <w:sz w:val="24"/>
          <w:szCs w:val="24"/>
          <w:vertAlign w:val="superscript"/>
        </w:rPr>
        <w:t>,4</w:t>
      </w:r>
      <w:proofErr w:type="gramEnd"/>
      <w:r w:rsidRPr="00DA7609">
        <w:rPr>
          <w:rFonts w:asciiTheme="majorHAnsi" w:hAnsiTheme="majorHAnsi" w:cstheme="majorHAnsi"/>
          <w:sz w:val="24"/>
          <w:szCs w:val="24"/>
        </w:rPr>
        <w:t xml:space="preserve"> In a significant percentage of those with chronic pain, the etiology is indeterminate.</w:t>
      </w:r>
      <w:r w:rsidRPr="00DA7609">
        <w:rPr>
          <w:rFonts w:asciiTheme="majorHAnsi" w:hAnsiTheme="majorHAnsi" w:cstheme="majorHAnsi"/>
          <w:sz w:val="24"/>
          <w:szCs w:val="24"/>
          <w:vertAlign w:val="superscript"/>
        </w:rPr>
        <w:t>4</w:t>
      </w:r>
    </w:p>
    <w:p w14:paraId="3D4ADC16"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 xml:space="preserve"> </w:t>
      </w:r>
    </w:p>
    <w:p w14:paraId="7BEA0730" w14:textId="77777777" w:rsidR="00770C17" w:rsidRPr="00DA7609" w:rsidRDefault="00DA7609" w:rsidP="00DA7609">
      <w:pPr>
        <w:pStyle w:val="NoSpacing"/>
        <w:rPr>
          <w:rFonts w:asciiTheme="majorHAnsi" w:hAnsiTheme="majorHAnsi" w:cstheme="majorHAnsi"/>
          <w:sz w:val="24"/>
          <w:szCs w:val="24"/>
          <w:vertAlign w:val="superscript"/>
        </w:rPr>
      </w:pPr>
      <w:r w:rsidRPr="00DA7609">
        <w:rPr>
          <w:rFonts w:asciiTheme="majorHAnsi" w:hAnsiTheme="majorHAnsi" w:cstheme="majorHAnsi"/>
          <w:sz w:val="24"/>
          <w:szCs w:val="24"/>
        </w:rPr>
        <w:t>Treatment modalities for these patients are associated with inconsistent r</w:t>
      </w:r>
      <w:r w:rsidRPr="00DA7609">
        <w:rPr>
          <w:rFonts w:asciiTheme="majorHAnsi" w:hAnsiTheme="majorHAnsi" w:cstheme="majorHAnsi"/>
          <w:sz w:val="24"/>
          <w:szCs w:val="24"/>
        </w:rPr>
        <w:t>esults and only modest relief in symptoms when effective.</w:t>
      </w:r>
      <w:r w:rsidRPr="00DA7609">
        <w:rPr>
          <w:rFonts w:asciiTheme="majorHAnsi" w:hAnsiTheme="majorHAnsi" w:cstheme="majorHAnsi"/>
          <w:sz w:val="24"/>
          <w:szCs w:val="24"/>
          <w:vertAlign w:val="superscript"/>
        </w:rPr>
        <w:t>5</w:t>
      </w:r>
      <w:proofErr w:type="gramStart"/>
      <w:r w:rsidRPr="00DA7609">
        <w:rPr>
          <w:rFonts w:asciiTheme="majorHAnsi" w:hAnsiTheme="majorHAnsi" w:cstheme="majorHAnsi"/>
          <w:sz w:val="24"/>
          <w:szCs w:val="24"/>
          <w:vertAlign w:val="superscript"/>
        </w:rPr>
        <w:t>,6</w:t>
      </w:r>
      <w:proofErr w:type="gramEnd"/>
      <w:r w:rsidRPr="00DA7609">
        <w:rPr>
          <w:rFonts w:asciiTheme="majorHAnsi" w:hAnsiTheme="majorHAnsi" w:cstheme="majorHAnsi"/>
          <w:sz w:val="24"/>
          <w:szCs w:val="24"/>
        </w:rPr>
        <w:t xml:space="preserve"> It is therefore a cause of long-term morbidity and varying extents of disability. Consequently, the primary goals of chronic pain management focus on discovering a cause, alleviating suffering an</w:t>
      </w:r>
      <w:r w:rsidRPr="00DA7609">
        <w:rPr>
          <w:rFonts w:asciiTheme="majorHAnsi" w:hAnsiTheme="majorHAnsi" w:cstheme="majorHAnsi"/>
          <w:sz w:val="24"/>
          <w:szCs w:val="24"/>
        </w:rPr>
        <w:t>d restoring function.</w:t>
      </w:r>
      <w:r w:rsidRPr="00DA7609">
        <w:rPr>
          <w:rFonts w:asciiTheme="majorHAnsi" w:hAnsiTheme="majorHAnsi" w:cstheme="majorHAnsi"/>
          <w:sz w:val="24"/>
          <w:szCs w:val="24"/>
          <w:vertAlign w:val="superscript"/>
        </w:rPr>
        <w:t>6</w:t>
      </w:r>
    </w:p>
    <w:p w14:paraId="5C22BC6A"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 xml:space="preserve"> </w:t>
      </w:r>
    </w:p>
    <w:p w14:paraId="3BA311A3" w14:textId="77777777" w:rsidR="00770C17" w:rsidRPr="00DA7609" w:rsidRDefault="00DA7609" w:rsidP="00DA7609">
      <w:pPr>
        <w:pStyle w:val="NoSpacing"/>
        <w:rPr>
          <w:rFonts w:asciiTheme="majorHAnsi" w:hAnsiTheme="majorHAnsi" w:cstheme="majorHAnsi"/>
          <w:sz w:val="24"/>
          <w:szCs w:val="24"/>
          <w:vertAlign w:val="superscript"/>
        </w:rPr>
      </w:pPr>
      <w:r w:rsidRPr="00DA7609">
        <w:rPr>
          <w:rFonts w:asciiTheme="majorHAnsi" w:hAnsiTheme="majorHAnsi" w:cstheme="majorHAnsi"/>
          <w:sz w:val="24"/>
          <w:szCs w:val="24"/>
        </w:rPr>
        <w:t xml:space="preserve">Therefore, treatment needs to be approached more </w:t>
      </w:r>
      <w:proofErr w:type="spellStart"/>
      <w:r w:rsidRPr="00DA7609">
        <w:rPr>
          <w:rFonts w:asciiTheme="majorHAnsi" w:hAnsiTheme="majorHAnsi" w:cstheme="majorHAnsi"/>
          <w:sz w:val="24"/>
          <w:szCs w:val="24"/>
        </w:rPr>
        <w:t>wholistically</w:t>
      </w:r>
      <w:proofErr w:type="spellEnd"/>
      <w:r w:rsidRPr="00DA7609">
        <w:rPr>
          <w:rFonts w:asciiTheme="majorHAnsi" w:hAnsiTheme="majorHAnsi" w:cstheme="majorHAnsi"/>
          <w:sz w:val="24"/>
          <w:szCs w:val="24"/>
        </w:rPr>
        <w:t xml:space="preserve">, extending beyond solely providing pain relieving medication. Effective management should encompass a multimodal strategy with both pharmacological and </w:t>
      </w:r>
      <w:proofErr w:type="spellStart"/>
      <w:r w:rsidRPr="00DA7609">
        <w:rPr>
          <w:rFonts w:asciiTheme="majorHAnsi" w:hAnsiTheme="majorHAnsi" w:cstheme="majorHAnsi"/>
          <w:sz w:val="24"/>
          <w:szCs w:val="24"/>
        </w:rPr>
        <w:t>nonpharmacologic</w:t>
      </w:r>
      <w:r w:rsidRPr="00DA7609">
        <w:rPr>
          <w:rFonts w:asciiTheme="majorHAnsi" w:hAnsiTheme="majorHAnsi" w:cstheme="majorHAnsi"/>
          <w:sz w:val="24"/>
          <w:szCs w:val="24"/>
        </w:rPr>
        <w:t>al</w:t>
      </w:r>
      <w:proofErr w:type="spellEnd"/>
      <w:r w:rsidRPr="00DA7609">
        <w:rPr>
          <w:rFonts w:asciiTheme="majorHAnsi" w:hAnsiTheme="majorHAnsi" w:cstheme="majorHAnsi"/>
          <w:sz w:val="24"/>
          <w:szCs w:val="24"/>
        </w:rPr>
        <w:t xml:space="preserve"> modalities tailored specifically to the individual patient.</w:t>
      </w:r>
      <w:r w:rsidRPr="00DA7609">
        <w:rPr>
          <w:rFonts w:asciiTheme="majorHAnsi" w:hAnsiTheme="majorHAnsi" w:cstheme="majorHAnsi"/>
          <w:sz w:val="24"/>
          <w:szCs w:val="24"/>
          <w:vertAlign w:val="superscript"/>
        </w:rPr>
        <w:t>6</w:t>
      </w:r>
    </w:p>
    <w:p w14:paraId="79E87FF7"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 xml:space="preserve"> </w:t>
      </w:r>
    </w:p>
    <w:p w14:paraId="67821A31" w14:textId="77777777" w:rsidR="00770C17" w:rsidRPr="00DA7609" w:rsidRDefault="00DA7609" w:rsidP="00DA7609">
      <w:pPr>
        <w:pStyle w:val="NoSpacing"/>
        <w:rPr>
          <w:rFonts w:asciiTheme="majorHAnsi" w:hAnsiTheme="majorHAnsi" w:cstheme="majorHAnsi"/>
          <w:sz w:val="24"/>
          <w:szCs w:val="24"/>
          <w:vertAlign w:val="superscript"/>
        </w:rPr>
      </w:pPr>
      <w:r w:rsidRPr="00DA7609">
        <w:rPr>
          <w:rFonts w:asciiTheme="majorHAnsi" w:hAnsiTheme="majorHAnsi" w:cstheme="majorHAnsi"/>
          <w:sz w:val="24"/>
          <w:szCs w:val="24"/>
        </w:rPr>
        <w:t>It has been found that patients with chronic pain are often “over-treated” with analgesics or use them inappropriately.</w:t>
      </w:r>
      <w:r w:rsidRPr="00DA7609">
        <w:rPr>
          <w:rFonts w:asciiTheme="majorHAnsi" w:hAnsiTheme="majorHAnsi" w:cstheme="majorHAnsi"/>
          <w:sz w:val="24"/>
          <w:szCs w:val="24"/>
          <w:vertAlign w:val="superscript"/>
        </w:rPr>
        <w:t>2</w:t>
      </w:r>
      <w:r w:rsidRPr="00DA7609">
        <w:rPr>
          <w:rFonts w:asciiTheme="majorHAnsi" w:hAnsiTheme="majorHAnsi" w:cstheme="majorHAnsi"/>
          <w:sz w:val="24"/>
          <w:szCs w:val="24"/>
        </w:rPr>
        <w:t xml:space="preserve"> </w:t>
      </w:r>
      <w:proofErr w:type="spellStart"/>
      <w:r w:rsidRPr="00DA7609">
        <w:rPr>
          <w:rFonts w:asciiTheme="majorHAnsi" w:hAnsiTheme="majorHAnsi" w:cstheme="majorHAnsi"/>
          <w:sz w:val="24"/>
          <w:szCs w:val="24"/>
        </w:rPr>
        <w:t>Opiods</w:t>
      </w:r>
      <w:proofErr w:type="spellEnd"/>
      <w:r w:rsidRPr="00DA7609">
        <w:rPr>
          <w:rFonts w:asciiTheme="majorHAnsi" w:hAnsiTheme="majorHAnsi" w:cstheme="majorHAnsi"/>
          <w:sz w:val="24"/>
          <w:szCs w:val="24"/>
        </w:rPr>
        <w:t xml:space="preserve"> are no longer the preferred management strategy.</w:t>
      </w:r>
      <w:r w:rsidRPr="00DA7609">
        <w:rPr>
          <w:rFonts w:asciiTheme="majorHAnsi" w:hAnsiTheme="majorHAnsi" w:cstheme="majorHAnsi"/>
          <w:sz w:val="24"/>
          <w:szCs w:val="24"/>
          <w:vertAlign w:val="superscript"/>
        </w:rPr>
        <w:t>2</w:t>
      </w:r>
      <w:r w:rsidRPr="00DA7609">
        <w:rPr>
          <w:rFonts w:asciiTheme="majorHAnsi" w:hAnsiTheme="majorHAnsi" w:cstheme="majorHAnsi"/>
          <w:sz w:val="24"/>
          <w:szCs w:val="24"/>
        </w:rPr>
        <w:t xml:space="preserve"> </w:t>
      </w:r>
      <w:proofErr w:type="spellStart"/>
      <w:r w:rsidRPr="00DA7609">
        <w:rPr>
          <w:rFonts w:asciiTheme="majorHAnsi" w:hAnsiTheme="majorHAnsi" w:cstheme="majorHAnsi"/>
          <w:sz w:val="24"/>
          <w:szCs w:val="24"/>
        </w:rPr>
        <w:t>Salduker</w:t>
      </w:r>
      <w:proofErr w:type="spellEnd"/>
      <w:r w:rsidRPr="00DA7609">
        <w:rPr>
          <w:rFonts w:asciiTheme="majorHAnsi" w:hAnsiTheme="majorHAnsi" w:cstheme="majorHAnsi"/>
          <w:sz w:val="24"/>
          <w:szCs w:val="24"/>
        </w:rPr>
        <w:t xml:space="preserve"> et al have recently found physical, psychological and </w:t>
      </w:r>
      <w:proofErr w:type="spellStart"/>
      <w:r w:rsidRPr="00DA7609">
        <w:rPr>
          <w:rFonts w:asciiTheme="majorHAnsi" w:hAnsiTheme="majorHAnsi" w:cstheme="majorHAnsi"/>
          <w:sz w:val="24"/>
          <w:szCs w:val="24"/>
        </w:rPr>
        <w:t>behavioural</w:t>
      </w:r>
      <w:proofErr w:type="spellEnd"/>
      <w:r w:rsidRPr="00DA7609">
        <w:rPr>
          <w:rFonts w:asciiTheme="majorHAnsi" w:hAnsiTheme="majorHAnsi" w:cstheme="majorHAnsi"/>
          <w:sz w:val="24"/>
          <w:szCs w:val="24"/>
        </w:rPr>
        <w:t xml:space="preserve"> therapies to be burdensome to patients, requiring frequent visits at healthcare centers.</w:t>
      </w:r>
      <w:r w:rsidRPr="00DA7609">
        <w:rPr>
          <w:rFonts w:asciiTheme="majorHAnsi" w:hAnsiTheme="majorHAnsi" w:cstheme="majorHAnsi"/>
          <w:sz w:val="24"/>
          <w:szCs w:val="24"/>
          <w:vertAlign w:val="superscript"/>
        </w:rPr>
        <w:t>2</w:t>
      </w:r>
    </w:p>
    <w:p w14:paraId="0533C68F"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 xml:space="preserve"> </w:t>
      </w:r>
    </w:p>
    <w:p w14:paraId="2E551FFC"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Pain management guidelines emphasize the use and prescribing of rational combination the</w:t>
      </w:r>
      <w:r w:rsidRPr="00DA7609">
        <w:rPr>
          <w:rFonts w:asciiTheme="majorHAnsi" w:hAnsiTheme="majorHAnsi" w:cstheme="majorHAnsi"/>
          <w:sz w:val="24"/>
          <w:szCs w:val="24"/>
        </w:rPr>
        <w:t>rapy using the least number of medications as necessary.</w:t>
      </w:r>
      <w:r w:rsidRPr="00DA7609">
        <w:rPr>
          <w:rFonts w:asciiTheme="majorHAnsi" w:hAnsiTheme="majorHAnsi" w:cstheme="majorHAnsi"/>
          <w:sz w:val="24"/>
          <w:szCs w:val="24"/>
          <w:vertAlign w:val="superscript"/>
        </w:rPr>
        <w:t>7</w:t>
      </w:r>
      <w:r w:rsidRPr="00DA7609">
        <w:rPr>
          <w:rFonts w:asciiTheme="majorHAnsi" w:hAnsiTheme="majorHAnsi" w:cstheme="majorHAnsi"/>
          <w:sz w:val="24"/>
          <w:szCs w:val="24"/>
        </w:rPr>
        <w:t xml:space="preserve"> Interventional pain management has shown dramatic growth with the utilization of invasive pain management techniques including trigger point injections, intra-articular injections and nerve blocks.</w:t>
      </w:r>
      <w:r w:rsidRPr="00DA7609">
        <w:rPr>
          <w:rFonts w:asciiTheme="majorHAnsi" w:hAnsiTheme="majorHAnsi" w:cstheme="majorHAnsi"/>
          <w:sz w:val="24"/>
          <w:szCs w:val="24"/>
          <w:vertAlign w:val="superscript"/>
        </w:rPr>
        <w:t>5</w:t>
      </w:r>
      <w:r w:rsidRPr="00DA7609">
        <w:rPr>
          <w:rFonts w:asciiTheme="majorHAnsi" w:hAnsiTheme="majorHAnsi" w:cstheme="majorHAnsi"/>
          <w:sz w:val="24"/>
          <w:szCs w:val="24"/>
        </w:rPr>
        <w:t xml:space="preserve"> These have been shown to provide significant pain relief.</w:t>
      </w:r>
    </w:p>
    <w:p w14:paraId="12B8DDB1"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lastRenderedPageBreak/>
        <w:t xml:space="preserve">  </w:t>
      </w:r>
    </w:p>
    <w:p w14:paraId="591D8C4B" w14:textId="77777777" w:rsidR="00770C17" w:rsidRPr="00DA7609" w:rsidRDefault="00DA7609" w:rsidP="00DA7609">
      <w:pPr>
        <w:pStyle w:val="NoSpacing"/>
        <w:rPr>
          <w:rFonts w:asciiTheme="majorHAnsi" w:hAnsiTheme="majorHAnsi" w:cstheme="majorHAnsi"/>
          <w:sz w:val="24"/>
          <w:szCs w:val="24"/>
        </w:rPr>
      </w:pPr>
      <w:proofErr w:type="spellStart"/>
      <w:r w:rsidRPr="00DA7609">
        <w:rPr>
          <w:rFonts w:asciiTheme="majorHAnsi" w:hAnsiTheme="majorHAnsi" w:cstheme="majorHAnsi"/>
          <w:sz w:val="24"/>
          <w:szCs w:val="24"/>
        </w:rPr>
        <w:t>Universitas</w:t>
      </w:r>
      <w:proofErr w:type="spellEnd"/>
      <w:r w:rsidRPr="00DA7609">
        <w:rPr>
          <w:rFonts w:asciiTheme="majorHAnsi" w:hAnsiTheme="majorHAnsi" w:cstheme="majorHAnsi"/>
          <w:sz w:val="24"/>
          <w:szCs w:val="24"/>
        </w:rPr>
        <w:t xml:space="preserve"> Academic Hospital (UAH) Pain Unit provides services to an array of patients with varying intensities of chronic pain and functional limitations, where patient satisfaction is of utmo</w:t>
      </w:r>
      <w:r w:rsidRPr="00DA7609">
        <w:rPr>
          <w:rFonts w:asciiTheme="majorHAnsi" w:hAnsiTheme="majorHAnsi" w:cstheme="majorHAnsi"/>
          <w:sz w:val="24"/>
          <w:szCs w:val="24"/>
        </w:rPr>
        <w:t xml:space="preserve">st importance. These patients are managed with a range of oral analgesics depending on their individual requirements. They are also given the benefit of regional pain management in the form of either trigger point injections; facet joint, nerve and caudal </w:t>
      </w:r>
      <w:r w:rsidRPr="00DA7609">
        <w:rPr>
          <w:rFonts w:asciiTheme="majorHAnsi" w:hAnsiTheme="majorHAnsi" w:cstheme="majorHAnsi"/>
          <w:sz w:val="24"/>
          <w:szCs w:val="24"/>
        </w:rPr>
        <w:t>blocks. These are usually performed under radiological or ultrasound guidance.</w:t>
      </w:r>
    </w:p>
    <w:p w14:paraId="5D9BED8A"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 xml:space="preserve"> </w:t>
      </w:r>
    </w:p>
    <w:p w14:paraId="41F4AE3C"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 xml:space="preserve">This study is designed to indicate the effectiveness of regional </w:t>
      </w:r>
      <w:proofErr w:type="spellStart"/>
      <w:r w:rsidRPr="00DA7609">
        <w:rPr>
          <w:rFonts w:asciiTheme="majorHAnsi" w:hAnsiTheme="majorHAnsi" w:cstheme="majorHAnsi"/>
          <w:sz w:val="24"/>
          <w:szCs w:val="24"/>
        </w:rPr>
        <w:t>anaesthetic</w:t>
      </w:r>
      <w:proofErr w:type="spellEnd"/>
      <w:r w:rsidRPr="00DA7609">
        <w:rPr>
          <w:rFonts w:asciiTheme="majorHAnsi" w:hAnsiTheme="majorHAnsi" w:cstheme="majorHAnsi"/>
          <w:sz w:val="24"/>
          <w:szCs w:val="24"/>
        </w:rPr>
        <w:t xml:space="preserve"> techniques in managing chronic pain the UAH Pain Unit.</w:t>
      </w:r>
    </w:p>
    <w:p w14:paraId="62CD0B3D"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6F34FC06"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5EB55C5A"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6EA4D15E"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4400F9D6"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747D55CA"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0751186D"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4D22D2C2"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4BFC290E"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23BFC9FE"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0FB4C8D4"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25891F4B"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2F37943A" w14:textId="77777777" w:rsidR="00DA7609" w:rsidRDefault="00DA7609">
      <w:pPr>
        <w:rPr>
          <w:rFonts w:asciiTheme="majorHAnsi" w:hAnsiTheme="majorHAnsi" w:cstheme="majorHAnsi"/>
          <w:b/>
          <w:sz w:val="28"/>
          <w:szCs w:val="28"/>
        </w:rPr>
      </w:pPr>
      <w:r>
        <w:rPr>
          <w:rFonts w:asciiTheme="majorHAnsi" w:hAnsiTheme="majorHAnsi" w:cstheme="majorHAnsi"/>
          <w:b/>
          <w:sz w:val="28"/>
          <w:szCs w:val="28"/>
        </w:rPr>
        <w:br w:type="page"/>
      </w:r>
    </w:p>
    <w:p w14:paraId="18825584" w14:textId="4701E83F" w:rsidR="00770C17" w:rsidRPr="00DA7609" w:rsidRDefault="00DA7609">
      <w:pPr>
        <w:spacing w:before="240" w:after="240"/>
        <w:ind w:left="1080"/>
        <w:rPr>
          <w:rFonts w:asciiTheme="majorHAnsi" w:hAnsiTheme="majorHAnsi" w:cstheme="majorHAnsi"/>
          <w:b/>
          <w:sz w:val="28"/>
          <w:szCs w:val="28"/>
        </w:rPr>
      </w:pPr>
      <w:r w:rsidRPr="00DA7609">
        <w:rPr>
          <w:rFonts w:asciiTheme="majorHAnsi" w:hAnsiTheme="majorHAnsi" w:cstheme="majorHAnsi"/>
          <w:b/>
          <w:sz w:val="28"/>
          <w:szCs w:val="28"/>
        </w:rPr>
        <w:t>2.</w:t>
      </w:r>
      <w:r w:rsidRPr="00DA7609">
        <w:rPr>
          <w:rFonts w:asciiTheme="majorHAnsi" w:hAnsiTheme="majorHAnsi" w:cstheme="majorHAnsi"/>
          <w:sz w:val="14"/>
          <w:szCs w:val="14"/>
        </w:rPr>
        <w:t xml:space="preserve"> </w:t>
      </w:r>
      <w:r w:rsidRPr="00DA7609">
        <w:rPr>
          <w:rFonts w:asciiTheme="majorHAnsi" w:hAnsiTheme="majorHAnsi" w:cstheme="majorHAnsi"/>
          <w:sz w:val="14"/>
          <w:szCs w:val="14"/>
        </w:rPr>
        <w:tab/>
      </w:r>
      <w:r w:rsidRPr="00DA7609">
        <w:rPr>
          <w:rFonts w:asciiTheme="majorHAnsi" w:hAnsiTheme="majorHAnsi" w:cstheme="majorHAnsi"/>
          <w:b/>
          <w:sz w:val="28"/>
          <w:szCs w:val="28"/>
        </w:rPr>
        <w:t>Aim</w:t>
      </w:r>
    </w:p>
    <w:p w14:paraId="5B17778D" w14:textId="77777777" w:rsidR="00770C17" w:rsidRPr="00DA7609" w:rsidRDefault="00DA7609">
      <w:pPr>
        <w:spacing w:before="240" w:after="240"/>
        <w:rPr>
          <w:rFonts w:asciiTheme="majorHAnsi" w:hAnsiTheme="majorHAnsi" w:cstheme="majorHAnsi"/>
          <w:sz w:val="24"/>
          <w:szCs w:val="24"/>
        </w:rPr>
      </w:pPr>
      <w:r w:rsidRPr="00DA7609">
        <w:rPr>
          <w:rFonts w:asciiTheme="majorHAnsi" w:hAnsiTheme="majorHAnsi" w:cstheme="majorHAnsi"/>
          <w:sz w:val="24"/>
          <w:szCs w:val="24"/>
        </w:rPr>
        <w:t xml:space="preserve">To determine the effectiveness of regional pain management for the treatment of chronic pain at the </w:t>
      </w:r>
      <w:proofErr w:type="spellStart"/>
      <w:r w:rsidRPr="00DA7609">
        <w:rPr>
          <w:rFonts w:asciiTheme="majorHAnsi" w:hAnsiTheme="majorHAnsi" w:cstheme="majorHAnsi"/>
          <w:sz w:val="24"/>
          <w:szCs w:val="24"/>
        </w:rPr>
        <w:t>Universitas</w:t>
      </w:r>
      <w:proofErr w:type="spellEnd"/>
      <w:r w:rsidRPr="00DA7609">
        <w:rPr>
          <w:rFonts w:asciiTheme="majorHAnsi" w:hAnsiTheme="majorHAnsi" w:cstheme="majorHAnsi"/>
          <w:sz w:val="24"/>
          <w:szCs w:val="24"/>
        </w:rPr>
        <w:t xml:space="preserve"> Academic Hospital Pain Clinic.</w:t>
      </w:r>
    </w:p>
    <w:p w14:paraId="2E524AD1"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260D11AA"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5E6B6326" w14:textId="77777777" w:rsidR="00770C17" w:rsidRPr="00DA7609" w:rsidRDefault="00DA7609">
      <w:pPr>
        <w:spacing w:before="240" w:after="240"/>
        <w:ind w:left="1080"/>
        <w:rPr>
          <w:rFonts w:asciiTheme="majorHAnsi" w:hAnsiTheme="majorHAnsi" w:cstheme="majorHAnsi"/>
          <w:b/>
          <w:sz w:val="28"/>
          <w:szCs w:val="28"/>
        </w:rPr>
      </w:pPr>
      <w:r w:rsidRPr="00DA7609">
        <w:rPr>
          <w:rFonts w:asciiTheme="majorHAnsi" w:hAnsiTheme="majorHAnsi" w:cstheme="majorHAnsi"/>
          <w:b/>
          <w:sz w:val="28"/>
          <w:szCs w:val="28"/>
        </w:rPr>
        <w:t>3.</w:t>
      </w:r>
      <w:r w:rsidRPr="00DA7609">
        <w:rPr>
          <w:rFonts w:asciiTheme="majorHAnsi" w:hAnsiTheme="majorHAnsi" w:cstheme="majorHAnsi"/>
          <w:sz w:val="14"/>
          <w:szCs w:val="14"/>
        </w:rPr>
        <w:t xml:space="preserve"> </w:t>
      </w:r>
      <w:r w:rsidRPr="00DA7609">
        <w:rPr>
          <w:rFonts w:asciiTheme="majorHAnsi" w:hAnsiTheme="majorHAnsi" w:cstheme="majorHAnsi"/>
          <w:sz w:val="14"/>
          <w:szCs w:val="14"/>
        </w:rPr>
        <w:tab/>
      </w:r>
      <w:r w:rsidRPr="00DA7609">
        <w:rPr>
          <w:rFonts w:asciiTheme="majorHAnsi" w:hAnsiTheme="majorHAnsi" w:cstheme="majorHAnsi"/>
          <w:b/>
          <w:sz w:val="28"/>
          <w:szCs w:val="28"/>
        </w:rPr>
        <w:t>Objectives</w:t>
      </w:r>
    </w:p>
    <w:p w14:paraId="58C79214" w14:textId="77777777" w:rsidR="00770C17" w:rsidRPr="00DA7609" w:rsidRDefault="00DA7609">
      <w:pPr>
        <w:spacing w:before="240" w:after="240"/>
        <w:ind w:left="360"/>
        <w:rPr>
          <w:rFonts w:asciiTheme="majorHAnsi" w:hAnsiTheme="majorHAnsi" w:cstheme="majorHAnsi"/>
        </w:rPr>
      </w:pPr>
      <w:r w:rsidRPr="00DA7609">
        <w:rPr>
          <w:rFonts w:asciiTheme="majorHAnsi" w:hAnsiTheme="majorHAnsi" w:cstheme="majorHAnsi"/>
        </w:rPr>
        <w:t xml:space="preserve"> </w:t>
      </w:r>
    </w:p>
    <w:p w14:paraId="7B3BEAF8" w14:textId="77777777" w:rsidR="00770C17" w:rsidRPr="00DA7609" w:rsidRDefault="00DA7609" w:rsidP="0008456E">
      <w:pPr>
        <w:numPr>
          <w:ilvl w:val="0"/>
          <w:numId w:val="1"/>
        </w:numPr>
        <w:spacing w:before="240"/>
        <w:rPr>
          <w:rFonts w:asciiTheme="majorHAnsi" w:hAnsiTheme="majorHAnsi" w:cstheme="majorHAnsi"/>
          <w:sz w:val="24"/>
          <w:szCs w:val="24"/>
          <w:rPrChange w:id="3" w:author="Joseph Sempa" w:date="2021-12-07T12:01:00Z">
            <w:rPr/>
          </w:rPrChange>
        </w:rPr>
      </w:pPr>
      <w:r w:rsidRPr="00DA7609">
        <w:rPr>
          <w:rFonts w:asciiTheme="majorHAnsi" w:hAnsiTheme="majorHAnsi" w:cstheme="majorHAnsi"/>
          <w:sz w:val="24"/>
          <w:szCs w:val="24"/>
        </w:rPr>
        <w:t>To establish the</w:t>
      </w:r>
      <w:r w:rsidRPr="00DA7609">
        <w:rPr>
          <w:rFonts w:asciiTheme="majorHAnsi" w:hAnsiTheme="majorHAnsi" w:cstheme="majorHAnsi"/>
          <w:sz w:val="24"/>
          <w:szCs w:val="24"/>
        </w:rPr>
        <w:t xml:space="preserve"> </w:t>
      </w:r>
      <w:ins w:id="4" w:author="Joseph Sempa" w:date="2021-12-07T12:00:00Z">
        <w:r w:rsidR="0008456E" w:rsidRPr="00DA7609">
          <w:rPr>
            <w:rFonts w:asciiTheme="majorHAnsi" w:hAnsiTheme="majorHAnsi" w:cstheme="majorHAnsi"/>
            <w:sz w:val="24"/>
            <w:szCs w:val="24"/>
          </w:rPr>
          <w:t>prevalence of</w:t>
        </w:r>
        <w:r w:rsidR="0008456E" w:rsidRPr="00DA7609">
          <w:rPr>
            <w:rFonts w:asciiTheme="majorHAnsi" w:hAnsiTheme="majorHAnsi" w:cstheme="majorHAnsi"/>
            <w:sz w:val="24"/>
            <w:szCs w:val="24"/>
            <w:rPrChange w:id="5" w:author="Joseph Sempa" w:date="2021-12-07T12:01:00Z">
              <w:rPr/>
            </w:rPrChange>
          </w:rPr>
          <w:t xml:space="preserve"> </w:t>
        </w:r>
      </w:ins>
      <w:r w:rsidRPr="00DA7609">
        <w:rPr>
          <w:rFonts w:asciiTheme="majorHAnsi" w:hAnsiTheme="majorHAnsi" w:cstheme="majorHAnsi"/>
          <w:sz w:val="24"/>
          <w:szCs w:val="24"/>
          <w:rPrChange w:id="6" w:author="Joseph Sempa" w:date="2021-12-07T12:01:00Z">
            <w:rPr/>
          </w:rPrChange>
        </w:rPr>
        <w:t>effectiveness of reg</w:t>
      </w:r>
      <w:r w:rsidRPr="00DA7609">
        <w:rPr>
          <w:rFonts w:asciiTheme="majorHAnsi" w:hAnsiTheme="majorHAnsi" w:cstheme="majorHAnsi"/>
          <w:sz w:val="24"/>
          <w:szCs w:val="24"/>
          <w:rPrChange w:id="7" w:author="Joseph Sempa" w:date="2021-12-07T12:01:00Z">
            <w:rPr/>
          </w:rPrChange>
        </w:rPr>
        <w:t xml:space="preserve">ional analgesia by </w:t>
      </w:r>
      <w:proofErr w:type="spellStart"/>
      <w:r w:rsidRPr="00DA7609">
        <w:rPr>
          <w:rFonts w:asciiTheme="majorHAnsi" w:hAnsiTheme="majorHAnsi" w:cstheme="majorHAnsi"/>
          <w:sz w:val="24"/>
          <w:szCs w:val="24"/>
          <w:rPrChange w:id="8" w:author="Joseph Sempa" w:date="2021-12-07T12:01:00Z">
            <w:rPr/>
          </w:rPrChange>
        </w:rPr>
        <w:t>analysing</w:t>
      </w:r>
      <w:proofErr w:type="spellEnd"/>
      <w:r w:rsidRPr="00DA7609">
        <w:rPr>
          <w:rFonts w:asciiTheme="majorHAnsi" w:hAnsiTheme="majorHAnsi" w:cstheme="majorHAnsi"/>
          <w:sz w:val="24"/>
          <w:szCs w:val="24"/>
          <w:rPrChange w:id="9" w:author="Joseph Sempa" w:date="2021-12-07T12:01:00Z">
            <w:rPr/>
          </w:rPrChange>
        </w:rPr>
        <w:t xml:space="preserve"> patient satisfaction scores post-intervention, during follow up consultation</w:t>
      </w:r>
      <w:ins w:id="10" w:author="Joseph Sempa" w:date="2021-12-07T12:00:00Z">
        <w:r w:rsidR="0008456E" w:rsidRPr="00DA7609">
          <w:rPr>
            <w:rFonts w:asciiTheme="majorHAnsi" w:hAnsiTheme="majorHAnsi" w:cstheme="majorHAnsi"/>
            <w:sz w:val="24"/>
            <w:szCs w:val="24"/>
            <w:rPrChange w:id="11" w:author="Joseph Sempa" w:date="2021-12-07T12:01:00Z">
              <w:rPr/>
            </w:rPrChange>
          </w:rPr>
          <w:t xml:space="preserve">. </w:t>
        </w:r>
        <w:r w:rsidR="0008456E" w:rsidRPr="00DA7609">
          <w:rPr>
            <w:rFonts w:asciiTheme="majorHAnsi" w:hAnsiTheme="majorHAnsi" w:cstheme="majorHAnsi"/>
            <w:sz w:val="24"/>
            <w:szCs w:val="24"/>
            <w:rPrChange w:id="12" w:author="Joseph Sempa" w:date="2021-12-07T12:01:00Z">
              <w:rPr>
                <w:highlight w:val="yellow"/>
              </w:rPr>
            </w:rPrChange>
          </w:rPr>
          <w:t>Clinically effective treatment will be assessed as a 30% reduction in pain (or &gt;2points on a 0 – 10 numerical rating scale).</w:t>
        </w:r>
      </w:ins>
    </w:p>
    <w:p w14:paraId="44B226E7" w14:textId="77777777" w:rsidR="00770C17" w:rsidRPr="00DA7609" w:rsidRDefault="00DA7609">
      <w:pPr>
        <w:numPr>
          <w:ilvl w:val="0"/>
          <w:numId w:val="1"/>
        </w:numPr>
        <w:spacing w:after="240"/>
        <w:rPr>
          <w:rFonts w:asciiTheme="majorHAnsi" w:hAnsiTheme="majorHAnsi" w:cstheme="majorHAnsi"/>
          <w:sz w:val="24"/>
          <w:szCs w:val="24"/>
        </w:rPr>
      </w:pPr>
      <w:r w:rsidRPr="00DA7609">
        <w:rPr>
          <w:rFonts w:asciiTheme="majorHAnsi" w:hAnsiTheme="majorHAnsi" w:cstheme="majorHAnsi"/>
          <w:sz w:val="24"/>
          <w:szCs w:val="24"/>
        </w:rPr>
        <w:t xml:space="preserve">To </w:t>
      </w:r>
      <w:proofErr w:type="spellStart"/>
      <w:r w:rsidRPr="00DA7609">
        <w:rPr>
          <w:rFonts w:asciiTheme="majorHAnsi" w:hAnsiTheme="majorHAnsi" w:cstheme="majorHAnsi"/>
          <w:sz w:val="24"/>
          <w:szCs w:val="24"/>
        </w:rPr>
        <w:t>analyse</w:t>
      </w:r>
      <w:proofErr w:type="spellEnd"/>
      <w:r w:rsidRPr="00DA7609">
        <w:rPr>
          <w:rFonts w:asciiTheme="majorHAnsi" w:hAnsiTheme="majorHAnsi" w:cstheme="majorHAnsi"/>
          <w:sz w:val="24"/>
          <w:szCs w:val="24"/>
        </w:rPr>
        <w:t xml:space="preserve"> the duration </w:t>
      </w:r>
      <w:r w:rsidRPr="00DA7609">
        <w:rPr>
          <w:rFonts w:asciiTheme="majorHAnsi" w:hAnsiTheme="majorHAnsi" w:cstheme="majorHAnsi"/>
          <w:sz w:val="24"/>
          <w:szCs w:val="24"/>
        </w:rPr>
        <w:t>of pain relief from regional analgesic techniques.</w:t>
      </w:r>
    </w:p>
    <w:p w14:paraId="018B3AAC"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5556884A"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73B75460" w14:textId="77777777" w:rsidR="00770C17" w:rsidRPr="00DA7609" w:rsidRDefault="00DA7609">
      <w:pPr>
        <w:spacing w:before="240" w:after="240"/>
        <w:ind w:left="1080"/>
        <w:rPr>
          <w:rFonts w:asciiTheme="majorHAnsi" w:hAnsiTheme="majorHAnsi" w:cstheme="majorHAnsi"/>
          <w:b/>
          <w:sz w:val="28"/>
          <w:szCs w:val="28"/>
        </w:rPr>
      </w:pPr>
      <w:r w:rsidRPr="00DA7609">
        <w:rPr>
          <w:rFonts w:asciiTheme="majorHAnsi" w:hAnsiTheme="majorHAnsi" w:cstheme="majorHAnsi"/>
          <w:b/>
          <w:sz w:val="28"/>
          <w:szCs w:val="28"/>
        </w:rPr>
        <w:t>4.</w:t>
      </w:r>
      <w:r w:rsidRPr="00DA7609">
        <w:rPr>
          <w:rFonts w:asciiTheme="majorHAnsi" w:hAnsiTheme="majorHAnsi" w:cstheme="majorHAnsi"/>
          <w:sz w:val="14"/>
          <w:szCs w:val="14"/>
        </w:rPr>
        <w:t xml:space="preserve"> </w:t>
      </w:r>
      <w:r w:rsidRPr="00DA7609">
        <w:rPr>
          <w:rFonts w:asciiTheme="majorHAnsi" w:hAnsiTheme="majorHAnsi" w:cstheme="majorHAnsi"/>
          <w:sz w:val="14"/>
          <w:szCs w:val="14"/>
        </w:rPr>
        <w:tab/>
      </w:r>
      <w:r w:rsidRPr="00DA7609">
        <w:rPr>
          <w:rFonts w:asciiTheme="majorHAnsi" w:hAnsiTheme="majorHAnsi" w:cstheme="majorHAnsi"/>
          <w:b/>
          <w:sz w:val="28"/>
          <w:szCs w:val="28"/>
        </w:rPr>
        <w:t>Methods</w:t>
      </w:r>
    </w:p>
    <w:p w14:paraId="5B2CD5D8"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621499C1" w14:textId="77777777" w:rsidR="00770C17" w:rsidRPr="00DA7609" w:rsidRDefault="00DA7609">
      <w:pPr>
        <w:spacing w:before="240" w:after="240"/>
        <w:ind w:left="1800"/>
        <w:rPr>
          <w:rFonts w:asciiTheme="majorHAnsi" w:hAnsiTheme="majorHAnsi" w:cstheme="majorHAnsi"/>
          <w:b/>
          <w:sz w:val="28"/>
          <w:szCs w:val="28"/>
        </w:rPr>
      </w:pPr>
      <w:r w:rsidRPr="00DA7609">
        <w:rPr>
          <w:rFonts w:asciiTheme="majorHAnsi" w:hAnsiTheme="majorHAnsi" w:cstheme="majorHAnsi"/>
          <w:b/>
          <w:sz w:val="28"/>
          <w:szCs w:val="28"/>
        </w:rPr>
        <w:t>a.</w:t>
      </w:r>
      <w:r w:rsidRPr="00DA7609">
        <w:rPr>
          <w:rFonts w:asciiTheme="majorHAnsi" w:hAnsiTheme="majorHAnsi" w:cstheme="majorHAnsi"/>
          <w:sz w:val="14"/>
          <w:szCs w:val="14"/>
        </w:rPr>
        <w:t xml:space="preserve"> </w:t>
      </w:r>
      <w:r w:rsidRPr="00DA7609">
        <w:rPr>
          <w:rFonts w:asciiTheme="majorHAnsi" w:hAnsiTheme="majorHAnsi" w:cstheme="majorHAnsi"/>
          <w:sz w:val="14"/>
          <w:szCs w:val="14"/>
        </w:rPr>
        <w:tab/>
      </w:r>
      <w:r w:rsidRPr="00DA7609">
        <w:rPr>
          <w:rFonts w:asciiTheme="majorHAnsi" w:hAnsiTheme="majorHAnsi" w:cstheme="majorHAnsi"/>
          <w:b/>
          <w:sz w:val="28"/>
          <w:szCs w:val="28"/>
        </w:rPr>
        <w:t>Population</w:t>
      </w:r>
    </w:p>
    <w:p w14:paraId="4B5B7C98" w14:textId="77777777" w:rsidR="00770C17" w:rsidRPr="00DA7609" w:rsidRDefault="00DA7609">
      <w:pPr>
        <w:spacing w:before="240" w:after="240"/>
        <w:jc w:val="both"/>
        <w:rPr>
          <w:rFonts w:asciiTheme="majorHAnsi" w:hAnsiTheme="majorHAnsi" w:cstheme="majorHAnsi"/>
          <w:sz w:val="24"/>
          <w:szCs w:val="24"/>
        </w:rPr>
      </w:pPr>
      <w:commentRangeStart w:id="13"/>
      <w:r w:rsidRPr="00DA7609">
        <w:rPr>
          <w:rFonts w:asciiTheme="majorHAnsi" w:hAnsiTheme="majorHAnsi" w:cstheme="majorHAnsi"/>
          <w:sz w:val="24"/>
          <w:szCs w:val="24"/>
        </w:rPr>
        <w:t xml:space="preserve">Patients will be selected based on their attendance to the Pain Clinic at </w:t>
      </w:r>
      <w:proofErr w:type="spellStart"/>
      <w:r w:rsidRPr="00DA7609">
        <w:rPr>
          <w:rFonts w:asciiTheme="majorHAnsi" w:hAnsiTheme="majorHAnsi" w:cstheme="majorHAnsi"/>
          <w:sz w:val="24"/>
          <w:szCs w:val="24"/>
        </w:rPr>
        <w:t>Universitas</w:t>
      </w:r>
      <w:proofErr w:type="spellEnd"/>
      <w:r w:rsidRPr="00DA7609">
        <w:rPr>
          <w:rFonts w:asciiTheme="majorHAnsi" w:hAnsiTheme="majorHAnsi" w:cstheme="majorHAnsi"/>
          <w:sz w:val="24"/>
          <w:szCs w:val="24"/>
        </w:rPr>
        <w:t xml:space="preserve"> Academic Hospital (UAH). These patients are seen for initial consultation by referral. Referrals for evaluation are made by primary care providers and specialists, includ</w:t>
      </w:r>
      <w:r w:rsidRPr="00DA7609">
        <w:rPr>
          <w:rFonts w:asciiTheme="majorHAnsi" w:hAnsiTheme="majorHAnsi" w:cstheme="majorHAnsi"/>
          <w:sz w:val="24"/>
          <w:szCs w:val="24"/>
        </w:rPr>
        <w:t xml:space="preserve">ing neurologists, rheumatologists, </w:t>
      </w:r>
      <w:proofErr w:type="spellStart"/>
      <w:r w:rsidRPr="00DA7609">
        <w:rPr>
          <w:rFonts w:asciiTheme="majorHAnsi" w:hAnsiTheme="majorHAnsi" w:cstheme="majorHAnsi"/>
          <w:sz w:val="24"/>
          <w:szCs w:val="24"/>
        </w:rPr>
        <w:t>orthopaedic</w:t>
      </w:r>
      <w:proofErr w:type="spellEnd"/>
      <w:r w:rsidRPr="00DA7609">
        <w:rPr>
          <w:rFonts w:asciiTheme="majorHAnsi" w:hAnsiTheme="majorHAnsi" w:cstheme="majorHAnsi"/>
          <w:sz w:val="24"/>
          <w:szCs w:val="24"/>
        </w:rPr>
        <w:t xml:space="preserve"> surgeons, neurosurgeons and </w:t>
      </w:r>
      <w:proofErr w:type="spellStart"/>
      <w:r w:rsidRPr="00DA7609">
        <w:rPr>
          <w:rFonts w:asciiTheme="majorHAnsi" w:hAnsiTheme="majorHAnsi" w:cstheme="majorHAnsi"/>
          <w:sz w:val="24"/>
          <w:szCs w:val="24"/>
        </w:rPr>
        <w:t>anaesthetists</w:t>
      </w:r>
      <w:proofErr w:type="spellEnd"/>
      <w:r w:rsidRPr="00DA7609">
        <w:rPr>
          <w:rFonts w:asciiTheme="majorHAnsi" w:hAnsiTheme="majorHAnsi" w:cstheme="majorHAnsi"/>
          <w:sz w:val="24"/>
          <w:szCs w:val="24"/>
        </w:rPr>
        <w:t>.</w:t>
      </w:r>
      <w:commentRangeEnd w:id="13"/>
      <w:r w:rsidR="008706A1" w:rsidRPr="00DA7609">
        <w:rPr>
          <w:rStyle w:val="CommentReference"/>
          <w:rFonts w:asciiTheme="majorHAnsi" w:hAnsiTheme="majorHAnsi" w:cstheme="majorHAnsi"/>
          <w:sz w:val="24"/>
          <w:szCs w:val="24"/>
        </w:rPr>
        <w:commentReference w:id="13"/>
      </w:r>
    </w:p>
    <w:p w14:paraId="0FC7BA40" w14:textId="77777777" w:rsidR="00770C17" w:rsidRPr="00DA7609" w:rsidRDefault="00DA7609">
      <w:pPr>
        <w:spacing w:before="240" w:after="240"/>
        <w:jc w:val="both"/>
        <w:rPr>
          <w:rFonts w:asciiTheme="majorHAnsi" w:hAnsiTheme="majorHAnsi" w:cstheme="majorHAnsi"/>
        </w:rPr>
      </w:pPr>
      <w:r w:rsidRPr="00DA7609">
        <w:rPr>
          <w:rFonts w:asciiTheme="majorHAnsi" w:hAnsiTheme="majorHAnsi" w:cstheme="majorHAnsi"/>
        </w:rPr>
        <w:t xml:space="preserve"> </w:t>
      </w:r>
    </w:p>
    <w:p w14:paraId="7C40D35B" w14:textId="77777777" w:rsidR="00770C17" w:rsidRPr="00DA7609" w:rsidRDefault="00DA7609">
      <w:pPr>
        <w:spacing w:before="240" w:after="240"/>
        <w:ind w:left="1800"/>
        <w:rPr>
          <w:rFonts w:asciiTheme="majorHAnsi" w:hAnsiTheme="majorHAnsi" w:cstheme="majorHAnsi"/>
          <w:b/>
          <w:sz w:val="28"/>
          <w:szCs w:val="28"/>
        </w:rPr>
      </w:pPr>
      <w:r w:rsidRPr="00DA7609">
        <w:rPr>
          <w:rFonts w:asciiTheme="majorHAnsi" w:hAnsiTheme="majorHAnsi" w:cstheme="majorHAnsi"/>
          <w:b/>
          <w:sz w:val="28"/>
          <w:szCs w:val="28"/>
        </w:rPr>
        <w:t>b.</w:t>
      </w:r>
      <w:r w:rsidRPr="00DA7609">
        <w:rPr>
          <w:rFonts w:asciiTheme="majorHAnsi" w:hAnsiTheme="majorHAnsi" w:cstheme="majorHAnsi"/>
          <w:sz w:val="14"/>
          <w:szCs w:val="14"/>
        </w:rPr>
        <w:t xml:space="preserve"> </w:t>
      </w:r>
      <w:r w:rsidRPr="00DA7609">
        <w:rPr>
          <w:rFonts w:asciiTheme="majorHAnsi" w:hAnsiTheme="majorHAnsi" w:cstheme="majorHAnsi"/>
          <w:sz w:val="14"/>
          <w:szCs w:val="14"/>
        </w:rPr>
        <w:tab/>
      </w:r>
      <w:r w:rsidRPr="00DA7609">
        <w:rPr>
          <w:rFonts w:asciiTheme="majorHAnsi" w:hAnsiTheme="majorHAnsi" w:cstheme="majorHAnsi"/>
          <w:b/>
          <w:sz w:val="28"/>
          <w:szCs w:val="28"/>
        </w:rPr>
        <w:t>Inclusion Criteria</w:t>
      </w:r>
    </w:p>
    <w:p w14:paraId="5DF94D68" w14:textId="77777777" w:rsidR="00770C17" w:rsidRPr="00DA7609" w:rsidRDefault="00DA7609">
      <w:pPr>
        <w:spacing w:before="240" w:after="240"/>
        <w:jc w:val="both"/>
        <w:rPr>
          <w:rFonts w:asciiTheme="majorHAnsi" w:hAnsiTheme="majorHAnsi" w:cstheme="majorHAnsi"/>
          <w:sz w:val="24"/>
          <w:szCs w:val="24"/>
        </w:rPr>
      </w:pPr>
      <w:r w:rsidRPr="00DA7609">
        <w:rPr>
          <w:rFonts w:asciiTheme="majorHAnsi" w:hAnsiTheme="majorHAnsi" w:cstheme="majorHAnsi"/>
          <w:sz w:val="24"/>
          <w:szCs w:val="24"/>
        </w:rPr>
        <w:t>Patients 18 years and over undergoing treatment for chronic pain at UAH pain clinic and who have received treatment for a period greater than 3 months will be included in the study.</w:t>
      </w:r>
    </w:p>
    <w:p w14:paraId="401B78A8"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78F091C1" w14:textId="77777777" w:rsidR="00770C17" w:rsidRPr="00DA7609" w:rsidRDefault="00DA7609">
      <w:pPr>
        <w:spacing w:before="240" w:after="240"/>
        <w:ind w:left="1800"/>
        <w:rPr>
          <w:rFonts w:asciiTheme="majorHAnsi" w:hAnsiTheme="majorHAnsi" w:cstheme="majorHAnsi"/>
          <w:b/>
          <w:sz w:val="28"/>
          <w:szCs w:val="28"/>
        </w:rPr>
      </w:pPr>
      <w:r w:rsidRPr="00DA7609">
        <w:rPr>
          <w:rFonts w:asciiTheme="majorHAnsi" w:hAnsiTheme="majorHAnsi" w:cstheme="majorHAnsi"/>
          <w:b/>
          <w:sz w:val="28"/>
          <w:szCs w:val="28"/>
        </w:rPr>
        <w:t>c.</w:t>
      </w:r>
      <w:r w:rsidRPr="00DA7609">
        <w:rPr>
          <w:rFonts w:asciiTheme="majorHAnsi" w:hAnsiTheme="majorHAnsi" w:cstheme="majorHAnsi"/>
          <w:sz w:val="14"/>
          <w:szCs w:val="14"/>
        </w:rPr>
        <w:t xml:space="preserve">  </w:t>
      </w:r>
      <w:r w:rsidRPr="00DA7609">
        <w:rPr>
          <w:rFonts w:asciiTheme="majorHAnsi" w:hAnsiTheme="majorHAnsi" w:cstheme="majorHAnsi"/>
          <w:sz w:val="14"/>
          <w:szCs w:val="14"/>
        </w:rPr>
        <w:tab/>
      </w:r>
      <w:r w:rsidRPr="00DA7609">
        <w:rPr>
          <w:rFonts w:asciiTheme="majorHAnsi" w:hAnsiTheme="majorHAnsi" w:cstheme="majorHAnsi"/>
          <w:b/>
          <w:sz w:val="28"/>
          <w:szCs w:val="28"/>
        </w:rPr>
        <w:t>Exclusion Criteria</w:t>
      </w:r>
    </w:p>
    <w:p w14:paraId="40149951" w14:textId="77777777" w:rsidR="00770C17" w:rsidRPr="00DA7609" w:rsidRDefault="00DA7609">
      <w:pPr>
        <w:spacing w:before="240" w:after="240"/>
        <w:jc w:val="both"/>
        <w:rPr>
          <w:rFonts w:asciiTheme="majorHAnsi" w:hAnsiTheme="majorHAnsi" w:cstheme="majorHAnsi"/>
          <w:sz w:val="24"/>
          <w:szCs w:val="24"/>
        </w:rPr>
      </w:pPr>
      <w:commentRangeStart w:id="14"/>
      <w:r w:rsidRPr="00DA7609">
        <w:rPr>
          <w:rFonts w:asciiTheme="majorHAnsi" w:hAnsiTheme="majorHAnsi" w:cstheme="majorHAnsi"/>
          <w:sz w:val="24"/>
          <w:szCs w:val="24"/>
        </w:rPr>
        <w:t>Patients with data collection forms that are ina</w:t>
      </w:r>
      <w:r w:rsidRPr="00DA7609">
        <w:rPr>
          <w:rFonts w:asciiTheme="majorHAnsi" w:hAnsiTheme="majorHAnsi" w:cstheme="majorHAnsi"/>
          <w:sz w:val="24"/>
          <w:szCs w:val="24"/>
        </w:rPr>
        <w:t>ccurately filled or incomplete data sheets.</w:t>
      </w:r>
      <w:commentRangeEnd w:id="14"/>
      <w:r w:rsidR="008706A1" w:rsidRPr="00DA7609">
        <w:rPr>
          <w:rStyle w:val="CommentReference"/>
          <w:rFonts w:asciiTheme="majorHAnsi" w:hAnsiTheme="majorHAnsi" w:cstheme="majorHAnsi"/>
          <w:sz w:val="24"/>
          <w:szCs w:val="24"/>
        </w:rPr>
        <w:commentReference w:id="14"/>
      </w:r>
    </w:p>
    <w:p w14:paraId="53A39A57" w14:textId="5C3FE65C" w:rsidR="00770C17" w:rsidRPr="00DA7609" w:rsidRDefault="00DA7609" w:rsidP="00DA7609">
      <w:pPr>
        <w:spacing w:before="240" w:after="240"/>
        <w:jc w:val="both"/>
        <w:rPr>
          <w:rFonts w:asciiTheme="majorHAnsi" w:hAnsiTheme="majorHAnsi" w:cstheme="majorHAnsi"/>
          <w:b/>
          <w:sz w:val="28"/>
          <w:szCs w:val="28"/>
        </w:rPr>
      </w:pPr>
      <w:r w:rsidRPr="00DA7609">
        <w:rPr>
          <w:rFonts w:asciiTheme="majorHAnsi" w:hAnsiTheme="majorHAnsi" w:cstheme="majorHAnsi"/>
        </w:rPr>
        <w:t xml:space="preserve"> </w:t>
      </w:r>
      <w:r w:rsidRPr="00DA7609">
        <w:rPr>
          <w:rFonts w:asciiTheme="majorHAnsi" w:hAnsiTheme="majorHAnsi" w:cstheme="majorHAnsi"/>
          <w:b/>
          <w:sz w:val="28"/>
          <w:szCs w:val="28"/>
        </w:rPr>
        <w:t>d.</w:t>
      </w:r>
      <w:r w:rsidRPr="00DA7609">
        <w:rPr>
          <w:rFonts w:asciiTheme="majorHAnsi" w:hAnsiTheme="majorHAnsi" w:cstheme="majorHAnsi"/>
          <w:sz w:val="14"/>
          <w:szCs w:val="14"/>
        </w:rPr>
        <w:t xml:space="preserve"> </w:t>
      </w:r>
      <w:r w:rsidRPr="00DA7609">
        <w:rPr>
          <w:rFonts w:asciiTheme="majorHAnsi" w:hAnsiTheme="majorHAnsi" w:cstheme="majorHAnsi"/>
          <w:sz w:val="14"/>
          <w:szCs w:val="14"/>
        </w:rPr>
        <w:tab/>
      </w:r>
      <w:r w:rsidRPr="00DA7609">
        <w:rPr>
          <w:rFonts w:asciiTheme="majorHAnsi" w:hAnsiTheme="majorHAnsi" w:cstheme="majorHAnsi"/>
          <w:b/>
          <w:sz w:val="28"/>
          <w:szCs w:val="28"/>
        </w:rPr>
        <w:t>Study Design and Timeframe</w:t>
      </w:r>
    </w:p>
    <w:p w14:paraId="4664EC39" w14:textId="77777777" w:rsidR="00770C17" w:rsidRPr="00DA7609" w:rsidRDefault="00DA7609">
      <w:pPr>
        <w:spacing w:before="240" w:after="240"/>
        <w:jc w:val="both"/>
        <w:rPr>
          <w:rFonts w:asciiTheme="majorHAnsi" w:hAnsiTheme="majorHAnsi" w:cstheme="majorHAnsi"/>
          <w:sz w:val="24"/>
          <w:szCs w:val="24"/>
        </w:rPr>
      </w:pPr>
      <w:r w:rsidRPr="00DA7609">
        <w:rPr>
          <w:rFonts w:asciiTheme="majorHAnsi" w:hAnsiTheme="majorHAnsi" w:cstheme="majorHAnsi"/>
          <w:sz w:val="24"/>
          <w:szCs w:val="24"/>
        </w:rPr>
        <w:t xml:space="preserve">This study involves a retrospective review. Data will be retrospectively collected from patients’ files at UAH Pain Clinic. </w:t>
      </w:r>
      <w:commentRangeStart w:id="15"/>
      <w:r w:rsidRPr="00DA7609">
        <w:rPr>
          <w:rFonts w:asciiTheme="majorHAnsi" w:hAnsiTheme="majorHAnsi" w:cstheme="majorHAnsi"/>
          <w:sz w:val="24"/>
          <w:szCs w:val="24"/>
        </w:rPr>
        <w:t>This will include data from February 2019 until 30 Nove</w:t>
      </w:r>
      <w:r w:rsidRPr="00DA7609">
        <w:rPr>
          <w:rFonts w:asciiTheme="majorHAnsi" w:hAnsiTheme="majorHAnsi" w:cstheme="majorHAnsi"/>
          <w:sz w:val="24"/>
          <w:szCs w:val="24"/>
        </w:rPr>
        <w:t>mber 2021</w:t>
      </w:r>
      <w:commentRangeEnd w:id="15"/>
      <w:r w:rsidR="00D75A5E" w:rsidRPr="00DA7609">
        <w:rPr>
          <w:rStyle w:val="CommentReference"/>
          <w:rFonts w:asciiTheme="majorHAnsi" w:hAnsiTheme="majorHAnsi" w:cstheme="majorHAnsi"/>
          <w:sz w:val="24"/>
          <w:szCs w:val="24"/>
        </w:rPr>
        <w:commentReference w:id="15"/>
      </w:r>
      <w:r w:rsidRPr="00DA7609">
        <w:rPr>
          <w:rFonts w:asciiTheme="majorHAnsi" w:hAnsiTheme="majorHAnsi" w:cstheme="majorHAnsi"/>
          <w:sz w:val="24"/>
          <w:szCs w:val="24"/>
        </w:rPr>
        <w:t>.</w:t>
      </w:r>
    </w:p>
    <w:p w14:paraId="28C720C6"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7A410C24" w14:textId="77777777" w:rsidR="00770C17" w:rsidRPr="00DA7609" w:rsidRDefault="00DA7609">
      <w:pPr>
        <w:spacing w:before="240" w:after="240"/>
        <w:ind w:left="1800"/>
        <w:rPr>
          <w:rFonts w:asciiTheme="majorHAnsi" w:hAnsiTheme="majorHAnsi" w:cstheme="majorHAnsi"/>
          <w:b/>
          <w:sz w:val="28"/>
          <w:szCs w:val="28"/>
        </w:rPr>
      </w:pPr>
      <w:r w:rsidRPr="00DA7609">
        <w:rPr>
          <w:rFonts w:asciiTheme="majorHAnsi" w:hAnsiTheme="majorHAnsi" w:cstheme="majorHAnsi"/>
          <w:b/>
          <w:sz w:val="28"/>
          <w:szCs w:val="28"/>
        </w:rPr>
        <w:t>e.</w:t>
      </w:r>
      <w:r w:rsidRPr="00DA7609">
        <w:rPr>
          <w:rFonts w:asciiTheme="majorHAnsi" w:hAnsiTheme="majorHAnsi" w:cstheme="majorHAnsi"/>
          <w:sz w:val="14"/>
          <w:szCs w:val="14"/>
        </w:rPr>
        <w:t xml:space="preserve"> </w:t>
      </w:r>
      <w:r w:rsidRPr="00DA7609">
        <w:rPr>
          <w:rFonts w:asciiTheme="majorHAnsi" w:hAnsiTheme="majorHAnsi" w:cstheme="majorHAnsi"/>
          <w:sz w:val="14"/>
          <w:szCs w:val="14"/>
        </w:rPr>
        <w:tab/>
      </w:r>
      <w:commentRangeStart w:id="16"/>
      <w:r w:rsidRPr="00DA7609">
        <w:rPr>
          <w:rFonts w:asciiTheme="majorHAnsi" w:hAnsiTheme="majorHAnsi" w:cstheme="majorHAnsi"/>
          <w:b/>
          <w:sz w:val="28"/>
          <w:szCs w:val="28"/>
        </w:rPr>
        <w:t>Data Collection</w:t>
      </w:r>
      <w:commentRangeEnd w:id="16"/>
      <w:r w:rsidR="00CA1A83" w:rsidRPr="00DA7609">
        <w:rPr>
          <w:rStyle w:val="CommentReference"/>
          <w:rFonts w:asciiTheme="majorHAnsi" w:hAnsiTheme="majorHAnsi" w:cstheme="majorHAnsi"/>
        </w:rPr>
        <w:commentReference w:id="16"/>
      </w:r>
    </w:p>
    <w:p w14:paraId="2C7BB478" w14:textId="77777777" w:rsidR="00770C17" w:rsidRPr="00DA7609" w:rsidRDefault="00DA7609">
      <w:pPr>
        <w:spacing w:before="240" w:after="240"/>
        <w:jc w:val="both"/>
        <w:rPr>
          <w:rFonts w:asciiTheme="majorHAnsi" w:hAnsiTheme="majorHAnsi" w:cstheme="majorHAnsi"/>
          <w:sz w:val="24"/>
          <w:szCs w:val="24"/>
        </w:rPr>
      </w:pPr>
      <w:commentRangeStart w:id="17"/>
      <w:r w:rsidRPr="00DA7609">
        <w:rPr>
          <w:rFonts w:asciiTheme="majorHAnsi" w:hAnsiTheme="majorHAnsi" w:cstheme="majorHAnsi"/>
          <w:sz w:val="24"/>
          <w:szCs w:val="24"/>
        </w:rPr>
        <w:t>Patients that attend the UAH Pain Clinic usually follow up for consultation and treatment over 3 month intervals. It has become standard practice since February 2019 that upon return, patients that have received an interven</w:t>
      </w:r>
      <w:r w:rsidRPr="00DA7609">
        <w:rPr>
          <w:rFonts w:asciiTheme="majorHAnsi" w:hAnsiTheme="majorHAnsi" w:cstheme="majorHAnsi"/>
          <w:sz w:val="24"/>
          <w:szCs w:val="24"/>
        </w:rPr>
        <w:t xml:space="preserve">tion for pain management are interviewed and questioned using a </w:t>
      </w:r>
      <w:proofErr w:type="spellStart"/>
      <w:r w:rsidRPr="00DA7609">
        <w:rPr>
          <w:rFonts w:asciiTheme="majorHAnsi" w:hAnsiTheme="majorHAnsi" w:cstheme="majorHAnsi"/>
          <w:sz w:val="24"/>
          <w:szCs w:val="24"/>
        </w:rPr>
        <w:t>proforma</w:t>
      </w:r>
      <w:proofErr w:type="spellEnd"/>
      <w:r w:rsidRPr="00DA7609">
        <w:rPr>
          <w:rFonts w:asciiTheme="majorHAnsi" w:hAnsiTheme="majorHAnsi" w:cstheme="majorHAnsi"/>
          <w:sz w:val="24"/>
          <w:szCs w:val="24"/>
        </w:rPr>
        <w:t xml:space="preserve"> (appendix A) that is attached to the patient’s file. Included in the </w:t>
      </w:r>
      <w:proofErr w:type="spellStart"/>
      <w:r w:rsidRPr="00DA7609">
        <w:rPr>
          <w:rFonts w:asciiTheme="majorHAnsi" w:hAnsiTheme="majorHAnsi" w:cstheme="majorHAnsi"/>
          <w:sz w:val="24"/>
          <w:szCs w:val="24"/>
        </w:rPr>
        <w:t>proforma</w:t>
      </w:r>
      <w:proofErr w:type="spellEnd"/>
      <w:r w:rsidRPr="00DA7609">
        <w:rPr>
          <w:rFonts w:asciiTheme="majorHAnsi" w:hAnsiTheme="majorHAnsi" w:cstheme="majorHAnsi"/>
          <w:sz w:val="24"/>
          <w:szCs w:val="24"/>
        </w:rPr>
        <w:t xml:space="preserve"> is the date of the procedure, type of procedure performed, indication for the procedure, pain score (scal</w:t>
      </w:r>
      <w:r w:rsidRPr="00DA7609">
        <w:rPr>
          <w:rFonts w:asciiTheme="majorHAnsi" w:hAnsiTheme="majorHAnsi" w:cstheme="majorHAnsi"/>
          <w:sz w:val="24"/>
          <w:szCs w:val="24"/>
        </w:rPr>
        <w:t xml:space="preserve">e </w:t>
      </w:r>
      <w:proofErr w:type="gramStart"/>
      <w:r w:rsidRPr="00DA7609">
        <w:rPr>
          <w:rFonts w:asciiTheme="majorHAnsi" w:hAnsiTheme="majorHAnsi" w:cstheme="majorHAnsi"/>
          <w:sz w:val="24"/>
          <w:szCs w:val="24"/>
        </w:rPr>
        <w:t>between 1 – 10</w:t>
      </w:r>
      <w:proofErr w:type="gramEnd"/>
      <w:r w:rsidRPr="00DA7609">
        <w:rPr>
          <w:rFonts w:asciiTheme="majorHAnsi" w:hAnsiTheme="majorHAnsi" w:cstheme="majorHAnsi"/>
          <w:sz w:val="24"/>
          <w:szCs w:val="24"/>
        </w:rPr>
        <w:t xml:space="preserve">) before the procedure, percentage pain relief after the procedure and duration of pain relief.   </w:t>
      </w:r>
    </w:p>
    <w:p w14:paraId="20C72EF2" w14:textId="77777777" w:rsidR="00770C17" w:rsidRPr="00DA7609" w:rsidRDefault="00DA7609">
      <w:pPr>
        <w:spacing w:before="240" w:after="240"/>
        <w:jc w:val="both"/>
        <w:rPr>
          <w:rFonts w:asciiTheme="majorHAnsi" w:hAnsiTheme="majorHAnsi" w:cstheme="majorHAnsi"/>
          <w:sz w:val="24"/>
          <w:szCs w:val="24"/>
        </w:rPr>
      </w:pPr>
      <w:r w:rsidRPr="00DA7609">
        <w:rPr>
          <w:rFonts w:asciiTheme="majorHAnsi" w:hAnsiTheme="majorHAnsi" w:cstheme="majorHAnsi"/>
          <w:sz w:val="24"/>
          <w:szCs w:val="24"/>
        </w:rPr>
        <w:t xml:space="preserve">These data from the </w:t>
      </w:r>
      <w:proofErr w:type="spellStart"/>
      <w:r w:rsidRPr="00DA7609">
        <w:rPr>
          <w:rFonts w:asciiTheme="majorHAnsi" w:hAnsiTheme="majorHAnsi" w:cstheme="majorHAnsi"/>
          <w:sz w:val="24"/>
          <w:szCs w:val="24"/>
        </w:rPr>
        <w:t>proforma</w:t>
      </w:r>
      <w:proofErr w:type="spellEnd"/>
      <w:r w:rsidRPr="00DA7609">
        <w:rPr>
          <w:rFonts w:asciiTheme="majorHAnsi" w:hAnsiTheme="majorHAnsi" w:cstheme="majorHAnsi"/>
          <w:sz w:val="24"/>
          <w:szCs w:val="24"/>
        </w:rPr>
        <w:t xml:space="preserve"> in the patients’ files will be collected and compiled for analysis.</w:t>
      </w:r>
      <w:commentRangeEnd w:id="17"/>
      <w:r w:rsidR="00D75A5E" w:rsidRPr="00DA7609">
        <w:rPr>
          <w:rStyle w:val="CommentReference"/>
          <w:rFonts w:asciiTheme="majorHAnsi" w:hAnsiTheme="majorHAnsi" w:cstheme="majorHAnsi"/>
          <w:sz w:val="24"/>
          <w:szCs w:val="24"/>
        </w:rPr>
        <w:commentReference w:id="17"/>
      </w:r>
    </w:p>
    <w:p w14:paraId="1460BB1B" w14:textId="77777777" w:rsidR="00770C17" w:rsidRPr="00DA7609" w:rsidRDefault="00DA7609">
      <w:pPr>
        <w:spacing w:before="240" w:after="240"/>
        <w:rPr>
          <w:rFonts w:asciiTheme="majorHAnsi" w:hAnsiTheme="majorHAnsi" w:cstheme="majorHAnsi"/>
        </w:rPr>
      </w:pPr>
      <w:commentRangeStart w:id="18"/>
      <w:r w:rsidRPr="00DA7609">
        <w:rPr>
          <w:rFonts w:asciiTheme="majorHAnsi" w:hAnsiTheme="majorHAnsi" w:cstheme="majorHAnsi"/>
        </w:rPr>
        <w:t xml:space="preserve"> </w:t>
      </w:r>
      <w:ins w:id="19" w:author="Joseph Sempa" w:date="2021-12-07T12:23:00Z">
        <w:r w:rsidR="00CA1A83" w:rsidRPr="00DA7609">
          <w:rPr>
            <w:rFonts w:asciiTheme="majorHAnsi" w:hAnsiTheme="majorHAnsi" w:cstheme="majorHAnsi"/>
            <w:b/>
            <w:sz w:val="28"/>
            <w:szCs w:val="28"/>
            <w:rPrChange w:id="20" w:author="Joseph Sempa" w:date="2021-12-07T12:28:00Z">
              <w:rPr/>
            </w:rPrChange>
          </w:rPr>
          <w:t>Pilot study</w:t>
        </w:r>
        <w:commentRangeEnd w:id="18"/>
        <w:r w:rsidR="00CA1A83" w:rsidRPr="00DA7609">
          <w:rPr>
            <w:rFonts w:asciiTheme="majorHAnsi" w:hAnsiTheme="majorHAnsi" w:cstheme="majorHAnsi"/>
            <w:b/>
            <w:sz w:val="28"/>
            <w:szCs w:val="28"/>
            <w:rPrChange w:id="21" w:author="Joseph Sempa" w:date="2021-12-07T12:28:00Z">
              <w:rPr>
                <w:rStyle w:val="CommentReference"/>
              </w:rPr>
            </w:rPrChange>
          </w:rPr>
          <w:commentReference w:id="18"/>
        </w:r>
      </w:ins>
    </w:p>
    <w:p w14:paraId="5DF6AF55"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5BB13661" w14:textId="77777777" w:rsidR="00770C17" w:rsidRPr="00DA7609" w:rsidRDefault="00DA7609">
      <w:pPr>
        <w:spacing w:before="240" w:after="240"/>
        <w:ind w:left="1080"/>
        <w:rPr>
          <w:rFonts w:asciiTheme="majorHAnsi" w:hAnsiTheme="majorHAnsi" w:cstheme="majorHAnsi"/>
          <w:b/>
          <w:sz w:val="28"/>
          <w:szCs w:val="28"/>
        </w:rPr>
      </w:pPr>
      <w:r w:rsidRPr="00DA7609">
        <w:rPr>
          <w:rFonts w:asciiTheme="majorHAnsi" w:hAnsiTheme="majorHAnsi" w:cstheme="majorHAnsi"/>
          <w:b/>
          <w:sz w:val="28"/>
          <w:szCs w:val="28"/>
        </w:rPr>
        <w:t>5.</w:t>
      </w:r>
      <w:r w:rsidRPr="00DA7609">
        <w:rPr>
          <w:rFonts w:asciiTheme="majorHAnsi" w:hAnsiTheme="majorHAnsi" w:cstheme="majorHAnsi"/>
          <w:sz w:val="14"/>
          <w:szCs w:val="14"/>
        </w:rPr>
        <w:t xml:space="preserve"> </w:t>
      </w:r>
      <w:r w:rsidRPr="00DA7609">
        <w:rPr>
          <w:rFonts w:asciiTheme="majorHAnsi" w:hAnsiTheme="majorHAnsi" w:cstheme="majorHAnsi"/>
          <w:sz w:val="14"/>
          <w:szCs w:val="14"/>
        </w:rPr>
        <w:tab/>
      </w:r>
      <w:r w:rsidRPr="00DA7609">
        <w:rPr>
          <w:rFonts w:asciiTheme="majorHAnsi" w:hAnsiTheme="majorHAnsi" w:cstheme="majorHAnsi"/>
          <w:b/>
          <w:sz w:val="28"/>
          <w:szCs w:val="28"/>
        </w:rPr>
        <w:t>Statistical Analysis</w:t>
      </w:r>
    </w:p>
    <w:p w14:paraId="388013A9" w14:textId="77777777" w:rsidR="00770C17" w:rsidRPr="00DA7609" w:rsidRDefault="00CA1A83">
      <w:pPr>
        <w:spacing w:before="240" w:after="240"/>
        <w:rPr>
          <w:rFonts w:asciiTheme="majorHAnsi" w:hAnsiTheme="majorHAnsi" w:cstheme="majorHAnsi"/>
          <w:sz w:val="24"/>
          <w:szCs w:val="24"/>
        </w:rPr>
      </w:pPr>
      <w:ins w:id="22" w:author="Joseph Sempa" w:date="2021-12-07T12:18:00Z">
        <w:r w:rsidRPr="00DA7609">
          <w:rPr>
            <w:rFonts w:asciiTheme="majorHAnsi" w:hAnsiTheme="majorHAnsi" w:cstheme="majorHAnsi"/>
            <w:sz w:val="24"/>
            <w:szCs w:val="24"/>
          </w:rPr>
          <w:t xml:space="preserve">An excel file will be sent to the biostatistician for analysis. For descriptive statistics, categorical data will be </w:t>
        </w:r>
        <w:proofErr w:type="spellStart"/>
        <w:r w:rsidRPr="00DA7609">
          <w:rPr>
            <w:rFonts w:asciiTheme="majorHAnsi" w:hAnsiTheme="majorHAnsi" w:cstheme="majorHAnsi"/>
            <w:sz w:val="24"/>
            <w:szCs w:val="24"/>
          </w:rPr>
          <w:t>summarised</w:t>
        </w:r>
        <w:proofErr w:type="spellEnd"/>
        <w:r w:rsidRPr="00DA7609">
          <w:rPr>
            <w:rFonts w:asciiTheme="majorHAnsi" w:hAnsiTheme="majorHAnsi" w:cstheme="majorHAnsi"/>
            <w:sz w:val="24"/>
            <w:szCs w:val="24"/>
          </w:rPr>
          <w:t xml:space="preserve"> into frequencies and percentages, while for numerical data, we shall use means and standard deviations for normally distributed data and median and interquartile ranges for skewed data. </w:t>
        </w:r>
      </w:ins>
      <w:del w:id="23" w:author="Joseph Sempa" w:date="2021-12-07T12:18:00Z">
        <w:r w:rsidR="00DA7609" w:rsidRPr="00DA7609" w:rsidDel="00CA1A83">
          <w:rPr>
            <w:rFonts w:asciiTheme="majorHAnsi" w:hAnsiTheme="majorHAnsi" w:cstheme="majorHAnsi"/>
            <w:sz w:val="24"/>
            <w:szCs w:val="24"/>
          </w:rPr>
          <w:delText xml:space="preserve">The Department </w:delText>
        </w:r>
        <w:r w:rsidR="00DA7609" w:rsidRPr="00DA7609" w:rsidDel="00CA1A83">
          <w:rPr>
            <w:rFonts w:asciiTheme="majorHAnsi" w:hAnsiTheme="majorHAnsi" w:cstheme="majorHAnsi"/>
            <w:sz w:val="24"/>
            <w:szCs w:val="24"/>
          </w:rPr>
          <w:delText>of Biostatistics at the University of the Free State will perform statistical analysis on the data collected.</w:delText>
        </w:r>
      </w:del>
      <w:del w:id="24" w:author="Joseph Sempa" w:date="2021-12-07T12:14:00Z">
        <w:r w:rsidR="00DA7609" w:rsidRPr="00DA7609" w:rsidDel="00D75A5E">
          <w:rPr>
            <w:rFonts w:asciiTheme="majorHAnsi" w:hAnsiTheme="majorHAnsi" w:cstheme="majorHAnsi"/>
            <w:sz w:val="24"/>
            <w:szCs w:val="24"/>
          </w:rPr>
          <w:delText xml:space="preserve"> </w:delText>
        </w:r>
      </w:del>
    </w:p>
    <w:p w14:paraId="247F0DDE" w14:textId="77777777" w:rsidR="00770C17" w:rsidRPr="00DA7609" w:rsidDel="00CA1A83" w:rsidRDefault="00DA7609" w:rsidP="00CA1A83">
      <w:pPr>
        <w:spacing w:before="240" w:after="240"/>
        <w:rPr>
          <w:del w:id="25" w:author="Joseph Sempa" w:date="2021-12-07T12:23:00Z"/>
          <w:rFonts w:asciiTheme="majorHAnsi" w:hAnsiTheme="majorHAnsi" w:cstheme="majorHAnsi"/>
        </w:rPr>
        <w:pPrChange w:id="26" w:author="Joseph Sempa" w:date="2021-12-07T12:23:00Z">
          <w:pPr>
            <w:spacing w:before="240" w:after="240"/>
          </w:pPr>
        </w:pPrChange>
      </w:pPr>
      <w:r w:rsidRPr="00DA7609">
        <w:rPr>
          <w:rFonts w:asciiTheme="majorHAnsi" w:hAnsiTheme="majorHAnsi" w:cstheme="majorHAnsi"/>
        </w:rPr>
        <w:t xml:space="preserve"> </w:t>
      </w:r>
    </w:p>
    <w:p w14:paraId="3943BE76" w14:textId="77777777" w:rsidR="00770C17" w:rsidRPr="00DA7609" w:rsidDel="00CA1A83" w:rsidRDefault="00DA7609" w:rsidP="00CA1A83">
      <w:pPr>
        <w:spacing w:before="240" w:after="240"/>
        <w:rPr>
          <w:del w:id="27" w:author="Joseph Sempa" w:date="2021-12-07T12:23:00Z"/>
          <w:rFonts w:asciiTheme="majorHAnsi" w:hAnsiTheme="majorHAnsi" w:cstheme="majorHAnsi"/>
          <w:highlight w:val="yellow"/>
        </w:rPr>
        <w:pPrChange w:id="28" w:author="Joseph Sempa" w:date="2021-12-07T12:23:00Z">
          <w:pPr>
            <w:spacing w:before="240" w:after="240"/>
          </w:pPr>
        </w:pPrChange>
      </w:pPr>
      <w:del w:id="29" w:author="Joseph Sempa" w:date="2021-12-07T12:23:00Z">
        <w:r w:rsidRPr="00DA7609" w:rsidDel="00CA1A83">
          <w:rPr>
            <w:rFonts w:asciiTheme="majorHAnsi" w:hAnsiTheme="majorHAnsi" w:cstheme="majorHAnsi"/>
            <w:highlight w:val="yellow"/>
          </w:rPr>
          <w:delText>*****clinically effective treatment will be assessed as a 30% reduction in pain (or &gt;2points on a 0 – 10 numerical rating scale).</w:delText>
        </w:r>
      </w:del>
    </w:p>
    <w:p w14:paraId="76EE9346" w14:textId="77777777" w:rsidR="00770C17" w:rsidRPr="00DA7609" w:rsidDel="00CA1A83" w:rsidRDefault="00DA7609" w:rsidP="00CA1A83">
      <w:pPr>
        <w:spacing w:before="240" w:after="240"/>
        <w:rPr>
          <w:del w:id="30" w:author="Joseph Sempa" w:date="2021-12-07T12:23:00Z"/>
          <w:rFonts w:asciiTheme="majorHAnsi" w:hAnsiTheme="majorHAnsi" w:cstheme="majorHAnsi"/>
        </w:rPr>
        <w:pPrChange w:id="31" w:author="Joseph Sempa" w:date="2021-12-07T12:23:00Z">
          <w:pPr>
            <w:spacing w:before="240" w:after="240"/>
          </w:pPr>
        </w:pPrChange>
      </w:pPr>
      <w:del w:id="32" w:author="Joseph Sempa" w:date="2021-12-07T12:23:00Z">
        <w:r w:rsidRPr="00DA7609" w:rsidDel="00CA1A83">
          <w:rPr>
            <w:rFonts w:asciiTheme="majorHAnsi" w:hAnsiTheme="majorHAnsi" w:cstheme="majorHAnsi"/>
          </w:rPr>
          <w:delText xml:space="preserve"> </w:delText>
        </w:r>
      </w:del>
    </w:p>
    <w:p w14:paraId="3994DF8A"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1F507565" w14:textId="77777777" w:rsidR="00770C17" w:rsidRPr="00DA7609" w:rsidRDefault="00DA7609">
      <w:pPr>
        <w:spacing w:before="240" w:after="240"/>
        <w:ind w:left="1080"/>
        <w:rPr>
          <w:rFonts w:asciiTheme="majorHAnsi" w:hAnsiTheme="majorHAnsi" w:cstheme="majorHAnsi"/>
          <w:b/>
          <w:sz w:val="28"/>
          <w:szCs w:val="28"/>
        </w:rPr>
      </w:pPr>
      <w:r w:rsidRPr="00DA7609">
        <w:rPr>
          <w:rFonts w:asciiTheme="majorHAnsi" w:hAnsiTheme="majorHAnsi" w:cstheme="majorHAnsi"/>
          <w:b/>
          <w:sz w:val="28"/>
          <w:szCs w:val="28"/>
        </w:rPr>
        <w:t>6.</w:t>
      </w:r>
      <w:r w:rsidRPr="00DA7609">
        <w:rPr>
          <w:rFonts w:asciiTheme="majorHAnsi" w:hAnsiTheme="majorHAnsi" w:cstheme="majorHAnsi"/>
          <w:sz w:val="14"/>
          <w:szCs w:val="14"/>
        </w:rPr>
        <w:t xml:space="preserve"> </w:t>
      </w:r>
      <w:r w:rsidRPr="00DA7609">
        <w:rPr>
          <w:rFonts w:asciiTheme="majorHAnsi" w:hAnsiTheme="majorHAnsi" w:cstheme="majorHAnsi"/>
          <w:sz w:val="14"/>
          <w:szCs w:val="14"/>
        </w:rPr>
        <w:tab/>
      </w:r>
      <w:commentRangeStart w:id="33"/>
      <w:r w:rsidRPr="00DA7609">
        <w:rPr>
          <w:rFonts w:asciiTheme="majorHAnsi" w:hAnsiTheme="majorHAnsi" w:cstheme="majorHAnsi"/>
          <w:b/>
          <w:sz w:val="28"/>
          <w:szCs w:val="28"/>
        </w:rPr>
        <w:t>Ethical Considerations</w:t>
      </w:r>
      <w:commentRangeEnd w:id="33"/>
      <w:r w:rsidR="00BC7675" w:rsidRPr="00DA7609">
        <w:rPr>
          <w:rStyle w:val="CommentReference"/>
          <w:rFonts w:asciiTheme="majorHAnsi" w:hAnsiTheme="majorHAnsi" w:cstheme="majorHAnsi"/>
        </w:rPr>
        <w:commentReference w:id="33"/>
      </w:r>
    </w:p>
    <w:p w14:paraId="6CB4695F" w14:textId="77777777" w:rsidR="00770C17" w:rsidRPr="00DA7609" w:rsidRDefault="00DA7609">
      <w:pPr>
        <w:spacing w:before="240" w:after="240"/>
        <w:jc w:val="both"/>
        <w:rPr>
          <w:rFonts w:asciiTheme="majorHAnsi" w:hAnsiTheme="majorHAnsi" w:cstheme="majorHAnsi"/>
          <w:sz w:val="24"/>
          <w:szCs w:val="24"/>
        </w:rPr>
      </w:pPr>
      <w:r w:rsidRPr="00DA7609">
        <w:rPr>
          <w:rFonts w:asciiTheme="majorHAnsi" w:hAnsiTheme="majorHAnsi" w:cstheme="majorHAnsi"/>
          <w:sz w:val="24"/>
          <w:szCs w:val="24"/>
        </w:rPr>
        <w:t xml:space="preserve">The protocol will be submitted for ethics approval to the Health Sciences Research Ethics Committee at the University of the Free State. An application will be submitted to the Free State Department of Health for provincial approval </w:t>
      </w:r>
      <w:r w:rsidRPr="00DA7609">
        <w:rPr>
          <w:rFonts w:asciiTheme="majorHAnsi" w:hAnsiTheme="majorHAnsi" w:cstheme="majorHAnsi"/>
          <w:sz w:val="24"/>
          <w:szCs w:val="24"/>
        </w:rPr>
        <w:t xml:space="preserve">to conduct the study at the </w:t>
      </w:r>
      <w:proofErr w:type="spellStart"/>
      <w:r w:rsidRPr="00DA7609">
        <w:rPr>
          <w:rFonts w:asciiTheme="majorHAnsi" w:hAnsiTheme="majorHAnsi" w:cstheme="majorHAnsi"/>
          <w:sz w:val="24"/>
          <w:szCs w:val="24"/>
        </w:rPr>
        <w:t>Universitas</w:t>
      </w:r>
      <w:proofErr w:type="spellEnd"/>
      <w:r w:rsidRPr="00DA7609">
        <w:rPr>
          <w:rFonts w:asciiTheme="majorHAnsi" w:hAnsiTheme="majorHAnsi" w:cstheme="majorHAnsi"/>
          <w:sz w:val="24"/>
          <w:szCs w:val="24"/>
        </w:rPr>
        <w:t xml:space="preserve"> Academic Hospital. </w:t>
      </w:r>
    </w:p>
    <w:p w14:paraId="603B5EDD" w14:textId="24A9F100" w:rsidR="00770C17"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268F5768" w14:textId="77777777" w:rsidR="00DA7609" w:rsidRPr="00DA7609" w:rsidRDefault="00DA7609">
      <w:pPr>
        <w:spacing w:before="240" w:after="240"/>
        <w:rPr>
          <w:rFonts w:asciiTheme="majorHAnsi" w:hAnsiTheme="majorHAnsi" w:cstheme="majorHAnsi"/>
        </w:rPr>
      </w:pPr>
      <w:bookmarkStart w:id="34" w:name="_GoBack"/>
      <w:bookmarkEnd w:id="34"/>
    </w:p>
    <w:p w14:paraId="60B34024"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57B08895" w14:textId="77777777" w:rsidR="00770C17" w:rsidRPr="00DA7609" w:rsidRDefault="00DA7609">
      <w:pPr>
        <w:spacing w:before="240" w:after="240"/>
        <w:ind w:left="1080"/>
        <w:rPr>
          <w:rFonts w:asciiTheme="majorHAnsi" w:hAnsiTheme="majorHAnsi" w:cstheme="majorHAnsi"/>
          <w:b/>
          <w:sz w:val="28"/>
          <w:szCs w:val="28"/>
        </w:rPr>
      </w:pPr>
      <w:r w:rsidRPr="00DA7609">
        <w:rPr>
          <w:rFonts w:asciiTheme="majorHAnsi" w:hAnsiTheme="majorHAnsi" w:cstheme="majorHAnsi"/>
          <w:b/>
          <w:sz w:val="28"/>
          <w:szCs w:val="28"/>
        </w:rPr>
        <w:t>7.</w:t>
      </w:r>
      <w:r w:rsidRPr="00DA7609">
        <w:rPr>
          <w:rFonts w:asciiTheme="majorHAnsi" w:hAnsiTheme="majorHAnsi" w:cstheme="majorHAnsi"/>
          <w:sz w:val="14"/>
          <w:szCs w:val="14"/>
        </w:rPr>
        <w:t xml:space="preserve"> </w:t>
      </w:r>
      <w:r w:rsidRPr="00DA7609">
        <w:rPr>
          <w:rFonts w:asciiTheme="majorHAnsi" w:hAnsiTheme="majorHAnsi" w:cstheme="majorHAnsi"/>
          <w:sz w:val="14"/>
          <w:szCs w:val="14"/>
        </w:rPr>
        <w:tab/>
      </w:r>
      <w:r w:rsidRPr="00DA7609">
        <w:rPr>
          <w:rFonts w:asciiTheme="majorHAnsi" w:hAnsiTheme="majorHAnsi" w:cstheme="majorHAnsi"/>
          <w:b/>
          <w:sz w:val="28"/>
          <w:szCs w:val="28"/>
        </w:rPr>
        <w:t>Study Limitations</w:t>
      </w:r>
    </w:p>
    <w:p w14:paraId="2A749E5D" w14:textId="77777777" w:rsidR="00770C17" w:rsidRPr="00DA7609" w:rsidRDefault="00DA7609">
      <w:pPr>
        <w:spacing w:before="240" w:after="240"/>
        <w:rPr>
          <w:rFonts w:asciiTheme="majorHAnsi" w:hAnsiTheme="majorHAnsi" w:cstheme="majorHAnsi"/>
          <w:sz w:val="24"/>
          <w:szCs w:val="24"/>
        </w:rPr>
      </w:pPr>
      <w:r w:rsidRPr="00DA7609">
        <w:rPr>
          <w:rFonts w:asciiTheme="majorHAnsi" w:hAnsiTheme="majorHAnsi" w:cstheme="majorHAnsi"/>
          <w:sz w:val="24"/>
          <w:szCs w:val="24"/>
        </w:rPr>
        <w:t>Subjectivity of pain scores and variation of pain threshold amongst individuals.</w:t>
      </w:r>
    </w:p>
    <w:p w14:paraId="56EC0E48"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38ECB859"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6C690027" w14:textId="77777777" w:rsidR="00770C17" w:rsidRPr="00DA7609" w:rsidRDefault="00DA7609">
      <w:pPr>
        <w:spacing w:before="240" w:after="240"/>
        <w:ind w:left="1080"/>
        <w:rPr>
          <w:rFonts w:asciiTheme="majorHAnsi" w:hAnsiTheme="majorHAnsi" w:cstheme="majorHAnsi"/>
          <w:b/>
          <w:sz w:val="28"/>
          <w:szCs w:val="28"/>
        </w:rPr>
      </w:pPr>
      <w:r w:rsidRPr="00DA7609">
        <w:rPr>
          <w:rFonts w:asciiTheme="majorHAnsi" w:hAnsiTheme="majorHAnsi" w:cstheme="majorHAnsi"/>
          <w:b/>
          <w:sz w:val="28"/>
          <w:szCs w:val="28"/>
        </w:rPr>
        <w:t>8.</w:t>
      </w:r>
      <w:r w:rsidRPr="00DA7609">
        <w:rPr>
          <w:rFonts w:asciiTheme="majorHAnsi" w:hAnsiTheme="majorHAnsi" w:cstheme="majorHAnsi"/>
          <w:sz w:val="14"/>
          <w:szCs w:val="14"/>
        </w:rPr>
        <w:t xml:space="preserve"> </w:t>
      </w:r>
      <w:r w:rsidRPr="00DA7609">
        <w:rPr>
          <w:rFonts w:asciiTheme="majorHAnsi" w:hAnsiTheme="majorHAnsi" w:cstheme="majorHAnsi"/>
          <w:sz w:val="14"/>
          <w:szCs w:val="14"/>
        </w:rPr>
        <w:tab/>
      </w:r>
      <w:commentRangeStart w:id="35"/>
      <w:r w:rsidRPr="00DA7609">
        <w:rPr>
          <w:rFonts w:asciiTheme="majorHAnsi" w:hAnsiTheme="majorHAnsi" w:cstheme="majorHAnsi"/>
          <w:b/>
          <w:sz w:val="28"/>
          <w:szCs w:val="28"/>
        </w:rPr>
        <w:t>Intended Project Schedule</w:t>
      </w:r>
      <w:commentRangeEnd w:id="35"/>
      <w:r w:rsidR="00BC7675" w:rsidRPr="00DA7609">
        <w:rPr>
          <w:rStyle w:val="CommentReference"/>
          <w:rFonts w:asciiTheme="majorHAnsi" w:hAnsiTheme="majorHAnsi" w:cstheme="majorHAnsi"/>
        </w:rPr>
        <w:commentReference w:id="35"/>
      </w:r>
    </w:p>
    <w:p w14:paraId="1337BF7F"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4332"/>
        <w:gridCol w:w="4693"/>
      </w:tblGrid>
      <w:tr w:rsidR="00770C17" w:rsidRPr="00DA7609" w14:paraId="48EA1407" w14:textId="77777777">
        <w:trPr>
          <w:trHeight w:val="815"/>
        </w:trPr>
        <w:tc>
          <w:tcPr>
            <w:tcW w:w="4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A3131" w14:textId="77777777" w:rsidR="00770C17" w:rsidRPr="00DA7609" w:rsidRDefault="00DA7609">
            <w:pPr>
              <w:spacing w:before="240" w:after="240"/>
              <w:rPr>
                <w:rFonts w:asciiTheme="majorHAnsi" w:hAnsiTheme="majorHAnsi" w:cstheme="majorHAnsi"/>
                <w:sz w:val="24"/>
                <w:szCs w:val="24"/>
              </w:rPr>
            </w:pPr>
            <w:r w:rsidRPr="00DA7609">
              <w:rPr>
                <w:rFonts w:asciiTheme="majorHAnsi" w:hAnsiTheme="majorHAnsi" w:cstheme="majorHAnsi"/>
                <w:sz w:val="24"/>
                <w:szCs w:val="24"/>
              </w:rPr>
              <w:t>Apply for ethics approval (4 weeks)</w:t>
            </w:r>
          </w:p>
        </w:tc>
        <w:tc>
          <w:tcPr>
            <w:tcW w:w="4692" w:type="dxa"/>
            <w:tcBorders>
              <w:top w:val="single" w:sz="8" w:space="0" w:color="000000"/>
              <w:left w:val="nil"/>
              <w:bottom w:val="single" w:sz="8" w:space="0" w:color="3F3F3F"/>
              <w:right w:val="single" w:sz="8" w:space="0" w:color="3F3F3F"/>
            </w:tcBorders>
            <w:shd w:val="clear" w:color="auto" w:fill="FFFFFF"/>
            <w:tcMar>
              <w:top w:w="100" w:type="dxa"/>
              <w:left w:w="100" w:type="dxa"/>
              <w:bottom w:w="100" w:type="dxa"/>
              <w:right w:w="100" w:type="dxa"/>
            </w:tcMar>
          </w:tcPr>
          <w:p w14:paraId="6DFE1EA2" w14:textId="77777777" w:rsidR="00770C17" w:rsidRPr="00DA7609" w:rsidRDefault="00DA7609">
            <w:pPr>
              <w:spacing w:before="240" w:after="240"/>
              <w:rPr>
                <w:rFonts w:asciiTheme="majorHAnsi" w:hAnsiTheme="majorHAnsi" w:cstheme="majorHAnsi"/>
                <w:color w:val="3F3F3F"/>
                <w:sz w:val="24"/>
                <w:szCs w:val="24"/>
              </w:rPr>
            </w:pPr>
            <w:r w:rsidRPr="00DA7609">
              <w:rPr>
                <w:rFonts w:asciiTheme="majorHAnsi" w:hAnsiTheme="majorHAnsi" w:cstheme="majorHAnsi"/>
                <w:color w:val="3F3F3F"/>
                <w:sz w:val="24"/>
                <w:szCs w:val="24"/>
              </w:rPr>
              <w:t>January 2022</w:t>
            </w:r>
          </w:p>
        </w:tc>
      </w:tr>
      <w:tr w:rsidR="00770C17" w:rsidRPr="00DA7609" w14:paraId="2132D30B" w14:textId="77777777">
        <w:trPr>
          <w:trHeight w:val="815"/>
        </w:trPr>
        <w:tc>
          <w:tcPr>
            <w:tcW w:w="43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0F2F07" w14:textId="77777777" w:rsidR="00770C17" w:rsidRPr="00DA7609" w:rsidRDefault="00DA7609">
            <w:pPr>
              <w:spacing w:before="240" w:after="240"/>
              <w:rPr>
                <w:rFonts w:asciiTheme="majorHAnsi" w:hAnsiTheme="majorHAnsi" w:cstheme="majorHAnsi"/>
                <w:sz w:val="24"/>
                <w:szCs w:val="24"/>
              </w:rPr>
            </w:pPr>
            <w:r w:rsidRPr="00DA7609">
              <w:rPr>
                <w:rFonts w:asciiTheme="majorHAnsi" w:hAnsiTheme="majorHAnsi" w:cstheme="majorHAnsi"/>
                <w:sz w:val="24"/>
                <w:szCs w:val="24"/>
              </w:rPr>
              <w:t>Apply for Free State Department of Health approval (4 weeks)</w:t>
            </w:r>
          </w:p>
        </w:tc>
        <w:tc>
          <w:tcPr>
            <w:tcW w:w="4692" w:type="dxa"/>
            <w:tcBorders>
              <w:top w:val="nil"/>
              <w:left w:val="nil"/>
              <w:bottom w:val="single" w:sz="8" w:space="0" w:color="3F3F3F"/>
              <w:right w:val="single" w:sz="8" w:space="0" w:color="3F3F3F"/>
            </w:tcBorders>
            <w:shd w:val="clear" w:color="auto" w:fill="FFFFFF"/>
            <w:tcMar>
              <w:top w:w="100" w:type="dxa"/>
              <w:left w:w="100" w:type="dxa"/>
              <w:bottom w:w="100" w:type="dxa"/>
              <w:right w:w="100" w:type="dxa"/>
            </w:tcMar>
          </w:tcPr>
          <w:p w14:paraId="7C8BFB40" w14:textId="77777777" w:rsidR="00770C17" w:rsidRPr="00DA7609" w:rsidRDefault="00DA7609">
            <w:pPr>
              <w:spacing w:before="240" w:after="240"/>
              <w:rPr>
                <w:rFonts w:asciiTheme="majorHAnsi" w:hAnsiTheme="majorHAnsi" w:cstheme="majorHAnsi"/>
                <w:color w:val="3F3F3F"/>
                <w:sz w:val="24"/>
                <w:szCs w:val="24"/>
              </w:rPr>
            </w:pPr>
            <w:r w:rsidRPr="00DA7609">
              <w:rPr>
                <w:rFonts w:asciiTheme="majorHAnsi" w:hAnsiTheme="majorHAnsi" w:cstheme="majorHAnsi"/>
                <w:color w:val="3F3F3F"/>
                <w:sz w:val="24"/>
                <w:szCs w:val="24"/>
              </w:rPr>
              <w:t>February 2022</w:t>
            </w:r>
          </w:p>
        </w:tc>
      </w:tr>
      <w:tr w:rsidR="00770C17" w:rsidRPr="00DA7609" w14:paraId="412CC7D2" w14:textId="77777777">
        <w:trPr>
          <w:trHeight w:val="815"/>
        </w:trPr>
        <w:tc>
          <w:tcPr>
            <w:tcW w:w="43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D70C29" w14:textId="77777777" w:rsidR="00770C17" w:rsidRPr="00DA7609" w:rsidRDefault="00DA7609">
            <w:pPr>
              <w:spacing w:before="240" w:after="240"/>
              <w:rPr>
                <w:rFonts w:asciiTheme="majorHAnsi" w:hAnsiTheme="majorHAnsi" w:cstheme="majorHAnsi"/>
                <w:sz w:val="24"/>
                <w:szCs w:val="24"/>
              </w:rPr>
            </w:pPr>
            <w:r w:rsidRPr="00DA7609">
              <w:rPr>
                <w:rFonts w:asciiTheme="majorHAnsi" w:hAnsiTheme="majorHAnsi" w:cstheme="majorHAnsi"/>
                <w:sz w:val="24"/>
                <w:szCs w:val="24"/>
              </w:rPr>
              <w:t>Data collection</w:t>
            </w:r>
          </w:p>
        </w:tc>
        <w:tc>
          <w:tcPr>
            <w:tcW w:w="4692" w:type="dxa"/>
            <w:tcBorders>
              <w:top w:val="nil"/>
              <w:left w:val="nil"/>
              <w:bottom w:val="single" w:sz="8" w:space="0" w:color="3F3F3F"/>
              <w:right w:val="single" w:sz="8" w:space="0" w:color="3F3F3F"/>
            </w:tcBorders>
            <w:shd w:val="clear" w:color="auto" w:fill="FFFFFF"/>
            <w:tcMar>
              <w:top w:w="100" w:type="dxa"/>
              <w:left w:w="100" w:type="dxa"/>
              <w:bottom w:w="100" w:type="dxa"/>
              <w:right w:w="100" w:type="dxa"/>
            </w:tcMar>
          </w:tcPr>
          <w:p w14:paraId="15FA5F75" w14:textId="77777777" w:rsidR="00770C17" w:rsidRPr="00DA7609" w:rsidRDefault="00DA7609">
            <w:pPr>
              <w:spacing w:before="240" w:after="240"/>
              <w:rPr>
                <w:rFonts w:asciiTheme="majorHAnsi" w:hAnsiTheme="majorHAnsi" w:cstheme="majorHAnsi"/>
                <w:color w:val="3F3F3F"/>
                <w:sz w:val="24"/>
                <w:szCs w:val="24"/>
              </w:rPr>
            </w:pPr>
            <w:r w:rsidRPr="00DA7609">
              <w:rPr>
                <w:rFonts w:asciiTheme="majorHAnsi" w:hAnsiTheme="majorHAnsi" w:cstheme="majorHAnsi"/>
                <w:color w:val="3F3F3F"/>
                <w:sz w:val="24"/>
                <w:szCs w:val="24"/>
              </w:rPr>
              <w:t>March 2022</w:t>
            </w:r>
          </w:p>
        </w:tc>
      </w:tr>
      <w:tr w:rsidR="00770C17" w:rsidRPr="00DA7609" w14:paraId="434F0681" w14:textId="77777777">
        <w:trPr>
          <w:trHeight w:val="815"/>
        </w:trPr>
        <w:tc>
          <w:tcPr>
            <w:tcW w:w="43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FAA598" w14:textId="77777777" w:rsidR="00770C17" w:rsidRPr="00DA7609" w:rsidRDefault="00DA7609">
            <w:pPr>
              <w:spacing w:before="240" w:after="240"/>
              <w:rPr>
                <w:rFonts w:asciiTheme="majorHAnsi" w:hAnsiTheme="majorHAnsi" w:cstheme="majorHAnsi"/>
                <w:sz w:val="24"/>
                <w:szCs w:val="24"/>
              </w:rPr>
            </w:pPr>
            <w:r w:rsidRPr="00DA7609">
              <w:rPr>
                <w:rFonts w:asciiTheme="majorHAnsi" w:hAnsiTheme="majorHAnsi" w:cstheme="majorHAnsi"/>
                <w:sz w:val="24"/>
                <w:szCs w:val="24"/>
              </w:rPr>
              <w:t>Biostatistics data analysis</w:t>
            </w:r>
          </w:p>
        </w:tc>
        <w:tc>
          <w:tcPr>
            <w:tcW w:w="4692" w:type="dxa"/>
            <w:tcBorders>
              <w:top w:val="nil"/>
              <w:left w:val="nil"/>
              <w:bottom w:val="single" w:sz="8" w:space="0" w:color="3F3F3F"/>
              <w:right w:val="single" w:sz="8" w:space="0" w:color="3F3F3F"/>
            </w:tcBorders>
            <w:shd w:val="clear" w:color="auto" w:fill="FFFFFF"/>
            <w:tcMar>
              <w:top w:w="100" w:type="dxa"/>
              <w:left w:w="100" w:type="dxa"/>
              <w:bottom w:w="100" w:type="dxa"/>
              <w:right w:w="100" w:type="dxa"/>
            </w:tcMar>
          </w:tcPr>
          <w:p w14:paraId="43AF9E0C" w14:textId="77777777" w:rsidR="00770C17" w:rsidRPr="00DA7609" w:rsidRDefault="00DA7609">
            <w:pPr>
              <w:spacing w:before="240" w:after="240"/>
              <w:rPr>
                <w:rFonts w:asciiTheme="majorHAnsi" w:hAnsiTheme="majorHAnsi" w:cstheme="majorHAnsi"/>
                <w:color w:val="3F3F3F"/>
                <w:sz w:val="24"/>
                <w:szCs w:val="24"/>
              </w:rPr>
            </w:pPr>
            <w:r w:rsidRPr="00DA7609">
              <w:rPr>
                <w:rFonts w:asciiTheme="majorHAnsi" w:hAnsiTheme="majorHAnsi" w:cstheme="majorHAnsi"/>
                <w:color w:val="3F3F3F"/>
                <w:sz w:val="24"/>
                <w:szCs w:val="24"/>
              </w:rPr>
              <w:t>April 2021</w:t>
            </w:r>
          </w:p>
        </w:tc>
      </w:tr>
      <w:tr w:rsidR="00770C17" w:rsidRPr="00DA7609" w14:paraId="5FA1812F" w14:textId="77777777">
        <w:trPr>
          <w:trHeight w:val="815"/>
        </w:trPr>
        <w:tc>
          <w:tcPr>
            <w:tcW w:w="43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B95C07" w14:textId="77777777" w:rsidR="00770C17" w:rsidRPr="00DA7609" w:rsidRDefault="00DA7609">
            <w:pPr>
              <w:spacing w:before="240" w:after="240"/>
              <w:rPr>
                <w:rFonts w:asciiTheme="majorHAnsi" w:hAnsiTheme="majorHAnsi" w:cstheme="majorHAnsi"/>
                <w:sz w:val="24"/>
                <w:szCs w:val="24"/>
              </w:rPr>
            </w:pPr>
            <w:r w:rsidRPr="00DA7609">
              <w:rPr>
                <w:rFonts w:asciiTheme="majorHAnsi" w:hAnsiTheme="majorHAnsi" w:cstheme="majorHAnsi"/>
                <w:sz w:val="24"/>
                <w:szCs w:val="24"/>
              </w:rPr>
              <w:t>Complete final manuscript</w:t>
            </w:r>
          </w:p>
        </w:tc>
        <w:tc>
          <w:tcPr>
            <w:tcW w:w="4692" w:type="dxa"/>
            <w:tcBorders>
              <w:top w:val="nil"/>
              <w:left w:val="nil"/>
              <w:bottom w:val="single" w:sz="8" w:space="0" w:color="3F3F3F"/>
              <w:right w:val="single" w:sz="8" w:space="0" w:color="3F3F3F"/>
            </w:tcBorders>
            <w:shd w:val="clear" w:color="auto" w:fill="FFFFFF"/>
            <w:tcMar>
              <w:top w:w="100" w:type="dxa"/>
              <w:left w:w="100" w:type="dxa"/>
              <w:bottom w:w="100" w:type="dxa"/>
              <w:right w:w="100" w:type="dxa"/>
            </w:tcMar>
          </w:tcPr>
          <w:p w14:paraId="670C5839" w14:textId="77777777" w:rsidR="00770C17" w:rsidRPr="00DA7609" w:rsidRDefault="00DA7609">
            <w:pPr>
              <w:spacing w:before="240" w:after="240"/>
              <w:rPr>
                <w:rFonts w:asciiTheme="majorHAnsi" w:hAnsiTheme="majorHAnsi" w:cstheme="majorHAnsi"/>
                <w:color w:val="3F3F3F"/>
                <w:sz w:val="24"/>
                <w:szCs w:val="24"/>
              </w:rPr>
            </w:pPr>
            <w:r w:rsidRPr="00DA7609">
              <w:rPr>
                <w:rFonts w:asciiTheme="majorHAnsi" w:hAnsiTheme="majorHAnsi" w:cstheme="majorHAnsi"/>
                <w:color w:val="3F3F3F"/>
                <w:sz w:val="24"/>
                <w:szCs w:val="24"/>
              </w:rPr>
              <w:t>May 2021</w:t>
            </w:r>
          </w:p>
        </w:tc>
      </w:tr>
    </w:tbl>
    <w:p w14:paraId="51E5D94A"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79CDD754"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68CA9D7C" w14:textId="77777777" w:rsidR="00770C17" w:rsidRPr="00DA7609" w:rsidRDefault="00DA7609">
      <w:pPr>
        <w:spacing w:before="240" w:after="240"/>
        <w:ind w:left="1080"/>
        <w:rPr>
          <w:rFonts w:asciiTheme="majorHAnsi" w:hAnsiTheme="majorHAnsi" w:cstheme="majorHAnsi"/>
          <w:b/>
          <w:sz w:val="28"/>
          <w:szCs w:val="28"/>
        </w:rPr>
      </w:pPr>
      <w:r w:rsidRPr="00DA7609">
        <w:rPr>
          <w:rFonts w:asciiTheme="majorHAnsi" w:hAnsiTheme="majorHAnsi" w:cstheme="majorHAnsi"/>
          <w:b/>
          <w:sz w:val="28"/>
          <w:szCs w:val="28"/>
        </w:rPr>
        <w:t>9.</w:t>
      </w:r>
      <w:r w:rsidRPr="00DA7609">
        <w:rPr>
          <w:rFonts w:asciiTheme="majorHAnsi" w:hAnsiTheme="majorHAnsi" w:cstheme="majorHAnsi"/>
          <w:sz w:val="14"/>
          <w:szCs w:val="14"/>
        </w:rPr>
        <w:t xml:space="preserve"> </w:t>
      </w:r>
      <w:r w:rsidRPr="00DA7609">
        <w:rPr>
          <w:rFonts w:asciiTheme="majorHAnsi" w:hAnsiTheme="majorHAnsi" w:cstheme="majorHAnsi"/>
          <w:sz w:val="14"/>
          <w:szCs w:val="14"/>
        </w:rPr>
        <w:tab/>
      </w:r>
      <w:commentRangeStart w:id="36"/>
      <w:r w:rsidRPr="00DA7609">
        <w:rPr>
          <w:rFonts w:asciiTheme="majorHAnsi" w:hAnsiTheme="majorHAnsi" w:cstheme="majorHAnsi"/>
          <w:b/>
          <w:sz w:val="28"/>
          <w:szCs w:val="28"/>
        </w:rPr>
        <w:t>Proposed Budget</w:t>
      </w:r>
      <w:commentRangeEnd w:id="36"/>
      <w:r w:rsidR="00BC7675" w:rsidRPr="00DA7609">
        <w:rPr>
          <w:rStyle w:val="CommentReference"/>
          <w:rFonts w:asciiTheme="majorHAnsi" w:hAnsiTheme="majorHAnsi" w:cstheme="majorHAnsi"/>
        </w:rPr>
        <w:commentReference w:id="36"/>
      </w:r>
    </w:p>
    <w:p w14:paraId="40089482" w14:textId="77777777" w:rsidR="00770C17" w:rsidRPr="00DA7609" w:rsidRDefault="00DA7609">
      <w:pPr>
        <w:spacing w:before="240" w:after="240"/>
        <w:rPr>
          <w:rFonts w:asciiTheme="majorHAnsi" w:hAnsiTheme="majorHAnsi" w:cstheme="majorHAnsi"/>
          <w:sz w:val="24"/>
          <w:szCs w:val="24"/>
        </w:rPr>
      </w:pPr>
      <w:r w:rsidRPr="00DA7609">
        <w:rPr>
          <w:rFonts w:asciiTheme="majorHAnsi" w:hAnsiTheme="majorHAnsi" w:cstheme="majorHAnsi"/>
          <w:sz w:val="24"/>
          <w:szCs w:val="24"/>
        </w:rPr>
        <w:t>There will not be any cost incurred during the undertaking of this project.</w:t>
      </w:r>
    </w:p>
    <w:p w14:paraId="24361FBC"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4B6C4756"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13F9987E"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695BE2FA"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1C4FC04A" w14:textId="4E45A376" w:rsidR="00770C17" w:rsidRPr="00DA7609" w:rsidRDefault="00DA7609" w:rsidP="00DA7609">
      <w:pPr>
        <w:spacing w:before="240" w:after="240"/>
        <w:rPr>
          <w:rFonts w:asciiTheme="majorHAnsi" w:hAnsiTheme="majorHAnsi" w:cstheme="majorHAnsi"/>
          <w:b/>
          <w:sz w:val="28"/>
          <w:szCs w:val="28"/>
        </w:rPr>
      </w:pPr>
      <w:r w:rsidRPr="00DA7609">
        <w:rPr>
          <w:rFonts w:asciiTheme="majorHAnsi" w:hAnsiTheme="majorHAnsi" w:cstheme="majorHAnsi"/>
        </w:rPr>
        <w:t xml:space="preserve"> </w:t>
      </w:r>
      <w:r w:rsidRPr="00DA7609">
        <w:rPr>
          <w:rFonts w:asciiTheme="majorHAnsi" w:hAnsiTheme="majorHAnsi" w:cstheme="majorHAnsi"/>
          <w:b/>
          <w:sz w:val="28"/>
          <w:szCs w:val="28"/>
        </w:rPr>
        <w:t>10</w:t>
      </w:r>
      <w:commentRangeStart w:id="37"/>
      <w:r w:rsidRPr="00DA7609">
        <w:rPr>
          <w:rFonts w:asciiTheme="majorHAnsi" w:hAnsiTheme="majorHAnsi" w:cstheme="majorHAnsi"/>
          <w:b/>
          <w:sz w:val="28"/>
          <w:szCs w:val="28"/>
        </w:rPr>
        <w:t>. References</w:t>
      </w:r>
      <w:commentRangeEnd w:id="37"/>
      <w:r w:rsidR="00BC7675" w:rsidRPr="00DA7609">
        <w:rPr>
          <w:rStyle w:val="CommentReference"/>
          <w:rFonts w:asciiTheme="majorHAnsi" w:hAnsiTheme="majorHAnsi" w:cstheme="majorHAnsi"/>
        </w:rPr>
        <w:commentReference w:id="37"/>
      </w:r>
    </w:p>
    <w:p w14:paraId="3A90A75B" w14:textId="77777777" w:rsidR="00770C17" w:rsidRPr="00DA7609" w:rsidRDefault="00DA7609" w:rsidP="00DA7609">
      <w:pPr>
        <w:pStyle w:val="NoSpacing"/>
        <w:rPr>
          <w:rFonts w:asciiTheme="majorHAnsi" w:hAnsiTheme="majorHAnsi" w:cstheme="majorHAnsi"/>
        </w:rPr>
      </w:pPr>
      <w:r w:rsidRPr="00DA7609">
        <w:rPr>
          <w:rFonts w:asciiTheme="majorHAnsi" w:hAnsiTheme="majorHAnsi" w:cstheme="majorHAnsi"/>
        </w:rPr>
        <w:t xml:space="preserve"> </w:t>
      </w:r>
    </w:p>
    <w:p w14:paraId="5A712B0B" w14:textId="77777777" w:rsidR="00770C17" w:rsidRPr="00DA7609" w:rsidRDefault="00DA7609" w:rsidP="00DA7609">
      <w:pPr>
        <w:pStyle w:val="NoSpacing"/>
        <w:rPr>
          <w:rFonts w:asciiTheme="majorHAnsi" w:hAnsiTheme="majorHAnsi" w:cstheme="majorHAnsi"/>
        </w:rPr>
      </w:pPr>
      <w:r w:rsidRPr="00DA7609">
        <w:rPr>
          <w:rFonts w:asciiTheme="majorHAnsi" w:hAnsiTheme="majorHAnsi" w:cstheme="majorHAnsi"/>
        </w:rPr>
        <w:t xml:space="preserve"> </w:t>
      </w:r>
    </w:p>
    <w:p w14:paraId="428D2ECC"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1.</w:t>
      </w:r>
      <w:r w:rsidRPr="00DA7609">
        <w:rPr>
          <w:rFonts w:asciiTheme="majorHAnsi" w:hAnsiTheme="majorHAnsi" w:cstheme="majorHAnsi"/>
          <w:sz w:val="24"/>
          <w:szCs w:val="24"/>
        </w:rPr>
        <w:t xml:space="preserve">      </w:t>
      </w:r>
      <w:r w:rsidRPr="00DA7609">
        <w:rPr>
          <w:rFonts w:asciiTheme="majorHAnsi" w:hAnsiTheme="majorHAnsi" w:cstheme="majorHAnsi"/>
          <w:sz w:val="24"/>
          <w:szCs w:val="24"/>
        </w:rPr>
        <w:t xml:space="preserve"> Part III: pain terms, a current list with deﬁnitions and notes on usage In: </w:t>
      </w:r>
      <w:proofErr w:type="spellStart"/>
      <w:r w:rsidRPr="00DA7609">
        <w:rPr>
          <w:rFonts w:asciiTheme="majorHAnsi" w:hAnsiTheme="majorHAnsi" w:cstheme="majorHAnsi"/>
          <w:sz w:val="24"/>
          <w:szCs w:val="24"/>
        </w:rPr>
        <w:t>Merskey</w:t>
      </w:r>
      <w:proofErr w:type="spellEnd"/>
      <w:r w:rsidRPr="00DA7609">
        <w:rPr>
          <w:rFonts w:asciiTheme="majorHAnsi" w:hAnsiTheme="majorHAnsi" w:cstheme="majorHAnsi"/>
          <w:sz w:val="24"/>
          <w:szCs w:val="24"/>
        </w:rPr>
        <w:t xml:space="preserve"> H, </w:t>
      </w:r>
      <w:proofErr w:type="spellStart"/>
      <w:r w:rsidRPr="00DA7609">
        <w:rPr>
          <w:rFonts w:asciiTheme="majorHAnsi" w:hAnsiTheme="majorHAnsi" w:cstheme="majorHAnsi"/>
          <w:sz w:val="24"/>
          <w:szCs w:val="24"/>
        </w:rPr>
        <w:t>Bogduk</w:t>
      </w:r>
      <w:proofErr w:type="spellEnd"/>
      <w:r w:rsidRPr="00DA7609">
        <w:rPr>
          <w:rFonts w:asciiTheme="majorHAnsi" w:hAnsiTheme="majorHAnsi" w:cstheme="majorHAnsi"/>
          <w:sz w:val="24"/>
          <w:szCs w:val="24"/>
        </w:rPr>
        <w:t xml:space="preserve"> N, editors. </w:t>
      </w:r>
      <w:r w:rsidRPr="00DA7609">
        <w:rPr>
          <w:rFonts w:asciiTheme="majorHAnsi" w:hAnsiTheme="majorHAnsi" w:cstheme="majorHAnsi"/>
          <w:i/>
          <w:sz w:val="24"/>
          <w:szCs w:val="24"/>
        </w:rPr>
        <w:t>Classiﬁcation of Chronic Pai</w:t>
      </w:r>
      <w:r w:rsidRPr="00DA7609">
        <w:rPr>
          <w:rFonts w:asciiTheme="majorHAnsi" w:hAnsiTheme="majorHAnsi" w:cstheme="majorHAnsi"/>
          <w:i/>
          <w:sz w:val="24"/>
          <w:szCs w:val="24"/>
        </w:rPr>
        <w:t>n</w:t>
      </w:r>
      <w:r w:rsidRPr="00DA7609">
        <w:rPr>
          <w:rFonts w:asciiTheme="majorHAnsi" w:hAnsiTheme="majorHAnsi" w:cstheme="majorHAnsi"/>
          <w:sz w:val="24"/>
          <w:szCs w:val="24"/>
        </w:rPr>
        <w:t xml:space="preserve">. 2nd. IASP Task Force on Taxonomy. Seattle: IASP Press; 1994:209–214.  </w:t>
      </w:r>
      <w:proofErr w:type="gramStart"/>
      <w:r w:rsidRPr="00DA7609">
        <w:rPr>
          <w:rFonts w:asciiTheme="majorHAnsi" w:hAnsiTheme="majorHAnsi" w:cstheme="majorHAnsi"/>
          <w:sz w:val="24"/>
          <w:szCs w:val="24"/>
        </w:rPr>
        <w:t>Most  recent</w:t>
      </w:r>
      <w:proofErr w:type="gramEnd"/>
      <w:r w:rsidRPr="00DA7609">
        <w:rPr>
          <w:rFonts w:asciiTheme="majorHAnsi" w:hAnsiTheme="majorHAnsi" w:cstheme="majorHAnsi"/>
          <w:sz w:val="24"/>
          <w:szCs w:val="24"/>
        </w:rPr>
        <w:t xml:space="preserve">  update:  December  14,  2017.  Available from:</w:t>
      </w:r>
      <w:hyperlink r:id="rId7">
        <w:r w:rsidRPr="00DA7609">
          <w:rPr>
            <w:rFonts w:asciiTheme="majorHAnsi" w:hAnsiTheme="majorHAnsi" w:cstheme="majorHAnsi"/>
            <w:sz w:val="24"/>
            <w:szCs w:val="24"/>
          </w:rPr>
          <w:t xml:space="preserve"> </w:t>
        </w:r>
      </w:hyperlink>
      <w:hyperlink r:id="rId8">
        <w:r w:rsidRPr="00DA7609">
          <w:rPr>
            <w:rFonts w:asciiTheme="majorHAnsi" w:hAnsiTheme="majorHAnsi" w:cstheme="majorHAnsi"/>
            <w:color w:val="1155CC"/>
            <w:sz w:val="24"/>
            <w:szCs w:val="24"/>
            <w:u w:val="single"/>
          </w:rPr>
          <w:t>http://www.iasppain.org/Education/Content.aspx?ItemNumber=1698</w:t>
        </w:r>
      </w:hyperlink>
      <w:r w:rsidRPr="00DA7609">
        <w:rPr>
          <w:rFonts w:asciiTheme="majorHAnsi" w:hAnsiTheme="majorHAnsi" w:cstheme="majorHAnsi"/>
          <w:sz w:val="24"/>
          <w:szCs w:val="24"/>
        </w:rPr>
        <w:t>.</w:t>
      </w:r>
    </w:p>
    <w:p w14:paraId="3D490DDE"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 xml:space="preserve"> </w:t>
      </w:r>
    </w:p>
    <w:p w14:paraId="36A5DB9C"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2.</w:t>
      </w:r>
      <w:r w:rsidRPr="00DA7609">
        <w:rPr>
          <w:rFonts w:asciiTheme="majorHAnsi" w:hAnsiTheme="majorHAnsi" w:cstheme="majorHAnsi"/>
          <w:sz w:val="24"/>
          <w:szCs w:val="24"/>
        </w:rPr>
        <w:t xml:space="preserve">      </w:t>
      </w:r>
      <w:proofErr w:type="spellStart"/>
      <w:r w:rsidRPr="00DA7609">
        <w:rPr>
          <w:rFonts w:asciiTheme="majorHAnsi" w:hAnsiTheme="majorHAnsi" w:cstheme="majorHAnsi"/>
          <w:sz w:val="24"/>
          <w:szCs w:val="24"/>
        </w:rPr>
        <w:t>Salduker</w:t>
      </w:r>
      <w:proofErr w:type="spellEnd"/>
      <w:r w:rsidRPr="00DA7609">
        <w:rPr>
          <w:rFonts w:asciiTheme="majorHAnsi" w:hAnsiTheme="majorHAnsi" w:cstheme="majorHAnsi"/>
          <w:sz w:val="24"/>
          <w:szCs w:val="24"/>
        </w:rPr>
        <w:t xml:space="preserve"> S, </w:t>
      </w:r>
      <w:proofErr w:type="spellStart"/>
      <w:r w:rsidRPr="00DA7609">
        <w:rPr>
          <w:rFonts w:asciiTheme="majorHAnsi" w:hAnsiTheme="majorHAnsi" w:cstheme="majorHAnsi"/>
          <w:sz w:val="24"/>
          <w:szCs w:val="24"/>
        </w:rPr>
        <w:t>Allers</w:t>
      </w:r>
      <w:proofErr w:type="spellEnd"/>
      <w:r w:rsidRPr="00DA7609">
        <w:rPr>
          <w:rFonts w:asciiTheme="majorHAnsi" w:hAnsiTheme="majorHAnsi" w:cstheme="majorHAnsi"/>
          <w:sz w:val="24"/>
          <w:szCs w:val="24"/>
        </w:rPr>
        <w:t xml:space="preserve"> E, </w:t>
      </w:r>
      <w:proofErr w:type="spellStart"/>
      <w:r w:rsidRPr="00DA7609">
        <w:rPr>
          <w:rFonts w:asciiTheme="majorHAnsi" w:hAnsiTheme="majorHAnsi" w:cstheme="majorHAnsi"/>
          <w:sz w:val="24"/>
          <w:szCs w:val="24"/>
        </w:rPr>
        <w:t>Bechan</w:t>
      </w:r>
      <w:proofErr w:type="spellEnd"/>
      <w:r w:rsidRPr="00DA7609">
        <w:rPr>
          <w:rFonts w:asciiTheme="majorHAnsi" w:hAnsiTheme="majorHAnsi" w:cstheme="majorHAnsi"/>
          <w:sz w:val="24"/>
          <w:szCs w:val="24"/>
        </w:rPr>
        <w:t xml:space="preserve"> s, Hodgson RE, Meyer F, Meyer H, Smuts J, </w:t>
      </w:r>
      <w:proofErr w:type="spellStart"/>
      <w:r w:rsidRPr="00DA7609">
        <w:rPr>
          <w:rFonts w:asciiTheme="majorHAnsi" w:hAnsiTheme="majorHAnsi" w:cstheme="majorHAnsi"/>
          <w:sz w:val="24"/>
          <w:szCs w:val="24"/>
        </w:rPr>
        <w:t>Vuong</w:t>
      </w:r>
      <w:proofErr w:type="spellEnd"/>
      <w:r w:rsidRPr="00DA7609">
        <w:rPr>
          <w:rFonts w:asciiTheme="majorHAnsi" w:hAnsiTheme="majorHAnsi" w:cstheme="majorHAnsi"/>
          <w:sz w:val="24"/>
          <w:szCs w:val="24"/>
        </w:rPr>
        <w:t xml:space="preserve"> E, Webb D. Practical approach to a patient with chronic pain of</w:t>
      </w:r>
      <w:r w:rsidRPr="00DA7609">
        <w:rPr>
          <w:rFonts w:asciiTheme="majorHAnsi" w:hAnsiTheme="majorHAnsi" w:cstheme="majorHAnsi"/>
          <w:sz w:val="24"/>
          <w:szCs w:val="24"/>
        </w:rPr>
        <w:t xml:space="preserve"> uncertain etiology in primary care. </w:t>
      </w:r>
      <w:r w:rsidRPr="00DA7609">
        <w:rPr>
          <w:rFonts w:asciiTheme="majorHAnsi" w:hAnsiTheme="majorHAnsi" w:cstheme="majorHAnsi"/>
          <w:i/>
          <w:sz w:val="24"/>
          <w:szCs w:val="24"/>
        </w:rPr>
        <w:t>Journal of Pain Research.</w:t>
      </w:r>
      <w:r w:rsidRPr="00DA7609">
        <w:rPr>
          <w:rFonts w:asciiTheme="majorHAnsi" w:hAnsiTheme="majorHAnsi" w:cstheme="majorHAnsi"/>
          <w:sz w:val="24"/>
          <w:szCs w:val="24"/>
        </w:rPr>
        <w:t>2019</w:t>
      </w:r>
      <w:proofErr w:type="gramStart"/>
      <w:r w:rsidRPr="00DA7609">
        <w:rPr>
          <w:rFonts w:asciiTheme="majorHAnsi" w:hAnsiTheme="majorHAnsi" w:cstheme="majorHAnsi"/>
          <w:sz w:val="24"/>
          <w:szCs w:val="24"/>
        </w:rPr>
        <w:t>;12:2651</w:t>
      </w:r>
      <w:proofErr w:type="gramEnd"/>
      <w:r w:rsidRPr="00DA7609">
        <w:rPr>
          <w:rFonts w:asciiTheme="majorHAnsi" w:hAnsiTheme="majorHAnsi" w:cstheme="majorHAnsi"/>
          <w:sz w:val="24"/>
          <w:szCs w:val="24"/>
        </w:rPr>
        <w:t>-2662</w:t>
      </w:r>
    </w:p>
    <w:p w14:paraId="13E6C0F9"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 xml:space="preserve"> </w:t>
      </w:r>
    </w:p>
    <w:p w14:paraId="1685C702"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3.</w:t>
      </w:r>
      <w:r w:rsidRPr="00DA7609">
        <w:rPr>
          <w:rFonts w:asciiTheme="majorHAnsi" w:hAnsiTheme="majorHAnsi" w:cstheme="majorHAnsi"/>
          <w:sz w:val="24"/>
          <w:szCs w:val="24"/>
        </w:rPr>
        <w:t xml:space="preserve">      </w:t>
      </w:r>
      <w:proofErr w:type="spellStart"/>
      <w:proofErr w:type="gramStart"/>
      <w:r w:rsidRPr="00DA7609">
        <w:rPr>
          <w:rFonts w:asciiTheme="majorHAnsi" w:hAnsiTheme="majorHAnsi" w:cstheme="majorHAnsi"/>
          <w:sz w:val="24"/>
          <w:szCs w:val="24"/>
        </w:rPr>
        <w:t>Voscopoulos</w:t>
      </w:r>
      <w:proofErr w:type="spellEnd"/>
      <w:r w:rsidRPr="00DA7609">
        <w:rPr>
          <w:rFonts w:asciiTheme="majorHAnsi" w:hAnsiTheme="majorHAnsi" w:cstheme="majorHAnsi"/>
          <w:sz w:val="24"/>
          <w:szCs w:val="24"/>
        </w:rPr>
        <w:t xml:space="preserve">  C</w:t>
      </w:r>
      <w:proofErr w:type="gramEnd"/>
      <w:r w:rsidRPr="00DA7609">
        <w:rPr>
          <w:rFonts w:asciiTheme="majorHAnsi" w:hAnsiTheme="majorHAnsi" w:cstheme="majorHAnsi"/>
          <w:sz w:val="24"/>
          <w:szCs w:val="24"/>
        </w:rPr>
        <w:t xml:space="preserve">,  </w:t>
      </w:r>
      <w:proofErr w:type="spellStart"/>
      <w:r w:rsidRPr="00DA7609">
        <w:rPr>
          <w:rFonts w:asciiTheme="majorHAnsi" w:hAnsiTheme="majorHAnsi" w:cstheme="majorHAnsi"/>
          <w:sz w:val="24"/>
          <w:szCs w:val="24"/>
        </w:rPr>
        <w:t>Lema</w:t>
      </w:r>
      <w:proofErr w:type="spellEnd"/>
      <w:r w:rsidRPr="00DA7609">
        <w:rPr>
          <w:rFonts w:asciiTheme="majorHAnsi" w:hAnsiTheme="majorHAnsi" w:cstheme="majorHAnsi"/>
          <w:sz w:val="24"/>
          <w:szCs w:val="24"/>
        </w:rPr>
        <w:t xml:space="preserve">  M.  </w:t>
      </w:r>
      <w:proofErr w:type="gramStart"/>
      <w:r w:rsidRPr="00DA7609">
        <w:rPr>
          <w:rFonts w:asciiTheme="majorHAnsi" w:hAnsiTheme="majorHAnsi" w:cstheme="majorHAnsi"/>
          <w:sz w:val="24"/>
          <w:szCs w:val="24"/>
        </w:rPr>
        <w:t>When  does</w:t>
      </w:r>
      <w:proofErr w:type="gramEnd"/>
      <w:r w:rsidRPr="00DA7609">
        <w:rPr>
          <w:rFonts w:asciiTheme="majorHAnsi" w:hAnsiTheme="majorHAnsi" w:cstheme="majorHAnsi"/>
          <w:sz w:val="24"/>
          <w:szCs w:val="24"/>
        </w:rPr>
        <w:t xml:space="preserve">  acute  pain  become  chronic?  </w:t>
      </w:r>
      <w:r w:rsidRPr="00DA7609">
        <w:rPr>
          <w:rFonts w:asciiTheme="majorHAnsi" w:hAnsiTheme="majorHAnsi" w:cstheme="majorHAnsi"/>
          <w:i/>
          <w:sz w:val="24"/>
          <w:szCs w:val="24"/>
        </w:rPr>
        <w:t xml:space="preserve">Br </w:t>
      </w:r>
      <w:proofErr w:type="gramStart"/>
      <w:r w:rsidRPr="00DA7609">
        <w:rPr>
          <w:rFonts w:asciiTheme="majorHAnsi" w:hAnsiTheme="majorHAnsi" w:cstheme="majorHAnsi"/>
          <w:i/>
          <w:sz w:val="24"/>
          <w:szCs w:val="24"/>
        </w:rPr>
        <w:t xml:space="preserve">J  </w:t>
      </w:r>
      <w:proofErr w:type="spellStart"/>
      <w:r w:rsidRPr="00DA7609">
        <w:rPr>
          <w:rFonts w:asciiTheme="majorHAnsi" w:hAnsiTheme="majorHAnsi" w:cstheme="majorHAnsi"/>
          <w:i/>
          <w:sz w:val="24"/>
          <w:szCs w:val="24"/>
        </w:rPr>
        <w:t>Anaesth</w:t>
      </w:r>
      <w:proofErr w:type="spellEnd"/>
      <w:proofErr w:type="gramEnd"/>
      <w:r w:rsidRPr="00DA7609">
        <w:rPr>
          <w:rFonts w:asciiTheme="majorHAnsi" w:hAnsiTheme="majorHAnsi" w:cstheme="majorHAnsi"/>
          <w:sz w:val="24"/>
          <w:szCs w:val="24"/>
        </w:rPr>
        <w:t>.  2010</w:t>
      </w:r>
      <w:proofErr w:type="gramStart"/>
      <w:r w:rsidRPr="00DA7609">
        <w:rPr>
          <w:rFonts w:asciiTheme="majorHAnsi" w:hAnsiTheme="majorHAnsi" w:cstheme="majorHAnsi"/>
          <w:sz w:val="24"/>
          <w:szCs w:val="24"/>
        </w:rPr>
        <w:t>;105</w:t>
      </w:r>
      <w:proofErr w:type="gramEnd"/>
      <w:r w:rsidRPr="00DA7609">
        <w:rPr>
          <w:rFonts w:asciiTheme="majorHAnsi" w:hAnsiTheme="majorHAnsi" w:cstheme="majorHAnsi"/>
          <w:sz w:val="24"/>
          <w:szCs w:val="24"/>
        </w:rPr>
        <w:t>(S1):i69–i85.  doi:10.1093/</w:t>
      </w:r>
      <w:proofErr w:type="spellStart"/>
      <w:r w:rsidRPr="00DA7609">
        <w:rPr>
          <w:rFonts w:asciiTheme="majorHAnsi" w:hAnsiTheme="majorHAnsi" w:cstheme="majorHAnsi"/>
          <w:sz w:val="24"/>
          <w:szCs w:val="24"/>
        </w:rPr>
        <w:t>bja</w:t>
      </w:r>
      <w:proofErr w:type="spellEnd"/>
      <w:r w:rsidRPr="00DA7609">
        <w:rPr>
          <w:rFonts w:asciiTheme="majorHAnsi" w:hAnsiTheme="majorHAnsi" w:cstheme="majorHAnsi"/>
          <w:sz w:val="24"/>
          <w:szCs w:val="24"/>
        </w:rPr>
        <w:t>/aeq323</w:t>
      </w:r>
    </w:p>
    <w:p w14:paraId="25305432"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 xml:space="preserve"> </w:t>
      </w:r>
    </w:p>
    <w:p w14:paraId="4A1ACC0B"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4.</w:t>
      </w:r>
      <w:r w:rsidRPr="00DA7609">
        <w:rPr>
          <w:rFonts w:asciiTheme="majorHAnsi" w:hAnsiTheme="majorHAnsi" w:cstheme="majorHAnsi"/>
          <w:sz w:val="24"/>
          <w:szCs w:val="24"/>
        </w:rPr>
        <w:t xml:space="preserve">      </w:t>
      </w:r>
      <w:r w:rsidRPr="00DA7609">
        <w:rPr>
          <w:rFonts w:asciiTheme="majorHAnsi" w:hAnsiTheme="majorHAnsi" w:cstheme="majorHAnsi"/>
          <w:sz w:val="24"/>
          <w:szCs w:val="24"/>
        </w:rPr>
        <w:t xml:space="preserve">Tompkins DA, </w:t>
      </w:r>
      <w:proofErr w:type="spellStart"/>
      <w:r w:rsidRPr="00DA7609">
        <w:rPr>
          <w:rFonts w:asciiTheme="majorHAnsi" w:hAnsiTheme="majorHAnsi" w:cstheme="majorHAnsi"/>
          <w:sz w:val="24"/>
          <w:szCs w:val="24"/>
        </w:rPr>
        <w:t>Hobelmann</w:t>
      </w:r>
      <w:proofErr w:type="spellEnd"/>
      <w:r w:rsidRPr="00DA7609">
        <w:rPr>
          <w:rFonts w:asciiTheme="majorHAnsi" w:hAnsiTheme="majorHAnsi" w:cstheme="majorHAnsi"/>
          <w:sz w:val="24"/>
          <w:szCs w:val="24"/>
        </w:rPr>
        <w:t xml:space="preserve"> JG, Compton P. Providing chronic pain management in the “Fifth Vital Sign” Era: </w:t>
      </w:r>
      <w:proofErr w:type="spellStart"/>
      <w:r w:rsidRPr="00DA7609">
        <w:rPr>
          <w:rFonts w:asciiTheme="majorHAnsi" w:hAnsiTheme="majorHAnsi" w:cstheme="majorHAnsi"/>
          <w:sz w:val="24"/>
          <w:szCs w:val="24"/>
        </w:rPr>
        <w:t>Hostorical</w:t>
      </w:r>
      <w:proofErr w:type="spellEnd"/>
      <w:r w:rsidRPr="00DA7609">
        <w:rPr>
          <w:rFonts w:asciiTheme="majorHAnsi" w:hAnsiTheme="majorHAnsi" w:cstheme="majorHAnsi"/>
          <w:sz w:val="24"/>
          <w:szCs w:val="24"/>
        </w:rPr>
        <w:t xml:space="preserve"> and treatment perspectives on a modern-day medical dilemma. </w:t>
      </w:r>
      <w:r w:rsidRPr="00DA7609">
        <w:rPr>
          <w:rFonts w:asciiTheme="majorHAnsi" w:hAnsiTheme="majorHAnsi" w:cstheme="majorHAnsi"/>
          <w:i/>
          <w:sz w:val="24"/>
          <w:szCs w:val="24"/>
        </w:rPr>
        <w:t>Drug and Alcohol Dependence</w:t>
      </w:r>
      <w:r w:rsidRPr="00DA7609">
        <w:rPr>
          <w:rFonts w:asciiTheme="majorHAnsi" w:hAnsiTheme="majorHAnsi" w:cstheme="majorHAnsi"/>
          <w:sz w:val="24"/>
          <w:szCs w:val="24"/>
        </w:rPr>
        <w:t>.2017</w:t>
      </w:r>
      <w:proofErr w:type="gramStart"/>
      <w:r w:rsidRPr="00DA7609">
        <w:rPr>
          <w:rFonts w:asciiTheme="majorHAnsi" w:hAnsiTheme="majorHAnsi" w:cstheme="majorHAnsi"/>
          <w:sz w:val="24"/>
          <w:szCs w:val="24"/>
        </w:rPr>
        <w:t>;173:S11</w:t>
      </w:r>
      <w:proofErr w:type="gramEnd"/>
      <w:r w:rsidRPr="00DA7609">
        <w:rPr>
          <w:rFonts w:asciiTheme="majorHAnsi" w:hAnsiTheme="majorHAnsi" w:cstheme="majorHAnsi"/>
          <w:sz w:val="24"/>
          <w:szCs w:val="24"/>
        </w:rPr>
        <w:t>-S21</w:t>
      </w:r>
    </w:p>
    <w:p w14:paraId="01129F96"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 xml:space="preserve"> </w:t>
      </w:r>
    </w:p>
    <w:p w14:paraId="4280EBF3"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5.</w:t>
      </w:r>
      <w:r w:rsidRPr="00DA7609">
        <w:rPr>
          <w:rFonts w:asciiTheme="majorHAnsi" w:hAnsiTheme="majorHAnsi" w:cstheme="majorHAnsi"/>
          <w:sz w:val="24"/>
          <w:szCs w:val="24"/>
        </w:rPr>
        <w:t xml:space="preserve">      </w:t>
      </w:r>
      <w:proofErr w:type="spellStart"/>
      <w:r w:rsidRPr="00DA7609">
        <w:rPr>
          <w:rFonts w:asciiTheme="majorHAnsi" w:hAnsiTheme="majorHAnsi" w:cstheme="majorHAnsi"/>
          <w:sz w:val="24"/>
          <w:szCs w:val="24"/>
        </w:rPr>
        <w:t>Shanthanna</w:t>
      </w:r>
      <w:proofErr w:type="spellEnd"/>
      <w:r w:rsidRPr="00DA7609">
        <w:rPr>
          <w:rFonts w:asciiTheme="majorHAnsi" w:hAnsiTheme="majorHAnsi" w:cstheme="majorHAnsi"/>
          <w:sz w:val="24"/>
          <w:szCs w:val="24"/>
        </w:rPr>
        <w:t xml:space="preserve"> H, </w:t>
      </w:r>
      <w:proofErr w:type="spellStart"/>
      <w:r w:rsidRPr="00DA7609">
        <w:rPr>
          <w:rFonts w:asciiTheme="majorHAnsi" w:hAnsiTheme="majorHAnsi" w:cstheme="majorHAnsi"/>
          <w:sz w:val="24"/>
          <w:szCs w:val="24"/>
        </w:rPr>
        <w:t>Busse</w:t>
      </w:r>
      <w:proofErr w:type="spellEnd"/>
      <w:r w:rsidRPr="00DA7609">
        <w:rPr>
          <w:rFonts w:asciiTheme="majorHAnsi" w:hAnsiTheme="majorHAnsi" w:cstheme="majorHAnsi"/>
          <w:sz w:val="24"/>
          <w:szCs w:val="24"/>
        </w:rPr>
        <w:t xml:space="preserve"> J, Wang</w:t>
      </w:r>
      <w:r w:rsidRPr="00DA7609">
        <w:rPr>
          <w:rFonts w:asciiTheme="majorHAnsi" w:hAnsiTheme="majorHAnsi" w:cstheme="majorHAnsi"/>
          <w:sz w:val="24"/>
          <w:szCs w:val="24"/>
        </w:rPr>
        <w:t xml:space="preserve"> L, </w:t>
      </w:r>
      <w:proofErr w:type="spellStart"/>
      <w:r w:rsidRPr="00DA7609">
        <w:rPr>
          <w:rFonts w:asciiTheme="majorHAnsi" w:hAnsiTheme="majorHAnsi" w:cstheme="majorHAnsi"/>
          <w:sz w:val="24"/>
          <w:szCs w:val="24"/>
        </w:rPr>
        <w:t>Kaushal</w:t>
      </w:r>
      <w:proofErr w:type="spellEnd"/>
      <w:r w:rsidRPr="00DA7609">
        <w:rPr>
          <w:rFonts w:asciiTheme="majorHAnsi" w:hAnsiTheme="majorHAnsi" w:cstheme="majorHAnsi"/>
          <w:sz w:val="24"/>
          <w:szCs w:val="24"/>
        </w:rPr>
        <w:t xml:space="preserve"> A, </w:t>
      </w:r>
      <w:proofErr w:type="spellStart"/>
      <w:r w:rsidRPr="00DA7609">
        <w:rPr>
          <w:rFonts w:asciiTheme="majorHAnsi" w:hAnsiTheme="majorHAnsi" w:cstheme="majorHAnsi"/>
          <w:sz w:val="24"/>
          <w:szCs w:val="24"/>
        </w:rPr>
        <w:t>Harsha</w:t>
      </w:r>
      <w:proofErr w:type="spellEnd"/>
      <w:r w:rsidRPr="00DA7609">
        <w:rPr>
          <w:rFonts w:asciiTheme="majorHAnsi" w:hAnsiTheme="majorHAnsi" w:cstheme="majorHAnsi"/>
          <w:sz w:val="24"/>
          <w:szCs w:val="24"/>
        </w:rPr>
        <w:t xml:space="preserve"> P, </w:t>
      </w:r>
      <w:proofErr w:type="spellStart"/>
      <w:r w:rsidRPr="00DA7609">
        <w:rPr>
          <w:rFonts w:asciiTheme="majorHAnsi" w:hAnsiTheme="majorHAnsi" w:cstheme="majorHAnsi"/>
          <w:sz w:val="24"/>
          <w:szCs w:val="24"/>
        </w:rPr>
        <w:t>Suzumura</w:t>
      </w:r>
      <w:proofErr w:type="spellEnd"/>
      <w:r w:rsidRPr="00DA7609">
        <w:rPr>
          <w:rFonts w:asciiTheme="majorHAnsi" w:hAnsiTheme="majorHAnsi" w:cstheme="majorHAnsi"/>
          <w:sz w:val="24"/>
          <w:szCs w:val="24"/>
        </w:rPr>
        <w:t xml:space="preserve"> EA, Bhardwaj V, Zhou E, </w:t>
      </w:r>
      <w:proofErr w:type="spellStart"/>
      <w:r w:rsidRPr="00DA7609">
        <w:rPr>
          <w:rFonts w:asciiTheme="majorHAnsi" w:hAnsiTheme="majorHAnsi" w:cstheme="majorHAnsi"/>
          <w:sz w:val="24"/>
          <w:szCs w:val="24"/>
        </w:rPr>
        <w:t>Couban</w:t>
      </w:r>
      <w:proofErr w:type="spellEnd"/>
      <w:r w:rsidRPr="00DA7609">
        <w:rPr>
          <w:rFonts w:asciiTheme="majorHAnsi" w:hAnsiTheme="majorHAnsi" w:cstheme="majorHAnsi"/>
          <w:sz w:val="24"/>
          <w:szCs w:val="24"/>
        </w:rPr>
        <w:t xml:space="preserve"> R, Paul J, Bhandari M, </w:t>
      </w:r>
      <w:proofErr w:type="spellStart"/>
      <w:r w:rsidRPr="00DA7609">
        <w:rPr>
          <w:rFonts w:asciiTheme="majorHAnsi" w:hAnsiTheme="majorHAnsi" w:cstheme="majorHAnsi"/>
          <w:sz w:val="24"/>
          <w:szCs w:val="24"/>
        </w:rPr>
        <w:t>Thabane</w:t>
      </w:r>
      <w:proofErr w:type="spellEnd"/>
      <w:r w:rsidRPr="00DA7609">
        <w:rPr>
          <w:rFonts w:asciiTheme="majorHAnsi" w:hAnsiTheme="majorHAnsi" w:cstheme="majorHAnsi"/>
          <w:sz w:val="24"/>
          <w:szCs w:val="24"/>
        </w:rPr>
        <w:t xml:space="preserve"> L. Addition of corticosteroids to local </w:t>
      </w:r>
      <w:proofErr w:type="spellStart"/>
      <w:r w:rsidRPr="00DA7609">
        <w:rPr>
          <w:rFonts w:asciiTheme="majorHAnsi" w:hAnsiTheme="majorHAnsi" w:cstheme="majorHAnsi"/>
          <w:sz w:val="24"/>
          <w:szCs w:val="24"/>
        </w:rPr>
        <w:t>anaesthetics</w:t>
      </w:r>
      <w:proofErr w:type="spellEnd"/>
      <w:r w:rsidRPr="00DA7609">
        <w:rPr>
          <w:rFonts w:asciiTheme="majorHAnsi" w:hAnsiTheme="majorHAnsi" w:cstheme="majorHAnsi"/>
          <w:sz w:val="24"/>
          <w:szCs w:val="24"/>
        </w:rPr>
        <w:t xml:space="preserve"> for chronic non-cancer pain injections: a systematic review and meta-analysis of randomized controlled tria</w:t>
      </w:r>
      <w:r w:rsidRPr="00DA7609">
        <w:rPr>
          <w:rFonts w:asciiTheme="majorHAnsi" w:hAnsiTheme="majorHAnsi" w:cstheme="majorHAnsi"/>
          <w:sz w:val="24"/>
          <w:szCs w:val="24"/>
        </w:rPr>
        <w:t xml:space="preserve">ls. </w:t>
      </w:r>
      <w:r w:rsidRPr="00DA7609">
        <w:rPr>
          <w:rFonts w:asciiTheme="majorHAnsi" w:hAnsiTheme="majorHAnsi" w:cstheme="majorHAnsi"/>
          <w:i/>
          <w:sz w:val="24"/>
          <w:szCs w:val="24"/>
        </w:rPr>
        <w:t>British Journal of Anaesthesia</w:t>
      </w:r>
      <w:r w:rsidRPr="00DA7609">
        <w:rPr>
          <w:rFonts w:asciiTheme="majorHAnsi" w:hAnsiTheme="majorHAnsi" w:cstheme="majorHAnsi"/>
          <w:sz w:val="24"/>
          <w:szCs w:val="24"/>
        </w:rPr>
        <w:t>.2020</w:t>
      </w:r>
    </w:p>
    <w:p w14:paraId="66E8946E"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 xml:space="preserve"> </w:t>
      </w:r>
    </w:p>
    <w:p w14:paraId="03932C63"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6.</w:t>
      </w:r>
      <w:r w:rsidRPr="00DA7609">
        <w:rPr>
          <w:rFonts w:asciiTheme="majorHAnsi" w:hAnsiTheme="majorHAnsi" w:cstheme="majorHAnsi"/>
          <w:sz w:val="24"/>
          <w:szCs w:val="24"/>
        </w:rPr>
        <w:t xml:space="preserve">      </w:t>
      </w:r>
      <w:r w:rsidRPr="00DA7609">
        <w:rPr>
          <w:rFonts w:asciiTheme="majorHAnsi" w:hAnsiTheme="majorHAnsi" w:cstheme="majorHAnsi"/>
          <w:sz w:val="24"/>
          <w:szCs w:val="24"/>
        </w:rPr>
        <w:t xml:space="preserve">Raff M, Crosier J, </w:t>
      </w:r>
      <w:proofErr w:type="spellStart"/>
      <w:r w:rsidRPr="00DA7609">
        <w:rPr>
          <w:rFonts w:asciiTheme="majorHAnsi" w:hAnsiTheme="majorHAnsi" w:cstheme="majorHAnsi"/>
          <w:sz w:val="24"/>
          <w:szCs w:val="24"/>
        </w:rPr>
        <w:t>Eppel</w:t>
      </w:r>
      <w:proofErr w:type="spellEnd"/>
      <w:r w:rsidRPr="00DA7609">
        <w:rPr>
          <w:rFonts w:asciiTheme="majorHAnsi" w:hAnsiTheme="majorHAnsi" w:cstheme="majorHAnsi"/>
          <w:sz w:val="24"/>
          <w:szCs w:val="24"/>
        </w:rPr>
        <w:t xml:space="preserve"> S, Meyer H, </w:t>
      </w:r>
      <w:proofErr w:type="spellStart"/>
      <w:r w:rsidRPr="00DA7609">
        <w:rPr>
          <w:rFonts w:asciiTheme="majorHAnsi" w:hAnsiTheme="majorHAnsi" w:cstheme="majorHAnsi"/>
          <w:sz w:val="24"/>
          <w:szCs w:val="24"/>
        </w:rPr>
        <w:t>Sarembock</w:t>
      </w:r>
      <w:proofErr w:type="spellEnd"/>
      <w:r w:rsidRPr="00DA7609">
        <w:rPr>
          <w:rFonts w:asciiTheme="majorHAnsi" w:hAnsiTheme="majorHAnsi" w:cstheme="majorHAnsi"/>
          <w:sz w:val="24"/>
          <w:szCs w:val="24"/>
        </w:rPr>
        <w:t xml:space="preserve"> B, Webb D. South African guideline for the use of chronic </w:t>
      </w:r>
      <w:proofErr w:type="spellStart"/>
      <w:r w:rsidRPr="00DA7609">
        <w:rPr>
          <w:rFonts w:asciiTheme="majorHAnsi" w:hAnsiTheme="majorHAnsi" w:cstheme="majorHAnsi"/>
          <w:sz w:val="24"/>
          <w:szCs w:val="24"/>
        </w:rPr>
        <w:t>opiod</w:t>
      </w:r>
      <w:proofErr w:type="spellEnd"/>
      <w:r w:rsidRPr="00DA7609">
        <w:rPr>
          <w:rFonts w:asciiTheme="majorHAnsi" w:hAnsiTheme="majorHAnsi" w:cstheme="majorHAnsi"/>
          <w:sz w:val="24"/>
          <w:szCs w:val="24"/>
        </w:rPr>
        <w:t xml:space="preserve"> therapy for chronic non-cancer pain. </w:t>
      </w:r>
      <w:r w:rsidRPr="00DA7609">
        <w:rPr>
          <w:rFonts w:asciiTheme="majorHAnsi" w:hAnsiTheme="majorHAnsi" w:cstheme="majorHAnsi"/>
          <w:i/>
          <w:sz w:val="24"/>
          <w:szCs w:val="24"/>
        </w:rPr>
        <w:t xml:space="preserve">S </w:t>
      </w:r>
      <w:proofErr w:type="spellStart"/>
      <w:r w:rsidRPr="00DA7609">
        <w:rPr>
          <w:rFonts w:asciiTheme="majorHAnsi" w:hAnsiTheme="majorHAnsi" w:cstheme="majorHAnsi"/>
          <w:i/>
          <w:sz w:val="24"/>
          <w:szCs w:val="24"/>
        </w:rPr>
        <w:t>Afr</w:t>
      </w:r>
      <w:proofErr w:type="spellEnd"/>
      <w:r w:rsidRPr="00DA7609">
        <w:rPr>
          <w:rFonts w:asciiTheme="majorHAnsi" w:hAnsiTheme="majorHAnsi" w:cstheme="majorHAnsi"/>
          <w:i/>
          <w:sz w:val="24"/>
          <w:szCs w:val="24"/>
        </w:rPr>
        <w:t xml:space="preserve"> Med J</w:t>
      </w:r>
      <w:r w:rsidRPr="00DA7609">
        <w:rPr>
          <w:rFonts w:asciiTheme="majorHAnsi" w:hAnsiTheme="majorHAnsi" w:cstheme="majorHAnsi"/>
          <w:sz w:val="24"/>
          <w:szCs w:val="24"/>
        </w:rPr>
        <w:t xml:space="preserve"> 2014</w:t>
      </w:r>
      <w:proofErr w:type="gramStart"/>
      <w:r w:rsidRPr="00DA7609">
        <w:rPr>
          <w:rFonts w:asciiTheme="majorHAnsi" w:hAnsiTheme="majorHAnsi" w:cstheme="majorHAnsi"/>
          <w:sz w:val="24"/>
          <w:szCs w:val="24"/>
        </w:rPr>
        <w:t>;104</w:t>
      </w:r>
      <w:proofErr w:type="gramEnd"/>
      <w:r w:rsidRPr="00DA7609">
        <w:rPr>
          <w:rFonts w:asciiTheme="majorHAnsi" w:hAnsiTheme="majorHAnsi" w:cstheme="majorHAnsi"/>
          <w:sz w:val="24"/>
          <w:szCs w:val="24"/>
        </w:rPr>
        <w:t xml:space="preserve">(1 </w:t>
      </w:r>
      <w:proofErr w:type="spellStart"/>
      <w:r w:rsidRPr="00DA7609">
        <w:rPr>
          <w:rFonts w:asciiTheme="majorHAnsi" w:hAnsiTheme="majorHAnsi" w:cstheme="majorHAnsi"/>
          <w:sz w:val="24"/>
          <w:szCs w:val="24"/>
        </w:rPr>
        <w:t>Suppl</w:t>
      </w:r>
      <w:proofErr w:type="spellEnd"/>
      <w:r w:rsidRPr="00DA7609">
        <w:rPr>
          <w:rFonts w:asciiTheme="majorHAnsi" w:hAnsiTheme="majorHAnsi" w:cstheme="majorHAnsi"/>
          <w:sz w:val="24"/>
          <w:szCs w:val="24"/>
        </w:rPr>
        <w:t xml:space="preserve"> 1): 78-89</w:t>
      </w:r>
    </w:p>
    <w:p w14:paraId="401A7F12" w14:textId="77777777" w:rsidR="00770C17" w:rsidRPr="00DA7609" w:rsidRDefault="00DA7609" w:rsidP="00DA7609">
      <w:pPr>
        <w:pStyle w:val="NoSpacing"/>
        <w:rPr>
          <w:rFonts w:asciiTheme="majorHAnsi" w:hAnsiTheme="majorHAnsi" w:cstheme="majorHAnsi"/>
          <w:sz w:val="24"/>
          <w:szCs w:val="24"/>
        </w:rPr>
      </w:pPr>
      <w:r w:rsidRPr="00DA7609">
        <w:rPr>
          <w:rFonts w:asciiTheme="majorHAnsi" w:hAnsiTheme="majorHAnsi" w:cstheme="majorHAnsi"/>
          <w:sz w:val="24"/>
          <w:szCs w:val="24"/>
        </w:rPr>
        <w:t xml:space="preserve"> </w:t>
      </w:r>
    </w:p>
    <w:p w14:paraId="5389BCB7" w14:textId="77777777" w:rsidR="00770C17" w:rsidRPr="00DA7609" w:rsidRDefault="00DA7609" w:rsidP="00DA7609">
      <w:pPr>
        <w:pStyle w:val="NoSpacing"/>
        <w:rPr>
          <w:sz w:val="24"/>
          <w:szCs w:val="24"/>
        </w:rPr>
      </w:pPr>
      <w:r w:rsidRPr="00DA7609">
        <w:rPr>
          <w:rFonts w:asciiTheme="majorHAnsi" w:hAnsiTheme="majorHAnsi" w:cstheme="majorHAnsi"/>
          <w:sz w:val="24"/>
          <w:szCs w:val="24"/>
        </w:rPr>
        <w:t>7.</w:t>
      </w:r>
      <w:r w:rsidRPr="00DA7609">
        <w:rPr>
          <w:rFonts w:asciiTheme="majorHAnsi" w:hAnsiTheme="majorHAnsi" w:cstheme="majorHAnsi"/>
          <w:sz w:val="24"/>
          <w:szCs w:val="24"/>
        </w:rPr>
        <w:t xml:space="preserve">      </w:t>
      </w:r>
      <w:r w:rsidRPr="00DA7609">
        <w:rPr>
          <w:rFonts w:asciiTheme="majorHAnsi" w:hAnsiTheme="majorHAnsi" w:cstheme="majorHAnsi"/>
          <w:sz w:val="24"/>
          <w:szCs w:val="24"/>
        </w:rPr>
        <w:t xml:space="preserve">Sarah </w:t>
      </w:r>
      <w:proofErr w:type="spellStart"/>
      <w:r w:rsidRPr="00DA7609">
        <w:rPr>
          <w:rFonts w:asciiTheme="majorHAnsi" w:hAnsiTheme="majorHAnsi" w:cstheme="majorHAnsi"/>
          <w:sz w:val="24"/>
          <w:szCs w:val="24"/>
        </w:rPr>
        <w:t>Osl</w:t>
      </w:r>
      <w:r w:rsidRPr="00DA7609">
        <w:rPr>
          <w:rFonts w:asciiTheme="majorHAnsi" w:hAnsiTheme="majorHAnsi" w:cstheme="majorHAnsi"/>
          <w:sz w:val="24"/>
          <w:szCs w:val="24"/>
        </w:rPr>
        <w:t>und</w:t>
      </w:r>
      <w:proofErr w:type="spellEnd"/>
      <w:r w:rsidRPr="00DA7609">
        <w:rPr>
          <w:rFonts w:asciiTheme="majorHAnsi" w:hAnsiTheme="majorHAnsi" w:cstheme="majorHAnsi"/>
          <w:sz w:val="24"/>
          <w:szCs w:val="24"/>
        </w:rPr>
        <w:t xml:space="preserve">, Richard C. Robinson, PhD, Timothy C. Clark, PhD, John P. </w:t>
      </w:r>
      <w:proofErr w:type="spellStart"/>
      <w:r w:rsidRPr="00DA7609">
        <w:rPr>
          <w:rFonts w:asciiTheme="majorHAnsi" w:hAnsiTheme="majorHAnsi" w:cstheme="majorHAnsi"/>
          <w:sz w:val="24"/>
          <w:szCs w:val="24"/>
        </w:rPr>
        <w:t>Garofalo</w:t>
      </w:r>
      <w:proofErr w:type="spellEnd"/>
      <w:r w:rsidRPr="00DA7609">
        <w:rPr>
          <w:rFonts w:asciiTheme="majorHAnsi" w:hAnsiTheme="majorHAnsi" w:cstheme="majorHAnsi"/>
          <w:sz w:val="24"/>
          <w:szCs w:val="24"/>
        </w:rPr>
        <w:t xml:space="preserve">, PhD, Pamela </w:t>
      </w:r>
      <w:proofErr w:type="spellStart"/>
      <w:r w:rsidRPr="00DA7609">
        <w:rPr>
          <w:rFonts w:asciiTheme="majorHAnsi" w:hAnsiTheme="majorHAnsi" w:cstheme="majorHAnsi"/>
          <w:sz w:val="24"/>
          <w:szCs w:val="24"/>
        </w:rPr>
        <w:t>Behnk</w:t>
      </w:r>
      <w:proofErr w:type="spellEnd"/>
      <w:r w:rsidRPr="00DA7609">
        <w:rPr>
          <w:rFonts w:asciiTheme="majorHAnsi" w:hAnsiTheme="majorHAnsi" w:cstheme="majorHAnsi"/>
          <w:sz w:val="24"/>
          <w:szCs w:val="24"/>
        </w:rPr>
        <w:t xml:space="preserve">, LPTA, Becky Walker, LPT, Katherine E. Walker, PhD, Robert J. </w:t>
      </w:r>
      <w:proofErr w:type="spellStart"/>
      <w:r w:rsidRPr="00DA7609">
        <w:rPr>
          <w:rFonts w:asciiTheme="majorHAnsi" w:hAnsiTheme="majorHAnsi" w:cstheme="majorHAnsi"/>
          <w:sz w:val="24"/>
          <w:szCs w:val="24"/>
        </w:rPr>
        <w:t>Gatchel</w:t>
      </w:r>
      <w:proofErr w:type="spellEnd"/>
      <w:r w:rsidRPr="00DA7609">
        <w:rPr>
          <w:rFonts w:asciiTheme="majorHAnsi" w:hAnsiTheme="majorHAnsi" w:cstheme="majorHAnsi"/>
          <w:sz w:val="24"/>
          <w:szCs w:val="24"/>
        </w:rPr>
        <w:t xml:space="preserve">, PhD, Micah </w:t>
      </w:r>
      <w:proofErr w:type="spellStart"/>
      <w:r w:rsidRPr="00DA7609">
        <w:rPr>
          <w:rFonts w:asciiTheme="majorHAnsi" w:hAnsiTheme="majorHAnsi" w:cstheme="majorHAnsi"/>
          <w:sz w:val="24"/>
          <w:szCs w:val="24"/>
        </w:rPr>
        <w:t>Mahaney</w:t>
      </w:r>
      <w:proofErr w:type="spellEnd"/>
      <w:r w:rsidRPr="00DA7609">
        <w:rPr>
          <w:rFonts w:asciiTheme="majorHAnsi" w:hAnsiTheme="majorHAnsi" w:cstheme="majorHAnsi"/>
          <w:sz w:val="24"/>
          <w:szCs w:val="24"/>
        </w:rPr>
        <w:t xml:space="preserve">, OTR, and Carl E. </w:t>
      </w:r>
      <w:proofErr w:type="spellStart"/>
      <w:r w:rsidRPr="00DA7609">
        <w:rPr>
          <w:rFonts w:asciiTheme="majorHAnsi" w:hAnsiTheme="majorHAnsi" w:cstheme="majorHAnsi"/>
          <w:sz w:val="24"/>
          <w:szCs w:val="24"/>
        </w:rPr>
        <w:t>Noe</w:t>
      </w:r>
      <w:proofErr w:type="spellEnd"/>
      <w:r w:rsidRPr="00DA7609">
        <w:rPr>
          <w:rFonts w:asciiTheme="majorHAnsi" w:hAnsiTheme="majorHAnsi" w:cstheme="majorHAnsi"/>
          <w:sz w:val="24"/>
          <w:szCs w:val="24"/>
        </w:rPr>
        <w:t>. Long-term effectiveness of a comprehensive pain manag</w:t>
      </w:r>
      <w:r w:rsidRPr="00DA7609">
        <w:rPr>
          <w:rFonts w:asciiTheme="majorHAnsi" w:hAnsiTheme="majorHAnsi" w:cstheme="majorHAnsi"/>
          <w:sz w:val="24"/>
          <w:szCs w:val="24"/>
        </w:rPr>
        <w:t xml:space="preserve">ement program: strengthening the case for interdisciplinary care. </w:t>
      </w:r>
      <w:proofErr w:type="spellStart"/>
      <w:r w:rsidRPr="00DA7609">
        <w:rPr>
          <w:rFonts w:asciiTheme="majorHAnsi" w:hAnsiTheme="majorHAnsi" w:cstheme="majorHAnsi"/>
          <w:i/>
          <w:sz w:val="24"/>
          <w:szCs w:val="24"/>
        </w:rPr>
        <w:t>Proc</w:t>
      </w:r>
      <w:proofErr w:type="spellEnd"/>
      <w:r w:rsidRPr="00DA7609">
        <w:rPr>
          <w:rFonts w:asciiTheme="majorHAnsi" w:hAnsiTheme="majorHAnsi" w:cstheme="majorHAnsi"/>
          <w:i/>
          <w:sz w:val="24"/>
          <w:szCs w:val="24"/>
        </w:rPr>
        <w:t xml:space="preserve"> (</w:t>
      </w:r>
      <w:proofErr w:type="spellStart"/>
      <w:r w:rsidRPr="00DA7609">
        <w:rPr>
          <w:rFonts w:asciiTheme="majorHAnsi" w:hAnsiTheme="majorHAnsi" w:cstheme="majorHAnsi"/>
          <w:i/>
          <w:sz w:val="24"/>
          <w:szCs w:val="24"/>
        </w:rPr>
        <w:t>Bayl</w:t>
      </w:r>
      <w:proofErr w:type="spellEnd"/>
      <w:r w:rsidRPr="00DA7609">
        <w:rPr>
          <w:rFonts w:asciiTheme="majorHAnsi" w:hAnsiTheme="majorHAnsi" w:cstheme="majorHAnsi"/>
          <w:i/>
          <w:sz w:val="24"/>
          <w:szCs w:val="24"/>
        </w:rPr>
        <w:t xml:space="preserve"> </w:t>
      </w:r>
      <w:proofErr w:type="spellStart"/>
      <w:r w:rsidRPr="00DA7609">
        <w:rPr>
          <w:rFonts w:asciiTheme="majorHAnsi" w:hAnsiTheme="majorHAnsi" w:cstheme="majorHAnsi"/>
          <w:i/>
          <w:sz w:val="24"/>
          <w:szCs w:val="24"/>
        </w:rPr>
        <w:t>Univ</w:t>
      </w:r>
      <w:proofErr w:type="spellEnd"/>
      <w:r w:rsidRPr="00DA7609">
        <w:rPr>
          <w:rFonts w:asciiTheme="majorHAnsi" w:hAnsiTheme="majorHAnsi" w:cstheme="majorHAnsi"/>
          <w:i/>
          <w:sz w:val="24"/>
          <w:szCs w:val="24"/>
        </w:rPr>
        <w:t xml:space="preserve"> Med Cent</w:t>
      </w:r>
      <w:proofErr w:type="gramStart"/>
      <w:r w:rsidRPr="00DA7609">
        <w:rPr>
          <w:rFonts w:asciiTheme="majorHAnsi" w:hAnsiTheme="majorHAnsi" w:cstheme="majorHAnsi"/>
          <w:i/>
          <w:sz w:val="24"/>
          <w:szCs w:val="24"/>
        </w:rPr>
        <w:t>)</w:t>
      </w:r>
      <w:r w:rsidRPr="00DA7609">
        <w:rPr>
          <w:rFonts w:asciiTheme="majorHAnsi" w:hAnsiTheme="majorHAnsi" w:cstheme="majorHAnsi"/>
          <w:sz w:val="24"/>
          <w:szCs w:val="24"/>
        </w:rPr>
        <w:t>2009</w:t>
      </w:r>
      <w:proofErr w:type="gramEnd"/>
      <w:r w:rsidRPr="00DA7609">
        <w:rPr>
          <w:rFonts w:asciiTheme="majorHAnsi" w:hAnsiTheme="majorHAnsi" w:cstheme="majorHAnsi"/>
          <w:sz w:val="24"/>
          <w:szCs w:val="24"/>
        </w:rPr>
        <w:t>;22(3):211–214</w:t>
      </w:r>
    </w:p>
    <w:p w14:paraId="661996E3" w14:textId="45478A1F" w:rsidR="00DA7609" w:rsidRDefault="00DA7609" w:rsidP="00BC7675">
      <w:pPr>
        <w:spacing w:before="240" w:after="240"/>
        <w:ind w:left="360"/>
        <w:rPr>
          <w:rFonts w:asciiTheme="majorHAnsi" w:hAnsiTheme="majorHAnsi" w:cstheme="majorHAnsi"/>
        </w:rPr>
      </w:pPr>
      <w:r w:rsidRPr="00DA7609">
        <w:rPr>
          <w:rFonts w:asciiTheme="majorHAnsi" w:hAnsiTheme="majorHAnsi" w:cstheme="majorHAnsi"/>
        </w:rPr>
        <w:t xml:space="preserve"> </w:t>
      </w:r>
    </w:p>
    <w:p w14:paraId="648A8F6A" w14:textId="77777777" w:rsidR="00DA7609" w:rsidRDefault="00DA7609">
      <w:pPr>
        <w:rPr>
          <w:rFonts w:asciiTheme="majorHAnsi" w:hAnsiTheme="majorHAnsi" w:cstheme="majorHAnsi"/>
        </w:rPr>
      </w:pPr>
      <w:r>
        <w:rPr>
          <w:rFonts w:asciiTheme="majorHAnsi" w:hAnsiTheme="majorHAnsi" w:cstheme="majorHAnsi"/>
        </w:rPr>
        <w:br w:type="page"/>
      </w:r>
    </w:p>
    <w:p w14:paraId="69D25659" w14:textId="77777777" w:rsidR="00770C17" w:rsidRPr="00DA7609" w:rsidDel="00BC7675" w:rsidRDefault="00770C17">
      <w:pPr>
        <w:spacing w:before="240" w:after="240"/>
        <w:ind w:left="360"/>
        <w:rPr>
          <w:del w:id="38" w:author="Joseph Sempa" w:date="2021-12-07T12:31:00Z"/>
          <w:rFonts w:asciiTheme="majorHAnsi" w:hAnsiTheme="majorHAnsi" w:cstheme="majorHAnsi"/>
        </w:rPr>
      </w:pPr>
    </w:p>
    <w:p w14:paraId="7EBE7D92" w14:textId="77777777" w:rsidR="00770C17" w:rsidRPr="00DA7609" w:rsidDel="00BC7675" w:rsidRDefault="00DA7609">
      <w:pPr>
        <w:spacing w:before="240" w:after="240"/>
        <w:ind w:left="360"/>
        <w:rPr>
          <w:del w:id="39" w:author="Joseph Sempa" w:date="2021-12-07T12:31:00Z"/>
          <w:rFonts w:asciiTheme="majorHAnsi" w:hAnsiTheme="majorHAnsi" w:cstheme="majorHAnsi"/>
        </w:rPr>
      </w:pPr>
      <w:del w:id="40" w:author="Joseph Sempa" w:date="2021-12-07T12:31:00Z">
        <w:r w:rsidRPr="00DA7609" w:rsidDel="00BC7675">
          <w:rPr>
            <w:rFonts w:asciiTheme="majorHAnsi" w:hAnsiTheme="majorHAnsi" w:cstheme="majorHAnsi"/>
          </w:rPr>
          <w:delText xml:space="preserve"> </w:delText>
        </w:r>
      </w:del>
    </w:p>
    <w:p w14:paraId="6CE43496" w14:textId="77777777" w:rsidR="00770C17" w:rsidRPr="00DA7609" w:rsidDel="00BC7675" w:rsidRDefault="00DA7609">
      <w:pPr>
        <w:spacing w:before="240" w:after="240"/>
        <w:ind w:left="360"/>
        <w:rPr>
          <w:del w:id="41" w:author="Joseph Sempa" w:date="2021-12-07T12:31:00Z"/>
          <w:rFonts w:asciiTheme="majorHAnsi" w:hAnsiTheme="majorHAnsi" w:cstheme="majorHAnsi"/>
        </w:rPr>
      </w:pPr>
      <w:del w:id="42" w:author="Joseph Sempa" w:date="2021-12-07T12:31:00Z">
        <w:r w:rsidRPr="00DA7609" w:rsidDel="00BC7675">
          <w:rPr>
            <w:rFonts w:asciiTheme="majorHAnsi" w:hAnsiTheme="majorHAnsi" w:cstheme="majorHAnsi"/>
          </w:rPr>
          <w:delText xml:space="preserve"> </w:delText>
        </w:r>
      </w:del>
    </w:p>
    <w:p w14:paraId="09C243B9" w14:textId="77777777" w:rsidR="00770C17" w:rsidRPr="00DA7609" w:rsidDel="00BC7675" w:rsidRDefault="00DA7609">
      <w:pPr>
        <w:spacing w:before="240" w:after="240"/>
        <w:ind w:left="360"/>
        <w:rPr>
          <w:del w:id="43" w:author="Joseph Sempa" w:date="2021-12-07T12:31:00Z"/>
          <w:rFonts w:asciiTheme="majorHAnsi" w:hAnsiTheme="majorHAnsi" w:cstheme="majorHAnsi"/>
        </w:rPr>
      </w:pPr>
      <w:del w:id="44" w:author="Joseph Sempa" w:date="2021-12-07T12:31:00Z">
        <w:r w:rsidRPr="00DA7609" w:rsidDel="00BC7675">
          <w:rPr>
            <w:rFonts w:asciiTheme="majorHAnsi" w:hAnsiTheme="majorHAnsi" w:cstheme="majorHAnsi"/>
          </w:rPr>
          <w:delText xml:space="preserve"> </w:delText>
        </w:r>
      </w:del>
    </w:p>
    <w:p w14:paraId="7CACD2F7" w14:textId="77777777" w:rsidR="00770C17" w:rsidRPr="00DA7609" w:rsidDel="00BC7675" w:rsidRDefault="00DA7609" w:rsidP="00BC7675">
      <w:pPr>
        <w:spacing w:before="240" w:after="240"/>
        <w:ind w:left="360"/>
        <w:rPr>
          <w:del w:id="45" w:author="Joseph Sempa" w:date="2021-12-07T12:31:00Z"/>
          <w:rFonts w:asciiTheme="majorHAnsi" w:hAnsiTheme="majorHAnsi" w:cstheme="majorHAnsi"/>
        </w:rPr>
        <w:pPrChange w:id="46" w:author="Joseph Sempa" w:date="2021-12-07T12:31:00Z">
          <w:pPr>
            <w:spacing w:before="240" w:after="240"/>
          </w:pPr>
        </w:pPrChange>
      </w:pPr>
      <w:del w:id="47" w:author="Joseph Sempa" w:date="2021-12-07T12:31:00Z">
        <w:r w:rsidRPr="00DA7609" w:rsidDel="00BC7675">
          <w:rPr>
            <w:rFonts w:asciiTheme="majorHAnsi" w:hAnsiTheme="majorHAnsi" w:cstheme="majorHAnsi"/>
          </w:rPr>
          <w:delText xml:space="preserve"> </w:delText>
        </w:r>
      </w:del>
    </w:p>
    <w:p w14:paraId="0D2647DE" w14:textId="77777777" w:rsidR="00770C17" w:rsidRPr="00DA7609" w:rsidDel="00BC7675" w:rsidRDefault="00DA7609">
      <w:pPr>
        <w:spacing w:before="240" w:after="240"/>
        <w:ind w:left="360"/>
        <w:rPr>
          <w:del w:id="48" w:author="Joseph Sempa" w:date="2021-12-07T12:31:00Z"/>
          <w:rFonts w:asciiTheme="majorHAnsi" w:hAnsiTheme="majorHAnsi" w:cstheme="majorHAnsi"/>
        </w:rPr>
      </w:pPr>
      <w:del w:id="49" w:author="Joseph Sempa" w:date="2021-12-07T12:31:00Z">
        <w:r w:rsidRPr="00DA7609" w:rsidDel="00BC7675">
          <w:rPr>
            <w:rFonts w:asciiTheme="majorHAnsi" w:hAnsiTheme="majorHAnsi" w:cstheme="majorHAnsi"/>
          </w:rPr>
          <w:delText xml:space="preserve"> </w:delText>
        </w:r>
      </w:del>
    </w:p>
    <w:p w14:paraId="109FC620" w14:textId="77777777" w:rsidR="00770C17" w:rsidRPr="00DA7609" w:rsidDel="00BC7675" w:rsidRDefault="00DA7609" w:rsidP="00BC7675">
      <w:pPr>
        <w:spacing w:before="240" w:after="240"/>
        <w:ind w:left="360"/>
        <w:rPr>
          <w:del w:id="50" w:author="Joseph Sempa" w:date="2021-12-07T12:31:00Z"/>
          <w:rFonts w:asciiTheme="majorHAnsi" w:hAnsiTheme="majorHAnsi" w:cstheme="majorHAnsi"/>
        </w:rPr>
        <w:pPrChange w:id="51" w:author="Joseph Sempa" w:date="2021-12-07T12:31:00Z">
          <w:pPr>
            <w:spacing w:before="240" w:after="240"/>
          </w:pPr>
        </w:pPrChange>
      </w:pPr>
      <w:del w:id="52" w:author="Joseph Sempa" w:date="2021-12-07T12:31:00Z">
        <w:r w:rsidRPr="00DA7609" w:rsidDel="00BC7675">
          <w:rPr>
            <w:rFonts w:asciiTheme="majorHAnsi" w:hAnsiTheme="majorHAnsi" w:cstheme="majorHAnsi"/>
          </w:rPr>
          <w:delText xml:space="preserve"> </w:delText>
        </w:r>
      </w:del>
    </w:p>
    <w:p w14:paraId="5C806F1F" w14:textId="77777777" w:rsidR="00770C17" w:rsidRPr="00DA7609" w:rsidDel="00BC7675" w:rsidRDefault="00DA7609" w:rsidP="00BC7675">
      <w:pPr>
        <w:spacing w:before="240" w:after="240"/>
        <w:ind w:left="360"/>
        <w:rPr>
          <w:del w:id="53" w:author="Joseph Sempa" w:date="2021-12-07T12:31:00Z"/>
          <w:rFonts w:asciiTheme="majorHAnsi" w:hAnsiTheme="majorHAnsi" w:cstheme="majorHAnsi"/>
        </w:rPr>
        <w:pPrChange w:id="54" w:author="Joseph Sempa" w:date="2021-12-07T12:31:00Z">
          <w:pPr>
            <w:spacing w:before="240" w:after="240"/>
          </w:pPr>
        </w:pPrChange>
      </w:pPr>
      <w:del w:id="55" w:author="Joseph Sempa" w:date="2021-12-07T12:31:00Z">
        <w:r w:rsidRPr="00DA7609" w:rsidDel="00BC7675">
          <w:rPr>
            <w:rFonts w:asciiTheme="majorHAnsi" w:hAnsiTheme="majorHAnsi" w:cstheme="majorHAnsi"/>
          </w:rPr>
          <w:delText xml:space="preserve"> </w:delText>
        </w:r>
      </w:del>
    </w:p>
    <w:p w14:paraId="4633ECA0" w14:textId="77777777" w:rsidR="00770C17" w:rsidRPr="00DA7609" w:rsidDel="00BC7675" w:rsidRDefault="00DA7609" w:rsidP="00BC7675">
      <w:pPr>
        <w:spacing w:before="240" w:after="240"/>
        <w:ind w:left="360"/>
        <w:rPr>
          <w:del w:id="56" w:author="Joseph Sempa" w:date="2021-12-07T12:31:00Z"/>
          <w:rFonts w:asciiTheme="majorHAnsi" w:hAnsiTheme="majorHAnsi" w:cstheme="majorHAnsi"/>
        </w:rPr>
        <w:pPrChange w:id="57" w:author="Joseph Sempa" w:date="2021-12-07T12:31:00Z">
          <w:pPr>
            <w:spacing w:before="240" w:after="240"/>
          </w:pPr>
        </w:pPrChange>
      </w:pPr>
      <w:del w:id="58" w:author="Joseph Sempa" w:date="2021-12-07T12:31:00Z">
        <w:r w:rsidRPr="00DA7609" w:rsidDel="00BC7675">
          <w:rPr>
            <w:rFonts w:asciiTheme="majorHAnsi" w:hAnsiTheme="majorHAnsi" w:cstheme="majorHAnsi"/>
          </w:rPr>
          <w:delText xml:space="preserve"> </w:delText>
        </w:r>
      </w:del>
    </w:p>
    <w:p w14:paraId="51099356" w14:textId="77777777" w:rsidR="00770C17" w:rsidRPr="00DA7609" w:rsidDel="00BC7675" w:rsidRDefault="00DA7609" w:rsidP="00BC7675">
      <w:pPr>
        <w:spacing w:before="240" w:after="240"/>
        <w:ind w:left="360"/>
        <w:rPr>
          <w:del w:id="59" w:author="Joseph Sempa" w:date="2021-12-07T12:31:00Z"/>
          <w:rFonts w:asciiTheme="majorHAnsi" w:hAnsiTheme="majorHAnsi" w:cstheme="majorHAnsi"/>
        </w:rPr>
        <w:pPrChange w:id="60" w:author="Joseph Sempa" w:date="2021-12-07T12:31:00Z">
          <w:pPr>
            <w:spacing w:before="240" w:after="240"/>
          </w:pPr>
        </w:pPrChange>
      </w:pPr>
      <w:del w:id="61" w:author="Joseph Sempa" w:date="2021-12-07T12:31:00Z">
        <w:r w:rsidRPr="00DA7609" w:rsidDel="00BC7675">
          <w:rPr>
            <w:rFonts w:asciiTheme="majorHAnsi" w:hAnsiTheme="majorHAnsi" w:cstheme="majorHAnsi"/>
          </w:rPr>
          <w:delText xml:space="preserve"> </w:delText>
        </w:r>
      </w:del>
    </w:p>
    <w:p w14:paraId="77662294" w14:textId="77777777" w:rsidR="00770C17" w:rsidRPr="00DA7609" w:rsidDel="00BC7675" w:rsidRDefault="00DA7609" w:rsidP="00BC7675">
      <w:pPr>
        <w:spacing w:before="240" w:after="240"/>
        <w:ind w:left="360"/>
        <w:rPr>
          <w:del w:id="62" w:author="Joseph Sempa" w:date="2021-12-07T12:31:00Z"/>
          <w:rFonts w:asciiTheme="majorHAnsi" w:hAnsiTheme="majorHAnsi" w:cstheme="majorHAnsi"/>
        </w:rPr>
        <w:pPrChange w:id="63" w:author="Joseph Sempa" w:date="2021-12-07T12:31:00Z">
          <w:pPr>
            <w:spacing w:before="240" w:after="240"/>
          </w:pPr>
        </w:pPrChange>
      </w:pPr>
      <w:del w:id="64" w:author="Joseph Sempa" w:date="2021-12-07T12:31:00Z">
        <w:r w:rsidRPr="00DA7609" w:rsidDel="00BC7675">
          <w:rPr>
            <w:rFonts w:asciiTheme="majorHAnsi" w:hAnsiTheme="majorHAnsi" w:cstheme="majorHAnsi"/>
          </w:rPr>
          <w:delText xml:space="preserve"> </w:delText>
        </w:r>
      </w:del>
    </w:p>
    <w:p w14:paraId="24498DE4" w14:textId="77777777" w:rsidR="00770C17" w:rsidRPr="00DA7609" w:rsidDel="00BC7675" w:rsidRDefault="00DA7609" w:rsidP="00BC7675">
      <w:pPr>
        <w:spacing w:before="240" w:after="240"/>
        <w:ind w:left="360"/>
        <w:rPr>
          <w:del w:id="65" w:author="Joseph Sempa" w:date="2021-12-07T12:31:00Z"/>
          <w:rFonts w:asciiTheme="majorHAnsi" w:hAnsiTheme="majorHAnsi" w:cstheme="majorHAnsi"/>
          <w:b/>
          <w:sz w:val="28"/>
          <w:szCs w:val="28"/>
        </w:rPr>
        <w:pPrChange w:id="66" w:author="Joseph Sempa" w:date="2021-12-07T12:31:00Z">
          <w:pPr>
            <w:spacing w:before="240" w:after="240"/>
            <w:ind w:left="1080"/>
          </w:pPr>
        </w:pPrChange>
      </w:pPr>
      <w:del w:id="67" w:author="Joseph Sempa" w:date="2021-12-07T12:31:00Z">
        <w:r w:rsidRPr="00DA7609" w:rsidDel="00BC7675">
          <w:rPr>
            <w:rFonts w:asciiTheme="majorHAnsi" w:hAnsiTheme="majorHAnsi" w:cstheme="majorHAnsi"/>
            <w:b/>
            <w:sz w:val="28"/>
            <w:szCs w:val="28"/>
          </w:rPr>
          <w:delText xml:space="preserve"> </w:delText>
        </w:r>
      </w:del>
    </w:p>
    <w:p w14:paraId="34D51CB3" w14:textId="77777777" w:rsidR="00770C17" w:rsidRPr="00DA7609" w:rsidDel="00BC7675" w:rsidRDefault="00DA7609" w:rsidP="00BC7675">
      <w:pPr>
        <w:spacing w:before="240" w:after="240"/>
        <w:ind w:left="360"/>
        <w:rPr>
          <w:del w:id="68" w:author="Joseph Sempa" w:date="2021-12-07T12:31:00Z"/>
          <w:rFonts w:asciiTheme="majorHAnsi" w:hAnsiTheme="majorHAnsi" w:cstheme="majorHAnsi"/>
          <w:b/>
          <w:sz w:val="28"/>
          <w:szCs w:val="28"/>
        </w:rPr>
        <w:pPrChange w:id="69" w:author="Joseph Sempa" w:date="2021-12-07T12:31:00Z">
          <w:pPr>
            <w:spacing w:before="240" w:after="240"/>
            <w:ind w:left="1080"/>
          </w:pPr>
        </w:pPrChange>
      </w:pPr>
      <w:del w:id="70" w:author="Joseph Sempa" w:date="2021-12-07T12:31:00Z">
        <w:r w:rsidRPr="00DA7609" w:rsidDel="00BC7675">
          <w:rPr>
            <w:rFonts w:asciiTheme="majorHAnsi" w:hAnsiTheme="majorHAnsi" w:cstheme="majorHAnsi"/>
            <w:b/>
            <w:sz w:val="28"/>
            <w:szCs w:val="28"/>
          </w:rPr>
          <w:delText xml:space="preserve"> </w:delText>
        </w:r>
      </w:del>
    </w:p>
    <w:p w14:paraId="6EBAD3B2" w14:textId="77777777" w:rsidR="00770C17" w:rsidRPr="00DA7609" w:rsidRDefault="00DA7609" w:rsidP="00BC7675">
      <w:pPr>
        <w:spacing w:before="240" w:after="240"/>
        <w:ind w:left="360"/>
        <w:rPr>
          <w:rFonts w:asciiTheme="majorHAnsi" w:hAnsiTheme="majorHAnsi" w:cstheme="majorHAnsi"/>
          <w:b/>
          <w:sz w:val="28"/>
          <w:szCs w:val="28"/>
        </w:rPr>
        <w:pPrChange w:id="71" w:author="Joseph Sempa" w:date="2021-12-07T12:31:00Z">
          <w:pPr>
            <w:spacing w:before="240" w:after="240"/>
            <w:ind w:left="1080"/>
          </w:pPr>
        </w:pPrChange>
      </w:pPr>
      <w:r w:rsidRPr="00DA7609">
        <w:rPr>
          <w:rFonts w:asciiTheme="majorHAnsi" w:hAnsiTheme="majorHAnsi" w:cstheme="majorHAnsi"/>
          <w:b/>
          <w:sz w:val="28"/>
          <w:szCs w:val="28"/>
        </w:rPr>
        <w:t>11. Appendix</w:t>
      </w:r>
    </w:p>
    <w:p w14:paraId="1058373F" w14:textId="77777777" w:rsidR="00770C17" w:rsidRPr="00DA7609" w:rsidRDefault="00DA7609">
      <w:pPr>
        <w:spacing w:before="240" w:after="240"/>
        <w:rPr>
          <w:rFonts w:asciiTheme="majorHAnsi" w:hAnsiTheme="majorHAnsi" w:cstheme="majorHAnsi"/>
        </w:rPr>
      </w:pPr>
      <w:r w:rsidRPr="00DA7609">
        <w:rPr>
          <w:rFonts w:asciiTheme="majorHAnsi" w:hAnsiTheme="majorHAnsi" w:cstheme="majorHAnsi"/>
        </w:rPr>
        <w:t xml:space="preserve"> </w:t>
      </w:r>
    </w:p>
    <w:p w14:paraId="234C2ECD" w14:textId="77777777" w:rsidR="00770C17" w:rsidRPr="00DA7609" w:rsidRDefault="00DA7609">
      <w:pPr>
        <w:spacing w:before="240" w:after="240"/>
        <w:ind w:left="1800"/>
        <w:rPr>
          <w:rFonts w:asciiTheme="majorHAnsi" w:hAnsiTheme="majorHAnsi" w:cstheme="majorHAnsi"/>
          <w:b/>
          <w:sz w:val="28"/>
          <w:szCs w:val="28"/>
        </w:rPr>
      </w:pPr>
      <w:r w:rsidRPr="00DA7609">
        <w:rPr>
          <w:rFonts w:asciiTheme="majorHAnsi" w:hAnsiTheme="majorHAnsi" w:cstheme="majorHAnsi"/>
          <w:b/>
          <w:sz w:val="28"/>
          <w:szCs w:val="28"/>
        </w:rPr>
        <w:t>a.</w:t>
      </w:r>
      <w:r w:rsidRPr="00DA7609">
        <w:rPr>
          <w:rFonts w:asciiTheme="majorHAnsi" w:hAnsiTheme="majorHAnsi" w:cstheme="majorHAnsi"/>
          <w:sz w:val="14"/>
          <w:szCs w:val="14"/>
        </w:rPr>
        <w:t xml:space="preserve"> </w:t>
      </w:r>
      <w:commentRangeStart w:id="72"/>
      <w:r w:rsidRPr="00DA7609">
        <w:rPr>
          <w:rFonts w:asciiTheme="majorHAnsi" w:hAnsiTheme="majorHAnsi" w:cstheme="majorHAnsi"/>
          <w:sz w:val="14"/>
          <w:szCs w:val="14"/>
        </w:rPr>
        <w:tab/>
      </w:r>
      <w:r w:rsidRPr="00DA7609">
        <w:rPr>
          <w:rFonts w:asciiTheme="majorHAnsi" w:hAnsiTheme="majorHAnsi" w:cstheme="majorHAnsi"/>
          <w:b/>
          <w:sz w:val="28"/>
          <w:szCs w:val="28"/>
        </w:rPr>
        <w:t>Patient Follow Up Questionnaire</w:t>
      </w:r>
      <w:commentRangeEnd w:id="72"/>
      <w:r w:rsidR="00BC7675" w:rsidRPr="00DA7609">
        <w:rPr>
          <w:rStyle w:val="CommentReference"/>
          <w:rFonts w:asciiTheme="majorHAnsi" w:hAnsiTheme="majorHAnsi" w:cstheme="majorHAnsi"/>
        </w:rPr>
        <w:commentReference w:id="72"/>
      </w:r>
    </w:p>
    <w:p w14:paraId="3CAC29D1" w14:textId="77777777" w:rsidR="00770C17" w:rsidRPr="00DA7609" w:rsidRDefault="00770C17">
      <w:pPr>
        <w:rPr>
          <w:rFonts w:asciiTheme="majorHAnsi" w:hAnsiTheme="majorHAnsi" w:cstheme="majorHAnsi"/>
        </w:rPr>
      </w:pPr>
    </w:p>
    <w:sectPr w:rsidR="00770C17" w:rsidRPr="00DA7609">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Joseph Sempa" w:date="2021-12-07T12:01:00Z" w:initials="JS">
    <w:p w14:paraId="64DA8AB6" w14:textId="77777777" w:rsidR="008706A1" w:rsidRDefault="008706A1">
      <w:pPr>
        <w:pStyle w:val="CommentText"/>
      </w:pPr>
      <w:r>
        <w:rPr>
          <w:rStyle w:val="CommentReference"/>
        </w:rPr>
        <w:annotationRef/>
      </w:r>
      <w:r>
        <w:t>How many patients are seen every week or month that fit you selection criteria?</w:t>
      </w:r>
    </w:p>
    <w:p w14:paraId="2F085763" w14:textId="77777777" w:rsidR="008706A1" w:rsidRDefault="008706A1">
      <w:pPr>
        <w:pStyle w:val="CommentText"/>
      </w:pPr>
      <w:r>
        <w:t>This gives us an indication of the sample size expectation.</w:t>
      </w:r>
    </w:p>
  </w:comment>
  <w:comment w:id="14" w:author="Joseph Sempa" w:date="2021-12-07T12:03:00Z" w:initials="JS">
    <w:p w14:paraId="6E0D40B0" w14:textId="77777777" w:rsidR="008706A1" w:rsidRDefault="008706A1">
      <w:pPr>
        <w:pStyle w:val="CommentText"/>
      </w:pPr>
      <w:r>
        <w:rPr>
          <w:rStyle w:val="CommentReference"/>
        </w:rPr>
        <w:annotationRef/>
      </w:r>
      <w:r>
        <w:t>You shouldn’t maybe exclude patients with incomplete forms because the sample may end up being biased as incomplete forms could be a result of the procedure</w:t>
      </w:r>
    </w:p>
  </w:comment>
  <w:comment w:id="15" w:author="Joseph Sempa" w:date="2021-12-07T12:08:00Z" w:initials="JS">
    <w:p w14:paraId="0D7783F8" w14:textId="77777777" w:rsidR="00D75A5E" w:rsidRDefault="00D75A5E">
      <w:pPr>
        <w:pStyle w:val="CommentText"/>
      </w:pPr>
      <w:r>
        <w:rPr>
          <w:rStyle w:val="CommentReference"/>
        </w:rPr>
        <w:annotationRef/>
      </w:r>
      <w:r>
        <w:t>Provide justification for the choice of the period here. You seems to have alluded to it in the data collection section but may be mention it here, where it appears the first time</w:t>
      </w:r>
    </w:p>
  </w:comment>
  <w:comment w:id="16" w:author="Joseph Sempa" w:date="2021-12-07T12:19:00Z" w:initials="JS">
    <w:p w14:paraId="3D0E8774" w14:textId="77777777" w:rsidR="00CA1A83" w:rsidRDefault="00CA1A83">
      <w:pPr>
        <w:pStyle w:val="CommentText"/>
      </w:pPr>
      <w:r>
        <w:rPr>
          <w:rStyle w:val="CommentReference"/>
        </w:rPr>
        <w:annotationRef/>
      </w:r>
      <w:r>
        <w:t>Provide a list of variables you will collect data on other than the form you attached</w:t>
      </w:r>
    </w:p>
  </w:comment>
  <w:comment w:id="17" w:author="Joseph Sempa" w:date="2021-12-07T12:12:00Z" w:initials="JS">
    <w:p w14:paraId="716F361E" w14:textId="77777777" w:rsidR="00D75A5E" w:rsidRDefault="00D75A5E">
      <w:pPr>
        <w:pStyle w:val="CommentText"/>
      </w:pPr>
      <w:r>
        <w:rPr>
          <w:rStyle w:val="CommentReference"/>
        </w:rPr>
        <w:annotationRef/>
      </w:r>
      <w:r>
        <w:t>Re-write this section to highlight who, what, when, where, and how the data collection is going to happen. Write this in first person, for example, the researcher will…..</w:t>
      </w:r>
    </w:p>
  </w:comment>
  <w:comment w:id="18" w:author="Joseph Sempa" w:date="2021-12-07T12:23:00Z" w:initials="JS">
    <w:p w14:paraId="527C19F4" w14:textId="77777777" w:rsidR="00CA1A83" w:rsidRDefault="00CA1A83">
      <w:pPr>
        <w:pStyle w:val="CommentText"/>
      </w:pPr>
      <w:r>
        <w:rPr>
          <w:rStyle w:val="CommentReference"/>
        </w:rPr>
        <w:annotationRef/>
      </w:r>
      <w:r>
        <w:t xml:space="preserve">Add information about the pilot study. The pilot study is necessary for you to assess the effectiveness of the data collection tool to collect the data you want to collect. Potentially, add or remove variables you notice can or can’t be analyzed. After collecting that information I will need you to capture it in excel and send it to me to assess the data entry. All these should happen before a full data escalation. </w:t>
      </w:r>
    </w:p>
  </w:comment>
  <w:comment w:id="33" w:author="Joseph Sempa" w:date="2021-12-07T12:28:00Z" w:initials="JS">
    <w:p w14:paraId="7DFC859F" w14:textId="77777777" w:rsidR="00BC7675" w:rsidRDefault="00BC7675">
      <w:pPr>
        <w:pStyle w:val="CommentText"/>
      </w:pPr>
      <w:r>
        <w:rPr>
          <w:rStyle w:val="CommentReference"/>
        </w:rPr>
        <w:annotationRef/>
      </w:r>
      <w:r>
        <w:t>Talk about the confidentiality or anonymity of patient details</w:t>
      </w:r>
    </w:p>
  </w:comment>
  <w:comment w:id="35" w:author="Joseph Sempa" w:date="2021-12-07T12:29:00Z" w:initials="JS">
    <w:p w14:paraId="5B9F18C0" w14:textId="77777777" w:rsidR="00BC7675" w:rsidRDefault="00BC7675">
      <w:pPr>
        <w:pStyle w:val="CommentText"/>
      </w:pPr>
      <w:r>
        <w:rPr>
          <w:rStyle w:val="CommentReference"/>
        </w:rPr>
        <w:annotationRef/>
      </w:r>
      <w:r>
        <w:t xml:space="preserve">Use a </w:t>
      </w:r>
      <w:proofErr w:type="spellStart"/>
      <w:r>
        <w:t>Gnatt</w:t>
      </w:r>
      <w:proofErr w:type="spellEnd"/>
      <w:r>
        <w:t xml:space="preserve"> chat and also include dates for protocol development phase</w:t>
      </w:r>
    </w:p>
  </w:comment>
  <w:comment w:id="36" w:author="Joseph Sempa" w:date="2021-12-07T12:30:00Z" w:initials="JS">
    <w:p w14:paraId="01855E7D" w14:textId="77777777" w:rsidR="00BC7675" w:rsidRDefault="00BC7675">
      <w:pPr>
        <w:pStyle w:val="CommentText"/>
      </w:pPr>
      <w:r>
        <w:rPr>
          <w:rStyle w:val="CommentReference"/>
        </w:rPr>
        <w:annotationRef/>
      </w:r>
      <w:r>
        <w:t>You will need to print out bind the final copies.</w:t>
      </w:r>
    </w:p>
  </w:comment>
  <w:comment w:id="37" w:author="Joseph Sempa" w:date="2021-12-07T12:32:00Z" w:initials="JS">
    <w:p w14:paraId="748681A0" w14:textId="77777777" w:rsidR="00BC7675" w:rsidRDefault="00BC7675">
      <w:pPr>
        <w:pStyle w:val="CommentText"/>
      </w:pPr>
      <w:r>
        <w:rPr>
          <w:rStyle w:val="CommentReference"/>
        </w:rPr>
        <w:annotationRef/>
      </w:r>
      <w:r>
        <w:t>The referencing is wrong. Please use an electronic referencing software.</w:t>
      </w:r>
    </w:p>
  </w:comment>
  <w:comment w:id="72" w:author="Joseph Sempa" w:date="2021-12-07T12:31:00Z" w:initials="JS">
    <w:p w14:paraId="6727DB5F" w14:textId="77777777" w:rsidR="00BC7675" w:rsidRDefault="00BC7675">
      <w:pPr>
        <w:pStyle w:val="CommentText"/>
      </w:pPr>
      <w:r>
        <w:rPr>
          <w:rStyle w:val="CommentReference"/>
        </w:rPr>
        <w:annotationRef/>
      </w:r>
      <w:r>
        <w:t>Create a table with columns naming the variables you are going to collect data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085763" w15:done="0"/>
  <w15:commentEx w15:paraId="6E0D40B0" w15:done="0"/>
  <w15:commentEx w15:paraId="0D7783F8" w15:done="0"/>
  <w15:commentEx w15:paraId="3D0E8774" w15:done="0"/>
  <w15:commentEx w15:paraId="716F361E" w15:done="0"/>
  <w15:commentEx w15:paraId="527C19F4" w15:done="0"/>
  <w15:commentEx w15:paraId="7DFC859F" w15:done="0"/>
  <w15:commentEx w15:paraId="5B9F18C0" w15:done="0"/>
  <w15:commentEx w15:paraId="01855E7D" w15:done="0"/>
  <w15:commentEx w15:paraId="748681A0" w15:done="0"/>
  <w15:commentEx w15:paraId="6727DB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715F"/>
    <w:multiLevelType w:val="hybridMultilevel"/>
    <w:tmpl w:val="3264A6CC"/>
    <w:lvl w:ilvl="0" w:tplc="CA000D3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9D41DF8"/>
    <w:multiLevelType w:val="hybridMultilevel"/>
    <w:tmpl w:val="3D5200A8"/>
    <w:lvl w:ilvl="0" w:tplc="7DD24C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6FF09A0"/>
    <w:multiLevelType w:val="hybridMultilevel"/>
    <w:tmpl w:val="6608DEAE"/>
    <w:lvl w:ilvl="0" w:tplc="4FAAAC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8C7599E"/>
    <w:multiLevelType w:val="multilevel"/>
    <w:tmpl w:val="BD469C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E12BF5"/>
    <w:multiLevelType w:val="hybridMultilevel"/>
    <w:tmpl w:val="E33CF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ph Sempa">
    <w15:presenceInfo w15:providerId="AD" w15:userId="S-1-5-21-3489307429-1387253005-3621918564-206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17"/>
    <w:rsid w:val="0008456E"/>
    <w:rsid w:val="00770C17"/>
    <w:rsid w:val="008706A1"/>
    <w:rsid w:val="00BC7675"/>
    <w:rsid w:val="00CA1A83"/>
    <w:rsid w:val="00D75A5E"/>
    <w:rsid w:val="00DA7609"/>
    <w:rsid w:val="00DE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54B1"/>
  <w15:docId w15:val="{E4D9F8FC-1477-42AC-8B24-EDEC8BE9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706A1"/>
    <w:rPr>
      <w:sz w:val="16"/>
      <w:szCs w:val="16"/>
    </w:rPr>
  </w:style>
  <w:style w:type="paragraph" w:styleId="CommentText">
    <w:name w:val="annotation text"/>
    <w:basedOn w:val="Normal"/>
    <w:link w:val="CommentTextChar"/>
    <w:uiPriority w:val="99"/>
    <w:semiHidden/>
    <w:unhideWhenUsed/>
    <w:rsid w:val="008706A1"/>
    <w:pPr>
      <w:spacing w:line="240" w:lineRule="auto"/>
    </w:pPr>
    <w:rPr>
      <w:sz w:val="20"/>
      <w:szCs w:val="20"/>
    </w:rPr>
  </w:style>
  <w:style w:type="character" w:customStyle="1" w:styleId="CommentTextChar">
    <w:name w:val="Comment Text Char"/>
    <w:basedOn w:val="DefaultParagraphFont"/>
    <w:link w:val="CommentText"/>
    <w:uiPriority w:val="99"/>
    <w:semiHidden/>
    <w:rsid w:val="008706A1"/>
    <w:rPr>
      <w:sz w:val="20"/>
      <w:szCs w:val="20"/>
    </w:rPr>
  </w:style>
  <w:style w:type="paragraph" w:styleId="CommentSubject">
    <w:name w:val="annotation subject"/>
    <w:basedOn w:val="CommentText"/>
    <w:next w:val="CommentText"/>
    <w:link w:val="CommentSubjectChar"/>
    <w:uiPriority w:val="99"/>
    <w:semiHidden/>
    <w:unhideWhenUsed/>
    <w:rsid w:val="008706A1"/>
    <w:rPr>
      <w:b/>
      <w:bCs/>
    </w:rPr>
  </w:style>
  <w:style w:type="character" w:customStyle="1" w:styleId="CommentSubjectChar">
    <w:name w:val="Comment Subject Char"/>
    <w:basedOn w:val="CommentTextChar"/>
    <w:link w:val="CommentSubject"/>
    <w:uiPriority w:val="99"/>
    <w:semiHidden/>
    <w:rsid w:val="008706A1"/>
    <w:rPr>
      <w:b/>
      <w:bCs/>
      <w:sz w:val="20"/>
      <w:szCs w:val="20"/>
    </w:rPr>
  </w:style>
  <w:style w:type="paragraph" w:styleId="BalloonText">
    <w:name w:val="Balloon Text"/>
    <w:basedOn w:val="Normal"/>
    <w:link w:val="BalloonTextChar"/>
    <w:uiPriority w:val="99"/>
    <w:semiHidden/>
    <w:unhideWhenUsed/>
    <w:rsid w:val="008706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6A1"/>
    <w:rPr>
      <w:rFonts w:ascii="Segoe UI" w:hAnsi="Segoe UI" w:cs="Segoe UI"/>
      <w:sz w:val="18"/>
      <w:szCs w:val="18"/>
    </w:rPr>
  </w:style>
  <w:style w:type="paragraph" w:styleId="ListParagraph">
    <w:name w:val="List Paragraph"/>
    <w:basedOn w:val="Normal"/>
    <w:uiPriority w:val="34"/>
    <w:qFormat/>
    <w:rsid w:val="00DE6ECD"/>
    <w:pPr>
      <w:spacing w:line="240" w:lineRule="auto"/>
      <w:ind w:left="720"/>
      <w:contextualSpacing/>
    </w:pPr>
    <w:rPr>
      <w:rFonts w:asciiTheme="minorHAnsi" w:eastAsiaTheme="minorHAnsi" w:hAnsiTheme="minorHAnsi" w:cstheme="minorBidi"/>
      <w:sz w:val="24"/>
      <w:szCs w:val="24"/>
      <w:lang w:val="en-GB"/>
    </w:rPr>
  </w:style>
  <w:style w:type="paragraph" w:styleId="NoSpacing">
    <w:name w:val="No Spacing"/>
    <w:uiPriority w:val="1"/>
    <w:qFormat/>
    <w:rsid w:val="00DA760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iasppain.org/Education/Content.aspx?ItemNumber=1698" TargetMode="External"/><Relationship Id="rId3" Type="http://schemas.openxmlformats.org/officeDocument/2006/relationships/settings" Target="settings.xml"/><Relationship Id="rId7" Type="http://schemas.openxmlformats.org/officeDocument/2006/relationships/hyperlink" Target="http://www.iasppain.org/Education/Content.aspx?ItemNumber=1698"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11</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the Free State</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Sempa</cp:lastModifiedBy>
  <cp:revision>4</cp:revision>
  <dcterms:created xsi:type="dcterms:W3CDTF">2021-12-07T09:57:00Z</dcterms:created>
  <dcterms:modified xsi:type="dcterms:W3CDTF">2021-12-07T10:41:00Z</dcterms:modified>
</cp:coreProperties>
</file>