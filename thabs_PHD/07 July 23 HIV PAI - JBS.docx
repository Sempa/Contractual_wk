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854E" w14:textId="662660B8" w:rsidR="00EE701B" w:rsidRPr="00E866CD" w:rsidRDefault="001C2CEE" w:rsidP="00BC3212">
      <w:pPr>
        <w:pStyle w:val="Abstract"/>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77777777"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 J 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A Grossman</w:t>
      </w:r>
      <w:r w:rsidR="00D43FAF">
        <w:rPr>
          <w:rFonts w:asciiTheme="majorHAnsi" w:hAnsiTheme="majorHAnsi" w:cstheme="majorHAnsi"/>
          <w:b/>
          <w:bCs/>
          <w:vertAlign w:val="superscript"/>
        </w:rPr>
        <w:t>3</w:t>
      </w:r>
      <w:r w:rsidRPr="00C01E3C">
        <w:rPr>
          <w:rFonts w:asciiTheme="majorHAnsi" w:hAnsiTheme="majorHAnsi" w:cstheme="majorHAnsi"/>
          <w:b/>
          <w:bCs/>
        </w:rPr>
        <w:t xml:space="preserve">, 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23703195" w:rsidR="00A2732F" w:rsidRPr="009B2721" w:rsidRDefault="00A669C0" w:rsidP="00EE701B">
      <w:pPr>
        <w:pStyle w:val="BodyText"/>
        <w:rPr>
          <w:rFonts w:asciiTheme="majorHAnsi" w:hAnsiTheme="majorHAnsi" w:cstheme="majorHAnsi"/>
          <w:b/>
          <w:bCs/>
          <w:sz w:val="18"/>
          <w:szCs w:val="18"/>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r w:rsidR="00A2732F" w:rsidRPr="009B2721">
        <w:rPr>
          <w:rFonts w:asciiTheme="majorHAnsi" w:hAnsiTheme="majorHAnsi" w:cstheme="majorHAnsi"/>
          <w:sz w:val="18"/>
          <w:szCs w:val="18"/>
          <w:lang w:val="en-GB"/>
        </w:rPr>
        <w:t>,</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0838CD" w:rsidRDefault="00A669C0" w:rsidP="000838CD">
      <w:pPr>
        <w:rPr>
          <w:rFonts w:ascii="Calibri" w:eastAsia="Calibri" w:hAnsi="Calibri" w:cs="Times New Roman"/>
          <w:kern w:val="2"/>
          <w:sz w:val="22"/>
          <w:szCs w:val="22"/>
          <w14:ligatures w14:val="standardContextual"/>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0838CD">
        <w:rPr>
          <w:rFonts w:ascii="Calibri" w:eastAsia="Calibri" w:hAnsi="Calibri" w:cs="Times New Roman"/>
          <w:kern w:val="2"/>
          <w:sz w:val="22"/>
          <w:szCs w:val="22"/>
          <w14:ligatures w14:val="standardContextual"/>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 xml:space="preserve">Department of Chemical Pathology and National health Laboratory </w:t>
      </w:r>
      <w:proofErr w:type="spellStart"/>
      <w:r w:rsidRPr="009B2721">
        <w:rPr>
          <w:rFonts w:asciiTheme="majorHAnsi" w:hAnsiTheme="majorHAnsi" w:cstheme="majorHAnsi"/>
          <w:sz w:val="18"/>
          <w:szCs w:val="18"/>
        </w:rPr>
        <w:t>Servi</w:t>
      </w:r>
      <w:proofErr w:type="spellEnd"/>
      <w:r w:rsidRPr="009B2721">
        <w:rPr>
          <w:rFonts w:asciiTheme="majorHAnsi" w:hAnsiTheme="majorHAnsi" w:cstheme="majorHAnsi"/>
          <w:sz w:val="18"/>
          <w:szCs w:val="18"/>
        </w:rPr>
        <w:t xml:space="preserve"> Tshwane Academic Division, Faculty of Health Sciences, University of Pretoria, South Africa</w:t>
      </w:r>
    </w:p>
    <w:p w14:paraId="13291DBB" w14:textId="77777777" w:rsidR="00A2732F" w:rsidRPr="0039139D" w:rsidRDefault="00A2732F" w:rsidP="00DE5C72">
      <w:pPr>
        <w:pStyle w:val="BodyText"/>
        <w:rPr>
          <w:rFonts w:asciiTheme="majorHAnsi" w:hAnsiTheme="majorHAnsi" w:cstheme="majorHAnsi"/>
          <w:b/>
          <w:bCs/>
          <w:sz w:val="22"/>
          <w:szCs w:val="22"/>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77777777"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63F0E8FA" w:rsidR="00A329F3" w:rsidRPr="00C01E3C" w:rsidRDefault="00417828" w:rsidP="00A2732F">
      <w:pPr>
        <w:pStyle w:val="BodyText"/>
        <w:rPr>
          <w:rFonts w:asciiTheme="majorHAnsi" w:hAnsiTheme="majorHAnsi" w:cstheme="majorHAnsi"/>
          <w:b/>
          <w:bCs/>
          <w:sz w:val="32"/>
          <w:szCs w:val="32"/>
        </w:rPr>
      </w:pPr>
      <w:r>
        <w:rPr>
          <w:rFonts w:asciiTheme="majorHAnsi" w:hAnsiTheme="majorHAnsi" w:cstheme="majorHAnsi"/>
          <w:b/>
          <w:bCs/>
          <w:sz w:val="32"/>
          <w:szCs w:val="32"/>
        </w:rPr>
        <w:t>0</w:t>
      </w:r>
      <w:r w:rsidR="005251F3">
        <w:rPr>
          <w:rFonts w:asciiTheme="majorHAnsi" w:hAnsiTheme="majorHAnsi" w:cstheme="majorHAnsi"/>
          <w:b/>
          <w:bCs/>
          <w:sz w:val="32"/>
          <w:szCs w:val="32"/>
        </w:rPr>
        <w:t>7-07-</w:t>
      </w:r>
      <w:r w:rsidR="00511014">
        <w:rPr>
          <w:rFonts w:asciiTheme="majorHAnsi" w:hAnsiTheme="majorHAnsi" w:cstheme="majorHAnsi"/>
          <w:b/>
          <w:bCs/>
          <w:sz w:val="32"/>
          <w:szCs w:val="32"/>
        </w:rPr>
        <w:t xml:space="preserve"> 2023</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3E83EF5" w14:textId="77777777" w:rsidR="00A2732F" w:rsidRDefault="00A2732F" w:rsidP="00DE5C72">
      <w:pPr>
        <w:pStyle w:val="BodyText"/>
        <w:rPr>
          <w:b/>
          <w:bCs/>
          <w:sz w:val="32"/>
          <w:szCs w:val="32"/>
        </w:rPr>
      </w:pPr>
    </w:p>
    <w:p w14:paraId="0FC430D9" w14:textId="77777777" w:rsidR="00F03D4D" w:rsidRDefault="00F03D4D" w:rsidP="00DE5C72">
      <w:pPr>
        <w:pStyle w:val="BodyText"/>
        <w:rPr>
          <w:b/>
          <w:bCs/>
          <w:sz w:val="32"/>
          <w:szCs w:val="32"/>
        </w:rPr>
      </w:pPr>
    </w:p>
    <w:p w14:paraId="4353242E" w14:textId="56BE58C1" w:rsidR="00C313D7" w:rsidRDefault="00C313D7" w:rsidP="00973F36"/>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018C2F87"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 xml:space="preserve">AIDS defining illnesses. </w:t>
      </w:r>
      <w:r w:rsidR="004742DC">
        <w:rPr>
          <w:rFonts w:asciiTheme="majorHAnsi" w:hAnsiTheme="majorHAnsi" w:cstheme="majorHAnsi"/>
          <w:sz w:val="22"/>
          <w:szCs w:val="22"/>
        </w:rPr>
        <w:t xml:space="preserve">AIDS </w:t>
      </w:r>
      <w:r w:rsidRPr="00DF24FE">
        <w:rPr>
          <w:rFonts w:asciiTheme="majorHAnsi" w:hAnsiTheme="majorHAnsi" w:cstheme="majorHAnsi"/>
          <w:sz w:val="22"/>
          <w:szCs w:val="22"/>
        </w:rPr>
        <w:t>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hypoadrenalism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F1047E">
        <w:rPr>
          <w:rFonts w:asciiTheme="majorHAnsi" w:hAnsiTheme="majorHAnsi" w:cstheme="majorHAnsi"/>
          <w:sz w:val="22"/>
          <w:szCs w:val="22"/>
        </w:rPr>
        <w:t xml:space="preserve"> seen with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61362DD3"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 per</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w:t>
      </w:r>
      <w:proofErr w:type="spellStart"/>
      <w:r w:rsidR="0000097C">
        <w:rPr>
          <w:rFonts w:asciiTheme="majorHAnsi" w:hAnsiTheme="majorHAnsi" w:cstheme="majorHAnsi"/>
          <w:sz w:val="22"/>
          <w:szCs w:val="22"/>
        </w:rPr>
        <w:t>tetracosactide</w:t>
      </w:r>
      <w:proofErr w:type="spellEnd"/>
      <w:r w:rsidR="0000097C">
        <w:rPr>
          <w:rFonts w:asciiTheme="majorHAnsi" w:hAnsiTheme="majorHAnsi" w:cstheme="majorHAnsi"/>
          <w:sz w:val="22"/>
          <w:szCs w:val="22"/>
        </w:rPr>
        <w:t xml:space="preserve"> test was performed in patients with random cortisol concentrations in the morning</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Pr="00DF24FE"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10995691" w14:textId="6FA3BD63" w:rsidR="00EE701B" w:rsidRPr="007141D8" w:rsidRDefault="00D66E40" w:rsidP="002F02D0">
      <w:pPr>
        <w:jc w:val="both"/>
        <w:rPr>
          <w:rFonts w:asciiTheme="majorHAnsi" w:hAnsiTheme="majorHAnsi" w:cstheme="majorHAnsi"/>
          <w:sz w:val="22"/>
          <w:szCs w:val="22"/>
        </w:rPr>
      </w:pPr>
      <w:r>
        <w:rPr>
          <w:rFonts w:asciiTheme="majorHAnsi" w:hAnsiTheme="majorHAnsi" w:cstheme="majorHAnsi"/>
          <w:sz w:val="22"/>
          <w:szCs w:val="22"/>
        </w:rPr>
        <w:t>A total of</w:t>
      </w:r>
      <w:r w:rsidR="00F5293E">
        <w:rPr>
          <w:rFonts w:asciiTheme="majorHAnsi" w:hAnsiTheme="majorHAnsi" w:cstheme="majorHAnsi"/>
          <w:sz w:val="22"/>
          <w:szCs w:val="22"/>
        </w:rPr>
        <w:t xml:space="preserve"> 515 </w:t>
      </w:r>
      <w:r>
        <w:rPr>
          <w:rFonts w:asciiTheme="majorHAnsi" w:hAnsiTheme="majorHAnsi" w:cstheme="majorHAnsi"/>
          <w:sz w:val="22"/>
          <w:szCs w:val="22"/>
        </w:rPr>
        <w:t>patients</w:t>
      </w:r>
      <w:r w:rsidR="00245969">
        <w:rPr>
          <w:rFonts w:asciiTheme="majorHAnsi" w:hAnsiTheme="majorHAnsi" w:cstheme="majorHAnsi"/>
          <w:sz w:val="22"/>
          <w:szCs w:val="22"/>
        </w:rPr>
        <w:t xml:space="preserve"> were recruited</w:t>
      </w:r>
      <w:r w:rsidR="004475ED">
        <w:rPr>
          <w:rFonts w:asciiTheme="majorHAnsi" w:hAnsiTheme="majorHAnsi" w:cstheme="majorHAnsi"/>
          <w:sz w:val="22"/>
          <w:szCs w:val="22"/>
        </w:rPr>
        <w:t xml:space="preserve">, </w:t>
      </w:r>
      <w:r w:rsidR="007F084D">
        <w:rPr>
          <w:rFonts w:asciiTheme="majorHAnsi" w:hAnsiTheme="majorHAnsi" w:cstheme="majorHAnsi"/>
          <w:sz w:val="22"/>
          <w:szCs w:val="22"/>
        </w:rPr>
        <w:t>and</w:t>
      </w:r>
      <w:r w:rsidR="00245969">
        <w:rPr>
          <w:rFonts w:asciiTheme="majorHAnsi" w:hAnsiTheme="majorHAnsi" w:cstheme="majorHAnsi"/>
          <w:sz w:val="22"/>
          <w:szCs w:val="22"/>
        </w:rPr>
        <w:t xml:space="preserve"> 431 complete records</w:t>
      </w:r>
      <w:r w:rsidR="007F084D">
        <w:rPr>
          <w:rFonts w:asciiTheme="majorHAnsi" w:hAnsiTheme="majorHAnsi" w:cstheme="majorHAnsi"/>
          <w:sz w:val="22"/>
          <w:szCs w:val="22"/>
        </w:rPr>
        <w:t xml:space="preserve"> </w:t>
      </w:r>
      <w:r w:rsidR="00F44567">
        <w:rPr>
          <w:rFonts w:asciiTheme="majorHAnsi" w:hAnsiTheme="majorHAnsi" w:cstheme="majorHAnsi"/>
          <w:sz w:val="22"/>
          <w:szCs w:val="22"/>
        </w:rPr>
        <w:t>evaluated</w:t>
      </w:r>
      <w:r w:rsidR="004742DC">
        <w:rPr>
          <w:rFonts w:asciiTheme="majorHAnsi" w:hAnsiTheme="majorHAnsi" w:cstheme="majorHAnsi"/>
          <w:sz w:val="22"/>
          <w:szCs w:val="22"/>
        </w:rPr>
        <w:t xml:space="preserve">. </w:t>
      </w:r>
      <w:r w:rsidR="004742DC" w:rsidRPr="004742DC">
        <w:rPr>
          <w:rFonts w:asciiTheme="majorHAnsi" w:hAnsiTheme="majorHAnsi" w:cstheme="majorHAnsi"/>
          <w:sz w:val="22"/>
          <w:szCs w:val="22"/>
        </w:rPr>
        <w:t>The median and interquartile range</w:t>
      </w:r>
      <w:r w:rsidR="009A07B1">
        <w:rPr>
          <w:rFonts w:asciiTheme="majorHAnsi" w:hAnsiTheme="majorHAnsi" w:cstheme="majorHAnsi"/>
          <w:sz w:val="22"/>
          <w:szCs w:val="22"/>
        </w:rPr>
        <w:t xml:space="preserve"> (IQR)</w:t>
      </w:r>
      <w:r w:rsidR="004742DC" w:rsidRPr="004742DC">
        <w:rPr>
          <w:rFonts w:asciiTheme="majorHAnsi" w:hAnsiTheme="majorHAnsi" w:cstheme="majorHAnsi"/>
          <w:sz w:val="22"/>
          <w:szCs w:val="22"/>
        </w:rPr>
        <w:t xml:space="preserve"> </w:t>
      </w:r>
      <w:r w:rsidR="009A07B1" w:rsidRPr="009A07B1">
        <w:rPr>
          <w:rFonts w:asciiTheme="majorHAnsi" w:hAnsiTheme="majorHAnsi" w:cstheme="majorHAnsi"/>
          <w:sz w:val="22"/>
          <w:szCs w:val="22"/>
        </w:rPr>
        <w:t xml:space="preserve">age </w:t>
      </w:r>
      <w:r w:rsidR="004742DC" w:rsidRPr="004742DC">
        <w:rPr>
          <w:rFonts w:asciiTheme="majorHAnsi" w:hAnsiTheme="majorHAnsi" w:cstheme="majorHAnsi"/>
          <w:sz w:val="22"/>
          <w:szCs w:val="22"/>
        </w:rPr>
        <w:t>of patients at enrolment was 36.0 (31.0-4</w:t>
      </w:r>
      <w:r w:rsidR="00854072">
        <w:rPr>
          <w:rFonts w:asciiTheme="majorHAnsi" w:hAnsiTheme="majorHAnsi" w:cstheme="majorHAnsi"/>
          <w:sz w:val="22"/>
          <w:szCs w:val="22"/>
        </w:rPr>
        <w:t>2</w:t>
      </w:r>
      <w:r w:rsidR="004742DC" w:rsidRPr="004742DC">
        <w:rPr>
          <w:rFonts w:asciiTheme="majorHAnsi" w:hAnsiTheme="majorHAnsi" w:cstheme="majorHAnsi"/>
          <w:sz w:val="22"/>
          <w:szCs w:val="22"/>
        </w:rPr>
        <w:t xml:space="preserve">.0) years. </w:t>
      </w:r>
      <w:r w:rsidR="004742DC">
        <w:rPr>
          <w:rFonts w:asciiTheme="majorHAnsi" w:hAnsiTheme="majorHAnsi" w:cstheme="majorHAnsi"/>
          <w:sz w:val="22"/>
          <w:szCs w:val="22"/>
        </w:rPr>
        <w:t>T</w:t>
      </w:r>
      <w:r w:rsidR="00FA3818" w:rsidRPr="0053127F">
        <w:rPr>
          <w:rFonts w:asciiTheme="majorHAnsi" w:hAnsiTheme="majorHAnsi" w:cstheme="majorHAnsi"/>
          <w:sz w:val="22"/>
          <w:szCs w:val="22"/>
        </w:rPr>
        <w:t xml:space="preserve">he majority </w:t>
      </w:r>
      <w:r w:rsidR="004742DC">
        <w:rPr>
          <w:rFonts w:asciiTheme="majorHAnsi" w:hAnsiTheme="majorHAnsi" w:cstheme="majorHAnsi"/>
          <w:sz w:val="22"/>
          <w:szCs w:val="22"/>
        </w:rPr>
        <w:t xml:space="preserve">of whom </w:t>
      </w:r>
      <w:r w:rsidR="00FA3818" w:rsidRPr="0053127F">
        <w:rPr>
          <w:rFonts w:asciiTheme="majorHAnsi" w:hAnsiTheme="majorHAnsi" w:cstheme="majorHAnsi"/>
          <w:sz w:val="22"/>
          <w:szCs w:val="22"/>
        </w:rPr>
        <w:t>were black Africans</w:t>
      </w:r>
      <w:r w:rsidR="00C9564D">
        <w:rPr>
          <w:rFonts w:asciiTheme="majorHAnsi" w:hAnsiTheme="majorHAnsi" w:cstheme="majorHAnsi"/>
          <w:sz w:val="22"/>
          <w:szCs w:val="22"/>
        </w:rPr>
        <w:t xml:space="preserve"> (83</w:t>
      </w:r>
      <w:r w:rsidR="002A22AF">
        <w:rPr>
          <w:rFonts w:asciiTheme="majorHAnsi" w:hAnsiTheme="majorHAnsi" w:cstheme="majorHAnsi"/>
          <w:sz w:val="22"/>
          <w:szCs w:val="22"/>
        </w:rPr>
        <w:t>.3</w:t>
      </w:r>
      <w:r w:rsidR="00C9564D">
        <w:rPr>
          <w:rFonts w:asciiTheme="majorHAnsi" w:hAnsiTheme="majorHAnsi" w:cstheme="majorHAnsi"/>
          <w:sz w:val="22"/>
          <w:szCs w:val="22"/>
        </w:rPr>
        <w:t>%) and mixed-race (</w:t>
      </w:r>
      <w:r w:rsidR="007A6EE5">
        <w:rPr>
          <w:rFonts w:asciiTheme="majorHAnsi" w:hAnsiTheme="majorHAnsi" w:cstheme="majorHAnsi"/>
          <w:sz w:val="22"/>
          <w:szCs w:val="22"/>
        </w:rPr>
        <w:t>15.9</w:t>
      </w:r>
      <w:r w:rsidR="00C9564D">
        <w:rPr>
          <w:rFonts w:asciiTheme="majorHAnsi" w:hAnsiTheme="majorHAnsi" w:cstheme="majorHAnsi"/>
          <w:sz w:val="22"/>
          <w:szCs w:val="22"/>
        </w:rPr>
        <w:t>%)</w:t>
      </w:r>
      <w:r w:rsidR="00AD1094">
        <w:rPr>
          <w:rFonts w:asciiTheme="majorHAnsi" w:hAnsiTheme="majorHAnsi" w:cstheme="majorHAnsi"/>
          <w:sz w:val="22"/>
          <w:szCs w:val="22"/>
        </w:rPr>
        <w:t>, followed by white and Asians</w:t>
      </w:r>
      <w:r w:rsidR="00897763">
        <w:rPr>
          <w:rFonts w:asciiTheme="majorHAnsi" w:hAnsiTheme="majorHAnsi" w:cstheme="majorHAnsi"/>
          <w:sz w:val="22"/>
          <w:szCs w:val="22"/>
        </w:rPr>
        <w:t xml:space="preserve"> constituting </w:t>
      </w:r>
      <w:r w:rsidR="00AD1094">
        <w:rPr>
          <w:rFonts w:asciiTheme="majorHAnsi" w:hAnsiTheme="majorHAnsi" w:cstheme="majorHAnsi"/>
          <w:sz w:val="22"/>
          <w:szCs w:val="22"/>
        </w:rPr>
        <w:t>0.5% and 0.2%, respectively</w:t>
      </w:r>
      <w:r w:rsidR="00FA3818" w:rsidRPr="0053127F">
        <w:rPr>
          <w:rFonts w:asciiTheme="majorHAnsi" w:hAnsiTheme="majorHAnsi" w:cstheme="majorHAnsi"/>
          <w:sz w:val="22"/>
          <w:szCs w:val="22"/>
        </w:rPr>
        <w:t xml:space="preserve">. </w:t>
      </w:r>
      <w:r w:rsidR="00DE51AE">
        <w:rPr>
          <w:rFonts w:asciiTheme="majorHAnsi" w:hAnsiTheme="majorHAnsi" w:cstheme="majorHAnsi"/>
          <w:sz w:val="22"/>
          <w:szCs w:val="22"/>
        </w:rPr>
        <w:t xml:space="preserve">Of the 431 patients 31 </w:t>
      </w:r>
      <w:r w:rsidR="00B5723C">
        <w:rPr>
          <w:rFonts w:asciiTheme="majorHAnsi" w:hAnsiTheme="majorHAnsi" w:cstheme="majorHAnsi"/>
          <w:sz w:val="22"/>
          <w:szCs w:val="22"/>
        </w:rPr>
        <w:t xml:space="preserve">(7.2%) </w:t>
      </w:r>
      <w:r w:rsidR="00DE51AE">
        <w:rPr>
          <w:rFonts w:asciiTheme="majorHAnsi" w:hAnsiTheme="majorHAnsi" w:cstheme="majorHAnsi"/>
          <w:sz w:val="22"/>
          <w:szCs w:val="22"/>
        </w:rPr>
        <w:t>had adrenal insufficiency (AI)</w:t>
      </w:r>
      <w:r w:rsidR="00864A36">
        <w:rPr>
          <w:rFonts w:asciiTheme="majorHAnsi" w:hAnsiTheme="majorHAnsi" w:cstheme="majorHAnsi"/>
          <w:sz w:val="22"/>
          <w:szCs w:val="22"/>
        </w:rPr>
        <w:t xml:space="preserve">, </w:t>
      </w:r>
      <w:r w:rsidR="00DE51AE">
        <w:rPr>
          <w:rFonts w:asciiTheme="majorHAnsi" w:hAnsiTheme="majorHAnsi" w:cstheme="majorHAnsi"/>
          <w:sz w:val="22"/>
          <w:szCs w:val="22"/>
        </w:rPr>
        <w:t>of whom</w:t>
      </w:r>
      <w:r w:rsidR="000673BB">
        <w:rPr>
          <w:rFonts w:asciiTheme="majorHAnsi" w:hAnsiTheme="majorHAnsi" w:cstheme="majorHAnsi"/>
          <w:sz w:val="22"/>
          <w:szCs w:val="22"/>
        </w:rPr>
        <w:t xml:space="preserve"> </w:t>
      </w:r>
      <w:r w:rsidR="00864A36" w:rsidRPr="00A9339A">
        <w:rPr>
          <w:rStyle w:val="CommentReference"/>
          <w:rFonts w:ascii="Calibri" w:hAnsi="Calibri" w:cs="Calibri"/>
          <w:sz w:val="22"/>
        </w:rPr>
        <w:t>24/31 (77.42%) had SAI, whereas 7/31 (22.58%) had PAI</w:t>
      </w:r>
      <w:r w:rsidR="00DE51AE">
        <w:rPr>
          <w:rFonts w:asciiTheme="majorHAnsi" w:hAnsiTheme="majorHAnsi" w:cstheme="majorHAnsi"/>
          <w:sz w:val="22"/>
          <w:szCs w:val="22"/>
        </w:rPr>
        <w:t>. O</w:t>
      </w:r>
      <w:r w:rsidR="00DB0B31">
        <w:rPr>
          <w:rFonts w:asciiTheme="majorHAnsi" w:hAnsiTheme="majorHAnsi" w:cstheme="majorHAnsi"/>
          <w:sz w:val="22"/>
          <w:szCs w:val="22"/>
        </w:rPr>
        <w:t>pportunistic infections</w:t>
      </w:r>
      <w:r w:rsidR="000673BB">
        <w:rPr>
          <w:rFonts w:asciiTheme="majorHAnsi" w:hAnsiTheme="majorHAnsi" w:cstheme="majorHAnsi"/>
          <w:sz w:val="22"/>
          <w:szCs w:val="22"/>
        </w:rPr>
        <w:t xml:space="preserve"> (OI’S)</w:t>
      </w:r>
      <w:r w:rsidR="008C52D3">
        <w:rPr>
          <w:rFonts w:asciiTheme="majorHAnsi" w:hAnsiTheme="majorHAnsi" w:cstheme="majorHAnsi"/>
          <w:sz w:val="22"/>
          <w:szCs w:val="22"/>
        </w:rPr>
        <w:t xml:space="preserve"> were </w:t>
      </w:r>
      <w:r w:rsidR="00A612B2">
        <w:rPr>
          <w:rFonts w:asciiTheme="majorHAnsi" w:hAnsiTheme="majorHAnsi" w:cstheme="majorHAnsi"/>
          <w:sz w:val="22"/>
          <w:szCs w:val="22"/>
        </w:rPr>
        <w:t xml:space="preserve">predominantly </w:t>
      </w:r>
      <w:r w:rsidR="00DB0B31">
        <w:rPr>
          <w:rFonts w:asciiTheme="majorHAnsi" w:hAnsiTheme="majorHAnsi" w:cstheme="majorHAnsi"/>
          <w:sz w:val="22"/>
          <w:szCs w:val="22"/>
        </w:rPr>
        <w:t>tuberculosis</w:t>
      </w:r>
      <w:r w:rsidR="00F44567">
        <w:rPr>
          <w:rFonts w:asciiTheme="majorHAnsi" w:hAnsiTheme="majorHAnsi" w:cstheme="majorHAnsi"/>
          <w:sz w:val="22"/>
          <w:szCs w:val="22"/>
        </w:rPr>
        <w:t xml:space="preserve"> </w:t>
      </w:r>
      <w:r w:rsidR="00A612B2">
        <w:rPr>
          <w:rFonts w:asciiTheme="majorHAnsi" w:hAnsiTheme="majorHAnsi" w:cstheme="majorHAnsi"/>
          <w:sz w:val="22"/>
          <w:szCs w:val="22"/>
        </w:rPr>
        <w:t xml:space="preserve">in </w:t>
      </w:r>
      <w:r w:rsidR="00F44567">
        <w:rPr>
          <w:rFonts w:asciiTheme="majorHAnsi" w:hAnsiTheme="majorHAnsi" w:cstheme="majorHAnsi"/>
          <w:sz w:val="22"/>
          <w:szCs w:val="22"/>
        </w:rPr>
        <w:t>73%</w:t>
      </w:r>
      <w:r w:rsidR="00DB0B31">
        <w:rPr>
          <w:rFonts w:asciiTheme="majorHAnsi" w:hAnsiTheme="majorHAnsi" w:cstheme="majorHAnsi"/>
          <w:sz w:val="22"/>
          <w:szCs w:val="22"/>
        </w:rPr>
        <w:t>,</w:t>
      </w:r>
      <w:r w:rsidR="00D07AEB">
        <w:rPr>
          <w:rFonts w:asciiTheme="majorHAnsi" w:hAnsiTheme="majorHAnsi" w:cstheme="majorHAnsi"/>
          <w:sz w:val="22"/>
          <w:szCs w:val="22"/>
        </w:rPr>
        <w:t xml:space="preserve"> cytomegalovirus (CMV) (</w:t>
      </w:r>
      <w:r w:rsidR="0090071A">
        <w:rPr>
          <w:rFonts w:asciiTheme="majorHAnsi" w:hAnsiTheme="majorHAnsi" w:cstheme="majorHAnsi"/>
          <w:sz w:val="22"/>
          <w:szCs w:val="22"/>
        </w:rPr>
        <w:t>0.2%</w:t>
      </w:r>
      <w:r w:rsidR="00A612B2">
        <w:rPr>
          <w:rFonts w:asciiTheme="majorHAnsi" w:hAnsiTheme="majorHAnsi" w:cstheme="majorHAnsi"/>
          <w:sz w:val="22"/>
          <w:szCs w:val="22"/>
        </w:rPr>
        <w:t>)</w:t>
      </w:r>
      <w:r w:rsidR="00DB0B31">
        <w:rPr>
          <w:rFonts w:asciiTheme="majorHAnsi" w:hAnsiTheme="majorHAnsi" w:cstheme="majorHAnsi"/>
          <w:sz w:val="22"/>
          <w:szCs w:val="22"/>
        </w:rPr>
        <w:t xml:space="preserve"> and</w:t>
      </w:r>
      <w:r w:rsidR="00D07AEB">
        <w:rPr>
          <w:rFonts w:asciiTheme="majorHAnsi" w:hAnsiTheme="majorHAnsi" w:cstheme="majorHAnsi"/>
          <w:sz w:val="22"/>
          <w:szCs w:val="22"/>
        </w:rPr>
        <w:t xml:space="preserve"> </w:t>
      </w:r>
      <w:r w:rsidR="00D07AEB" w:rsidRPr="00E71F4B">
        <w:rPr>
          <w:rFonts w:asciiTheme="majorHAnsi" w:hAnsiTheme="majorHAnsi" w:cstheme="majorHAnsi"/>
          <w:i/>
          <w:iCs/>
          <w:sz w:val="22"/>
          <w:szCs w:val="22"/>
        </w:rPr>
        <w:t>Cryptococcal neoformans</w:t>
      </w:r>
      <w:r w:rsidR="008C52D3" w:rsidRPr="00D659E6">
        <w:rPr>
          <w:rFonts w:asciiTheme="majorHAnsi" w:hAnsiTheme="majorHAnsi" w:cstheme="majorHAnsi"/>
          <w:sz w:val="22"/>
          <w:szCs w:val="22"/>
        </w:rPr>
        <w:t xml:space="preserve"> in</w:t>
      </w:r>
      <w:r w:rsidR="00D07AEB" w:rsidRPr="008C52D3">
        <w:rPr>
          <w:rFonts w:asciiTheme="majorHAnsi" w:hAnsiTheme="majorHAnsi" w:cstheme="majorHAnsi"/>
          <w:sz w:val="22"/>
          <w:szCs w:val="22"/>
        </w:rPr>
        <w:t xml:space="preserve"> </w:t>
      </w:r>
      <w:r w:rsidR="0090071A">
        <w:rPr>
          <w:rFonts w:asciiTheme="majorHAnsi" w:hAnsiTheme="majorHAnsi" w:cstheme="majorHAnsi"/>
          <w:sz w:val="22"/>
          <w:szCs w:val="22"/>
        </w:rPr>
        <w:t>0.2%</w:t>
      </w:r>
      <w:r w:rsidR="00F8630F">
        <w:rPr>
          <w:rFonts w:asciiTheme="majorHAnsi" w:hAnsiTheme="majorHAnsi" w:cstheme="majorHAnsi"/>
          <w:sz w:val="22"/>
          <w:szCs w:val="22"/>
        </w:rPr>
        <w:t>, respectively</w:t>
      </w:r>
      <w:r w:rsidR="008A089F" w:rsidRPr="008A089F">
        <w:rPr>
          <w:rFonts w:asciiTheme="majorHAnsi" w:hAnsiTheme="majorHAnsi" w:cstheme="majorHAnsi"/>
          <w:sz w:val="22"/>
          <w:szCs w:val="22"/>
        </w:rPr>
        <w:t>.</w:t>
      </w:r>
      <w:r w:rsidR="000673BB">
        <w:rPr>
          <w:rFonts w:asciiTheme="majorHAnsi" w:hAnsiTheme="majorHAnsi" w:cstheme="majorHAnsi"/>
          <w:sz w:val="22"/>
          <w:szCs w:val="22"/>
        </w:rPr>
        <w:t xml:space="preserve"> </w:t>
      </w:r>
      <w:r w:rsidR="00E24CD3">
        <w:rPr>
          <w:rFonts w:asciiTheme="majorHAnsi" w:hAnsiTheme="majorHAnsi" w:cstheme="majorHAnsi"/>
          <w:sz w:val="22"/>
          <w:szCs w:val="22"/>
        </w:rPr>
        <w:t>P</w:t>
      </w:r>
      <w:r w:rsidR="007B62DC">
        <w:rPr>
          <w:rFonts w:asciiTheme="majorHAnsi" w:hAnsiTheme="majorHAnsi" w:cstheme="majorHAnsi"/>
          <w:sz w:val="22"/>
          <w:szCs w:val="22"/>
        </w:rPr>
        <w:t xml:space="preserve">atients </w:t>
      </w:r>
      <w:r w:rsidR="00EF7ED1">
        <w:rPr>
          <w:rFonts w:asciiTheme="majorHAnsi" w:hAnsiTheme="majorHAnsi" w:cstheme="majorHAnsi"/>
          <w:sz w:val="22"/>
          <w:szCs w:val="22"/>
        </w:rPr>
        <w:t>with AI</w:t>
      </w:r>
      <w:r w:rsidR="007B62DC">
        <w:rPr>
          <w:rFonts w:asciiTheme="majorHAnsi" w:hAnsiTheme="majorHAnsi" w:cstheme="majorHAnsi"/>
          <w:sz w:val="22"/>
          <w:szCs w:val="22"/>
        </w:rPr>
        <w:t xml:space="preserve"> </w:t>
      </w:r>
      <w:r w:rsidR="008A089F">
        <w:rPr>
          <w:rFonts w:asciiTheme="majorHAnsi" w:hAnsiTheme="majorHAnsi" w:cstheme="majorHAnsi"/>
          <w:sz w:val="22"/>
          <w:szCs w:val="22"/>
        </w:rPr>
        <w:t>versus those without,</w:t>
      </w:r>
      <w:r w:rsidR="007B62DC">
        <w:rPr>
          <w:rFonts w:asciiTheme="majorHAnsi" w:hAnsiTheme="majorHAnsi" w:cstheme="majorHAnsi"/>
          <w:sz w:val="22"/>
          <w:szCs w:val="22"/>
        </w:rPr>
        <w:t xml:space="preserve"> had </w:t>
      </w:r>
      <w:r w:rsidR="001D5703">
        <w:rPr>
          <w:rFonts w:asciiTheme="majorHAnsi" w:hAnsiTheme="majorHAnsi" w:cstheme="majorHAnsi"/>
          <w:sz w:val="22"/>
          <w:szCs w:val="22"/>
        </w:rPr>
        <w:t xml:space="preserve">marginally </w:t>
      </w:r>
      <w:r w:rsidR="007B62DC">
        <w:rPr>
          <w:rFonts w:asciiTheme="majorHAnsi" w:hAnsiTheme="majorHAnsi" w:cstheme="majorHAnsi"/>
          <w:sz w:val="22"/>
          <w:szCs w:val="22"/>
        </w:rPr>
        <w:t xml:space="preserve">higher </w:t>
      </w:r>
      <w:r w:rsidR="00324069" w:rsidRPr="00324069">
        <w:rPr>
          <w:rFonts w:asciiTheme="majorHAnsi" w:hAnsiTheme="majorHAnsi" w:cstheme="majorHAnsi"/>
          <w:sz w:val="22"/>
          <w:szCs w:val="22"/>
        </w:rPr>
        <w:t>diastolic blood pressure 71 (70-80) mmHg vs 70 (60-78) mmHg (</w:t>
      </w:r>
      <w:r w:rsidR="00324069" w:rsidRPr="00324069">
        <w:rPr>
          <w:rFonts w:asciiTheme="majorHAnsi" w:hAnsiTheme="majorHAnsi" w:cstheme="majorHAnsi"/>
          <w:i/>
          <w:iCs/>
          <w:sz w:val="22"/>
          <w:szCs w:val="22"/>
        </w:rPr>
        <w:t>p</w:t>
      </w:r>
      <w:r w:rsidR="00324069" w:rsidRPr="00324069">
        <w:rPr>
          <w:rFonts w:asciiTheme="majorHAnsi" w:hAnsiTheme="majorHAnsi" w:cstheme="majorHAnsi"/>
          <w:sz w:val="22"/>
          <w:szCs w:val="22"/>
        </w:rPr>
        <w:t xml:space="preserve">=0.031), and </w:t>
      </w:r>
      <w:r w:rsidR="0048663B">
        <w:rPr>
          <w:rFonts w:asciiTheme="majorHAnsi" w:hAnsiTheme="majorHAnsi" w:cstheme="majorHAnsi"/>
          <w:sz w:val="22"/>
          <w:szCs w:val="22"/>
        </w:rPr>
        <w:t xml:space="preserve">lower </w:t>
      </w:r>
      <w:r w:rsidR="00324069" w:rsidRPr="00324069">
        <w:rPr>
          <w:rFonts w:asciiTheme="majorHAnsi" w:hAnsiTheme="majorHAnsi" w:cstheme="majorHAnsi"/>
          <w:sz w:val="22"/>
          <w:szCs w:val="22"/>
        </w:rPr>
        <w:t>potassium 3.70 (3.30-4.00) mmol/L versus 4.20 (3.70-4.60) mmol/L (</w:t>
      </w:r>
      <w:r w:rsidR="00324069" w:rsidRPr="00324069">
        <w:rPr>
          <w:rFonts w:asciiTheme="majorHAnsi" w:hAnsiTheme="majorHAnsi" w:cstheme="majorHAnsi"/>
          <w:i/>
          <w:iCs/>
          <w:sz w:val="22"/>
          <w:szCs w:val="22"/>
        </w:rPr>
        <w:t>p</w:t>
      </w:r>
      <w:r w:rsidR="00324069" w:rsidRPr="00324069">
        <w:rPr>
          <w:rFonts w:asciiTheme="majorHAnsi" w:hAnsiTheme="majorHAnsi" w:cstheme="majorHAnsi"/>
          <w:sz w:val="22"/>
          <w:szCs w:val="22"/>
        </w:rPr>
        <w:t>=0.045)</w:t>
      </w:r>
      <w:r w:rsidR="00F666F4">
        <w:rPr>
          <w:rFonts w:asciiTheme="majorHAnsi" w:hAnsiTheme="majorHAnsi" w:cstheme="majorHAnsi"/>
          <w:sz w:val="22"/>
          <w:szCs w:val="22"/>
        </w:rPr>
        <w:t>, respectively</w:t>
      </w:r>
      <w:r w:rsidR="008E531D">
        <w:rPr>
          <w:rFonts w:asciiTheme="majorHAnsi" w:hAnsiTheme="majorHAnsi" w:cstheme="majorHAnsi"/>
          <w:sz w:val="22"/>
          <w:szCs w:val="22"/>
        </w:rPr>
        <w:t>.</w:t>
      </w:r>
      <w:r w:rsidR="00C82F7B">
        <w:rPr>
          <w:rFonts w:asciiTheme="majorHAnsi" w:hAnsiTheme="majorHAnsi" w:cstheme="majorHAnsi"/>
          <w:sz w:val="22"/>
          <w:szCs w:val="22"/>
        </w:rPr>
        <w:t xml:space="preserve"> Patients with AI demonstrated lower </w:t>
      </w:r>
      <w:r w:rsidR="008A089F" w:rsidRPr="008A089F">
        <w:rPr>
          <w:rFonts w:asciiTheme="majorHAnsi" w:hAnsiTheme="majorHAnsi" w:cstheme="majorHAnsi"/>
          <w:sz w:val="22"/>
          <w:szCs w:val="22"/>
        </w:rPr>
        <w:t xml:space="preserve">morning </w:t>
      </w:r>
      <w:r w:rsidR="000C0B5D">
        <w:rPr>
          <w:rFonts w:asciiTheme="majorHAnsi" w:hAnsiTheme="majorHAnsi" w:cstheme="majorHAnsi"/>
          <w:sz w:val="22"/>
          <w:szCs w:val="22"/>
        </w:rPr>
        <w:t xml:space="preserve">serum </w:t>
      </w:r>
      <w:r w:rsidR="008A089F" w:rsidRPr="008A089F">
        <w:rPr>
          <w:rFonts w:asciiTheme="majorHAnsi" w:hAnsiTheme="majorHAnsi" w:cstheme="majorHAnsi"/>
          <w:sz w:val="22"/>
          <w:szCs w:val="22"/>
        </w:rPr>
        <w:t>cortisol</w:t>
      </w:r>
      <w:r w:rsidR="00AB592B">
        <w:rPr>
          <w:rFonts w:asciiTheme="majorHAnsi" w:hAnsiTheme="majorHAnsi" w:cstheme="majorHAnsi"/>
          <w:sz w:val="22"/>
          <w:szCs w:val="22"/>
        </w:rPr>
        <w:t xml:space="preserve"> </w:t>
      </w:r>
      <w:r w:rsidR="008A089F" w:rsidRPr="008A089F">
        <w:rPr>
          <w:rFonts w:asciiTheme="majorHAnsi" w:hAnsiTheme="majorHAnsi" w:cstheme="majorHAnsi"/>
          <w:sz w:val="22"/>
          <w:szCs w:val="22"/>
        </w:rPr>
        <w:t>332</w:t>
      </w:r>
      <w:r w:rsidR="00ED300B">
        <w:rPr>
          <w:rFonts w:asciiTheme="majorHAnsi" w:hAnsiTheme="majorHAnsi" w:cstheme="majorHAnsi"/>
          <w:sz w:val="22"/>
          <w:szCs w:val="22"/>
        </w:rPr>
        <w:t xml:space="preserve"> (253-</w:t>
      </w:r>
      <w:r w:rsidR="00D14DB8">
        <w:rPr>
          <w:rFonts w:asciiTheme="majorHAnsi" w:hAnsiTheme="majorHAnsi" w:cstheme="majorHAnsi"/>
          <w:sz w:val="22"/>
          <w:szCs w:val="22"/>
        </w:rPr>
        <w:t>375)</w:t>
      </w:r>
      <w:r w:rsidR="008A089F" w:rsidRPr="008A089F">
        <w:rPr>
          <w:rFonts w:asciiTheme="majorHAnsi" w:hAnsiTheme="majorHAnsi" w:cstheme="majorHAnsi"/>
          <w:sz w:val="22"/>
          <w:szCs w:val="22"/>
        </w:rPr>
        <w:t xml:space="preserve"> nmol/L versus 513 </w:t>
      </w:r>
      <w:r w:rsidR="00D14DB8">
        <w:rPr>
          <w:rFonts w:asciiTheme="majorHAnsi" w:hAnsiTheme="majorHAnsi" w:cstheme="majorHAnsi"/>
          <w:sz w:val="22"/>
          <w:szCs w:val="22"/>
        </w:rPr>
        <w:t xml:space="preserve">(388-606) </w:t>
      </w:r>
      <w:r w:rsidR="008A089F" w:rsidRPr="008A089F">
        <w:rPr>
          <w:rFonts w:asciiTheme="majorHAnsi" w:hAnsiTheme="majorHAnsi" w:cstheme="majorHAnsi"/>
          <w:sz w:val="22"/>
          <w:szCs w:val="22"/>
        </w:rPr>
        <w:t>nmol/L (</w:t>
      </w:r>
      <w:r w:rsidR="008A089F" w:rsidRPr="008A089F">
        <w:rPr>
          <w:rFonts w:asciiTheme="majorHAnsi" w:hAnsiTheme="majorHAnsi" w:cstheme="majorHAnsi"/>
          <w:i/>
          <w:iCs/>
          <w:sz w:val="22"/>
          <w:szCs w:val="22"/>
        </w:rPr>
        <w:t>p</w:t>
      </w:r>
      <w:r w:rsidR="008A089F" w:rsidRPr="008A089F">
        <w:rPr>
          <w:rFonts w:asciiTheme="majorHAnsi" w:hAnsiTheme="majorHAnsi" w:cstheme="majorHAnsi"/>
          <w:sz w:val="22"/>
          <w:szCs w:val="22"/>
        </w:rPr>
        <w:t xml:space="preserve">&lt;0.001), </w:t>
      </w:r>
      <w:r w:rsidR="00357C5A">
        <w:rPr>
          <w:rFonts w:asciiTheme="majorHAnsi" w:hAnsiTheme="majorHAnsi" w:cstheme="majorHAnsi"/>
          <w:sz w:val="22"/>
          <w:szCs w:val="22"/>
        </w:rPr>
        <w:t xml:space="preserve">reduced </w:t>
      </w:r>
      <w:r w:rsidR="008A089F" w:rsidRPr="008A089F">
        <w:rPr>
          <w:rFonts w:asciiTheme="majorHAnsi" w:hAnsiTheme="majorHAnsi" w:cstheme="majorHAnsi"/>
          <w:sz w:val="22"/>
          <w:szCs w:val="22"/>
        </w:rPr>
        <w:t>basal cortisol 300</w:t>
      </w:r>
      <w:r w:rsidR="008A089F">
        <w:rPr>
          <w:rFonts w:asciiTheme="majorHAnsi" w:hAnsiTheme="majorHAnsi" w:cstheme="majorHAnsi"/>
          <w:sz w:val="22"/>
          <w:szCs w:val="22"/>
        </w:rPr>
        <w:t xml:space="preserve"> </w:t>
      </w:r>
      <w:r w:rsidR="00D14DB8">
        <w:rPr>
          <w:rFonts w:asciiTheme="majorHAnsi" w:hAnsiTheme="majorHAnsi" w:cstheme="majorHAnsi"/>
          <w:sz w:val="22"/>
          <w:szCs w:val="22"/>
        </w:rPr>
        <w:t xml:space="preserve">(185-328) </w:t>
      </w:r>
      <w:r w:rsidR="008A089F" w:rsidRPr="008A089F">
        <w:rPr>
          <w:rFonts w:asciiTheme="majorHAnsi" w:hAnsiTheme="majorHAnsi" w:cstheme="majorHAnsi"/>
          <w:sz w:val="22"/>
          <w:szCs w:val="22"/>
        </w:rPr>
        <w:t>nmol/L versus 462</w:t>
      </w:r>
      <w:r w:rsidR="00D14DB8">
        <w:rPr>
          <w:rFonts w:asciiTheme="majorHAnsi" w:hAnsiTheme="majorHAnsi" w:cstheme="majorHAnsi"/>
          <w:sz w:val="22"/>
          <w:szCs w:val="22"/>
        </w:rPr>
        <w:t xml:space="preserve"> (352-568)</w:t>
      </w:r>
      <w:r w:rsidR="008A089F" w:rsidRPr="008A089F">
        <w:rPr>
          <w:rFonts w:asciiTheme="majorHAnsi" w:hAnsiTheme="majorHAnsi" w:cstheme="majorHAnsi"/>
          <w:sz w:val="22"/>
          <w:szCs w:val="22"/>
        </w:rPr>
        <w:t xml:space="preserve"> nmol/L (</w:t>
      </w:r>
      <w:r w:rsidR="008A089F" w:rsidRPr="008A089F">
        <w:rPr>
          <w:rFonts w:asciiTheme="majorHAnsi" w:hAnsiTheme="majorHAnsi" w:cstheme="majorHAnsi"/>
          <w:i/>
          <w:iCs/>
          <w:sz w:val="22"/>
          <w:szCs w:val="22"/>
        </w:rPr>
        <w:t>p</w:t>
      </w:r>
      <w:r w:rsidR="008A089F" w:rsidRPr="008A089F">
        <w:rPr>
          <w:rFonts w:asciiTheme="majorHAnsi" w:hAnsiTheme="majorHAnsi" w:cstheme="majorHAnsi"/>
          <w:sz w:val="22"/>
          <w:szCs w:val="22"/>
        </w:rPr>
        <w:t>&lt;0.001),</w:t>
      </w:r>
      <w:r w:rsidR="00BD0BC5">
        <w:rPr>
          <w:rFonts w:asciiTheme="majorHAnsi" w:hAnsiTheme="majorHAnsi" w:cstheme="majorHAnsi"/>
          <w:sz w:val="22"/>
          <w:szCs w:val="22"/>
        </w:rPr>
        <w:t xml:space="preserve"> </w:t>
      </w:r>
      <w:r w:rsidR="00774A17">
        <w:rPr>
          <w:rFonts w:asciiTheme="majorHAnsi" w:hAnsiTheme="majorHAnsi" w:cstheme="majorHAnsi"/>
          <w:sz w:val="22"/>
          <w:szCs w:val="22"/>
        </w:rPr>
        <w:t>and</w:t>
      </w:r>
      <w:r w:rsidR="00BD0BC5">
        <w:rPr>
          <w:rFonts w:asciiTheme="majorHAnsi" w:hAnsiTheme="majorHAnsi" w:cstheme="majorHAnsi"/>
          <w:sz w:val="22"/>
          <w:szCs w:val="22"/>
        </w:rPr>
        <w:t xml:space="preserve"> </w:t>
      </w:r>
      <w:r w:rsidR="00774A17">
        <w:rPr>
          <w:rFonts w:asciiTheme="majorHAnsi" w:hAnsiTheme="majorHAnsi" w:cstheme="majorHAnsi"/>
          <w:sz w:val="22"/>
          <w:szCs w:val="22"/>
        </w:rPr>
        <w:t xml:space="preserve">diminished </w:t>
      </w:r>
      <w:r w:rsidR="008E0B6E">
        <w:rPr>
          <w:rFonts w:asciiTheme="majorHAnsi" w:hAnsiTheme="majorHAnsi" w:cstheme="majorHAnsi"/>
          <w:sz w:val="22"/>
          <w:szCs w:val="22"/>
        </w:rPr>
        <w:t xml:space="preserve">stimulated cortisol </w:t>
      </w:r>
      <w:r w:rsidR="00AB7B6A">
        <w:rPr>
          <w:rFonts w:asciiTheme="majorHAnsi" w:hAnsiTheme="majorHAnsi" w:cstheme="majorHAnsi"/>
          <w:sz w:val="22"/>
          <w:szCs w:val="22"/>
        </w:rPr>
        <w:t>403 (</w:t>
      </w:r>
      <w:r w:rsidR="00C862E5">
        <w:rPr>
          <w:rFonts w:asciiTheme="majorHAnsi" w:hAnsiTheme="majorHAnsi" w:cstheme="majorHAnsi"/>
          <w:sz w:val="22"/>
          <w:szCs w:val="22"/>
        </w:rPr>
        <w:t>316-438)</w:t>
      </w:r>
      <w:r w:rsidR="00411398">
        <w:rPr>
          <w:rFonts w:asciiTheme="majorHAnsi" w:hAnsiTheme="majorHAnsi" w:cstheme="majorHAnsi"/>
          <w:sz w:val="22"/>
          <w:szCs w:val="22"/>
        </w:rPr>
        <w:t xml:space="preserve"> nmol/</w:t>
      </w:r>
      <w:r w:rsidR="006D64B4">
        <w:rPr>
          <w:rFonts w:asciiTheme="majorHAnsi" w:hAnsiTheme="majorHAnsi" w:cstheme="majorHAnsi"/>
          <w:sz w:val="22"/>
          <w:szCs w:val="22"/>
        </w:rPr>
        <w:t>L versus</w:t>
      </w:r>
      <w:r w:rsidR="00C862E5">
        <w:rPr>
          <w:rFonts w:asciiTheme="majorHAnsi" w:hAnsiTheme="majorHAnsi" w:cstheme="majorHAnsi"/>
          <w:sz w:val="22"/>
          <w:szCs w:val="22"/>
        </w:rPr>
        <w:t xml:space="preserve"> </w:t>
      </w:r>
      <w:r w:rsidR="00255F18">
        <w:rPr>
          <w:rFonts w:asciiTheme="majorHAnsi" w:hAnsiTheme="majorHAnsi" w:cstheme="majorHAnsi"/>
          <w:sz w:val="22"/>
          <w:szCs w:val="22"/>
        </w:rPr>
        <w:t>720 (616 -848)</w:t>
      </w:r>
      <w:r w:rsidR="00411398">
        <w:rPr>
          <w:rFonts w:asciiTheme="majorHAnsi" w:hAnsiTheme="majorHAnsi" w:cstheme="majorHAnsi"/>
          <w:sz w:val="22"/>
          <w:szCs w:val="22"/>
        </w:rPr>
        <w:t xml:space="preserve"> nmol/L</w:t>
      </w:r>
      <w:r w:rsidR="00255F18">
        <w:rPr>
          <w:rFonts w:asciiTheme="majorHAnsi" w:hAnsiTheme="majorHAnsi" w:cstheme="majorHAnsi"/>
          <w:sz w:val="22"/>
          <w:szCs w:val="22"/>
        </w:rPr>
        <w:t xml:space="preserve"> </w:t>
      </w:r>
      <w:r w:rsidR="008C3E72">
        <w:rPr>
          <w:rFonts w:asciiTheme="majorHAnsi" w:hAnsiTheme="majorHAnsi" w:cstheme="majorHAnsi"/>
          <w:sz w:val="22"/>
          <w:szCs w:val="22"/>
        </w:rPr>
        <w:t>(</w:t>
      </w:r>
      <w:r w:rsidR="00255F18" w:rsidRPr="002C3473">
        <w:rPr>
          <w:rFonts w:asciiTheme="majorHAnsi" w:hAnsiTheme="majorHAnsi" w:cstheme="majorHAnsi"/>
          <w:i/>
          <w:iCs/>
          <w:sz w:val="22"/>
          <w:szCs w:val="22"/>
        </w:rPr>
        <w:t>p</w:t>
      </w:r>
      <w:r w:rsidR="00255F18">
        <w:rPr>
          <w:rFonts w:asciiTheme="majorHAnsi" w:hAnsiTheme="majorHAnsi" w:cstheme="majorHAnsi"/>
          <w:sz w:val="22"/>
          <w:szCs w:val="22"/>
        </w:rPr>
        <w:t>&lt;0.00</w:t>
      </w:r>
      <w:r w:rsidR="00411398">
        <w:rPr>
          <w:rFonts w:asciiTheme="majorHAnsi" w:hAnsiTheme="majorHAnsi" w:cstheme="majorHAnsi"/>
          <w:sz w:val="22"/>
          <w:szCs w:val="22"/>
        </w:rPr>
        <w:t>1</w:t>
      </w:r>
      <w:r w:rsidR="008C3E72">
        <w:rPr>
          <w:rFonts w:asciiTheme="majorHAnsi" w:hAnsiTheme="majorHAnsi" w:cstheme="majorHAnsi"/>
          <w:sz w:val="22"/>
          <w:szCs w:val="22"/>
        </w:rPr>
        <w:t>)</w:t>
      </w:r>
      <w:r w:rsidR="00774A17">
        <w:rPr>
          <w:rFonts w:asciiTheme="majorHAnsi" w:hAnsiTheme="majorHAnsi" w:cstheme="majorHAnsi"/>
          <w:sz w:val="22"/>
          <w:szCs w:val="22"/>
        </w:rPr>
        <w:t xml:space="preserve">. The median </w:t>
      </w:r>
      <w:r w:rsidR="001747AD">
        <w:rPr>
          <w:rFonts w:asciiTheme="majorHAnsi" w:hAnsiTheme="majorHAnsi" w:cstheme="majorHAnsi"/>
          <w:sz w:val="22"/>
          <w:szCs w:val="22"/>
        </w:rPr>
        <w:t xml:space="preserve">random plasma </w:t>
      </w:r>
      <w:r w:rsidR="008A089F" w:rsidRPr="008A089F">
        <w:rPr>
          <w:rFonts w:asciiTheme="majorHAnsi" w:hAnsiTheme="majorHAnsi" w:cstheme="majorHAnsi"/>
          <w:sz w:val="22"/>
          <w:szCs w:val="22"/>
        </w:rPr>
        <w:t xml:space="preserve">ACTH 37 </w:t>
      </w:r>
      <w:r w:rsidR="00D14DB8">
        <w:rPr>
          <w:rFonts w:asciiTheme="majorHAnsi" w:hAnsiTheme="majorHAnsi" w:cstheme="majorHAnsi"/>
          <w:sz w:val="22"/>
          <w:szCs w:val="22"/>
        </w:rPr>
        <w:t xml:space="preserve">(25-72) </w:t>
      </w:r>
      <w:proofErr w:type="spellStart"/>
      <w:r w:rsidR="008F4A2C" w:rsidRPr="00973F36">
        <w:rPr>
          <w:rFonts w:asciiTheme="majorHAnsi" w:hAnsiTheme="majorHAnsi" w:cstheme="majorHAnsi"/>
          <w:sz w:val="22"/>
          <w:szCs w:val="22"/>
        </w:rPr>
        <w:t>pg</w:t>
      </w:r>
      <w:proofErr w:type="spellEnd"/>
      <w:r w:rsidR="008F4A2C" w:rsidRPr="00973F36">
        <w:rPr>
          <w:rFonts w:asciiTheme="majorHAnsi" w:hAnsiTheme="majorHAnsi" w:cstheme="majorHAnsi"/>
          <w:sz w:val="22"/>
          <w:szCs w:val="22"/>
        </w:rPr>
        <w:t>/</w:t>
      </w:r>
      <w:r w:rsidR="00E62FA9" w:rsidRPr="00973F36">
        <w:rPr>
          <w:rFonts w:asciiTheme="majorHAnsi" w:hAnsiTheme="majorHAnsi" w:cstheme="majorHAnsi"/>
          <w:sz w:val="22"/>
          <w:szCs w:val="22"/>
        </w:rPr>
        <w:t>m</w:t>
      </w:r>
      <w:r w:rsidR="008F4A2C" w:rsidRPr="00973F36">
        <w:rPr>
          <w:rFonts w:asciiTheme="majorHAnsi" w:hAnsiTheme="majorHAnsi" w:cstheme="majorHAnsi"/>
          <w:sz w:val="22"/>
          <w:szCs w:val="22"/>
        </w:rPr>
        <w:t>L</w:t>
      </w:r>
      <w:r w:rsidR="008A089F" w:rsidRPr="00973F36">
        <w:rPr>
          <w:rFonts w:asciiTheme="majorHAnsi" w:hAnsiTheme="majorHAnsi" w:cstheme="majorHAnsi"/>
          <w:sz w:val="22"/>
          <w:szCs w:val="22"/>
        </w:rPr>
        <w:t xml:space="preserve"> versus 31</w:t>
      </w:r>
      <w:r w:rsidR="00D14DB8" w:rsidRPr="00973F36">
        <w:rPr>
          <w:rFonts w:asciiTheme="majorHAnsi" w:hAnsiTheme="majorHAnsi" w:cstheme="majorHAnsi"/>
          <w:sz w:val="22"/>
          <w:szCs w:val="22"/>
        </w:rPr>
        <w:t xml:space="preserve"> (18-48)</w:t>
      </w:r>
      <w:r w:rsidR="008A089F" w:rsidRPr="00973F36">
        <w:rPr>
          <w:rFonts w:asciiTheme="majorHAnsi" w:hAnsiTheme="majorHAnsi" w:cstheme="majorHAnsi"/>
          <w:sz w:val="22"/>
          <w:szCs w:val="22"/>
        </w:rPr>
        <w:t xml:space="preserve"> </w:t>
      </w:r>
      <w:proofErr w:type="spellStart"/>
      <w:r w:rsidR="008F4A2C" w:rsidRPr="00973F36">
        <w:rPr>
          <w:rFonts w:asciiTheme="majorHAnsi" w:hAnsiTheme="majorHAnsi" w:cstheme="majorHAnsi"/>
          <w:sz w:val="22"/>
          <w:szCs w:val="22"/>
        </w:rPr>
        <w:t>pg</w:t>
      </w:r>
      <w:proofErr w:type="spellEnd"/>
      <w:r w:rsidR="008F4A2C" w:rsidRPr="00973F36">
        <w:rPr>
          <w:rFonts w:asciiTheme="majorHAnsi" w:hAnsiTheme="majorHAnsi" w:cstheme="majorHAnsi"/>
          <w:sz w:val="22"/>
          <w:szCs w:val="22"/>
        </w:rPr>
        <w:t>/</w:t>
      </w:r>
      <w:r w:rsidR="001C031B" w:rsidRPr="00973F36">
        <w:rPr>
          <w:rFonts w:asciiTheme="majorHAnsi" w:hAnsiTheme="majorHAnsi" w:cstheme="majorHAnsi"/>
          <w:sz w:val="22"/>
          <w:szCs w:val="22"/>
        </w:rPr>
        <w:t>mL</w:t>
      </w:r>
      <w:r w:rsidR="008A089F" w:rsidRPr="00973F36">
        <w:rPr>
          <w:rFonts w:asciiTheme="majorHAnsi" w:hAnsiTheme="majorHAnsi" w:cstheme="majorHAnsi"/>
          <w:sz w:val="22"/>
          <w:szCs w:val="22"/>
        </w:rPr>
        <w:t xml:space="preserve"> (</w:t>
      </w:r>
      <w:r w:rsidR="008A089F" w:rsidRPr="00973F36">
        <w:rPr>
          <w:rFonts w:asciiTheme="majorHAnsi" w:hAnsiTheme="majorHAnsi" w:cstheme="majorHAnsi"/>
          <w:i/>
          <w:iCs/>
          <w:sz w:val="22"/>
          <w:szCs w:val="22"/>
        </w:rPr>
        <w:t>p</w:t>
      </w:r>
      <w:r w:rsidR="008A089F" w:rsidRPr="00973F36">
        <w:rPr>
          <w:rFonts w:asciiTheme="majorHAnsi" w:hAnsiTheme="majorHAnsi" w:cstheme="majorHAnsi"/>
          <w:sz w:val="22"/>
          <w:szCs w:val="22"/>
        </w:rPr>
        <w:t>=0.029</w:t>
      </w:r>
      <w:r w:rsidR="008A089F" w:rsidRPr="004010F5">
        <w:rPr>
          <w:rFonts w:asciiTheme="majorHAnsi" w:hAnsiTheme="majorHAnsi" w:cstheme="majorHAnsi"/>
          <w:sz w:val="22"/>
          <w:szCs w:val="22"/>
        </w:rPr>
        <w:t>)</w:t>
      </w:r>
      <w:r w:rsidR="00C365AE">
        <w:rPr>
          <w:rFonts w:asciiTheme="majorHAnsi" w:hAnsiTheme="majorHAnsi" w:cstheme="majorHAnsi"/>
          <w:sz w:val="22"/>
          <w:szCs w:val="22"/>
        </w:rPr>
        <w:t xml:space="preserve"> was higher in patients with AI</w:t>
      </w:r>
      <w:r w:rsidR="00AD1094" w:rsidRPr="004010F5">
        <w:rPr>
          <w:rFonts w:asciiTheme="majorHAnsi" w:hAnsiTheme="majorHAnsi" w:cstheme="majorHAnsi"/>
          <w:sz w:val="22"/>
          <w:szCs w:val="22"/>
        </w:rPr>
        <w:t>.</w:t>
      </w:r>
      <w:r w:rsidR="00324069" w:rsidRPr="00465E85">
        <w:rPr>
          <w:rStyle w:val="CommentReference"/>
          <w:rFonts w:ascii="Arial" w:hAnsi="Arial"/>
        </w:rPr>
        <w:t xml:space="preserve"> </w:t>
      </w:r>
      <w:r w:rsidR="00CA0277" w:rsidRPr="00973F36">
        <w:rPr>
          <w:rStyle w:val="CommentReference"/>
          <w:rFonts w:ascii="Calibri" w:hAnsi="Calibri" w:cs="Calibri"/>
          <w:color w:val="262626" w:themeColor="text1" w:themeTint="D9"/>
          <w:sz w:val="22"/>
        </w:rPr>
        <w:t>Overall,</w:t>
      </w:r>
      <w:r w:rsidR="009C5965" w:rsidRPr="00973F36">
        <w:rPr>
          <w:rStyle w:val="CommentReference"/>
          <w:rFonts w:ascii="Calibri" w:hAnsi="Calibri" w:cs="Calibri"/>
          <w:color w:val="262626" w:themeColor="text1" w:themeTint="D9"/>
          <w:sz w:val="22"/>
        </w:rPr>
        <w:t xml:space="preserve"> a </w:t>
      </w:r>
      <w:r w:rsidR="000E4F82" w:rsidRPr="00973F36">
        <w:rPr>
          <w:rStyle w:val="CommentReference"/>
          <w:rFonts w:ascii="Calibri" w:hAnsi="Calibri" w:cs="Calibri"/>
          <w:color w:val="000000" w:themeColor="text1"/>
          <w:sz w:val="22"/>
        </w:rPr>
        <w:t>to</w:t>
      </w:r>
      <w:r w:rsidR="003B106A" w:rsidRPr="00973F36">
        <w:rPr>
          <w:rStyle w:val="CommentReference"/>
          <w:rFonts w:ascii="Calibri" w:hAnsi="Calibri" w:cs="Calibri"/>
          <w:color w:val="000000" w:themeColor="text1"/>
          <w:sz w:val="22"/>
        </w:rPr>
        <w:t xml:space="preserve">tal of 150 </w:t>
      </w:r>
      <w:proofErr w:type="spellStart"/>
      <w:r w:rsidR="005D3D39" w:rsidRPr="00973F36">
        <w:rPr>
          <w:rStyle w:val="CommentReference"/>
          <w:rFonts w:ascii="Calibri" w:hAnsi="Calibri" w:cs="Calibri"/>
          <w:color w:val="262626" w:themeColor="text1" w:themeTint="D9"/>
          <w:sz w:val="22"/>
        </w:rPr>
        <w:t>tetracosactide</w:t>
      </w:r>
      <w:proofErr w:type="spellEnd"/>
      <w:r w:rsidR="009C5965" w:rsidRPr="00973F36">
        <w:rPr>
          <w:rStyle w:val="CommentReference"/>
          <w:rFonts w:ascii="Calibri" w:hAnsi="Calibri" w:cs="Calibri"/>
          <w:color w:val="262626" w:themeColor="text1" w:themeTint="D9"/>
          <w:sz w:val="22"/>
        </w:rPr>
        <w:t xml:space="preserve"> test</w:t>
      </w:r>
      <w:r w:rsidR="00CA0277">
        <w:rPr>
          <w:rStyle w:val="CommentReference"/>
          <w:rFonts w:ascii="Calibri" w:hAnsi="Calibri" w:cs="Calibri"/>
          <w:color w:val="262626" w:themeColor="text1" w:themeTint="D9"/>
          <w:sz w:val="22"/>
        </w:rPr>
        <w:t xml:space="preserve"> were</w:t>
      </w:r>
      <w:r w:rsidR="009C5965" w:rsidRPr="00973F36">
        <w:rPr>
          <w:rStyle w:val="CommentReference"/>
          <w:rFonts w:ascii="Calibri" w:hAnsi="Calibri" w:cs="Calibri"/>
          <w:color w:val="262626" w:themeColor="text1" w:themeTint="D9"/>
          <w:sz w:val="22"/>
        </w:rPr>
        <w:t xml:space="preserve"> </w:t>
      </w:r>
      <w:r w:rsidR="00C2702A" w:rsidRPr="00973F36">
        <w:rPr>
          <w:rStyle w:val="CommentReference"/>
          <w:rFonts w:ascii="Calibri" w:hAnsi="Calibri" w:cs="Calibri"/>
          <w:color w:val="262626" w:themeColor="text1" w:themeTint="D9"/>
          <w:sz w:val="22"/>
        </w:rPr>
        <w:t>performed</w:t>
      </w:r>
      <w:r w:rsidR="004B5F88">
        <w:rPr>
          <w:rStyle w:val="CommentReference"/>
          <w:rFonts w:ascii="Calibri" w:hAnsi="Calibri" w:cs="Calibri"/>
          <w:color w:val="262626" w:themeColor="text1" w:themeTint="D9"/>
          <w:sz w:val="22"/>
        </w:rPr>
        <w:t xml:space="preserve"> identifying </w:t>
      </w:r>
      <w:r w:rsidR="00973F47" w:rsidRPr="00973F36">
        <w:rPr>
          <w:rStyle w:val="CommentReference"/>
          <w:rFonts w:ascii="Calibri" w:hAnsi="Calibri" w:cs="Calibri"/>
          <w:color w:val="262626" w:themeColor="text1" w:themeTint="D9"/>
          <w:sz w:val="22"/>
        </w:rPr>
        <w:t>31</w:t>
      </w:r>
      <w:r w:rsidR="00A9339A" w:rsidRPr="00973F36">
        <w:rPr>
          <w:rStyle w:val="CommentReference"/>
          <w:rFonts w:ascii="Calibri" w:hAnsi="Calibri" w:cs="Calibri"/>
          <w:color w:val="262626" w:themeColor="text1" w:themeTint="D9"/>
          <w:sz w:val="22"/>
        </w:rPr>
        <w:t xml:space="preserve"> AI patients</w:t>
      </w:r>
      <w:r w:rsidR="00C2702A" w:rsidRPr="00973F36">
        <w:rPr>
          <w:rStyle w:val="CommentReference"/>
          <w:rFonts w:ascii="Calibri" w:hAnsi="Calibri" w:cs="Calibri"/>
          <w:color w:val="262626" w:themeColor="text1" w:themeTint="D9"/>
          <w:sz w:val="22"/>
        </w:rPr>
        <w:t>.</w:t>
      </w:r>
      <w:r w:rsidR="00895DB8" w:rsidRPr="00A9339A">
        <w:rPr>
          <w:rFonts w:asciiTheme="majorHAnsi" w:hAnsiTheme="majorHAnsi" w:cstheme="majorHAnsi"/>
          <w:sz w:val="22"/>
          <w:szCs w:val="22"/>
        </w:rPr>
        <w:t xml:space="preserve"> </w:t>
      </w:r>
      <w:r w:rsidR="00EC7629" w:rsidRPr="00A9339A">
        <w:rPr>
          <w:rFonts w:asciiTheme="majorHAnsi" w:hAnsiTheme="majorHAnsi" w:cstheme="majorHAnsi"/>
          <w:sz w:val="22"/>
          <w:szCs w:val="22"/>
        </w:rPr>
        <w:t xml:space="preserve">There was </w:t>
      </w:r>
      <w:r w:rsidR="005956AF">
        <w:rPr>
          <w:rFonts w:asciiTheme="majorHAnsi" w:hAnsiTheme="majorHAnsi" w:cstheme="majorHAnsi"/>
          <w:sz w:val="22"/>
          <w:szCs w:val="22"/>
        </w:rPr>
        <w:t>a</w:t>
      </w:r>
      <w:r w:rsidR="005956AF">
        <w:rPr>
          <w:rFonts w:asciiTheme="majorHAnsi" w:hAnsiTheme="majorHAnsi" w:cstheme="majorHAnsi"/>
          <w:sz w:val="22"/>
          <w:szCs w:val="22"/>
          <w:shd w:val="pct15" w:color="auto" w:fill="FFFFFF"/>
        </w:rPr>
        <w:t xml:space="preserve"> higher </w:t>
      </w:r>
      <w:r w:rsidR="00066C33">
        <w:rPr>
          <w:rFonts w:asciiTheme="majorHAnsi" w:hAnsiTheme="majorHAnsi" w:cstheme="majorHAnsi"/>
          <w:sz w:val="22"/>
          <w:szCs w:val="22"/>
          <w:shd w:val="pct15" w:color="auto" w:fill="FFFFFF"/>
        </w:rPr>
        <w:t>one-year</w:t>
      </w:r>
      <w:r w:rsidR="005956AF">
        <w:rPr>
          <w:rFonts w:asciiTheme="majorHAnsi" w:hAnsiTheme="majorHAnsi" w:cstheme="majorHAnsi"/>
          <w:sz w:val="22"/>
          <w:szCs w:val="22"/>
        </w:rPr>
        <w:t xml:space="preserve"> mortality</w:t>
      </w:r>
      <w:r w:rsidR="00864A36">
        <w:rPr>
          <w:rFonts w:asciiTheme="majorHAnsi" w:hAnsiTheme="majorHAnsi" w:cstheme="majorHAnsi"/>
          <w:sz w:val="22"/>
          <w:szCs w:val="22"/>
        </w:rPr>
        <w:t xml:space="preserve"> </w:t>
      </w:r>
      <w:r w:rsidR="006D63A1">
        <w:rPr>
          <w:rFonts w:asciiTheme="majorHAnsi" w:hAnsiTheme="majorHAnsi" w:cstheme="majorHAnsi"/>
          <w:sz w:val="22"/>
          <w:szCs w:val="22"/>
        </w:rPr>
        <w:t xml:space="preserve">in the AI </w:t>
      </w:r>
      <w:r w:rsidR="005956AF" w:rsidRPr="005956AF">
        <w:rPr>
          <w:rFonts w:asciiTheme="majorHAnsi" w:hAnsiTheme="majorHAnsi" w:cstheme="majorHAnsi"/>
          <w:sz w:val="22"/>
          <w:szCs w:val="22"/>
        </w:rPr>
        <w:t>17/31 (54.83%)</w:t>
      </w:r>
      <w:r w:rsidR="006D63A1">
        <w:rPr>
          <w:rFonts w:asciiTheme="majorHAnsi" w:hAnsiTheme="majorHAnsi" w:cstheme="majorHAnsi"/>
          <w:sz w:val="22"/>
          <w:szCs w:val="22"/>
        </w:rPr>
        <w:t>,</w:t>
      </w:r>
      <w:r w:rsidR="005956AF">
        <w:rPr>
          <w:rFonts w:asciiTheme="majorHAnsi" w:hAnsiTheme="majorHAnsi" w:cstheme="majorHAnsi"/>
          <w:sz w:val="22"/>
          <w:szCs w:val="22"/>
        </w:rPr>
        <w:t xml:space="preserve"> compared with the</w:t>
      </w:r>
      <w:r w:rsidR="00A444BB">
        <w:rPr>
          <w:rFonts w:asciiTheme="majorHAnsi" w:hAnsiTheme="majorHAnsi" w:cstheme="majorHAnsi"/>
          <w:sz w:val="22"/>
          <w:szCs w:val="22"/>
        </w:rPr>
        <w:t xml:space="preserve"> non-AI</w:t>
      </w:r>
      <w:r w:rsidR="006D63A1">
        <w:rPr>
          <w:rFonts w:asciiTheme="majorHAnsi" w:hAnsiTheme="majorHAnsi" w:cstheme="majorHAnsi"/>
          <w:sz w:val="22"/>
          <w:szCs w:val="22"/>
        </w:rPr>
        <w:t xml:space="preserve"> groups </w:t>
      </w:r>
      <w:r w:rsidR="00767CDC">
        <w:rPr>
          <w:rFonts w:asciiTheme="majorHAnsi" w:hAnsiTheme="majorHAnsi" w:cstheme="majorHAnsi"/>
          <w:sz w:val="22"/>
          <w:szCs w:val="22"/>
        </w:rPr>
        <w:t>89</w:t>
      </w:r>
      <w:r w:rsidR="0065571A" w:rsidRPr="00A9339A">
        <w:rPr>
          <w:rFonts w:asciiTheme="majorHAnsi" w:hAnsiTheme="majorHAnsi" w:cstheme="majorHAnsi"/>
          <w:sz w:val="22"/>
          <w:szCs w:val="22"/>
        </w:rPr>
        <w:t>/</w:t>
      </w:r>
      <w:r w:rsidR="00996869" w:rsidRPr="00A9339A">
        <w:rPr>
          <w:rFonts w:asciiTheme="majorHAnsi" w:hAnsiTheme="majorHAnsi" w:cstheme="majorHAnsi"/>
          <w:sz w:val="22"/>
          <w:szCs w:val="22"/>
        </w:rPr>
        <w:t>4</w:t>
      </w:r>
      <w:r w:rsidR="00F56410">
        <w:rPr>
          <w:rFonts w:asciiTheme="majorHAnsi" w:hAnsiTheme="majorHAnsi" w:cstheme="majorHAnsi"/>
          <w:sz w:val="22"/>
          <w:szCs w:val="22"/>
        </w:rPr>
        <w:t>00</w:t>
      </w:r>
      <w:r w:rsidR="00895DB8">
        <w:rPr>
          <w:rFonts w:asciiTheme="majorHAnsi" w:hAnsiTheme="majorHAnsi" w:cstheme="majorHAnsi"/>
          <w:sz w:val="22"/>
          <w:szCs w:val="22"/>
        </w:rPr>
        <w:t xml:space="preserve"> </w:t>
      </w:r>
      <w:r w:rsidR="0065571A">
        <w:rPr>
          <w:rFonts w:asciiTheme="majorHAnsi" w:hAnsiTheme="majorHAnsi" w:cstheme="majorHAnsi"/>
          <w:sz w:val="22"/>
          <w:szCs w:val="22"/>
        </w:rPr>
        <w:t>(</w:t>
      </w:r>
      <w:r w:rsidR="00767CDC">
        <w:rPr>
          <w:rFonts w:asciiTheme="majorHAnsi" w:hAnsiTheme="majorHAnsi" w:cstheme="majorHAnsi"/>
          <w:sz w:val="22"/>
          <w:szCs w:val="22"/>
        </w:rPr>
        <w:t>22.25</w:t>
      </w:r>
      <w:r w:rsidR="00895DB8">
        <w:rPr>
          <w:rFonts w:asciiTheme="majorHAnsi" w:hAnsiTheme="majorHAnsi" w:cstheme="majorHAnsi"/>
          <w:sz w:val="22"/>
          <w:szCs w:val="22"/>
        </w:rPr>
        <w:t>%</w:t>
      </w:r>
      <w:r w:rsidR="0065571A">
        <w:rPr>
          <w:rFonts w:asciiTheme="majorHAnsi" w:hAnsiTheme="majorHAnsi" w:cstheme="majorHAnsi"/>
          <w:sz w:val="22"/>
          <w:szCs w:val="22"/>
        </w:rPr>
        <w:t>)</w:t>
      </w:r>
      <w:r w:rsidR="006D63A1">
        <w:rPr>
          <w:rFonts w:asciiTheme="majorHAnsi" w:hAnsiTheme="majorHAnsi" w:cstheme="majorHAnsi"/>
          <w:sz w:val="22"/>
          <w:szCs w:val="22"/>
        </w:rPr>
        <w:t>; (</w:t>
      </w:r>
      <w:r w:rsidR="006D63A1" w:rsidRPr="009508A5">
        <w:rPr>
          <w:rFonts w:asciiTheme="majorHAnsi" w:hAnsiTheme="majorHAnsi" w:cstheme="majorHAnsi"/>
          <w:i/>
          <w:iCs/>
          <w:sz w:val="22"/>
          <w:szCs w:val="22"/>
        </w:rPr>
        <w:t>p</w:t>
      </w:r>
      <w:r w:rsidR="006D64B4">
        <w:rPr>
          <w:rFonts w:asciiTheme="majorHAnsi" w:hAnsiTheme="majorHAnsi" w:cstheme="majorHAnsi"/>
          <w:sz w:val="22"/>
          <w:szCs w:val="22"/>
        </w:rPr>
        <w:t>=0.001</w:t>
      </w:r>
      <w:r w:rsidR="008557BC">
        <w:rPr>
          <w:rFonts w:asciiTheme="majorHAnsi" w:hAnsiTheme="majorHAnsi" w:cstheme="majorHAnsi"/>
          <w:sz w:val="22"/>
          <w:szCs w:val="22"/>
        </w:rPr>
        <w:t>5</w:t>
      </w:r>
      <w:r w:rsidR="006D64B4">
        <w:rPr>
          <w:rFonts w:asciiTheme="majorHAnsi" w:hAnsiTheme="majorHAnsi" w:cstheme="majorHAnsi"/>
          <w:sz w:val="22"/>
          <w:szCs w:val="22"/>
        </w:rPr>
        <w:t>)</w:t>
      </w:r>
      <w:r w:rsidR="002F02D0">
        <w:rPr>
          <w:rFonts w:asciiTheme="majorHAnsi" w:hAnsiTheme="majorHAnsi" w:cstheme="majorHAnsi"/>
          <w:sz w:val="22"/>
          <w:szCs w:val="22"/>
        </w:rPr>
        <w:t>, and the survivors continue their antiretroviral and cortisol replacement therapy.</w:t>
      </w:r>
      <w:r w:rsidR="00106697">
        <w:rPr>
          <w:rFonts w:asciiTheme="majorHAnsi" w:hAnsiTheme="majorHAnsi" w:cstheme="majorHAnsi"/>
          <w:sz w:val="22"/>
          <w:szCs w:val="22"/>
        </w:rPr>
        <w:t xml:space="preserve"> </w:t>
      </w:r>
    </w:p>
    <w:p w14:paraId="73952D06" w14:textId="77777777" w:rsidR="00C01D4B" w:rsidRDefault="00EE701B" w:rsidP="00C01D4B">
      <w:pPr>
        <w:pStyle w:val="BodyText"/>
        <w:rPr>
          <w:rFonts w:asciiTheme="majorHAnsi" w:hAnsiTheme="majorHAnsi" w:cstheme="majorHAnsi"/>
          <w:sz w:val="22"/>
          <w:szCs w:val="22"/>
        </w:rPr>
      </w:pPr>
      <w:r w:rsidRPr="00DF24FE">
        <w:rPr>
          <w:rFonts w:asciiTheme="majorHAnsi" w:hAnsiTheme="majorHAnsi" w:cstheme="majorHAnsi"/>
          <w:b/>
          <w:bCs/>
          <w:sz w:val="22"/>
          <w:szCs w:val="22"/>
        </w:rPr>
        <w:t>Conclusion</w:t>
      </w:r>
      <w:r w:rsidR="00F57414">
        <w:rPr>
          <w:rFonts w:asciiTheme="majorHAnsi" w:hAnsiTheme="majorHAnsi" w:cstheme="majorHAnsi"/>
          <w:b/>
          <w:bCs/>
          <w:sz w:val="22"/>
          <w:szCs w:val="22"/>
        </w:rPr>
        <w:t xml:space="preserve">: </w:t>
      </w:r>
      <w:r w:rsidR="002C43BD">
        <w:rPr>
          <w:rFonts w:asciiTheme="majorHAnsi" w:hAnsiTheme="majorHAnsi" w:cstheme="majorHAnsi"/>
          <w:sz w:val="22"/>
          <w:szCs w:val="22"/>
        </w:rPr>
        <w:t>Among a</w:t>
      </w:r>
      <w:r w:rsidR="00F57414">
        <w:rPr>
          <w:rFonts w:asciiTheme="majorHAnsi" w:hAnsiTheme="majorHAnsi" w:cstheme="majorHAnsi"/>
          <w:sz w:val="22"/>
          <w:szCs w:val="22"/>
        </w:rPr>
        <w:t xml:space="preserve"> </w:t>
      </w:r>
      <w:r w:rsidR="002C43BD">
        <w:rPr>
          <w:rFonts w:asciiTheme="majorHAnsi" w:hAnsiTheme="majorHAnsi" w:cstheme="majorHAnsi"/>
          <w:sz w:val="22"/>
          <w:szCs w:val="22"/>
        </w:rPr>
        <w:t>cohort</w:t>
      </w:r>
      <w:r w:rsidR="00882E7C">
        <w:rPr>
          <w:rFonts w:asciiTheme="majorHAnsi" w:hAnsiTheme="majorHAnsi" w:cstheme="majorHAnsi"/>
          <w:sz w:val="22"/>
          <w:szCs w:val="22"/>
        </w:rPr>
        <w:t xml:space="preserve"> in the </w:t>
      </w:r>
      <w:r w:rsidR="00F57414">
        <w:rPr>
          <w:rFonts w:asciiTheme="majorHAnsi" w:hAnsiTheme="majorHAnsi" w:cstheme="majorHAnsi"/>
          <w:sz w:val="22"/>
          <w:szCs w:val="22"/>
        </w:rPr>
        <w:t xml:space="preserve">largest study on </w:t>
      </w:r>
      <w:r w:rsidR="007A3E67">
        <w:rPr>
          <w:rFonts w:asciiTheme="majorHAnsi" w:hAnsiTheme="majorHAnsi" w:cstheme="majorHAnsi"/>
          <w:sz w:val="22"/>
          <w:szCs w:val="22"/>
        </w:rPr>
        <w:t>AI</w:t>
      </w:r>
      <w:r w:rsidR="00F57414">
        <w:rPr>
          <w:rFonts w:asciiTheme="majorHAnsi" w:hAnsiTheme="majorHAnsi" w:cstheme="majorHAnsi"/>
          <w:sz w:val="22"/>
          <w:szCs w:val="22"/>
        </w:rPr>
        <w:t xml:space="preserve"> in advanced HIV in </w:t>
      </w:r>
      <w:r w:rsidR="001864ED">
        <w:rPr>
          <w:rFonts w:asciiTheme="majorHAnsi" w:hAnsiTheme="majorHAnsi" w:cstheme="majorHAnsi"/>
          <w:sz w:val="22"/>
          <w:szCs w:val="22"/>
        </w:rPr>
        <w:t>Africa</w:t>
      </w:r>
      <w:r w:rsidR="003C7E41">
        <w:rPr>
          <w:rFonts w:asciiTheme="majorHAnsi" w:hAnsiTheme="majorHAnsi" w:cstheme="majorHAnsi"/>
          <w:sz w:val="22"/>
          <w:szCs w:val="22"/>
        </w:rPr>
        <w:t>, AI occurred in</w:t>
      </w:r>
      <w:r w:rsidR="00F57414">
        <w:rPr>
          <w:rFonts w:asciiTheme="majorHAnsi" w:hAnsiTheme="majorHAnsi" w:cstheme="majorHAnsi"/>
          <w:sz w:val="22"/>
          <w:szCs w:val="22"/>
        </w:rPr>
        <w:t xml:space="preserve"> </w:t>
      </w:r>
      <w:r w:rsidR="008C3E72">
        <w:rPr>
          <w:rFonts w:asciiTheme="majorHAnsi" w:hAnsiTheme="majorHAnsi" w:cstheme="majorHAnsi"/>
          <w:sz w:val="22"/>
          <w:szCs w:val="22"/>
        </w:rPr>
        <w:t>7.2</w:t>
      </w:r>
      <w:r w:rsidR="00F57414">
        <w:rPr>
          <w:rFonts w:asciiTheme="majorHAnsi" w:hAnsiTheme="majorHAnsi" w:cstheme="majorHAnsi"/>
          <w:sz w:val="22"/>
          <w:szCs w:val="22"/>
        </w:rPr>
        <w:t>%</w:t>
      </w:r>
      <w:r w:rsidR="00CB0F10">
        <w:rPr>
          <w:rFonts w:asciiTheme="majorHAnsi" w:hAnsiTheme="majorHAnsi" w:cstheme="majorHAnsi"/>
          <w:sz w:val="22"/>
          <w:szCs w:val="22"/>
        </w:rPr>
        <w:t xml:space="preserve"> of the participants</w:t>
      </w:r>
      <w:r w:rsidR="008945C5">
        <w:rPr>
          <w:rFonts w:asciiTheme="majorHAnsi" w:hAnsiTheme="majorHAnsi" w:cstheme="majorHAnsi"/>
          <w:sz w:val="22"/>
          <w:szCs w:val="22"/>
        </w:rPr>
        <w:t>.</w:t>
      </w:r>
      <w:r w:rsidR="00F57414">
        <w:rPr>
          <w:rFonts w:asciiTheme="majorHAnsi" w:hAnsiTheme="majorHAnsi" w:cstheme="majorHAnsi"/>
          <w:sz w:val="22"/>
          <w:szCs w:val="22"/>
        </w:rPr>
        <w:t xml:space="preserve"> </w:t>
      </w:r>
      <w:r w:rsidR="007C3F8C" w:rsidRPr="007C3F8C">
        <w:rPr>
          <w:rFonts w:asciiTheme="majorHAnsi" w:hAnsiTheme="majorHAnsi" w:cstheme="majorHAnsi"/>
          <w:sz w:val="22"/>
          <w:szCs w:val="22"/>
        </w:rPr>
        <w:t xml:space="preserve"> </w:t>
      </w:r>
      <w:r w:rsidR="003B12E7">
        <w:rPr>
          <w:rFonts w:asciiTheme="majorHAnsi" w:hAnsiTheme="majorHAnsi" w:cstheme="majorHAnsi"/>
          <w:sz w:val="22"/>
          <w:szCs w:val="22"/>
        </w:rPr>
        <w:t>O</w:t>
      </w:r>
      <w:r w:rsidR="007C3F8C">
        <w:rPr>
          <w:rFonts w:asciiTheme="majorHAnsi" w:hAnsiTheme="majorHAnsi" w:cstheme="majorHAnsi"/>
          <w:sz w:val="22"/>
          <w:szCs w:val="22"/>
        </w:rPr>
        <w:t xml:space="preserve">verall mortality </w:t>
      </w:r>
      <w:r w:rsidR="003B12E7">
        <w:rPr>
          <w:rFonts w:asciiTheme="majorHAnsi" w:hAnsiTheme="majorHAnsi" w:cstheme="majorHAnsi"/>
          <w:sz w:val="22"/>
          <w:szCs w:val="22"/>
        </w:rPr>
        <w:t>was</w:t>
      </w:r>
      <w:r w:rsidR="007C3F8C">
        <w:rPr>
          <w:rFonts w:asciiTheme="majorHAnsi" w:hAnsiTheme="majorHAnsi" w:cstheme="majorHAnsi"/>
          <w:sz w:val="22"/>
          <w:szCs w:val="22"/>
        </w:rPr>
        <w:t xml:space="preserve"> 24.</w:t>
      </w:r>
      <w:r w:rsidR="003B12E7">
        <w:rPr>
          <w:rFonts w:asciiTheme="majorHAnsi" w:hAnsiTheme="majorHAnsi" w:cstheme="majorHAnsi"/>
          <w:sz w:val="22"/>
          <w:szCs w:val="22"/>
        </w:rPr>
        <w:t>59</w:t>
      </w:r>
      <w:r w:rsidR="007C3F8C">
        <w:rPr>
          <w:rFonts w:asciiTheme="majorHAnsi" w:hAnsiTheme="majorHAnsi" w:cstheme="majorHAnsi"/>
          <w:sz w:val="22"/>
          <w:szCs w:val="22"/>
        </w:rPr>
        <w:t>%</w:t>
      </w:r>
      <w:r w:rsidR="003B12E7">
        <w:rPr>
          <w:rFonts w:asciiTheme="majorHAnsi" w:hAnsiTheme="majorHAnsi" w:cstheme="majorHAnsi"/>
          <w:sz w:val="22"/>
          <w:szCs w:val="22"/>
        </w:rPr>
        <w:t xml:space="preserve"> and</w:t>
      </w:r>
      <w:r w:rsidR="007C3F8C">
        <w:rPr>
          <w:rFonts w:asciiTheme="majorHAnsi" w:hAnsiTheme="majorHAnsi" w:cstheme="majorHAnsi"/>
          <w:sz w:val="22"/>
          <w:szCs w:val="22"/>
        </w:rPr>
        <w:t xml:space="preserve"> the AI group was 54.83% versus 22.25%</w:t>
      </w:r>
      <w:r w:rsidR="00C01D4B">
        <w:rPr>
          <w:rFonts w:asciiTheme="majorHAnsi" w:hAnsiTheme="majorHAnsi" w:cstheme="majorHAnsi"/>
          <w:sz w:val="22"/>
          <w:szCs w:val="22"/>
        </w:rPr>
        <w:t>: (</w:t>
      </w:r>
      <w:r w:rsidR="00C01D4B" w:rsidRPr="00C01D4B">
        <w:rPr>
          <w:rFonts w:asciiTheme="majorHAnsi" w:hAnsiTheme="majorHAnsi" w:cstheme="majorHAnsi"/>
          <w:i/>
          <w:iCs/>
          <w:sz w:val="22"/>
          <w:szCs w:val="22"/>
        </w:rPr>
        <w:t>p</w:t>
      </w:r>
      <w:r w:rsidR="00C01D4B">
        <w:rPr>
          <w:rFonts w:asciiTheme="majorHAnsi" w:hAnsiTheme="majorHAnsi" w:cstheme="majorHAnsi"/>
          <w:sz w:val="22"/>
          <w:szCs w:val="22"/>
        </w:rPr>
        <w:t>=0.0015)</w:t>
      </w:r>
      <w:r w:rsidR="007C3F8C">
        <w:rPr>
          <w:rFonts w:asciiTheme="majorHAnsi" w:hAnsiTheme="majorHAnsi" w:cstheme="majorHAnsi"/>
          <w:sz w:val="22"/>
          <w:szCs w:val="22"/>
        </w:rPr>
        <w:t xml:space="preserve"> for the non-AI groups, respectively. Higher mortality in </w:t>
      </w:r>
    </w:p>
    <w:p w14:paraId="659AA1A9" w14:textId="7B43D026" w:rsidR="00F57414" w:rsidRDefault="00C01D4B" w:rsidP="00C01D4B">
      <w:pPr>
        <w:pStyle w:val="BodyText"/>
        <w:rPr>
          <w:rFonts w:asciiTheme="majorHAnsi" w:hAnsiTheme="majorHAnsi" w:cstheme="majorHAnsi"/>
          <w:sz w:val="22"/>
          <w:szCs w:val="22"/>
        </w:rPr>
      </w:pPr>
      <w:r>
        <w:rPr>
          <w:rFonts w:asciiTheme="majorHAnsi" w:hAnsiTheme="majorHAnsi" w:cstheme="majorHAnsi"/>
          <w:sz w:val="22"/>
          <w:szCs w:val="22"/>
        </w:rPr>
        <w:t>patients with AI may reflect a more advanced state of ill health with reduced reserve. It is unknown at this stage whether the AI is transient or chronic.</w:t>
      </w:r>
      <w:r w:rsidR="007C3F8C" w:rsidRPr="007C3F8C">
        <w:rPr>
          <w:rFonts w:asciiTheme="majorHAnsi" w:hAnsiTheme="majorHAnsi" w:cstheme="majorHAnsi"/>
          <w:sz w:val="22"/>
          <w:szCs w:val="22"/>
        </w:rPr>
        <w:t xml:space="preserve"> </w:t>
      </w:r>
    </w:p>
    <w:p w14:paraId="7838B7F1" w14:textId="77777777" w:rsidR="00706DAC" w:rsidRDefault="00706DAC" w:rsidP="00BD5E5A">
      <w:pPr>
        <w:pStyle w:val="BodyText"/>
        <w:jc w:val="both"/>
        <w:rPr>
          <w:rFonts w:asciiTheme="majorHAnsi" w:hAnsiTheme="majorHAnsi" w:cstheme="majorHAnsi"/>
          <w:sz w:val="22"/>
          <w:szCs w:val="22"/>
        </w:rPr>
      </w:pPr>
      <w:r>
        <w:rPr>
          <w:rFonts w:asciiTheme="majorHAnsi" w:hAnsiTheme="majorHAnsi" w:cstheme="majorHAnsi"/>
          <w:sz w:val="22"/>
          <w:szCs w:val="22"/>
        </w:rPr>
        <w:t xml:space="preserve">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073C6A07" w14:textId="6587A519" w:rsidR="00166B2A"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 is a</w:t>
      </w:r>
      <w:r w:rsidR="00D428C8">
        <w:rPr>
          <w:rFonts w:asciiTheme="majorHAnsi" w:hAnsiTheme="majorHAnsi" w:cstheme="majorHAnsi"/>
          <w:sz w:val="22"/>
          <w:szCs w:val="22"/>
        </w:rPr>
        <w:t xml:space="preserve"> potentially fatal </w:t>
      </w:r>
      <w:r>
        <w:rPr>
          <w:rFonts w:asciiTheme="majorHAnsi" w:hAnsiTheme="majorHAnsi" w:cstheme="majorHAnsi"/>
          <w:sz w:val="22"/>
          <w:szCs w:val="22"/>
        </w:rPr>
        <w:t>medical condition</w:t>
      </w:r>
      <w:r w:rsidR="00D428C8">
        <w:rPr>
          <w:rFonts w:asciiTheme="majorHAnsi" w:hAnsiTheme="majorHAnsi" w:cstheme="majorHAnsi"/>
          <w:sz w:val="22"/>
          <w:szCs w:val="22"/>
        </w:rPr>
        <w:t>,</w:t>
      </w:r>
      <w:r>
        <w:rPr>
          <w:rFonts w:asciiTheme="majorHAnsi" w:hAnsiTheme="majorHAnsi" w:cstheme="majorHAnsi"/>
          <w:sz w:val="22"/>
          <w:szCs w:val="22"/>
        </w:rPr>
        <w:t xml:space="preserve"> caused by deficiency of</w:t>
      </w:r>
      <w:r w:rsidR="006D7970">
        <w:rPr>
          <w:rFonts w:asciiTheme="majorHAnsi" w:hAnsiTheme="majorHAnsi" w:cstheme="majorHAnsi"/>
          <w:sz w:val="22"/>
          <w:szCs w:val="22"/>
        </w:rPr>
        <w:t xml:space="preserve"> glucocorticoids and mineralocorticoids</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 xml:space="preserve">of glucocorticoid therapy, the majority of the primary adrenal </w:t>
      </w:r>
      <w:r w:rsidR="00BD564E">
        <w:rPr>
          <w:rFonts w:asciiTheme="majorHAnsi" w:hAnsiTheme="majorHAnsi" w:cstheme="majorHAnsi"/>
          <w:sz w:val="22"/>
          <w:szCs w:val="22"/>
        </w:rPr>
        <w:t>insufficiency</w:t>
      </w:r>
      <w:r>
        <w:rPr>
          <w:rFonts w:asciiTheme="majorHAnsi" w:hAnsiTheme="majorHAnsi" w:cstheme="majorHAnsi"/>
          <w:sz w:val="22"/>
          <w:szCs w:val="22"/>
        </w:rPr>
        <w:t xml:space="preserve"> patients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B6618F">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r w:rsidR="00D428C8">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&lt;EndNote&gt;&lt;Cite&gt;&lt;Author&gt;Betterle&lt;/Author&gt;&lt;Year&gt;2011&lt;/Year&gt;&lt;RecNum&gt;28948&lt;/RecNum&gt;&lt;DisplayText&gt;(2)&lt;/DisplayText&gt;&lt;record&gt;&lt;rec-number&gt;28948&lt;/rec-number&gt;&lt;foreign-keys&gt;&lt;key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(2)</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 despite the high background prevalence of tuberculosis</w:t>
      </w:r>
      <w:r w:rsidR="009D5DB1">
        <w:rPr>
          <w:rFonts w:asciiTheme="majorHAnsi" w:hAnsiTheme="majorHAnsi" w:cstheme="majorHAnsi"/>
          <w:sz w:val="22"/>
          <w:szCs w:val="22"/>
        </w:rPr>
        <w:t xml:space="preserve"> (TB)</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&lt;EndNote&gt;&lt;Cite&gt;&lt;Author&gt;Mofokeng&lt;/Author&gt;&lt;Year&gt;2020&lt;/Year&gt;&lt;RecNum&gt;9539&lt;/RecNum&gt;&lt;DisplayText&gt;(3)&lt;/DisplayText&gt;&lt;record&gt;&lt;rec-number&gt;9539&lt;/rec-number&gt;&lt;foreign-keys&gt;&lt;key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(3)</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 that</w:t>
      </w:r>
      <w:r w:rsidR="00D428C8">
        <w:rPr>
          <w:rFonts w:asciiTheme="majorHAnsi" w:hAnsiTheme="majorHAnsi" w:cstheme="majorHAnsi"/>
          <w:sz w:val="22"/>
          <w:szCs w:val="22"/>
        </w:rPr>
        <w:t xml:space="preserve"> </w:t>
      </w:r>
      <w:r w:rsidR="00D75C76">
        <w:rPr>
          <w:rFonts w:asciiTheme="majorHAnsi" w:hAnsiTheme="majorHAnsi" w:cstheme="majorHAnsi"/>
          <w:sz w:val="22"/>
          <w:szCs w:val="22"/>
        </w:rPr>
        <w:t xml:space="preserve">coexistent </w:t>
      </w:r>
      <w:r w:rsidR="00D428C8">
        <w:rPr>
          <w:rFonts w:asciiTheme="majorHAnsi" w:hAnsiTheme="majorHAnsi" w:cstheme="majorHAnsi"/>
          <w:sz w:val="22"/>
          <w:szCs w:val="22"/>
        </w:rPr>
        <w:t xml:space="preserve">infections are </w:t>
      </w:r>
      <w:r w:rsidR="00D75C76">
        <w:rPr>
          <w:rFonts w:asciiTheme="majorHAnsi" w:hAnsiTheme="majorHAnsi" w:cstheme="majorHAnsi"/>
          <w:sz w:val="22"/>
          <w:szCs w:val="22"/>
        </w:rPr>
        <w:t xml:space="preserve">a </w:t>
      </w:r>
      <w:r w:rsidR="00385B11">
        <w:rPr>
          <w:rFonts w:asciiTheme="majorHAnsi" w:hAnsiTheme="majorHAnsi" w:cstheme="majorHAnsi"/>
          <w:sz w:val="22"/>
          <w:szCs w:val="22"/>
        </w:rPr>
        <w:t>significant</w:t>
      </w:r>
      <w:r w:rsidR="001E0616" w:rsidRPr="00DF24FE">
        <w:rPr>
          <w:rFonts w:asciiTheme="majorHAnsi" w:hAnsiTheme="majorHAnsi" w:cstheme="majorHAnsi"/>
          <w:sz w:val="22"/>
          <w:szCs w:val="22"/>
        </w:rPr>
        <w:t xml:space="preserve"> cause of</w:t>
      </w:r>
      <w:r w:rsidR="00A40ACA">
        <w:rPr>
          <w:rFonts w:asciiTheme="majorHAnsi" w:hAnsiTheme="majorHAnsi" w:cstheme="majorHAnsi"/>
          <w:sz w:val="22"/>
          <w:szCs w:val="22"/>
        </w:rPr>
        <w:t xml:space="preserve"> primary adrenal insufficiency </w:t>
      </w:r>
      <w:r w:rsidR="001E0616" w:rsidRPr="00DF24FE">
        <w:rPr>
          <w:rFonts w:asciiTheme="majorHAnsi" w:hAnsiTheme="majorHAnsi" w:cstheme="majorHAnsi"/>
          <w:sz w:val="22"/>
          <w:szCs w:val="22"/>
        </w:rPr>
        <w:t>in sub-Saharan Africa</w:t>
      </w:r>
      <w:r w:rsidR="00B46C2D">
        <w:rPr>
          <w:rFonts w:asciiTheme="majorHAnsi" w:hAnsiTheme="majorHAnsi" w:cstheme="majorHAnsi"/>
          <w:sz w:val="22"/>
          <w:szCs w:val="22"/>
        </w:rPr>
        <w:t xml:space="preserve"> with</w:t>
      </w:r>
      <w:r w:rsidR="00D75C76">
        <w:rPr>
          <w:rFonts w:asciiTheme="majorHAnsi" w:hAnsiTheme="majorHAnsi" w:cstheme="majorHAnsi"/>
          <w:sz w:val="22"/>
          <w:szCs w:val="22"/>
        </w:rPr>
        <w:t xml:space="preserve"> an</w:t>
      </w:r>
      <w:r w:rsidR="00B46C2D">
        <w:rPr>
          <w:rFonts w:asciiTheme="majorHAnsi" w:hAnsiTheme="majorHAnsi" w:cstheme="majorHAnsi"/>
          <w:sz w:val="22"/>
          <w:szCs w:val="22"/>
        </w:rPr>
        <w:t xml:space="preserve">  estimated</w:t>
      </w:r>
      <w:r w:rsidR="001864ED">
        <w:rPr>
          <w:rFonts w:asciiTheme="majorHAnsi" w:hAnsiTheme="majorHAnsi" w:cstheme="majorHAnsi"/>
          <w:sz w:val="22"/>
          <w:szCs w:val="22"/>
        </w:rPr>
        <w:t xml:space="preserve"> prevalence of </w:t>
      </w:r>
      <w:r w:rsidR="00B46C2D">
        <w:rPr>
          <w:rFonts w:asciiTheme="majorHAnsi" w:hAnsiTheme="majorHAnsi" w:cstheme="majorHAnsi"/>
          <w:sz w:val="22"/>
          <w:szCs w:val="22"/>
        </w:rPr>
        <w:t>34% and 29.8%  for TB and</w:t>
      </w:r>
      <w:r w:rsidR="009D5DB1">
        <w:rPr>
          <w:rFonts w:asciiTheme="majorHAnsi" w:hAnsiTheme="majorHAnsi" w:cstheme="majorHAnsi"/>
          <w:sz w:val="22"/>
          <w:szCs w:val="22"/>
        </w:rPr>
        <w:t xml:space="preserve"> Acquired Immune Deficiency Syndrome</w:t>
      </w:r>
      <w:r w:rsidR="00B46C2D">
        <w:rPr>
          <w:rFonts w:asciiTheme="majorHAnsi" w:hAnsiTheme="majorHAnsi" w:cstheme="majorHAnsi"/>
          <w:sz w:val="22"/>
          <w:szCs w:val="22"/>
        </w:rPr>
        <w:t xml:space="preserve"> </w:t>
      </w:r>
      <w:r w:rsidR="009D5DB1">
        <w:rPr>
          <w:rFonts w:asciiTheme="majorHAnsi" w:hAnsiTheme="majorHAnsi" w:cstheme="majorHAnsi"/>
          <w:sz w:val="22"/>
          <w:szCs w:val="22"/>
        </w:rPr>
        <w:t>(</w:t>
      </w:r>
      <w:r w:rsidR="00B46C2D">
        <w:rPr>
          <w:rFonts w:asciiTheme="majorHAnsi" w:hAnsiTheme="majorHAnsi" w:cstheme="majorHAnsi"/>
          <w:sz w:val="22"/>
          <w:szCs w:val="22"/>
        </w:rPr>
        <w:t>AIDS</w:t>
      </w:r>
      <w:r w:rsidR="009D5DB1">
        <w:rPr>
          <w:rFonts w:asciiTheme="majorHAnsi" w:hAnsiTheme="majorHAnsi" w:cstheme="majorHAnsi"/>
          <w:sz w:val="22"/>
          <w:szCs w:val="22"/>
        </w:rPr>
        <w:t>)</w:t>
      </w:r>
      <w:r w:rsidR="00B46C2D">
        <w:rPr>
          <w:rFonts w:asciiTheme="majorHAnsi" w:hAnsiTheme="majorHAnsi" w:cstheme="majorHAnsi"/>
          <w:sz w:val="22"/>
          <w:szCs w:val="22"/>
        </w:rPr>
        <w:t>, respectively</w:t>
      </w:r>
      <w:r w:rsidR="00440A50">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&lt;EndNote&gt;&lt;Cite&gt;&lt;Author&gt;Mofokeng&lt;/Author&gt;&lt;Year&gt;2020&lt;/Year&gt;&lt;RecNum&gt;29081&lt;/RecNum&gt;&lt;DisplayText&gt;(4)&lt;/DisplayText&gt;&lt;record&gt;&lt;rec-number&gt;29081&lt;/rec-number&gt;&lt;foreign-keys&gt;&lt;key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(4)</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4BFFF234" w14:textId="31058ADE" w:rsidR="00487108" w:rsidRPr="00DF24FE" w:rsidRDefault="00B46C2D" w:rsidP="00BD5E5A">
      <w:pPr>
        <w:pStyle w:val="BodyText"/>
        <w:jc w:val="both"/>
        <w:rPr>
          <w:rFonts w:asciiTheme="majorHAnsi" w:hAnsiTheme="majorHAnsi" w:cstheme="majorHAnsi"/>
          <w:sz w:val="22"/>
          <w:szCs w:val="22"/>
        </w:rPr>
      </w:pPr>
      <w:r>
        <w:rPr>
          <w:rFonts w:asciiTheme="majorHAnsi" w:hAnsiTheme="majorHAnsi" w:cstheme="majorHAnsi"/>
          <w:sz w:val="22"/>
          <w:szCs w:val="22"/>
        </w:rPr>
        <w:t xml:space="preserve">Secondary adrenal insufficiency is predominantly caused by </w:t>
      </w:r>
      <w:r w:rsidR="00DF4C75">
        <w:rPr>
          <w:rFonts w:asciiTheme="majorHAnsi" w:hAnsiTheme="majorHAnsi" w:cstheme="majorHAnsi"/>
          <w:sz w:val="22"/>
          <w:szCs w:val="22"/>
        </w:rPr>
        <w:t xml:space="preserve">pituitary </w:t>
      </w:r>
      <w:r w:rsidR="00D90AEF">
        <w:rPr>
          <w:rFonts w:asciiTheme="majorHAnsi" w:hAnsiTheme="majorHAnsi" w:cstheme="majorHAnsi"/>
          <w:sz w:val="22"/>
          <w:szCs w:val="22"/>
        </w:rPr>
        <w:t>surgery, radiation, apoplexy,</w:t>
      </w:r>
      <w:r>
        <w:rPr>
          <w:rFonts w:asciiTheme="majorHAnsi" w:hAnsiTheme="majorHAnsi" w:cstheme="majorHAnsi"/>
          <w:sz w:val="22"/>
          <w:szCs w:val="22"/>
        </w:rPr>
        <w:t xml:space="preserve"> </w:t>
      </w:r>
      <w:r w:rsidR="00164648">
        <w:rPr>
          <w:rFonts w:asciiTheme="majorHAnsi" w:hAnsiTheme="majorHAnsi" w:cstheme="majorHAnsi"/>
          <w:sz w:val="22"/>
          <w:szCs w:val="22"/>
        </w:rPr>
        <w:t>i</w:t>
      </w:r>
      <w:r w:rsidR="00056438">
        <w:rPr>
          <w:rFonts w:asciiTheme="majorHAnsi" w:hAnsiTheme="majorHAnsi" w:cstheme="majorHAnsi"/>
          <w:sz w:val="22"/>
          <w:szCs w:val="22"/>
        </w:rPr>
        <w:t>nfections</w:t>
      </w:r>
      <w:r w:rsidR="00FB68AB">
        <w:rPr>
          <w:rFonts w:asciiTheme="majorHAnsi" w:hAnsiTheme="majorHAnsi" w:cstheme="majorHAnsi"/>
          <w:sz w:val="22"/>
          <w:szCs w:val="22"/>
        </w:rPr>
        <w:t xml:space="preserve"> including </w:t>
      </w:r>
      <w:r w:rsidR="00056438">
        <w:rPr>
          <w:rFonts w:asciiTheme="majorHAnsi" w:hAnsiTheme="majorHAnsi" w:cstheme="majorHAnsi"/>
          <w:sz w:val="22"/>
          <w:szCs w:val="22"/>
        </w:rPr>
        <w:t>TB and histoplasmosis, infiltrative diseases</w:t>
      </w:r>
      <w:r w:rsidR="00D90AEF">
        <w:rPr>
          <w:rFonts w:asciiTheme="majorHAnsi" w:hAnsiTheme="majorHAnsi" w:cstheme="majorHAnsi"/>
          <w:sz w:val="22"/>
          <w:szCs w:val="22"/>
        </w:rPr>
        <w:t xml:space="preserve"> (sarcoidosis)</w:t>
      </w:r>
      <w:r w:rsidR="00056438">
        <w:rPr>
          <w:rFonts w:asciiTheme="majorHAnsi" w:hAnsiTheme="majorHAnsi" w:cstheme="majorHAnsi"/>
          <w:sz w:val="22"/>
          <w:szCs w:val="22"/>
        </w:rPr>
        <w:t>, tumors, trauma and large intracranial aneuri</w:t>
      </w:r>
      <w:r w:rsidR="00F81B71">
        <w:rPr>
          <w:rFonts w:asciiTheme="majorHAnsi" w:hAnsiTheme="majorHAnsi" w:cstheme="majorHAnsi"/>
          <w:sz w:val="22"/>
          <w:szCs w:val="22"/>
        </w:rPr>
        <w:t>sm</w:t>
      </w:r>
      <w:r w:rsidR="00440A50">
        <w:rPr>
          <w:rFonts w:asciiTheme="majorHAnsi" w:hAnsiTheme="majorHAnsi" w:cstheme="majorHAnsi"/>
          <w:sz w:val="22"/>
          <w:szCs w:val="22"/>
        </w:rPr>
        <w:t xml:space="preserve"> </w:t>
      </w:r>
      <w:r w:rsidR="005C409B">
        <w:rPr>
          <w:rFonts w:asciiTheme="majorHAnsi" w:hAnsiTheme="majorHAnsi" w:cstheme="majorHAnsi"/>
          <w:sz w:val="22"/>
          <w:szCs w:val="22"/>
        </w:rPr>
        <w:fldChar w:fldCharType="begin">
          <w:fldData xml:space="preserve">PEVuZE5vdGU+PENpdGU+PEF1dGhvcj5OaWVtYW48L0F1dGhvcj48WWVhcj4yMDE4PC9ZZWFyPjxS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</w:fldData>
        </w:fldChar>
      </w:r>
      <w:r w:rsidR="00B6618F">
        <w:rPr>
          <w:rFonts w:asciiTheme="majorHAnsi" w:hAnsiTheme="majorHAnsi" w:cstheme="majorHAnsi"/>
          <w:sz w:val="22"/>
          <w:szCs w:val="22"/>
        </w:rPr>
        <w:instrText xml:space="preserve"> ADDIN EN.CITE </w:instrText>
      </w:r>
      <w:r w:rsidR="00B6618F">
        <w:rPr>
          <w:rFonts w:asciiTheme="majorHAnsi" w:hAnsiTheme="majorHAnsi" w:cstheme="majorHAnsi"/>
          <w:sz w:val="22"/>
          <w:szCs w:val="22"/>
        </w:rPr>
        <w:fldChar w:fldCharType="begin">
          <w:fldData xml:space="preserve">PEVuZE5vdGU+PENpdGU+PEF1dGhvcj5OaWVtYW48L0F1dGhvcj48WWVhcj4yMDE4PC9ZZWFyPjxS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</w:fldData>
        </w:fldChar>
      </w:r>
      <w:r w:rsidR="00B6618F">
        <w:rPr>
          <w:rFonts w:asciiTheme="majorHAnsi" w:hAnsiTheme="majorHAnsi" w:cstheme="majorHAnsi"/>
          <w:sz w:val="22"/>
          <w:szCs w:val="22"/>
        </w:rPr>
        <w:instrText xml:space="preserve"> ADDIN EN.CITE.DATA </w:instrText>
      </w:r>
      <w:r w:rsidR="00B6618F">
        <w:rPr>
          <w:rFonts w:asciiTheme="majorHAnsi" w:hAnsiTheme="majorHAnsi" w:cstheme="majorHAnsi"/>
          <w:sz w:val="22"/>
          <w:szCs w:val="22"/>
        </w:rPr>
      </w:r>
      <w:r w:rsidR="00B6618F">
        <w:rPr>
          <w:rFonts w:asciiTheme="majorHAnsi" w:hAnsiTheme="majorHAnsi" w:cstheme="majorHAnsi"/>
          <w:sz w:val="22"/>
          <w:szCs w:val="22"/>
        </w:rPr>
        <w:fldChar w:fldCharType="end"/>
      </w:r>
      <w:r w:rsidR="005C409B">
        <w:rPr>
          <w:rFonts w:asciiTheme="majorHAnsi" w:hAnsiTheme="majorHAnsi" w:cstheme="majorHAnsi"/>
          <w:sz w:val="22"/>
          <w:szCs w:val="22"/>
        </w:rPr>
      </w:r>
      <w:r w:rsidR="005C409B">
        <w:rPr>
          <w:rFonts w:asciiTheme="majorHAnsi" w:hAnsiTheme="majorHAnsi" w:cstheme="majorHAnsi"/>
          <w:sz w:val="22"/>
          <w:szCs w:val="22"/>
        </w:rPr>
        <w:fldChar w:fldCharType="separate"/>
      </w:r>
      <w:r w:rsidR="00B6618F">
        <w:rPr>
          <w:rFonts w:asciiTheme="majorHAnsi" w:hAnsiTheme="majorHAnsi" w:cstheme="majorHAnsi"/>
          <w:noProof/>
          <w:sz w:val="22"/>
          <w:szCs w:val="22"/>
        </w:rPr>
        <w:t>(6)</w:t>
      </w:r>
      <w:r w:rsidR="005C409B">
        <w:rPr>
          <w:rFonts w:asciiTheme="majorHAnsi" w:hAnsiTheme="majorHAnsi" w:cstheme="majorHAnsi"/>
          <w:sz w:val="22"/>
          <w:szCs w:val="22"/>
        </w:rPr>
        <w:fldChar w:fldCharType="end"/>
      </w:r>
      <w:r w:rsidR="00056438">
        <w:rPr>
          <w:rFonts w:asciiTheme="majorHAnsi" w:hAnsiTheme="majorHAnsi" w:cstheme="majorHAnsi"/>
          <w:sz w:val="22"/>
          <w:szCs w:val="22"/>
        </w:rPr>
        <w:t>.</w:t>
      </w:r>
      <w:r>
        <w:rPr>
          <w:rFonts w:asciiTheme="majorHAnsi" w:hAnsiTheme="majorHAnsi" w:cstheme="majorHAnsi"/>
          <w:sz w:val="22"/>
          <w:szCs w:val="22"/>
        </w:rPr>
        <w:t xml:space="preserve"> </w:t>
      </w:r>
      <w:r w:rsidR="000E0846" w:rsidRPr="00DF24FE">
        <w:rPr>
          <w:rFonts w:asciiTheme="majorHAnsi" w:hAnsiTheme="majorHAnsi" w:cstheme="majorHAnsi"/>
          <w:sz w:val="22"/>
          <w:szCs w:val="22"/>
        </w:rPr>
        <w:t>AIDS</w:t>
      </w:r>
      <w:r w:rsidR="00E161A4">
        <w:rPr>
          <w:rFonts w:asciiTheme="majorHAnsi" w:hAnsiTheme="majorHAnsi" w:cstheme="majorHAnsi"/>
          <w:sz w:val="22"/>
          <w:szCs w:val="22"/>
        </w:rPr>
        <w:t xml:space="preserve"> has the potential to </w:t>
      </w:r>
      <w:r w:rsidR="000E0846" w:rsidRPr="00DF24FE">
        <w:rPr>
          <w:rFonts w:asciiTheme="majorHAnsi" w:hAnsiTheme="majorHAnsi" w:cstheme="majorHAnsi"/>
          <w:sz w:val="22"/>
          <w:szCs w:val="22"/>
        </w:rPr>
        <w:t>affect all organs either directly or indirectly</w:t>
      </w:r>
      <w:r w:rsidR="00C01D4B">
        <w:rPr>
          <w:rFonts w:asciiTheme="majorHAnsi" w:hAnsiTheme="majorHAnsi" w:cstheme="majorHAnsi"/>
          <w:sz w:val="22"/>
          <w:szCs w:val="22"/>
        </w:rPr>
        <w:t xml:space="preserve"> via aids defining illnesses</w:t>
      </w:r>
      <w:r w:rsidR="000E0846" w:rsidRPr="00DF24FE">
        <w:rPr>
          <w:rFonts w:asciiTheme="majorHAnsi" w:hAnsiTheme="majorHAnsi" w:cstheme="majorHAnsi"/>
          <w:sz w:val="22"/>
          <w:szCs w:val="22"/>
        </w:rPr>
        <w:t>, including endocrine glands</w:t>
      </w:r>
      <w:r w:rsidR="00440A50">
        <w:rPr>
          <w:rFonts w:asciiTheme="majorHAnsi" w:hAnsiTheme="majorHAnsi" w:cstheme="majorHAnsi"/>
          <w:sz w:val="22"/>
          <w:szCs w:val="22"/>
        </w:rPr>
        <w:t xml:space="preserve"> </w:t>
      </w:r>
      <w:r w:rsidR="000E0846"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&lt;EndNote&gt;&lt;Cite&gt;&lt;Author&gt;Hofbauer&lt;/Author&gt;&lt;Year&gt;1996&lt;/Year&gt;&lt;RecNum&gt;29084&lt;/RecNum&gt;&lt;DisplayText&gt;(7)&lt;/DisplayText&gt;&lt;record&gt;&lt;rec-number&gt;29084&lt;/rec-number&gt;&lt;foreign-keys&gt;&lt;key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000E0846"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(7)</w:t>
      </w:r>
      <w:r w:rsidR="000E0846" w:rsidRPr="00DF24FE">
        <w:rPr>
          <w:rFonts w:asciiTheme="majorHAnsi" w:hAnsiTheme="majorHAnsi" w:cstheme="majorHAnsi"/>
          <w:sz w:val="22"/>
          <w:szCs w:val="22"/>
        </w:rPr>
        <w:fldChar w:fldCharType="end"/>
      </w:r>
      <w:r w:rsidR="005B4F59">
        <w:rPr>
          <w:rFonts w:asciiTheme="majorHAnsi" w:hAnsiTheme="majorHAnsi" w:cstheme="majorHAnsi"/>
          <w:sz w:val="22"/>
          <w:szCs w:val="22"/>
        </w:rPr>
        <w:t xml:space="preserve">, </w:t>
      </w:r>
      <w:r w:rsidR="00434A81">
        <w:rPr>
          <w:rFonts w:asciiTheme="majorHAnsi" w:hAnsiTheme="majorHAnsi" w:cstheme="majorHAnsi"/>
          <w:sz w:val="22"/>
          <w:szCs w:val="22"/>
        </w:rPr>
        <w:t>leading to</w:t>
      </w:r>
      <w:r w:rsidR="005B4F59">
        <w:rPr>
          <w:rFonts w:asciiTheme="majorHAnsi" w:hAnsiTheme="majorHAnsi" w:cstheme="majorHAnsi"/>
          <w:sz w:val="22"/>
          <w:szCs w:val="22"/>
        </w:rPr>
        <w:t xml:space="preserve"> secondary </w:t>
      </w:r>
      <w:r w:rsidR="001C5EED">
        <w:rPr>
          <w:rFonts w:asciiTheme="majorHAnsi" w:hAnsiTheme="majorHAnsi" w:cstheme="majorHAnsi"/>
          <w:sz w:val="22"/>
          <w:szCs w:val="22"/>
        </w:rPr>
        <w:t>hypogonadism</w:t>
      </w:r>
      <w:r w:rsidR="005B4F59">
        <w:rPr>
          <w:rFonts w:asciiTheme="majorHAnsi" w:hAnsiTheme="majorHAnsi" w:cstheme="majorHAnsi"/>
          <w:sz w:val="22"/>
          <w:szCs w:val="22"/>
        </w:rPr>
        <w:t xml:space="preserve"> mediated by cytokine interaction of the </w:t>
      </w:r>
      <w:r w:rsidR="00963545">
        <w:rPr>
          <w:rFonts w:asciiTheme="majorHAnsi" w:hAnsiTheme="majorHAnsi" w:cstheme="majorHAnsi"/>
          <w:sz w:val="22"/>
          <w:szCs w:val="22"/>
        </w:rPr>
        <w:t>hypothalamus</w:t>
      </w:r>
      <w:r w:rsidR="000976F1">
        <w:rPr>
          <w:rFonts w:asciiTheme="majorHAnsi" w:hAnsiTheme="majorHAnsi" w:cstheme="majorHAnsi"/>
          <w:sz w:val="22"/>
          <w:szCs w:val="22"/>
        </w:rPr>
        <w:t>,</w:t>
      </w:r>
      <w:r w:rsidR="005B4F59">
        <w:rPr>
          <w:rFonts w:asciiTheme="majorHAnsi" w:hAnsiTheme="majorHAnsi" w:cstheme="majorHAnsi"/>
          <w:sz w:val="22"/>
          <w:szCs w:val="22"/>
        </w:rPr>
        <w:t xml:space="preserve"> </w:t>
      </w:r>
      <w:r w:rsidR="000976F1">
        <w:rPr>
          <w:rFonts w:asciiTheme="majorHAnsi" w:hAnsiTheme="majorHAnsi" w:cstheme="majorHAnsi"/>
          <w:sz w:val="22"/>
          <w:szCs w:val="22"/>
        </w:rPr>
        <w:t>adrenalitis</w:t>
      </w:r>
      <w:r w:rsidR="005B4F59">
        <w:rPr>
          <w:rFonts w:asciiTheme="majorHAnsi" w:hAnsiTheme="majorHAnsi" w:cstheme="majorHAnsi"/>
          <w:sz w:val="22"/>
          <w:szCs w:val="22"/>
        </w:rPr>
        <w:t xml:space="preserve"> and </w:t>
      </w:r>
      <w:r w:rsidR="000976F1">
        <w:rPr>
          <w:rFonts w:asciiTheme="majorHAnsi" w:hAnsiTheme="majorHAnsi" w:cstheme="majorHAnsi"/>
          <w:sz w:val="22"/>
          <w:szCs w:val="22"/>
        </w:rPr>
        <w:t>thyroid</w:t>
      </w:r>
      <w:r w:rsidR="005B4F59">
        <w:rPr>
          <w:rFonts w:asciiTheme="majorHAnsi" w:hAnsiTheme="majorHAnsi" w:cstheme="majorHAnsi"/>
          <w:sz w:val="22"/>
          <w:szCs w:val="22"/>
        </w:rPr>
        <w:t xml:space="preserve"> dysfunction</w:t>
      </w:r>
      <w:r w:rsidR="00440A50">
        <w:rPr>
          <w:rFonts w:asciiTheme="majorHAnsi" w:hAnsiTheme="majorHAnsi" w:cstheme="majorHAnsi"/>
          <w:sz w:val="22"/>
          <w:szCs w:val="22"/>
        </w:rPr>
        <w:t xml:space="preserve"> </w:t>
      </w:r>
      <w:r w:rsidR="00F91EDF">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&lt;EndNote&gt;&lt;Cite&gt;&lt;Author&gt;Sinha&lt;/Author&gt;&lt;Year&gt;2011&lt;/Year&gt;&lt;RecNum&gt;29092&lt;/RecNum&gt;&lt;DisplayText&gt;(5)&lt;/DisplayText&gt;&lt;record&gt;&lt;rec-number&gt;29092&lt;/rec-number&gt;&lt;foreign-keys&gt;&lt;key app="EN" db-id="xzvfpae2fxdffzes59g5pwd2dwdvvx0ss2x0" timestamp="1671019577" guid="5fbff4f9-a7f0-4c9e-860e-d0afc9f63345"&gt;29092&lt;/key&gt;&lt;/foreign-keys&gt;&lt;ref-type name="Journal Article"&gt;17&lt;/ref-type&gt;&lt;contributors&gt;&lt;authors&gt;&lt;author&gt;Sinha, Uma&lt;/author&gt;&lt;author&gt;Sengupta, Nilanjan&lt;/author&gt;&lt;author&gt;Mukhopadhyay, Prasanta&lt;/author&gt;&lt;author&gt;Roy, Keshab Sinha&lt;/author&gt;&lt;/authors&gt;&lt;/contributors&gt;&lt;titles&gt;&lt;title&gt;Human immunodeficiency virus endocrinopathy&lt;/title&gt;&lt;secondary-title&gt;Indian journal of endocrinology and metabolism&lt;/secondary-title&gt;&lt;/titles&gt;&lt;periodical&gt;&lt;full-title&gt;Indian Journal of Endocrinology and Metabolism&lt;/full-title&gt;&lt;/periodical&gt;&lt;pages&gt;251&lt;/pages&gt;&lt;volume&gt;15&lt;/volume&gt;&lt;number&gt;4&lt;/number&gt;&lt;dates&gt;&lt;year&gt;2011&lt;/year&gt;&lt;/dates&gt;&lt;urls&gt;&lt;/urls&gt;&lt;/record&gt;&lt;/Cite&gt;&lt;/EndNote&gt;</w:instrText>
      </w:r>
      <w:r w:rsidR="00F91EDF">
        <w:rPr>
          <w:rFonts w:asciiTheme="majorHAnsi" w:hAnsiTheme="majorHAnsi" w:cstheme="majorHAnsi"/>
          <w:sz w:val="22"/>
          <w:szCs w:val="22"/>
        </w:rPr>
        <w:fldChar w:fldCharType="separate"/>
      </w:r>
      <w:r w:rsidR="00B6618F">
        <w:rPr>
          <w:rFonts w:asciiTheme="majorHAnsi" w:hAnsiTheme="majorHAnsi" w:cstheme="majorHAnsi"/>
          <w:noProof/>
          <w:sz w:val="22"/>
          <w:szCs w:val="22"/>
        </w:rPr>
        <w:t>(5)</w:t>
      </w:r>
      <w:r w:rsidR="00F91EDF">
        <w:rPr>
          <w:rFonts w:asciiTheme="majorHAnsi" w:hAnsiTheme="majorHAnsi" w:cstheme="majorHAnsi"/>
          <w:sz w:val="22"/>
          <w:szCs w:val="22"/>
        </w:rPr>
        <w:fldChar w:fldCharType="end"/>
      </w:r>
      <w:r w:rsidR="004603F3">
        <w:rPr>
          <w:rFonts w:asciiTheme="majorHAnsi" w:hAnsiTheme="majorHAnsi" w:cstheme="majorHAnsi"/>
          <w:sz w:val="22"/>
          <w:szCs w:val="22"/>
        </w:rPr>
        <w:t>.</w:t>
      </w:r>
      <w:r w:rsidR="005A10E4">
        <w:rPr>
          <w:rFonts w:asciiTheme="majorHAnsi" w:hAnsiTheme="majorHAnsi" w:cstheme="majorHAnsi"/>
          <w:sz w:val="22"/>
          <w:szCs w:val="22"/>
        </w:rPr>
        <w:t xml:space="preserve"> </w:t>
      </w:r>
    </w:p>
    <w:p w14:paraId="34FB8943" w14:textId="27FB9083"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 </w:t>
      </w:r>
      <w:r w:rsidRPr="00DF24FE">
        <w:rPr>
          <w:rFonts w:asciiTheme="majorHAnsi" w:hAnsiTheme="majorHAnsi" w:cstheme="majorHAnsi"/>
          <w:sz w:val="22"/>
          <w:szCs w:val="22"/>
        </w:rPr>
        <w:t>conflicting data</w:t>
      </w:r>
      <w:r w:rsidR="00E03A20">
        <w:rPr>
          <w:rFonts w:asciiTheme="majorHAnsi" w:hAnsiTheme="majorHAnsi" w:cstheme="majorHAnsi"/>
          <w:sz w:val="22"/>
          <w:szCs w:val="22"/>
        </w:rPr>
        <w:t xml:space="preserve"> describing </w:t>
      </w:r>
      <w:r w:rsidRPr="00DF24FE">
        <w:rPr>
          <w:rFonts w:asciiTheme="majorHAnsi" w:hAnsiTheme="majorHAnsi" w:cstheme="majorHAnsi"/>
          <w:sz w:val="22"/>
          <w:szCs w:val="22"/>
        </w:rPr>
        <w:t>the incidence and prevalence 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study 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r w:rsidR="005A6C56" w:rsidRPr="00DF24FE">
        <w:rPr>
          <w:rFonts w:asciiTheme="majorHAnsi" w:hAnsiTheme="majorHAnsi" w:cstheme="majorHAnsi"/>
          <w:sz w:val="22"/>
          <w:szCs w:val="22"/>
        </w:rPr>
        <w:t>Afreen</w:t>
      </w:r>
      <w:r w:rsidR="00F40406">
        <w:rPr>
          <w:rFonts w:asciiTheme="majorHAnsi" w:hAnsiTheme="majorHAnsi" w:cstheme="majorHAnsi"/>
          <w:sz w:val="22"/>
          <w:szCs w:val="22"/>
        </w:rPr>
        <w:t xml:space="preserve"> </w:t>
      </w:r>
      <w:r w:rsidR="00F40406" w:rsidRPr="009508A5">
        <w:rPr>
          <w:rFonts w:asciiTheme="majorHAnsi" w:hAnsiTheme="majorHAnsi" w:cstheme="majorHAnsi"/>
          <w:i/>
          <w:iCs/>
          <w:sz w:val="22"/>
          <w:szCs w:val="22"/>
        </w:rPr>
        <w:t>et al</w:t>
      </w:r>
      <w:r w:rsidR="00D76D11">
        <w:rPr>
          <w:rFonts w:asciiTheme="majorHAnsi" w:hAnsiTheme="majorHAnsi" w:cstheme="majorHAnsi"/>
          <w:sz w:val="22"/>
          <w:szCs w:val="22"/>
        </w:rPr>
        <w:t>,</w:t>
      </w:r>
      <w:r w:rsidR="00F40406">
        <w:rPr>
          <w:rFonts w:asciiTheme="majorHAnsi" w:hAnsiTheme="majorHAnsi" w:cstheme="majorHAnsi"/>
          <w:sz w:val="22"/>
          <w:szCs w:val="22"/>
        </w:rPr>
        <w:t xml:space="preserve"> reported adrenal insufficiency (AI)</w:t>
      </w:r>
      <w:r w:rsidR="00D64D54">
        <w:rPr>
          <w:rFonts w:asciiTheme="majorHAnsi" w:hAnsiTheme="majorHAnsi" w:cstheme="majorHAnsi"/>
          <w:sz w:val="22"/>
          <w:szCs w:val="22"/>
        </w:rPr>
        <w:t xml:space="preserve"> 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.06</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of 250 microgram</w:t>
      </w:r>
      <w:r w:rsidR="00D05777">
        <w:rPr>
          <w:rFonts w:asciiTheme="majorHAnsi" w:hAnsiTheme="majorHAnsi" w:cstheme="majorHAnsi"/>
          <w:sz w:val="22"/>
          <w:szCs w:val="22"/>
        </w:rPr>
        <w:t xml:space="preserve"> intravenous </w:t>
      </w:r>
      <w:proofErr w:type="spellStart"/>
      <w:r w:rsidR="00D05777">
        <w:rPr>
          <w:rFonts w:asciiTheme="majorHAnsi" w:hAnsiTheme="majorHAnsi" w:cstheme="majorHAnsi"/>
          <w:sz w:val="22"/>
          <w:szCs w:val="22"/>
        </w:rPr>
        <w:t>tetracosactide</w:t>
      </w:r>
      <w:proofErr w:type="spellEnd"/>
      <w:r w:rsidR="00D05777">
        <w:rPr>
          <w:rFonts w:asciiTheme="majorHAnsi" w:hAnsiTheme="majorHAnsi" w:cstheme="majorHAnsi"/>
          <w:sz w:val="22"/>
          <w:szCs w:val="22"/>
        </w:rPr>
        <w:t xml:space="preserv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&lt;EndNote&gt;&lt;Cite&gt;&lt;Author&gt;Afreen&lt;/Author&gt;&lt;Year&gt;2017&lt;/Year&gt;&lt;RecNum&gt;29083&lt;/RecNum&gt;&lt;DisplayText&gt;(8)&lt;/DisplayText&gt;&lt;record&gt;&lt;rec-number&gt;29083&lt;/rec-number&gt;&lt;foreign-keys&gt;&lt;key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(8)</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 were</w:t>
      </w:r>
      <w:r w:rsidR="00A33D2A">
        <w:rPr>
          <w:rFonts w:asciiTheme="majorHAnsi" w:hAnsiTheme="majorHAnsi" w:cstheme="majorHAnsi"/>
          <w:sz w:val="22"/>
          <w:szCs w:val="22"/>
        </w:rPr>
        <w:t xml:space="preserve"> treatment naïve patients,</w:t>
      </w:r>
      <w:r w:rsidR="00630A52">
        <w:rPr>
          <w:rFonts w:asciiTheme="majorHAnsi" w:hAnsiTheme="majorHAnsi" w:cstheme="majorHAnsi"/>
          <w:sz w:val="22"/>
          <w:szCs w:val="22"/>
        </w:rPr>
        <w:t xml:space="preserve"> the </w:t>
      </w:r>
      <w:r w:rsidR="00227151">
        <w:rPr>
          <w:rFonts w:asciiTheme="majorHAnsi" w:hAnsiTheme="majorHAnsi" w:cstheme="majorHAnsi"/>
          <w:sz w:val="22"/>
          <w:szCs w:val="22"/>
        </w:rPr>
        <w:t xml:space="preserve">reported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630A52">
        <w:rPr>
          <w:rFonts w:asciiTheme="majorHAnsi" w:hAnsiTheme="majorHAnsi" w:cstheme="majorHAnsi"/>
          <w:sz w:val="22"/>
          <w:szCs w:val="22"/>
        </w:rPr>
        <w:t xml:space="preserve"> was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0E15C7">
        <w:rPr>
          <w:rFonts w:asciiTheme="majorHAnsi" w:hAnsiTheme="majorHAnsi" w:cstheme="majorHAnsi"/>
          <w:sz w:val="22"/>
          <w:szCs w:val="22"/>
        </w:rPr>
        <w:t xml:space="preserve"> the</w:t>
      </w:r>
      <w:r w:rsidR="0094511F">
        <w:rPr>
          <w:rFonts w:asciiTheme="majorHAnsi" w:hAnsiTheme="majorHAnsi" w:cstheme="majorHAnsi"/>
          <w:sz w:val="22"/>
          <w:szCs w:val="22"/>
        </w:rPr>
        <w:t xml:space="preserve"> 1</w:t>
      </w:r>
      <w:r w:rsidR="000E15C7">
        <w:rPr>
          <w:rFonts w:asciiTheme="majorHAnsi" w:hAnsiTheme="majorHAnsi" w:cstheme="majorHAnsi"/>
          <w:sz w:val="22"/>
          <w:szCs w:val="22"/>
        </w:rPr>
        <w:t xml:space="preserve"> microgram </w:t>
      </w:r>
      <w:proofErr w:type="spellStart"/>
      <w:r w:rsidR="0094511F">
        <w:rPr>
          <w:rFonts w:asciiTheme="majorHAnsi" w:hAnsiTheme="majorHAnsi" w:cstheme="majorHAnsi"/>
          <w:sz w:val="22"/>
          <w:szCs w:val="22"/>
        </w:rPr>
        <w:t>tetracosactide</w:t>
      </w:r>
      <w:proofErr w:type="spellEnd"/>
      <w:r w:rsidR="0094511F">
        <w:rPr>
          <w:rFonts w:asciiTheme="majorHAnsi" w:hAnsiTheme="majorHAnsi" w:cstheme="majorHAnsi"/>
          <w:sz w:val="22"/>
          <w:szCs w:val="22"/>
        </w:rPr>
        <w:t xml:space="preserv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&lt;EndNote&gt;&lt;Cite&gt;&lt;Author&gt;Odeniyi&lt;/Author&gt;&lt;Year&gt;2013&lt;/Year&gt;&lt;RecNum&gt;29096&lt;/RecNum&gt;&lt;DisplayText&gt;(9)&lt;/DisplayText&gt;&lt;record&gt;&lt;rec-number&gt;29096&lt;/rec-number&gt;&lt;foreign-keys&gt;&lt;key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B6618F">
        <w:rPr>
          <w:rFonts w:asciiTheme="majorHAnsi" w:hAnsiTheme="majorHAnsi" w:cstheme="majorHAnsi"/>
          <w:noProof/>
          <w:sz w:val="22"/>
          <w:szCs w:val="22"/>
        </w:rPr>
        <w:t>(9)</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30CD970C" w14:textId="621F6BCC" w:rsidR="006F2E97" w:rsidRDefault="00D80CBA" w:rsidP="00C77B9E">
      <w:pPr>
        <w:pStyle w:val="BodyText"/>
        <w:jc w:val="both"/>
        <w:rPr>
          <w:rFonts w:asciiTheme="majorHAnsi" w:hAnsiTheme="majorHAnsi" w:cstheme="majorHAnsi"/>
          <w:sz w:val="22"/>
          <w:szCs w:val="22"/>
        </w:rPr>
      </w:pPr>
      <w:r w:rsidRPr="00D80CBA">
        <w:rPr>
          <w:rFonts w:asciiTheme="majorHAnsi" w:hAnsiTheme="majorHAnsi" w:cstheme="majorHAnsi"/>
          <w:sz w:val="22"/>
          <w:szCs w:val="22"/>
        </w:rPr>
        <w:t xml:space="preserve">There is a high </w:t>
      </w:r>
      <w:r w:rsidR="000845A9" w:rsidRPr="000845A9">
        <w:rPr>
          <w:rFonts w:asciiTheme="majorHAnsi" w:hAnsiTheme="majorHAnsi" w:cstheme="majorHAnsi"/>
          <w:sz w:val="22"/>
          <w:szCs w:val="22"/>
          <w:highlight w:val="yellow"/>
        </w:rPr>
        <w:t>background</w:t>
      </w:r>
      <w:r w:rsidR="000845A9">
        <w:rPr>
          <w:rFonts w:asciiTheme="majorHAnsi" w:hAnsiTheme="majorHAnsi" w:cstheme="majorHAnsi"/>
          <w:sz w:val="22"/>
          <w:szCs w:val="22"/>
        </w:rPr>
        <w:t xml:space="preserve"> </w:t>
      </w:r>
      <w:r w:rsidRPr="00D80CBA">
        <w:rPr>
          <w:rFonts w:asciiTheme="majorHAnsi" w:hAnsiTheme="majorHAnsi" w:cstheme="majorHAnsi"/>
          <w:sz w:val="22"/>
          <w:szCs w:val="22"/>
        </w:rPr>
        <w:t xml:space="preserve">prevalence </w:t>
      </w:r>
      <w:r w:rsidR="00F77B63">
        <w:rPr>
          <w:rFonts w:asciiTheme="majorHAnsi" w:hAnsiTheme="majorHAnsi" w:cstheme="majorHAnsi"/>
          <w:sz w:val="22"/>
          <w:szCs w:val="22"/>
        </w:rPr>
        <w:t xml:space="preserve">9% </w:t>
      </w:r>
      <w:r w:rsidR="005C409B" w:rsidRPr="00973F36">
        <w:rPr>
          <w:rFonts w:asciiTheme="majorHAnsi" w:hAnsiTheme="majorHAnsi" w:cstheme="majorHAnsi"/>
          <w:sz w:val="22"/>
          <w:szCs w:val="22"/>
        </w:rPr>
        <w:fldChar w:fldCharType="begin"/>
      </w:r>
      <w:r w:rsidR="00B6618F" w:rsidRPr="00973F36">
        <w:rPr>
          <w:rFonts w:asciiTheme="majorHAnsi" w:hAnsiTheme="majorHAnsi" w:cstheme="majorHAnsi"/>
          <w:sz w:val="22"/>
          <w:szCs w:val="22"/>
        </w:rPr>
        <w:instrText xml:space="preserve"> ADDIN EN.CITE &lt;EndNote&gt;&lt;Cite ExcludeYear="1"&gt;&lt;Author&gt;Goliber&lt;/Author&gt;&lt;Year&gt;2002&lt;/Year&gt;&lt;RecNum&gt;29105&lt;/RecNum&gt;&lt;DisplayText&gt;(10)&lt;/DisplayText&gt;&lt;record&gt;&lt;rec-number&gt;29105&lt;/rec-number&gt;&lt;foreign-keys&gt;&lt;key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005C409B" w:rsidRPr="00973F36">
        <w:rPr>
          <w:rFonts w:asciiTheme="majorHAnsi" w:hAnsiTheme="majorHAnsi" w:cstheme="majorHAnsi"/>
          <w:sz w:val="22"/>
          <w:szCs w:val="22"/>
        </w:rPr>
        <w:fldChar w:fldCharType="separate"/>
      </w:r>
      <w:r w:rsidR="00B6618F" w:rsidRPr="00973F36">
        <w:rPr>
          <w:rFonts w:asciiTheme="majorHAnsi" w:hAnsiTheme="majorHAnsi" w:cstheme="majorHAnsi"/>
          <w:noProof/>
          <w:sz w:val="22"/>
          <w:szCs w:val="22"/>
        </w:rPr>
        <w:t>(10)</w:t>
      </w:r>
      <w:r w:rsidR="005C409B" w:rsidRPr="00973F36">
        <w:rPr>
          <w:rFonts w:asciiTheme="majorHAnsi" w:hAnsiTheme="majorHAnsi" w:cstheme="majorHAnsi"/>
          <w:sz w:val="22"/>
          <w:szCs w:val="22"/>
        </w:rPr>
        <w:fldChar w:fldCharType="end"/>
      </w:r>
      <w:r w:rsidR="00A42EA8">
        <w:rPr>
          <w:rFonts w:asciiTheme="majorHAnsi" w:hAnsiTheme="majorHAnsi" w:cstheme="majorHAnsi"/>
          <w:sz w:val="22"/>
          <w:szCs w:val="22"/>
        </w:rPr>
        <w:t xml:space="preserve"> </w:t>
      </w:r>
      <w:r w:rsidRPr="00D80CBA">
        <w:rPr>
          <w:rFonts w:asciiTheme="majorHAnsi" w:hAnsiTheme="majorHAnsi" w:cstheme="majorHAnsi"/>
          <w:sz w:val="22"/>
          <w:szCs w:val="22"/>
        </w:rPr>
        <w:t>of Human immune virus (HIV) infection</w:t>
      </w:r>
      <w:r w:rsidR="00A40F58">
        <w:rPr>
          <w:rFonts w:asciiTheme="majorHAnsi" w:hAnsiTheme="majorHAnsi" w:cstheme="majorHAnsi"/>
          <w:sz w:val="22"/>
          <w:szCs w:val="22"/>
        </w:rPr>
        <w:t xml:space="preserve"> </w:t>
      </w:r>
      <w:r w:rsidRPr="00D80CBA">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&lt;EndNote&gt;&lt;Cite&gt;&lt;Author&gt;Hofbauer&lt;/Author&gt;&lt;Year&gt;1996&lt;/Year&gt;&lt;RecNum&gt;29084&lt;/RecNum&gt;&lt;DisplayText&gt;(7)&lt;/DisplayText&gt;&lt;record&gt;&lt;rec-number&gt;29084&lt;/rec-number&gt;&lt;foreign-keys&gt;&lt;key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D80CBA">
        <w:rPr>
          <w:rFonts w:asciiTheme="majorHAnsi" w:hAnsiTheme="majorHAnsi" w:cstheme="majorHAnsi"/>
          <w:sz w:val="22"/>
          <w:szCs w:val="22"/>
        </w:rPr>
        <w:fldChar w:fldCharType="separate"/>
      </w:r>
      <w:r w:rsidR="00B6618F">
        <w:rPr>
          <w:rFonts w:asciiTheme="majorHAnsi" w:hAnsiTheme="majorHAnsi" w:cstheme="majorHAnsi"/>
          <w:noProof/>
          <w:sz w:val="22"/>
          <w:szCs w:val="22"/>
        </w:rPr>
        <w:t>(7)</w:t>
      </w:r>
      <w:r w:rsidRPr="00D80CBA">
        <w:rPr>
          <w:rFonts w:asciiTheme="majorHAnsi" w:hAnsiTheme="majorHAnsi" w:cstheme="majorHAnsi"/>
          <w:sz w:val="22"/>
          <w:szCs w:val="22"/>
        </w:rPr>
        <w:fldChar w:fldCharType="end"/>
      </w:r>
      <w:r w:rsidRPr="00D80CBA">
        <w:rPr>
          <w:rFonts w:asciiTheme="majorHAnsi" w:hAnsiTheme="majorHAnsi" w:cstheme="majorHAnsi"/>
          <w:sz w:val="22"/>
          <w:szCs w:val="22"/>
        </w:rPr>
        <w:t xml:space="preserve"> in sub-Saharan Africa, which is associated with significant mortality </w:t>
      </w:r>
      <w:r w:rsidR="00C22E9D">
        <w:rPr>
          <w:rFonts w:asciiTheme="majorHAnsi" w:hAnsiTheme="majorHAnsi" w:cstheme="majorHAnsi"/>
          <w:sz w:val="22"/>
          <w:szCs w:val="22"/>
        </w:rPr>
        <w:t xml:space="preserve">estimated in 2001 at 2.2 million out of 3 million deaths  </w:t>
      </w:r>
      <w:r w:rsidRPr="00D80CBA">
        <w:rPr>
          <w:rFonts w:asciiTheme="majorHAnsi" w:hAnsiTheme="majorHAnsi" w:cstheme="majorHAnsi"/>
          <w:sz w:val="22"/>
          <w:szCs w:val="22"/>
        </w:rPr>
        <w:t>in patients presenting with advanced disease</w:t>
      </w:r>
      <w:r w:rsidR="00C22E9D">
        <w:rPr>
          <w:rFonts w:asciiTheme="majorHAnsi" w:hAnsiTheme="majorHAnsi" w:cstheme="majorHAnsi"/>
          <w:sz w:val="22"/>
          <w:szCs w:val="22"/>
        </w:rPr>
        <w:t xml:space="preserve"> worldwide</w:t>
      </w:r>
      <w:r w:rsidR="00C01D4B">
        <w:rPr>
          <w:rFonts w:asciiTheme="majorHAnsi" w:hAnsiTheme="majorHAnsi" w:cstheme="majorHAnsi"/>
          <w:sz w:val="22"/>
          <w:szCs w:val="22"/>
        </w:rPr>
        <w:t xml:space="preserve"> (12)</w:t>
      </w:r>
      <w:r w:rsidRPr="00D80CBA">
        <w:rPr>
          <w:rFonts w:asciiTheme="majorHAnsi" w:hAnsiTheme="majorHAnsi" w:cstheme="majorHAnsi"/>
          <w:sz w:val="22"/>
          <w:szCs w:val="22"/>
        </w:rPr>
        <w:t>.</w:t>
      </w:r>
      <w:r w:rsidR="00C22E9D">
        <w:rPr>
          <w:rFonts w:asciiTheme="majorHAnsi" w:hAnsiTheme="majorHAnsi" w:cstheme="majorHAnsi"/>
          <w:sz w:val="22"/>
          <w:szCs w:val="22"/>
        </w:rPr>
        <w:t xml:space="preserve"> </w:t>
      </w:r>
      <w:r w:rsidRPr="00D80CBA">
        <w:rPr>
          <w:rFonts w:asciiTheme="majorHAnsi" w:hAnsiTheme="majorHAnsi" w:cstheme="majorHAnsi"/>
          <w:sz w:val="22"/>
          <w:szCs w:val="22"/>
        </w:rPr>
        <w:t xml:space="preserve"> </w:t>
      </w:r>
      <w:r w:rsidR="00E43E5C">
        <w:rPr>
          <w:rFonts w:asciiTheme="majorHAnsi" w:hAnsiTheme="majorHAnsi" w:cstheme="majorHAnsi"/>
          <w:sz w:val="22"/>
          <w:szCs w:val="22"/>
        </w:rPr>
        <w:t xml:space="preserve"> </w:t>
      </w:r>
      <w:r w:rsidR="007762C4" w:rsidRPr="00D00ECA">
        <w:rPr>
          <w:rFonts w:asciiTheme="majorHAnsi" w:hAnsiTheme="majorHAnsi" w:cstheme="majorHAnsi"/>
          <w:sz w:val="22"/>
          <w:szCs w:val="22"/>
        </w:rPr>
        <w:t>Compared to Europe and North America,</w:t>
      </w:r>
      <w:r w:rsidR="007762C4">
        <w:rPr>
          <w:rFonts w:asciiTheme="majorHAnsi" w:hAnsiTheme="majorHAnsi" w:cstheme="majorHAnsi"/>
          <w:sz w:val="22"/>
          <w:szCs w:val="22"/>
        </w:rPr>
        <w:t xml:space="preserve"> e</w:t>
      </w:r>
      <w:r w:rsidR="00C255A3">
        <w:rPr>
          <w:rFonts w:asciiTheme="majorHAnsi" w:hAnsiTheme="majorHAnsi" w:cstheme="majorHAnsi"/>
          <w:sz w:val="22"/>
          <w:szCs w:val="22"/>
        </w:rPr>
        <w:t>arly mortality</w:t>
      </w:r>
      <w:r w:rsidR="0060722A">
        <w:rPr>
          <w:rFonts w:asciiTheme="majorHAnsi" w:hAnsiTheme="majorHAnsi" w:cstheme="majorHAnsi"/>
          <w:sz w:val="22"/>
          <w:szCs w:val="22"/>
        </w:rPr>
        <w:t xml:space="preserve"> </w:t>
      </w:r>
      <w:r w:rsidR="00C01D4B">
        <w:rPr>
          <w:rFonts w:asciiTheme="majorHAnsi" w:hAnsiTheme="majorHAnsi" w:cstheme="majorHAnsi"/>
          <w:sz w:val="22"/>
          <w:szCs w:val="22"/>
        </w:rPr>
        <w:t xml:space="preserve">in HIV positive patients </w:t>
      </w:r>
      <w:r w:rsidR="0060722A">
        <w:rPr>
          <w:rFonts w:asciiTheme="majorHAnsi" w:hAnsiTheme="majorHAnsi" w:cstheme="majorHAnsi"/>
          <w:sz w:val="22"/>
          <w:szCs w:val="22"/>
        </w:rPr>
        <w:t>is</w:t>
      </w:r>
      <w:r w:rsidR="00C255A3">
        <w:rPr>
          <w:rFonts w:asciiTheme="majorHAnsi" w:hAnsiTheme="majorHAnsi" w:cstheme="majorHAnsi"/>
          <w:sz w:val="22"/>
          <w:szCs w:val="22"/>
        </w:rPr>
        <w:t xml:space="preserve"> higher in resource limited settings, including South Africa</w:t>
      </w:r>
      <w:r w:rsidR="00A40F58">
        <w:rPr>
          <w:rFonts w:asciiTheme="majorHAnsi" w:hAnsiTheme="majorHAnsi" w:cstheme="majorHAnsi"/>
          <w:sz w:val="22"/>
          <w:szCs w:val="22"/>
        </w:rPr>
        <w:t xml:space="preserve"> </w:t>
      </w:r>
      <w:r w:rsidR="00C255A3">
        <w:rPr>
          <w:rFonts w:asciiTheme="majorHAnsi" w:hAnsiTheme="majorHAnsi" w:cstheme="majorHAnsi"/>
          <w:sz w:val="22"/>
          <w:szCs w:val="22"/>
        </w:rPr>
        <w:fldChar w:fldCharType="begin"/>
      </w:r>
      <w:r w:rsidR="00C255A3">
        <w:rPr>
          <w:rFonts w:asciiTheme="majorHAnsi" w:hAnsiTheme="majorHAnsi" w:cstheme="majorHAnsi"/>
          <w:sz w:val="22"/>
          <w:szCs w:val="22"/>
        </w:rPr>
        <w:instrText xml:space="preserve"> ADDIN EN.CITE &lt;EndNote&gt;&lt;Cite&gt;&lt;Author&gt;Boulle&lt;/Author&gt;&lt;Year&gt;2014&lt;/Year&gt;&lt;RecNum&gt;29113&lt;/RecNum&gt;&lt;DisplayText&gt;(12)&lt;/DisplayText&gt;&lt;record&gt;&lt;rec-number&gt;29113&lt;/rec-number&gt;&lt;foreign-keys&gt;&lt;key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00C255A3">
        <w:rPr>
          <w:rFonts w:asciiTheme="majorHAnsi" w:hAnsiTheme="majorHAnsi" w:cstheme="majorHAnsi"/>
          <w:sz w:val="22"/>
          <w:szCs w:val="22"/>
        </w:rPr>
        <w:fldChar w:fldCharType="separate"/>
      </w:r>
      <w:r w:rsidR="00C255A3">
        <w:rPr>
          <w:rFonts w:asciiTheme="majorHAnsi" w:hAnsiTheme="majorHAnsi" w:cstheme="majorHAnsi"/>
          <w:noProof/>
          <w:sz w:val="22"/>
          <w:szCs w:val="22"/>
        </w:rPr>
        <w:t>(12)</w:t>
      </w:r>
      <w:r w:rsidR="00C255A3">
        <w:rPr>
          <w:rFonts w:asciiTheme="majorHAnsi" w:hAnsiTheme="majorHAnsi" w:cstheme="majorHAnsi"/>
          <w:sz w:val="22"/>
          <w:szCs w:val="22"/>
        </w:rPr>
        <w:fldChar w:fldCharType="end"/>
      </w:r>
      <w:r w:rsidR="00C01D4B">
        <w:rPr>
          <w:rFonts w:asciiTheme="majorHAnsi" w:hAnsiTheme="majorHAnsi" w:cstheme="majorHAnsi"/>
          <w:sz w:val="22"/>
          <w:szCs w:val="22"/>
        </w:rPr>
        <w:t xml:space="preserve"> due to late presentation and inadequate health systems</w:t>
      </w:r>
      <w:r w:rsidR="00A40F58">
        <w:rPr>
          <w:rFonts w:asciiTheme="majorHAnsi" w:hAnsiTheme="majorHAnsi" w:cstheme="majorHAnsi"/>
          <w:sz w:val="22"/>
          <w:szCs w:val="22"/>
        </w:rPr>
        <w:t>.</w:t>
      </w:r>
      <w:r w:rsidR="0099680A">
        <w:rPr>
          <w:rFonts w:asciiTheme="majorHAnsi" w:hAnsiTheme="majorHAnsi" w:cstheme="majorHAnsi"/>
          <w:sz w:val="22"/>
          <w:szCs w:val="22"/>
        </w:rPr>
        <w:t xml:space="preserve"> Although undiagnosed </w:t>
      </w:r>
      <w:r w:rsidR="00D26CF1">
        <w:rPr>
          <w:rFonts w:asciiTheme="majorHAnsi" w:hAnsiTheme="majorHAnsi" w:cstheme="majorHAnsi"/>
          <w:sz w:val="22"/>
          <w:szCs w:val="22"/>
        </w:rPr>
        <w:t>a</w:t>
      </w:r>
      <w:r w:rsidR="00BD564E">
        <w:rPr>
          <w:rFonts w:asciiTheme="majorHAnsi" w:hAnsiTheme="majorHAnsi" w:cstheme="majorHAnsi"/>
          <w:sz w:val="22"/>
          <w:szCs w:val="22"/>
        </w:rPr>
        <w:t xml:space="preserve">drenal insufficiency is associated </w:t>
      </w:r>
      <w:r w:rsidR="00F241AD">
        <w:rPr>
          <w:rFonts w:asciiTheme="majorHAnsi" w:hAnsiTheme="majorHAnsi" w:cstheme="majorHAnsi"/>
          <w:sz w:val="22"/>
          <w:szCs w:val="22"/>
        </w:rPr>
        <w:t>with invariable mortality</w:t>
      </w:r>
      <w:r w:rsidR="00A40F58">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C255A3">
        <w:rPr>
          <w:rFonts w:asciiTheme="majorHAnsi" w:hAnsiTheme="majorHAnsi" w:cstheme="majorHAnsi"/>
          <w:sz w:val="22"/>
          <w:szCs w:val="22"/>
        </w:rPr>
        <w:instrText xml:space="preserve"> ADDIN EN.CITE &lt;EndNote&gt;&lt;Cite&gt;&lt;Author&gt;Lousada&lt;/Author&gt;&lt;Year&gt;2021&lt;/Year&gt;&lt;RecNum&gt;29102&lt;/RecNum&gt;&lt;DisplayText&gt;(13)&lt;/DisplayText&gt;&lt;record&gt;&lt;rec-number&gt;29102&lt;/rec-number&gt;&lt;foreign-keys&gt;&lt;key app="EN" db-id="xzvfpae2fxdffzes59g5pwd2dwdvvx0ss2x0" timestamp="1676545052" guid="2e39321c-1d03-4709-ab63-25b6f0118139"&gt;29102&lt;/key&gt;&lt;/foreign-keys&gt;&lt;ref-type name="Journal Article"&gt;17&lt;/ref-type&gt;&lt;contributors&gt;&lt;authors&gt;&lt;author&gt;Lousada, Lia Mesquita&lt;/author&gt;&lt;author&gt;Mendonca, Berenice B&lt;/author&gt;&lt;author&gt;Bachega, Tania ASS&lt;/author&gt;&lt;/authors&gt;&lt;/contributors&gt;&lt;titles&gt;&lt;title&gt;Adrenal crisis and mortality rate in adrenal insufficiency and congenital adrenal hyperplasia&lt;/title&gt;&lt;secondary-title&gt;Archives of Endocrinology and Metabolism&lt;/secondary-title&gt;&lt;/titles&gt;&lt;periodical&gt;&lt;full-title&gt;Archives of Endocrinology and Metabolism&lt;/full-title&gt;&lt;/periodical&gt;&lt;pages&gt;488-494&lt;/pages&gt;&lt;volume&gt;65&lt;/volume&gt;&lt;dates&gt;&lt;year&gt;2021&lt;/year&gt;&lt;/dates&gt;&lt;isbn&gt;2359-3997&lt;/isbn&gt;&lt;urls&gt;&lt;/urls&gt;&lt;/record&gt;&lt;/Cite&gt;&lt;/EndNote&gt;</w:instrText>
      </w:r>
      <w:r w:rsidR="008D3F54">
        <w:rPr>
          <w:rFonts w:asciiTheme="majorHAnsi" w:hAnsiTheme="majorHAnsi" w:cstheme="majorHAnsi"/>
          <w:sz w:val="22"/>
          <w:szCs w:val="22"/>
        </w:rPr>
        <w:fldChar w:fldCharType="separate"/>
      </w:r>
      <w:r w:rsidR="00C255A3">
        <w:rPr>
          <w:rFonts w:asciiTheme="majorHAnsi" w:hAnsiTheme="majorHAnsi" w:cstheme="majorHAnsi"/>
          <w:noProof/>
          <w:sz w:val="22"/>
          <w:szCs w:val="22"/>
        </w:rPr>
        <w:t>(13)</w:t>
      </w:r>
      <w:r w:rsidR="008D3F54">
        <w:rPr>
          <w:rFonts w:asciiTheme="majorHAnsi" w:hAnsiTheme="majorHAnsi" w:cstheme="majorHAnsi"/>
          <w:sz w:val="22"/>
          <w:szCs w:val="22"/>
        </w:rPr>
        <w:fldChar w:fldCharType="end"/>
      </w:r>
      <w:r w:rsidR="00F241AD">
        <w:rPr>
          <w:rFonts w:asciiTheme="majorHAnsi" w:hAnsiTheme="majorHAnsi" w:cstheme="majorHAnsi"/>
          <w:sz w:val="22"/>
          <w:szCs w:val="22"/>
        </w:rPr>
        <w:t>,</w:t>
      </w:r>
      <w:r w:rsidR="0098695A">
        <w:rPr>
          <w:rFonts w:asciiTheme="majorHAnsi" w:hAnsiTheme="majorHAnsi" w:cstheme="majorHAnsi"/>
          <w:sz w:val="22"/>
          <w:szCs w:val="22"/>
        </w:rPr>
        <w:t xml:space="preserve"> </w:t>
      </w:r>
      <w:r w:rsidR="006A68C0">
        <w:rPr>
          <w:rFonts w:asciiTheme="majorHAnsi" w:hAnsiTheme="majorHAnsi" w:cstheme="majorHAnsi"/>
          <w:sz w:val="22"/>
          <w:szCs w:val="22"/>
        </w:rPr>
        <w:t xml:space="preserve">treated adrenal insufficiency </w:t>
      </w:r>
      <w:r w:rsidR="00173420">
        <w:rPr>
          <w:rFonts w:asciiTheme="majorHAnsi" w:hAnsiTheme="majorHAnsi" w:cstheme="majorHAnsi"/>
          <w:sz w:val="22"/>
          <w:szCs w:val="22"/>
        </w:rPr>
        <w:t>is associated with</w:t>
      </w:r>
      <w:r w:rsidR="006F2E97">
        <w:rPr>
          <w:rFonts w:asciiTheme="majorHAnsi" w:hAnsiTheme="majorHAnsi" w:cstheme="majorHAnsi"/>
          <w:sz w:val="22"/>
          <w:szCs w:val="22"/>
        </w:rPr>
        <w:t xml:space="preserve"> poorer survival</w:t>
      </w:r>
      <w:r w:rsidR="00993D64">
        <w:rPr>
          <w:rFonts w:asciiTheme="majorHAnsi" w:hAnsiTheme="majorHAnsi" w:cstheme="majorHAnsi"/>
          <w:sz w:val="22"/>
          <w:szCs w:val="22"/>
        </w:rPr>
        <w:t xml:space="preserve"> due in part to cardiovascular, malignant and infectious diseases</w:t>
      </w:r>
      <w:r w:rsidR="0099680A">
        <w:rPr>
          <w:rFonts w:asciiTheme="majorHAnsi" w:hAnsiTheme="majorHAnsi" w:cstheme="majorHAnsi"/>
          <w:sz w:val="22"/>
          <w:szCs w:val="22"/>
        </w:rPr>
        <w:t>,</w:t>
      </w:r>
      <w:r w:rsidR="006F2E97">
        <w:rPr>
          <w:rFonts w:asciiTheme="majorHAnsi" w:hAnsiTheme="majorHAnsi" w:cstheme="majorHAnsi"/>
          <w:sz w:val="22"/>
          <w:szCs w:val="22"/>
        </w:rPr>
        <w:t xml:space="preserve"> compared to the background population</w:t>
      </w:r>
      <w:r w:rsidR="000A46AC">
        <w:rPr>
          <w:rFonts w:asciiTheme="majorHAnsi" w:hAnsiTheme="majorHAnsi" w:cstheme="majorHAnsi"/>
          <w:sz w:val="22"/>
          <w:szCs w:val="22"/>
        </w:rPr>
        <w:t xml:space="preserve"> </w:t>
      </w:r>
      <w:r w:rsidR="000A46AC">
        <w:rPr>
          <w:rFonts w:asciiTheme="majorHAnsi" w:hAnsiTheme="majorHAnsi" w:cstheme="majorHAnsi"/>
          <w:sz w:val="22"/>
          <w:szCs w:val="22"/>
        </w:rPr>
        <w:fldChar w:fldCharType="begin"/>
      </w:r>
      <w:r w:rsidR="000A46AC">
        <w:rPr>
          <w:rFonts w:asciiTheme="majorHAnsi" w:hAnsiTheme="majorHAnsi" w:cstheme="majorHAnsi"/>
          <w:sz w:val="22"/>
          <w:szCs w:val="22"/>
        </w:rPr>
        <w:instrText xml:space="preserve"> ADDIN EN.CITE &lt;EndNote&gt;&lt;Cite&gt;&lt;Author&gt;Bergthorsdottir&lt;/Author&gt;&lt;Year&gt;2006&lt;/Year&gt;&lt;RecNum&gt;29114&lt;/RecNum&gt;&lt;DisplayText&gt;(14)&lt;/DisplayText&gt;&lt;record&gt;&lt;rec-number&gt;29114&lt;/rec-number&gt;&lt;foreign-keys&gt;&lt;key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0A46AC">
        <w:rPr>
          <w:rFonts w:asciiTheme="majorHAnsi" w:hAnsiTheme="majorHAnsi" w:cstheme="majorHAnsi"/>
          <w:noProof/>
          <w:sz w:val="22"/>
          <w:szCs w:val="22"/>
        </w:rPr>
        <w:t>(14)</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0A46AC">
        <w:rPr>
          <w:rFonts w:asciiTheme="majorHAnsi" w:hAnsiTheme="majorHAnsi" w:cstheme="majorHAnsi"/>
          <w:sz w:val="22"/>
          <w:szCs w:val="22"/>
        </w:rPr>
        <w:instrText xml:space="preserve"> ADDIN EN.CITE &lt;EndNote&gt;&lt;Cite&gt;&lt;Author&gt;Husebye&lt;/Author&gt;&lt;Year&gt;2021&lt;/Year&gt;&lt;RecNum&gt;29103&lt;/RecNum&gt;&lt;DisplayText&gt;(15)&lt;/DisplayText&gt;&lt;record&gt;&lt;rec-number&gt;29103&lt;/rec-number&gt;&lt;foreign-keys&gt;&lt;key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0A46AC">
        <w:rPr>
          <w:rFonts w:asciiTheme="majorHAnsi" w:hAnsiTheme="majorHAnsi" w:cstheme="majorHAnsi"/>
          <w:noProof/>
          <w:sz w:val="22"/>
          <w:szCs w:val="22"/>
        </w:rPr>
        <w:t>(15)</w:t>
      </w:r>
      <w:r w:rsidR="008D3F54">
        <w:rPr>
          <w:rFonts w:asciiTheme="majorHAnsi" w:hAnsiTheme="majorHAnsi" w:cstheme="majorHAnsi"/>
          <w:sz w:val="22"/>
          <w:szCs w:val="22"/>
        </w:rPr>
        <w:fldChar w:fldCharType="end"/>
      </w:r>
      <w:r w:rsidR="000002AF">
        <w:rPr>
          <w:rFonts w:asciiTheme="majorHAnsi" w:hAnsiTheme="majorHAnsi" w:cstheme="majorHAnsi"/>
          <w:sz w:val="22"/>
          <w:szCs w:val="22"/>
        </w:rPr>
        <w:t>, especially in overtreatment and insufficient replacement during infections and stress-related events.</w:t>
      </w:r>
      <w:r w:rsidR="000002AF" w:rsidDel="000002AF">
        <w:rPr>
          <w:rFonts w:asciiTheme="majorHAnsi" w:hAnsiTheme="majorHAnsi" w:cstheme="majorHAnsi"/>
          <w:sz w:val="22"/>
          <w:szCs w:val="22"/>
        </w:rPr>
        <w:t xml:space="preserve"> </w:t>
      </w:r>
    </w:p>
    <w:p w14:paraId="5A287AAE" w14:textId="4E838CE2" w:rsidR="00DE5C72" w:rsidRPr="00DF24FE" w:rsidRDefault="00C72718" w:rsidP="000002AF">
      <w:pPr>
        <w:pStyle w:val="BodyText"/>
        <w:jc w:val="both"/>
        <w:rPr>
          <w:rFonts w:asciiTheme="majorHAnsi" w:hAnsiTheme="majorHAnsi" w:cstheme="majorHAnsi"/>
          <w:sz w:val="22"/>
          <w:szCs w:val="22"/>
        </w:rPr>
      </w:pPr>
      <w:r>
        <w:rPr>
          <w:rFonts w:asciiTheme="majorHAnsi" w:hAnsiTheme="majorHAnsi" w:cstheme="majorHAnsi"/>
          <w:sz w:val="22"/>
          <w:szCs w:val="22"/>
        </w:rPr>
        <w:t>On the background of substantial mortality associated with</w:t>
      </w:r>
      <w:r w:rsidR="00A96E70">
        <w:rPr>
          <w:rFonts w:asciiTheme="majorHAnsi" w:hAnsiTheme="majorHAnsi" w:cstheme="majorHAnsi"/>
          <w:sz w:val="22"/>
          <w:szCs w:val="22"/>
        </w:rPr>
        <w:t xml:space="preserve"> advanced</w:t>
      </w:r>
      <w:r>
        <w:rPr>
          <w:rFonts w:asciiTheme="majorHAnsi" w:hAnsiTheme="majorHAnsi" w:cstheme="majorHAnsi"/>
          <w:sz w:val="22"/>
          <w:szCs w:val="22"/>
        </w:rPr>
        <w:t xml:space="preserve"> </w:t>
      </w:r>
      <w:r w:rsidR="00A96E70">
        <w:rPr>
          <w:rFonts w:asciiTheme="majorHAnsi" w:hAnsiTheme="majorHAnsi" w:cstheme="majorHAnsi"/>
          <w:sz w:val="22"/>
          <w:szCs w:val="22"/>
        </w:rPr>
        <w:t xml:space="preserve">HIV, 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sidR="00797C23">
        <w:rPr>
          <w:rFonts w:asciiTheme="majorHAnsi" w:hAnsiTheme="majorHAnsi" w:cstheme="majorHAnsi"/>
          <w:sz w:val="22"/>
          <w:szCs w:val="22"/>
        </w:rPr>
        <w:t xml:space="preserve"> the additional diagnosis</w:t>
      </w:r>
      <w:r w:rsidR="000E450A">
        <w:rPr>
          <w:rFonts w:asciiTheme="majorHAnsi" w:hAnsiTheme="majorHAnsi" w:cstheme="majorHAnsi"/>
          <w:sz w:val="22"/>
          <w:szCs w:val="22"/>
        </w:rPr>
        <w:t xml:space="preserve"> of</w:t>
      </w:r>
      <w:r w:rsidR="00797C23">
        <w:rPr>
          <w:rFonts w:asciiTheme="majorHAnsi" w:hAnsiTheme="majorHAnsi" w:cstheme="majorHAnsi"/>
          <w:sz w:val="22"/>
          <w:szCs w:val="22"/>
        </w:rPr>
        <w:t xml:space="preserve"> </w:t>
      </w:r>
      <w:r w:rsidR="00E90705">
        <w:rPr>
          <w:rFonts w:asciiTheme="majorHAnsi" w:hAnsiTheme="majorHAnsi" w:cstheme="majorHAnsi"/>
          <w:sz w:val="22"/>
          <w:szCs w:val="22"/>
        </w:rPr>
        <w:t>adrenal insufficiency</w:t>
      </w:r>
      <w:r w:rsidR="004002F7">
        <w:rPr>
          <w:rFonts w:asciiTheme="majorHAnsi" w:hAnsiTheme="majorHAnsi" w:cstheme="majorHAnsi"/>
          <w:sz w:val="22"/>
          <w:szCs w:val="22"/>
        </w:rPr>
        <w:t xml:space="preserve"> may exacerbate mortality.</w:t>
      </w:r>
      <w:r w:rsidR="006D0316">
        <w:rPr>
          <w:rFonts w:asciiTheme="majorHAnsi" w:hAnsiTheme="majorHAnsi" w:cstheme="majorHAnsi"/>
          <w:sz w:val="22"/>
          <w:szCs w:val="22"/>
        </w:rPr>
        <w:t xml:space="preserve"> Moreover, we </w:t>
      </w:r>
      <w:r w:rsidR="00893BD4">
        <w:rPr>
          <w:rFonts w:asciiTheme="majorHAnsi" w:hAnsiTheme="majorHAnsi" w:cstheme="majorHAnsi"/>
          <w:sz w:val="22"/>
          <w:szCs w:val="22"/>
        </w:rPr>
        <w:t>considered that initiation of appropriate</w:t>
      </w:r>
      <w:r w:rsidR="006D0316">
        <w:rPr>
          <w:rFonts w:asciiTheme="majorHAnsi" w:hAnsiTheme="majorHAnsi" w:cstheme="majorHAnsi"/>
          <w:sz w:val="22"/>
          <w:szCs w:val="22"/>
        </w:rPr>
        <w:t xml:space="preserve"> replacement therapy for </w:t>
      </w:r>
      <w:r w:rsidR="00893BD4">
        <w:rPr>
          <w:rFonts w:asciiTheme="majorHAnsi" w:hAnsiTheme="majorHAnsi" w:cstheme="majorHAnsi"/>
          <w:sz w:val="22"/>
          <w:szCs w:val="22"/>
        </w:rPr>
        <w:t>adrenal insufficiency</w:t>
      </w:r>
      <w:r w:rsidR="000E1108">
        <w:rPr>
          <w:rFonts w:asciiTheme="majorHAnsi" w:hAnsiTheme="majorHAnsi" w:cstheme="majorHAnsi"/>
          <w:sz w:val="22"/>
          <w:szCs w:val="22"/>
        </w:rPr>
        <w:t xml:space="preserve"> may</w:t>
      </w:r>
      <w:r w:rsidR="00035B35">
        <w:rPr>
          <w:rFonts w:asciiTheme="majorHAnsi" w:hAnsiTheme="majorHAnsi" w:cstheme="majorHAnsi"/>
          <w:sz w:val="22"/>
          <w:szCs w:val="22"/>
        </w:rPr>
        <w:t xml:space="preserve"> confer a positive impact on mortality</w:t>
      </w:r>
      <w:r w:rsidR="00F251D1">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 hypoadrenalism 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 adrenal insufficiency</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Additionally, we were interested in determining</w:t>
      </w:r>
      <w:r w:rsidR="00DC59D5">
        <w:rPr>
          <w:rFonts w:asciiTheme="majorHAnsi" w:hAnsiTheme="majorHAnsi" w:cstheme="majorHAnsi"/>
          <w:sz w:val="22"/>
          <w:szCs w:val="22"/>
        </w:rPr>
        <w:t xml:space="preserve"> the extent to which adrenal insufficiency</w:t>
      </w:r>
      <w:r w:rsidR="00AA48B0">
        <w:rPr>
          <w:rFonts w:asciiTheme="majorHAnsi" w:hAnsiTheme="majorHAnsi" w:cstheme="majorHAnsi"/>
          <w:sz w:val="22"/>
          <w:szCs w:val="22"/>
        </w:rPr>
        <w:t xml:space="preserve"> was transient or otherwise</w:t>
      </w:r>
      <w:r w:rsidR="00DC59D5">
        <w:rPr>
          <w:rFonts w:asciiTheme="majorHAnsi" w:hAnsiTheme="majorHAnsi" w:cstheme="majorHAnsi"/>
          <w:sz w:val="22"/>
          <w:szCs w:val="22"/>
        </w:rPr>
        <w:t>.</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4DFB1005" w:rsidR="00842C3A" w:rsidRDefault="00597270" w:rsidP="00BE52C6">
      <w:pPr>
        <w:pStyle w:val="BodyText"/>
        <w:jc w:val="both"/>
        <w:rPr>
          <w:rFonts w:asciiTheme="majorHAnsi" w:hAnsiTheme="majorHAnsi" w:cstheme="majorHAnsi"/>
          <w:sz w:val="22"/>
          <w:szCs w:val="22"/>
        </w:rPr>
      </w:pPr>
      <w:r w:rsidRPr="00520C2E">
        <w:rPr>
          <w:rFonts w:asciiTheme="majorHAnsi" w:hAnsiTheme="majorHAnsi" w:cstheme="majorHAnsi"/>
          <w:bCs/>
          <w:sz w:val="22"/>
          <w:szCs w:val="22"/>
        </w:rPr>
        <w:t>Permission to conduct the study</w:t>
      </w:r>
      <w:r w:rsidR="00272E55" w:rsidRPr="00520C2E">
        <w:rPr>
          <w:rFonts w:asciiTheme="majorHAnsi" w:hAnsiTheme="majorHAnsi" w:cstheme="majorHAnsi"/>
          <w:bCs/>
          <w:sz w:val="22"/>
          <w:szCs w:val="22"/>
        </w:rPr>
        <w:t xml:space="preserve"> (HREC 163/2015) </w:t>
      </w:r>
      <w:r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BE52C6">
        <w:rPr>
          <w:rFonts w:asciiTheme="majorHAnsi" w:hAnsiTheme="majorHAnsi" w:cstheme="majorHAnsi"/>
          <w:sz w:val="22"/>
          <w:szCs w:val="22"/>
        </w:rPr>
        <w:t xml:space="preserve"> the research and ethics committee </w:t>
      </w:r>
      <w:r w:rsidR="00BE52C6">
        <w:rPr>
          <w:rFonts w:asciiTheme="majorHAnsi" w:hAnsiTheme="majorHAnsi" w:cstheme="majorHAnsi"/>
          <w:sz w:val="22"/>
          <w:szCs w:val="22"/>
        </w:rPr>
        <w:lastRenderedPageBreak/>
        <w:t>permitted us to take retrospective consent, with the view of limiting bias and providing an opportunity for all patients to receive potentially life-saving treatment.</w:t>
      </w:r>
    </w:p>
    <w:p w14:paraId="7123A86D" w14:textId="03DBFA01"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 criteria</w:t>
      </w:r>
    </w:p>
    <w:p w14:paraId="097635BA" w14:textId="74E53F3B" w:rsidR="00C859E8" w:rsidRDefault="008A7033" w:rsidP="00BC3212">
      <w:pPr>
        <w:pStyle w:val="BodyText"/>
        <w:jc w:val="both"/>
        <w:rPr>
          <w:rFonts w:asciiTheme="majorHAnsi" w:hAnsiTheme="majorHAnsi" w:cstheme="majorHAnsi"/>
          <w:sz w:val="22"/>
          <w:szCs w:val="22"/>
        </w:rPr>
      </w:pPr>
      <w:r w:rsidRPr="00DF24FE">
        <w:rPr>
          <w:rFonts w:asciiTheme="majorHAnsi" w:hAnsiTheme="majorHAnsi" w:cstheme="majorHAnsi"/>
          <w:sz w:val="22"/>
          <w:szCs w:val="22"/>
        </w:rPr>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p>
    <w:p w14:paraId="5D57D399" w14:textId="11C04900" w:rsidR="00C859E8" w:rsidRPr="009508A5" w:rsidRDefault="00C859E8"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Exclusion criteria</w:t>
      </w:r>
    </w:p>
    <w:p w14:paraId="661E6371" w14:textId="733425B6" w:rsidR="00C859E8" w:rsidRDefault="00A40F58" w:rsidP="00BC3212">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use of oral or inhaled steroids in the previous three months. </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31C48B30" w:rsidR="00E853BB" w:rsidRPr="001D2C61" w:rsidRDefault="00597270" w:rsidP="00BC3212">
      <w:pPr>
        <w:pStyle w:val="BodyText"/>
        <w:jc w:val="both"/>
        <w:rPr>
          <w:rFonts w:asciiTheme="majorHAnsi" w:hAnsiTheme="majorHAnsi" w:cstheme="majorHAnsi"/>
          <w:sz w:val="22"/>
          <w:szCs w:val="22"/>
        </w:rPr>
      </w:pPr>
      <w:r>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 findings</w:t>
      </w:r>
      <w:r w:rsidR="00FB06BD">
        <w:rPr>
          <w:rFonts w:asciiTheme="majorHAnsi" w:hAnsiTheme="majorHAnsi" w:cstheme="majorHAnsi"/>
          <w:sz w:val="22"/>
          <w:szCs w:val="22"/>
        </w:rPr>
        <w:t xml:space="preserve"> and a record 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256AA7">
        <w:rPr>
          <w:rFonts w:asciiTheme="majorHAnsi" w:hAnsiTheme="majorHAnsi" w:cstheme="majorHAnsi"/>
          <w:sz w:val="22"/>
          <w:szCs w:val="22"/>
        </w:rPr>
        <w:t xml:space="preserve"> 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r w:rsidR="004A5836">
        <w:rPr>
          <w:rFonts w:asciiTheme="majorHAnsi" w:hAnsiTheme="majorHAnsi" w:cstheme="majorHAnsi"/>
          <w:sz w:val="22"/>
          <w:szCs w:val="22"/>
        </w:rPr>
        <w:t>Patients who met the inclusion criteria</w:t>
      </w:r>
      <w:r w:rsidR="00234404">
        <w:rPr>
          <w:rFonts w:asciiTheme="majorHAnsi" w:hAnsiTheme="majorHAnsi" w:cstheme="majorHAnsi"/>
          <w:sz w:val="22"/>
          <w:szCs w:val="22"/>
        </w:rPr>
        <w:t xml:space="preserve"> </w:t>
      </w:r>
      <w:r w:rsidR="004A5836">
        <w:rPr>
          <w:rFonts w:asciiTheme="majorHAnsi" w:hAnsiTheme="majorHAnsi" w:cstheme="majorHAnsi"/>
          <w:sz w:val="22"/>
          <w:szCs w:val="22"/>
        </w:rPr>
        <w:t>had blood samples taken for serum cortisol and plasma ACTH between 08:00 and 09:00.</w:t>
      </w:r>
      <w:r w:rsidR="00BC3212">
        <w:rPr>
          <w:rFonts w:asciiTheme="majorHAnsi" w:hAnsiTheme="majorHAnsi" w:cstheme="majorHAnsi"/>
          <w:sz w:val="22"/>
          <w:szCs w:val="22"/>
        </w:rPr>
        <w:t xml:space="preserve"> </w:t>
      </w:r>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w:t>
      </w:r>
      <w:proofErr w:type="spellStart"/>
      <w:r w:rsidR="00D61422" w:rsidRPr="001D2C61">
        <w:rPr>
          <w:rFonts w:asciiTheme="majorHAnsi" w:hAnsiTheme="majorHAnsi" w:cstheme="majorHAnsi"/>
          <w:sz w:val="22"/>
          <w:szCs w:val="22"/>
        </w:rPr>
        <w:t>tetracosactide</w:t>
      </w:r>
      <w:proofErr w:type="spellEnd"/>
      <w:r w:rsidR="00D61422" w:rsidRPr="001D2C61">
        <w:rPr>
          <w:rFonts w:asciiTheme="majorHAnsi" w:hAnsiTheme="majorHAnsi" w:cstheme="majorHAnsi"/>
          <w:sz w:val="22"/>
          <w:szCs w:val="22"/>
        </w:rPr>
        <w:t xml:space="preserv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usually 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33A272CC" w:rsidR="00AD2C6B" w:rsidRDefault="00FE39B9" w:rsidP="00BD5E5A">
      <w:pPr>
        <w:spacing w:before="100" w:beforeAutospacing="1" w:after="100" w:afterAutospacing="1"/>
        <w:jc w:val="both"/>
        <w:outlineLvl w:val="2"/>
        <w:rPr>
          <w:rFonts w:ascii="Calibri" w:hAnsi="Calibri" w:cs="Calibri"/>
          <w:sz w:val="22"/>
          <w:szCs w:val="22"/>
        </w:rPr>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5A25F3">
        <w:rPr>
          <w:rFonts w:ascii="Calibri" w:hAnsi="Calibri" w:cs="Calibri"/>
          <w:sz w:val="22"/>
          <w:szCs w:val="22"/>
        </w:rPr>
        <w:t xml:space="preserve"> (Purple top on ice) </w:t>
      </w:r>
      <w:r w:rsidRPr="001D2C61">
        <w:rPr>
          <w:rFonts w:ascii="Calibri" w:hAnsi="Calibri" w:cs="Calibri"/>
          <w:sz w:val="22"/>
          <w:szCs w:val="22"/>
        </w:rPr>
        <w:t>and cortisol,</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6C3621" w:rsidRPr="001D2C61">
        <w:rPr>
          <w:rFonts w:ascii="Calibri" w:hAnsi="Calibri" w:cs="Calibri"/>
          <w:sz w:val="22"/>
          <w:szCs w:val="22"/>
        </w:rPr>
        <w:t xml:space="preserve"> and</w:t>
      </w:r>
      <w:r w:rsidR="00243C94" w:rsidRPr="001D2C61">
        <w:rPr>
          <w:rFonts w:ascii="Calibri" w:hAnsi="Calibri" w:cs="Calibri"/>
          <w:sz w:val="22"/>
          <w:szCs w:val="22"/>
        </w:rPr>
        <w:t xml:space="preserve"> plasma</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the</w:t>
      </w:r>
      <w:r w:rsidR="0036549F" w:rsidRPr="001D2C61">
        <w:rPr>
          <w:rFonts w:ascii="Calibri" w:hAnsi="Calibri" w:cs="Calibri"/>
          <w:sz w:val="22"/>
          <w:szCs w:val="22"/>
        </w:rPr>
        <w:t xml:space="preserve"> Lancet laboratory </w:t>
      </w:r>
      <w:r w:rsidR="00256AA7">
        <w:rPr>
          <w:rFonts w:ascii="Calibri" w:hAnsi="Calibri" w:cs="Calibri"/>
          <w:sz w:val="22"/>
          <w:szCs w:val="22"/>
        </w:rPr>
        <w:t>which analyzed</w:t>
      </w:r>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Cobas</w:t>
      </w:r>
      <w:r w:rsidR="0060364E">
        <w:rPr>
          <w:rFonts w:ascii="Calibri" w:hAnsi="Calibri" w:cs="Calibri"/>
          <w:sz w:val="22"/>
          <w:szCs w:val="22"/>
        </w:rPr>
        <w:t xml:space="preserve"> immunoassay</w:t>
      </w:r>
      <w:r w:rsidR="00295337" w:rsidRPr="001D2C61">
        <w:rPr>
          <w:rFonts w:ascii="Calibri" w:hAnsi="Calibri" w:cs="Calibri"/>
          <w:sz w:val="22"/>
          <w:szCs w:val="22"/>
        </w:rPr>
        <w:t xml:space="preserve"> </w:t>
      </w:r>
      <w:r w:rsidR="00E72E61">
        <w:rPr>
          <w:rFonts w:ascii="Calibri" w:hAnsi="Calibri" w:cs="Calibri"/>
          <w:sz w:val="22"/>
          <w:szCs w:val="22"/>
        </w:rPr>
        <w:t>plat</w:t>
      </w:r>
      <w:r w:rsidR="00011F77">
        <w:rPr>
          <w:rFonts w:ascii="Calibri" w:hAnsi="Calibri" w:cs="Calibri"/>
          <w:sz w:val="22"/>
          <w:szCs w:val="22"/>
        </w:rPr>
        <w:t>form</w:t>
      </w:r>
      <w:r w:rsidR="00C01D4B">
        <w:rPr>
          <w:rFonts w:ascii="Calibri" w:hAnsi="Calibri" w:cs="Calibri"/>
          <w:sz w:val="22"/>
          <w:szCs w:val="22"/>
        </w:rPr>
        <w:t xml:space="preserve"> (Biotinylated monoclonal anti-cortisol antibody)</w:t>
      </w:r>
    </w:p>
    <w:p w14:paraId="68811025" w14:textId="2605F7AB" w:rsidR="00AD2C6B" w:rsidRPr="009508A5" w:rsidRDefault="00C01D4B" w:rsidP="00BD5E5A">
      <w:pPr>
        <w:spacing w:before="100" w:beforeAutospacing="1" w:after="100" w:afterAutospacing="1"/>
        <w:jc w:val="both"/>
        <w:outlineLvl w:val="2"/>
        <w:rPr>
          <w:rFonts w:ascii="Calibri" w:hAnsi="Calibri" w:cs="Calibri"/>
          <w:i/>
          <w:iCs/>
          <w:sz w:val="22"/>
          <w:szCs w:val="22"/>
        </w:rPr>
      </w:pPr>
      <w:r>
        <w:rPr>
          <w:rFonts w:ascii="Calibri" w:hAnsi="Calibri" w:cs="Calibri"/>
          <w:i/>
          <w:iCs/>
          <w:sz w:val="22"/>
          <w:szCs w:val="22"/>
        </w:rPr>
        <w:t xml:space="preserve">The </w:t>
      </w:r>
      <w:proofErr w:type="spellStart"/>
      <w:proofErr w:type="gramStart"/>
      <w:r>
        <w:rPr>
          <w:rFonts w:ascii="Calibri" w:hAnsi="Calibri" w:cs="Calibri"/>
          <w:i/>
          <w:iCs/>
          <w:sz w:val="22"/>
          <w:szCs w:val="22"/>
        </w:rPr>
        <w:t>tetracosactide</w:t>
      </w:r>
      <w:proofErr w:type="spellEnd"/>
      <w:r>
        <w:rPr>
          <w:rFonts w:ascii="Calibri" w:hAnsi="Calibri" w:cs="Calibri"/>
          <w:i/>
          <w:iCs/>
          <w:sz w:val="22"/>
          <w:szCs w:val="22"/>
        </w:rPr>
        <w:t xml:space="preserve"> </w:t>
      </w:r>
      <w:r w:rsidR="00AD2C6B" w:rsidRPr="009508A5">
        <w:rPr>
          <w:rFonts w:ascii="Calibri" w:hAnsi="Calibri" w:cs="Calibri"/>
          <w:i/>
          <w:iCs/>
          <w:sz w:val="22"/>
          <w:szCs w:val="22"/>
        </w:rPr>
        <w:t xml:space="preserve"> test</w:t>
      </w:r>
      <w:proofErr w:type="gramEnd"/>
    </w:p>
    <w:p w14:paraId="2A53952E" w14:textId="40096D51" w:rsidR="00AD2C6B" w:rsidRDefault="00AD2C6B" w:rsidP="00BD5E5A">
      <w:pPr>
        <w:spacing w:before="100" w:beforeAutospacing="1" w:after="100" w:afterAutospacing="1"/>
        <w:jc w:val="both"/>
        <w:outlineLvl w:val="2"/>
        <w:rPr>
          <w:rFonts w:ascii="Calibri" w:hAnsi="Calibri" w:cs="Calibri"/>
          <w:sz w:val="22"/>
          <w:szCs w:val="22"/>
        </w:rPr>
      </w:pPr>
      <w:r w:rsidRPr="00AD2C6B">
        <w:rPr>
          <w:rFonts w:ascii="Calibri" w:hAnsi="Calibri" w:cs="Calibri"/>
          <w:sz w:val="22"/>
          <w:szCs w:val="22"/>
        </w:rPr>
        <w:t xml:space="preserve">The samples for plasma ACTH and cortisol were submitted to the National Health Laboratory Services (NHLS). The </w:t>
      </w:r>
      <w:r w:rsidR="00242E72">
        <w:rPr>
          <w:rFonts w:ascii="Calibri" w:hAnsi="Calibri" w:cs="Calibri"/>
          <w:sz w:val="22"/>
          <w:szCs w:val="22"/>
        </w:rPr>
        <w:t xml:space="preserve">method </w:t>
      </w:r>
      <w:r w:rsidRPr="00AD2C6B">
        <w:rPr>
          <w:rFonts w:ascii="Calibri" w:hAnsi="Calibri" w:cs="Calibri"/>
          <w:sz w:val="22"/>
          <w:szCs w:val="22"/>
        </w:rPr>
        <w:t>employed by this laboratory is the</w:t>
      </w:r>
      <w:r w:rsidR="00492FD6">
        <w:rPr>
          <w:rFonts w:ascii="Calibri" w:hAnsi="Calibri" w:cs="Calibri"/>
          <w:sz w:val="22"/>
          <w:szCs w:val="22"/>
        </w:rPr>
        <w:t xml:space="preserve"> </w:t>
      </w:r>
      <w:r w:rsidR="00242E72">
        <w:rPr>
          <w:rFonts w:ascii="Calibri" w:hAnsi="Calibri" w:cs="Calibri"/>
          <w:sz w:val="22"/>
          <w:szCs w:val="22"/>
        </w:rPr>
        <w:t>Roche (</w:t>
      </w:r>
      <w:r w:rsidR="00492FD6">
        <w:rPr>
          <w:rFonts w:ascii="Calibri" w:hAnsi="Calibri" w:cs="Calibri"/>
          <w:sz w:val="22"/>
          <w:szCs w:val="22"/>
        </w:rPr>
        <w:t>Modular Analytics E170</w:t>
      </w:r>
      <w:r w:rsidR="00242E72">
        <w:rPr>
          <w:rFonts w:ascii="Calibri" w:hAnsi="Calibri" w:cs="Calibri"/>
          <w:sz w:val="22"/>
          <w:szCs w:val="22"/>
        </w:rPr>
        <w:t>)</w:t>
      </w:r>
      <w:r w:rsidR="00492FD6">
        <w:rPr>
          <w:rFonts w:ascii="Calibri" w:hAnsi="Calibri" w:cs="Calibri"/>
          <w:sz w:val="22"/>
          <w:szCs w:val="22"/>
        </w:rPr>
        <w:t>:</w:t>
      </w:r>
    </w:p>
    <w:p w14:paraId="3B87A85A" w14:textId="77777777" w:rsidR="005A25F3" w:rsidRPr="005A25F3" w:rsidRDefault="005A25F3" w:rsidP="005A25F3">
      <w:pPr>
        <w:spacing w:before="100" w:beforeAutospacing="1" w:after="100" w:afterAutospacing="1"/>
        <w:outlineLvl w:val="2"/>
        <w:rPr>
          <w:rFonts w:asciiTheme="majorHAnsi" w:hAnsiTheme="majorHAnsi" w:cstheme="majorHAnsi"/>
          <w:sz w:val="22"/>
          <w:szCs w:val="22"/>
        </w:rPr>
      </w:pPr>
      <w:r w:rsidRPr="005A25F3">
        <w:rPr>
          <w:rFonts w:asciiTheme="majorHAnsi" w:hAnsiTheme="majorHAnsi" w:cstheme="majorHAnsi"/>
          <w:sz w:val="22"/>
          <w:szCs w:val="22"/>
        </w:rPr>
        <w:t>Requirements</w:t>
      </w:r>
    </w:p>
    <w:p w14:paraId="5E524967" w14:textId="77777777" w:rsidR="005A25F3" w:rsidRPr="005A25F3" w:rsidRDefault="005A25F3" w:rsidP="005A25F3">
      <w:pPr>
        <w:numPr>
          <w:ilvl w:val="0"/>
          <w:numId w:val="8"/>
        </w:numPr>
        <w:spacing w:before="100" w:beforeAutospacing="1" w:after="100" w:afterAutospacing="1"/>
        <w:rPr>
          <w:rFonts w:asciiTheme="majorHAnsi" w:hAnsiTheme="majorHAnsi" w:cstheme="majorHAnsi"/>
          <w:sz w:val="22"/>
          <w:szCs w:val="22"/>
        </w:rPr>
      </w:pPr>
      <w:r w:rsidRPr="005A25F3">
        <w:rPr>
          <w:rFonts w:asciiTheme="majorHAnsi" w:hAnsiTheme="majorHAnsi" w:cstheme="majorHAnsi"/>
          <w:sz w:val="22"/>
          <w:szCs w:val="22"/>
        </w:rPr>
        <w:t xml:space="preserve">2 clotted gel tubes </w:t>
      </w:r>
    </w:p>
    <w:p w14:paraId="15D6E3EA" w14:textId="77777777" w:rsidR="005A25F3" w:rsidRPr="005A25F3" w:rsidRDefault="005A25F3" w:rsidP="005A25F3">
      <w:pPr>
        <w:numPr>
          <w:ilvl w:val="0"/>
          <w:numId w:val="8"/>
        </w:numPr>
        <w:spacing w:before="100" w:beforeAutospacing="1" w:after="100" w:afterAutospacing="1"/>
        <w:rPr>
          <w:rFonts w:asciiTheme="majorHAnsi" w:hAnsiTheme="majorHAnsi" w:cstheme="majorHAnsi"/>
          <w:sz w:val="22"/>
          <w:szCs w:val="22"/>
        </w:rPr>
      </w:pPr>
      <w:r w:rsidRPr="005A25F3">
        <w:rPr>
          <w:rFonts w:asciiTheme="majorHAnsi" w:hAnsiTheme="majorHAnsi" w:cstheme="majorHAnsi"/>
          <w:sz w:val="22"/>
          <w:szCs w:val="22"/>
        </w:rPr>
        <w:t xml:space="preserve">250 microgram </w:t>
      </w:r>
      <w:proofErr w:type="spellStart"/>
      <w:r w:rsidRPr="005A25F3">
        <w:rPr>
          <w:rFonts w:asciiTheme="majorHAnsi" w:hAnsiTheme="majorHAnsi" w:cstheme="majorHAnsi"/>
          <w:sz w:val="22"/>
          <w:szCs w:val="22"/>
        </w:rPr>
        <w:t>Synacthen</w:t>
      </w:r>
      <w:proofErr w:type="spellEnd"/>
      <w:r w:rsidRPr="005A25F3">
        <w:rPr>
          <w:rFonts w:asciiTheme="majorHAnsi" w:hAnsiTheme="majorHAnsi" w:cstheme="majorHAnsi"/>
          <w:sz w:val="22"/>
          <w:szCs w:val="22"/>
        </w:rPr>
        <w:t xml:space="preserve"> (1 vial) </w:t>
      </w:r>
    </w:p>
    <w:p w14:paraId="3C7EC319" w14:textId="77777777" w:rsidR="005A25F3" w:rsidRPr="005A25F3" w:rsidRDefault="005A25F3" w:rsidP="005A25F3">
      <w:pPr>
        <w:spacing w:before="100" w:beforeAutospacing="1" w:after="100" w:afterAutospacing="1"/>
        <w:outlineLvl w:val="2"/>
        <w:rPr>
          <w:rFonts w:asciiTheme="majorHAnsi" w:hAnsiTheme="majorHAnsi" w:cstheme="majorHAnsi"/>
          <w:sz w:val="22"/>
          <w:szCs w:val="22"/>
        </w:rPr>
      </w:pPr>
      <w:r w:rsidRPr="005A25F3">
        <w:rPr>
          <w:rFonts w:asciiTheme="majorHAnsi" w:hAnsiTheme="majorHAnsi" w:cstheme="majorHAnsi"/>
          <w:sz w:val="22"/>
          <w:szCs w:val="22"/>
        </w:rPr>
        <w:t>Procedure</w:t>
      </w:r>
    </w:p>
    <w:tbl>
      <w:tblPr>
        <w:tblW w:w="5820" w:type="dxa"/>
        <w:tblCellSpacing w:w="15" w:type="dxa"/>
        <w:tblCellMar>
          <w:top w:w="15" w:type="dxa"/>
          <w:left w:w="15" w:type="dxa"/>
          <w:bottom w:w="15" w:type="dxa"/>
          <w:right w:w="15" w:type="dxa"/>
        </w:tblCellMar>
        <w:tblLook w:val="0000" w:firstRow="0" w:lastRow="0" w:firstColumn="0" w:lastColumn="0" w:noHBand="0" w:noVBand="0"/>
      </w:tblPr>
      <w:tblGrid>
        <w:gridCol w:w="765"/>
        <w:gridCol w:w="5055"/>
      </w:tblGrid>
      <w:tr w:rsidR="005A25F3" w:rsidRPr="005A25F3" w14:paraId="5F8BBBD9" w14:textId="77777777" w:rsidTr="003D19B6">
        <w:trPr>
          <w:tblCellSpacing w:w="15" w:type="dxa"/>
        </w:trPr>
        <w:tc>
          <w:tcPr>
            <w:tcW w:w="705" w:type="dxa"/>
            <w:vAlign w:val="center"/>
          </w:tcPr>
          <w:p w14:paraId="660F5DA3" w14:textId="380F2B92" w:rsidR="005A25F3" w:rsidRPr="005A25F3" w:rsidRDefault="005A25F3" w:rsidP="00453BF2">
            <w:pPr>
              <w:spacing w:before="100" w:beforeAutospacing="1" w:after="100" w:afterAutospacing="1"/>
              <w:rPr>
                <w:rFonts w:asciiTheme="majorHAnsi" w:hAnsiTheme="majorHAnsi" w:cstheme="majorHAnsi"/>
                <w:sz w:val="22"/>
                <w:szCs w:val="22"/>
              </w:rPr>
            </w:pPr>
          </w:p>
        </w:tc>
        <w:tc>
          <w:tcPr>
            <w:tcW w:w="4905" w:type="dxa"/>
            <w:vAlign w:val="center"/>
          </w:tcPr>
          <w:p w14:paraId="768821F5" w14:textId="636EA617" w:rsidR="005A25F3" w:rsidRPr="005A25F3" w:rsidRDefault="00453BF2" w:rsidP="00453BF2">
            <w:pPr>
              <w:spacing w:before="100" w:beforeAutospacing="1" w:after="100" w:afterAutospacing="1"/>
              <w:rPr>
                <w:rFonts w:asciiTheme="majorHAnsi" w:hAnsiTheme="majorHAnsi" w:cstheme="majorHAnsi"/>
                <w:sz w:val="22"/>
                <w:szCs w:val="22"/>
              </w:rPr>
            </w:pPr>
            <w:r>
              <w:rPr>
                <w:rFonts w:asciiTheme="majorHAnsi" w:hAnsiTheme="majorHAnsi" w:cstheme="majorHAnsi"/>
                <w:sz w:val="22"/>
                <w:szCs w:val="22"/>
              </w:rPr>
              <w:t xml:space="preserve">09h00: </w:t>
            </w:r>
            <w:r w:rsidR="005A25F3" w:rsidRPr="005A25F3">
              <w:rPr>
                <w:rFonts w:asciiTheme="majorHAnsi" w:hAnsiTheme="majorHAnsi" w:cstheme="majorHAnsi"/>
                <w:sz w:val="22"/>
                <w:szCs w:val="22"/>
              </w:rPr>
              <w:t>3 mL blood for cortisol</w:t>
            </w:r>
            <w:r w:rsidR="00492FD6">
              <w:rPr>
                <w:rFonts w:asciiTheme="majorHAnsi" w:hAnsiTheme="majorHAnsi" w:cstheme="majorHAnsi"/>
                <w:sz w:val="22"/>
                <w:szCs w:val="22"/>
              </w:rPr>
              <w:t xml:space="preserve">, and </w:t>
            </w:r>
            <w:r w:rsidR="005A25F3" w:rsidRPr="005A25F3">
              <w:rPr>
                <w:rFonts w:asciiTheme="majorHAnsi" w:hAnsiTheme="majorHAnsi" w:cstheme="majorHAnsi"/>
                <w:sz w:val="22"/>
                <w:szCs w:val="22"/>
              </w:rPr>
              <w:t xml:space="preserve">inject </w:t>
            </w:r>
            <w:proofErr w:type="spellStart"/>
            <w:r w:rsidR="005A25F3" w:rsidRPr="005A25F3">
              <w:rPr>
                <w:rFonts w:asciiTheme="majorHAnsi" w:hAnsiTheme="majorHAnsi" w:cstheme="majorHAnsi"/>
                <w:sz w:val="22"/>
                <w:szCs w:val="22"/>
              </w:rPr>
              <w:t>Synacthen</w:t>
            </w:r>
            <w:proofErr w:type="spellEnd"/>
            <w:r w:rsidR="00492FD6">
              <w:rPr>
                <w:rFonts w:asciiTheme="majorHAnsi" w:hAnsiTheme="majorHAnsi" w:cstheme="majorHAnsi"/>
                <w:sz w:val="22"/>
                <w:szCs w:val="22"/>
              </w:rPr>
              <w:t xml:space="preserve"> </w:t>
            </w:r>
            <w:proofErr w:type="spellStart"/>
            <w:r w:rsidR="00492FD6">
              <w:rPr>
                <w:rFonts w:asciiTheme="majorHAnsi" w:hAnsiTheme="majorHAnsi" w:cstheme="majorHAnsi"/>
                <w:sz w:val="22"/>
                <w:szCs w:val="22"/>
              </w:rPr>
              <w:t>ivi</w:t>
            </w:r>
            <w:proofErr w:type="spellEnd"/>
            <w:r w:rsidR="00492FD6">
              <w:rPr>
                <w:rFonts w:asciiTheme="majorHAnsi" w:hAnsiTheme="majorHAnsi" w:cstheme="majorHAnsi"/>
                <w:sz w:val="22"/>
                <w:szCs w:val="22"/>
              </w:rPr>
              <w:t>.</w:t>
            </w:r>
          </w:p>
        </w:tc>
      </w:tr>
      <w:tr w:rsidR="005A25F3" w:rsidRPr="005A25F3" w14:paraId="1B0E8736" w14:textId="77777777" w:rsidTr="003D19B6">
        <w:trPr>
          <w:trHeight w:val="501"/>
          <w:tblCellSpacing w:w="15" w:type="dxa"/>
        </w:trPr>
        <w:tc>
          <w:tcPr>
            <w:tcW w:w="705" w:type="dxa"/>
            <w:vAlign w:val="center"/>
          </w:tcPr>
          <w:p w14:paraId="0EB259D0" w14:textId="298F3332" w:rsidR="005A25F3" w:rsidRPr="005A25F3" w:rsidRDefault="005A25F3" w:rsidP="00492FD6">
            <w:pPr>
              <w:spacing w:before="100" w:beforeAutospacing="1" w:after="100" w:afterAutospacing="1"/>
              <w:ind w:left="-139"/>
              <w:jc w:val="center"/>
              <w:rPr>
                <w:rFonts w:asciiTheme="majorHAnsi" w:hAnsiTheme="majorHAnsi" w:cstheme="majorHAnsi"/>
                <w:sz w:val="22"/>
                <w:szCs w:val="22"/>
              </w:rPr>
            </w:pPr>
          </w:p>
        </w:tc>
        <w:tc>
          <w:tcPr>
            <w:tcW w:w="4905" w:type="dxa"/>
            <w:vAlign w:val="center"/>
          </w:tcPr>
          <w:p w14:paraId="6B2C3C34" w14:textId="75ABD8C8" w:rsidR="005A25F3" w:rsidRPr="005A25F3" w:rsidRDefault="00492FD6" w:rsidP="003D19B6">
            <w:pPr>
              <w:spacing w:before="100" w:beforeAutospacing="1" w:after="100" w:afterAutospacing="1"/>
              <w:rPr>
                <w:rFonts w:asciiTheme="majorHAnsi" w:hAnsiTheme="majorHAnsi" w:cstheme="majorHAnsi"/>
                <w:sz w:val="22"/>
                <w:szCs w:val="22"/>
              </w:rPr>
            </w:pPr>
            <w:r>
              <w:rPr>
                <w:rFonts w:asciiTheme="majorHAnsi" w:hAnsiTheme="majorHAnsi" w:cstheme="majorHAnsi"/>
                <w:sz w:val="22"/>
                <w:szCs w:val="22"/>
              </w:rPr>
              <w:t xml:space="preserve">09h30: </w:t>
            </w:r>
            <w:r w:rsidR="005A25F3" w:rsidRPr="005A25F3">
              <w:rPr>
                <w:rFonts w:asciiTheme="majorHAnsi" w:hAnsiTheme="majorHAnsi" w:cstheme="majorHAnsi"/>
                <w:sz w:val="22"/>
                <w:szCs w:val="22"/>
              </w:rPr>
              <w:t>take further sample for cortisol</w:t>
            </w:r>
            <w:r>
              <w:rPr>
                <w:rFonts w:asciiTheme="majorHAnsi" w:hAnsiTheme="majorHAnsi" w:cstheme="majorHAnsi"/>
                <w:sz w:val="22"/>
                <w:szCs w:val="22"/>
              </w:rPr>
              <w:t>.</w:t>
            </w:r>
          </w:p>
        </w:tc>
      </w:tr>
    </w:tbl>
    <w:p w14:paraId="1765E0E3" w14:textId="77777777" w:rsidR="005A25F3" w:rsidRPr="00242E72" w:rsidRDefault="005A25F3" w:rsidP="005A25F3">
      <w:pPr>
        <w:spacing w:before="100" w:beforeAutospacing="1" w:after="100" w:afterAutospacing="1"/>
        <w:outlineLvl w:val="2"/>
        <w:rPr>
          <w:rFonts w:ascii="Calibri" w:hAnsi="Calibri" w:cs="Calibri"/>
          <w:sz w:val="22"/>
          <w:szCs w:val="22"/>
        </w:rPr>
      </w:pPr>
      <w:r w:rsidRPr="00242E72">
        <w:rPr>
          <w:rFonts w:ascii="Calibri" w:hAnsi="Calibri" w:cs="Calibri"/>
          <w:sz w:val="22"/>
          <w:szCs w:val="22"/>
        </w:rPr>
        <w:t>Interpretation</w:t>
      </w:r>
    </w:p>
    <w:p w14:paraId="5099E8E0" w14:textId="6082B659" w:rsidR="005A25F3" w:rsidRPr="00242E72" w:rsidRDefault="005A25F3" w:rsidP="005A25F3">
      <w:pPr>
        <w:spacing w:before="100" w:beforeAutospacing="1" w:after="100" w:afterAutospacing="1"/>
        <w:jc w:val="both"/>
        <w:outlineLvl w:val="2"/>
        <w:rPr>
          <w:rFonts w:ascii="Calibri" w:hAnsi="Calibri" w:cs="Calibri"/>
          <w:sz w:val="22"/>
          <w:szCs w:val="22"/>
        </w:rPr>
      </w:pPr>
      <w:r w:rsidRPr="00242E72">
        <w:rPr>
          <w:rFonts w:ascii="Calibri" w:hAnsi="Calibri" w:cs="Calibri"/>
          <w:sz w:val="22"/>
          <w:szCs w:val="22"/>
        </w:rPr>
        <w:t xml:space="preserve">Adrenal insufficiency is excluded by a 30 min value &gt; 550 nmol/L (Roche </w:t>
      </w:r>
      <w:r w:rsidR="00242E72" w:rsidRPr="00242E72">
        <w:rPr>
          <w:rFonts w:ascii="Calibri" w:hAnsi="Calibri" w:cs="Calibri"/>
          <w:sz w:val="22"/>
          <w:szCs w:val="22"/>
        </w:rPr>
        <w:t>(</w:t>
      </w:r>
      <w:r w:rsidRPr="00242E72">
        <w:rPr>
          <w:rFonts w:ascii="Calibri" w:hAnsi="Calibri" w:cs="Calibri"/>
          <w:sz w:val="22"/>
          <w:szCs w:val="22"/>
        </w:rPr>
        <w:t>).</w:t>
      </w:r>
    </w:p>
    <w:p w14:paraId="487FF5A5" w14:textId="1617CE57" w:rsidR="00011F77" w:rsidRDefault="00011F77" w:rsidP="00BD5E5A">
      <w:pPr>
        <w:spacing w:before="100" w:beforeAutospacing="1" w:after="100" w:afterAutospacing="1"/>
        <w:jc w:val="both"/>
        <w:outlineLvl w:val="2"/>
        <w:rPr>
          <w:rFonts w:ascii="Calibri" w:hAnsi="Calibri" w:cs="Calibri"/>
          <w:sz w:val="22"/>
          <w:szCs w:val="22"/>
        </w:rPr>
      </w:pPr>
    </w:p>
    <w:p w14:paraId="597BB17D" w14:textId="77777777" w:rsidR="008557BC" w:rsidRPr="00242E72" w:rsidRDefault="008557BC" w:rsidP="00BD5E5A">
      <w:pPr>
        <w:spacing w:before="100" w:beforeAutospacing="1" w:after="100" w:afterAutospacing="1"/>
        <w:jc w:val="both"/>
        <w:outlineLvl w:val="2"/>
        <w:rPr>
          <w:rFonts w:ascii="Calibri" w:hAnsi="Calibri" w:cs="Calibri"/>
          <w:sz w:val="22"/>
          <w:szCs w:val="22"/>
        </w:rPr>
      </w:pPr>
    </w:p>
    <w:p w14:paraId="140EDC34" w14:textId="0012030C" w:rsidR="00011F77" w:rsidRPr="009508A5" w:rsidRDefault="00011F77" w:rsidP="00BD5E5A">
      <w:pPr>
        <w:spacing w:before="100" w:beforeAutospacing="1" w:after="100" w:afterAutospacing="1"/>
        <w:jc w:val="both"/>
        <w:outlineLvl w:val="2"/>
        <w:rPr>
          <w:rFonts w:ascii="Calibri" w:hAnsi="Calibri" w:cs="Calibri"/>
          <w:i/>
          <w:iCs/>
          <w:sz w:val="22"/>
          <w:szCs w:val="22"/>
        </w:rPr>
      </w:pPr>
      <w:r w:rsidRPr="009508A5">
        <w:rPr>
          <w:rFonts w:ascii="Calibri" w:hAnsi="Calibri" w:cs="Calibri"/>
          <w:i/>
          <w:iCs/>
          <w:sz w:val="22"/>
          <w:szCs w:val="22"/>
        </w:rPr>
        <w:lastRenderedPageBreak/>
        <w:t>Interpretation of plasma cortisol and ACTH</w:t>
      </w:r>
    </w:p>
    <w:p w14:paraId="3CA9283B" w14:textId="50E6A15D" w:rsidR="00D7058A" w:rsidRPr="001D2C61" w:rsidRDefault="00E25CEE" w:rsidP="00256AA7">
      <w:pPr>
        <w:spacing w:before="100" w:beforeAutospacing="1" w:after="100" w:afterAutospacing="1"/>
        <w:jc w:val="both"/>
        <w:outlineLvl w:val="2"/>
        <w:rPr>
          <w:rFonts w:ascii="Calibri" w:hAnsi="Calibri" w:cs="Calibri"/>
          <w:sz w:val="22"/>
          <w:szCs w:val="22"/>
        </w:rPr>
      </w:pPr>
      <w:r w:rsidRPr="001D2C61">
        <w:rPr>
          <w:rFonts w:ascii="Calibri" w:hAnsi="Calibri" w:cs="Calibri"/>
          <w:sz w:val="22"/>
          <w:szCs w:val="22"/>
        </w:rPr>
        <w:t>In</w:t>
      </w:r>
      <w:r w:rsidR="009124A4" w:rsidRPr="001D2C61">
        <w:rPr>
          <w:rFonts w:ascii="Calibri" w:hAnsi="Calibri" w:cs="Calibri"/>
          <w:sz w:val="22"/>
          <w:szCs w:val="22"/>
        </w:rPr>
        <w:t xml:space="preserve"> circumstances where the random cortisol was</w:t>
      </w:r>
      <w:r w:rsidR="00104FF4" w:rsidRPr="001D2C61">
        <w:rPr>
          <w:rFonts w:ascii="Calibri" w:hAnsi="Calibri" w:cs="Calibri"/>
          <w:sz w:val="22"/>
          <w:szCs w:val="22"/>
        </w:rPr>
        <w:t xml:space="preserve"> less than </w:t>
      </w:r>
      <w:r w:rsidR="009124A4" w:rsidRPr="001D2C61">
        <w:rPr>
          <w:rFonts w:ascii="Calibri" w:hAnsi="Calibri" w:cs="Calibri"/>
          <w:sz w:val="22"/>
          <w:szCs w:val="22"/>
        </w:rPr>
        <w:t>500</w:t>
      </w:r>
      <w:r w:rsidR="00104FF4" w:rsidRPr="001D2C61">
        <w:rPr>
          <w:rFonts w:ascii="Calibri" w:hAnsi="Calibri" w:cs="Calibri"/>
          <w:sz w:val="22"/>
          <w:szCs w:val="22"/>
        </w:rPr>
        <w:t xml:space="preserve"> nmol/L</w:t>
      </w:r>
      <w:r w:rsidR="00DC17AF">
        <w:rPr>
          <w:rFonts w:ascii="Calibri" w:hAnsi="Calibri" w:cs="Calibri"/>
          <w:sz w:val="22"/>
          <w:szCs w:val="22"/>
        </w:rPr>
        <w:t>,</w:t>
      </w:r>
      <w:r w:rsidR="00104FF4" w:rsidRPr="001D2C61">
        <w:rPr>
          <w:rFonts w:ascii="Calibri" w:hAnsi="Calibri" w:cs="Calibri"/>
          <w:sz w:val="22"/>
          <w:szCs w:val="22"/>
        </w:rPr>
        <w:t xml:space="preserve"> a</w:t>
      </w:r>
      <w:r w:rsidR="00716E27" w:rsidRPr="001D2C61">
        <w:rPr>
          <w:rFonts w:ascii="Calibri" w:hAnsi="Calibri" w:cs="Calibri"/>
          <w:sz w:val="22"/>
          <w:szCs w:val="22"/>
        </w:rPr>
        <w:t xml:space="preserve"> short 250 µg </w:t>
      </w:r>
      <w:proofErr w:type="spellStart"/>
      <w:r w:rsidR="00716E27" w:rsidRPr="001D2C61">
        <w:rPr>
          <w:rFonts w:ascii="Calibri" w:hAnsi="Calibri" w:cs="Calibri"/>
          <w:sz w:val="22"/>
          <w:szCs w:val="22"/>
        </w:rPr>
        <w:t>tetracosactide</w:t>
      </w:r>
      <w:proofErr w:type="spellEnd"/>
      <w:r w:rsidR="00716E27" w:rsidRPr="001D2C61">
        <w:rPr>
          <w:rFonts w:ascii="Calibri" w:hAnsi="Calibri" w:cs="Calibri"/>
          <w:sz w:val="22"/>
          <w:szCs w:val="22"/>
        </w:rPr>
        <w:t xml:space="preserve"> test was performed </w:t>
      </w:r>
      <w:r w:rsidR="0010525D" w:rsidRPr="001D2C61">
        <w:rPr>
          <w:rFonts w:ascii="Calibri" w:hAnsi="Calibri" w:cs="Calibri"/>
          <w:sz w:val="22"/>
          <w:szCs w:val="22"/>
        </w:rPr>
        <w:t>intravenously</w:t>
      </w:r>
      <w:r w:rsidR="00853A66">
        <w:rPr>
          <w:rFonts w:ascii="Calibri" w:hAnsi="Calibri" w:cs="Calibri"/>
          <w:sz w:val="22"/>
          <w:szCs w:val="22"/>
        </w:rPr>
        <w:t xml:space="preserve"> with samples </w:t>
      </w:r>
      <w:r w:rsidR="0010525D" w:rsidRPr="001D2C61">
        <w:rPr>
          <w:rFonts w:ascii="Calibri" w:hAnsi="Calibri" w:cs="Calibri"/>
          <w:sz w:val="22"/>
          <w:szCs w:val="22"/>
        </w:rPr>
        <w:t xml:space="preserve">taken at 0 minutes and 30 minutes, respectively. </w:t>
      </w:r>
      <w:r w:rsidR="00AD2C6B">
        <w:rPr>
          <w:rFonts w:ascii="Calibri" w:hAnsi="Calibri" w:cs="Calibri"/>
          <w:sz w:val="22"/>
          <w:szCs w:val="22"/>
        </w:rPr>
        <w:t>Adrena</w:t>
      </w:r>
      <w:r w:rsidR="00AD2C6B" w:rsidRPr="001D2C61">
        <w:rPr>
          <w:rFonts w:ascii="Calibri" w:hAnsi="Calibri" w:cs="Calibri"/>
          <w:sz w:val="22"/>
          <w:szCs w:val="22"/>
        </w:rPr>
        <w:t xml:space="preserve">l </w:t>
      </w:r>
      <w:r w:rsidR="00CD76D6" w:rsidRPr="001D2C61">
        <w:rPr>
          <w:rFonts w:ascii="Calibri" w:hAnsi="Calibri" w:cs="Calibri"/>
          <w:sz w:val="22"/>
          <w:szCs w:val="22"/>
        </w:rPr>
        <w:t>insufficiency</w:t>
      </w:r>
      <w:r w:rsidR="00950623">
        <w:rPr>
          <w:rFonts w:ascii="Calibri" w:hAnsi="Calibri" w:cs="Calibri"/>
          <w:sz w:val="22"/>
          <w:szCs w:val="22"/>
        </w:rPr>
        <w:t xml:space="preserve"> was </w:t>
      </w:r>
      <w:r w:rsidR="00CD76D6" w:rsidRPr="001D2C61">
        <w:rPr>
          <w:rFonts w:ascii="Calibri" w:hAnsi="Calibri" w:cs="Calibri"/>
          <w:sz w:val="22"/>
          <w:szCs w:val="22"/>
        </w:rPr>
        <w:t xml:space="preserve">excluded if </w:t>
      </w:r>
      <w:r w:rsidR="00B22AB1" w:rsidRPr="001D2C61">
        <w:rPr>
          <w:rFonts w:ascii="Calibri" w:hAnsi="Calibri" w:cs="Calibri"/>
          <w:sz w:val="22"/>
          <w:szCs w:val="22"/>
        </w:rPr>
        <w:t xml:space="preserve">the </w:t>
      </w:r>
      <w:r w:rsidR="00AA4F6D" w:rsidRPr="001D2C61">
        <w:rPr>
          <w:rFonts w:ascii="Calibri" w:hAnsi="Calibri" w:cs="Calibri"/>
          <w:sz w:val="22"/>
          <w:szCs w:val="22"/>
        </w:rPr>
        <w:t>30-minute</w:t>
      </w:r>
      <w:r w:rsidR="00B22AB1" w:rsidRPr="001D2C61">
        <w:rPr>
          <w:rFonts w:ascii="Calibri" w:hAnsi="Calibri" w:cs="Calibri"/>
          <w:sz w:val="22"/>
          <w:szCs w:val="22"/>
        </w:rPr>
        <w:t xml:space="preserve"> stimulated cortiso</w:t>
      </w:r>
      <w:r w:rsidR="00183FE4" w:rsidRPr="001D2C61">
        <w:rPr>
          <w:rFonts w:ascii="Calibri" w:hAnsi="Calibri" w:cs="Calibri"/>
          <w:sz w:val="22"/>
          <w:szCs w:val="22"/>
        </w:rPr>
        <w:t>l is &gt; 500</w:t>
      </w:r>
      <w:r w:rsidR="00AA4F6D" w:rsidRPr="001D2C61">
        <w:rPr>
          <w:rFonts w:ascii="Calibri" w:hAnsi="Calibri" w:cs="Calibri"/>
          <w:sz w:val="22"/>
          <w:szCs w:val="22"/>
        </w:rPr>
        <w:t xml:space="preserve"> </w:t>
      </w:r>
      <w:r w:rsidR="00183FE4" w:rsidRPr="001D2C61">
        <w:rPr>
          <w:rFonts w:ascii="Calibri" w:hAnsi="Calibri" w:cs="Calibri"/>
          <w:sz w:val="22"/>
          <w:szCs w:val="22"/>
        </w:rPr>
        <w:t>nmol/L.</w:t>
      </w:r>
      <w:r w:rsidR="00055D99" w:rsidRPr="001D2C61">
        <w:rPr>
          <w:rFonts w:ascii="Calibri" w:hAnsi="Calibri" w:cs="Calibri"/>
          <w:sz w:val="22"/>
          <w:szCs w:val="22"/>
        </w:rPr>
        <w:t xml:space="preserve"> Secondary adrenal insufficiency was diagnosed with</w:t>
      </w:r>
      <w:r w:rsidR="005E2294">
        <w:rPr>
          <w:rFonts w:ascii="Calibri" w:hAnsi="Calibri" w:cs="Calibri"/>
          <w:sz w:val="22"/>
          <w:szCs w:val="22"/>
        </w:rPr>
        <w:t xml:space="preserve"> a normal </w:t>
      </w:r>
      <w:r w:rsidR="00055D99" w:rsidRPr="001D2C61">
        <w:rPr>
          <w:rFonts w:ascii="Calibri" w:hAnsi="Calibri" w:cs="Calibri"/>
          <w:sz w:val="22"/>
          <w:szCs w:val="22"/>
        </w:rPr>
        <w:t>ACTH</w:t>
      </w:r>
      <w:r w:rsidR="008F7332">
        <w:rPr>
          <w:rFonts w:ascii="Calibri" w:hAnsi="Calibri" w:cs="Calibri"/>
          <w:sz w:val="22"/>
          <w:szCs w:val="22"/>
        </w:rPr>
        <w:t xml:space="preserve"> or </w:t>
      </w:r>
      <w:r w:rsidR="00CA7E0E">
        <w:rPr>
          <w:rFonts w:ascii="Calibri" w:hAnsi="Calibri" w:cs="Calibri"/>
          <w:sz w:val="22"/>
          <w:szCs w:val="22"/>
        </w:rPr>
        <w:t xml:space="preserve">less </w:t>
      </w:r>
      <w:r w:rsidR="00CA7E0E" w:rsidRPr="001D2C61">
        <w:rPr>
          <w:rFonts w:ascii="Calibri" w:hAnsi="Calibri" w:cs="Calibri"/>
          <w:sz w:val="22"/>
          <w:szCs w:val="22"/>
        </w:rPr>
        <w:t>than</w:t>
      </w:r>
      <w:r w:rsidR="008F7332">
        <w:rPr>
          <w:rFonts w:ascii="Calibri" w:hAnsi="Calibri" w:cs="Calibri"/>
          <w:sz w:val="22"/>
          <w:szCs w:val="22"/>
        </w:rPr>
        <w:t xml:space="preserve"> </w:t>
      </w:r>
      <w:r w:rsidR="00055D99" w:rsidRPr="001D2C61">
        <w:rPr>
          <w:rFonts w:ascii="Calibri" w:hAnsi="Calibri" w:cs="Calibri"/>
          <w:sz w:val="22"/>
          <w:szCs w:val="22"/>
        </w:rPr>
        <w:t xml:space="preserve">2.68 </w:t>
      </w:r>
      <w:proofErr w:type="spellStart"/>
      <w:r w:rsidR="00055D99" w:rsidRPr="001D2C61">
        <w:rPr>
          <w:rFonts w:ascii="Calibri" w:hAnsi="Calibri" w:cs="Calibri"/>
          <w:sz w:val="22"/>
          <w:szCs w:val="22"/>
        </w:rPr>
        <w:t>pg</w:t>
      </w:r>
      <w:proofErr w:type="spellEnd"/>
      <w:r w:rsidR="00055D99" w:rsidRPr="001D2C61">
        <w:rPr>
          <w:rFonts w:ascii="Calibri" w:hAnsi="Calibri" w:cs="Calibri"/>
          <w:sz w:val="22"/>
          <w:szCs w:val="22"/>
        </w:rPr>
        <w:t>/mL and</w:t>
      </w:r>
      <w:r w:rsidR="008F7332">
        <w:rPr>
          <w:rFonts w:ascii="Calibri" w:hAnsi="Calibri" w:cs="Calibri"/>
          <w:sz w:val="22"/>
          <w:szCs w:val="22"/>
        </w:rPr>
        <w:t xml:space="preserve"> a</w:t>
      </w:r>
      <w:r w:rsidR="00055D99" w:rsidRPr="001D2C61">
        <w:rPr>
          <w:rFonts w:ascii="Calibri" w:hAnsi="Calibri" w:cs="Calibri"/>
          <w:sz w:val="22"/>
          <w:szCs w:val="22"/>
        </w:rPr>
        <w:t xml:space="preserve"> 30</w:t>
      </w:r>
      <w:r w:rsidR="008F7332">
        <w:rPr>
          <w:rFonts w:ascii="Calibri" w:hAnsi="Calibri" w:cs="Calibri"/>
          <w:sz w:val="22"/>
          <w:szCs w:val="22"/>
        </w:rPr>
        <w:t xml:space="preserve"> </w:t>
      </w:r>
      <w:r w:rsidR="00055D99" w:rsidRPr="001D2C61">
        <w:rPr>
          <w:rFonts w:ascii="Calibri" w:hAnsi="Calibri" w:cs="Calibri"/>
          <w:sz w:val="22"/>
          <w:szCs w:val="22"/>
        </w:rPr>
        <w:t>min cortisol &lt; 500 nmol/L.</w:t>
      </w:r>
    </w:p>
    <w:p w14:paraId="4079408A" w14:textId="77777777"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50F8DFEC" w:rsidR="004A5836" w:rsidRPr="00DF24FE" w:rsidRDefault="00707B86" w:rsidP="00717B4A">
      <w:pPr>
        <w:pStyle w:val="BodyText"/>
        <w:tabs>
          <w:tab w:val="left" w:pos="4180"/>
        </w:tabs>
        <w:rPr>
          <w:rFonts w:asciiTheme="majorHAnsi" w:hAnsiTheme="majorHAnsi" w:cstheme="majorHAnsi"/>
          <w:sz w:val="22"/>
          <w:szCs w:val="22"/>
        </w:rPr>
      </w:pPr>
      <w:r>
        <w:rPr>
          <w:rFonts w:asciiTheme="majorHAnsi" w:hAnsiTheme="majorHAnsi" w:cstheme="majorHAnsi"/>
          <w:sz w:val="22"/>
          <w:szCs w:val="22"/>
        </w:rPr>
        <w:t>Telephonic follow-up was done to determine</w:t>
      </w:r>
      <w:r w:rsidR="00DE48B7">
        <w:rPr>
          <w:rFonts w:asciiTheme="majorHAnsi" w:hAnsiTheme="majorHAnsi" w:cstheme="majorHAnsi"/>
          <w:sz w:val="22"/>
          <w:szCs w:val="22"/>
        </w:rPr>
        <w:t xml:space="preserve"> </w:t>
      </w:r>
      <w:r>
        <w:rPr>
          <w:rFonts w:asciiTheme="majorHAnsi" w:hAnsiTheme="majorHAnsi" w:cstheme="majorHAnsi"/>
          <w:sz w:val="22"/>
          <w:szCs w:val="22"/>
        </w:rPr>
        <w:t xml:space="preserve">post discharge </w:t>
      </w:r>
      <w:r w:rsidR="00DE48B7">
        <w:rPr>
          <w:rFonts w:asciiTheme="majorHAnsi" w:hAnsiTheme="majorHAnsi" w:cstheme="majorHAnsi"/>
          <w:sz w:val="22"/>
          <w:szCs w:val="22"/>
        </w:rPr>
        <w:t>survival</w:t>
      </w:r>
      <w:r>
        <w:rPr>
          <w:rFonts w:asciiTheme="majorHAnsi" w:hAnsiTheme="majorHAnsi" w:cstheme="majorHAnsi"/>
          <w:sz w:val="22"/>
          <w:szCs w:val="22"/>
        </w:rPr>
        <w:t xml:space="preserve"> via direct patient or family contact</w:t>
      </w:r>
      <w:r w:rsidR="0016042D">
        <w:rPr>
          <w:rFonts w:asciiTheme="majorHAnsi" w:hAnsiTheme="majorHAnsi" w:cstheme="majorHAnsi"/>
          <w:sz w:val="22"/>
          <w:szCs w:val="22"/>
        </w:rPr>
        <w:t>. For analysis we</w:t>
      </w:r>
      <w:r>
        <w:rPr>
          <w:rFonts w:asciiTheme="majorHAnsi" w:hAnsiTheme="majorHAnsi" w:cstheme="majorHAnsi"/>
          <w:sz w:val="22"/>
          <w:szCs w:val="22"/>
        </w:rPr>
        <w:t xml:space="preserve"> </w:t>
      </w:r>
      <w:r w:rsidR="006C4BA6">
        <w:rPr>
          <w:rFonts w:asciiTheme="majorHAnsi" w:hAnsiTheme="majorHAnsi" w:cstheme="majorHAnsi"/>
          <w:sz w:val="22"/>
          <w:szCs w:val="22"/>
        </w:rPr>
        <w:t>described those who were discharged from the hospital within 3 months (</w:t>
      </w:r>
      <w:r w:rsidR="000352BC">
        <w:rPr>
          <w:rFonts w:asciiTheme="majorHAnsi" w:hAnsiTheme="majorHAnsi" w:cstheme="majorHAnsi"/>
          <w:sz w:val="22"/>
          <w:szCs w:val="22"/>
        </w:rPr>
        <w:t xml:space="preserve">early </w:t>
      </w:r>
      <w:r w:rsidR="00FF4484">
        <w:rPr>
          <w:rFonts w:asciiTheme="majorHAnsi" w:hAnsiTheme="majorHAnsi" w:cstheme="majorHAnsi"/>
          <w:sz w:val="22"/>
          <w:szCs w:val="22"/>
        </w:rPr>
        <w:t>survivors), followed by 6 months (</w:t>
      </w:r>
      <w:r w:rsidR="000352BC">
        <w:rPr>
          <w:rFonts w:asciiTheme="majorHAnsi" w:hAnsiTheme="majorHAnsi" w:cstheme="majorHAnsi"/>
          <w:sz w:val="22"/>
          <w:szCs w:val="22"/>
        </w:rPr>
        <w:t xml:space="preserve">intermediate </w:t>
      </w:r>
      <w:r w:rsidR="00FF4484">
        <w:rPr>
          <w:rFonts w:asciiTheme="majorHAnsi" w:hAnsiTheme="majorHAnsi" w:cstheme="majorHAnsi"/>
          <w:sz w:val="22"/>
          <w:szCs w:val="22"/>
        </w:rPr>
        <w:t xml:space="preserve">survivors), and 12 months </w:t>
      </w:r>
      <w:r w:rsidR="006E67DA">
        <w:rPr>
          <w:rFonts w:asciiTheme="majorHAnsi" w:hAnsiTheme="majorHAnsi" w:cstheme="majorHAnsi"/>
          <w:sz w:val="22"/>
          <w:szCs w:val="22"/>
        </w:rPr>
        <w:t>follow-up</w:t>
      </w:r>
      <w:r w:rsidR="00FF4484">
        <w:rPr>
          <w:rFonts w:asciiTheme="majorHAnsi" w:hAnsiTheme="majorHAnsi" w:cstheme="majorHAnsi"/>
          <w:sz w:val="22"/>
          <w:szCs w:val="22"/>
        </w:rPr>
        <w:t xml:space="preserve"> (</w:t>
      </w:r>
      <w:r w:rsidR="000352BC">
        <w:rPr>
          <w:rFonts w:asciiTheme="majorHAnsi" w:hAnsiTheme="majorHAnsi" w:cstheme="majorHAnsi"/>
          <w:sz w:val="22"/>
          <w:szCs w:val="22"/>
        </w:rPr>
        <w:t xml:space="preserve">late </w:t>
      </w:r>
      <w:r w:rsidR="00FF4484">
        <w:rPr>
          <w:rFonts w:asciiTheme="majorHAnsi" w:hAnsiTheme="majorHAnsi" w:cstheme="majorHAnsi"/>
          <w:sz w:val="22"/>
          <w:szCs w:val="22"/>
        </w:rPr>
        <w:t>survivors)</w:t>
      </w:r>
      <w:r w:rsidR="00BE5DBD">
        <w:rPr>
          <w:rFonts w:asciiTheme="majorHAnsi" w:hAnsiTheme="majorHAnsi" w:cstheme="majorHAnsi"/>
          <w:sz w:val="22"/>
          <w:szCs w:val="22"/>
        </w:rPr>
        <w:t>.</w:t>
      </w:r>
      <w:r w:rsidR="00FF4484">
        <w:rPr>
          <w:rFonts w:asciiTheme="majorHAnsi" w:hAnsiTheme="majorHAnsi" w:cstheme="majorHAnsi"/>
          <w:sz w:val="22"/>
          <w:szCs w:val="22"/>
        </w:rPr>
        <w:t xml:space="preserve"> </w:t>
      </w:r>
    </w:p>
    <w:p w14:paraId="5633523A" w14:textId="77777777"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567EFFB0" w14:textId="45A99FDA" w:rsidR="00FB5F5B" w:rsidRPr="00147D20" w:rsidRDefault="00EA4966" w:rsidP="00147D20">
      <w:pPr>
        <w:pStyle w:val="BodyText"/>
        <w:jc w:val="both"/>
        <w:rPr>
          <w:rFonts w:asciiTheme="majorHAnsi" w:hAnsiTheme="majorHAnsi" w:cstheme="majorHAnsi"/>
          <w:b/>
          <w:bCs/>
          <w:sz w:val="22"/>
          <w:szCs w:val="22"/>
        </w:rPr>
      </w:pPr>
      <w:r w:rsidRPr="00DF24FE">
        <w:rPr>
          <w:rFonts w:asciiTheme="majorHAnsi" w:hAnsiTheme="majorHAnsi" w:cstheme="majorHAnsi"/>
          <w:sz w:val="22"/>
          <w:szCs w:val="22"/>
        </w:rPr>
        <w:t xml:space="preserve">Categorical variables were presented as frequencies and percentages, and continuous variables were expressed as medians </w:t>
      </w:r>
      <w:r w:rsidR="00EE1D33" w:rsidRPr="00DF24FE">
        <w:rPr>
          <w:rFonts w:asciiTheme="majorHAnsi" w:hAnsiTheme="majorHAnsi" w:cstheme="majorHAnsi"/>
          <w:sz w:val="22"/>
          <w:szCs w:val="22"/>
        </w:rPr>
        <w:fldChar w:fldCharType="begin">
          <w:fldData xml:space="preserve">PEVuZE5vdGU+PENpdGUgRXhjbHVkZVllYXI9IjEiPjxBdXRob3I+S2FybXBhbGlvdGlzPC9BdXRo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</w:fldData>
        </w:fldChar>
      </w:r>
      <w:r w:rsidR="000A46AC">
        <w:rPr>
          <w:rFonts w:asciiTheme="majorHAnsi" w:hAnsiTheme="majorHAnsi" w:cstheme="majorHAnsi"/>
          <w:sz w:val="22"/>
          <w:szCs w:val="22"/>
        </w:rPr>
        <w:instrText xml:space="preserve"> ADDIN EN.CITE </w:instrText>
      </w:r>
      <w:r w:rsidR="000A46AC">
        <w:rPr>
          <w:rFonts w:asciiTheme="majorHAnsi" w:hAnsiTheme="majorHAnsi" w:cstheme="majorHAnsi"/>
          <w:sz w:val="22"/>
          <w:szCs w:val="22"/>
        </w:rPr>
        <w:fldChar w:fldCharType="begin">
          <w:fldData xml:space="preserve">PEVuZE5vdGU+PENpdGUgRXhjbHVkZVllYXI9IjEiPjxBdXRob3I+S2FybXBhbGlvdGlzPC9BdXRo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</w:fldData>
        </w:fldChar>
      </w:r>
      <w:r w:rsidR="000A46AC">
        <w:rPr>
          <w:rFonts w:asciiTheme="majorHAnsi" w:hAnsiTheme="majorHAnsi" w:cstheme="majorHAnsi"/>
          <w:sz w:val="22"/>
          <w:szCs w:val="22"/>
        </w:rPr>
        <w:instrText xml:space="preserve"> ADDIN EN.CITE.DATA </w:instrText>
      </w:r>
      <w:r w:rsidR="000A46AC">
        <w:rPr>
          <w:rFonts w:asciiTheme="majorHAnsi" w:hAnsiTheme="majorHAnsi" w:cstheme="majorHAnsi"/>
          <w:sz w:val="22"/>
          <w:szCs w:val="22"/>
        </w:rPr>
      </w:r>
      <w:r w:rsidR="000A46AC">
        <w:rPr>
          <w:rFonts w:asciiTheme="majorHAnsi" w:hAnsiTheme="majorHAnsi" w:cstheme="majorHAnsi"/>
          <w:sz w:val="22"/>
          <w:szCs w:val="22"/>
        </w:rPr>
        <w:fldChar w:fldCharType="end"/>
      </w:r>
      <w:r w:rsidR="00EE1D33" w:rsidRPr="00DF24FE">
        <w:rPr>
          <w:rFonts w:asciiTheme="majorHAnsi" w:hAnsiTheme="majorHAnsi" w:cstheme="majorHAnsi"/>
          <w:sz w:val="22"/>
          <w:szCs w:val="22"/>
        </w:rPr>
      </w:r>
      <w:r w:rsidR="00EE1D33" w:rsidRPr="00DF24FE">
        <w:rPr>
          <w:rFonts w:asciiTheme="majorHAnsi" w:hAnsiTheme="majorHAnsi" w:cstheme="majorHAnsi"/>
          <w:sz w:val="22"/>
          <w:szCs w:val="22"/>
        </w:rPr>
        <w:fldChar w:fldCharType="separate"/>
      </w:r>
      <w:r w:rsidR="000A46AC">
        <w:rPr>
          <w:rFonts w:asciiTheme="majorHAnsi" w:hAnsiTheme="majorHAnsi" w:cstheme="majorHAnsi"/>
          <w:noProof/>
          <w:sz w:val="22"/>
          <w:szCs w:val="22"/>
        </w:rPr>
        <w:t>(16)</w:t>
      </w:r>
      <w:r w:rsidR="00EE1D33" w:rsidRPr="00DF24FE">
        <w:rPr>
          <w:rFonts w:asciiTheme="majorHAnsi" w:hAnsiTheme="majorHAnsi" w:cstheme="majorHAnsi"/>
          <w:sz w:val="22"/>
          <w:szCs w:val="22"/>
        </w:rPr>
        <w:fldChar w:fldCharType="end"/>
      </w:r>
      <w:r w:rsidRPr="00DF24FE">
        <w:rPr>
          <w:rFonts w:asciiTheme="majorHAnsi" w:hAnsiTheme="majorHAnsi" w:cstheme="majorHAnsi"/>
          <w:sz w:val="22"/>
          <w:szCs w:val="22"/>
        </w:rPr>
        <w:t xml:space="preserve"> and were compared using the Wilcoxon-Mann-Whitney test.  Proportions and categorical variables were compared using Pearson’s chi-square test or Fisher’s exact test as </w:t>
      </w:r>
      <w:r w:rsidRPr="00DF24FE">
        <w:rPr>
          <w:rFonts w:asciiTheme="majorHAnsi" w:hAnsiTheme="majorHAnsi" w:cstheme="majorHAnsi"/>
          <w:noProof/>
          <w:sz w:val="22"/>
          <w:szCs w:val="22"/>
        </w:rPr>
        <w:t>appropriate</w:t>
      </w:r>
      <w:r w:rsidRPr="00DF24FE">
        <w:rPr>
          <w:rFonts w:asciiTheme="majorHAnsi" w:hAnsiTheme="majorHAnsi" w:cstheme="majorHAnsi"/>
          <w:sz w:val="22"/>
          <w:szCs w:val="22"/>
        </w:rPr>
        <w:t xml:space="preserve">.  Univariate logistic regression was used to </w:t>
      </w:r>
      <w:r w:rsidRPr="00DF24FE">
        <w:rPr>
          <w:rFonts w:asciiTheme="majorHAnsi" w:hAnsiTheme="majorHAnsi" w:cstheme="majorHAnsi"/>
          <w:noProof/>
          <w:sz w:val="22"/>
          <w:szCs w:val="22"/>
        </w:rPr>
        <w:t>estimate</w:t>
      </w:r>
      <w:r w:rsidRPr="00DF24FE">
        <w:rPr>
          <w:rFonts w:asciiTheme="majorHAnsi" w:hAnsiTheme="majorHAnsi" w:cstheme="majorHAnsi"/>
          <w:sz w:val="22"/>
          <w:szCs w:val="22"/>
        </w:rPr>
        <w:t xml:space="preserve"> the association between </w:t>
      </w:r>
      <w:r w:rsidR="00BA725A" w:rsidRPr="00DF24FE">
        <w:rPr>
          <w:rFonts w:asciiTheme="majorHAnsi" w:hAnsiTheme="majorHAnsi" w:cstheme="majorHAnsi"/>
          <w:sz w:val="22"/>
          <w:szCs w:val="22"/>
        </w:rPr>
        <w:t>AI</w:t>
      </w:r>
      <w:r w:rsidRPr="00DF24FE">
        <w:rPr>
          <w:rFonts w:asciiTheme="majorHAnsi" w:hAnsiTheme="majorHAnsi" w:cstheme="majorHAnsi"/>
          <w:sz w:val="22"/>
          <w:szCs w:val="22"/>
        </w:rPr>
        <w:t xml:space="preserve"> and various risk factors.  Multivariable logistic regression analysis was used to identify independent predictors of </w:t>
      </w:r>
      <w:r w:rsidR="00BA725A" w:rsidRPr="00DF24FE">
        <w:rPr>
          <w:rFonts w:asciiTheme="majorHAnsi" w:hAnsiTheme="majorHAnsi" w:cstheme="majorHAnsi"/>
          <w:sz w:val="22"/>
          <w:szCs w:val="22"/>
        </w:rPr>
        <w:t>AI</w:t>
      </w:r>
      <w:r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the participants into </w:t>
      </w:r>
      <w:proofErr w:type="spellStart"/>
      <w:r w:rsidR="00AC154C">
        <w:rPr>
          <w:rFonts w:asciiTheme="majorHAnsi" w:hAnsiTheme="majorHAnsi" w:cstheme="majorHAnsi"/>
          <w:sz w:val="22"/>
          <w:szCs w:val="22"/>
        </w:rPr>
        <w:t>tertiles</w:t>
      </w:r>
      <w:proofErr w:type="spellEnd"/>
      <w:r w:rsidR="00AC154C">
        <w:rPr>
          <w:rFonts w:asciiTheme="majorHAnsi" w:hAnsiTheme="majorHAnsi" w:cstheme="majorHAnsi"/>
          <w:sz w:val="22"/>
          <w:szCs w:val="22"/>
        </w:rPr>
        <w:t xml:space="preserve"> of CD4 counts:  0-30; 31-60 and 61-100 to determine if AI was associated. </w:t>
      </w:r>
      <w:r w:rsidR="00BA725A" w:rsidRPr="00DF24FE">
        <w:rPr>
          <w:rFonts w:asciiTheme="majorHAnsi" w:hAnsiTheme="majorHAnsi" w:cstheme="majorHAnsi"/>
          <w:sz w:val="22"/>
          <w:szCs w:val="22"/>
        </w:rPr>
        <w:t>The statistical analysis was done using STATA Statistical Software version 15.</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p>
    <w:p w14:paraId="6123EBD6" w14:textId="77777777" w:rsidR="00FC7030" w:rsidRDefault="00FC7030" w:rsidP="00DE5C72">
      <w:pPr>
        <w:pStyle w:val="BodyText"/>
        <w:rPr>
          <w:rFonts w:asciiTheme="majorHAnsi" w:hAnsiTheme="majorHAnsi" w:cstheme="majorHAnsi"/>
          <w:b/>
          <w:sz w:val="22"/>
          <w:szCs w:val="22"/>
        </w:rPr>
      </w:pPr>
    </w:p>
    <w:p w14:paraId="3A1B55F9" w14:textId="66DD90FC" w:rsidR="00FC7030" w:rsidRDefault="00FB07F8" w:rsidP="00FB07F8">
      <w:pPr>
        <w:pStyle w:val="BodyText"/>
        <w:rPr>
          <w:rFonts w:asciiTheme="majorHAnsi" w:hAnsiTheme="majorHAnsi" w:cstheme="majorHAnsi"/>
          <w:b/>
          <w:sz w:val="22"/>
          <w:szCs w:val="22"/>
        </w:rPr>
      </w:pPr>
      <w:r w:rsidRPr="00FB07F8">
        <w:rPr>
          <w:rFonts w:asciiTheme="majorHAnsi" w:hAnsiTheme="majorHAnsi" w:cstheme="majorHAnsi"/>
          <w:b/>
          <w:noProof/>
          <w:sz w:val="22"/>
          <w:szCs w:val="22"/>
        </w:rPr>
        <w:drawing>
          <wp:inline distT="0" distB="0" distL="0" distR="0" wp14:anchorId="042037C3" wp14:editId="28658426">
            <wp:extent cx="5943600" cy="3343275"/>
            <wp:effectExtent l="0" t="0" r="0" b="0"/>
            <wp:docPr id="210939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96473" name=""/>
                    <pic:cNvPicPr/>
                  </pic:nvPicPr>
                  <pic:blipFill>
                    <a:blip r:embed="rId12"/>
                    <a:stretch>
                      <a:fillRect/>
                    </a:stretch>
                  </pic:blipFill>
                  <pic:spPr>
                    <a:xfrm>
                      <a:off x="0" y="0"/>
                      <a:ext cx="5943600" cy="3343275"/>
                    </a:xfrm>
                    <a:prstGeom prst="rect">
                      <a:avLst/>
                    </a:prstGeom>
                  </pic:spPr>
                </pic:pic>
              </a:graphicData>
            </a:graphic>
          </wp:inline>
        </w:drawing>
      </w:r>
    </w:p>
    <w:p w14:paraId="69F4D69C" w14:textId="77777777" w:rsidR="00147D20" w:rsidRDefault="00147D20" w:rsidP="00DE5C72">
      <w:pPr>
        <w:pStyle w:val="BodyText"/>
        <w:rPr>
          <w:rFonts w:asciiTheme="majorHAnsi" w:hAnsiTheme="majorHAnsi" w:cstheme="majorHAnsi"/>
          <w:b/>
          <w:sz w:val="22"/>
          <w:szCs w:val="22"/>
        </w:rPr>
      </w:pPr>
    </w:p>
    <w:p w14:paraId="78D42095" w14:textId="77777777" w:rsidR="00147D20" w:rsidRDefault="00147D20" w:rsidP="00DE5C72">
      <w:pPr>
        <w:pStyle w:val="BodyText"/>
        <w:rPr>
          <w:rFonts w:asciiTheme="majorHAnsi" w:hAnsiTheme="majorHAnsi" w:cstheme="majorHAnsi"/>
          <w:b/>
          <w:sz w:val="22"/>
          <w:szCs w:val="22"/>
        </w:rPr>
      </w:pPr>
    </w:p>
    <w:p w14:paraId="45BDF425" w14:textId="7CF2E2A5"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 xml:space="preserve">Results </w:t>
      </w:r>
    </w:p>
    <w:p w14:paraId="234BFC3F" w14:textId="77777777" w:rsidR="00AF3E89" w:rsidRPr="00DF24FE" w:rsidRDefault="00DE48B7"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Clinical characteristics </w:t>
      </w:r>
    </w:p>
    <w:p w14:paraId="59A8111D" w14:textId="67B01AE1" w:rsidR="004010F5" w:rsidRDefault="00B0682B" w:rsidP="00147D20">
      <w:pPr>
        <w:pStyle w:val="BodyText"/>
        <w:jc w:val="both"/>
        <w:rPr>
          <w:rFonts w:asciiTheme="majorHAnsi" w:hAnsiTheme="majorHAnsi" w:cstheme="majorHAnsi"/>
          <w:sz w:val="22"/>
          <w:szCs w:val="22"/>
        </w:rPr>
      </w:pPr>
      <w:bookmarkStart w:id="0" w:name="table-1"/>
      <w:r>
        <w:rPr>
          <w:rFonts w:asciiTheme="majorHAnsi" w:hAnsiTheme="majorHAnsi" w:cstheme="majorHAnsi"/>
          <w:sz w:val="22"/>
          <w:szCs w:val="22"/>
        </w:rPr>
        <w:t xml:space="preserve">A total of </w:t>
      </w:r>
      <w:r w:rsidR="00DB0DEE">
        <w:rPr>
          <w:rFonts w:asciiTheme="majorHAnsi" w:hAnsiTheme="majorHAnsi" w:cstheme="majorHAnsi"/>
          <w:sz w:val="22"/>
          <w:szCs w:val="22"/>
        </w:rPr>
        <w:t>515</w:t>
      </w:r>
      <w:r w:rsidR="00C968C1">
        <w:rPr>
          <w:rFonts w:asciiTheme="majorHAnsi" w:hAnsiTheme="majorHAnsi" w:cstheme="majorHAnsi"/>
          <w:sz w:val="22"/>
          <w:szCs w:val="22"/>
        </w:rPr>
        <w:t xml:space="preserve"> patients</w:t>
      </w:r>
      <w:r w:rsidR="00481A1A">
        <w:rPr>
          <w:rFonts w:asciiTheme="majorHAnsi" w:hAnsiTheme="majorHAnsi" w:cstheme="majorHAnsi"/>
          <w:sz w:val="22"/>
          <w:szCs w:val="22"/>
        </w:rPr>
        <w:t xml:space="preserve"> were</w:t>
      </w:r>
      <w:r w:rsidR="00C968C1">
        <w:rPr>
          <w:rFonts w:asciiTheme="majorHAnsi" w:hAnsiTheme="majorHAnsi" w:cstheme="majorHAnsi"/>
          <w:sz w:val="22"/>
          <w:szCs w:val="22"/>
        </w:rPr>
        <w:t xml:space="preserve"> </w:t>
      </w:r>
      <w:r w:rsidR="00323A9E">
        <w:rPr>
          <w:rFonts w:asciiTheme="majorHAnsi" w:hAnsiTheme="majorHAnsi" w:cstheme="majorHAnsi"/>
          <w:sz w:val="22"/>
          <w:szCs w:val="22"/>
        </w:rPr>
        <w:t>recruited, 17 were unwilling to participate and 431 had complete data for analysis</w:t>
      </w:r>
      <w:r w:rsidR="001A0B28">
        <w:rPr>
          <w:rFonts w:asciiTheme="majorHAnsi" w:hAnsiTheme="majorHAnsi" w:cstheme="majorHAnsi"/>
          <w:sz w:val="22"/>
          <w:szCs w:val="22"/>
        </w:rPr>
        <w:t>.</w:t>
      </w:r>
      <w:r w:rsidR="00C968C1">
        <w:rPr>
          <w:rFonts w:asciiTheme="majorHAnsi" w:hAnsiTheme="majorHAnsi" w:cstheme="majorHAnsi"/>
          <w:sz w:val="22"/>
          <w:szCs w:val="22"/>
        </w:rPr>
        <w:t xml:space="preserve"> </w:t>
      </w:r>
      <w:r w:rsidR="00DE48B7" w:rsidRPr="00DE48B7">
        <w:rPr>
          <w:rFonts w:asciiTheme="majorHAnsi" w:hAnsiTheme="majorHAnsi" w:cstheme="majorHAnsi"/>
          <w:sz w:val="22"/>
          <w:szCs w:val="22"/>
        </w:rPr>
        <w:t>The median age at enrollment was 36</w:t>
      </w:r>
      <w:r w:rsidR="001C72D4">
        <w:rPr>
          <w:rFonts w:asciiTheme="majorHAnsi" w:hAnsiTheme="majorHAnsi" w:cstheme="majorHAnsi"/>
          <w:sz w:val="22"/>
          <w:szCs w:val="22"/>
        </w:rPr>
        <w:t xml:space="preserve"> years </w:t>
      </w:r>
      <w:r w:rsidR="00BA1742">
        <w:rPr>
          <w:rFonts w:asciiTheme="majorHAnsi" w:hAnsiTheme="majorHAnsi" w:cstheme="majorHAnsi"/>
          <w:sz w:val="22"/>
          <w:szCs w:val="22"/>
        </w:rPr>
        <w:t>(IQR</w:t>
      </w:r>
      <w:r w:rsidR="000F58E2">
        <w:rPr>
          <w:rFonts w:asciiTheme="majorHAnsi" w:hAnsiTheme="majorHAnsi" w:cstheme="majorHAnsi"/>
          <w:sz w:val="22"/>
          <w:szCs w:val="22"/>
        </w:rPr>
        <w:t xml:space="preserve"> 31.0-42.0</w:t>
      </w:r>
      <w:r w:rsidR="00BA1742">
        <w:rPr>
          <w:rFonts w:asciiTheme="majorHAnsi" w:hAnsiTheme="majorHAnsi" w:cstheme="majorHAnsi"/>
          <w:sz w:val="22"/>
          <w:szCs w:val="22"/>
        </w:rPr>
        <w:t>)</w:t>
      </w:r>
      <w:r w:rsidR="00242E72">
        <w:rPr>
          <w:rFonts w:asciiTheme="majorHAnsi" w:hAnsiTheme="majorHAnsi" w:cstheme="majorHAnsi"/>
          <w:sz w:val="22"/>
          <w:szCs w:val="22"/>
        </w:rPr>
        <w:t xml:space="preserve"> </w:t>
      </w:r>
      <w:r w:rsidR="00DE48B7" w:rsidRPr="00DE48B7">
        <w:rPr>
          <w:rFonts w:asciiTheme="majorHAnsi" w:hAnsiTheme="majorHAnsi" w:cstheme="majorHAnsi"/>
          <w:sz w:val="22"/>
          <w:szCs w:val="22"/>
        </w:rPr>
        <w:t>overall,</w:t>
      </w:r>
      <w:r w:rsidR="00242E72">
        <w:rPr>
          <w:rFonts w:asciiTheme="majorHAnsi" w:hAnsiTheme="majorHAnsi" w:cstheme="majorHAnsi"/>
          <w:sz w:val="22"/>
          <w:szCs w:val="22"/>
        </w:rPr>
        <w:t xml:space="preserve"> </w:t>
      </w:r>
      <w:r w:rsidR="00A6277E">
        <w:rPr>
          <w:rFonts w:asciiTheme="majorHAnsi" w:hAnsiTheme="majorHAnsi" w:cstheme="majorHAnsi"/>
          <w:sz w:val="22"/>
          <w:szCs w:val="22"/>
        </w:rPr>
        <w:t>3</w:t>
      </w:r>
      <w:r w:rsidR="00242E72" w:rsidRPr="00DE48B7">
        <w:rPr>
          <w:rFonts w:asciiTheme="majorHAnsi" w:hAnsiTheme="majorHAnsi" w:cstheme="majorHAnsi"/>
          <w:sz w:val="22"/>
          <w:szCs w:val="22"/>
        </w:rPr>
        <w:t xml:space="preserve">5 </w:t>
      </w:r>
      <w:r w:rsidR="00DE48B7" w:rsidRPr="00DE48B7">
        <w:rPr>
          <w:rFonts w:asciiTheme="majorHAnsi" w:hAnsiTheme="majorHAnsi" w:cstheme="majorHAnsi"/>
          <w:sz w:val="22"/>
          <w:szCs w:val="22"/>
        </w:rPr>
        <w:t>and 37</w:t>
      </w:r>
      <w:r w:rsidR="002A5213">
        <w:rPr>
          <w:rFonts w:asciiTheme="majorHAnsi" w:hAnsiTheme="majorHAnsi" w:cstheme="majorHAnsi"/>
          <w:sz w:val="22"/>
          <w:szCs w:val="22"/>
        </w:rPr>
        <w:t xml:space="preserve"> years</w:t>
      </w:r>
      <w:r w:rsidR="00350452">
        <w:rPr>
          <w:rFonts w:asciiTheme="majorHAnsi" w:hAnsiTheme="majorHAnsi" w:cstheme="majorHAnsi"/>
          <w:sz w:val="22"/>
          <w:szCs w:val="22"/>
        </w:rPr>
        <w:t xml:space="preserve"> and</w:t>
      </w:r>
      <w:r w:rsidR="0039619F">
        <w:rPr>
          <w:rFonts w:asciiTheme="majorHAnsi" w:hAnsiTheme="majorHAnsi" w:cstheme="majorHAnsi"/>
          <w:sz w:val="22"/>
          <w:szCs w:val="22"/>
        </w:rPr>
        <w:t xml:space="preserve"> for </w:t>
      </w:r>
      <w:r w:rsidR="00DE48B7" w:rsidRPr="00DE48B7">
        <w:rPr>
          <w:rFonts w:asciiTheme="majorHAnsi" w:hAnsiTheme="majorHAnsi" w:cstheme="majorHAnsi"/>
          <w:sz w:val="22"/>
          <w:szCs w:val="22"/>
        </w:rPr>
        <w:t xml:space="preserve">females </w:t>
      </w:r>
      <w:r w:rsidR="00DE48B7" w:rsidRPr="000838CD">
        <w:rPr>
          <w:rFonts w:asciiTheme="majorHAnsi" w:hAnsiTheme="majorHAnsi" w:cstheme="majorHAnsi"/>
          <w:sz w:val="20"/>
          <w:szCs w:val="20"/>
        </w:rPr>
        <w:t xml:space="preserve">and </w:t>
      </w:r>
      <w:r w:rsidR="00DE48B7" w:rsidRPr="00DE48B7">
        <w:rPr>
          <w:rFonts w:asciiTheme="majorHAnsi" w:hAnsiTheme="majorHAnsi" w:cstheme="majorHAnsi"/>
          <w:sz w:val="22"/>
          <w:szCs w:val="22"/>
        </w:rPr>
        <w:t>males, respectively</w:t>
      </w:r>
      <w:r w:rsidR="00481A1A">
        <w:rPr>
          <w:rFonts w:asciiTheme="majorHAnsi" w:hAnsiTheme="majorHAnsi" w:cstheme="majorHAnsi"/>
          <w:sz w:val="22"/>
          <w:szCs w:val="22"/>
        </w:rPr>
        <w:t>.</w:t>
      </w:r>
      <w:r w:rsidR="000C5994">
        <w:rPr>
          <w:rFonts w:asciiTheme="majorHAnsi" w:hAnsiTheme="majorHAnsi" w:cstheme="majorHAnsi"/>
          <w:sz w:val="22"/>
          <w:szCs w:val="22"/>
        </w:rPr>
        <w:t xml:space="preserve"> The majority were </w:t>
      </w:r>
      <w:r w:rsidR="00F37807" w:rsidRPr="00DF24FE">
        <w:rPr>
          <w:rFonts w:asciiTheme="majorHAnsi" w:hAnsiTheme="majorHAnsi" w:cstheme="majorHAnsi"/>
          <w:sz w:val="22"/>
          <w:szCs w:val="22"/>
        </w:rPr>
        <w:t>black Africans 35</w:t>
      </w:r>
      <w:r w:rsidR="00042819" w:rsidRPr="00DF24FE">
        <w:rPr>
          <w:rFonts w:asciiTheme="majorHAnsi" w:hAnsiTheme="majorHAnsi" w:cstheme="majorHAnsi"/>
          <w:sz w:val="22"/>
          <w:szCs w:val="22"/>
        </w:rPr>
        <w:t>6</w:t>
      </w:r>
      <w:r w:rsidR="00481A1A">
        <w:rPr>
          <w:rFonts w:asciiTheme="majorHAnsi" w:hAnsiTheme="majorHAnsi" w:cstheme="majorHAnsi"/>
          <w:sz w:val="22"/>
          <w:szCs w:val="22"/>
        </w:rPr>
        <w:t xml:space="preserve"> </w:t>
      </w:r>
      <w:r w:rsidR="00F37807" w:rsidRPr="00DF24FE">
        <w:rPr>
          <w:rFonts w:asciiTheme="majorHAnsi" w:hAnsiTheme="majorHAnsi" w:cstheme="majorHAnsi"/>
          <w:sz w:val="22"/>
          <w:szCs w:val="22"/>
        </w:rPr>
        <w:t>(83%)</w:t>
      </w:r>
      <w:r w:rsidR="00042819" w:rsidRPr="00DF24FE">
        <w:rPr>
          <w:rFonts w:asciiTheme="majorHAnsi" w:hAnsiTheme="majorHAnsi" w:cstheme="majorHAnsi"/>
          <w:sz w:val="22"/>
          <w:szCs w:val="22"/>
        </w:rPr>
        <w:t xml:space="preserve">, followed by those of </w:t>
      </w:r>
      <w:r w:rsidR="000C5994">
        <w:rPr>
          <w:rFonts w:asciiTheme="majorHAnsi" w:hAnsiTheme="majorHAnsi" w:cstheme="majorHAnsi"/>
          <w:sz w:val="22"/>
          <w:szCs w:val="22"/>
        </w:rPr>
        <w:t xml:space="preserve">Mixed </w:t>
      </w:r>
      <w:r w:rsidR="00042819" w:rsidRPr="00DF24FE">
        <w:rPr>
          <w:rFonts w:asciiTheme="majorHAnsi" w:hAnsiTheme="majorHAnsi" w:cstheme="majorHAnsi"/>
          <w:sz w:val="22"/>
          <w:szCs w:val="22"/>
        </w:rPr>
        <w:t>ancestry 68</w:t>
      </w:r>
      <w:r w:rsidR="00DE7F9A">
        <w:rPr>
          <w:rFonts w:asciiTheme="majorHAnsi" w:hAnsiTheme="majorHAnsi" w:cstheme="majorHAnsi"/>
          <w:sz w:val="22"/>
          <w:szCs w:val="22"/>
        </w:rPr>
        <w:t xml:space="preserve"> </w:t>
      </w:r>
      <w:r w:rsidR="00042819" w:rsidRPr="00DF24FE">
        <w:rPr>
          <w:rFonts w:asciiTheme="majorHAnsi" w:hAnsiTheme="majorHAnsi" w:cstheme="majorHAnsi"/>
          <w:sz w:val="22"/>
          <w:szCs w:val="22"/>
        </w:rPr>
        <w:t xml:space="preserve">(15.9%), </w:t>
      </w:r>
      <w:r w:rsidR="000C5994">
        <w:rPr>
          <w:rFonts w:asciiTheme="majorHAnsi" w:hAnsiTheme="majorHAnsi" w:cstheme="majorHAnsi"/>
          <w:sz w:val="22"/>
          <w:szCs w:val="22"/>
        </w:rPr>
        <w:t xml:space="preserve">White </w:t>
      </w:r>
      <w:r w:rsidR="00042819" w:rsidRPr="00DF24FE">
        <w:rPr>
          <w:rFonts w:asciiTheme="majorHAnsi" w:hAnsiTheme="majorHAnsi" w:cstheme="majorHAnsi"/>
          <w:sz w:val="22"/>
          <w:szCs w:val="22"/>
        </w:rPr>
        <w:t>2</w:t>
      </w:r>
      <w:r w:rsidR="00481A1A">
        <w:rPr>
          <w:rFonts w:asciiTheme="majorHAnsi" w:hAnsiTheme="majorHAnsi" w:cstheme="majorHAnsi"/>
          <w:sz w:val="22"/>
          <w:szCs w:val="22"/>
        </w:rPr>
        <w:t xml:space="preserve"> </w:t>
      </w:r>
      <w:r w:rsidR="00042819" w:rsidRPr="00DF24FE">
        <w:rPr>
          <w:rFonts w:asciiTheme="majorHAnsi" w:hAnsiTheme="majorHAnsi" w:cstheme="majorHAnsi"/>
          <w:sz w:val="22"/>
          <w:szCs w:val="22"/>
        </w:rPr>
        <w:t>(0.5%)</w:t>
      </w:r>
      <w:r w:rsidR="00CA24C0">
        <w:rPr>
          <w:rFonts w:asciiTheme="majorHAnsi" w:hAnsiTheme="majorHAnsi" w:cstheme="majorHAnsi"/>
          <w:sz w:val="22"/>
          <w:szCs w:val="22"/>
        </w:rPr>
        <w:t xml:space="preserve">, and Asian </w:t>
      </w:r>
      <w:r w:rsidR="00F94A79">
        <w:rPr>
          <w:rFonts w:asciiTheme="majorHAnsi" w:hAnsiTheme="majorHAnsi" w:cstheme="majorHAnsi"/>
          <w:sz w:val="22"/>
          <w:szCs w:val="22"/>
        </w:rPr>
        <w:t xml:space="preserve">1 </w:t>
      </w:r>
      <w:r w:rsidR="00CA24C0">
        <w:rPr>
          <w:rFonts w:asciiTheme="majorHAnsi" w:hAnsiTheme="majorHAnsi" w:cstheme="majorHAnsi"/>
          <w:sz w:val="22"/>
          <w:szCs w:val="22"/>
        </w:rPr>
        <w:t>(0.2%)</w:t>
      </w:r>
      <w:r w:rsidR="00042819" w:rsidRPr="00DF24FE">
        <w:rPr>
          <w:rFonts w:asciiTheme="majorHAnsi" w:hAnsiTheme="majorHAnsi" w:cstheme="majorHAnsi"/>
          <w:sz w:val="22"/>
          <w:szCs w:val="22"/>
        </w:rPr>
        <w:t xml:space="preserve">. </w:t>
      </w:r>
      <w:r w:rsidR="006B47FC" w:rsidRPr="00DF24FE">
        <w:rPr>
          <w:rFonts w:asciiTheme="majorHAnsi" w:hAnsiTheme="majorHAnsi" w:cstheme="majorHAnsi"/>
          <w:sz w:val="22"/>
          <w:szCs w:val="22"/>
        </w:rPr>
        <w:t>The median</w:t>
      </w:r>
      <w:r w:rsidR="00204544">
        <w:rPr>
          <w:rFonts w:asciiTheme="majorHAnsi" w:hAnsiTheme="majorHAnsi" w:cstheme="majorHAnsi"/>
          <w:sz w:val="22"/>
          <w:szCs w:val="22"/>
        </w:rPr>
        <w:t xml:space="preserve"> (IQR)</w:t>
      </w:r>
      <w:r w:rsidR="006B47FC" w:rsidRPr="00DF24FE">
        <w:rPr>
          <w:rFonts w:asciiTheme="majorHAnsi" w:hAnsiTheme="majorHAnsi" w:cstheme="majorHAnsi"/>
          <w:sz w:val="22"/>
          <w:szCs w:val="22"/>
        </w:rPr>
        <w:t xml:space="preserve"> duration of</w:t>
      </w:r>
      <w:r w:rsidR="00DE48B7">
        <w:rPr>
          <w:rFonts w:asciiTheme="majorHAnsi" w:hAnsiTheme="majorHAnsi" w:cstheme="majorHAnsi"/>
          <w:sz w:val="22"/>
          <w:szCs w:val="22"/>
        </w:rPr>
        <w:t xml:space="preserve"> the presenting</w:t>
      </w:r>
      <w:r w:rsidR="006B47FC" w:rsidRPr="00DF24FE">
        <w:rPr>
          <w:rFonts w:asciiTheme="majorHAnsi" w:hAnsiTheme="majorHAnsi" w:cstheme="majorHAnsi"/>
          <w:sz w:val="22"/>
          <w:szCs w:val="22"/>
        </w:rPr>
        <w:t xml:space="preserve"> illness was 14</w:t>
      </w:r>
      <w:r w:rsidR="00B20933">
        <w:rPr>
          <w:rFonts w:asciiTheme="majorHAnsi" w:hAnsiTheme="majorHAnsi" w:cstheme="majorHAnsi"/>
          <w:sz w:val="22"/>
          <w:szCs w:val="22"/>
        </w:rPr>
        <w:t xml:space="preserve"> </w:t>
      </w:r>
      <w:r w:rsidR="00F52132">
        <w:rPr>
          <w:rFonts w:asciiTheme="majorHAnsi" w:hAnsiTheme="majorHAnsi" w:cstheme="majorHAnsi"/>
          <w:sz w:val="22"/>
          <w:szCs w:val="22"/>
        </w:rPr>
        <w:t>(</w:t>
      </w:r>
      <w:r w:rsidR="007E5500">
        <w:rPr>
          <w:rFonts w:asciiTheme="majorHAnsi" w:hAnsiTheme="majorHAnsi" w:cstheme="majorHAnsi"/>
          <w:sz w:val="22"/>
          <w:szCs w:val="22"/>
        </w:rPr>
        <w:t>14-21)</w:t>
      </w:r>
      <w:r w:rsidR="00B20933">
        <w:rPr>
          <w:rFonts w:asciiTheme="majorHAnsi" w:hAnsiTheme="majorHAnsi" w:cstheme="majorHAnsi"/>
          <w:sz w:val="22"/>
          <w:szCs w:val="22"/>
        </w:rPr>
        <w:t xml:space="preserve"> </w:t>
      </w:r>
      <w:r w:rsidR="00DE7F9A">
        <w:rPr>
          <w:rFonts w:asciiTheme="majorHAnsi" w:hAnsiTheme="majorHAnsi" w:cstheme="majorHAnsi"/>
          <w:sz w:val="22"/>
          <w:szCs w:val="22"/>
        </w:rPr>
        <w:t>days</w:t>
      </w:r>
      <w:r w:rsidR="006139CB">
        <w:rPr>
          <w:rFonts w:asciiTheme="majorHAnsi" w:hAnsiTheme="majorHAnsi" w:cstheme="majorHAnsi"/>
          <w:sz w:val="22"/>
          <w:szCs w:val="22"/>
        </w:rPr>
        <w:t>.</w:t>
      </w:r>
      <w:r w:rsidR="00DE7F9A" w:rsidRPr="00DF24FE" w:rsidDel="00DE7F9A">
        <w:rPr>
          <w:rFonts w:asciiTheme="majorHAnsi" w:hAnsiTheme="majorHAnsi" w:cstheme="majorHAnsi"/>
          <w:sz w:val="22"/>
          <w:szCs w:val="22"/>
        </w:rPr>
        <w:t xml:space="preserve"> </w:t>
      </w:r>
      <w:r w:rsidR="00275A01">
        <w:rPr>
          <w:rFonts w:asciiTheme="majorHAnsi" w:hAnsiTheme="majorHAnsi" w:cstheme="majorHAnsi"/>
          <w:sz w:val="22"/>
          <w:szCs w:val="22"/>
        </w:rPr>
        <w:t>The baseline clinical characteristics are presented in Table 1</w:t>
      </w:r>
      <w:r w:rsidR="008C3C00">
        <w:rPr>
          <w:rFonts w:asciiTheme="majorHAnsi" w:hAnsiTheme="majorHAnsi" w:cstheme="majorHAnsi"/>
          <w:sz w:val="22"/>
          <w:szCs w:val="22"/>
        </w:rPr>
        <w:t>.</w:t>
      </w:r>
      <w:r w:rsidR="00147D20">
        <w:rPr>
          <w:rFonts w:asciiTheme="majorHAnsi" w:hAnsiTheme="majorHAnsi" w:cstheme="majorHAnsi"/>
          <w:sz w:val="22"/>
          <w:szCs w:val="22"/>
        </w:rPr>
        <w:t xml:space="preserve"> </w:t>
      </w:r>
      <w:r w:rsidR="00587659">
        <w:rPr>
          <w:rFonts w:asciiTheme="majorHAnsi" w:hAnsiTheme="majorHAnsi" w:cstheme="majorHAnsi"/>
          <w:sz w:val="22"/>
          <w:szCs w:val="22"/>
        </w:rPr>
        <w:t>Older age at presentation was associated with higher CD4 counts</w:t>
      </w:r>
      <w:r w:rsidR="001D1AD3">
        <w:rPr>
          <w:rFonts w:asciiTheme="majorHAnsi" w:hAnsiTheme="majorHAnsi" w:cstheme="majorHAnsi"/>
          <w:sz w:val="22"/>
          <w:szCs w:val="22"/>
        </w:rPr>
        <w:t xml:space="preserve">. </w:t>
      </w:r>
      <w:r w:rsidR="00587659">
        <w:rPr>
          <w:rFonts w:asciiTheme="majorHAnsi" w:hAnsiTheme="majorHAnsi" w:cstheme="majorHAnsi"/>
          <w:sz w:val="22"/>
          <w:szCs w:val="22"/>
        </w:rPr>
        <w:t xml:space="preserve"> </w:t>
      </w:r>
      <w:r w:rsidR="00155BD8">
        <w:rPr>
          <w:rFonts w:asciiTheme="majorHAnsi" w:hAnsiTheme="majorHAnsi" w:cstheme="majorHAnsi"/>
          <w:sz w:val="22"/>
          <w:szCs w:val="22"/>
        </w:rPr>
        <w:t>Nausea</w:t>
      </w:r>
      <w:r w:rsidR="00A9248C">
        <w:rPr>
          <w:rFonts w:asciiTheme="majorHAnsi" w:hAnsiTheme="majorHAnsi" w:cstheme="majorHAnsi"/>
          <w:sz w:val="22"/>
          <w:szCs w:val="22"/>
        </w:rPr>
        <w:t xml:space="preserve">, </w:t>
      </w:r>
      <w:proofErr w:type="spellStart"/>
      <w:r w:rsidR="00DD1AEC">
        <w:rPr>
          <w:rFonts w:asciiTheme="majorHAnsi" w:hAnsiTheme="majorHAnsi" w:cstheme="majorHAnsi"/>
          <w:sz w:val="22"/>
          <w:szCs w:val="22"/>
        </w:rPr>
        <w:t>diarrh</w:t>
      </w:r>
      <w:r w:rsidR="007164A3">
        <w:rPr>
          <w:rFonts w:asciiTheme="majorHAnsi" w:hAnsiTheme="majorHAnsi" w:cstheme="majorHAnsi"/>
          <w:sz w:val="22"/>
          <w:szCs w:val="22"/>
        </w:rPr>
        <w:t>o</w:t>
      </w:r>
      <w:r w:rsidR="00DD1AEC">
        <w:rPr>
          <w:rFonts w:asciiTheme="majorHAnsi" w:hAnsiTheme="majorHAnsi" w:cstheme="majorHAnsi"/>
          <w:sz w:val="22"/>
          <w:szCs w:val="22"/>
        </w:rPr>
        <w:t>ea</w:t>
      </w:r>
      <w:proofErr w:type="spellEnd"/>
      <w:r w:rsidR="00244D18">
        <w:rPr>
          <w:rFonts w:asciiTheme="majorHAnsi" w:hAnsiTheme="majorHAnsi" w:cstheme="majorHAnsi"/>
          <w:sz w:val="22"/>
          <w:szCs w:val="22"/>
        </w:rPr>
        <w:t xml:space="preserve"> </w:t>
      </w:r>
      <w:r w:rsidR="00A9248C">
        <w:rPr>
          <w:rFonts w:asciiTheme="majorHAnsi" w:hAnsiTheme="majorHAnsi" w:cstheme="majorHAnsi"/>
          <w:sz w:val="22"/>
          <w:szCs w:val="22"/>
        </w:rPr>
        <w:t xml:space="preserve">and postural drop </w:t>
      </w:r>
      <w:r w:rsidR="00244D18">
        <w:rPr>
          <w:rFonts w:asciiTheme="majorHAnsi" w:hAnsiTheme="majorHAnsi" w:cstheme="majorHAnsi"/>
          <w:sz w:val="22"/>
          <w:szCs w:val="22"/>
        </w:rPr>
        <w:t xml:space="preserve">predominated in the </w:t>
      </w:r>
      <w:r w:rsidR="00D93C24">
        <w:rPr>
          <w:rFonts w:asciiTheme="majorHAnsi" w:hAnsiTheme="majorHAnsi" w:cstheme="majorHAnsi"/>
          <w:sz w:val="22"/>
          <w:szCs w:val="22"/>
        </w:rPr>
        <w:t xml:space="preserve">lowest </w:t>
      </w:r>
      <w:proofErr w:type="spellStart"/>
      <w:r w:rsidR="00D93C24">
        <w:rPr>
          <w:rFonts w:asciiTheme="majorHAnsi" w:hAnsiTheme="majorHAnsi" w:cstheme="majorHAnsi"/>
          <w:sz w:val="22"/>
          <w:szCs w:val="22"/>
        </w:rPr>
        <w:t>tertile</w:t>
      </w:r>
      <w:proofErr w:type="spellEnd"/>
      <w:r w:rsidR="00244D18">
        <w:rPr>
          <w:rFonts w:asciiTheme="majorHAnsi" w:hAnsiTheme="majorHAnsi" w:cstheme="majorHAnsi"/>
          <w:sz w:val="22"/>
          <w:szCs w:val="22"/>
        </w:rPr>
        <w:t xml:space="preserve"> of CD4 count</w:t>
      </w:r>
      <w:r w:rsidR="00A9248C">
        <w:rPr>
          <w:rFonts w:asciiTheme="majorHAnsi" w:hAnsiTheme="majorHAnsi" w:cstheme="majorHAnsi"/>
          <w:sz w:val="22"/>
          <w:szCs w:val="22"/>
        </w:rPr>
        <w:t xml:space="preserve"> with significant p-va</w:t>
      </w:r>
      <w:r w:rsidR="00147D20">
        <w:rPr>
          <w:rFonts w:asciiTheme="majorHAnsi" w:hAnsiTheme="majorHAnsi" w:cstheme="majorHAnsi"/>
          <w:sz w:val="22"/>
          <w:szCs w:val="22"/>
        </w:rPr>
        <w:t>lu</w:t>
      </w:r>
      <w:r w:rsidR="00A9248C">
        <w:rPr>
          <w:rFonts w:asciiTheme="majorHAnsi" w:hAnsiTheme="majorHAnsi" w:cstheme="majorHAnsi"/>
          <w:sz w:val="22"/>
          <w:szCs w:val="22"/>
        </w:rPr>
        <w:t xml:space="preserve">es of </w:t>
      </w:r>
      <w:r w:rsidR="005461DD" w:rsidRPr="00057C6D">
        <w:rPr>
          <w:rFonts w:asciiTheme="majorHAnsi" w:hAnsiTheme="majorHAnsi" w:cstheme="majorHAnsi"/>
          <w:i/>
          <w:iCs/>
          <w:sz w:val="22"/>
          <w:szCs w:val="22"/>
        </w:rPr>
        <w:t>p</w:t>
      </w:r>
      <w:r w:rsidR="005461DD">
        <w:rPr>
          <w:rFonts w:asciiTheme="majorHAnsi" w:hAnsiTheme="majorHAnsi" w:cstheme="majorHAnsi"/>
          <w:sz w:val="22"/>
          <w:szCs w:val="22"/>
        </w:rPr>
        <w:t>=</w:t>
      </w:r>
      <w:r w:rsidR="00A9248C">
        <w:rPr>
          <w:rFonts w:asciiTheme="majorHAnsi" w:hAnsiTheme="majorHAnsi" w:cstheme="majorHAnsi"/>
          <w:sz w:val="22"/>
          <w:szCs w:val="22"/>
        </w:rPr>
        <w:t>0.</w:t>
      </w:r>
      <w:r w:rsidR="00EE74F7">
        <w:rPr>
          <w:rFonts w:asciiTheme="majorHAnsi" w:hAnsiTheme="majorHAnsi" w:cstheme="majorHAnsi"/>
          <w:sz w:val="22"/>
          <w:szCs w:val="22"/>
        </w:rPr>
        <w:t xml:space="preserve">013, </w:t>
      </w:r>
      <w:r w:rsidR="00EE74F7" w:rsidRPr="00147D20" w:rsidDel="00A9248C">
        <w:rPr>
          <w:rFonts w:asciiTheme="majorHAnsi" w:hAnsiTheme="majorHAnsi" w:cstheme="majorHAnsi"/>
          <w:i/>
          <w:iCs/>
          <w:sz w:val="22"/>
          <w:szCs w:val="22"/>
        </w:rPr>
        <w:t>p</w:t>
      </w:r>
      <w:r w:rsidR="00A66B75">
        <w:rPr>
          <w:rFonts w:asciiTheme="majorHAnsi" w:hAnsiTheme="majorHAnsi" w:cstheme="majorHAnsi"/>
          <w:sz w:val="22"/>
          <w:szCs w:val="22"/>
        </w:rPr>
        <w:t>=</w:t>
      </w:r>
      <w:r w:rsidR="000F6A0D">
        <w:rPr>
          <w:rFonts w:asciiTheme="majorHAnsi" w:hAnsiTheme="majorHAnsi" w:cstheme="majorHAnsi"/>
          <w:sz w:val="22"/>
          <w:szCs w:val="22"/>
        </w:rPr>
        <w:t xml:space="preserve">0.020, and </w:t>
      </w:r>
      <w:r w:rsidR="00A66B75" w:rsidRPr="00057C6D">
        <w:rPr>
          <w:rFonts w:asciiTheme="majorHAnsi" w:hAnsiTheme="majorHAnsi" w:cstheme="majorHAnsi"/>
          <w:i/>
          <w:iCs/>
          <w:sz w:val="22"/>
          <w:szCs w:val="22"/>
        </w:rPr>
        <w:t>p</w:t>
      </w:r>
      <w:r w:rsidR="00A66B75">
        <w:rPr>
          <w:rFonts w:asciiTheme="majorHAnsi" w:hAnsiTheme="majorHAnsi" w:cstheme="majorHAnsi"/>
          <w:sz w:val="22"/>
          <w:szCs w:val="22"/>
        </w:rPr>
        <w:t>=</w:t>
      </w:r>
      <w:r w:rsidR="000F6A0D">
        <w:rPr>
          <w:rFonts w:asciiTheme="majorHAnsi" w:hAnsiTheme="majorHAnsi" w:cstheme="majorHAnsi"/>
          <w:sz w:val="22"/>
          <w:szCs w:val="22"/>
        </w:rPr>
        <w:t xml:space="preserve">0.038, respectively. In respect of the investigations, the white blood cells, neutrophils and viral load predominated in the higher CD4 counts </w:t>
      </w:r>
      <w:r w:rsidR="005E7C5E">
        <w:rPr>
          <w:rFonts w:asciiTheme="majorHAnsi" w:hAnsiTheme="majorHAnsi" w:cstheme="majorHAnsi"/>
          <w:sz w:val="22"/>
          <w:szCs w:val="22"/>
        </w:rPr>
        <w:t>with</w:t>
      </w:r>
      <w:r w:rsidR="000F6A0D">
        <w:rPr>
          <w:rFonts w:asciiTheme="majorHAnsi" w:hAnsiTheme="majorHAnsi" w:cstheme="majorHAnsi"/>
          <w:sz w:val="22"/>
          <w:szCs w:val="22"/>
        </w:rPr>
        <w:t xml:space="preserve"> p-values </w:t>
      </w:r>
      <w:r w:rsidR="005E7C5E">
        <w:rPr>
          <w:rFonts w:asciiTheme="majorHAnsi" w:hAnsiTheme="majorHAnsi" w:cstheme="majorHAnsi"/>
          <w:sz w:val="22"/>
          <w:szCs w:val="22"/>
        </w:rPr>
        <w:t>at</w:t>
      </w:r>
      <w:r w:rsidR="000F6A0D">
        <w:rPr>
          <w:rFonts w:asciiTheme="majorHAnsi" w:hAnsiTheme="majorHAnsi" w:cstheme="majorHAnsi"/>
          <w:sz w:val="22"/>
          <w:szCs w:val="22"/>
        </w:rPr>
        <w:t xml:space="preserve"> </w:t>
      </w:r>
      <w:r w:rsidR="000F6A0D" w:rsidRPr="00057C6D">
        <w:rPr>
          <w:rFonts w:asciiTheme="majorHAnsi" w:hAnsiTheme="majorHAnsi" w:cstheme="majorHAnsi"/>
          <w:i/>
          <w:iCs/>
          <w:sz w:val="22"/>
          <w:szCs w:val="22"/>
        </w:rPr>
        <w:t>p</w:t>
      </w:r>
      <w:r w:rsidR="000F6A0D">
        <w:rPr>
          <w:rFonts w:asciiTheme="majorHAnsi" w:hAnsiTheme="majorHAnsi" w:cstheme="majorHAnsi"/>
          <w:sz w:val="22"/>
          <w:szCs w:val="22"/>
        </w:rPr>
        <w:t xml:space="preserve">&lt;0.0001, </w:t>
      </w:r>
      <w:r w:rsidR="000F6A0D" w:rsidRPr="00057C6D">
        <w:rPr>
          <w:rFonts w:asciiTheme="majorHAnsi" w:hAnsiTheme="majorHAnsi" w:cstheme="majorHAnsi"/>
          <w:i/>
          <w:iCs/>
          <w:sz w:val="22"/>
          <w:szCs w:val="22"/>
        </w:rPr>
        <w:t>p</w:t>
      </w:r>
      <w:r w:rsidR="000F6A0D">
        <w:rPr>
          <w:rFonts w:asciiTheme="majorHAnsi" w:hAnsiTheme="majorHAnsi" w:cstheme="majorHAnsi"/>
          <w:sz w:val="22"/>
          <w:szCs w:val="22"/>
        </w:rPr>
        <w:t xml:space="preserve">=0.038, and </w:t>
      </w:r>
      <w:r w:rsidR="000F6A0D" w:rsidRPr="00057C6D">
        <w:rPr>
          <w:rFonts w:asciiTheme="majorHAnsi" w:hAnsiTheme="majorHAnsi" w:cstheme="majorHAnsi"/>
          <w:i/>
          <w:iCs/>
          <w:sz w:val="22"/>
          <w:szCs w:val="22"/>
        </w:rPr>
        <w:t>p</w:t>
      </w:r>
      <w:r w:rsidR="000F6A0D">
        <w:rPr>
          <w:rFonts w:asciiTheme="majorHAnsi" w:hAnsiTheme="majorHAnsi" w:cstheme="majorHAnsi"/>
          <w:sz w:val="22"/>
          <w:szCs w:val="22"/>
        </w:rPr>
        <w:t>&lt;0.001, respectively.</w:t>
      </w:r>
    </w:p>
    <w:p w14:paraId="62E1C503" w14:textId="77777777" w:rsidR="004010F5" w:rsidRDefault="004010F5" w:rsidP="00AA4F6D">
      <w:pPr>
        <w:pStyle w:val="BodyText"/>
        <w:jc w:val="both"/>
        <w:rPr>
          <w:rFonts w:asciiTheme="majorHAnsi" w:hAnsiTheme="majorHAnsi" w:cstheme="majorHAnsi"/>
          <w:sz w:val="22"/>
          <w:szCs w:val="22"/>
        </w:rPr>
      </w:pPr>
    </w:p>
    <w:tbl>
      <w:tblPr>
        <w:tblStyle w:val="TableGrid"/>
        <w:tblW w:w="0" w:type="auto"/>
        <w:tblLook w:val="04A0" w:firstRow="1" w:lastRow="0" w:firstColumn="1" w:lastColumn="0" w:noHBand="0" w:noVBand="1"/>
      </w:tblPr>
      <w:tblGrid>
        <w:gridCol w:w="1980"/>
        <w:gridCol w:w="727"/>
        <w:gridCol w:w="1257"/>
        <w:gridCol w:w="1276"/>
        <w:gridCol w:w="1134"/>
        <w:gridCol w:w="1418"/>
        <w:gridCol w:w="850"/>
      </w:tblGrid>
      <w:tr w:rsidR="00F94A79" w:rsidRPr="00E96EA2" w14:paraId="5D629FB1" w14:textId="77777777" w:rsidTr="003D19B6">
        <w:tc>
          <w:tcPr>
            <w:tcW w:w="8642" w:type="dxa"/>
            <w:gridSpan w:val="7"/>
          </w:tcPr>
          <w:p w14:paraId="5BCA71C4" w14:textId="667B2D6A" w:rsidR="00F94A79" w:rsidRDefault="00F94A79" w:rsidP="00F94A79">
            <w:pPr>
              <w:rPr>
                <w:rFonts w:ascii="Arial" w:hAnsi="Arial" w:cs="Arial"/>
                <w:sz w:val="18"/>
                <w:szCs w:val="18"/>
              </w:rPr>
            </w:pPr>
            <w:r w:rsidRPr="009508A5">
              <w:rPr>
                <w:rFonts w:ascii="Arial" w:hAnsi="Arial" w:cs="Arial"/>
                <w:sz w:val="18"/>
                <w:szCs w:val="18"/>
              </w:rPr>
              <w:t>Table 1:</w:t>
            </w:r>
            <w:r>
              <w:rPr>
                <w:rFonts w:ascii="Arial" w:hAnsi="Arial" w:cs="Arial"/>
                <w:sz w:val="18"/>
                <w:szCs w:val="18"/>
              </w:rPr>
              <w:t xml:space="preserve"> </w:t>
            </w:r>
            <w:r w:rsidRPr="009508A5">
              <w:rPr>
                <w:rFonts w:ascii="Arial" w:hAnsi="Arial" w:cs="Arial"/>
                <w:sz w:val="18"/>
                <w:szCs w:val="18"/>
              </w:rPr>
              <w:t>P</w:t>
            </w:r>
            <w:r>
              <w:rPr>
                <w:rFonts w:ascii="Arial" w:hAnsi="Arial" w:cs="Arial"/>
                <w:sz w:val="18"/>
                <w:szCs w:val="18"/>
              </w:rPr>
              <w:t>atient demographic and clinical characteristics</w:t>
            </w:r>
          </w:p>
          <w:p w14:paraId="7017D566" w14:textId="32E4DB0D" w:rsidR="00F94A79" w:rsidRPr="009508A5" w:rsidRDefault="00F94A79" w:rsidP="00F94A79">
            <w:pPr>
              <w:rPr>
                <w:rFonts w:ascii="Arial" w:hAnsi="Arial" w:cs="Arial"/>
                <w:sz w:val="18"/>
                <w:szCs w:val="18"/>
              </w:rPr>
            </w:pPr>
          </w:p>
        </w:tc>
      </w:tr>
      <w:tr w:rsidR="00D84B45" w:rsidRPr="00E96EA2" w14:paraId="3083EEFB" w14:textId="77777777" w:rsidTr="00057C6D">
        <w:tc>
          <w:tcPr>
            <w:tcW w:w="1980" w:type="dxa"/>
          </w:tcPr>
          <w:p w14:paraId="5DEFA73F" w14:textId="77777777" w:rsidR="00D84B45" w:rsidRPr="009508A5" w:rsidRDefault="00D84B45" w:rsidP="009A54E6">
            <w:pPr>
              <w:rPr>
                <w:rFonts w:ascii="Arial" w:hAnsi="Arial" w:cs="Arial"/>
                <w:sz w:val="18"/>
                <w:szCs w:val="18"/>
              </w:rPr>
            </w:pPr>
            <w:r w:rsidRPr="009508A5">
              <w:rPr>
                <w:rFonts w:ascii="Arial" w:hAnsi="Arial" w:cs="Arial"/>
                <w:sz w:val="18"/>
                <w:szCs w:val="18"/>
              </w:rPr>
              <w:t>Variable</w:t>
            </w:r>
          </w:p>
        </w:tc>
        <w:tc>
          <w:tcPr>
            <w:tcW w:w="727" w:type="dxa"/>
          </w:tcPr>
          <w:p w14:paraId="4DEFF966" w14:textId="77777777" w:rsidR="00D84B45" w:rsidRPr="009508A5" w:rsidRDefault="00D84B45" w:rsidP="009A54E6">
            <w:pPr>
              <w:rPr>
                <w:rFonts w:ascii="Arial" w:hAnsi="Arial" w:cs="Arial"/>
                <w:sz w:val="18"/>
                <w:szCs w:val="18"/>
              </w:rPr>
            </w:pPr>
            <w:r w:rsidRPr="009508A5">
              <w:rPr>
                <w:rFonts w:ascii="Arial" w:hAnsi="Arial" w:cs="Arial"/>
                <w:i/>
                <w:iCs/>
                <w:sz w:val="18"/>
                <w:szCs w:val="18"/>
              </w:rPr>
              <w:t>N</w:t>
            </w:r>
          </w:p>
        </w:tc>
        <w:tc>
          <w:tcPr>
            <w:tcW w:w="1257" w:type="dxa"/>
          </w:tcPr>
          <w:p w14:paraId="0A3F8BE9" w14:textId="77777777" w:rsidR="00D84B45" w:rsidRPr="009508A5" w:rsidRDefault="00D84B45" w:rsidP="009A54E6">
            <w:pPr>
              <w:rPr>
                <w:rFonts w:ascii="Arial" w:hAnsi="Arial" w:cs="Arial"/>
                <w:sz w:val="18"/>
                <w:szCs w:val="18"/>
              </w:rPr>
            </w:pPr>
            <w:r w:rsidRPr="009508A5">
              <w:rPr>
                <w:rFonts w:ascii="Arial" w:hAnsi="Arial" w:cs="Arial"/>
                <w:sz w:val="18"/>
                <w:szCs w:val="18"/>
              </w:rPr>
              <w:t xml:space="preserve">Overall, </w:t>
            </w:r>
            <w:r w:rsidRPr="009508A5">
              <w:rPr>
                <w:rFonts w:ascii="Arial" w:hAnsi="Arial" w:cs="Arial"/>
                <w:i/>
                <w:iCs/>
                <w:sz w:val="18"/>
                <w:szCs w:val="18"/>
              </w:rPr>
              <w:t>N</w:t>
            </w:r>
            <w:r w:rsidRPr="009508A5">
              <w:rPr>
                <w:rFonts w:ascii="Arial" w:hAnsi="Arial" w:cs="Arial"/>
                <w:sz w:val="18"/>
                <w:szCs w:val="18"/>
              </w:rPr>
              <w:t xml:space="preserve"> = 428</w:t>
            </w:r>
          </w:p>
        </w:tc>
        <w:tc>
          <w:tcPr>
            <w:tcW w:w="1276" w:type="dxa"/>
          </w:tcPr>
          <w:p w14:paraId="42E7128E" w14:textId="77777777" w:rsidR="00D84B45" w:rsidRPr="009508A5" w:rsidRDefault="00D84B45" w:rsidP="009A54E6">
            <w:pPr>
              <w:rPr>
                <w:rFonts w:ascii="Arial" w:hAnsi="Arial" w:cs="Arial"/>
                <w:sz w:val="18"/>
                <w:szCs w:val="18"/>
              </w:rPr>
            </w:pPr>
            <w:r w:rsidRPr="009508A5">
              <w:rPr>
                <w:rFonts w:ascii="Arial" w:hAnsi="Arial" w:cs="Arial"/>
                <w:sz w:val="18"/>
                <w:szCs w:val="18"/>
              </w:rPr>
              <w:t xml:space="preserve">0 - 30, </w:t>
            </w:r>
            <w:r w:rsidRPr="009508A5">
              <w:rPr>
                <w:rFonts w:ascii="Arial" w:hAnsi="Arial" w:cs="Arial"/>
                <w:i/>
                <w:iCs/>
                <w:sz w:val="18"/>
                <w:szCs w:val="18"/>
              </w:rPr>
              <w:t>N</w:t>
            </w:r>
            <w:r w:rsidRPr="009508A5">
              <w:rPr>
                <w:rFonts w:ascii="Arial" w:hAnsi="Arial" w:cs="Arial"/>
                <w:sz w:val="18"/>
                <w:szCs w:val="18"/>
              </w:rPr>
              <w:t xml:space="preserve"> = 210</w:t>
            </w:r>
          </w:p>
        </w:tc>
        <w:tc>
          <w:tcPr>
            <w:tcW w:w="1134" w:type="dxa"/>
          </w:tcPr>
          <w:p w14:paraId="35BFB22B" w14:textId="77777777" w:rsidR="00D84B45" w:rsidRPr="009508A5" w:rsidRDefault="00D84B45" w:rsidP="009A54E6">
            <w:pPr>
              <w:rPr>
                <w:rFonts w:ascii="Arial" w:hAnsi="Arial" w:cs="Arial"/>
                <w:sz w:val="18"/>
                <w:szCs w:val="18"/>
              </w:rPr>
            </w:pPr>
            <w:r w:rsidRPr="009508A5">
              <w:rPr>
                <w:rFonts w:ascii="Arial" w:hAnsi="Arial" w:cs="Arial"/>
                <w:sz w:val="18"/>
                <w:szCs w:val="18"/>
              </w:rPr>
              <w:t xml:space="preserve">31 - 60, </w:t>
            </w:r>
            <w:r w:rsidRPr="009508A5">
              <w:rPr>
                <w:rFonts w:ascii="Arial" w:hAnsi="Arial" w:cs="Arial"/>
                <w:i/>
                <w:iCs/>
                <w:sz w:val="18"/>
                <w:szCs w:val="18"/>
              </w:rPr>
              <w:t>N</w:t>
            </w:r>
            <w:r w:rsidRPr="009508A5">
              <w:rPr>
                <w:rFonts w:ascii="Arial" w:hAnsi="Arial" w:cs="Arial"/>
                <w:sz w:val="18"/>
                <w:szCs w:val="18"/>
              </w:rPr>
              <w:t xml:space="preserve"> = 113</w:t>
            </w:r>
          </w:p>
        </w:tc>
        <w:tc>
          <w:tcPr>
            <w:tcW w:w="1418" w:type="dxa"/>
          </w:tcPr>
          <w:p w14:paraId="1622FAA2" w14:textId="77777777" w:rsidR="00D84B45" w:rsidRPr="009508A5" w:rsidRDefault="00D84B45" w:rsidP="009A54E6">
            <w:pPr>
              <w:rPr>
                <w:rFonts w:ascii="Arial" w:hAnsi="Arial" w:cs="Arial"/>
                <w:sz w:val="18"/>
                <w:szCs w:val="18"/>
              </w:rPr>
            </w:pPr>
            <w:r w:rsidRPr="009508A5">
              <w:rPr>
                <w:rFonts w:ascii="Arial" w:hAnsi="Arial" w:cs="Arial"/>
                <w:sz w:val="18"/>
                <w:szCs w:val="18"/>
              </w:rPr>
              <w:t>61 - 100, N = 105</w:t>
            </w:r>
          </w:p>
        </w:tc>
        <w:tc>
          <w:tcPr>
            <w:tcW w:w="850" w:type="dxa"/>
          </w:tcPr>
          <w:p w14:paraId="56F5D89D" w14:textId="77777777" w:rsidR="00D84B45" w:rsidRPr="009508A5" w:rsidRDefault="00D84B45" w:rsidP="009A54E6">
            <w:pPr>
              <w:rPr>
                <w:rFonts w:ascii="Arial" w:hAnsi="Arial" w:cs="Arial"/>
                <w:sz w:val="18"/>
                <w:szCs w:val="18"/>
              </w:rPr>
            </w:pPr>
            <w:r w:rsidRPr="009508A5">
              <w:rPr>
                <w:rFonts w:ascii="Arial" w:hAnsi="Arial" w:cs="Arial"/>
                <w:i/>
                <w:iCs/>
                <w:sz w:val="18"/>
                <w:szCs w:val="18"/>
              </w:rPr>
              <w:t>p</w:t>
            </w:r>
            <w:r w:rsidRPr="009508A5">
              <w:rPr>
                <w:rFonts w:ascii="Arial" w:hAnsi="Arial" w:cs="Arial"/>
                <w:sz w:val="18"/>
                <w:szCs w:val="18"/>
              </w:rPr>
              <w:t>-value</w:t>
            </w:r>
          </w:p>
        </w:tc>
      </w:tr>
      <w:tr w:rsidR="00D84B45" w:rsidRPr="00E96EA2" w14:paraId="3726618D" w14:textId="77777777" w:rsidTr="00057C6D">
        <w:tc>
          <w:tcPr>
            <w:tcW w:w="1980" w:type="dxa"/>
          </w:tcPr>
          <w:p w14:paraId="5073D4E5" w14:textId="77777777" w:rsidR="00D84B45" w:rsidRPr="009508A5" w:rsidRDefault="00D84B45" w:rsidP="009A54E6">
            <w:pPr>
              <w:rPr>
                <w:rFonts w:ascii="Arial" w:hAnsi="Arial" w:cs="Arial"/>
                <w:sz w:val="18"/>
                <w:szCs w:val="18"/>
              </w:rPr>
            </w:pPr>
            <w:r w:rsidRPr="00E96EA2">
              <w:rPr>
                <w:rFonts w:ascii="Arial" w:hAnsi="Arial" w:cs="Arial"/>
                <w:b/>
                <w:bCs/>
                <w:sz w:val="18"/>
                <w:szCs w:val="18"/>
              </w:rPr>
              <w:t>Demographics</w:t>
            </w:r>
          </w:p>
        </w:tc>
        <w:tc>
          <w:tcPr>
            <w:tcW w:w="727" w:type="dxa"/>
          </w:tcPr>
          <w:p w14:paraId="06BB3A80" w14:textId="77777777" w:rsidR="00D84B45" w:rsidRPr="009508A5" w:rsidRDefault="00D84B45" w:rsidP="009A54E6">
            <w:pPr>
              <w:rPr>
                <w:rFonts w:ascii="Arial" w:hAnsi="Arial" w:cs="Arial"/>
                <w:sz w:val="18"/>
                <w:szCs w:val="18"/>
              </w:rPr>
            </w:pPr>
          </w:p>
        </w:tc>
        <w:tc>
          <w:tcPr>
            <w:tcW w:w="1257" w:type="dxa"/>
          </w:tcPr>
          <w:p w14:paraId="57BFE3CA" w14:textId="77777777" w:rsidR="00D84B45" w:rsidRPr="009508A5" w:rsidRDefault="00D84B45" w:rsidP="009A54E6">
            <w:pPr>
              <w:rPr>
                <w:rFonts w:ascii="Arial" w:hAnsi="Arial" w:cs="Arial"/>
                <w:sz w:val="18"/>
                <w:szCs w:val="18"/>
              </w:rPr>
            </w:pPr>
          </w:p>
        </w:tc>
        <w:tc>
          <w:tcPr>
            <w:tcW w:w="1276" w:type="dxa"/>
          </w:tcPr>
          <w:p w14:paraId="7792AB6C" w14:textId="77777777" w:rsidR="00D84B45" w:rsidRPr="009508A5" w:rsidRDefault="00D84B45" w:rsidP="009A54E6">
            <w:pPr>
              <w:rPr>
                <w:rFonts w:ascii="Arial" w:hAnsi="Arial" w:cs="Arial"/>
                <w:sz w:val="18"/>
                <w:szCs w:val="18"/>
              </w:rPr>
            </w:pPr>
          </w:p>
        </w:tc>
        <w:tc>
          <w:tcPr>
            <w:tcW w:w="1134" w:type="dxa"/>
          </w:tcPr>
          <w:p w14:paraId="50C755C7" w14:textId="77777777" w:rsidR="00D84B45" w:rsidRPr="009508A5" w:rsidRDefault="00D84B45" w:rsidP="009A54E6">
            <w:pPr>
              <w:rPr>
                <w:rFonts w:ascii="Arial" w:hAnsi="Arial" w:cs="Arial"/>
                <w:sz w:val="18"/>
                <w:szCs w:val="18"/>
              </w:rPr>
            </w:pPr>
          </w:p>
        </w:tc>
        <w:tc>
          <w:tcPr>
            <w:tcW w:w="1418" w:type="dxa"/>
          </w:tcPr>
          <w:p w14:paraId="0A32A3C4" w14:textId="77777777" w:rsidR="00D84B45" w:rsidRPr="009508A5" w:rsidRDefault="00D84B45" w:rsidP="009A54E6">
            <w:pPr>
              <w:rPr>
                <w:rFonts w:ascii="Arial" w:hAnsi="Arial" w:cs="Arial"/>
                <w:sz w:val="18"/>
                <w:szCs w:val="18"/>
              </w:rPr>
            </w:pPr>
          </w:p>
        </w:tc>
        <w:tc>
          <w:tcPr>
            <w:tcW w:w="850" w:type="dxa"/>
          </w:tcPr>
          <w:p w14:paraId="53C13BF7" w14:textId="77777777" w:rsidR="00D84B45" w:rsidRPr="009508A5" w:rsidRDefault="00D84B45" w:rsidP="009A54E6">
            <w:pPr>
              <w:rPr>
                <w:rFonts w:ascii="Arial" w:hAnsi="Arial" w:cs="Arial"/>
                <w:sz w:val="18"/>
                <w:szCs w:val="18"/>
              </w:rPr>
            </w:pPr>
          </w:p>
        </w:tc>
      </w:tr>
      <w:tr w:rsidR="00D84B45" w:rsidRPr="00E96EA2" w14:paraId="58B562BC" w14:textId="77777777" w:rsidTr="00057C6D">
        <w:tc>
          <w:tcPr>
            <w:tcW w:w="1980" w:type="dxa"/>
          </w:tcPr>
          <w:p w14:paraId="56792A80" w14:textId="77777777" w:rsidR="00D84B45" w:rsidRPr="009508A5" w:rsidRDefault="00D84B45" w:rsidP="009A54E6">
            <w:pPr>
              <w:rPr>
                <w:rFonts w:ascii="Arial" w:hAnsi="Arial" w:cs="Arial"/>
                <w:sz w:val="18"/>
                <w:szCs w:val="18"/>
              </w:rPr>
            </w:pPr>
            <w:r w:rsidRPr="009508A5">
              <w:rPr>
                <w:rFonts w:ascii="Arial" w:hAnsi="Arial" w:cs="Arial"/>
                <w:b/>
                <w:sz w:val="18"/>
                <w:szCs w:val="18"/>
              </w:rPr>
              <w:t>Age at enrolment</w:t>
            </w:r>
          </w:p>
        </w:tc>
        <w:tc>
          <w:tcPr>
            <w:tcW w:w="727" w:type="dxa"/>
          </w:tcPr>
          <w:p w14:paraId="016046E5" w14:textId="77777777" w:rsidR="00D84B45" w:rsidRPr="009508A5" w:rsidRDefault="00D84B45" w:rsidP="009A54E6">
            <w:pPr>
              <w:rPr>
                <w:rFonts w:ascii="Arial" w:hAnsi="Arial" w:cs="Arial"/>
                <w:sz w:val="18"/>
                <w:szCs w:val="18"/>
              </w:rPr>
            </w:pPr>
            <w:r w:rsidRPr="009508A5">
              <w:rPr>
                <w:rFonts w:ascii="Arial" w:hAnsi="Arial" w:cs="Arial"/>
                <w:sz w:val="18"/>
                <w:szCs w:val="18"/>
              </w:rPr>
              <w:t>428</w:t>
            </w:r>
          </w:p>
        </w:tc>
        <w:tc>
          <w:tcPr>
            <w:tcW w:w="1257" w:type="dxa"/>
          </w:tcPr>
          <w:p w14:paraId="658C8339" w14:textId="77777777" w:rsidR="00D84B45" w:rsidRPr="009508A5" w:rsidRDefault="00D84B45" w:rsidP="009A54E6">
            <w:pPr>
              <w:rPr>
                <w:rFonts w:ascii="Arial" w:hAnsi="Arial" w:cs="Arial"/>
                <w:sz w:val="18"/>
                <w:szCs w:val="18"/>
              </w:rPr>
            </w:pPr>
            <w:r w:rsidRPr="009508A5">
              <w:rPr>
                <w:rFonts w:ascii="Arial" w:hAnsi="Arial" w:cs="Arial"/>
                <w:sz w:val="18"/>
                <w:szCs w:val="18"/>
              </w:rPr>
              <w:t>36 (31, 42)</w:t>
            </w:r>
          </w:p>
        </w:tc>
        <w:tc>
          <w:tcPr>
            <w:tcW w:w="1276" w:type="dxa"/>
          </w:tcPr>
          <w:p w14:paraId="5A931F36" w14:textId="77777777" w:rsidR="00D84B45" w:rsidRPr="009508A5" w:rsidRDefault="00D84B45" w:rsidP="009A54E6">
            <w:pPr>
              <w:rPr>
                <w:rFonts w:ascii="Arial" w:hAnsi="Arial" w:cs="Arial"/>
                <w:sz w:val="18"/>
                <w:szCs w:val="18"/>
              </w:rPr>
            </w:pPr>
            <w:r w:rsidRPr="009508A5">
              <w:rPr>
                <w:rFonts w:ascii="Arial" w:hAnsi="Arial" w:cs="Arial"/>
                <w:sz w:val="18"/>
                <w:szCs w:val="18"/>
              </w:rPr>
              <w:t>34 (30, 41)</w:t>
            </w:r>
          </w:p>
        </w:tc>
        <w:tc>
          <w:tcPr>
            <w:tcW w:w="1134" w:type="dxa"/>
          </w:tcPr>
          <w:p w14:paraId="5921496F" w14:textId="77777777" w:rsidR="00D84B45" w:rsidRPr="009508A5" w:rsidRDefault="00D84B45" w:rsidP="009A54E6">
            <w:pPr>
              <w:rPr>
                <w:rFonts w:ascii="Arial" w:hAnsi="Arial" w:cs="Arial"/>
                <w:sz w:val="18"/>
                <w:szCs w:val="18"/>
              </w:rPr>
            </w:pPr>
            <w:r w:rsidRPr="009508A5">
              <w:rPr>
                <w:rFonts w:ascii="Arial" w:hAnsi="Arial" w:cs="Arial"/>
                <w:sz w:val="18"/>
                <w:szCs w:val="18"/>
              </w:rPr>
              <w:t>37 (32, 43)</w:t>
            </w:r>
          </w:p>
        </w:tc>
        <w:tc>
          <w:tcPr>
            <w:tcW w:w="1418" w:type="dxa"/>
          </w:tcPr>
          <w:p w14:paraId="6D0B19F6" w14:textId="77777777" w:rsidR="00D84B45" w:rsidRPr="009508A5" w:rsidRDefault="00D84B45" w:rsidP="009A54E6">
            <w:pPr>
              <w:rPr>
                <w:rFonts w:ascii="Arial" w:hAnsi="Arial" w:cs="Arial"/>
                <w:sz w:val="18"/>
                <w:szCs w:val="18"/>
              </w:rPr>
            </w:pPr>
            <w:r w:rsidRPr="009508A5">
              <w:rPr>
                <w:rFonts w:ascii="Arial" w:hAnsi="Arial" w:cs="Arial"/>
                <w:sz w:val="18"/>
                <w:szCs w:val="18"/>
              </w:rPr>
              <w:t>37 (32, 46)</w:t>
            </w:r>
          </w:p>
        </w:tc>
        <w:tc>
          <w:tcPr>
            <w:tcW w:w="850" w:type="dxa"/>
          </w:tcPr>
          <w:p w14:paraId="5DEFEF1F" w14:textId="77777777" w:rsidR="00D84B45" w:rsidRPr="009508A5" w:rsidRDefault="00D84B45" w:rsidP="009A54E6">
            <w:pPr>
              <w:rPr>
                <w:rFonts w:ascii="Arial" w:hAnsi="Arial" w:cs="Arial"/>
                <w:sz w:val="18"/>
                <w:szCs w:val="18"/>
              </w:rPr>
            </w:pPr>
            <w:r w:rsidRPr="009508A5">
              <w:rPr>
                <w:rFonts w:ascii="Arial" w:hAnsi="Arial" w:cs="Arial"/>
                <w:b/>
                <w:bCs/>
                <w:sz w:val="18"/>
                <w:szCs w:val="18"/>
              </w:rPr>
              <w:t>0.012</w:t>
            </w:r>
          </w:p>
        </w:tc>
      </w:tr>
      <w:tr w:rsidR="003516CA" w:rsidRPr="00E96EA2" w14:paraId="4F36631F" w14:textId="77777777" w:rsidTr="00057C6D">
        <w:tc>
          <w:tcPr>
            <w:tcW w:w="1980" w:type="dxa"/>
          </w:tcPr>
          <w:p w14:paraId="5C23E801" w14:textId="77777777" w:rsidR="003516CA" w:rsidRPr="003516CA" w:rsidRDefault="003516CA" w:rsidP="009A54E6">
            <w:pPr>
              <w:rPr>
                <w:rFonts w:ascii="Arial" w:hAnsi="Arial" w:cs="Arial"/>
                <w:b/>
                <w:sz w:val="18"/>
                <w:szCs w:val="18"/>
              </w:rPr>
            </w:pPr>
          </w:p>
        </w:tc>
        <w:tc>
          <w:tcPr>
            <w:tcW w:w="727" w:type="dxa"/>
          </w:tcPr>
          <w:p w14:paraId="68884F05" w14:textId="77777777" w:rsidR="003516CA" w:rsidRPr="003516CA" w:rsidRDefault="003516CA" w:rsidP="009A54E6">
            <w:pPr>
              <w:rPr>
                <w:rFonts w:ascii="Arial" w:hAnsi="Arial" w:cs="Arial"/>
                <w:sz w:val="18"/>
                <w:szCs w:val="18"/>
              </w:rPr>
            </w:pPr>
          </w:p>
        </w:tc>
        <w:tc>
          <w:tcPr>
            <w:tcW w:w="1257" w:type="dxa"/>
          </w:tcPr>
          <w:p w14:paraId="504C58CB" w14:textId="77777777" w:rsidR="003516CA" w:rsidRPr="003516CA" w:rsidRDefault="003516CA" w:rsidP="009A54E6">
            <w:pPr>
              <w:rPr>
                <w:rFonts w:ascii="Arial" w:hAnsi="Arial" w:cs="Arial"/>
                <w:sz w:val="18"/>
                <w:szCs w:val="18"/>
              </w:rPr>
            </w:pPr>
          </w:p>
        </w:tc>
        <w:tc>
          <w:tcPr>
            <w:tcW w:w="1276" w:type="dxa"/>
          </w:tcPr>
          <w:p w14:paraId="1BF745C1" w14:textId="77777777" w:rsidR="003516CA" w:rsidRPr="003516CA" w:rsidRDefault="003516CA" w:rsidP="009A54E6">
            <w:pPr>
              <w:rPr>
                <w:rFonts w:ascii="Arial" w:hAnsi="Arial" w:cs="Arial"/>
                <w:sz w:val="18"/>
                <w:szCs w:val="18"/>
              </w:rPr>
            </w:pPr>
          </w:p>
        </w:tc>
        <w:tc>
          <w:tcPr>
            <w:tcW w:w="1134" w:type="dxa"/>
          </w:tcPr>
          <w:p w14:paraId="783BC710" w14:textId="77777777" w:rsidR="003516CA" w:rsidRPr="003516CA" w:rsidRDefault="003516CA" w:rsidP="009A54E6">
            <w:pPr>
              <w:rPr>
                <w:rFonts w:ascii="Arial" w:hAnsi="Arial" w:cs="Arial"/>
                <w:sz w:val="18"/>
                <w:szCs w:val="18"/>
              </w:rPr>
            </w:pPr>
          </w:p>
        </w:tc>
        <w:tc>
          <w:tcPr>
            <w:tcW w:w="1418" w:type="dxa"/>
          </w:tcPr>
          <w:p w14:paraId="2850BBBB" w14:textId="77777777" w:rsidR="003516CA" w:rsidRPr="003516CA" w:rsidRDefault="003516CA" w:rsidP="009A54E6">
            <w:pPr>
              <w:rPr>
                <w:rFonts w:ascii="Arial" w:hAnsi="Arial" w:cs="Arial"/>
                <w:sz w:val="18"/>
                <w:szCs w:val="18"/>
              </w:rPr>
            </w:pPr>
          </w:p>
        </w:tc>
        <w:tc>
          <w:tcPr>
            <w:tcW w:w="850" w:type="dxa"/>
          </w:tcPr>
          <w:p w14:paraId="3C3EC5C8" w14:textId="77777777" w:rsidR="003516CA" w:rsidRPr="003516CA" w:rsidRDefault="003516CA" w:rsidP="009A54E6">
            <w:pPr>
              <w:rPr>
                <w:rFonts w:ascii="Arial" w:hAnsi="Arial" w:cs="Arial"/>
                <w:b/>
                <w:bCs/>
                <w:sz w:val="18"/>
                <w:szCs w:val="18"/>
              </w:rPr>
            </w:pPr>
          </w:p>
        </w:tc>
      </w:tr>
      <w:tr w:rsidR="00D84B45" w:rsidRPr="00E96EA2" w14:paraId="0C66D545" w14:textId="77777777" w:rsidTr="00057C6D">
        <w:tc>
          <w:tcPr>
            <w:tcW w:w="1980" w:type="dxa"/>
          </w:tcPr>
          <w:p w14:paraId="4199A468" w14:textId="77777777" w:rsidR="00D84B45" w:rsidRPr="009508A5" w:rsidRDefault="00D84B45" w:rsidP="009A54E6">
            <w:pPr>
              <w:rPr>
                <w:rFonts w:ascii="Arial" w:hAnsi="Arial" w:cs="Arial"/>
                <w:sz w:val="18"/>
                <w:szCs w:val="18"/>
              </w:rPr>
            </w:pPr>
            <w:r w:rsidRPr="009508A5">
              <w:rPr>
                <w:rFonts w:ascii="Arial" w:hAnsi="Arial" w:cs="Arial"/>
                <w:b/>
                <w:sz w:val="18"/>
                <w:szCs w:val="18"/>
              </w:rPr>
              <w:t>gender</w:t>
            </w:r>
          </w:p>
        </w:tc>
        <w:tc>
          <w:tcPr>
            <w:tcW w:w="727" w:type="dxa"/>
          </w:tcPr>
          <w:p w14:paraId="3E450904" w14:textId="77777777" w:rsidR="00D84B45" w:rsidRPr="009508A5" w:rsidRDefault="00D84B45" w:rsidP="009A54E6">
            <w:pPr>
              <w:rPr>
                <w:rFonts w:ascii="Arial" w:hAnsi="Arial" w:cs="Arial"/>
                <w:sz w:val="18"/>
                <w:szCs w:val="18"/>
              </w:rPr>
            </w:pPr>
            <w:r w:rsidRPr="009508A5">
              <w:rPr>
                <w:rFonts w:ascii="Arial" w:hAnsi="Arial" w:cs="Arial"/>
                <w:sz w:val="18"/>
                <w:szCs w:val="18"/>
              </w:rPr>
              <w:t>427</w:t>
            </w:r>
          </w:p>
        </w:tc>
        <w:tc>
          <w:tcPr>
            <w:tcW w:w="1257" w:type="dxa"/>
          </w:tcPr>
          <w:p w14:paraId="7977B31E" w14:textId="77777777" w:rsidR="00D84B45" w:rsidRPr="009508A5" w:rsidRDefault="00D84B45" w:rsidP="009A54E6">
            <w:pPr>
              <w:rPr>
                <w:rFonts w:ascii="Arial" w:hAnsi="Arial" w:cs="Arial"/>
                <w:sz w:val="18"/>
                <w:szCs w:val="18"/>
              </w:rPr>
            </w:pPr>
          </w:p>
        </w:tc>
        <w:tc>
          <w:tcPr>
            <w:tcW w:w="1276" w:type="dxa"/>
          </w:tcPr>
          <w:p w14:paraId="001F8FD8" w14:textId="77777777" w:rsidR="00D84B45" w:rsidRPr="009508A5" w:rsidRDefault="00D84B45" w:rsidP="009A54E6">
            <w:pPr>
              <w:rPr>
                <w:rFonts w:ascii="Arial" w:hAnsi="Arial" w:cs="Arial"/>
                <w:sz w:val="18"/>
                <w:szCs w:val="18"/>
              </w:rPr>
            </w:pPr>
          </w:p>
        </w:tc>
        <w:tc>
          <w:tcPr>
            <w:tcW w:w="1134" w:type="dxa"/>
          </w:tcPr>
          <w:p w14:paraId="55DE1461" w14:textId="77777777" w:rsidR="00D84B45" w:rsidRPr="009508A5" w:rsidRDefault="00D84B45" w:rsidP="009A54E6">
            <w:pPr>
              <w:rPr>
                <w:rFonts w:ascii="Arial" w:hAnsi="Arial" w:cs="Arial"/>
                <w:sz w:val="18"/>
                <w:szCs w:val="18"/>
              </w:rPr>
            </w:pPr>
          </w:p>
        </w:tc>
        <w:tc>
          <w:tcPr>
            <w:tcW w:w="1418" w:type="dxa"/>
          </w:tcPr>
          <w:p w14:paraId="43C0AEF2" w14:textId="77777777" w:rsidR="00D84B45" w:rsidRPr="009508A5" w:rsidRDefault="00D84B45" w:rsidP="009A54E6">
            <w:pPr>
              <w:rPr>
                <w:rFonts w:ascii="Arial" w:hAnsi="Arial" w:cs="Arial"/>
                <w:sz w:val="18"/>
                <w:szCs w:val="18"/>
              </w:rPr>
            </w:pPr>
          </w:p>
        </w:tc>
        <w:tc>
          <w:tcPr>
            <w:tcW w:w="850" w:type="dxa"/>
          </w:tcPr>
          <w:p w14:paraId="52045CBE" w14:textId="77777777" w:rsidR="00D84B45" w:rsidRPr="009508A5" w:rsidRDefault="00D84B45" w:rsidP="009A54E6">
            <w:pPr>
              <w:rPr>
                <w:rFonts w:ascii="Arial" w:hAnsi="Arial" w:cs="Arial"/>
                <w:sz w:val="18"/>
                <w:szCs w:val="18"/>
              </w:rPr>
            </w:pPr>
            <w:r w:rsidRPr="009508A5">
              <w:rPr>
                <w:rFonts w:ascii="Arial" w:hAnsi="Arial" w:cs="Arial"/>
                <w:sz w:val="18"/>
                <w:szCs w:val="18"/>
              </w:rPr>
              <w:t>0.3</w:t>
            </w:r>
          </w:p>
        </w:tc>
      </w:tr>
      <w:tr w:rsidR="00D84B45" w:rsidRPr="00E96EA2" w14:paraId="04A98256" w14:textId="77777777" w:rsidTr="00057C6D">
        <w:tc>
          <w:tcPr>
            <w:tcW w:w="1980" w:type="dxa"/>
          </w:tcPr>
          <w:p w14:paraId="60106F49" w14:textId="77777777" w:rsidR="00D84B45" w:rsidRPr="009508A5" w:rsidRDefault="00D84B45" w:rsidP="009A54E6">
            <w:pPr>
              <w:rPr>
                <w:rFonts w:ascii="Arial" w:hAnsi="Arial" w:cs="Arial"/>
                <w:sz w:val="18"/>
                <w:szCs w:val="18"/>
              </w:rPr>
            </w:pPr>
            <w:r w:rsidRPr="009508A5">
              <w:rPr>
                <w:rFonts w:ascii="Arial" w:hAnsi="Arial" w:cs="Arial"/>
                <w:sz w:val="18"/>
                <w:szCs w:val="18"/>
              </w:rPr>
              <w:t>Females</w:t>
            </w:r>
          </w:p>
        </w:tc>
        <w:tc>
          <w:tcPr>
            <w:tcW w:w="727" w:type="dxa"/>
          </w:tcPr>
          <w:p w14:paraId="718A3EB3" w14:textId="77777777" w:rsidR="00D84B45" w:rsidRPr="009508A5" w:rsidRDefault="00D84B45" w:rsidP="009A54E6">
            <w:pPr>
              <w:rPr>
                <w:rFonts w:ascii="Arial" w:hAnsi="Arial" w:cs="Arial"/>
                <w:sz w:val="18"/>
                <w:szCs w:val="18"/>
              </w:rPr>
            </w:pPr>
          </w:p>
        </w:tc>
        <w:tc>
          <w:tcPr>
            <w:tcW w:w="1257" w:type="dxa"/>
          </w:tcPr>
          <w:p w14:paraId="5F944A8B" w14:textId="77777777" w:rsidR="00D84B45" w:rsidRPr="009508A5" w:rsidRDefault="00D84B45" w:rsidP="009A54E6">
            <w:pPr>
              <w:rPr>
                <w:rFonts w:ascii="Arial" w:hAnsi="Arial" w:cs="Arial"/>
                <w:sz w:val="18"/>
                <w:szCs w:val="18"/>
              </w:rPr>
            </w:pPr>
            <w:r w:rsidRPr="009508A5">
              <w:rPr>
                <w:rFonts w:ascii="Arial" w:hAnsi="Arial" w:cs="Arial"/>
                <w:sz w:val="18"/>
                <w:szCs w:val="18"/>
              </w:rPr>
              <w:t>217 (50.8%)</w:t>
            </w:r>
          </w:p>
        </w:tc>
        <w:tc>
          <w:tcPr>
            <w:tcW w:w="1276" w:type="dxa"/>
          </w:tcPr>
          <w:p w14:paraId="56FC9787" w14:textId="77777777" w:rsidR="00D84B45" w:rsidRPr="009508A5" w:rsidRDefault="00D84B45" w:rsidP="009A54E6">
            <w:pPr>
              <w:rPr>
                <w:rFonts w:ascii="Arial" w:hAnsi="Arial" w:cs="Arial"/>
                <w:sz w:val="18"/>
                <w:szCs w:val="18"/>
              </w:rPr>
            </w:pPr>
            <w:r w:rsidRPr="009508A5">
              <w:rPr>
                <w:rFonts w:ascii="Arial" w:hAnsi="Arial" w:cs="Arial"/>
                <w:sz w:val="18"/>
                <w:szCs w:val="18"/>
              </w:rPr>
              <w:t>104 (49.8%)</w:t>
            </w:r>
          </w:p>
        </w:tc>
        <w:tc>
          <w:tcPr>
            <w:tcW w:w="1134" w:type="dxa"/>
          </w:tcPr>
          <w:p w14:paraId="334DF880" w14:textId="77777777" w:rsidR="00D84B45" w:rsidRPr="009508A5" w:rsidRDefault="00D84B45" w:rsidP="009A54E6">
            <w:pPr>
              <w:rPr>
                <w:rFonts w:ascii="Arial" w:hAnsi="Arial" w:cs="Arial"/>
                <w:sz w:val="18"/>
                <w:szCs w:val="18"/>
              </w:rPr>
            </w:pPr>
            <w:r w:rsidRPr="009508A5">
              <w:rPr>
                <w:rFonts w:ascii="Arial" w:hAnsi="Arial" w:cs="Arial"/>
                <w:sz w:val="18"/>
                <w:szCs w:val="18"/>
              </w:rPr>
              <w:t>64 (56.6%)</w:t>
            </w:r>
          </w:p>
        </w:tc>
        <w:tc>
          <w:tcPr>
            <w:tcW w:w="1418" w:type="dxa"/>
          </w:tcPr>
          <w:p w14:paraId="514313E6" w14:textId="77777777" w:rsidR="00D84B45" w:rsidRPr="009508A5" w:rsidRDefault="00D84B45" w:rsidP="009A54E6">
            <w:pPr>
              <w:rPr>
                <w:rFonts w:ascii="Arial" w:hAnsi="Arial" w:cs="Arial"/>
                <w:sz w:val="18"/>
                <w:szCs w:val="18"/>
              </w:rPr>
            </w:pPr>
            <w:r w:rsidRPr="009508A5">
              <w:rPr>
                <w:rFonts w:ascii="Arial" w:hAnsi="Arial" w:cs="Arial"/>
                <w:sz w:val="18"/>
                <w:szCs w:val="18"/>
              </w:rPr>
              <w:t>49 (46.7%)</w:t>
            </w:r>
          </w:p>
        </w:tc>
        <w:tc>
          <w:tcPr>
            <w:tcW w:w="850" w:type="dxa"/>
          </w:tcPr>
          <w:p w14:paraId="155F50C0" w14:textId="77777777" w:rsidR="00D84B45" w:rsidRPr="009508A5" w:rsidRDefault="00D84B45" w:rsidP="009A54E6">
            <w:pPr>
              <w:rPr>
                <w:rFonts w:ascii="Arial" w:hAnsi="Arial" w:cs="Arial"/>
                <w:sz w:val="18"/>
                <w:szCs w:val="18"/>
              </w:rPr>
            </w:pPr>
          </w:p>
        </w:tc>
      </w:tr>
      <w:tr w:rsidR="00D84B45" w:rsidRPr="00E96EA2" w14:paraId="18E7194D" w14:textId="77777777" w:rsidTr="00057C6D">
        <w:tc>
          <w:tcPr>
            <w:tcW w:w="1980" w:type="dxa"/>
          </w:tcPr>
          <w:p w14:paraId="75F9D3A3" w14:textId="77777777" w:rsidR="00D84B45" w:rsidRPr="009508A5" w:rsidRDefault="00D84B45" w:rsidP="009A54E6">
            <w:pPr>
              <w:rPr>
                <w:rFonts w:ascii="Arial" w:hAnsi="Arial" w:cs="Arial"/>
                <w:sz w:val="18"/>
                <w:szCs w:val="18"/>
              </w:rPr>
            </w:pPr>
            <w:r w:rsidRPr="009508A5">
              <w:rPr>
                <w:rFonts w:ascii="Arial" w:hAnsi="Arial" w:cs="Arial"/>
                <w:sz w:val="18"/>
                <w:szCs w:val="18"/>
              </w:rPr>
              <w:t>Males</w:t>
            </w:r>
          </w:p>
        </w:tc>
        <w:tc>
          <w:tcPr>
            <w:tcW w:w="727" w:type="dxa"/>
          </w:tcPr>
          <w:p w14:paraId="0C390F7A" w14:textId="77777777" w:rsidR="00D84B45" w:rsidRPr="009508A5" w:rsidRDefault="00D84B45" w:rsidP="009A54E6">
            <w:pPr>
              <w:rPr>
                <w:rFonts w:ascii="Arial" w:hAnsi="Arial" w:cs="Arial"/>
                <w:sz w:val="18"/>
                <w:szCs w:val="18"/>
              </w:rPr>
            </w:pPr>
          </w:p>
        </w:tc>
        <w:tc>
          <w:tcPr>
            <w:tcW w:w="1257" w:type="dxa"/>
          </w:tcPr>
          <w:p w14:paraId="04136728" w14:textId="77777777" w:rsidR="00D84B45" w:rsidRPr="009508A5" w:rsidRDefault="00D84B45" w:rsidP="009A54E6">
            <w:pPr>
              <w:rPr>
                <w:rFonts w:ascii="Arial" w:hAnsi="Arial" w:cs="Arial"/>
                <w:sz w:val="18"/>
                <w:szCs w:val="18"/>
              </w:rPr>
            </w:pPr>
            <w:r w:rsidRPr="009508A5">
              <w:rPr>
                <w:rFonts w:ascii="Arial" w:hAnsi="Arial" w:cs="Arial"/>
                <w:sz w:val="18"/>
                <w:szCs w:val="18"/>
              </w:rPr>
              <w:t>210 (49.2%)</w:t>
            </w:r>
          </w:p>
        </w:tc>
        <w:tc>
          <w:tcPr>
            <w:tcW w:w="1276" w:type="dxa"/>
          </w:tcPr>
          <w:p w14:paraId="776926F8" w14:textId="77777777" w:rsidR="00D84B45" w:rsidRPr="009508A5" w:rsidRDefault="00D84B45" w:rsidP="009A54E6">
            <w:pPr>
              <w:rPr>
                <w:rFonts w:ascii="Arial" w:hAnsi="Arial" w:cs="Arial"/>
                <w:sz w:val="18"/>
                <w:szCs w:val="18"/>
              </w:rPr>
            </w:pPr>
            <w:r w:rsidRPr="009508A5">
              <w:rPr>
                <w:rFonts w:ascii="Arial" w:hAnsi="Arial" w:cs="Arial"/>
                <w:sz w:val="18"/>
                <w:szCs w:val="18"/>
              </w:rPr>
              <w:t>105 (50.2%)</w:t>
            </w:r>
          </w:p>
        </w:tc>
        <w:tc>
          <w:tcPr>
            <w:tcW w:w="1134" w:type="dxa"/>
          </w:tcPr>
          <w:p w14:paraId="1808F633" w14:textId="77777777" w:rsidR="00D84B45" w:rsidRPr="009508A5" w:rsidRDefault="00D84B45" w:rsidP="009A54E6">
            <w:pPr>
              <w:rPr>
                <w:rFonts w:ascii="Arial" w:hAnsi="Arial" w:cs="Arial"/>
                <w:sz w:val="18"/>
                <w:szCs w:val="18"/>
              </w:rPr>
            </w:pPr>
            <w:r w:rsidRPr="009508A5">
              <w:rPr>
                <w:rFonts w:ascii="Arial" w:hAnsi="Arial" w:cs="Arial"/>
                <w:sz w:val="18"/>
                <w:szCs w:val="18"/>
              </w:rPr>
              <w:t>49 (43.4%)</w:t>
            </w:r>
          </w:p>
        </w:tc>
        <w:tc>
          <w:tcPr>
            <w:tcW w:w="1418" w:type="dxa"/>
          </w:tcPr>
          <w:p w14:paraId="2AD9D0FB" w14:textId="77777777" w:rsidR="00D84B45" w:rsidRPr="009508A5" w:rsidRDefault="00D84B45" w:rsidP="009A54E6">
            <w:pPr>
              <w:rPr>
                <w:rFonts w:ascii="Arial" w:hAnsi="Arial" w:cs="Arial"/>
                <w:sz w:val="18"/>
                <w:szCs w:val="18"/>
              </w:rPr>
            </w:pPr>
            <w:r w:rsidRPr="009508A5">
              <w:rPr>
                <w:rFonts w:ascii="Arial" w:hAnsi="Arial" w:cs="Arial"/>
                <w:sz w:val="18"/>
                <w:szCs w:val="18"/>
              </w:rPr>
              <w:t>56 (53.3%)</w:t>
            </w:r>
          </w:p>
        </w:tc>
        <w:tc>
          <w:tcPr>
            <w:tcW w:w="850" w:type="dxa"/>
          </w:tcPr>
          <w:p w14:paraId="0132E77B" w14:textId="77777777" w:rsidR="00D84B45" w:rsidRPr="009508A5" w:rsidRDefault="00D84B45" w:rsidP="009A54E6">
            <w:pPr>
              <w:rPr>
                <w:rFonts w:ascii="Arial" w:hAnsi="Arial" w:cs="Arial"/>
                <w:sz w:val="18"/>
                <w:szCs w:val="18"/>
              </w:rPr>
            </w:pPr>
          </w:p>
        </w:tc>
      </w:tr>
      <w:tr w:rsidR="00D84B45" w:rsidRPr="00E96EA2" w14:paraId="3909AA9A" w14:textId="77777777" w:rsidTr="00057C6D">
        <w:tc>
          <w:tcPr>
            <w:tcW w:w="1980" w:type="dxa"/>
          </w:tcPr>
          <w:p w14:paraId="74C25A9D" w14:textId="77777777" w:rsidR="00D84B45" w:rsidRPr="009508A5" w:rsidRDefault="00D84B45" w:rsidP="009A54E6">
            <w:pPr>
              <w:rPr>
                <w:rFonts w:ascii="Arial" w:hAnsi="Arial" w:cs="Arial"/>
                <w:sz w:val="18"/>
                <w:szCs w:val="18"/>
              </w:rPr>
            </w:pPr>
            <w:r w:rsidRPr="009508A5">
              <w:rPr>
                <w:rFonts w:ascii="Arial" w:hAnsi="Arial" w:cs="Arial"/>
                <w:b/>
                <w:sz w:val="18"/>
                <w:szCs w:val="18"/>
              </w:rPr>
              <w:t>Ethnicity</w:t>
            </w:r>
          </w:p>
        </w:tc>
        <w:tc>
          <w:tcPr>
            <w:tcW w:w="727" w:type="dxa"/>
          </w:tcPr>
          <w:p w14:paraId="5F1B34DA" w14:textId="77777777" w:rsidR="00D84B45" w:rsidRPr="009508A5" w:rsidRDefault="00D84B45" w:rsidP="009A54E6">
            <w:pPr>
              <w:rPr>
                <w:rFonts w:ascii="Arial" w:hAnsi="Arial" w:cs="Arial"/>
                <w:sz w:val="18"/>
                <w:szCs w:val="18"/>
              </w:rPr>
            </w:pPr>
            <w:r w:rsidRPr="009508A5">
              <w:rPr>
                <w:rFonts w:ascii="Arial" w:hAnsi="Arial" w:cs="Arial"/>
                <w:sz w:val="18"/>
                <w:szCs w:val="18"/>
              </w:rPr>
              <w:t>426</w:t>
            </w:r>
          </w:p>
        </w:tc>
        <w:tc>
          <w:tcPr>
            <w:tcW w:w="1257" w:type="dxa"/>
          </w:tcPr>
          <w:p w14:paraId="31C78283" w14:textId="77777777" w:rsidR="00D84B45" w:rsidRPr="009508A5" w:rsidRDefault="00D84B45" w:rsidP="009A54E6">
            <w:pPr>
              <w:rPr>
                <w:rFonts w:ascii="Arial" w:hAnsi="Arial" w:cs="Arial"/>
                <w:sz w:val="18"/>
                <w:szCs w:val="18"/>
              </w:rPr>
            </w:pPr>
          </w:p>
        </w:tc>
        <w:tc>
          <w:tcPr>
            <w:tcW w:w="1276" w:type="dxa"/>
          </w:tcPr>
          <w:p w14:paraId="4DE6A3F8" w14:textId="77777777" w:rsidR="00D84B45" w:rsidRPr="009508A5" w:rsidRDefault="00D84B45" w:rsidP="009A54E6">
            <w:pPr>
              <w:rPr>
                <w:rFonts w:ascii="Arial" w:hAnsi="Arial" w:cs="Arial"/>
                <w:sz w:val="18"/>
                <w:szCs w:val="18"/>
              </w:rPr>
            </w:pPr>
          </w:p>
        </w:tc>
        <w:tc>
          <w:tcPr>
            <w:tcW w:w="1134" w:type="dxa"/>
          </w:tcPr>
          <w:p w14:paraId="242D4CC5" w14:textId="77777777" w:rsidR="00D84B45" w:rsidRPr="009508A5" w:rsidRDefault="00D84B45" w:rsidP="009A54E6">
            <w:pPr>
              <w:rPr>
                <w:rFonts w:ascii="Arial" w:hAnsi="Arial" w:cs="Arial"/>
                <w:sz w:val="18"/>
                <w:szCs w:val="18"/>
              </w:rPr>
            </w:pPr>
          </w:p>
        </w:tc>
        <w:tc>
          <w:tcPr>
            <w:tcW w:w="1418" w:type="dxa"/>
          </w:tcPr>
          <w:p w14:paraId="78E6D5B7" w14:textId="0FE28854" w:rsidR="00D84B45" w:rsidRPr="009508A5" w:rsidRDefault="00CD0911" w:rsidP="009A54E6">
            <w:pPr>
              <w:rPr>
                <w:rFonts w:ascii="Arial" w:hAnsi="Arial" w:cs="Arial"/>
                <w:sz w:val="18"/>
                <w:szCs w:val="18"/>
              </w:rPr>
            </w:pPr>
            <w:r>
              <w:rPr>
                <w:rFonts w:ascii="Arial" w:hAnsi="Arial" w:cs="Arial"/>
                <w:sz w:val="18"/>
                <w:szCs w:val="18"/>
              </w:rPr>
              <w:t>000</w:t>
            </w:r>
          </w:p>
        </w:tc>
        <w:tc>
          <w:tcPr>
            <w:tcW w:w="850" w:type="dxa"/>
          </w:tcPr>
          <w:p w14:paraId="4AA1B781" w14:textId="77777777" w:rsidR="00D84B45" w:rsidRPr="009508A5" w:rsidRDefault="00D84B45" w:rsidP="009A54E6">
            <w:pPr>
              <w:rPr>
                <w:rFonts w:ascii="Arial" w:hAnsi="Arial" w:cs="Arial"/>
                <w:sz w:val="18"/>
                <w:szCs w:val="18"/>
              </w:rPr>
            </w:pPr>
            <w:r w:rsidRPr="009508A5">
              <w:rPr>
                <w:rFonts w:ascii="Arial" w:hAnsi="Arial" w:cs="Arial"/>
                <w:sz w:val="18"/>
                <w:szCs w:val="18"/>
              </w:rPr>
              <w:t>0.2</w:t>
            </w:r>
          </w:p>
        </w:tc>
      </w:tr>
      <w:tr w:rsidR="00D84B45" w:rsidRPr="00E96EA2" w14:paraId="6789747A" w14:textId="77777777" w:rsidTr="00057C6D">
        <w:tc>
          <w:tcPr>
            <w:tcW w:w="1980" w:type="dxa"/>
          </w:tcPr>
          <w:p w14:paraId="42E2AE83" w14:textId="77777777" w:rsidR="00D84B45" w:rsidRPr="009508A5" w:rsidRDefault="00D84B45" w:rsidP="009A54E6">
            <w:pPr>
              <w:rPr>
                <w:rFonts w:ascii="Arial" w:hAnsi="Arial" w:cs="Arial"/>
                <w:sz w:val="18"/>
                <w:szCs w:val="18"/>
              </w:rPr>
            </w:pPr>
            <w:r w:rsidRPr="009508A5">
              <w:rPr>
                <w:rFonts w:ascii="Arial" w:hAnsi="Arial" w:cs="Arial"/>
                <w:sz w:val="18"/>
                <w:szCs w:val="18"/>
              </w:rPr>
              <w:t>Asian</w:t>
            </w:r>
          </w:p>
        </w:tc>
        <w:tc>
          <w:tcPr>
            <w:tcW w:w="727" w:type="dxa"/>
          </w:tcPr>
          <w:p w14:paraId="0D4DA5E5" w14:textId="77777777" w:rsidR="00D84B45" w:rsidRPr="009508A5" w:rsidRDefault="00D84B45" w:rsidP="009A54E6">
            <w:pPr>
              <w:rPr>
                <w:rFonts w:ascii="Arial" w:hAnsi="Arial" w:cs="Arial"/>
                <w:sz w:val="18"/>
                <w:szCs w:val="18"/>
              </w:rPr>
            </w:pPr>
          </w:p>
        </w:tc>
        <w:tc>
          <w:tcPr>
            <w:tcW w:w="1257" w:type="dxa"/>
          </w:tcPr>
          <w:p w14:paraId="76E1EE8C" w14:textId="77777777" w:rsidR="00D84B45" w:rsidRPr="009508A5" w:rsidRDefault="00D84B45" w:rsidP="009A54E6">
            <w:pPr>
              <w:rPr>
                <w:rFonts w:ascii="Arial" w:hAnsi="Arial" w:cs="Arial"/>
                <w:sz w:val="18"/>
                <w:szCs w:val="18"/>
              </w:rPr>
            </w:pPr>
            <w:r w:rsidRPr="009508A5">
              <w:rPr>
                <w:rFonts w:ascii="Arial" w:hAnsi="Arial" w:cs="Arial"/>
                <w:sz w:val="18"/>
                <w:szCs w:val="18"/>
              </w:rPr>
              <w:t>1 (0.2%)</w:t>
            </w:r>
          </w:p>
        </w:tc>
        <w:tc>
          <w:tcPr>
            <w:tcW w:w="1276" w:type="dxa"/>
          </w:tcPr>
          <w:p w14:paraId="54895F14" w14:textId="77777777" w:rsidR="00D84B45" w:rsidRPr="009508A5" w:rsidRDefault="00D84B45" w:rsidP="009A54E6">
            <w:pPr>
              <w:rPr>
                <w:rFonts w:ascii="Arial" w:hAnsi="Arial" w:cs="Arial"/>
                <w:sz w:val="18"/>
                <w:szCs w:val="18"/>
              </w:rPr>
            </w:pPr>
            <w:r w:rsidRPr="009508A5">
              <w:rPr>
                <w:rFonts w:ascii="Arial" w:hAnsi="Arial" w:cs="Arial"/>
                <w:sz w:val="18"/>
                <w:szCs w:val="18"/>
              </w:rPr>
              <w:t>1 (0.5%)</w:t>
            </w:r>
          </w:p>
        </w:tc>
        <w:tc>
          <w:tcPr>
            <w:tcW w:w="1134" w:type="dxa"/>
          </w:tcPr>
          <w:p w14:paraId="35116399" w14:textId="77777777" w:rsidR="00D84B45" w:rsidRPr="009508A5" w:rsidRDefault="00D84B45" w:rsidP="009A54E6">
            <w:pPr>
              <w:rPr>
                <w:rFonts w:ascii="Arial" w:hAnsi="Arial" w:cs="Arial"/>
                <w:sz w:val="18"/>
                <w:szCs w:val="18"/>
              </w:rPr>
            </w:pPr>
            <w:r w:rsidRPr="009508A5">
              <w:rPr>
                <w:rFonts w:ascii="Arial" w:hAnsi="Arial" w:cs="Arial"/>
                <w:sz w:val="18"/>
                <w:szCs w:val="18"/>
              </w:rPr>
              <w:t>0 (0.0%)</w:t>
            </w:r>
          </w:p>
        </w:tc>
        <w:tc>
          <w:tcPr>
            <w:tcW w:w="1418" w:type="dxa"/>
          </w:tcPr>
          <w:p w14:paraId="7726BC8B" w14:textId="77777777" w:rsidR="00D84B45" w:rsidRPr="009508A5" w:rsidRDefault="00D84B45" w:rsidP="009A54E6">
            <w:pPr>
              <w:rPr>
                <w:rFonts w:ascii="Arial" w:hAnsi="Arial" w:cs="Arial"/>
                <w:sz w:val="18"/>
                <w:szCs w:val="18"/>
              </w:rPr>
            </w:pPr>
            <w:r w:rsidRPr="009508A5">
              <w:rPr>
                <w:rFonts w:ascii="Arial" w:hAnsi="Arial" w:cs="Arial"/>
                <w:sz w:val="18"/>
                <w:szCs w:val="18"/>
              </w:rPr>
              <w:t>0 (0.0%)</w:t>
            </w:r>
          </w:p>
        </w:tc>
        <w:tc>
          <w:tcPr>
            <w:tcW w:w="850" w:type="dxa"/>
          </w:tcPr>
          <w:p w14:paraId="241C2A24" w14:textId="77777777" w:rsidR="00D84B45" w:rsidRPr="009508A5" w:rsidRDefault="00D84B45" w:rsidP="009A54E6">
            <w:pPr>
              <w:rPr>
                <w:rFonts w:ascii="Arial" w:hAnsi="Arial" w:cs="Arial"/>
                <w:sz w:val="18"/>
                <w:szCs w:val="18"/>
              </w:rPr>
            </w:pPr>
          </w:p>
        </w:tc>
      </w:tr>
      <w:tr w:rsidR="00D84B45" w:rsidRPr="00E96EA2" w14:paraId="0E0D6E0F" w14:textId="77777777" w:rsidTr="00057C6D">
        <w:tc>
          <w:tcPr>
            <w:tcW w:w="1980" w:type="dxa"/>
          </w:tcPr>
          <w:p w14:paraId="1F465E83" w14:textId="77777777" w:rsidR="00D84B45" w:rsidRPr="009508A5" w:rsidRDefault="00D84B45" w:rsidP="009A54E6">
            <w:pPr>
              <w:rPr>
                <w:rFonts w:ascii="Arial" w:hAnsi="Arial" w:cs="Arial"/>
                <w:sz w:val="18"/>
                <w:szCs w:val="18"/>
              </w:rPr>
            </w:pPr>
            <w:r w:rsidRPr="009508A5">
              <w:rPr>
                <w:rFonts w:ascii="Arial" w:hAnsi="Arial" w:cs="Arial"/>
                <w:sz w:val="18"/>
                <w:szCs w:val="18"/>
              </w:rPr>
              <w:t>Black African</w:t>
            </w:r>
          </w:p>
        </w:tc>
        <w:tc>
          <w:tcPr>
            <w:tcW w:w="727" w:type="dxa"/>
          </w:tcPr>
          <w:p w14:paraId="69A49A89" w14:textId="77777777" w:rsidR="00D84B45" w:rsidRPr="009508A5" w:rsidRDefault="00D84B45" w:rsidP="009A54E6">
            <w:pPr>
              <w:rPr>
                <w:rFonts w:ascii="Arial" w:hAnsi="Arial" w:cs="Arial"/>
                <w:sz w:val="18"/>
                <w:szCs w:val="18"/>
              </w:rPr>
            </w:pPr>
          </w:p>
        </w:tc>
        <w:tc>
          <w:tcPr>
            <w:tcW w:w="1257" w:type="dxa"/>
          </w:tcPr>
          <w:p w14:paraId="6AC95687" w14:textId="77777777" w:rsidR="00D84B45" w:rsidRPr="009508A5" w:rsidRDefault="00D84B45" w:rsidP="009A54E6">
            <w:pPr>
              <w:rPr>
                <w:rFonts w:ascii="Arial" w:hAnsi="Arial" w:cs="Arial"/>
                <w:sz w:val="18"/>
                <w:szCs w:val="18"/>
              </w:rPr>
            </w:pPr>
            <w:r w:rsidRPr="009508A5">
              <w:rPr>
                <w:rFonts w:ascii="Arial" w:hAnsi="Arial" w:cs="Arial"/>
                <w:sz w:val="18"/>
                <w:szCs w:val="18"/>
              </w:rPr>
              <w:t>355 (83.3%)</w:t>
            </w:r>
          </w:p>
        </w:tc>
        <w:tc>
          <w:tcPr>
            <w:tcW w:w="1276" w:type="dxa"/>
          </w:tcPr>
          <w:p w14:paraId="4909744D" w14:textId="77777777" w:rsidR="00D84B45" w:rsidRPr="009508A5" w:rsidRDefault="00D84B45" w:rsidP="009A54E6">
            <w:pPr>
              <w:rPr>
                <w:rFonts w:ascii="Arial" w:hAnsi="Arial" w:cs="Arial"/>
                <w:sz w:val="18"/>
                <w:szCs w:val="18"/>
              </w:rPr>
            </w:pPr>
            <w:r w:rsidRPr="009508A5">
              <w:rPr>
                <w:rFonts w:ascii="Arial" w:hAnsi="Arial" w:cs="Arial"/>
                <w:sz w:val="18"/>
                <w:szCs w:val="18"/>
              </w:rPr>
              <w:t>180 (86.1%)</w:t>
            </w:r>
          </w:p>
        </w:tc>
        <w:tc>
          <w:tcPr>
            <w:tcW w:w="1134" w:type="dxa"/>
          </w:tcPr>
          <w:p w14:paraId="0ABF802C" w14:textId="77777777" w:rsidR="00D84B45" w:rsidRPr="009508A5" w:rsidRDefault="00D84B45" w:rsidP="009A54E6">
            <w:pPr>
              <w:rPr>
                <w:rFonts w:ascii="Arial" w:hAnsi="Arial" w:cs="Arial"/>
                <w:sz w:val="18"/>
                <w:szCs w:val="18"/>
              </w:rPr>
            </w:pPr>
            <w:r w:rsidRPr="009508A5">
              <w:rPr>
                <w:rFonts w:ascii="Arial" w:hAnsi="Arial" w:cs="Arial"/>
                <w:sz w:val="18"/>
                <w:szCs w:val="18"/>
              </w:rPr>
              <w:t>95 (84.1%)</w:t>
            </w:r>
          </w:p>
        </w:tc>
        <w:tc>
          <w:tcPr>
            <w:tcW w:w="1418" w:type="dxa"/>
          </w:tcPr>
          <w:p w14:paraId="6FA4D56C" w14:textId="77777777" w:rsidR="00D84B45" w:rsidRPr="009508A5" w:rsidRDefault="00D84B45" w:rsidP="009A54E6">
            <w:pPr>
              <w:rPr>
                <w:rFonts w:ascii="Arial" w:hAnsi="Arial" w:cs="Arial"/>
                <w:sz w:val="18"/>
                <w:szCs w:val="18"/>
              </w:rPr>
            </w:pPr>
            <w:r w:rsidRPr="009508A5">
              <w:rPr>
                <w:rFonts w:ascii="Arial" w:hAnsi="Arial" w:cs="Arial"/>
                <w:sz w:val="18"/>
                <w:szCs w:val="18"/>
              </w:rPr>
              <w:t>80 (76.9%)</w:t>
            </w:r>
          </w:p>
        </w:tc>
        <w:tc>
          <w:tcPr>
            <w:tcW w:w="850" w:type="dxa"/>
          </w:tcPr>
          <w:p w14:paraId="219C8E57" w14:textId="77777777" w:rsidR="00D84B45" w:rsidRPr="009508A5" w:rsidRDefault="00D84B45" w:rsidP="009A54E6">
            <w:pPr>
              <w:rPr>
                <w:rFonts w:ascii="Arial" w:hAnsi="Arial" w:cs="Arial"/>
                <w:sz w:val="18"/>
                <w:szCs w:val="18"/>
              </w:rPr>
            </w:pPr>
          </w:p>
        </w:tc>
      </w:tr>
      <w:tr w:rsidR="00D84B45" w:rsidRPr="00E96EA2" w14:paraId="3275E3DA" w14:textId="77777777" w:rsidTr="00057C6D">
        <w:tc>
          <w:tcPr>
            <w:tcW w:w="1980" w:type="dxa"/>
          </w:tcPr>
          <w:p w14:paraId="3443EFBF" w14:textId="77777777" w:rsidR="00D84B45" w:rsidRPr="009508A5" w:rsidRDefault="00D84B45" w:rsidP="009A54E6">
            <w:pPr>
              <w:rPr>
                <w:rFonts w:ascii="Arial" w:hAnsi="Arial" w:cs="Arial"/>
                <w:sz w:val="18"/>
                <w:szCs w:val="18"/>
              </w:rPr>
            </w:pPr>
            <w:proofErr w:type="spellStart"/>
            <w:r w:rsidRPr="009508A5">
              <w:rPr>
                <w:rFonts w:ascii="Arial" w:hAnsi="Arial" w:cs="Arial"/>
                <w:sz w:val="18"/>
                <w:szCs w:val="18"/>
              </w:rPr>
              <w:t>Coloured</w:t>
            </w:r>
            <w:proofErr w:type="spellEnd"/>
          </w:p>
        </w:tc>
        <w:tc>
          <w:tcPr>
            <w:tcW w:w="727" w:type="dxa"/>
          </w:tcPr>
          <w:p w14:paraId="2D513201" w14:textId="77777777" w:rsidR="00D84B45" w:rsidRPr="009508A5" w:rsidRDefault="00D84B45" w:rsidP="009A54E6">
            <w:pPr>
              <w:rPr>
                <w:rFonts w:ascii="Arial" w:hAnsi="Arial" w:cs="Arial"/>
                <w:sz w:val="18"/>
                <w:szCs w:val="18"/>
              </w:rPr>
            </w:pPr>
          </w:p>
        </w:tc>
        <w:tc>
          <w:tcPr>
            <w:tcW w:w="1257" w:type="dxa"/>
          </w:tcPr>
          <w:p w14:paraId="1EF80C02" w14:textId="77777777" w:rsidR="00D84B45" w:rsidRPr="009508A5" w:rsidRDefault="00D84B45" w:rsidP="009A54E6">
            <w:pPr>
              <w:rPr>
                <w:rFonts w:ascii="Arial" w:hAnsi="Arial" w:cs="Arial"/>
                <w:sz w:val="18"/>
                <w:szCs w:val="18"/>
              </w:rPr>
            </w:pPr>
            <w:r w:rsidRPr="009508A5">
              <w:rPr>
                <w:rFonts w:ascii="Arial" w:hAnsi="Arial" w:cs="Arial"/>
                <w:sz w:val="18"/>
                <w:szCs w:val="18"/>
              </w:rPr>
              <w:t>68 (16.0%)</w:t>
            </w:r>
          </w:p>
        </w:tc>
        <w:tc>
          <w:tcPr>
            <w:tcW w:w="1276" w:type="dxa"/>
          </w:tcPr>
          <w:p w14:paraId="2CF172AF" w14:textId="77777777" w:rsidR="00D84B45" w:rsidRPr="009508A5" w:rsidRDefault="00D84B45" w:rsidP="009A54E6">
            <w:pPr>
              <w:rPr>
                <w:rFonts w:ascii="Arial" w:hAnsi="Arial" w:cs="Arial"/>
                <w:sz w:val="18"/>
                <w:szCs w:val="18"/>
              </w:rPr>
            </w:pPr>
            <w:r w:rsidRPr="009508A5">
              <w:rPr>
                <w:rFonts w:ascii="Arial" w:hAnsi="Arial" w:cs="Arial"/>
                <w:sz w:val="18"/>
                <w:szCs w:val="18"/>
              </w:rPr>
              <w:t>27 (12.9%)</w:t>
            </w:r>
          </w:p>
        </w:tc>
        <w:tc>
          <w:tcPr>
            <w:tcW w:w="1134" w:type="dxa"/>
          </w:tcPr>
          <w:p w14:paraId="45C961C4" w14:textId="77777777" w:rsidR="00D84B45" w:rsidRPr="009508A5" w:rsidRDefault="00D84B45" w:rsidP="009A54E6">
            <w:pPr>
              <w:rPr>
                <w:rFonts w:ascii="Arial" w:hAnsi="Arial" w:cs="Arial"/>
                <w:sz w:val="18"/>
                <w:szCs w:val="18"/>
              </w:rPr>
            </w:pPr>
            <w:r w:rsidRPr="009508A5">
              <w:rPr>
                <w:rFonts w:ascii="Arial" w:hAnsi="Arial" w:cs="Arial"/>
                <w:sz w:val="18"/>
                <w:szCs w:val="18"/>
              </w:rPr>
              <w:t>17 (15.0%)</w:t>
            </w:r>
          </w:p>
        </w:tc>
        <w:tc>
          <w:tcPr>
            <w:tcW w:w="1418" w:type="dxa"/>
          </w:tcPr>
          <w:p w14:paraId="59B86CE6" w14:textId="77777777" w:rsidR="00D84B45" w:rsidRPr="009508A5" w:rsidRDefault="00D84B45" w:rsidP="009A54E6">
            <w:pPr>
              <w:rPr>
                <w:rFonts w:ascii="Arial" w:hAnsi="Arial" w:cs="Arial"/>
                <w:sz w:val="18"/>
                <w:szCs w:val="18"/>
              </w:rPr>
            </w:pPr>
            <w:r w:rsidRPr="009508A5">
              <w:rPr>
                <w:rFonts w:ascii="Arial" w:hAnsi="Arial" w:cs="Arial"/>
                <w:sz w:val="18"/>
                <w:szCs w:val="18"/>
              </w:rPr>
              <w:t>24 (23.1%)</w:t>
            </w:r>
          </w:p>
        </w:tc>
        <w:tc>
          <w:tcPr>
            <w:tcW w:w="850" w:type="dxa"/>
          </w:tcPr>
          <w:p w14:paraId="1336A573" w14:textId="77777777" w:rsidR="00D84B45" w:rsidRPr="009508A5" w:rsidRDefault="00D84B45" w:rsidP="009A54E6">
            <w:pPr>
              <w:rPr>
                <w:rFonts w:ascii="Arial" w:hAnsi="Arial" w:cs="Arial"/>
                <w:sz w:val="18"/>
                <w:szCs w:val="18"/>
              </w:rPr>
            </w:pPr>
          </w:p>
        </w:tc>
      </w:tr>
      <w:tr w:rsidR="00D84B45" w:rsidRPr="00E96EA2" w14:paraId="4ECDFE81" w14:textId="77777777" w:rsidTr="00345C68">
        <w:tc>
          <w:tcPr>
            <w:tcW w:w="1980" w:type="dxa"/>
          </w:tcPr>
          <w:p w14:paraId="6FB2E913" w14:textId="77777777" w:rsidR="00D84B45" w:rsidRPr="009508A5" w:rsidRDefault="00D84B45" w:rsidP="009A54E6">
            <w:pPr>
              <w:rPr>
                <w:rFonts w:ascii="Arial" w:hAnsi="Arial" w:cs="Arial"/>
                <w:sz w:val="18"/>
                <w:szCs w:val="18"/>
              </w:rPr>
            </w:pPr>
            <w:r w:rsidRPr="009508A5">
              <w:rPr>
                <w:rFonts w:ascii="Arial" w:hAnsi="Arial" w:cs="Arial"/>
                <w:sz w:val="18"/>
                <w:szCs w:val="18"/>
              </w:rPr>
              <w:t>White</w:t>
            </w:r>
          </w:p>
        </w:tc>
        <w:tc>
          <w:tcPr>
            <w:tcW w:w="727" w:type="dxa"/>
            <w:tcBorders>
              <w:bottom w:val="single" w:sz="4" w:space="0" w:color="auto"/>
            </w:tcBorders>
          </w:tcPr>
          <w:p w14:paraId="3DA477A9" w14:textId="77777777" w:rsidR="00D84B45" w:rsidRPr="009508A5" w:rsidRDefault="00D84B45" w:rsidP="009A54E6">
            <w:pPr>
              <w:rPr>
                <w:rFonts w:ascii="Arial" w:hAnsi="Arial" w:cs="Arial"/>
                <w:sz w:val="18"/>
                <w:szCs w:val="18"/>
              </w:rPr>
            </w:pPr>
          </w:p>
        </w:tc>
        <w:tc>
          <w:tcPr>
            <w:tcW w:w="1257" w:type="dxa"/>
            <w:tcBorders>
              <w:bottom w:val="single" w:sz="4" w:space="0" w:color="auto"/>
            </w:tcBorders>
          </w:tcPr>
          <w:p w14:paraId="698F6EAD" w14:textId="77777777" w:rsidR="00D84B45" w:rsidRPr="009508A5" w:rsidRDefault="00D84B45" w:rsidP="009A54E6">
            <w:pPr>
              <w:rPr>
                <w:rFonts w:ascii="Arial" w:hAnsi="Arial" w:cs="Arial"/>
                <w:sz w:val="18"/>
                <w:szCs w:val="18"/>
              </w:rPr>
            </w:pPr>
            <w:r w:rsidRPr="009508A5">
              <w:rPr>
                <w:rFonts w:ascii="Arial" w:hAnsi="Arial" w:cs="Arial"/>
                <w:sz w:val="18"/>
                <w:szCs w:val="18"/>
              </w:rPr>
              <w:t>2 (0.5%)</w:t>
            </w:r>
          </w:p>
        </w:tc>
        <w:tc>
          <w:tcPr>
            <w:tcW w:w="1276" w:type="dxa"/>
            <w:tcBorders>
              <w:bottom w:val="single" w:sz="4" w:space="0" w:color="auto"/>
            </w:tcBorders>
          </w:tcPr>
          <w:p w14:paraId="3E95CC59" w14:textId="77777777" w:rsidR="00D84B45" w:rsidRPr="009508A5" w:rsidRDefault="00D84B45" w:rsidP="009A54E6">
            <w:pPr>
              <w:rPr>
                <w:rFonts w:ascii="Arial" w:hAnsi="Arial" w:cs="Arial"/>
                <w:sz w:val="18"/>
                <w:szCs w:val="18"/>
              </w:rPr>
            </w:pPr>
            <w:r w:rsidRPr="009508A5">
              <w:rPr>
                <w:rFonts w:ascii="Arial" w:hAnsi="Arial" w:cs="Arial"/>
                <w:sz w:val="18"/>
                <w:szCs w:val="18"/>
              </w:rPr>
              <w:t>1 (0.5%)</w:t>
            </w:r>
          </w:p>
        </w:tc>
        <w:tc>
          <w:tcPr>
            <w:tcW w:w="1134" w:type="dxa"/>
            <w:tcBorders>
              <w:bottom w:val="single" w:sz="4" w:space="0" w:color="auto"/>
            </w:tcBorders>
          </w:tcPr>
          <w:p w14:paraId="13CD4295" w14:textId="77777777" w:rsidR="00D84B45" w:rsidRPr="009508A5" w:rsidRDefault="00D84B45" w:rsidP="009A54E6">
            <w:pPr>
              <w:rPr>
                <w:rFonts w:ascii="Arial" w:hAnsi="Arial" w:cs="Arial"/>
                <w:sz w:val="18"/>
                <w:szCs w:val="18"/>
              </w:rPr>
            </w:pPr>
            <w:r w:rsidRPr="009508A5">
              <w:rPr>
                <w:rFonts w:ascii="Arial" w:hAnsi="Arial" w:cs="Arial"/>
                <w:sz w:val="18"/>
                <w:szCs w:val="18"/>
              </w:rPr>
              <w:t>1 (0.9%)</w:t>
            </w:r>
          </w:p>
        </w:tc>
        <w:tc>
          <w:tcPr>
            <w:tcW w:w="1418" w:type="dxa"/>
            <w:tcBorders>
              <w:bottom w:val="single" w:sz="4" w:space="0" w:color="auto"/>
            </w:tcBorders>
          </w:tcPr>
          <w:p w14:paraId="44801636" w14:textId="77777777" w:rsidR="00D84B45" w:rsidRPr="009508A5" w:rsidRDefault="00D84B45" w:rsidP="009A54E6">
            <w:pPr>
              <w:rPr>
                <w:rFonts w:ascii="Arial" w:hAnsi="Arial" w:cs="Arial"/>
                <w:sz w:val="18"/>
                <w:szCs w:val="18"/>
              </w:rPr>
            </w:pPr>
            <w:r w:rsidRPr="009508A5">
              <w:rPr>
                <w:rFonts w:ascii="Arial" w:hAnsi="Arial" w:cs="Arial"/>
                <w:sz w:val="18"/>
                <w:szCs w:val="18"/>
              </w:rPr>
              <w:t>0 (0.0%)</w:t>
            </w:r>
          </w:p>
        </w:tc>
        <w:tc>
          <w:tcPr>
            <w:tcW w:w="850" w:type="dxa"/>
            <w:tcBorders>
              <w:bottom w:val="single" w:sz="4" w:space="0" w:color="auto"/>
            </w:tcBorders>
          </w:tcPr>
          <w:p w14:paraId="00E0E56C" w14:textId="77777777" w:rsidR="00D84B45" w:rsidRPr="009508A5" w:rsidRDefault="00D84B45" w:rsidP="009A54E6">
            <w:pPr>
              <w:rPr>
                <w:rFonts w:ascii="Arial" w:hAnsi="Arial" w:cs="Arial"/>
                <w:sz w:val="18"/>
                <w:szCs w:val="18"/>
              </w:rPr>
            </w:pPr>
          </w:p>
        </w:tc>
      </w:tr>
      <w:tr w:rsidR="00D84B45" w:rsidRPr="00E96EA2" w14:paraId="21B2853E" w14:textId="77777777" w:rsidTr="00345C68">
        <w:tc>
          <w:tcPr>
            <w:tcW w:w="1980" w:type="dxa"/>
          </w:tcPr>
          <w:p w14:paraId="4FA98364" w14:textId="77777777" w:rsidR="00D84B45" w:rsidRPr="009508A5" w:rsidRDefault="00D84B45" w:rsidP="009A54E6">
            <w:pPr>
              <w:rPr>
                <w:rFonts w:ascii="Arial" w:hAnsi="Arial" w:cs="Arial"/>
                <w:sz w:val="18"/>
                <w:szCs w:val="18"/>
              </w:rPr>
            </w:pPr>
            <w:r w:rsidRPr="00E96EA2">
              <w:rPr>
                <w:rFonts w:ascii="Arial" w:hAnsi="Arial" w:cs="Arial"/>
                <w:b/>
                <w:bCs/>
                <w:sz w:val="18"/>
                <w:szCs w:val="18"/>
              </w:rPr>
              <w:t>History:</w:t>
            </w:r>
          </w:p>
        </w:tc>
        <w:tc>
          <w:tcPr>
            <w:tcW w:w="727" w:type="dxa"/>
            <w:tcBorders>
              <w:right w:val="nil"/>
            </w:tcBorders>
          </w:tcPr>
          <w:p w14:paraId="3522612E" w14:textId="77777777" w:rsidR="00D84B45" w:rsidRPr="009508A5" w:rsidRDefault="00D84B45" w:rsidP="009A54E6">
            <w:pPr>
              <w:rPr>
                <w:rFonts w:ascii="Arial" w:hAnsi="Arial" w:cs="Arial"/>
                <w:sz w:val="18"/>
                <w:szCs w:val="18"/>
              </w:rPr>
            </w:pPr>
          </w:p>
        </w:tc>
        <w:tc>
          <w:tcPr>
            <w:tcW w:w="1257" w:type="dxa"/>
            <w:tcBorders>
              <w:left w:val="nil"/>
              <w:right w:val="nil"/>
            </w:tcBorders>
          </w:tcPr>
          <w:p w14:paraId="02F6F0FD" w14:textId="77777777" w:rsidR="00D84B45" w:rsidRPr="009508A5" w:rsidRDefault="00D84B45" w:rsidP="009A54E6">
            <w:pPr>
              <w:rPr>
                <w:rFonts w:ascii="Arial" w:hAnsi="Arial" w:cs="Arial"/>
                <w:sz w:val="18"/>
                <w:szCs w:val="18"/>
              </w:rPr>
            </w:pPr>
          </w:p>
        </w:tc>
        <w:tc>
          <w:tcPr>
            <w:tcW w:w="1276" w:type="dxa"/>
            <w:tcBorders>
              <w:left w:val="nil"/>
              <w:right w:val="nil"/>
            </w:tcBorders>
          </w:tcPr>
          <w:p w14:paraId="5687D421" w14:textId="77777777" w:rsidR="00D84B45" w:rsidRPr="009508A5" w:rsidRDefault="00D84B45" w:rsidP="009A54E6">
            <w:pPr>
              <w:rPr>
                <w:rFonts w:ascii="Arial" w:hAnsi="Arial" w:cs="Arial"/>
                <w:sz w:val="18"/>
                <w:szCs w:val="18"/>
              </w:rPr>
            </w:pPr>
          </w:p>
        </w:tc>
        <w:tc>
          <w:tcPr>
            <w:tcW w:w="1134" w:type="dxa"/>
            <w:tcBorders>
              <w:left w:val="nil"/>
              <w:right w:val="nil"/>
            </w:tcBorders>
          </w:tcPr>
          <w:p w14:paraId="33E1D500" w14:textId="77777777" w:rsidR="00D84B45" w:rsidRPr="009508A5" w:rsidRDefault="00D84B45" w:rsidP="009A54E6">
            <w:pPr>
              <w:rPr>
                <w:rFonts w:ascii="Arial" w:hAnsi="Arial" w:cs="Arial"/>
                <w:sz w:val="18"/>
                <w:szCs w:val="18"/>
              </w:rPr>
            </w:pPr>
          </w:p>
        </w:tc>
        <w:tc>
          <w:tcPr>
            <w:tcW w:w="1418" w:type="dxa"/>
            <w:tcBorders>
              <w:left w:val="nil"/>
              <w:right w:val="nil"/>
            </w:tcBorders>
          </w:tcPr>
          <w:p w14:paraId="79B537C4" w14:textId="77777777" w:rsidR="00D84B45" w:rsidRPr="009508A5" w:rsidRDefault="00D84B45" w:rsidP="009A54E6">
            <w:pPr>
              <w:rPr>
                <w:rFonts w:ascii="Arial" w:hAnsi="Arial" w:cs="Arial"/>
                <w:sz w:val="18"/>
                <w:szCs w:val="18"/>
              </w:rPr>
            </w:pPr>
          </w:p>
        </w:tc>
        <w:tc>
          <w:tcPr>
            <w:tcW w:w="850" w:type="dxa"/>
            <w:tcBorders>
              <w:left w:val="nil"/>
            </w:tcBorders>
          </w:tcPr>
          <w:p w14:paraId="38294115" w14:textId="77777777" w:rsidR="00D84B45" w:rsidRPr="009508A5" w:rsidRDefault="00D84B45" w:rsidP="009A54E6">
            <w:pPr>
              <w:rPr>
                <w:rFonts w:ascii="Arial" w:hAnsi="Arial" w:cs="Arial"/>
                <w:sz w:val="18"/>
                <w:szCs w:val="18"/>
              </w:rPr>
            </w:pPr>
          </w:p>
        </w:tc>
      </w:tr>
      <w:tr w:rsidR="00D84B45" w:rsidRPr="00E96EA2" w14:paraId="409E26B7" w14:textId="77777777" w:rsidTr="00057C6D">
        <w:tc>
          <w:tcPr>
            <w:tcW w:w="1980" w:type="dxa"/>
          </w:tcPr>
          <w:p w14:paraId="58AE615B" w14:textId="77777777" w:rsidR="00D84B45" w:rsidRPr="009508A5" w:rsidRDefault="00D84B45" w:rsidP="009A54E6">
            <w:pPr>
              <w:rPr>
                <w:rFonts w:ascii="Arial" w:hAnsi="Arial" w:cs="Arial"/>
                <w:sz w:val="18"/>
                <w:szCs w:val="18"/>
              </w:rPr>
            </w:pPr>
            <w:r w:rsidRPr="009508A5">
              <w:rPr>
                <w:rFonts w:ascii="Arial" w:hAnsi="Arial" w:cs="Arial"/>
                <w:b/>
                <w:sz w:val="18"/>
                <w:szCs w:val="18"/>
              </w:rPr>
              <w:t>Duration of current illness</w:t>
            </w:r>
          </w:p>
        </w:tc>
        <w:tc>
          <w:tcPr>
            <w:tcW w:w="727" w:type="dxa"/>
          </w:tcPr>
          <w:p w14:paraId="34D9C4FD" w14:textId="77777777" w:rsidR="00D84B45" w:rsidRPr="009508A5" w:rsidRDefault="00D84B45" w:rsidP="009A54E6">
            <w:pPr>
              <w:rPr>
                <w:rFonts w:ascii="Arial" w:hAnsi="Arial" w:cs="Arial"/>
                <w:sz w:val="18"/>
                <w:szCs w:val="18"/>
              </w:rPr>
            </w:pPr>
            <w:r w:rsidRPr="009508A5">
              <w:rPr>
                <w:rFonts w:ascii="Arial" w:hAnsi="Arial" w:cs="Arial"/>
                <w:sz w:val="18"/>
                <w:szCs w:val="18"/>
              </w:rPr>
              <w:t>400</w:t>
            </w:r>
          </w:p>
        </w:tc>
        <w:tc>
          <w:tcPr>
            <w:tcW w:w="1257" w:type="dxa"/>
          </w:tcPr>
          <w:p w14:paraId="2166EB17" w14:textId="77777777" w:rsidR="00D84B45" w:rsidRPr="009508A5" w:rsidRDefault="00D84B45" w:rsidP="009A54E6">
            <w:pPr>
              <w:rPr>
                <w:rFonts w:ascii="Arial" w:hAnsi="Arial" w:cs="Arial"/>
                <w:sz w:val="18"/>
                <w:szCs w:val="18"/>
              </w:rPr>
            </w:pPr>
            <w:r w:rsidRPr="009508A5">
              <w:rPr>
                <w:rFonts w:ascii="Arial" w:hAnsi="Arial" w:cs="Arial"/>
                <w:sz w:val="18"/>
                <w:szCs w:val="18"/>
              </w:rPr>
              <w:t>14 (14, 21)</w:t>
            </w:r>
          </w:p>
        </w:tc>
        <w:tc>
          <w:tcPr>
            <w:tcW w:w="1276" w:type="dxa"/>
          </w:tcPr>
          <w:p w14:paraId="04558848" w14:textId="77777777" w:rsidR="00D84B45" w:rsidRPr="009508A5" w:rsidRDefault="00D84B45" w:rsidP="009A54E6">
            <w:pPr>
              <w:rPr>
                <w:rFonts w:ascii="Arial" w:hAnsi="Arial" w:cs="Arial"/>
                <w:sz w:val="18"/>
                <w:szCs w:val="18"/>
              </w:rPr>
            </w:pPr>
            <w:r w:rsidRPr="009508A5">
              <w:rPr>
                <w:rFonts w:ascii="Arial" w:hAnsi="Arial" w:cs="Arial"/>
                <w:sz w:val="18"/>
                <w:szCs w:val="18"/>
              </w:rPr>
              <w:t>14 (14, 21)</w:t>
            </w:r>
          </w:p>
        </w:tc>
        <w:tc>
          <w:tcPr>
            <w:tcW w:w="1134" w:type="dxa"/>
          </w:tcPr>
          <w:p w14:paraId="6059EB1A" w14:textId="77777777" w:rsidR="00D84B45" w:rsidRPr="009508A5" w:rsidRDefault="00D84B45" w:rsidP="009A54E6">
            <w:pPr>
              <w:rPr>
                <w:rFonts w:ascii="Arial" w:hAnsi="Arial" w:cs="Arial"/>
                <w:sz w:val="18"/>
                <w:szCs w:val="18"/>
              </w:rPr>
            </w:pPr>
            <w:r w:rsidRPr="009508A5">
              <w:rPr>
                <w:rFonts w:ascii="Arial" w:hAnsi="Arial" w:cs="Arial"/>
                <w:sz w:val="18"/>
                <w:szCs w:val="18"/>
              </w:rPr>
              <w:t>14 (14, 29)</w:t>
            </w:r>
          </w:p>
        </w:tc>
        <w:tc>
          <w:tcPr>
            <w:tcW w:w="1418" w:type="dxa"/>
          </w:tcPr>
          <w:p w14:paraId="749D2014" w14:textId="77777777" w:rsidR="00D84B45" w:rsidRPr="009508A5" w:rsidRDefault="00D84B45" w:rsidP="009A54E6">
            <w:pPr>
              <w:rPr>
                <w:rFonts w:ascii="Arial" w:hAnsi="Arial" w:cs="Arial"/>
                <w:sz w:val="18"/>
                <w:szCs w:val="18"/>
              </w:rPr>
            </w:pPr>
            <w:r w:rsidRPr="009508A5">
              <w:rPr>
                <w:rFonts w:ascii="Arial" w:hAnsi="Arial" w:cs="Arial"/>
                <w:sz w:val="18"/>
                <w:szCs w:val="18"/>
              </w:rPr>
              <w:t>14 (8, 21)</w:t>
            </w:r>
          </w:p>
        </w:tc>
        <w:tc>
          <w:tcPr>
            <w:tcW w:w="850" w:type="dxa"/>
          </w:tcPr>
          <w:p w14:paraId="4AE4A516" w14:textId="77777777" w:rsidR="00D84B45" w:rsidRPr="009508A5" w:rsidRDefault="00D84B45" w:rsidP="009A54E6">
            <w:pPr>
              <w:rPr>
                <w:rFonts w:ascii="Arial" w:hAnsi="Arial" w:cs="Arial"/>
                <w:sz w:val="18"/>
                <w:szCs w:val="18"/>
              </w:rPr>
            </w:pPr>
            <w:r w:rsidRPr="009508A5">
              <w:rPr>
                <w:rFonts w:ascii="Arial" w:hAnsi="Arial" w:cs="Arial"/>
                <w:sz w:val="18"/>
                <w:szCs w:val="18"/>
              </w:rPr>
              <w:t>0.3</w:t>
            </w:r>
          </w:p>
        </w:tc>
      </w:tr>
      <w:tr w:rsidR="00D84B45" w:rsidRPr="00E96EA2" w14:paraId="5CB62585" w14:textId="77777777" w:rsidTr="00057C6D">
        <w:tc>
          <w:tcPr>
            <w:tcW w:w="1980" w:type="dxa"/>
          </w:tcPr>
          <w:p w14:paraId="0E401FA3" w14:textId="77777777" w:rsidR="00D84B45" w:rsidRPr="009508A5" w:rsidRDefault="00D84B45" w:rsidP="009A54E6">
            <w:pPr>
              <w:rPr>
                <w:rFonts w:ascii="Arial" w:hAnsi="Arial" w:cs="Arial"/>
                <w:sz w:val="18"/>
                <w:szCs w:val="18"/>
              </w:rPr>
            </w:pPr>
            <w:r w:rsidRPr="009508A5">
              <w:rPr>
                <w:rFonts w:ascii="Arial" w:hAnsi="Arial" w:cs="Arial"/>
                <w:b/>
                <w:sz w:val="18"/>
                <w:szCs w:val="18"/>
              </w:rPr>
              <w:t>Fatigue</w:t>
            </w:r>
          </w:p>
        </w:tc>
        <w:tc>
          <w:tcPr>
            <w:tcW w:w="727" w:type="dxa"/>
          </w:tcPr>
          <w:p w14:paraId="4D0A6BEF" w14:textId="77777777" w:rsidR="00D84B45" w:rsidRPr="009508A5" w:rsidRDefault="00D84B45" w:rsidP="009A54E6">
            <w:pPr>
              <w:rPr>
                <w:rFonts w:ascii="Arial" w:hAnsi="Arial" w:cs="Arial"/>
                <w:sz w:val="18"/>
                <w:szCs w:val="18"/>
              </w:rPr>
            </w:pPr>
            <w:r w:rsidRPr="009508A5">
              <w:rPr>
                <w:rFonts w:ascii="Arial" w:hAnsi="Arial" w:cs="Arial"/>
                <w:sz w:val="18"/>
                <w:szCs w:val="18"/>
              </w:rPr>
              <w:t>411</w:t>
            </w:r>
          </w:p>
        </w:tc>
        <w:tc>
          <w:tcPr>
            <w:tcW w:w="1257" w:type="dxa"/>
          </w:tcPr>
          <w:p w14:paraId="23DB80C0" w14:textId="77777777" w:rsidR="00D84B45" w:rsidRPr="009508A5" w:rsidRDefault="00D84B45" w:rsidP="009A54E6">
            <w:pPr>
              <w:rPr>
                <w:rFonts w:ascii="Arial" w:hAnsi="Arial" w:cs="Arial"/>
                <w:sz w:val="18"/>
                <w:szCs w:val="18"/>
              </w:rPr>
            </w:pPr>
            <w:r w:rsidRPr="009508A5">
              <w:rPr>
                <w:rFonts w:ascii="Arial" w:hAnsi="Arial" w:cs="Arial"/>
                <w:sz w:val="18"/>
                <w:szCs w:val="18"/>
              </w:rPr>
              <w:t>349 (84.9%)</w:t>
            </w:r>
          </w:p>
        </w:tc>
        <w:tc>
          <w:tcPr>
            <w:tcW w:w="1276" w:type="dxa"/>
          </w:tcPr>
          <w:p w14:paraId="36E6FFD2" w14:textId="77777777" w:rsidR="00D84B45" w:rsidRPr="009508A5" w:rsidRDefault="00D84B45" w:rsidP="009A54E6">
            <w:pPr>
              <w:rPr>
                <w:rFonts w:ascii="Arial" w:hAnsi="Arial" w:cs="Arial"/>
                <w:sz w:val="18"/>
                <w:szCs w:val="18"/>
              </w:rPr>
            </w:pPr>
            <w:r w:rsidRPr="009508A5">
              <w:rPr>
                <w:rFonts w:ascii="Arial" w:hAnsi="Arial" w:cs="Arial"/>
                <w:sz w:val="18"/>
                <w:szCs w:val="18"/>
              </w:rPr>
              <w:t>175 (86.2%)</w:t>
            </w:r>
          </w:p>
        </w:tc>
        <w:tc>
          <w:tcPr>
            <w:tcW w:w="1134" w:type="dxa"/>
          </w:tcPr>
          <w:p w14:paraId="56F0EC5C" w14:textId="77777777" w:rsidR="00D84B45" w:rsidRPr="009508A5" w:rsidRDefault="00D84B45" w:rsidP="009A54E6">
            <w:pPr>
              <w:rPr>
                <w:rFonts w:ascii="Arial" w:hAnsi="Arial" w:cs="Arial"/>
                <w:sz w:val="18"/>
                <w:szCs w:val="18"/>
              </w:rPr>
            </w:pPr>
            <w:r w:rsidRPr="009508A5">
              <w:rPr>
                <w:rFonts w:ascii="Arial" w:hAnsi="Arial" w:cs="Arial"/>
                <w:sz w:val="18"/>
                <w:szCs w:val="18"/>
              </w:rPr>
              <w:t>92 (83.6%)</w:t>
            </w:r>
          </w:p>
        </w:tc>
        <w:tc>
          <w:tcPr>
            <w:tcW w:w="1418" w:type="dxa"/>
          </w:tcPr>
          <w:p w14:paraId="73A873CA" w14:textId="77777777" w:rsidR="00D84B45" w:rsidRPr="009508A5" w:rsidRDefault="00D84B45" w:rsidP="009A54E6">
            <w:pPr>
              <w:rPr>
                <w:rFonts w:ascii="Arial" w:hAnsi="Arial" w:cs="Arial"/>
                <w:sz w:val="18"/>
                <w:szCs w:val="18"/>
              </w:rPr>
            </w:pPr>
            <w:r w:rsidRPr="009508A5">
              <w:rPr>
                <w:rFonts w:ascii="Arial" w:hAnsi="Arial" w:cs="Arial"/>
                <w:sz w:val="18"/>
                <w:szCs w:val="18"/>
              </w:rPr>
              <w:t>82 (83.7%)</w:t>
            </w:r>
          </w:p>
        </w:tc>
        <w:tc>
          <w:tcPr>
            <w:tcW w:w="850" w:type="dxa"/>
          </w:tcPr>
          <w:p w14:paraId="206EFB94" w14:textId="77777777" w:rsidR="00D84B45" w:rsidRPr="009508A5" w:rsidRDefault="00D84B45" w:rsidP="009A54E6">
            <w:pPr>
              <w:rPr>
                <w:rFonts w:ascii="Arial" w:hAnsi="Arial" w:cs="Arial"/>
                <w:sz w:val="18"/>
                <w:szCs w:val="18"/>
              </w:rPr>
            </w:pPr>
            <w:r w:rsidRPr="009508A5">
              <w:rPr>
                <w:rFonts w:ascii="Arial" w:hAnsi="Arial" w:cs="Arial"/>
                <w:sz w:val="18"/>
                <w:szCs w:val="18"/>
              </w:rPr>
              <w:t>0.8</w:t>
            </w:r>
          </w:p>
        </w:tc>
      </w:tr>
      <w:tr w:rsidR="00D84B45" w:rsidRPr="00E96EA2" w14:paraId="08DF19E0" w14:textId="77777777" w:rsidTr="00057C6D">
        <w:tc>
          <w:tcPr>
            <w:tcW w:w="1980" w:type="dxa"/>
          </w:tcPr>
          <w:p w14:paraId="52CA4777" w14:textId="77777777" w:rsidR="00D84B45" w:rsidRPr="009508A5" w:rsidRDefault="00D84B45" w:rsidP="009A54E6">
            <w:pPr>
              <w:rPr>
                <w:rFonts w:ascii="Arial" w:hAnsi="Arial" w:cs="Arial"/>
                <w:sz w:val="18"/>
                <w:szCs w:val="18"/>
              </w:rPr>
            </w:pPr>
            <w:r w:rsidRPr="009508A5">
              <w:rPr>
                <w:rFonts w:ascii="Arial" w:hAnsi="Arial" w:cs="Arial"/>
                <w:b/>
                <w:sz w:val="18"/>
                <w:szCs w:val="18"/>
              </w:rPr>
              <w:t>Weakness</w:t>
            </w:r>
          </w:p>
        </w:tc>
        <w:tc>
          <w:tcPr>
            <w:tcW w:w="727" w:type="dxa"/>
          </w:tcPr>
          <w:p w14:paraId="35248C81" w14:textId="77777777" w:rsidR="00D84B45" w:rsidRPr="009508A5" w:rsidRDefault="00D84B45" w:rsidP="009A54E6">
            <w:pPr>
              <w:rPr>
                <w:rFonts w:ascii="Arial" w:hAnsi="Arial" w:cs="Arial"/>
                <w:sz w:val="18"/>
                <w:szCs w:val="18"/>
              </w:rPr>
            </w:pPr>
            <w:r w:rsidRPr="009508A5">
              <w:rPr>
                <w:rFonts w:ascii="Arial" w:hAnsi="Arial" w:cs="Arial"/>
                <w:sz w:val="18"/>
                <w:szCs w:val="18"/>
              </w:rPr>
              <w:t>410</w:t>
            </w:r>
          </w:p>
        </w:tc>
        <w:tc>
          <w:tcPr>
            <w:tcW w:w="1257" w:type="dxa"/>
          </w:tcPr>
          <w:p w14:paraId="562EF665" w14:textId="77777777" w:rsidR="00D84B45" w:rsidRPr="009508A5" w:rsidRDefault="00D84B45" w:rsidP="009A54E6">
            <w:pPr>
              <w:rPr>
                <w:rFonts w:ascii="Arial" w:hAnsi="Arial" w:cs="Arial"/>
                <w:sz w:val="18"/>
                <w:szCs w:val="18"/>
              </w:rPr>
            </w:pPr>
            <w:r w:rsidRPr="009508A5">
              <w:rPr>
                <w:rFonts w:ascii="Arial" w:hAnsi="Arial" w:cs="Arial"/>
                <w:sz w:val="18"/>
                <w:szCs w:val="18"/>
              </w:rPr>
              <w:t>343 (83.7%)</w:t>
            </w:r>
          </w:p>
        </w:tc>
        <w:tc>
          <w:tcPr>
            <w:tcW w:w="1276" w:type="dxa"/>
          </w:tcPr>
          <w:p w14:paraId="62AF701C" w14:textId="77777777" w:rsidR="00D84B45" w:rsidRPr="009508A5" w:rsidRDefault="00D84B45" w:rsidP="009A54E6">
            <w:pPr>
              <w:rPr>
                <w:rFonts w:ascii="Arial" w:hAnsi="Arial" w:cs="Arial"/>
                <w:sz w:val="18"/>
                <w:szCs w:val="18"/>
              </w:rPr>
            </w:pPr>
            <w:r w:rsidRPr="009508A5">
              <w:rPr>
                <w:rFonts w:ascii="Arial" w:hAnsi="Arial" w:cs="Arial"/>
                <w:sz w:val="18"/>
                <w:szCs w:val="18"/>
              </w:rPr>
              <w:t>170 (84.6%)</w:t>
            </w:r>
          </w:p>
        </w:tc>
        <w:tc>
          <w:tcPr>
            <w:tcW w:w="1134" w:type="dxa"/>
          </w:tcPr>
          <w:p w14:paraId="7F6CBFD4" w14:textId="77777777" w:rsidR="00D84B45" w:rsidRPr="009508A5" w:rsidRDefault="00D84B45" w:rsidP="009A54E6">
            <w:pPr>
              <w:rPr>
                <w:rFonts w:ascii="Arial" w:hAnsi="Arial" w:cs="Arial"/>
                <w:sz w:val="18"/>
                <w:szCs w:val="18"/>
              </w:rPr>
            </w:pPr>
            <w:r w:rsidRPr="009508A5">
              <w:rPr>
                <w:rFonts w:ascii="Arial" w:hAnsi="Arial" w:cs="Arial"/>
                <w:sz w:val="18"/>
                <w:szCs w:val="18"/>
              </w:rPr>
              <w:t>94 (84.7%)</w:t>
            </w:r>
          </w:p>
        </w:tc>
        <w:tc>
          <w:tcPr>
            <w:tcW w:w="1418" w:type="dxa"/>
          </w:tcPr>
          <w:p w14:paraId="0A082A2B" w14:textId="77777777" w:rsidR="00D84B45" w:rsidRPr="009508A5" w:rsidRDefault="00D84B45" w:rsidP="009A54E6">
            <w:pPr>
              <w:rPr>
                <w:rFonts w:ascii="Arial" w:hAnsi="Arial" w:cs="Arial"/>
                <w:sz w:val="18"/>
                <w:szCs w:val="18"/>
              </w:rPr>
            </w:pPr>
            <w:r w:rsidRPr="009508A5">
              <w:rPr>
                <w:rFonts w:ascii="Arial" w:hAnsi="Arial" w:cs="Arial"/>
                <w:sz w:val="18"/>
                <w:szCs w:val="18"/>
              </w:rPr>
              <w:t>79 (80.6%)</w:t>
            </w:r>
          </w:p>
        </w:tc>
        <w:tc>
          <w:tcPr>
            <w:tcW w:w="850" w:type="dxa"/>
          </w:tcPr>
          <w:p w14:paraId="76467ABA" w14:textId="77777777" w:rsidR="00D84B45" w:rsidRPr="009508A5" w:rsidRDefault="00D84B45" w:rsidP="009A54E6">
            <w:pPr>
              <w:rPr>
                <w:rFonts w:ascii="Arial" w:hAnsi="Arial" w:cs="Arial"/>
                <w:sz w:val="18"/>
                <w:szCs w:val="18"/>
              </w:rPr>
            </w:pPr>
            <w:r w:rsidRPr="009508A5">
              <w:rPr>
                <w:rFonts w:ascii="Arial" w:hAnsi="Arial" w:cs="Arial"/>
                <w:sz w:val="18"/>
                <w:szCs w:val="18"/>
              </w:rPr>
              <w:t>0.6</w:t>
            </w:r>
          </w:p>
        </w:tc>
      </w:tr>
      <w:tr w:rsidR="00D84B45" w:rsidRPr="00E96EA2" w14:paraId="51484E41" w14:textId="77777777" w:rsidTr="00057C6D">
        <w:tc>
          <w:tcPr>
            <w:tcW w:w="1980" w:type="dxa"/>
          </w:tcPr>
          <w:p w14:paraId="71F053DB" w14:textId="77777777" w:rsidR="00D84B45" w:rsidRPr="009508A5" w:rsidRDefault="00D84B45" w:rsidP="009A54E6">
            <w:pPr>
              <w:rPr>
                <w:rFonts w:ascii="Arial" w:hAnsi="Arial" w:cs="Arial"/>
                <w:sz w:val="18"/>
                <w:szCs w:val="18"/>
              </w:rPr>
            </w:pPr>
            <w:r w:rsidRPr="009508A5">
              <w:rPr>
                <w:rFonts w:ascii="Arial" w:hAnsi="Arial" w:cs="Arial"/>
                <w:b/>
                <w:sz w:val="18"/>
                <w:szCs w:val="18"/>
              </w:rPr>
              <w:t>Poor appetite</w:t>
            </w:r>
          </w:p>
        </w:tc>
        <w:tc>
          <w:tcPr>
            <w:tcW w:w="727" w:type="dxa"/>
          </w:tcPr>
          <w:p w14:paraId="2BCDDC37" w14:textId="77777777" w:rsidR="00D84B45" w:rsidRPr="009508A5" w:rsidRDefault="00D84B45" w:rsidP="009A54E6">
            <w:pPr>
              <w:rPr>
                <w:rFonts w:ascii="Arial" w:hAnsi="Arial" w:cs="Arial"/>
                <w:sz w:val="18"/>
                <w:szCs w:val="18"/>
              </w:rPr>
            </w:pPr>
            <w:r w:rsidRPr="009508A5">
              <w:rPr>
                <w:rFonts w:ascii="Arial" w:hAnsi="Arial" w:cs="Arial"/>
                <w:sz w:val="18"/>
                <w:szCs w:val="18"/>
              </w:rPr>
              <w:t>408</w:t>
            </w:r>
          </w:p>
        </w:tc>
        <w:tc>
          <w:tcPr>
            <w:tcW w:w="1257" w:type="dxa"/>
          </w:tcPr>
          <w:p w14:paraId="1385F3F0" w14:textId="77777777" w:rsidR="00D84B45" w:rsidRPr="009508A5" w:rsidRDefault="00D84B45" w:rsidP="009A54E6">
            <w:pPr>
              <w:rPr>
                <w:rFonts w:ascii="Arial" w:hAnsi="Arial" w:cs="Arial"/>
                <w:sz w:val="18"/>
                <w:szCs w:val="18"/>
              </w:rPr>
            </w:pPr>
            <w:r w:rsidRPr="009508A5">
              <w:rPr>
                <w:rFonts w:ascii="Arial" w:hAnsi="Arial" w:cs="Arial"/>
                <w:sz w:val="18"/>
                <w:szCs w:val="18"/>
              </w:rPr>
              <w:t>307 (75.2%)</w:t>
            </w:r>
          </w:p>
        </w:tc>
        <w:tc>
          <w:tcPr>
            <w:tcW w:w="1276" w:type="dxa"/>
          </w:tcPr>
          <w:p w14:paraId="14EBFC62" w14:textId="77777777" w:rsidR="00D84B45" w:rsidRPr="009508A5" w:rsidRDefault="00D84B45" w:rsidP="009A54E6">
            <w:pPr>
              <w:rPr>
                <w:rFonts w:ascii="Arial" w:hAnsi="Arial" w:cs="Arial"/>
                <w:sz w:val="18"/>
                <w:szCs w:val="18"/>
              </w:rPr>
            </w:pPr>
            <w:r w:rsidRPr="009508A5">
              <w:rPr>
                <w:rFonts w:ascii="Arial" w:hAnsi="Arial" w:cs="Arial"/>
                <w:sz w:val="18"/>
                <w:szCs w:val="18"/>
              </w:rPr>
              <w:t>157 (78.1%)</w:t>
            </w:r>
          </w:p>
        </w:tc>
        <w:tc>
          <w:tcPr>
            <w:tcW w:w="1134" w:type="dxa"/>
          </w:tcPr>
          <w:p w14:paraId="3C3DE5F0" w14:textId="77777777" w:rsidR="00D84B45" w:rsidRPr="009508A5" w:rsidRDefault="00D84B45" w:rsidP="009A54E6">
            <w:pPr>
              <w:rPr>
                <w:rFonts w:ascii="Arial" w:hAnsi="Arial" w:cs="Arial"/>
                <w:sz w:val="18"/>
                <w:szCs w:val="18"/>
              </w:rPr>
            </w:pPr>
            <w:r w:rsidRPr="009508A5">
              <w:rPr>
                <w:rFonts w:ascii="Arial" w:hAnsi="Arial" w:cs="Arial"/>
                <w:sz w:val="18"/>
                <w:szCs w:val="18"/>
              </w:rPr>
              <w:t>81 (73.6%)</w:t>
            </w:r>
          </w:p>
        </w:tc>
        <w:tc>
          <w:tcPr>
            <w:tcW w:w="1418" w:type="dxa"/>
          </w:tcPr>
          <w:p w14:paraId="2DAAF3B7" w14:textId="77777777" w:rsidR="00D84B45" w:rsidRPr="009508A5" w:rsidRDefault="00D84B45" w:rsidP="009A54E6">
            <w:pPr>
              <w:rPr>
                <w:rFonts w:ascii="Arial" w:hAnsi="Arial" w:cs="Arial"/>
                <w:sz w:val="18"/>
                <w:szCs w:val="18"/>
              </w:rPr>
            </w:pPr>
            <w:r w:rsidRPr="009508A5">
              <w:rPr>
                <w:rFonts w:ascii="Arial" w:hAnsi="Arial" w:cs="Arial"/>
                <w:sz w:val="18"/>
                <w:szCs w:val="18"/>
              </w:rPr>
              <w:t>69 (71.1%)</w:t>
            </w:r>
          </w:p>
        </w:tc>
        <w:tc>
          <w:tcPr>
            <w:tcW w:w="850" w:type="dxa"/>
          </w:tcPr>
          <w:p w14:paraId="125490EB" w14:textId="77777777" w:rsidR="00D84B45" w:rsidRPr="009508A5" w:rsidRDefault="00D84B45" w:rsidP="009A54E6">
            <w:pPr>
              <w:rPr>
                <w:rFonts w:ascii="Arial" w:hAnsi="Arial" w:cs="Arial"/>
                <w:sz w:val="18"/>
                <w:szCs w:val="18"/>
              </w:rPr>
            </w:pPr>
            <w:r w:rsidRPr="009508A5">
              <w:rPr>
                <w:rFonts w:ascii="Arial" w:hAnsi="Arial" w:cs="Arial"/>
                <w:sz w:val="18"/>
                <w:szCs w:val="18"/>
              </w:rPr>
              <w:t>0.4</w:t>
            </w:r>
          </w:p>
        </w:tc>
      </w:tr>
      <w:tr w:rsidR="00D84B45" w:rsidRPr="00E96EA2" w14:paraId="608C6AEB" w14:textId="77777777" w:rsidTr="00057C6D">
        <w:tc>
          <w:tcPr>
            <w:tcW w:w="1980" w:type="dxa"/>
          </w:tcPr>
          <w:p w14:paraId="5DEEE702" w14:textId="77777777" w:rsidR="00D84B45" w:rsidRPr="009508A5" w:rsidRDefault="00D84B45" w:rsidP="009A54E6">
            <w:pPr>
              <w:rPr>
                <w:rFonts w:ascii="Arial" w:hAnsi="Arial" w:cs="Arial"/>
                <w:sz w:val="18"/>
                <w:szCs w:val="18"/>
              </w:rPr>
            </w:pPr>
            <w:r w:rsidRPr="009508A5">
              <w:rPr>
                <w:rFonts w:ascii="Arial" w:hAnsi="Arial" w:cs="Arial"/>
                <w:b/>
                <w:sz w:val="18"/>
                <w:szCs w:val="18"/>
              </w:rPr>
              <w:t>Weight loss</w:t>
            </w:r>
          </w:p>
        </w:tc>
        <w:tc>
          <w:tcPr>
            <w:tcW w:w="727" w:type="dxa"/>
          </w:tcPr>
          <w:p w14:paraId="312117F0" w14:textId="77777777" w:rsidR="00D84B45" w:rsidRPr="009508A5" w:rsidRDefault="00D84B45" w:rsidP="009A54E6">
            <w:pPr>
              <w:rPr>
                <w:rFonts w:ascii="Arial" w:hAnsi="Arial" w:cs="Arial"/>
                <w:sz w:val="18"/>
                <w:szCs w:val="18"/>
              </w:rPr>
            </w:pPr>
            <w:r w:rsidRPr="009508A5">
              <w:rPr>
                <w:rFonts w:ascii="Arial" w:hAnsi="Arial" w:cs="Arial"/>
                <w:sz w:val="18"/>
                <w:szCs w:val="18"/>
              </w:rPr>
              <w:t>412</w:t>
            </w:r>
          </w:p>
        </w:tc>
        <w:tc>
          <w:tcPr>
            <w:tcW w:w="1257" w:type="dxa"/>
          </w:tcPr>
          <w:p w14:paraId="5DA00E5A" w14:textId="77777777" w:rsidR="00D84B45" w:rsidRPr="009508A5" w:rsidRDefault="00D84B45" w:rsidP="009A54E6">
            <w:pPr>
              <w:rPr>
                <w:rFonts w:ascii="Arial" w:hAnsi="Arial" w:cs="Arial"/>
                <w:sz w:val="18"/>
                <w:szCs w:val="18"/>
              </w:rPr>
            </w:pPr>
            <w:r w:rsidRPr="009508A5">
              <w:rPr>
                <w:rFonts w:ascii="Arial" w:hAnsi="Arial" w:cs="Arial"/>
                <w:sz w:val="18"/>
                <w:szCs w:val="18"/>
              </w:rPr>
              <w:t>363 (88.1%)</w:t>
            </w:r>
          </w:p>
        </w:tc>
        <w:tc>
          <w:tcPr>
            <w:tcW w:w="1276" w:type="dxa"/>
          </w:tcPr>
          <w:p w14:paraId="60538D6D" w14:textId="77777777" w:rsidR="00D84B45" w:rsidRPr="009508A5" w:rsidRDefault="00D84B45" w:rsidP="009A54E6">
            <w:pPr>
              <w:rPr>
                <w:rFonts w:ascii="Arial" w:hAnsi="Arial" w:cs="Arial"/>
                <w:sz w:val="18"/>
                <w:szCs w:val="18"/>
              </w:rPr>
            </w:pPr>
            <w:r w:rsidRPr="009508A5">
              <w:rPr>
                <w:rFonts w:ascii="Arial" w:hAnsi="Arial" w:cs="Arial"/>
                <w:sz w:val="18"/>
                <w:szCs w:val="18"/>
              </w:rPr>
              <w:t>181 (89.2%)</w:t>
            </w:r>
          </w:p>
        </w:tc>
        <w:tc>
          <w:tcPr>
            <w:tcW w:w="1134" w:type="dxa"/>
          </w:tcPr>
          <w:p w14:paraId="00657CAC" w14:textId="77777777" w:rsidR="00D84B45" w:rsidRPr="009508A5" w:rsidRDefault="00D84B45" w:rsidP="009A54E6">
            <w:pPr>
              <w:rPr>
                <w:rFonts w:ascii="Arial" w:hAnsi="Arial" w:cs="Arial"/>
                <w:sz w:val="18"/>
                <w:szCs w:val="18"/>
              </w:rPr>
            </w:pPr>
            <w:r w:rsidRPr="009508A5">
              <w:rPr>
                <w:rFonts w:ascii="Arial" w:hAnsi="Arial" w:cs="Arial"/>
                <w:sz w:val="18"/>
                <w:szCs w:val="18"/>
              </w:rPr>
              <w:t>97 (87.4%)</w:t>
            </w:r>
          </w:p>
        </w:tc>
        <w:tc>
          <w:tcPr>
            <w:tcW w:w="1418" w:type="dxa"/>
          </w:tcPr>
          <w:p w14:paraId="506C7F71" w14:textId="77777777" w:rsidR="00D84B45" w:rsidRPr="009508A5" w:rsidRDefault="00D84B45" w:rsidP="009A54E6">
            <w:pPr>
              <w:rPr>
                <w:rFonts w:ascii="Arial" w:hAnsi="Arial" w:cs="Arial"/>
                <w:sz w:val="18"/>
                <w:szCs w:val="18"/>
              </w:rPr>
            </w:pPr>
            <w:r w:rsidRPr="009508A5">
              <w:rPr>
                <w:rFonts w:ascii="Arial" w:hAnsi="Arial" w:cs="Arial"/>
                <w:sz w:val="18"/>
                <w:szCs w:val="18"/>
              </w:rPr>
              <w:t>85 (86.7%)</w:t>
            </w:r>
          </w:p>
        </w:tc>
        <w:tc>
          <w:tcPr>
            <w:tcW w:w="850" w:type="dxa"/>
          </w:tcPr>
          <w:p w14:paraId="6D61EB4A" w14:textId="77777777" w:rsidR="00D84B45" w:rsidRPr="009508A5" w:rsidRDefault="00D84B45" w:rsidP="009A54E6">
            <w:pPr>
              <w:rPr>
                <w:rFonts w:ascii="Arial" w:hAnsi="Arial" w:cs="Arial"/>
                <w:sz w:val="18"/>
                <w:szCs w:val="18"/>
              </w:rPr>
            </w:pPr>
            <w:r w:rsidRPr="009508A5">
              <w:rPr>
                <w:rFonts w:ascii="Arial" w:hAnsi="Arial" w:cs="Arial"/>
                <w:sz w:val="18"/>
                <w:szCs w:val="18"/>
              </w:rPr>
              <w:t>0.8</w:t>
            </w:r>
          </w:p>
        </w:tc>
      </w:tr>
      <w:tr w:rsidR="00D84B45" w:rsidRPr="00E96EA2" w14:paraId="37FD9C1F" w14:textId="77777777" w:rsidTr="00057C6D">
        <w:tc>
          <w:tcPr>
            <w:tcW w:w="1980" w:type="dxa"/>
          </w:tcPr>
          <w:p w14:paraId="05EEAF16" w14:textId="77777777" w:rsidR="00D84B45" w:rsidRPr="009508A5" w:rsidRDefault="00D84B45" w:rsidP="009A54E6">
            <w:pPr>
              <w:rPr>
                <w:rFonts w:ascii="Arial" w:hAnsi="Arial" w:cs="Arial"/>
                <w:sz w:val="18"/>
                <w:szCs w:val="18"/>
              </w:rPr>
            </w:pPr>
            <w:r w:rsidRPr="009508A5">
              <w:rPr>
                <w:rFonts w:ascii="Arial" w:hAnsi="Arial" w:cs="Arial"/>
                <w:b/>
                <w:sz w:val="18"/>
                <w:szCs w:val="18"/>
              </w:rPr>
              <w:t>Nausea</w:t>
            </w:r>
          </w:p>
        </w:tc>
        <w:tc>
          <w:tcPr>
            <w:tcW w:w="727" w:type="dxa"/>
          </w:tcPr>
          <w:p w14:paraId="30BFA02E" w14:textId="77777777" w:rsidR="00D84B45" w:rsidRPr="009508A5" w:rsidRDefault="00D84B45" w:rsidP="009A54E6">
            <w:pPr>
              <w:rPr>
                <w:rFonts w:ascii="Arial" w:hAnsi="Arial" w:cs="Arial"/>
                <w:sz w:val="18"/>
                <w:szCs w:val="18"/>
              </w:rPr>
            </w:pPr>
            <w:r w:rsidRPr="009508A5">
              <w:rPr>
                <w:rFonts w:ascii="Arial" w:hAnsi="Arial" w:cs="Arial"/>
                <w:sz w:val="18"/>
                <w:szCs w:val="18"/>
              </w:rPr>
              <w:t>410</w:t>
            </w:r>
          </w:p>
        </w:tc>
        <w:tc>
          <w:tcPr>
            <w:tcW w:w="1257" w:type="dxa"/>
          </w:tcPr>
          <w:p w14:paraId="4270DF99" w14:textId="77777777" w:rsidR="00D84B45" w:rsidRPr="009508A5" w:rsidRDefault="00D84B45" w:rsidP="009A54E6">
            <w:pPr>
              <w:rPr>
                <w:rFonts w:ascii="Arial" w:hAnsi="Arial" w:cs="Arial"/>
                <w:sz w:val="18"/>
                <w:szCs w:val="18"/>
              </w:rPr>
            </w:pPr>
            <w:r w:rsidRPr="009508A5">
              <w:rPr>
                <w:rFonts w:ascii="Arial" w:hAnsi="Arial" w:cs="Arial"/>
                <w:sz w:val="18"/>
                <w:szCs w:val="18"/>
              </w:rPr>
              <w:t>209 (51.0%)</w:t>
            </w:r>
          </w:p>
        </w:tc>
        <w:tc>
          <w:tcPr>
            <w:tcW w:w="1276" w:type="dxa"/>
          </w:tcPr>
          <w:p w14:paraId="7F3ED715" w14:textId="77777777" w:rsidR="00D84B45" w:rsidRPr="009508A5" w:rsidRDefault="00D84B45" w:rsidP="009A54E6">
            <w:pPr>
              <w:rPr>
                <w:rFonts w:ascii="Arial" w:hAnsi="Arial" w:cs="Arial"/>
                <w:sz w:val="18"/>
                <w:szCs w:val="18"/>
              </w:rPr>
            </w:pPr>
            <w:r w:rsidRPr="009508A5">
              <w:rPr>
                <w:rFonts w:ascii="Arial" w:hAnsi="Arial" w:cs="Arial"/>
                <w:sz w:val="18"/>
                <w:szCs w:val="18"/>
              </w:rPr>
              <w:t>115 (56.9%)</w:t>
            </w:r>
          </w:p>
        </w:tc>
        <w:tc>
          <w:tcPr>
            <w:tcW w:w="1134" w:type="dxa"/>
          </w:tcPr>
          <w:p w14:paraId="28CE2D0D" w14:textId="77777777" w:rsidR="00D84B45" w:rsidRPr="009508A5" w:rsidRDefault="00D84B45" w:rsidP="009A54E6">
            <w:pPr>
              <w:rPr>
                <w:rFonts w:ascii="Arial" w:hAnsi="Arial" w:cs="Arial"/>
                <w:sz w:val="18"/>
                <w:szCs w:val="18"/>
              </w:rPr>
            </w:pPr>
            <w:r w:rsidRPr="009508A5">
              <w:rPr>
                <w:rFonts w:ascii="Arial" w:hAnsi="Arial" w:cs="Arial"/>
                <w:sz w:val="18"/>
                <w:szCs w:val="18"/>
              </w:rPr>
              <w:t>56 (50.9%)</w:t>
            </w:r>
          </w:p>
        </w:tc>
        <w:tc>
          <w:tcPr>
            <w:tcW w:w="1418" w:type="dxa"/>
          </w:tcPr>
          <w:p w14:paraId="08A31F45" w14:textId="77777777" w:rsidR="00D84B45" w:rsidRPr="009508A5" w:rsidRDefault="00D84B45" w:rsidP="009A54E6">
            <w:pPr>
              <w:rPr>
                <w:rFonts w:ascii="Arial" w:hAnsi="Arial" w:cs="Arial"/>
                <w:sz w:val="18"/>
                <w:szCs w:val="18"/>
              </w:rPr>
            </w:pPr>
            <w:r w:rsidRPr="009508A5">
              <w:rPr>
                <w:rFonts w:ascii="Arial" w:hAnsi="Arial" w:cs="Arial"/>
                <w:sz w:val="18"/>
                <w:szCs w:val="18"/>
              </w:rPr>
              <w:t>38 (38.8%)</w:t>
            </w:r>
          </w:p>
        </w:tc>
        <w:tc>
          <w:tcPr>
            <w:tcW w:w="850" w:type="dxa"/>
          </w:tcPr>
          <w:p w14:paraId="74F361D8" w14:textId="77777777" w:rsidR="00D84B45" w:rsidRPr="009508A5" w:rsidRDefault="00D84B45" w:rsidP="009A54E6">
            <w:pPr>
              <w:rPr>
                <w:rFonts w:ascii="Arial" w:hAnsi="Arial" w:cs="Arial"/>
                <w:sz w:val="18"/>
                <w:szCs w:val="18"/>
              </w:rPr>
            </w:pPr>
            <w:r w:rsidRPr="009508A5">
              <w:rPr>
                <w:rFonts w:ascii="Arial" w:hAnsi="Arial" w:cs="Arial"/>
                <w:b/>
                <w:bCs/>
                <w:sz w:val="18"/>
                <w:szCs w:val="18"/>
              </w:rPr>
              <w:t>0.013</w:t>
            </w:r>
          </w:p>
        </w:tc>
      </w:tr>
      <w:tr w:rsidR="00D84B45" w:rsidRPr="00E96EA2" w14:paraId="64CAE59A" w14:textId="77777777" w:rsidTr="00057C6D">
        <w:tc>
          <w:tcPr>
            <w:tcW w:w="1980" w:type="dxa"/>
          </w:tcPr>
          <w:p w14:paraId="175B2675" w14:textId="77777777" w:rsidR="00D84B45" w:rsidRPr="009508A5" w:rsidRDefault="00D84B45" w:rsidP="009A54E6">
            <w:pPr>
              <w:rPr>
                <w:rFonts w:ascii="Arial" w:hAnsi="Arial" w:cs="Arial"/>
                <w:sz w:val="18"/>
                <w:szCs w:val="18"/>
              </w:rPr>
            </w:pPr>
            <w:r w:rsidRPr="009508A5">
              <w:rPr>
                <w:rFonts w:ascii="Arial" w:hAnsi="Arial" w:cs="Arial"/>
                <w:b/>
                <w:sz w:val="18"/>
                <w:szCs w:val="18"/>
              </w:rPr>
              <w:t>Vomiting</w:t>
            </w:r>
          </w:p>
        </w:tc>
        <w:tc>
          <w:tcPr>
            <w:tcW w:w="727" w:type="dxa"/>
          </w:tcPr>
          <w:p w14:paraId="1EDF1E23" w14:textId="77777777" w:rsidR="00D84B45" w:rsidRPr="009508A5" w:rsidRDefault="00D84B45" w:rsidP="009A54E6">
            <w:pPr>
              <w:rPr>
                <w:rFonts w:ascii="Arial" w:hAnsi="Arial" w:cs="Arial"/>
                <w:sz w:val="18"/>
                <w:szCs w:val="18"/>
              </w:rPr>
            </w:pPr>
            <w:r w:rsidRPr="009508A5">
              <w:rPr>
                <w:rFonts w:ascii="Arial" w:hAnsi="Arial" w:cs="Arial"/>
                <w:sz w:val="18"/>
                <w:szCs w:val="18"/>
              </w:rPr>
              <w:t>409</w:t>
            </w:r>
          </w:p>
        </w:tc>
        <w:tc>
          <w:tcPr>
            <w:tcW w:w="1257" w:type="dxa"/>
          </w:tcPr>
          <w:p w14:paraId="7093F110" w14:textId="77777777" w:rsidR="00D84B45" w:rsidRPr="009508A5" w:rsidRDefault="00D84B45" w:rsidP="009A54E6">
            <w:pPr>
              <w:rPr>
                <w:rFonts w:ascii="Arial" w:hAnsi="Arial" w:cs="Arial"/>
                <w:sz w:val="18"/>
                <w:szCs w:val="18"/>
              </w:rPr>
            </w:pPr>
            <w:r w:rsidRPr="009508A5">
              <w:rPr>
                <w:rFonts w:ascii="Arial" w:hAnsi="Arial" w:cs="Arial"/>
                <w:sz w:val="18"/>
                <w:szCs w:val="18"/>
              </w:rPr>
              <w:t>112 (27.4%)</w:t>
            </w:r>
          </w:p>
        </w:tc>
        <w:tc>
          <w:tcPr>
            <w:tcW w:w="1276" w:type="dxa"/>
          </w:tcPr>
          <w:p w14:paraId="7693F689" w14:textId="77777777" w:rsidR="00D84B45" w:rsidRPr="009508A5" w:rsidRDefault="00D84B45" w:rsidP="009A54E6">
            <w:pPr>
              <w:rPr>
                <w:rFonts w:ascii="Arial" w:hAnsi="Arial" w:cs="Arial"/>
                <w:sz w:val="18"/>
                <w:szCs w:val="18"/>
              </w:rPr>
            </w:pPr>
            <w:r w:rsidRPr="009508A5">
              <w:rPr>
                <w:rFonts w:ascii="Arial" w:hAnsi="Arial" w:cs="Arial"/>
                <w:sz w:val="18"/>
                <w:szCs w:val="18"/>
              </w:rPr>
              <w:t>57 (28.4%)</w:t>
            </w:r>
          </w:p>
        </w:tc>
        <w:tc>
          <w:tcPr>
            <w:tcW w:w="1134" w:type="dxa"/>
          </w:tcPr>
          <w:p w14:paraId="2565CC33" w14:textId="77777777" w:rsidR="00D84B45" w:rsidRPr="009508A5" w:rsidRDefault="00D84B45" w:rsidP="009A54E6">
            <w:pPr>
              <w:rPr>
                <w:rFonts w:ascii="Arial" w:hAnsi="Arial" w:cs="Arial"/>
                <w:sz w:val="18"/>
                <w:szCs w:val="18"/>
              </w:rPr>
            </w:pPr>
            <w:r w:rsidRPr="009508A5">
              <w:rPr>
                <w:rFonts w:ascii="Arial" w:hAnsi="Arial" w:cs="Arial"/>
                <w:sz w:val="18"/>
                <w:szCs w:val="18"/>
              </w:rPr>
              <w:t>29 (26.4%)</w:t>
            </w:r>
          </w:p>
        </w:tc>
        <w:tc>
          <w:tcPr>
            <w:tcW w:w="1418" w:type="dxa"/>
          </w:tcPr>
          <w:p w14:paraId="4D577FB1" w14:textId="77777777" w:rsidR="00D84B45" w:rsidRPr="009508A5" w:rsidRDefault="00D84B45" w:rsidP="009A54E6">
            <w:pPr>
              <w:rPr>
                <w:rFonts w:ascii="Arial" w:hAnsi="Arial" w:cs="Arial"/>
                <w:sz w:val="18"/>
                <w:szCs w:val="18"/>
              </w:rPr>
            </w:pPr>
            <w:r w:rsidRPr="009508A5">
              <w:rPr>
                <w:rFonts w:ascii="Arial" w:hAnsi="Arial" w:cs="Arial"/>
                <w:sz w:val="18"/>
                <w:szCs w:val="18"/>
              </w:rPr>
              <w:t>26 (26.5%)</w:t>
            </w:r>
          </w:p>
        </w:tc>
        <w:tc>
          <w:tcPr>
            <w:tcW w:w="850" w:type="dxa"/>
          </w:tcPr>
          <w:p w14:paraId="30CA87DD" w14:textId="77777777" w:rsidR="00D84B45" w:rsidRPr="009508A5" w:rsidRDefault="00D84B45" w:rsidP="009A54E6">
            <w:pPr>
              <w:rPr>
                <w:rFonts w:ascii="Arial" w:hAnsi="Arial" w:cs="Arial"/>
                <w:sz w:val="18"/>
                <w:szCs w:val="18"/>
              </w:rPr>
            </w:pPr>
            <w:r w:rsidRPr="009508A5">
              <w:rPr>
                <w:rFonts w:ascii="Arial" w:hAnsi="Arial" w:cs="Arial"/>
                <w:sz w:val="18"/>
                <w:szCs w:val="18"/>
              </w:rPr>
              <w:t>&gt;0.9</w:t>
            </w:r>
          </w:p>
        </w:tc>
      </w:tr>
      <w:tr w:rsidR="00D84B45" w:rsidRPr="00E96EA2" w14:paraId="13810F35" w14:textId="77777777" w:rsidTr="00057C6D">
        <w:tc>
          <w:tcPr>
            <w:tcW w:w="1980" w:type="dxa"/>
          </w:tcPr>
          <w:p w14:paraId="56D72740" w14:textId="77777777" w:rsidR="00D84B45" w:rsidRPr="009508A5" w:rsidRDefault="00D84B45" w:rsidP="009A54E6">
            <w:pPr>
              <w:rPr>
                <w:rFonts w:ascii="Arial" w:hAnsi="Arial" w:cs="Arial"/>
                <w:sz w:val="18"/>
                <w:szCs w:val="18"/>
              </w:rPr>
            </w:pPr>
            <w:proofErr w:type="spellStart"/>
            <w:r w:rsidRPr="009508A5">
              <w:rPr>
                <w:rFonts w:ascii="Arial" w:hAnsi="Arial" w:cs="Arial"/>
                <w:b/>
                <w:sz w:val="18"/>
                <w:szCs w:val="18"/>
              </w:rPr>
              <w:t>Diarrhoea</w:t>
            </w:r>
            <w:proofErr w:type="spellEnd"/>
          </w:p>
        </w:tc>
        <w:tc>
          <w:tcPr>
            <w:tcW w:w="727" w:type="dxa"/>
          </w:tcPr>
          <w:p w14:paraId="1709A815" w14:textId="77777777" w:rsidR="00D84B45" w:rsidRPr="009508A5" w:rsidRDefault="00D84B45" w:rsidP="009A54E6">
            <w:pPr>
              <w:rPr>
                <w:rFonts w:ascii="Arial" w:hAnsi="Arial" w:cs="Arial"/>
                <w:sz w:val="18"/>
                <w:szCs w:val="18"/>
              </w:rPr>
            </w:pPr>
            <w:r w:rsidRPr="009508A5">
              <w:rPr>
                <w:rFonts w:ascii="Arial" w:hAnsi="Arial" w:cs="Arial"/>
                <w:sz w:val="18"/>
                <w:szCs w:val="18"/>
              </w:rPr>
              <w:t>407</w:t>
            </w:r>
          </w:p>
        </w:tc>
        <w:tc>
          <w:tcPr>
            <w:tcW w:w="1257" w:type="dxa"/>
          </w:tcPr>
          <w:p w14:paraId="6881DB55" w14:textId="77777777" w:rsidR="00D84B45" w:rsidRPr="009508A5" w:rsidRDefault="00D84B45" w:rsidP="009A54E6">
            <w:pPr>
              <w:rPr>
                <w:rFonts w:ascii="Arial" w:hAnsi="Arial" w:cs="Arial"/>
                <w:sz w:val="18"/>
                <w:szCs w:val="18"/>
              </w:rPr>
            </w:pPr>
            <w:r w:rsidRPr="009508A5">
              <w:rPr>
                <w:rFonts w:ascii="Arial" w:hAnsi="Arial" w:cs="Arial"/>
                <w:sz w:val="18"/>
                <w:szCs w:val="18"/>
              </w:rPr>
              <w:t>162 (39.8%)</w:t>
            </w:r>
          </w:p>
        </w:tc>
        <w:tc>
          <w:tcPr>
            <w:tcW w:w="1276" w:type="dxa"/>
          </w:tcPr>
          <w:p w14:paraId="58C84470" w14:textId="77777777" w:rsidR="00D84B45" w:rsidRPr="009508A5" w:rsidRDefault="00D84B45" w:rsidP="009A54E6">
            <w:pPr>
              <w:rPr>
                <w:rFonts w:ascii="Arial" w:hAnsi="Arial" w:cs="Arial"/>
                <w:sz w:val="18"/>
                <w:szCs w:val="18"/>
              </w:rPr>
            </w:pPr>
            <w:r w:rsidRPr="009508A5">
              <w:rPr>
                <w:rFonts w:ascii="Arial" w:hAnsi="Arial" w:cs="Arial"/>
                <w:sz w:val="18"/>
                <w:szCs w:val="18"/>
              </w:rPr>
              <w:t>93 (46.0%)</w:t>
            </w:r>
          </w:p>
        </w:tc>
        <w:tc>
          <w:tcPr>
            <w:tcW w:w="1134" w:type="dxa"/>
          </w:tcPr>
          <w:p w14:paraId="15F6607F" w14:textId="77777777" w:rsidR="00D84B45" w:rsidRPr="009508A5" w:rsidRDefault="00D84B45" w:rsidP="009A54E6">
            <w:pPr>
              <w:rPr>
                <w:rFonts w:ascii="Arial" w:hAnsi="Arial" w:cs="Arial"/>
                <w:sz w:val="18"/>
                <w:szCs w:val="18"/>
              </w:rPr>
            </w:pPr>
            <w:r w:rsidRPr="009508A5">
              <w:rPr>
                <w:rFonts w:ascii="Arial" w:hAnsi="Arial" w:cs="Arial"/>
                <w:sz w:val="18"/>
                <w:szCs w:val="18"/>
              </w:rPr>
              <w:t>41 (37.3%)</w:t>
            </w:r>
          </w:p>
        </w:tc>
        <w:tc>
          <w:tcPr>
            <w:tcW w:w="1418" w:type="dxa"/>
          </w:tcPr>
          <w:p w14:paraId="27E09984" w14:textId="77777777" w:rsidR="00D84B45" w:rsidRPr="009508A5" w:rsidRDefault="00D84B45" w:rsidP="009A54E6">
            <w:pPr>
              <w:rPr>
                <w:rFonts w:ascii="Arial" w:hAnsi="Arial" w:cs="Arial"/>
                <w:sz w:val="18"/>
                <w:szCs w:val="18"/>
              </w:rPr>
            </w:pPr>
            <w:r w:rsidRPr="009508A5">
              <w:rPr>
                <w:rFonts w:ascii="Arial" w:hAnsi="Arial" w:cs="Arial"/>
                <w:sz w:val="18"/>
                <w:szCs w:val="18"/>
              </w:rPr>
              <w:t>28 (29.5%)</w:t>
            </w:r>
          </w:p>
        </w:tc>
        <w:tc>
          <w:tcPr>
            <w:tcW w:w="850" w:type="dxa"/>
          </w:tcPr>
          <w:p w14:paraId="6E6E2B53" w14:textId="77777777" w:rsidR="00D84B45" w:rsidRPr="009508A5" w:rsidRDefault="00D84B45" w:rsidP="009A54E6">
            <w:pPr>
              <w:rPr>
                <w:rFonts w:ascii="Arial" w:hAnsi="Arial" w:cs="Arial"/>
                <w:sz w:val="18"/>
                <w:szCs w:val="18"/>
              </w:rPr>
            </w:pPr>
            <w:r w:rsidRPr="009508A5">
              <w:rPr>
                <w:rFonts w:ascii="Arial" w:hAnsi="Arial" w:cs="Arial"/>
                <w:b/>
                <w:bCs/>
                <w:sz w:val="18"/>
                <w:szCs w:val="18"/>
              </w:rPr>
              <w:t>0.020</w:t>
            </w:r>
          </w:p>
        </w:tc>
      </w:tr>
      <w:tr w:rsidR="00D84B45" w:rsidRPr="00E96EA2" w14:paraId="0D2315FC" w14:textId="77777777" w:rsidTr="00057C6D">
        <w:tc>
          <w:tcPr>
            <w:tcW w:w="1980" w:type="dxa"/>
          </w:tcPr>
          <w:p w14:paraId="59312810" w14:textId="77777777" w:rsidR="00D84B45" w:rsidRPr="009508A5" w:rsidRDefault="00D84B45" w:rsidP="009A54E6">
            <w:pPr>
              <w:rPr>
                <w:rFonts w:ascii="Arial" w:hAnsi="Arial" w:cs="Arial"/>
                <w:sz w:val="18"/>
                <w:szCs w:val="18"/>
              </w:rPr>
            </w:pPr>
            <w:r w:rsidRPr="009508A5">
              <w:rPr>
                <w:rFonts w:ascii="Arial" w:hAnsi="Arial" w:cs="Arial"/>
                <w:b/>
                <w:sz w:val="18"/>
                <w:szCs w:val="18"/>
              </w:rPr>
              <w:t>Liking for salt</w:t>
            </w:r>
          </w:p>
        </w:tc>
        <w:tc>
          <w:tcPr>
            <w:tcW w:w="727" w:type="dxa"/>
          </w:tcPr>
          <w:p w14:paraId="4DDAD669" w14:textId="77777777" w:rsidR="00D84B45" w:rsidRPr="009508A5" w:rsidRDefault="00D84B45" w:rsidP="009A54E6">
            <w:pPr>
              <w:rPr>
                <w:rFonts w:ascii="Arial" w:hAnsi="Arial" w:cs="Arial"/>
                <w:sz w:val="18"/>
                <w:szCs w:val="18"/>
              </w:rPr>
            </w:pPr>
            <w:r w:rsidRPr="009508A5">
              <w:rPr>
                <w:rFonts w:ascii="Arial" w:hAnsi="Arial" w:cs="Arial"/>
                <w:sz w:val="18"/>
                <w:szCs w:val="18"/>
              </w:rPr>
              <w:t>407</w:t>
            </w:r>
          </w:p>
        </w:tc>
        <w:tc>
          <w:tcPr>
            <w:tcW w:w="1257" w:type="dxa"/>
          </w:tcPr>
          <w:p w14:paraId="5F6069DC" w14:textId="77777777" w:rsidR="00D84B45" w:rsidRPr="009508A5" w:rsidRDefault="00D84B45" w:rsidP="009A54E6">
            <w:pPr>
              <w:rPr>
                <w:rFonts w:ascii="Arial" w:hAnsi="Arial" w:cs="Arial"/>
                <w:sz w:val="18"/>
                <w:szCs w:val="18"/>
              </w:rPr>
            </w:pPr>
            <w:r w:rsidRPr="009508A5">
              <w:rPr>
                <w:rFonts w:ascii="Arial" w:hAnsi="Arial" w:cs="Arial"/>
                <w:sz w:val="18"/>
                <w:szCs w:val="18"/>
              </w:rPr>
              <w:t>256 (62.9%)</w:t>
            </w:r>
          </w:p>
        </w:tc>
        <w:tc>
          <w:tcPr>
            <w:tcW w:w="1276" w:type="dxa"/>
          </w:tcPr>
          <w:p w14:paraId="10CA1675" w14:textId="77777777" w:rsidR="00D84B45" w:rsidRPr="009508A5" w:rsidRDefault="00D84B45" w:rsidP="009A54E6">
            <w:pPr>
              <w:rPr>
                <w:rFonts w:ascii="Arial" w:hAnsi="Arial" w:cs="Arial"/>
                <w:sz w:val="18"/>
                <w:szCs w:val="18"/>
              </w:rPr>
            </w:pPr>
            <w:r w:rsidRPr="009508A5">
              <w:rPr>
                <w:rFonts w:ascii="Arial" w:hAnsi="Arial" w:cs="Arial"/>
                <w:sz w:val="18"/>
                <w:szCs w:val="18"/>
              </w:rPr>
              <w:t>138 (68.7%)</w:t>
            </w:r>
          </w:p>
        </w:tc>
        <w:tc>
          <w:tcPr>
            <w:tcW w:w="1134" w:type="dxa"/>
          </w:tcPr>
          <w:p w14:paraId="33CC51CF" w14:textId="77777777" w:rsidR="00D84B45" w:rsidRPr="009508A5" w:rsidRDefault="00D84B45" w:rsidP="009A54E6">
            <w:pPr>
              <w:rPr>
                <w:rFonts w:ascii="Arial" w:hAnsi="Arial" w:cs="Arial"/>
                <w:sz w:val="18"/>
                <w:szCs w:val="18"/>
              </w:rPr>
            </w:pPr>
            <w:r w:rsidRPr="009508A5">
              <w:rPr>
                <w:rFonts w:ascii="Arial" w:hAnsi="Arial" w:cs="Arial"/>
                <w:sz w:val="18"/>
                <w:szCs w:val="18"/>
              </w:rPr>
              <w:t>69 (63.3%)</w:t>
            </w:r>
          </w:p>
        </w:tc>
        <w:tc>
          <w:tcPr>
            <w:tcW w:w="1418" w:type="dxa"/>
          </w:tcPr>
          <w:p w14:paraId="406B3ABB" w14:textId="77777777" w:rsidR="00D84B45" w:rsidRPr="009508A5" w:rsidRDefault="00D84B45" w:rsidP="009A54E6">
            <w:pPr>
              <w:rPr>
                <w:rFonts w:ascii="Arial" w:hAnsi="Arial" w:cs="Arial"/>
                <w:sz w:val="18"/>
                <w:szCs w:val="18"/>
              </w:rPr>
            </w:pPr>
            <w:r w:rsidRPr="009508A5">
              <w:rPr>
                <w:rFonts w:ascii="Arial" w:hAnsi="Arial" w:cs="Arial"/>
                <w:sz w:val="18"/>
                <w:szCs w:val="18"/>
              </w:rPr>
              <w:t>49 (50.5%)</w:t>
            </w:r>
          </w:p>
        </w:tc>
        <w:tc>
          <w:tcPr>
            <w:tcW w:w="850" w:type="dxa"/>
          </w:tcPr>
          <w:p w14:paraId="6CB8EB2D" w14:textId="77777777" w:rsidR="00D84B45" w:rsidRPr="009508A5" w:rsidRDefault="00D84B45" w:rsidP="009A54E6">
            <w:pPr>
              <w:rPr>
                <w:rFonts w:ascii="Arial" w:hAnsi="Arial" w:cs="Arial"/>
                <w:sz w:val="18"/>
                <w:szCs w:val="18"/>
              </w:rPr>
            </w:pPr>
            <w:r w:rsidRPr="009508A5">
              <w:rPr>
                <w:rFonts w:ascii="Arial" w:hAnsi="Arial" w:cs="Arial"/>
                <w:sz w:val="18"/>
                <w:szCs w:val="18"/>
              </w:rPr>
              <w:t>0.010</w:t>
            </w:r>
          </w:p>
        </w:tc>
      </w:tr>
      <w:tr w:rsidR="00D84B45" w:rsidRPr="00E96EA2" w14:paraId="248D025E" w14:textId="77777777" w:rsidTr="00057C6D">
        <w:tc>
          <w:tcPr>
            <w:tcW w:w="1980" w:type="dxa"/>
          </w:tcPr>
          <w:p w14:paraId="160F291C" w14:textId="77777777" w:rsidR="00D84B45" w:rsidRPr="009508A5" w:rsidRDefault="00D84B45" w:rsidP="009A54E6">
            <w:pPr>
              <w:rPr>
                <w:rFonts w:ascii="Arial" w:hAnsi="Arial" w:cs="Arial"/>
                <w:sz w:val="18"/>
                <w:szCs w:val="18"/>
              </w:rPr>
            </w:pPr>
            <w:r w:rsidRPr="009508A5">
              <w:rPr>
                <w:rFonts w:ascii="Arial" w:hAnsi="Arial" w:cs="Arial"/>
                <w:b/>
                <w:sz w:val="18"/>
                <w:szCs w:val="18"/>
              </w:rPr>
              <w:t>Dizziness</w:t>
            </w:r>
          </w:p>
        </w:tc>
        <w:tc>
          <w:tcPr>
            <w:tcW w:w="727" w:type="dxa"/>
          </w:tcPr>
          <w:p w14:paraId="5EA8D25D" w14:textId="77777777" w:rsidR="00D84B45" w:rsidRPr="009508A5" w:rsidRDefault="00D84B45" w:rsidP="009A54E6">
            <w:pPr>
              <w:rPr>
                <w:rFonts w:ascii="Arial" w:hAnsi="Arial" w:cs="Arial"/>
                <w:sz w:val="18"/>
                <w:szCs w:val="18"/>
              </w:rPr>
            </w:pPr>
            <w:r w:rsidRPr="009508A5">
              <w:rPr>
                <w:rFonts w:ascii="Arial" w:hAnsi="Arial" w:cs="Arial"/>
                <w:sz w:val="18"/>
                <w:szCs w:val="18"/>
              </w:rPr>
              <w:t>407</w:t>
            </w:r>
          </w:p>
        </w:tc>
        <w:tc>
          <w:tcPr>
            <w:tcW w:w="1257" w:type="dxa"/>
          </w:tcPr>
          <w:p w14:paraId="0D9B26A9" w14:textId="77777777" w:rsidR="00D84B45" w:rsidRPr="009508A5" w:rsidRDefault="00D84B45" w:rsidP="009A54E6">
            <w:pPr>
              <w:rPr>
                <w:rFonts w:ascii="Arial" w:hAnsi="Arial" w:cs="Arial"/>
                <w:sz w:val="18"/>
                <w:szCs w:val="18"/>
              </w:rPr>
            </w:pPr>
            <w:r w:rsidRPr="009508A5">
              <w:rPr>
                <w:rFonts w:ascii="Arial" w:hAnsi="Arial" w:cs="Arial"/>
                <w:sz w:val="18"/>
                <w:szCs w:val="18"/>
              </w:rPr>
              <w:t>179 (44.0%)</w:t>
            </w:r>
          </w:p>
        </w:tc>
        <w:tc>
          <w:tcPr>
            <w:tcW w:w="1276" w:type="dxa"/>
          </w:tcPr>
          <w:p w14:paraId="1426D1F3" w14:textId="77777777" w:rsidR="00D84B45" w:rsidRPr="009508A5" w:rsidRDefault="00D84B45" w:rsidP="009A54E6">
            <w:pPr>
              <w:rPr>
                <w:rFonts w:ascii="Arial" w:hAnsi="Arial" w:cs="Arial"/>
                <w:sz w:val="18"/>
                <w:szCs w:val="18"/>
              </w:rPr>
            </w:pPr>
            <w:r w:rsidRPr="009508A5">
              <w:rPr>
                <w:rFonts w:ascii="Arial" w:hAnsi="Arial" w:cs="Arial"/>
                <w:sz w:val="18"/>
                <w:szCs w:val="18"/>
              </w:rPr>
              <w:t>100 (49.8%)</w:t>
            </w:r>
          </w:p>
        </w:tc>
        <w:tc>
          <w:tcPr>
            <w:tcW w:w="1134" w:type="dxa"/>
          </w:tcPr>
          <w:p w14:paraId="305125BB" w14:textId="77777777" w:rsidR="00D84B45" w:rsidRPr="009508A5" w:rsidRDefault="00D84B45" w:rsidP="009A54E6">
            <w:pPr>
              <w:rPr>
                <w:rFonts w:ascii="Arial" w:hAnsi="Arial" w:cs="Arial"/>
                <w:sz w:val="18"/>
                <w:szCs w:val="18"/>
              </w:rPr>
            </w:pPr>
            <w:r w:rsidRPr="009508A5">
              <w:rPr>
                <w:rFonts w:ascii="Arial" w:hAnsi="Arial" w:cs="Arial"/>
                <w:sz w:val="18"/>
                <w:szCs w:val="18"/>
              </w:rPr>
              <w:t>44 (40.0%)</w:t>
            </w:r>
          </w:p>
        </w:tc>
        <w:tc>
          <w:tcPr>
            <w:tcW w:w="1418" w:type="dxa"/>
          </w:tcPr>
          <w:p w14:paraId="3421313B" w14:textId="77777777" w:rsidR="00D84B45" w:rsidRPr="009508A5" w:rsidRDefault="00D84B45" w:rsidP="009A54E6">
            <w:pPr>
              <w:rPr>
                <w:rFonts w:ascii="Arial" w:hAnsi="Arial" w:cs="Arial"/>
                <w:sz w:val="18"/>
                <w:szCs w:val="18"/>
              </w:rPr>
            </w:pPr>
            <w:r w:rsidRPr="009508A5">
              <w:rPr>
                <w:rFonts w:ascii="Arial" w:hAnsi="Arial" w:cs="Arial"/>
                <w:sz w:val="18"/>
                <w:szCs w:val="18"/>
              </w:rPr>
              <w:t>35 (36.5%)</w:t>
            </w:r>
          </w:p>
        </w:tc>
        <w:tc>
          <w:tcPr>
            <w:tcW w:w="850" w:type="dxa"/>
          </w:tcPr>
          <w:p w14:paraId="786A640B" w14:textId="77777777" w:rsidR="00D84B45" w:rsidRPr="009508A5" w:rsidRDefault="00D84B45" w:rsidP="009A54E6">
            <w:pPr>
              <w:rPr>
                <w:rFonts w:ascii="Arial" w:hAnsi="Arial" w:cs="Arial"/>
                <w:sz w:val="18"/>
                <w:szCs w:val="18"/>
              </w:rPr>
            </w:pPr>
            <w:r w:rsidRPr="009508A5">
              <w:rPr>
                <w:rFonts w:ascii="Arial" w:hAnsi="Arial" w:cs="Arial"/>
                <w:sz w:val="18"/>
                <w:szCs w:val="18"/>
              </w:rPr>
              <w:t>0.060</w:t>
            </w:r>
          </w:p>
        </w:tc>
      </w:tr>
      <w:tr w:rsidR="00D84B45" w:rsidRPr="00E96EA2" w14:paraId="6617FE76" w14:textId="77777777" w:rsidTr="00345C68">
        <w:tc>
          <w:tcPr>
            <w:tcW w:w="1980" w:type="dxa"/>
          </w:tcPr>
          <w:p w14:paraId="50A09A1A" w14:textId="77777777" w:rsidR="00D84B45" w:rsidRPr="009508A5" w:rsidRDefault="00D84B45" w:rsidP="009A54E6">
            <w:pPr>
              <w:rPr>
                <w:rFonts w:ascii="Arial" w:hAnsi="Arial" w:cs="Arial"/>
                <w:sz w:val="18"/>
                <w:szCs w:val="18"/>
              </w:rPr>
            </w:pPr>
            <w:r w:rsidRPr="009508A5">
              <w:rPr>
                <w:rFonts w:ascii="Arial" w:hAnsi="Arial" w:cs="Arial"/>
                <w:b/>
                <w:sz w:val="18"/>
                <w:szCs w:val="18"/>
              </w:rPr>
              <w:t>Loss of consciousness</w:t>
            </w:r>
          </w:p>
        </w:tc>
        <w:tc>
          <w:tcPr>
            <w:tcW w:w="727" w:type="dxa"/>
            <w:tcBorders>
              <w:bottom w:val="single" w:sz="4" w:space="0" w:color="auto"/>
            </w:tcBorders>
          </w:tcPr>
          <w:p w14:paraId="3C44BC00" w14:textId="77777777" w:rsidR="00D84B45" w:rsidRPr="009508A5" w:rsidRDefault="00D84B45" w:rsidP="009A54E6">
            <w:pPr>
              <w:rPr>
                <w:rFonts w:ascii="Arial" w:hAnsi="Arial" w:cs="Arial"/>
                <w:sz w:val="18"/>
                <w:szCs w:val="18"/>
              </w:rPr>
            </w:pPr>
            <w:r w:rsidRPr="009508A5">
              <w:rPr>
                <w:rFonts w:ascii="Arial" w:hAnsi="Arial" w:cs="Arial"/>
                <w:sz w:val="18"/>
                <w:szCs w:val="18"/>
              </w:rPr>
              <w:t>407</w:t>
            </w:r>
          </w:p>
        </w:tc>
        <w:tc>
          <w:tcPr>
            <w:tcW w:w="1257" w:type="dxa"/>
            <w:tcBorders>
              <w:bottom w:val="single" w:sz="4" w:space="0" w:color="auto"/>
            </w:tcBorders>
          </w:tcPr>
          <w:p w14:paraId="33ED1CB3" w14:textId="77777777" w:rsidR="00D84B45" w:rsidRPr="009508A5" w:rsidRDefault="00D84B45" w:rsidP="009A54E6">
            <w:pPr>
              <w:rPr>
                <w:rFonts w:ascii="Arial" w:hAnsi="Arial" w:cs="Arial"/>
                <w:sz w:val="18"/>
                <w:szCs w:val="18"/>
              </w:rPr>
            </w:pPr>
            <w:r w:rsidRPr="009508A5">
              <w:rPr>
                <w:rFonts w:ascii="Arial" w:hAnsi="Arial" w:cs="Arial"/>
                <w:sz w:val="18"/>
                <w:szCs w:val="18"/>
              </w:rPr>
              <w:t>5 (1.2%)</w:t>
            </w:r>
          </w:p>
        </w:tc>
        <w:tc>
          <w:tcPr>
            <w:tcW w:w="1276" w:type="dxa"/>
            <w:tcBorders>
              <w:bottom w:val="single" w:sz="4" w:space="0" w:color="auto"/>
            </w:tcBorders>
          </w:tcPr>
          <w:p w14:paraId="2A72CA8F" w14:textId="77777777" w:rsidR="00D84B45" w:rsidRPr="009508A5" w:rsidRDefault="00D84B45" w:rsidP="009A54E6">
            <w:pPr>
              <w:rPr>
                <w:rFonts w:ascii="Arial" w:hAnsi="Arial" w:cs="Arial"/>
                <w:sz w:val="18"/>
                <w:szCs w:val="18"/>
              </w:rPr>
            </w:pPr>
            <w:r w:rsidRPr="009508A5">
              <w:rPr>
                <w:rFonts w:ascii="Arial" w:hAnsi="Arial" w:cs="Arial"/>
                <w:sz w:val="18"/>
                <w:szCs w:val="18"/>
              </w:rPr>
              <w:t>3 (1.5%)</w:t>
            </w:r>
          </w:p>
        </w:tc>
        <w:tc>
          <w:tcPr>
            <w:tcW w:w="1134" w:type="dxa"/>
            <w:tcBorders>
              <w:bottom w:val="single" w:sz="4" w:space="0" w:color="auto"/>
            </w:tcBorders>
          </w:tcPr>
          <w:p w14:paraId="10D18706" w14:textId="77777777" w:rsidR="00D84B45" w:rsidRPr="009508A5" w:rsidRDefault="00D84B45" w:rsidP="009A54E6">
            <w:r w:rsidRPr="009508A5">
              <w:rPr>
                <w:rFonts w:ascii="Arial" w:hAnsi="Arial" w:cs="Arial"/>
                <w:sz w:val="18"/>
                <w:szCs w:val="18"/>
              </w:rPr>
              <w:t>1 (0.9%)</w:t>
            </w:r>
          </w:p>
        </w:tc>
        <w:tc>
          <w:tcPr>
            <w:tcW w:w="1418" w:type="dxa"/>
            <w:tcBorders>
              <w:bottom w:val="single" w:sz="4" w:space="0" w:color="auto"/>
            </w:tcBorders>
          </w:tcPr>
          <w:p w14:paraId="5135B810" w14:textId="77777777" w:rsidR="00D84B45" w:rsidRPr="009508A5" w:rsidRDefault="00D84B45" w:rsidP="009A54E6">
            <w:pPr>
              <w:rPr>
                <w:rFonts w:ascii="Arial" w:hAnsi="Arial" w:cs="Arial"/>
                <w:sz w:val="18"/>
                <w:szCs w:val="18"/>
              </w:rPr>
            </w:pPr>
            <w:r w:rsidRPr="009508A5">
              <w:rPr>
                <w:rFonts w:ascii="Arial" w:hAnsi="Arial" w:cs="Arial"/>
                <w:sz w:val="18"/>
                <w:szCs w:val="18"/>
              </w:rPr>
              <w:t>1 (1.0%)</w:t>
            </w:r>
          </w:p>
        </w:tc>
        <w:tc>
          <w:tcPr>
            <w:tcW w:w="850" w:type="dxa"/>
            <w:tcBorders>
              <w:bottom w:val="single" w:sz="4" w:space="0" w:color="auto"/>
            </w:tcBorders>
          </w:tcPr>
          <w:p w14:paraId="14E31136" w14:textId="77777777" w:rsidR="00D84B45" w:rsidRPr="009508A5" w:rsidRDefault="00D84B45" w:rsidP="009A54E6">
            <w:pPr>
              <w:rPr>
                <w:rFonts w:ascii="Arial" w:hAnsi="Arial" w:cs="Arial"/>
                <w:sz w:val="18"/>
                <w:szCs w:val="18"/>
              </w:rPr>
            </w:pPr>
            <w:r w:rsidRPr="009508A5">
              <w:rPr>
                <w:rFonts w:ascii="Arial" w:hAnsi="Arial" w:cs="Arial"/>
                <w:sz w:val="18"/>
                <w:szCs w:val="18"/>
              </w:rPr>
              <w:t>&gt;0.9</w:t>
            </w:r>
          </w:p>
        </w:tc>
      </w:tr>
      <w:tr w:rsidR="00D84B45" w:rsidRPr="00E96EA2" w14:paraId="1BA25856" w14:textId="77777777" w:rsidTr="00345C68">
        <w:tc>
          <w:tcPr>
            <w:tcW w:w="1980" w:type="dxa"/>
          </w:tcPr>
          <w:p w14:paraId="4189D766" w14:textId="77777777" w:rsidR="00D84B45" w:rsidRPr="009508A5" w:rsidRDefault="00D84B45" w:rsidP="009A54E6">
            <w:pPr>
              <w:rPr>
                <w:rFonts w:ascii="Arial" w:hAnsi="Arial" w:cs="Arial"/>
                <w:sz w:val="18"/>
                <w:szCs w:val="18"/>
              </w:rPr>
            </w:pPr>
            <w:r w:rsidRPr="00E96EA2">
              <w:rPr>
                <w:rFonts w:ascii="Arial" w:hAnsi="Arial" w:cs="Arial"/>
                <w:b/>
                <w:bCs/>
                <w:sz w:val="18"/>
                <w:szCs w:val="18"/>
              </w:rPr>
              <w:t>Clinical findings</w:t>
            </w:r>
          </w:p>
        </w:tc>
        <w:tc>
          <w:tcPr>
            <w:tcW w:w="727" w:type="dxa"/>
            <w:tcBorders>
              <w:right w:val="nil"/>
            </w:tcBorders>
          </w:tcPr>
          <w:p w14:paraId="6019386C" w14:textId="77777777" w:rsidR="00D84B45" w:rsidRPr="009508A5" w:rsidRDefault="00D84B45" w:rsidP="009A54E6">
            <w:pPr>
              <w:rPr>
                <w:rFonts w:ascii="Arial" w:hAnsi="Arial" w:cs="Arial"/>
                <w:sz w:val="18"/>
                <w:szCs w:val="18"/>
              </w:rPr>
            </w:pPr>
          </w:p>
        </w:tc>
        <w:tc>
          <w:tcPr>
            <w:tcW w:w="1257" w:type="dxa"/>
            <w:tcBorders>
              <w:left w:val="nil"/>
              <w:right w:val="nil"/>
            </w:tcBorders>
          </w:tcPr>
          <w:p w14:paraId="4296754E" w14:textId="77777777" w:rsidR="00D84B45" w:rsidRPr="009508A5" w:rsidRDefault="00D84B45" w:rsidP="009A54E6">
            <w:pPr>
              <w:rPr>
                <w:rFonts w:ascii="Arial" w:hAnsi="Arial" w:cs="Arial"/>
                <w:sz w:val="18"/>
                <w:szCs w:val="18"/>
              </w:rPr>
            </w:pPr>
          </w:p>
        </w:tc>
        <w:tc>
          <w:tcPr>
            <w:tcW w:w="1276" w:type="dxa"/>
            <w:tcBorders>
              <w:left w:val="nil"/>
              <w:right w:val="nil"/>
            </w:tcBorders>
          </w:tcPr>
          <w:p w14:paraId="211F04A9" w14:textId="77777777" w:rsidR="00D84B45" w:rsidRPr="009508A5" w:rsidRDefault="00D84B45" w:rsidP="009A54E6">
            <w:pPr>
              <w:rPr>
                <w:rFonts w:ascii="Arial" w:hAnsi="Arial" w:cs="Arial"/>
                <w:sz w:val="18"/>
                <w:szCs w:val="18"/>
              </w:rPr>
            </w:pPr>
          </w:p>
        </w:tc>
        <w:tc>
          <w:tcPr>
            <w:tcW w:w="1134" w:type="dxa"/>
            <w:tcBorders>
              <w:left w:val="nil"/>
              <w:right w:val="nil"/>
            </w:tcBorders>
          </w:tcPr>
          <w:p w14:paraId="3E027A45" w14:textId="77777777" w:rsidR="00D84B45" w:rsidRPr="009508A5" w:rsidRDefault="00D84B45" w:rsidP="009A54E6">
            <w:pPr>
              <w:rPr>
                <w:rFonts w:ascii="Arial" w:hAnsi="Arial" w:cs="Arial"/>
                <w:sz w:val="18"/>
                <w:szCs w:val="18"/>
              </w:rPr>
            </w:pPr>
          </w:p>
        </w:tc>
        <w:tc>
          <w:tcPr>
            <w:tcW w:w="1418" w:type="dxa"/>
            <w:tcBorders>
              <w:left w:val="nil"/>
              <w:right w:val="nil"/>
            </w:tcBorders>
          </w:tcPr>
          <w:p w14:paraId="00198FB9" w14:textId="77777777" w:rsidR="00D84B45" w:rsidRPr="009508A5" w:rsidRDefault="00D84B45" w:rsidP="009A54E6">
            <w:pPr>
              <w:rPr>
                <w:rFonts w:ascii="Arial" w:hAnsi="Arial" w:cs="Arial"/>
                <w:sz w:val="18"/>
                <w:szCs w:val="18"/>
              </w:rPr>
            </w:pPr>
          </w:p>
        </w:tc>
        <w:tc>
          <w:tcPr>
            <w:tcW w:w="850" w:type="dxa"/>
            <w:tcBorders>
              <w:left w:val="nil"/>
            </w:tcBorders>
          </w:tcPr>
          <w:p w14:paraId="6FAB59D6" w14:textId="77777777" w:rsidR="00D84B45" w:rsidRPr="009508A5" w:rsidRDefault="00D84B45" w:rsidP="009A54E6">
            <w:pPr>
              <w:rPr>
                <w:rFonts w:ascii="Arial" w:hAnsi="Arial" w:cs="Arial"/>
                <w:sz w:val="18"/>
                <w:szCs w:val="18"/>
              </w:rPr>
            </w:pPr>
          </w:p>
        </w:tc>
      </w:tr>
      <w:tr w:rsidR="00D84B45" w:rsidRPr="00E96EA2" w14:paraId="594DC943" w14:textId="77777777" w:rsidTr="00057C6D">
        <w:tc>
          <w:tcPr>
            <w:tcW w:w="1980" w:type="dxa"/>
          </w:tcPr>
          <w:p w14:paraId="3E23AA97" w14:textId="77777777" w:rsidR="00D84B45" w:rsidRPr="009508A5" w:rsidRDefault="00D84B45" w:rsidP="009A54E6">
            <w:pPr>
              <w:rPr>
                <w:rFonts w:ascii="Arial" w:hAnsi="Arial" w:cs="Arial"/>
                <w:sz w:val="18"/>
                <w:szCs w:val="18"/>
              </w:rPr>
            </w:pPr>
            <w:proofErr w:type="spellStart"/>
            <w:r w:rsidRPr="009508A5">
              <w:rPr>
                <w:rFonts w:ascii="Arial" w:hAnsi="Arial" w:cs="Arial"/>
                <w:b/>
                <w:sz w:val="18"/>
                <w:szCs w:val="18"/>
              </w:rPr>
              <w:t>Hypoglycaemia</w:t>
            </w:r>
            <w:proofErr w:type="spellEnd"/>
          </w:p>
        </w:tc>
        <w:tc>
          <w:tcPr>
            <w:tcW w:w="727" w:type="dxa"/>
          </w:tcPr>
          <w:p w14:paraId="79544A67" w14:textId="77777777" w:rsidR="00D84B45" w:rsidRPr="009508A5" w:rsidRDefault="00D84B45" w:rsidP="009A54E6">
            <w:pPr>
              <w:rPr>
                <w:rFonts w:ascii="Arial" w:hAnsi="Arial" w:cs="Arial"/>
                <w:sz w:val="18"/>
                <w:szCs w:val="18"/>
              </w:rPr>
            </w:pPr>
            <w:r w:rsidRPr="009508A5">
              <w:rPr>
                <w:rFonts w:ascii="Arial" w:hAnsi="Arial" w:cs="Arial"/>
                <w:sz w:val="18"/>
                <w:szCs w:val="18"/>
              </w:rPr>
              <w:t>408</w:t>
            </w:r>
          </w:p>
        </w:tc>
        <w:tc>
          <w:tcPr>
            <w:tcW w:w="1257" w:type="dxa"/>
          </w:tcPr>
          <w:p w14:paraId="31B752AC" w14:textId="77777777" w:rsidR="00D84B45" w:rsidRPr="009508A5" w:rsidRDefault="00D84B45" w:rsidP="009A54E6">
            <w:pPr>
              <w:rPr>
                <w:rFonts w:ascii="Arial" w:hAnsi="Arial" w:cs="Arial"/>
                <w:sz w:val="18"/>
                <w:szCs w:val="18"/>
              </w:rPr>
            </w:pPr>
            <w:r w:rsidRPr="009508A5">
              <w:rPr>
                <w:rFonts w:ascii="Arial" w:hAnsi="Arial" w:cs="Arial"/>
                <w:sz w:val="18"/>
                <w:szCs w:val="18"/>
              </w:rPr>
              <w:t>9 (2.2%)</w:t>
            </w:r>
          </w:p>
        </w:tc>
        <w:tc>
          <w:tcPr>
            <w:tcW w:w="1276" w:type="dxa"/>
          </w:tcPr>
          <w:p w14:paraId="60EB50B2" w14:textId="77777777" w:rsidR="00D84B45" w:rsidRPr="009508A5" w:rsidRDefault="00D84B45" w:rsidP="009A54E6">
            <w:pPr>
              <w:rPr>
                <w:rFonts w:ascii="Arial" w:hAnsi="Arial" w:cs="Arial"/>
                <w:sz w:val="18"/>
                <w:szCs w:val="18"/>
              </w:rPr>
            </w:pPr>
            <w:r w:rsidRPr="009508A5">
              <w:rPr>
                <w:rFonts w:ascii="Arial" w:hAnsi="Arial" w:cs="Arial"/>
                <w:sz w:val="18"/>
                <w:szCs w:val="18"/>
              </w:rPr>
              <w:t>4 (2.0%)</w:t>
            </w:r>
          </w:p>
        </w:tc>
        <w:tc>
          <w:tcPr>
            <w:tcW w:w="1134" w:type="dxa"/>
          </w:tcPr>
          <w:p w14:paraId="3E83B00E" w14:textId="77777777" w:rsidR="00D84B45" w:rsidRPr="009508A5" w:rsidRDefault="00D84B45" w:rsidP="009A54E6">
            <w:pPr>
              <w:rPr>
                <w:rFonts w:ascii="Arial" w:hAnsi="Arial" w:cs="Arial"/>
                <w:sz w:val="18"/>
                <w:szCs w:val="18"/>
              </w:rPr>
            </w:pPr>
            <w:r w:rsidRPr="009508A5">
              <w:rPr>
                <w:rFonts w:ascii="Arial" w:hAnsi="Arial" w:cs="Arial"/>
                <w:sz w:val="18"/>
                <w:szCs w:val="18"/>
              </w:rPr>
              <w:t>2 (1.8%)</w:t>
            </w:r>
          </w:p>
        </w:tc>
        <w:tc>
          <w:tcPr>
            <w:tcW w:w="1418" w:type="dxa"/>
          </w:tcPr>
          <w:p w14:paraId="5D05D86F" w14:textId="77777777" w:rsidR="00D84B45" w:rsidRPr="009508A5" w:rsidRDefault="00D84B45" w:rsidP="009A54E6">
            <w:pPr>
              <w:rPr>
                <w:rFonts w:ascii="Arial" w:hAnsi="Arial" w:cs="Arial"/>
                <w:sz w:val="18"/>
                <w:szCs w:val="18"/>
              </w:rPr>
            </w:pPr>
            <w:r w:rsidRPr="009508A5">
              <w:rPr>
                <w:rFonts w:ascii="Arial" w:hAnsi="Arial" w:cs="Arial"/>
                <w:sz w:val="18"/>
                <w:szCs w:val="18"/>
              </w:rPr>
              <w:t>3 (3.1%)</w:t>
            </w:r>
          </w:p>
        </w:tc>
        <w:tc>
          <w:tcPr>
            <w:tcW w:w="850" w:type="dxa"/>
          </w:tcPr>
          <w:p w14:paraId="444D01E0" w14:textId="77777777" w:rsidR="00D84B45" w:rsidRPr="009508A5" w:rsidRDefault="00D84B45" w:rsidP="009A54E6">
            <w:pPr>
              <w:rPr>
                <w:rFonts w:ascii="Arial" w:hAnsi="Arial" w:cs="Arial"/>
                <w:sz w:val="18"/>
                <w:szCs w:val="18"/>
              </w:rPr>
            </w:pPr>
            <w:r w:rsidRPr="009508A5">
              <w:rPr>
                <w:rFonts w:ascii="Arial" w:hAnsi="Arial" w:cs="Arial"/>
                <w:sz w:val="18"/>
                <w:szCs w:val="18"/>
              </w:rPr>
              <w:t>0.8</w:t>
            </w:r>
          </w:p>
        </w:tc>
      </w:tr>
      <w:tr w:rsidR="00D84B45" w:rsidRPr="00E96EA2" w14:paraId="5217A82F" w14:textId="77777777" w:rsidTr="00057C6D">
        <w:tc>
          <w:tcPr>
            <w:tcW w:w="1980" w:type="dxa"/>
          </w:tcPr>
          <w:p w14:paraId="182EF5D8" w14:textId="77777777" w:rsidR="00D84B45" w:rsidRPr="009508A5" w:rsidRDefault="00D84B45" w:rsidP="009A54E6">
            <w:pPr>
              <w:rPr>
                <w:rFonts w:ascii="Arial" w:hAnsi="Arial" w:cs="Arial"/>
                <w:sz w:val="18"/>
                <w:szCs w:val="18"/>
              </w:rPr>
            </w:pPr>
            <w:r w:rsidRPr="009508A5">
              <w:rPr>
                <w:rFonts w:ascii="Arial" w:hAnsi="Arial" w:cs="Arial"/>
                <w:b/>
                <w:sz w:val="18"/>
                <w:szCs w:val="18"/>
              </w:rPr>
              <w:t>Hypotension</w:t>
            </w:r>
          </w:p>
        </w:tc>
        <w:tc>
          <w:tcPr>
            <w:tcW w:w="727" w:type="dxa"/>
          </w:tcPr>
          <w:p w14:paraId="5C9A2586" w14:textId="77777777" w:rsidR="00D84B45" w:rsidRPr="009508A5" w:rsidRDefault="00D84B45" w:rsidP="009A54E6">
            <w:pPr>
              <w:rPr>
                <w:rFonts w:ascii="Arial" w:hAnsi="Arial" w:cs="Arial"/>
                <w:sz w:val="18"/>
                <w:szCs w:val="18"/>
              </w:rPr>
            </w:pPr>
            <w:r w:rsidRPr="009508A5">
              <w:rPr>
                <w:rFonts w:ascii="Arial" w:hAnsi="Arial" w:cs="Arial"/>
                <w:sz w:val="18"/>
                <w:szCs w:val="18"/>
              </w:rPr>
              <w:t>408</w:t>
            </w:r>
          </w:p>
        </w:tc>
        <w:tc>
          <w:tcPr>
            <w:tcW w:w="1257" w:type="dxa"/>
          </w:tcPr>
          <w:p w14:paraId="209E7F84" w14:textId="77777777" w:rsidR="00D84B45" w:rsidRPr="009508A5" w:rsidRDefault="00D84B45" w:rsidP="009A54E6">
            <w:pPr>
              <w:rPr>
                <w:rFonts w:ascii="Arial" w:hAnsi="Arial" w:cs="Arial"/>
                <w:sz w:val="18"/>
                <w:szCs w:val="18"/>
              </w:rPr>
            </w:pPr>
            <w:r w:rsidRPr="009508A5">
              <w:rPr>
                <w:rFonts w:ascii="Arial" w:hAnsi="Arial" w:cs="Arial"/>
                <w:sz w:val="18"/>
                <w:szCs w:val="18"/>
              </w:rPr>
              <w:t>30 (7.4%)</w:t>
            </w:r>
          </w:p>
        </w:tc>
        <w:tc>
          <w:tcPr>
            <w:tcW w:w="1276" w:type="dxa"/>
          </w:tcPr>
          <w:p w14:paraId="7B8EABC3" w14:textId="77777777" w:rsidR="00D84B45" w:rsidRPr="009508A5" w:rsidRDefault="00D84B45" w:rsidP="009A54E6">
            <w:pPr>
              <w:rPr>
                <w:rFonts w:ascii="Arial" w:hAnsi="Arial" w:cs="Arial"/>
                <w:sz w:val="18"/>
                <w:szCs w:val="18"/>
              </w:rPr>
            </w:pPr>
            <w:r w:rsidRPr="009508A5">
              <w:rPr>
                <w:rFonts w:ascii="Arial" w:hAnsi="Arial" w:cs="Arial"/>
                <w:sz w:val="18"/>
                <w:szCs w:val="18"/>
              </w:rPr>
              <w:t>16 (8.0%)</w:t>
            </w:r>
          </w:p>
        </w:tc>
        <w:tc>
          <w:tcPr>
            <w:tcW w:w="1134" w:type="dxa"/>
          </w:tcPr>
          <w:p w14:paraId="2B605C9D" w14:textId="77777777" w:rsidR="00D84B45" w:rsidRPr="009508A5" w:rsidRDefault="00D84B45" w:rsidP="009A54E6">
            <w:pPr>
              <w:rPr>
                <w:rFonts w:ascii="Arial" w:hAnsi="Arial" w:cs="Arial"/>
                <w:sz w:val="18"/>
                <w:szCs w:val="18"/>
              </w:rPr>
            </w:pPr>
            <w:r w:rsidRPr="009508A5">
              <w:rPr>
                <w:rFonts w:ascii="Arial" w:hAnsi="Arial" w:cs="Arial"/>
                <w:sz w:val="18"/>
                <w:szCs w:val="18"/>
              </w:rPr>
              <w:t>11 (10.1%)</w:t>
            </w:r>
          </w:p>
        </w:tc>
        <w:tc>
          <w:tcPr>
            <w:tcW w:w="1418" w:type="dxa"/>
          </w:tcPr>
          <w:p w14:paraId="2ACDC7C8" w14:textId="77777777" w:rsidR="00D84B45" w:rsidRPr="009508A5" w:rsidRDefault="00D84B45" w:rsidP="009A54E6">
            <w:pPr>
              <w:rPr>
                <w:rFonts w:ascii="Arial" w:hAnsi="Arial" w:cs="Arial"/>
                <w:sz w:val="18"/>
                <w:szCs w:val="18"/>
              </w:rPr>
            </w:pPr>
            <w:r w:rsidRPr="009508A5">
              <w:rPr>
                <w:rFonts w:ascii="Arial" w:hAnsi="Arial" w:cs="Arial"/>
                <w:sz w:val="18"/>
                <w:szCs w:val="18"/>
              </w:rPr>
              <w:t>3 (3.1%)</w:t>
            </w:r>
          </w:p>
        </w:tc>
        <w:tc>
          <w:tcPr>
            <w:tcW w:w="850" w:type="dxa"/>
          </w:tcPr>
          <w:p w14:paraId="337607D8" w14:textId="77777777" w:rsidR="00D84B45" w:rsidRPr="009508A5" w:rsidRDefault="00D84B45" w:rsidP="009A54E6">
            <w:pPr>
              <w:rPr>
                <w:rFonts w:ascii="Arial" w:hAnsi="Arial" w:cs="Arial"/>
                <w:sz w:val="18"/>
                <w:szCs w:val="18"/>
              </w:rPr>
            </w:pPr>
            <w:r w:rsidRPr="009508A5">
              <w:rPr>
                <w:rFonts w:ascii="Arial" w:hAnsi="Arial" w:cs="Arial"/>
                <w:sz w:val="18"/>
                <w:szCs w:val="18"/>
              </w:rPr>
              <w:t>0.14</w:t>
            </w:r>
          </w:p>
        </w:tc>
      </w:tr>
      <w:tr w:rsidR="00D84B45" w:rsidRPr="00E96EA2" w14:paraId="68479133" w14:textId="77777777" w:rsidTr="00057C6D">
        <w:tc>
          <w:tcPr>
            <w:tcW w:w="1980" w:type="dxa"/>
          </w:tcPr>
          <w:p w14:paraId="709BEE2F" w14:textId="77777777" w:rsidR="00D84B45" w:rsidRPr="009508A5" w:rsidRDefault="00D84B45" w:rsidP="009A54E6">
            <w:pPr>
              <w:rPr>
                <w:rFonts w:ascii="Arial" w:hAnsi="Arial" w:cs="Arial"/>
                <w:sz w:val="18"/>
                <w:szCs w:val="18"/>
              </w:rPr>
            </w:pPr>
            <w:r w:rsidRPr="009508A5">
              <w:rPr>
                <w:rFonts w:ascii="Arial" w:hAnsi="Arial" w:cs="Arial"/>
                <w:b/>
                <w:sz w:val="18"/>
                <w:szCs w:val="18"/>
              </w:rPr>
              <w:t>BP (systolic)</w:t>
            </w:r>
          </w:p>
        </w:tc>
        <w:tc>
          <w:tcPr>
            <w:tcW w:w="727" w:type="dxa"/>
          </w:tcPr>
          <w:p w14:paraId="290D7C7C" w14:textId="77777777" w:rsidR="00D84B45" w:rsidRPr="009508A5" w:rsidRDefault="00D84B45" w:rsidP="009A54E6">
            <w:pPr>
              <w:rPr>
                <w:rFonts w:ascii="Arial" w:hAnsi="Arial" w:cs="Arial"/>
                <w:sz w:val="18"/>
                <w:szCs w:val="18"/>
              </w:rPr>
            </w:pPr>
            <w:r w:rsidRPr="009508A5">
              <w:rPr>
                <w:rFonts w:ascii="Arial" w:hAnsi="Arial" w:cs="Arial"/>
                <w:sz w:val="18"/>
                <w:szCs w:val="18"/>
              </w:rPr>
              <w:t>427</w:t>
            </w:r>
          </w:p>
        </w:tc>
        <w:tc>
          <w:tcPr>
            <w:tcW w:w="1257" w:type="dxa"/>
          </w:tcPr>
          <w:p w14:paraId="056D5AD2" w14:textId="77777777" w:rsidR="00D84B45" w:rsidRPr="009508A5" w:rsidRDefault="00D84B45" w:rsidP="009A54E6">
            <w:pPr>
              <w:rPr>
                <w:rFonts w:ascii="Arial" w:hAnsi="Arial" w:cs="Arial"/>
                <w:sz w:val="18"/>
                <w:szCs w:val="18"/>
              </w:rPr>
            </w:pPr>
            <w:r w:rsidRPr="009508A5">
              <w:rPr>
                <w:rFonts w:ascii="Arial" w:hAnsi="Arial" w:cs="Arial"/>
                <w:sz w:val="18"/>
                <w:szCs w:val="18"/>
              </w:rPr>
              <w:t>110 (100, 125)</w:t>
            </w:r>
          </w:p>
        </w:tc>
        <w:tc>
          <w:tcPr>
            <w:tcW w:w="1276" w:type="dxa"/>
          </w:tcPr>
          <w:p w14:paraId="4F41DF7D" w14:textId="77777777" w:rsidR="00D84B45" w:rsidRPr="009508A5" w:rsidRDefault="00D84B45" w:rsidP="009A54E6">
            <w:pPr>
              <w:rPr>
                <w:rFonts w:ascii="Arial" w:hAnsi="Arial" w:cs="Arial"/>
                <w:sz w:val="18"/>
                <w:szCs w:val="18"/>
              </w:rPr>
            </w:pPr>
            <w:r w:rsidRPr="009508A5">
              <w:rPr>
                <w:rFonts w:ascii="Arial" w:hAnsi="Arial" w:cs="Arial"/>
                <w:sz w:val="18"/>
                <w:szCs w:val="18"/>
              </w:rPr>
              <w:t>110 (100, 123)</w:t>
            </w:r>
          </w:p>
        </w:tc>
        <w:tc>
          <w:tcPr>
            <w:tcW w:w="1134" w:type="dxa"/>
          </w:tcPr>
          <w:p w14:paraId="2D2796E7" w14:textId="77777777" w:rsidR="00D84B45" w:rsidRPr="009508A5" w:rsidRDefault="00D84B45" w:rsidP="009A54E6">
            <w:pPr>
              <w:rPr>
                <w:rFonts w:ascii="Arial" w:hAnsi="Arial" w:cs="Arial"/>
                <w:sz w:val="18"/>
                <w:szCs w:val="18"/>
              </w:rPr>
            </w:pPr>
            <w:r w:rsidRPr="009508A5">
              <w:rPr>
                <w:rFonts w:ascii="Arial" w:hAnsi="Arial" w:cs="Arial"/>
                <w:sz w:val="18"/>
                <w:szCs w:val="18"/>
              </w:rPr>
              <w:t>114 (100, 130)</w:t>
            </w:r>
          </w:p>
        </w:tc>
        <w:tc>
          <w:tcPr>
            <w:tcW w:w="1418" w:type="dxa"/>
          </w:tcPr>
          <w:p w14:paraId="62D4E33F" w14:textId="77777777" w:rsidR="00D84B45" w:rsidRPr="009508A5" w:rsidRDefault="00D84B45" w:rsidP="009A54E6">
            <w:pPr>
              <w:rPr>
                <w:rFonts w:ascii="Arial" w:hAnsi="Arial" w:cs="Arial"/>
                <w:sz w:val="18"/>
                <w:szCs w:val="18"/>
              </w:rPr>
            </w:pPr>
            <w:r w:rsidRPr="009508A5">
              <w:rPr>
                <w:rFonts w:ascii="Arial" w:hAnsi="Arial" w:cs="Arial"/>
                <w:sz w:val="18"/>
                <w:szCs w:val="18"/>
              </w:rPr>
              <w:t>112 (105, 121)</w:t>
            </w:r>
          </w:p>
        </w:tc>
        <w:tc>
          <w:tcPr>
            <w:tcW w:w="850" w:type="dxa"/>
          </w:tcPr>
          <w:p w14:paraId="1C1EE518" w14:textId="77777777" w:rsidR="00D84B45" w:rsidRPr="009508A5" w:rsidRDefault="00D84B45" w:rsidP="009A54E6">
            <w:pPr>
              <w:rPr>
                <w:rFonts w:ascii="Arial" w:hAnsi="Arial" w:cs="Arial"/>
                <w:sz w:val="18"/>
                <w:szCs w:val="18"/>
              </w:rPr>
            </w:pPr>
            <w:r w:rsidRPr="009508A5">
              <w:rPr>
                <w:rFonts w:ascii="Arial" w:hAnsi="Arial" w:cs="Arial"/>
                <w:sz w:val="18"/>
                <w:szCs w:val="18"/>
              </w:rPr>
              <w:t>0.2</w:t>
            </w:r>
          </w:p>
        </w:tc>
      </w:tr>
      <w:tr w:rsidR="00D84B45" w:rsidRPr="00E96EA2" w14:paraId="51E85CE4" w14:textId="77777777" w:rsidTr="00057C6D">
        <w:tc>
          <w:tcPr>
            <w:tcW w:w="1980" w:type="dxa"/>
          </w:tcPr>
          <w:p w14:paraId="1C9A364F" w14:textId="77777777" w:rsidR="00D84B45" w:rsidRPr="009508A5" w:rsidRDefault="00D84B45" w:rsidP="009A54E6">
            <w:pPr>
              <w:rPr>
                <w:rFonts w:ascii="Arial" w:hAnsi="Arial" w:cs="Arial"/>
                <w:sz w:val="18"/>
                <w:szCs w:val="18"/>
              </w:rPr>
            </w:pPr>
            <w:r w:rsidRPr="009508A5">
              <w:rPr>
                <w:rFonts w:ascii="Arial" w:hAnsi="Arial" w:cs="Arial"/>
                <w:b/>
                <w:sz w:val="18"/>
                <w:szCs w:val="18"/>
              </w:rPr>
              <w:t>BP (diastolic)</w:t>
            </w:r>
          </w:p>
        </w:tc>
        <w:tc>
          <w:tcPr>
            <w:tcW w:w="727" w:type="dxa"/>
          </w:tcPr>
          <w:p w14:paraId="632233F0" w14:textId="77777777" w:rsidR="00D84B45" w:rsidRPr="009508A5" w:rsidRDefault="00D84B45" w:rsidP="009A54E6">
            <w:pPr>
              <w:rPr>
                <w:rFonts w:ascii="Arial" w:hAnsi="Arial" w:cs="Arial"/>
                <w:sz w:val="18"/>
                <w:szCs w:val="18"/>
              </w:rPr>
            </w:pPr>
            <w:r w:rsidRPr="009508A5">
              <w:rPr>
                <w:rFonts w:ascii="Arial" w:hAnsi="Arial" w:cs="Arial"/>
                <w:sz w:val="18"/>
                <w:szCs w:val="18"/>
              </w:rPr>
              <w:t>427</w:t>
            </w:r>
          </w:p>
        </w:tc>
        <w:tc>
          <w:tcPr>
            <w:tcW w:w="1257" w:type="dxa"/>
          </w:tcPr>
          <w:p w14:paraId="322F63B7" w14:textId="77777777" w:rsidR="00D84B45" w:rsidRPr="009508A5" w:rsidRDefault="00D84B45" w:rsidP="009A54E6">
            <w:pPr>
              <w:rPr>
                <w:rFonts w:ascii="Arial" w:hAnsi="Arial" w:cs="Arial"/>
                <w:sz w:val="18"/>
                <w:szCs w:val="18"/>
              </w:rPr>
            </w:pPr>
            <w:r w:rsidRPr="009508A5">
              <w:rPr>
                <w:rFonts w:ascii="Arial" w:hAnsi="Arial" w:cs="Arial"/>
                <w:sz w:val="18"/>
                <w:szCs w:val="18"/>
              </w:rPr>
              <w:t>70 (60, 78)</w:t>
            </w:r>
          </w:p>
        </w:tc>
        <w:tc>
          <w:tcPr>
            <w:tcW w:w="1276" w:type="dxa"/>
          </w:tcPr>
          <w:p w14:paraId="5F11420A" w14:textId="77777777" w:rsidR="00D84B45" w:rsidRPr="009508A5" w:rsidRDefault="00D84B45" w:rsidP="009A54E6">
            <w:pPr>
              <w:rPr>
                <w:rFonts w:ascii="Arial" w:hAnsi="Arial" w:cs="Arial"/>
                <w:sz w:val="18"/>
                <w:szCs w:val="18"/>
              </w:rPr>
            </w:pPr>
            <w:r w:rsidRPr="009508A5">
              <w:rPr>
                <w:rFonts w:ascii="Arial" w:hAnsi="Arial" w:cs="Arial"/>
                <w:sz w:val="18"/>
                <w:szCs w:val="18"/>
              </w:rPr>
              <w:t>70 (60, 80)</w:t>
            </w:r>
          </w:p>
        </w:tc>
        <w:tc>
          <w:tcPr>
            <w:tcW w:w="1134" w:type="dxa"/>
          </w:tcPr>
          <w:p w14:paraId="341F5C50" w14:textId="77777777" w:rsidR="00D84B45" w:rsidRPr="009508A5" w:rsidRDefault="00D84B45" w:rsidP="009A54E6">
            <w:pPr>
              <w:rPr>
                <w:rFonts w:ascii="Arial" w:hAnsi="Arial" w:cs="Arial"/>
                <w:sz w:val="18"/>
                <w:szCs w:val="18"/>
              </w:rPr>
            </w:pPr>
            <w:r w:rsidRPr="009508A5">
              <w:rPr>
                <w:rFonts w:ascii="Arial" w:hAnsi="Arial" w:cs="Arial"/>
                <w:sz w:val="18"/>
                <w:szCs w:val="18"/>
              </w:rPr>
              <w:t>70 (60, 79)</w:t>
            </w:r>
          </w:p>
        </w:tc>
        <w:tc>
          <w:tcPr>
            <w:tcW w:w="1418" w:type="dxa"/>
          </w:tcPr>
          <w:p w14:paraId="32254B5F" w14:textId="77777777" w:rsidR="00D84B45" w:rsidRPr="009508A5" w:rsidRDefault="00D84B45" w:rsidP="009A54E6">
            <w:pPr>
              <w:rPr>
                <w:rFonts w:ascii="Arial" w:hAnsi="Arial" w:cs="Arial"/>
                <w:sz w:val="18"/>
                <w:szCs w:val="18"/>
              </w:rPr>
            </w:pPr>
            <w:r w:rsidRPr="009508A5">
              <w:rPr>
                <w:rFonts w:ascii="Arial" w:hAnsi="Arial" w:cs="Arial"/>
                <w:sz w:val="18"/>
                <w:szCs w:val="18"/>
              </w:rPr>
              <w:t>69 (60, 75)</w:t>
            </w:r>
          </w:p>
        </w:tc>
        <w:tc>
          <w:tcPr>
            <w:tcW w:w="850" w:type="dxa"/>
          </w:tcPr>
          <w:p w14:paraId="5BC93AFA" w14:textId="77777777" w:rsidR="00D84B45" w:rsidRPr="009508A5" w:rsidRDefault="00D84B45" w:rsidP="009A54E6">
            <w:pPr>
              <w:rPr>
                <w:rFonts w:ascii="Arial" w:hAnsi="Arial" w:cs="Arial"/>
                <w:sz w:val="18"/>
                <w:szCs w:val="18"/>
              </w:rPr>
            </w:pPr>
            <w:r w:rsidRPr="009508A5">
              <w:rPr>
                <w:rFonts w:ascii="Arial" w:hAnsi="Arial" w:cs="Arial"/>
                <w:sz w:val="18"/>
                <w:szCs w:val="18"/>
              </w:rPr>
              <w:t>0.7</w:t>
            </w:r>
          </w:p>
        </w:tc>
      </w:tr>
      <w:tr w:rsidR="00D84B45" w:rsidRPr="00E96EA2" w14:paraId="7E523DED" w14:textId="77777777" w:rsidTr="00057C6D">
        <w:tc>
          <w:tcPr>
            <w:tcW w:w="1980" w:type="dxa"/>
          </w:tcPr>
          <w:p w14:paraId="5A406906" w14:textId="77777777" w:rsidR="00D84B45" w:rsidRPr="009508A5" w:rsidRDefault="00D84B45" w:rsidP="009A54E6">
            <w:pPr>
              <w:rPr>
                <w:rFonts w:ascii="Arial" w:hAnsi="Arial" w:cs="Arial"/>
                <w:sz w:val="18"/>
                <w:szCs w:val="18"/>
              </w:rPr>
            </w:pPr>
            <w:r w:rsidRPr="009508A5">
              <w:rPr>
                <w:rFonts w:ascii="Arial" w:hAnsi="Arial" w:cs="Arial"/>
                <w:b/>
                <w:sz w:val="18"/>
                <w:szCs w:val="18"/>
              </w:rPr>
              <w:t>Any postural drop in blood pressure</w:t>
            </w:r>
          </w:p>
        </w:tc>
        <w:tc>
          <w:tcPr>
            <w:tcW w:w="727" w:type="dxa"/>
          </w:tcPr>
          <w:p w14:paraId="7409EEFB" w14:textId="77777777" w:rsidR="00D84B45" w:rsidRPr="009508A5" w:rsidRDefault="00D84B45" w:rsidP="009A54E6">
            <w:pPr>
              <w:rPr>
                <w:rFonts w:ascii="Arial" w:hAnsi="Arial" w:cs="Arial"/>
                <w:sz w:val="18"/>
                <w:szCs w:val="18"/>
              </w:rPr>
            </w:pPr>
            <w:r w:rsidRPr="009508A5">
              <w:rPr>
                <w:rFonts w:ascii="Arial" w:hAnsi="Arial" w:cs="Arial"/>
                <w:sz w:val="18"/>
                <w:szCs w:val="18"/>
              </w:rPr>
              <w:t>410</w:t>
            </w:r>
          </w:p>
        </w:tc>
        <w:tc>
          <w:tcPr>
            <w:tcW w:w="1257" w:type="dxa"/>
          </w:tcPr>
          <w:p w14:paraId="3C22114A" w14:textId="77777777" w:rsidR="00D84B45" w:rsidRPr="009508A5" w:rsidRDefault="00D84B45" w:rsidP="009A54E6">
            <w:pPr>
              <w:rPr>
                <w:rFonts w:ascii="Arial" w:hAnsi="Arial" w:cs="Arial"/>
                <w:sz w:val="18"/>
                <w:szCs w:val="18"/>
              </w:rPr>
            </w:pPr>
            <w:r w:rsidRPr="009508A5">
              <w:rPr>
                <w:rFonts w:ascii="Arial" w:hAnsi="Arial" w:cs="Arial"/>
                <w:sz w:val="18"/>
                <w:szCs w:val="18"/>
              </w:rPr>
              <w:t>14 (3.4%)</w:t>
            </w:r>
          </w:p>
        </w:tc>
        <w:tc>
          <w:tcPr>
            <w:tcW w:w="1276" w:type="dxa"/>
          </w:tcPr>
          <w:p w14:paraId="01FE1256" w14:textId="77777777" w:rsidR="00D84B45" w:rsidRPr="009508A5" w:rsidRDefault="00D84B45" w:rsidP="009A54E6">
            <w:pPr>
              <w:rPr>
                <w:rFonts w:ascii="Arial" w:hAnsi="Arial" w:cs="Arial"/>
                <w:sz w:val="18"/>
                <w:szCs w:val="18"/>
              </w:rPr>
            </w:pPr>
            <w:r w:rsidRPr="009508A5">
              <w:rPr>
                <w:rFonts w:ascii="Arial" w:hAnsi="Arial" w:cs="Arial"/>
                <w:sz w:val="18"/>
                <w:szCs w:val="18"/>
              </w:rPr>
              <w:t>11 (5.4%)</w:t>
            </w:r>
          </w:p>
        </w:tc>
        <w:tc>
          <w:tcPr>
            <w:tcW w:w="1134" w:type="dxa"/>
          </w:tcPr>
          <w:p w14:paraId="0B12278A" w14:textId="77777777" w:rsidR="00D84B45" w:rsidRPr="009508A5" w:rsidRDefault="00D84B45" w:rsidP="009A54E6">
            <w:pPr>
              <w:rPr>
                <w:rFonts w:ascii="Arial" w:hAnsi="Arial" w:cs="Arial"/>
                <w:sz w:val="18"/>
                <w:szCs w:val="18"/>
              </w:rPr>
            </w:pPr>
            <w:r w:rsidRPr="009508A5">
              <w:rPr>
                <w:rFonts w:ascii="Arial" w:hAnsi="Arial" w:cs="Arial"/>
                <w:sz w:val="18"/>
                <w:szCs w:val="18"/>
              </w:rPr>
              <w:t>3 (2.7%)</w:t>
            </w:r>
          </w:p>
        </w:tc>
        <w:tc>
          <w:tcPr>
            <w:tcW w:w="1418" w:type="dxa"/>
          </w:tcPr>
          <w:p w14:paraId="528398C0" w14:textId="77777777" w:rsidR="00D84B45" w:rsidRPr="009508A5" w:rsidRDefault="00D84B45" w:rsidP="009A54E6">
            <w:pPr>
              <w:rPr>
                <w:rFonts w:ascii="Arial" w:hAnsi="Arial" w:cs="Arial"/>
                <w:sz w:val="18"/>
                <w:szCs w:val="18"/>
              </w:rPr>
            </w:pPr>
            <w:r w:rsidRPr="009508A5">
              <w:rPr>
                <w:rFonts w:ascii="Arial" w:hAnsi="Arial" w:cs="Arial"/>
                <w:sz w:val="18"/>
                <w:szCs w:val="18"/>
              </w:rPr>
              <w:t>0 (0.0%)</w:t>
            </w:r>
          </w:p>
        </w:tc>
        <w:tc>
          <w:tcPr>
            <w:tcW w:w="850" w:type="dxa"/>
          </w:tcPr>
          <w:p w14:paraId="1D87D064" w14:textId="77777777" w:rsidR="00D84B45" w:rsidRPr="009508A5" w:rsidRDefault="00D84B45" w:rsidP="009A54E6">
            <w:pPr>
              <w:rPr>
                <w:rFonts w:ascii="Arial" w:hAnsi="Arial" w:cs="Arial"/>
                <w:sz w:val="18"/>
                <w:szCs w:val="18"/>
              </w:rPr>
            </w:pPr>
            <w:r w:rsidRPr="009508A5">
              <w:rPr>
                <w:rFonts w:ascii="Arial" w:hAnsi="Arial" w:cs="Arial"/>
                <w:b/>
                <w:bCs/>
                <w:sz w:val="18"/>
                <w:szCs w:val="18"/>
              </w:rPr>
              <w:t>0.038</w:t>
            </w:r>
          </w:p>
        </w:tc>
      </w:tr>
      <w:tr w:rsidR="00D84B45" w:rsidRPr="00E96EA2" w14:paraId="03875465" w14:textId="77777777" w:rsidTr="00057C6D">
        <w:tc>
          <w:tcPr>
            <w:tcW w:w="1980" w:type="dxa"/>
          </w:tcPr>
          <w:p w14:paraId="341EB6BE" w14:textId="77777777" w:rsidR="00D84B45" w:rsidRPr="009508A5" w:rsidRDefault="00D84B45" w:rsidP="009A54E6">
            <w:pPr>
              <w:rPr>
                <w:rFonts w:ascii="Arial" w:hAnsi="Arial" w:cs="Arial"/>
                <w:sz w:val="18"/>
                <w:szCs w:val="18"/>
              </w:rPr>
            </w:pPr>
            <w:r w:rsidRPr="009508A5">
              <w:rPr>
                <w:rFonts w:ascii="Arial" w:hAnsi="Arial" w:cs="Arial"/>
                <w:b/>
                <w:sz w:val="18"/>
                <w:szCs w:val="18"/>
              </w:rPr>
              <w:t>Shock</w:t>
            </w:r>
          </w:p>
        </w:tc>
        <w:tc>
          <w:tcPr>
            <w:tcW w:w="727" w:type="dxa"/>
          </w:tcPr>
          <w:p w14:paraId="1955646D" w14:textId="77777777" w:rsidR="00D84B45" w:rsidRPr="009508A5" w:rsidRDefault="00D84B45" w:rsidP="009A54E6">
            <w:pPr>
              <w:rPr>
                <w:rFonts w:ascii="Arial" w:hAnsi="Arial" w:cs="Arial"/>
                <w:sz w:val="18"/>
                <w:szCs w:val="18"/>
              </w:rPr>
            </w:pPr>
            <w:r w:rsidRPr="009508A5">
              <w:rPr>
                <w:rFonts w:ascii="Arial" w:hAnsi="Arial" w:cs="Arial"/>
                <w:sz w:val="18"/>
                <w:szCs w:val="18"/>
              </w:rPr>
              <w:t>411</w:t>
            </w:r>
          </w:p>
        </w:tc>
        <w:tc>
          <w:tcPr>
            <w:tcW w:w="1257" w:type="dxa"/>
          </w:tcPr>
          <w:p w14:paraId="7BFA756C" w14:textId="77777777" w:rsidR="00D84B45" w:rsidRPr="009508A5" w:rsidRDefault="00D84B45" w:rsidP="009A54E6">
            <w:pPr>
              <w:rPr>
                <w:rFonts w:ascii="Arial" w:hAnsi="Arial" w:cs="Arial"/>
                <w:sz w:val="18"/>
                <w:szCs w:val="18"/>
              </w:rPr>
            </w:pPr>
            <w:r w:rsidRPr="009508A5">
              <w:rPr>
                <w:rFonts w:ascii="Arial" w:hAnsi="Arial" w:cs="Arial"/>
                <w:sz w:val="18"/>
                <w:szCs w:val="18"/>
              </w:rPr>
              <w:t>5 (1.2%)</w:t>
            </w:r>
          </w:p>
        </w:tc>
        <w:tc>
          <w:tcPr>
            <w:tcW w:w="1276" w:type="dxa"/>
          </w:tcPr>
          <w:p w14:paraId="5277A98B" w14:textId="77777777" w:rsidR="00D84B45" w:rsidRPr="009508A5" w:rsidRDefault="00D84B45" w:rsidP="009A54E6">
            <w:pPr>
              <w:rPr>
                <w:rFonts w:ascii="Arial" w:hAnsi="Arial" w:cs="Arial"/>
                <w:sz w:val="18"/>
                <w:szCs w:val="18"/>
              </w:rPr>
            </w:pPr>
            <w:r w:rsidRPr="009508A5">
              <w:rPr>
                <w:rFonts w:ascii="Arial" w:hAnsi="Arial" w:cs="Arial"/>
                <w:sz w:val="18"/>
                <w:szCs w:val="18"/>
              </w:rPr>
              <w:t>3 (1.5%)</w:t>
            </w:r>
          </w:p>
        </w:tc>
        <w:tc>
          <w:tcPr>
            <w:tcW w:w="1134" w:type="dxa"/>
          </w:tcPr>
          <w:p w14:paraId="53B01655" w14:textId="77777777" w:rsidR="00D84B45" w:rsidRPr="009508A5" w:rsidRDefault="00D84B45" w:rsidP="009A54E6">
            <w:pPr>
              <w:rPr>
                <w:rFonts w:ascii="Arial" w:hAnsi="Arial" w:cs="Arial"/>
                <w:sz w:val="18"/>
                <w:szCs w:val="18"/>
              </w:rPr>
            </w:pPr>
            <w:r w:rsidRPr="009508A5">
              <w:rPr>
                <w:rFonts w:ascii="Arial" w:hAnsi="Arial" w:cs="Arial"/>
                <w:sz w:val="18"/>
                <w:szCs w:val="18"/>
              </w:rPr>
              <w:t>1 (0.9%)</w:t>
            </w:r>
          </w:p>
        </w:tc>
        <w:tc>
          <w:tcPr>
            <w:tcW w:w="1418" w:type="dxa"/>
          </w:tcPr>
          <w:p w14:paraId="255596BE" w14:textId="77777777" w:rsidR="00D84B45" w:rsidRPr="009508A5" w:rsidRDefault="00D84B45" w:rsidP="009A54E6">
            <w:pPr>
              <w:rPr>
                <w:rFonts w:ascii="Arial" w:hAnsi="Arial" w:cs="Arial"/>
                <w:sz w:val="18"/>
                <w:szCs w:val="18"/>
              </w:rPr>
            </w:pPr>
            <w:r w:rsidRPr="009508A5">
              <w:rPr>
                <w:rFonts w:ascii="Arial" w:hAnsi="Arial" w:cs="Arial"/>
                <w:sz w:val="18"/>
                <w:szCs w:val="18"/>
              </w:rPr>
              <w:t>1 (1.0%)</w:t>
            </w:r>
          </w:p>
        </w:tc>
        <w:tc>
          <w:tcPr>
            <w:tcW w:w="850" w:type="dxa"/>
          </w:tcPr>
          <w:p w14:paraId="5F84C506" w14:textId="77777777" w:rsidR="00D84B45" w:rsidRPr="009508A5" w:rsidRDefault="00D84B45" w:rsidP="009A54E6">
            <w:pPr>
              <w:rPr>
                <w:rFonts w:ascii="Arial" w:hAnsi="Arial" w:cs="Arial"/>
                <w:sz w:val="18"/>
                <w:szCs w:val="18"/>
              </w:rPr>
            </w:pPr>
            <w:r w:rsidRPr="009508A5">
              <w:rPr>
                <w:rFonts w:ascii="Arial" w:hAnsi="Arial" w:cs="Arial"/>
                <w:sz w:val="18"/>
                <w:szCs w:val="18"/>
              </w:rPr>
              <w:t>&gt;0.9</w:t>
            </w:r>
          </w:p>
        </w:tc>
      </w:tr>
      <w:tr w:rsidR="00D84B45" w:rsidRPr="00E96EA2" w14:paraId="78029285" w14:textId="77777777" w:rsidTr="00057C6D">
        <w:tc>
          <w:tcPr>
            <w:tcW w:w="1980" w:type="dxa"/>
          </w:tcPr>
          <w:p w14:paraId="79BD58AA" w14:textId="77777777" w:rsidR="00D84B45" w:rsidRPr="009508A5" w:rsidRDefault="00D84B45" w:rsidP="009A54E6">
            <w:pPr>
              <w:rPr>
                <w:rFonts w:ascii="Arial" w:hAnsi="Arial" w:cs="Arial"/>
                <w:sz w:val="18"/>
                <w:szCs w:val="18"/>
              </w:rPr>
            </w:pPr>
            <w:r w:rsidRPr="009508A5">
              <w:rPr>
                <w:rFonts w:ascii="Arial" w:hAnsi="Arial" w:cs="Arial"/>
                <w:b/>
                <w:sz w:val="18"/>
                <w:szCs w:val="18"/>
              </w:rPr>
              <w:t>Anorexia</w:t>
            </w:r>
          </w:p>
        </w:tc>
        <w:tc>
          <w:tcPr>
            <w:tcW w:w="727" w:type="dxa"/>
          </w:tcPr>
          <w:p w14:paraId="6FFF77E0" w14:textId="77777777" w:rsidR="00D84B45" w:rsidRPr="009508A5" w:rsidRDefault="00D84B45" w:rsidP="009A54E6">
            <w:pPr>
              <w:rPr>
                <w:rFonts w:ascii="Arial" w:hAnsi="Arial" w:cs="Arial"/>
                <w:sz w:val="18"/>
                <w:szCs w:val="18"/>
              </w:rPr>
            </w:pPr>
            <w:r w:rsidRPr="009508A5">
              <w:rPr>
                <w:rFonts w:ascii="Arial" w:hAnsi="Arial" w:cs="Arial"/>
                <w:sz w:val="18"/>
                <w:szCs w:val="18"/>
              </w:rPr>
              <w:t>409</w:t>
            </w:r>
          </w:p>
        </w:tc>
        <w:tc>
          <w:tcPr>
            <w:tcW w:w="1257" w:type="dxa"/>
          </w:tcPr>
          <w:p w14:paraId="36A6D1F9" w14:textId="77777777" w:rsidR="00D84B45" w:rsidRPr="009508A5" w:rsidRDefault="00D84B45" w:rsidP="009A54E6">
            <w:pPr>
              <w:rPr>
                <w:rFonts w:ascii="Arial" w:hAnsi="Arial" w:cs="Arial"/>
                <w:sz w:val="18"/>
                <w:szCs w:val="18"/>
              </w:rPr>
            </w:pPr>
            <w:r w:rsidRPr="009508A5">
              <w:rPr>
                <w:rFonts w:ascii="Arial" w:hAnsi="Arial" w:cs="Arial"/>
                <w:sz w:val="18"/>
                <w:szCs w:val="18"/>
              </w:rPr>
              <w:t>172 (42.1%)</w:t>
            </w:r>
          </w:p>
        </w:tc>
        <w:tc>
          <w:tcPr>
            <w:tcW w:w="1276" w:type="dxa"/>
          </w:tcPr>
          <w:p w14:paraId="38D21234" w14:textId="77777777" w:rsidR="00D84B45" w:rsidRPr="009508A5" w:rsidRDefault="00D84B45" w:rsidP="009A54E6">
            <w:pPr>
              <w:rPr>
                <w:rFonts w:ascii="Arial" w:hAnsi="Arial" w:cs="Arial"/>
                <w:sz w:val="18"/>
                <w:szCs w:val="18"/>
              </w:rPr>
            </w:pPr>
            <w:r w:rsidRPr="009508A5">
              <w:rPr>
                <w:rFonts w:ascii="Arial" w:hAnsi="Arial" w:cs="Arial"/>
                <w:sz w:val="18"/>
                <w:szCs w:val="18"/>
              </w:rPr>
              <w:t>95 (47.3%)</w:t>
            </w:r>
          </w:p>
        </w:tc>
        <w:tc>
          <w:tcPr>
            <w:tcW w:w="1134" w:type="dxa"/>
          </w:tcPr>
          <w:p w14:paraId="6E111913" w14:textId="77777777" w:rsidR="00D84B45" w:rsidRPr="009508A5" w:rsidRDefault="00D84B45" w:rsidP="009A54E6">
            <w:pPr>
              <w:rPr>
                <w:rFonts w:ascii="Arial" w:hAnsi="Arial" w:cs="Arial"/>
                <w:sz w:val="18"/>
                <w:szCs w:val="18"/>
              </w:rPr>
            </w:pPr>
            <w:r w:rsidRPr="009508A5">
              <w:rPr>
                <w:rFonts w:ascii="Arial" w:hAnsi="Arial" w:cs="Arial"/>
                <w:sz w:val="18"/>
                <w:szCs w:val="18"/>
              </w:rPr>
              <w:t>45 (40.9%)</w:t>
            </w:r>
          </w:p>
        </w:tc>
        <w:tc>
          <w:tcPr>
            <w:tcW w:w="1418" w:type="dxa"/>
          </w:tcPr>
          <w:p w14:paraId="20FBD2FC" w14:textId="77777777" w:rsidR="00D84B45" w:rsidRPr="009508A5" w:rsidRDefault="00D84B45" w:rsidP="009A54E6">
            <w:pPr>
              <w:rPr>
                <w:rFonts w:ascii="Arial" w:hAnsi="Arial" w:cs="Arial"/>
                <w:sz w:val="18"/>
                <w:szCs w:val="18"/>
              </w:rPr>
            </w:pPr>
            <w:r w:rsidRPr="009508A5">
              <w:rPr>
                <w:rFonts w:ascii="Arial" w:hAnsi="Arial" w:cs="Arial"/>
                <w:sz w:val="18"/>
                <w:szCs w:val="18"/>
              </w:rPr>
              <w:t>32 (32.7%)</w:t>
            </w:r>
          </w:p>
        </w:tc>
        <w:tc>
          <w:tcPr>
            <w:tcW w:w="850" w:type="dxa"/>
          </w:tcPr>
          <w:p w14:paraId="77D9C25E" w14:textId="77777777" w:rsidR="00D84B45" w:rsidRPr="009508A5" w:rsidRDefault="00D84B45" w:rsidP="009A54E6">
            <w:pPr>
              <w:rPr>
                <w:rFonts w:ascii="Arial" w:hAnsi="Arial" w:cs="Arial"/>
                <w:sz w:val="18"/>
                <w:szCs w:val="18"/>
              </w:rPr>
            </w:pPr>
            <w:r w:rsidRPr="009508A5">
              <w:rPr>
                <w:rFonts w:ascii="Arial" w:hAnsi="Arial" w:cs="Arial"/>
                <w:sz w:val="18"/>
                <w:szCs w:val="18"/>
              </w:rPr>
              <w:t>0.054</w:t>
            </w:r>
          </w:p>
        </w:tc>
      </w:tr>
      <w:tr w:rsidR="00D84B45" w:rsidRPr="00E96EA2" w14:paraId="64584551" w14:textId="77777777" w:rsidTr="00057C6D">
        <w:tc>
          <w:tcPr>
            <w:tcW w:w="1980" w:type="dxa"/>
          </w:tcPr>
          <w:p w14:paraId="15BBFA9F" w14:textId="77777777" w:rsidR="00D84B45" w:rsidRPr="009508A5" w:rsidRDefault="00D84B45" w:rsidP="009A54E6">
            <w:pPr>
              <w:rPr>
                <w:rFonts w:ascii="Arial" w:hAnsi="Arial" w:cs="Arial"/>
                <w:sz w:val="18"/>
                <w:szCs w:val="18"/>
              </w:rPr>
            </w:pPr>
            <w:r w:rsidRPr="009508A5">
              <w:rPr>
                <w:rFonts w:ascii="Arial" w:hAnsi="Arial" w:cs="Arial"/>
                <w:b/>
                <w:sz w:val="18"/>
                <w:szCs w:val="18"/>
              </w:rPr>
              <w:lastRenderedPageBreak/>
              <w:t>Loss of axillary and pubic hair, if female</w:t>
            </w:r>
          </w:p>
        </w:tc>
        <w:tc>
          <w:tcPr>
            <w:tcW w:w="727" w:type="dxa"/>
          </w:tcPr>
          <w:p w14:paraId="678A5471" w14:textId="77777777" w:rsidR="00D84B45" w:rsidRPr="009508A5" w:rsidRDefault="00D84B45" w:rsidP="009A54E6">
            <w:pPr>
              <w:rPr>
                <w:rFonts w:ascii="Arial" w:hAnsi="Arial" w:cs="Arial"/>
                <w:sz w:val="18"/>
                <w:szCs w:val="18"/>
              </w:rPr>
            </w:pPr>
            <w:r w:rsidRPr="009508A5">
              <w:rPr>
                <w:rFonts w:ascii="Arial" w:hAnsi="Arial" w:cs="Arial"/>
                <w:sz w:val="18"/>
                <w:szCs w:val="18"/>
              </w:rPr>
              <w:t>414</w:t>
            </w:r>
          </w:p>
        </w:tc>
        <w:tc>
          <w:tcPr>
            <w:tcW w:w="1257" w:type="dxa"/>
          </w:tcPr>
          <w:p w14:paraId="40D6531C" w14:textId="77777777" w:rsidR="00D84B45" w:rsidRPr="009508A5" w:rsidRDefault="00D84B45" w:rsidP="009A54E6">
            <w:pPr>
              <w:rPr>
                <w:rFonts w:ascii="Arial" w:hAnsi="Arial" w:cs="Arial"/>
                <w:sz w:val="18"/>
                <w:szCs w:val="18"/>
              </w:rPr>
            </w:pPr>
          </w:p>
        </w:tc>
        <w:tc>
          <w:tcPr>
            <w:tcW w:w="1276" w:type="dxa"/>
          </w:tcPr>
          <w:p w14:paraId="793F2DC3" w14:textId="77777777" w:rsidR="00D84B45" w:rsidRPr="009508A5" w:rsidRDefault="00D84B45" w:rsidP="009A54E6">
            <w:pPr>
              <w:rPr>
                <w:rFonts w:ascii="Arial" w:hAnsi="Arial" w:cs="Arial"/>
                <w:sz w:val="18"/>
                <w:szCs w:val="18"/>
              </w:rPr>
            </w:pPr>
          </w:p>
        </w:tc>
        <w:tc>
          <w:tcPr>
            <w:tcW w:w="1134" w:type="dxa"/>
          </w:tcPr>
          <w:p w14:paraId="07CB94D1" w14:textId="77777777" w:rsidR="00D84B45" w:rsidRPr="009508A5" w:rsidRDefault="00D84B45" w:rsidP="009A54E6">
            <w:pPr>
              <w:rPr>
                <w:rFonts w:ascii="Arial" w:hAnsi="Arial" w:cs="Arial"/>
                <w:sz w:val="18"/>
                <w:szCs w:val="18"/>
              </w:rPr>
            </w:pPr>
          </w:p>
        </w:tc>
        <w:tc>
          <w:tcPr>
            <w:tcW w:w="1418" w:type="dxa"/>
          </w:tcPr>
          <w:p w14:paraId="2818DCE2" w14:textId="77777777" w:rsidR="00D84B45" w:rsidRPr="009508A5" w:rsidRDefault="00D84B45" w:rsidP="009A54E6">
            <w:pPr>
              <w:rPr>
                <w:rFonts w:ascii="Arial" w:hAnsi="Arial" w:cs="Arial"/>
                <w:sz w:val="18"/>
                <w:szCs w:val="18"/>
              </w:rPr>
            </w:pPr>
          </w:p>
        </w:tc>
        <w:tc>
          <w:tcPr>
            <w:tcW w:w="850" w:type="dxa"/>
          </w:tcPr>
          <w:p w14:paraId="5CDEA477" w14:textId="77777777" w:rsidR="00D84B45" w:rsidRPr="009508A5" w:rsidRDefault="00D84B45" w:rsidP="009A54E6">
            <w:pPr>
              <w:rPr>
                <w:rFonts w:ascii="Arial" w:hAnsi="Arial" w:cs="Arial"/>
                <w:sz w:val="18"/>
                <w:szCs w:val="18"/>
              </w:rPr>
            </w:pPr>
            <w:r w:rsidRPr="009508A5">
              <w:rPr>
                <w:rFonts w:ascii="Arial" w:hAnsi="Arial" w:cs="Arial"/>
                <w:sz w:val="18"/>
                <w:szCs w:val="18"/>
              </w:rPr>
              <w:t>0.14</w:t>
            </w:r>
          </w:p>
        </w:tc>
      </w:tr>
      <w:tr w:rsidR="00D84B45" w:rsidRPr="00E96EA2" w14:paraId="5C4910AE" w14:textId="77777777" w:rsidTr="00057C6D">
        <w:tc>
          <w:tcPr>
            <w:tcW w:w="1980" w:type="dxa"/>
          </w:tcPr>
          <w:p w14:paraId="29681755" w14:textId="77777777" w:rsidR="00D84B45" w:rsidRPr="009508A5" w:rsidRDefault="00D84B45" w:rsidP="009A54E6">
            <w:pPr>
              <w:rPr>
                <w:rFonts w:ascii="Arial" w:hAnsi="Arial" w:cs="Arial"/>
                <w:sz w:val="18"/>
                <w:szCs w:val="18"/>
              </w:rPr>
            </w:pPr>
            <w:r w:rsidRPr="009508A5">
              <w:rPr>
                <w:rFonts w:ascii="Arial" w:hAnsi="Arial" w:cs="Arial"/>
                <w:sz w:val="18"/>
                <w:szCs w:val="18"/>
              </w:rPr>
              <w:t>No</w:t>
            </w:r>
          </w:p>
        </w:tc>
        <w:tc>
          <w:tcPr>
            <w:tcW w:w="727" w:type="dxa"/>
          </w:tcPr>
          <w:p w14:paraId="1953E8BB" w14:textId="77777777" w:rsidR="00D84B45" w:rsidRPr="009508A5" w:rsidRDefault="00D84B45" w:rsidP="009A54E6">
            <w:pPr>
              <w:rPr>
                <w:rFonts w:ascii="Arial" w:hAnsi="Arial" w:cs="Arial"/>
                <w:sz w:val="18"/>
                <w:szCs w:val="18"/>
              </w:rPr>
            </w:pPr>
          </w:p>
        </w:tc>
        <w:tc>
          <w:tcPr>
            <w:tcW w:w="1257" w:type="dxa"/>
          </w:tcPr>
          <w:p w14:paraId="43140109" w14:textId="77777777" w:rsidR="00D84B45" w:rsidRPr="009508A5" w:rsidRDefault="00D84B45" w:rsidP="009A54E6">
            <w:pPr>
              <w:rPr>
                <w:rFonts w:ascii="Arial" w:hAnsi="Arial" w:cs="Arial"/>
                <w:sz w:val="18"/>
                <w:szCs w:val="18"/>
              </w:rPr>
            </w:pPr>
            <w:r w:rsidRPr="009508A5">
              <w:rPr>
                <w:rFonts w:ascii="Arial" w:hAnsi="Arial" w:cs="Arial"/>
                <w:sz w:val="18"/>
                <w:szCs w:val="18"/>
              </w:rPr>
              <w:t>151 (36.5%)</w:t>
            </w:r>
          </w:p>
        </w:tc>
        <w:tc>
          <w:tcPr>
            <w:tcW w:w="1276" w:type="dxa"/>
          </w:tcPr>
          <w:p w14:paraId="71788B76" w14:textId="77777777" w:rsidR="00D84B45" w:rsidRPr="009508A5" w:rsidRDefault="00D84B45" w:rsidP="009A54E6">
            <w:pPr>
              <w:rPr>
                <w:rFonts w:ascii="Arial" w:hAnsi="Arial" w:cs="Arial"/>
                <w:sz w:val="18"/>
                <w:szCs w:val="18"/>
              </w:rPr>
            </w:pPr>
            <w:r w:rsidRPr="009508A5">
              <w:rPr>
                <w:rFonts w:ascii="Arial" w:hAnsi="Arial" w:cs="Arial"/>
                <w:sz w:val="18"/>
                <w:szCs w:val="18"/>
              </w:rPr>
              <w:t>67 (32.5%)</w:t>
            </w:r>
          </w:p>
        </w:tc>
        <w:tc>
          <w:tcPr>
            <w:tcW w:w="1134" w:type="dxa"/>
          </w:tcPr>
          <w:p w14:paraId="388B1BDD" w14:textId="77777777" w:rsidR="00D84B45" w:rsidRPr="009508A5" w:rsidRDefault="00D84B45" w:rsidP="009A54E6">
            <w:pPr>
              <w:rPr>
                <w:rFonts w:ascii="Arial" w:hAnsi="Arial" w:cs="Arial"/>
                <w:sz w:val="18"/>
                <w:szCs w:val="18"/>
              </w:rPr>
            </w:pPr>
            <w:r w:rsidRPr="009508A5">
              <w:rPr>
                <w:rFonts w:ascii="Arial" w:hAnsi="Arial" w:cs="Arial"/>
                <w:sz w:val="18"/>
                <w:szCs w:val="18"/>
              </w:rPr>
              <w:t>50 (45.5%)</w:t>
            </w:r>
          </w:p>
        </w:tc>
        <w:tc>
          <w:tcPr>
            <w:tcW w:w="1418" w:type="dxa"/>
          </w:tcPr>
          <w:p w14:paraId="4BB8B9A3" w14:textId="77777777" w:rsidR="00D84B45" w:rsidRPr="009508A5" w:rsidRDefault="00D84B45" w:rsidP="009A54E6">
            <w:pPr>
              <w:rPr>
                <w:rFonts w:ascii="Arial" w:hAnsi="Arial" w:cs="Arial"/>
                <w:sz w:val="18"/>
                <w:szCs w:val="18"/>
              </w:rPr>
            </w:pPr>
            <w:r w:rsidRPr="009508A5">
              <w:rPr>
                <w:rFonts w:ascii="Arial" w:hAnsi="Arial" w:cs="Arial"/>
                <w:sz w:val="18"/>
                <w:szCs w:val="18"/>
              </w:rPr>
              <w:t>34 (34.7%)</w:t>
            </w:r>
          </w:p>
        </w:tc>
        <w:tc>
          <w:tcPr>
            <w:tcW w:w="850" w:type="dxa"/>
          </w:tcPr>
          <w:p w14:paraId="08B67F94" w14:textId="77777777" w:rsidR="00D84B45" w:rsidRPr="009508A5" w:rsidRDefault="00D84B45" w:rsidP="009A54E6">
            <w:pPr>
              <w:rPr>
                <w:rFonts w:ascii="Arial" w:hAnsi="Arial" w:cs="Arial"/>
                <w:sz w:val="18"/>
                <w:szCs w:val="18"/>
              </w:rPr>
            </w:pPr>
          </w:p>
        </w:tc>
      </w:tr>
      <w:tr w:rsidR="00D84B45" w:rsidRPr="00E96EA2" w14:paraId="23BC04D7" w14:textId="77777777" w:rsidTr="00057C6D">
        <w:tc>
          <w:tcPr>
            <w:tcW w:w="1980" w:type="dxa"/>
          </w:tcPr>
          <w:p w14:paraId="7A11BAB9" w14:textId="77777777" w:rsidR="00D84B45" w:rsidRPr="009508A5" w:rsidRDefault="00D84B45" w:rsidP="009A54E6">
            <w:pPr>
              <w:rPr>
                <w:rFonts w:ascii="Arial" w:hAnsi="Arial" w:cs="Arial"/>
                <w:sz w:val="18"/>
                <w:szCs w:val="18"/>
              </w:rPr>
            </w:pPr>
            <w:r w:rsidRPr="009508A5">
              <w:rPr>
                <w:rFonts w:ascii="Arial" w:hAnsi="Arial" w:cs="Arial"/>
                <w:sz w:val="18"/>
                <w:szCs w:val="18"/>
              </w:rPr>
              <w:t xml:space="preserve">N </w:t>
            </w:r>
            <w:proofErr w:type="spellStart"/>
            <w:r w:rsidRPr="009508A5">
              <w:rPr>
                <w:rFonts w:ascii="Arial" w:hAnsi="Arial" w:cs="Arial"/>
                <w:sz w:val="18"/>
                <w:szCs w:val="18"/>
              </w:rPr>
              <w:t>ot</w:t>
            </w:r>
            <w:proofErr w:type="spellEnd"/>
            <w:r w:rsidRPr="009508A5">
              <w:rPr>
                <w:rFonts w:ascii="Arial" w:hAnsi="Arial" w:cs="Arial"/>
                <w:sz w:val="18"/>
                <w:szCs w:val="18"/>
              </w:rPr>
              <w:t xml:space="preserve"> applicable</w:t>
            </w:r>
          </w:p>
        </w:tc>
        <w:tc>
          <w:tcPr>
            <w:tcW w:w="727" w:type="dxa"/>
          </w:tcPr>
          <w:p w14:paraId="15355168" w14:textId="77777777" w:rsidR="00D84B45" w:rsidRPr="009508A5" w:rsidRDefault="00D84B45" w:rsidP="009A54E6">
            <w:pPr>
              <w:rPr>
                <w:rFonts w:ascii="Arial" w:hAnsi="Arial" w:cs="Arial"/>
                <w:sz w:val="18"/>
                <w:szCs w:val="18"/>
              </w:rPr>
            </w:pPr>
          </w:p>
        </w:tc>
        <w:tc>
          <w:tcPr>
            <w:tcW w:w="1257" w:type="dxa"/>
          </w:tcPr>
          <w:p w14:paraId="3980C28C" w14:textId="77777777" w:rsidR="00D84B45" w:rsidRPr="009508A5" w:rsidRDefault="00D84B45" w:rsidP="009A54E6">
            <w:pPr>
              <w:rPr>
                <w:rFonts w:ascii="Arial" w:hAnsi="Arial" w:cs="Arial"/>
                <w:sz w:val="18"/>
                <w:szCs w:val="18"/>
              </w:rPr>
            </w:pPr>
            <w:r w:rsidRPr="009508A5">
              <w:rPr>
                <w:rFonts w:ascii="Arial" w:hAnsi="Arial" w:cs="Arial"/>
                <w:sz w:val="18"/>
                <w:szCs w:val="18"/>
              </w:rPr>
              <w:t>195 (47.1%)</w:t>
            </w:r>
          </w:p>
        </w:tc>
        <w:tc>
          <w:tcPr>
            <w:tcW w:w="1276" w:type="dxa"/>
          </w:tcPr>
          <w:p w14:paraId="1BB43E71" w14:textId="77777777" w:rsidR="00D84B45" w:rsidRPr="009508A5" w:rsidRDefault="00D84B45" w:rsidP="009A54E6">
            <w:pPr>
              <w:rPr>
                <w:rFonts w:ascii="Arial" w:hAnsi="Arial" w:cs="Arial"/>
                <w:sz w:val="18"/>
                <w:szCs w:val="18"/>
              </w:rPr>
            </w:pPr>
            <w:r w:rsidRPr="009508A5">
              <w:rPr>
                <w:rFonts w:ascii="Arial" w:hAnsi="Arial" w:cs="Arial"/>
                <w:sz w:val="18"/>
                <w:szCs w:val="18"/>
              </w:rPr>
              <w:t>102 (49.5%)</w:t>
            </w:r>
          </w:p>
        </w:tc>
        <w:tc>
          <w:tcPr>
            <w:tcW w:w="1134" w:type="dxa"/>
          </w:tcPr>
          <w:p w14:paraId="6CCC36C3" w14:textId="77777777" w:rsidR="00D84B45" w:rsidRPr="009508A5" w:rsidRDefault="00D84B45" w:rsidP="009A54E6">
            <w:pPr>
              <w:rPr>
                <w:rFonts w:ascii="Arial" w:hAnsi="Arial" w:cs="Arial"/>
                <w:sz w:val="18"/>
                <w:szCs w:val="18"/>
              </w:rPr>
            </w:pPr>
            <w:r w:rsidRPr="009508A5">
              <w:rPr>
                <w:rFonts w:ascii="Arial" w:hAnsi="Arial" w:cs="Arial"/>
                <w:sz w:val="18"/>
                <w:szCs w:val="18"/>
              </w:rPr>
              <w:t>42 (38.2%)</w:t>
            </w:r>
          </w:p>
        </w:tc>
        <w:tc>
          <w:tcPr>
            <w:tcW w:w="1418" w:type="dxa"/>
          </w:tcPr>
          <w:p w14:paraId="715DBC24" w14:textId="77777777" w:rsidR="00D84B45" w:rsidRPr="009508A5" w:rsidRDefault="00D84B45" w:rsidP="009A54E6">
            <w:pPr>
              <w:rPr>
                <w:rFonts w:ascii="Arial" w:hAnsi="Arial" w:cs="Arial"/>
                <w:sz w:val="18"/>
                <w:szCs w:val="18"/>
              </w:rPr>
            </w:pPr>
            <w:r w:rsidRPr="009508A5">
              <w:rPr>
                <w:rFonts w:ascii="Arial" w:hAnsi="Arial" w:cs="Arial"/>
                <w:sz w:val="18"/>
                <w:szCs w:val="18"/>
              </w:rPr>
              <w:t>51 (52.0%)</w:t>
            </w:r>
          </w:p>
        </w:tc>
        <w:tc>
          <w:tcPr>
            <w:tcW w:w="850" w:type="dxa"/>
          </w:tcPr>
          <w:p w14:paraId="3407A119" w14:textId="77777777" w:rsidR="00D84B45" w:rsidRPr="009508A5" w:rsidRDefault="00D84B45" w:rsidP="009A54E6">
            <w:pPr>
              <w:rPr>
                <w:rFonts w:ascii="Arial" w:hAnsi="Arial" w:cs="Arial"/>
                <w:sz w:val="18"/>
                <w:szCs w:val="18"/>
              </w:rPr>
            </w:pPr>
          </w:p>
        </w:tc>
      </w:tr>
      <w:tr w:rsidR="00D84B45" w:rsidRPr="00E96EA2" w14:paraId="53EE92EB" w14:textId="77777777" w:rsidTr="00057C6D">
        <w:tc>
          <w:tcPr>
            <w:tcW w:w="1980" w:type="dxa"/>
          </w:tcPr>
          <w:p w14:paraId="7F126DE4" w14:textId="77777777" w:rsidR="00D84B45" w:rsidRPr="009508A5" w:rsidRDefault="00D84B45" w:rsidP="009A54E6">
            <w:pPr>
              <w:rPr>
                <w:rFonts w:ascii="Arial" w:hAnsi="Arial" w:cs="Arial"/>
                <w:sz w:val="18"/>
                <w:szCs w:val="18"/>
              </w:rPr>
            </w:pPr>
            <w:r w:rsidRPr="009508A5">
              <w:rPr>
                <w:rFonts w:ascii="Arial" w:hAnsi="Arial" w:cs="Arial"/>
                <w:sz w:val="18"/>
                <w:szCs w:val="18"/>
              </w:rPr>
              <w:t>Yes</w:t>
            </w:r>
          </w:p>
        </w:tc>
        <w:tc>
          <w:tcPr>
            <w:tcW w:w="727" w:type="dxa"/>
          </w:tcPr>
          <w:p w14:paraId="010EB01B" w14:textId="77777777" w:rsidR="00D84B45" w:rsidRPr="009508A5" w:rsidRDefault="00D84B45" w:rsidP="009A54E6">
            <w:pPr>
              <w:rPr>
                <w:rFonts w:ascii="Arial" w:hAnsi="Arial" w:cs="Arial"/>
                <w:sz w:val="18"/>
                <w:szCs w:val="18"/>
              </w:rPr>
            </w:pPr>
          </w:p>
        </w:tc>
        <w:tc>
          <w:tcPr>
            <w:tcW w:w="1257" w:type="dxa"/>
          </w:tcPr>
          <w:p w14:paraId="2B869B0E" w14:textId="77777777" w:rsidR="00D84B45" w:rsidRPr="009508A5" w:rsidRDefault="00D84B45" w:rsidP="009A54E6">
            <w:pPr>
              <w:rPr>
                <w:rFonts w:ascii="Arial" w:hAnsi="Arial" w:cs="Arial"/>
                <w:sz w:val="18"/>
                <w:szCs w:val="18"/>
              </w:rPr>
            </w:pPr>
            <w:r w:rsidRPr="009508A5">
              <w:rPr>
                <w:rFonts w:ascii="Arial" w:hAnsi="Arial" w:cs="Arial"/>
                <w:sz w:val="18"/>
                <w:szCs w:val="18"/>
              </w:rPr>
              <w:t>68 (16.4%)</w:t>
            </w:r>
          </w:p>
        </w:tc>
        <w:tc>
          <w:tcPr>
            <w:tcW w:w="1276" w:type="dxa"/>
          </w:tcPr>
          <w:p w14:paraId="65F7381C" w14:textId="77777777" w:rsidR="00D84B45" w:rsidRPr="009508A5" w:rsidRDefault="00D84B45" w:rsidP="009A54E6">
            <w:pPr>
              <w:rPr>
                <w:rFonts w:ascii="Arial" w:hAnsi="Arial" w:cs="Arial"/>
                <w:sz w:val="18"/>
                <w:szCs w:val="18"/>
              </w:rPr>
            </w:pPr>
            <w:r w:rsidRPr="009508A5">
              <w:rPr>
                <w:rFonts w:ascii="Arial" w:hAnsi="Arial" w:cs="Arial"/>
                <w:sz w:val="18"/>
                <w:szCs w:val="18"/>
              </w:rPr>
              <w:t>37 (18.0%)</w:t>
            </w:r>
          </w:p>
        </w:tc>
        <w:tc>
          <w:tcPr>
            <w:tcW w:w="1134" w:type="dxa"/>
          </w:tcPr>
          <w:p w14:paraId="58306F36" w14:textId="77777777" w:rsidR="00D84B45" w:rsidRPr="009508A5" w:rsidRDefault="00D84B45" w:rsidP="009A54E6">
            <w:pPr>
              <w:rPr>
                <w:rFonts w:ascii="Arial" w:hAnsi="Arial" w:cs="Arial"/>
                <w:sz w:val="18"/>
                <w:szCs w:val="18"/>
              </w:rPr>
            </w:pPr>
            <w:r w:rsidRPr="009508A5">
              <w:rPr>
                <w:rFonts w:ascii="Arial" w:hAnsi="Arial" w:cs="Arial"/>
                <w:sz w:val="18"/>
                <w:szCs w:val="18"/>
              </w:rPr>
              <w:t>18 (16.4%)</w:t>
            </w:r>
          </w:p>
        </w:tc>
        <w:tc>
          <w:tcPr>
            <w:tcW w:w="1418" w:type="dxa"/>
          </w:tcPr>
          <w:p w14:paraId="55275577" w14:textId="77777777" w:rsidR="00D84B45" w:rsidRPr="009508A5" w:rsidRDefault="00D84B45" w:rsidP="009A54E6">
            <w:pPr>
              <w:rPr>
                <w:rFonts w:ascii="Arial" w:hAnsi="Arial" w:cs="Arial"/>
                <w:sz w:val="18"/>
                <w:szCs w:val="18"/>
              </w:rPr>
            </w:pPr>
            <w:r w:rsidRPr="009508A5">
              <w:rPr>
                <w:rFonts w:ascii="Arial" w:hAnsi="Arial" w:cs="Arial"/>
                <w:sz w:val="18"/>
                <w:szCs w:val="18"/>
              </w:rPr>
              <w:t>13 (13.3%)</w:t>
            </w:r>
          </w:p>
        </w:tc>
        <w:tc>
          <w:tcPr>
            <w:tcW w:w="850" w:type="dxa"/>
          </w:tcPr>
          <w:p w14:paraId="610690D1" w14:textId="77777777" w:rsidR="00D84B45" w:rsidRPr="009508A5" w:rsidRDefault="00D84B45" w:rsidP="009A54E6">
            <w:pPr>
              <w:rPr>
                <w:rFonts w:ascii="Arial" w:hAnsi="Arial" w:cs="Arial"/>
                <w:sz w:val="18"/>
                <w:szCs w:val="18"/>
              </w:rPr>
            </w:pPr>
          </w:p>
        </w:tc>
      </w:tr>
      <w:tr w:rsidR="00D84B45" w:rsidRPr="00E96EA2" w14:paraId="10EDB086" w14:textId="77777777" w:rsidTr="00345C68">
        <w:tc>
          <w:tcPr>
            <w:tcW w:w="1980" w:type="dxa"/>
          </w:tcPr>
          <w:p w14:paraId="028717EB" w14:textId="019F3B7F" w:rsidR="00D84B45" w:rsidRPr="009508A5" w:rsidRDefault="00D84B45" w:rsidP="009A54E6">
            <w:pPr>
              <w:rPr>
                <w:rFonts w:ascii="Arial" w:hAnsi="Arial" w:cs="Arial"/>
                <w:sz w:val="18"/>
                <w:szCs w:val="18"/>
              </w:rPr>
            </w:pPr>
            <w:r w:rsidRPr="009508A5">
              <w:rPr>
                <w:rFonts w:ascii="Arial" w:hAnsi="Arial" w:cs="Arial"/>
                <w:b/>
                <w:sz w:val="18"/>
                <w:szCs w:val="18"/>
              </w:rPr>
              <w:t xml:space="preserve">Increased </w:t>
            </w:r>
            <w:r w:rsidR="00345C68">
              <w:rPr>
                <w:rFonts w:ascii="Arial" w:hAnsi="Arial" w:cs="Arial"/>
                <w:b/>
                <w:sz w:val="18"/>
                <w:szCs w:val="18"/>
              </w:rPr>
              <w:t xml:space="preserve">skin </w:t>
            </w:r>
            <w:r w:rsidRPr="009508A5">
              <w:rPr>
                <w:rFonts w:ascii="Arial" w:hAnsi="Arial" w:cs="Arial"/>
                <w:b/>
                <w:sz w:val="18"/>
                <w:szCs w:val="18"/>
              </w:rPr>
              <w:t>pigmentation</w:t>
            </w:r>
          </w:p>
        </w:tc>
        <w:tc>
          <w:tcPr>
            <w:tcW w:w="727" w:type="dxa"/>
            <w:tcBorders>
              <w:bottom w:val="single" w:sz="4" w:space="0" w:color="auto"/>
            </w:tcBorders>
          </w:tcPr>
          <w:p w14:paraId="13AD3DFB" w14:textId="77777777" w:rsidR="00D84B45" w:rsidRPr="009508A5" w:rsidRDefault="00D84B45" w:rsidP="009A54E6">
            <w:pPr>
              <w:rPr>
                <w:rFonts w:ascii="Arial" w:hAnsi="Arial" w:cs="Arial"/>
                <w:sz w:val="18"/>
                <w:szCs w:val="18"/>
              </w:rPr>
            </w:pPr>
            <w:r w:rsidRPr="009508A5">
              <w:rPr>
                <w:rFonts w:ascii="Arial" w:hAnsi="Arial" w:cs="Arial"/>
                <w:sz w:val="18"/>
                <w:szCs w:val="18"/>
              </w:rPr>
              <w:t>395</w:t>
            </w:r>
          </w:p>
        </w:tc>
        <w:tc>
          <w:tcPr>
            <w:tcW w:w="1257" w:type="dxa"/>
            <w:tcBorders>
              <w:bottom w:val="single" w:sz="4" w:space="0" w:color="auto"/>
            </w:tcBorders>
          </w:tcPr>
          <w:p w14:paraId="782F9515" w14:textId="77777777" w:rsidR="00D84B45" w:rsidRPr="009508A5" w:rsidRDefault="00D84B45" w:rsidP="009A54E6">
            <w:pPr>
              <w:rPr>
                <w:rFonts w:ascii="Arial" w:hAnsi="Arial" w:cs="Arial"/>
                <w:sz w:val="18"/>
                <w:szCs w:val="18"/>
              </w:rPr>
            </w:pPr>
            <w:r w:rsidRPr="009508A5">
              <w:rPr>
                <w:rFonts w:ascii="Arial" w:hAnsi="Arial" w:cs="Arial"/>
                <w:sz w:val="18"/>
                <w:szCs w:val="18"/>
              </w:rPr>
              <w:t>180 (45.6%)</w:t>
            </w:r>
          </w:p>
        </w:tc>
        <w:tc>
          <w:tcPr>
            <w:tcW w:w="1276" w:type="dxa"/>
            <w:tcBorders>
              <w:bottom w:val="single" w:sz="4" w:space="0" w:color="auto"/>
            </w:tcBorders>
          </w:tcPr>
          <w:p w14:paraId="547741BC" w14:textId="77777777" w:rsidR="00D84B45" w:rsidRPr="009508A5" w:rsidRDefault="00D84B45" w:rsidP="009A54E6">
            <w:pPr>
              <w:rPr>
                <w:rFonts w:ascii="Arial" w:hAnsi="Arial" w:cs="Arial"/>
                <w:sz w:val="18"/>
                <w:szCs w:val="18"/>
              </w:rPr>
            </w:pPr>
            <w:r w:rsidRPr="009508A5">
              <w:rPr>
                <w:rFonts w:ascii="Arial" w:hAnsi="Arial" w:cs="Arial"/>
                <w:sz w:val="18"/>
                <w:szCs w:val="18"/>
              </w:rPr>
              <w:t>98 (49.2%)</w:t>
            </w:r>
          </w:p>
        </w:tc>
        <w:tc>
          <w:tcPr>
            <w:tcW w:w="1134" w:type="dxa"/>
            <w:tcBorders>
              <w:bottom w:val="single" w:sz="4" w:space="0" w:color="auto"/>
            </w:tcBorders>
          </w:tcPr>
          <w:p w14:paraId="7E21B3EB" w14:textId="77777777" w:rsidR="00D84B45" w:rsidRPr="009508A5" w:rsidRDefault="00D84B45" w:rsidP="009A54E6">
            <w:pPr>
              <w:rPr>
                <w:rFonts w:ascii="Arial" w:hAnsi="Arial" w:cs="Arial"/>
                <w:sz w:val="18"/>
                <w:szCs w:val="18"/>
              </w:rPr>
            </w:pPr>
            <w:r w:rsidRPr="009508A5">
              <w:rPr>
                <w:rFonts w:ascii="Arial" w:hAnsi="Arial" w:cs="Arial"/>
                <w:sz w:val="18"/>
                <w:szCs w:val="18"/>
              </w:rPr>
              <w:t>46 (43.0%)</w:t>
            </w:r>
          </w:p>
        </w:tc>
        <w:tc>
          <w:tcPr>
            <w:tcW w:w="1418" w:type="dxa"/>
            <w:tcBorders>
              <w:bottom w:val="single" w:sz="4" w:space="0" w:color="auto"/>
            </w:tcBorders>
          </w:tcPr>
          <w:p w14:paraId="6E002A6A" w14:textId="77777777" w:rsidR="00D84B45" w:rsidRPr="009508A5" w:rsidRDefault="00D84B45" w:rsidP="009A54E6">
            <w:pPr>
              <w:rPr>
                <w:rFonts w:ascii="Arial" w:hAnsi="Arial" w:cs="Arial"/>
                <w:sz w:val="18"/>
                <w:szCs w:val="18"/>
              </w:rPr>
            </w:pPr>
            <w:r w:rsidRPr="009508A5">
              <w:rPr>
                <w:rFonts w:ascii="Arial" w:hAnsi="Arial" w:cs="Arial"/>
                <w:sz w:val="18"/>
                <w:szCs w:val="18"/>
              </w:rPr>
              <w:t>36 (40.4%)</w:t>
            </w:r>
          </w:p>
        </w:tc>
        <w:tc>
          <w:tcPr>
            <w:tcW w:w="850" w:type="dxa"/>
            <w:tcBorders>
              <w:bottom w:val="single" w:sz="4" w:space="0" w:color="auto"/>
            </w:tcBorders>
          </w:tcPr>
          <w:p w14:paraId="17682204" w14:textId="77777777" w:rsidR="00D84B45" w:rsidRPr="009508A5" w:rsidRDefault="00D84B45" w:rsidP="009A54E6">
            <w:pPr>
              <w:rPr>
                <w:rFonts w:ascii="Arial" w:hAnsi="Arial" w:cs="Arial"/>
                <w:sz w:val="18"/>
                <w:szCs w:val="18"/>
              </w:rPr>
            </w:pPr>
            <w:r w:rsidRPr="009508A5">
              <w:rPr>
                <w:rFonts w:ascii="Arial" w:hAnsi="Arial" w:cs="Arial"/>
                <w:sz w:val="18"/>
                <w:szCs w:val="18"/>
              </w:rPr>
              <w:t>0.3</w:t>
            </w:r>
          </w:p>
        </w:tc>
      </w:tr>
      <w:tr w:rsidR="00D84B45" w:rsidRPr="00E96EA2" w14:paraId="218A763A" w14:textId="77777777" w:rsidTr="00345C68">
        <w:tc>
          <w:tcPr>
            <w:tcW w:w="1980" w:type="dxa"/>
          </w:tcPr>
          <w:p w14:paraId="0999B995" w14:textId="77777777" w:rsidR="00D84B45" w:rsidRPr="009508A5" w:rsidRDefault="00D84B45" w:rsidP="009A54E6">
            <w:pPr>
              <w:rPr>
                <w:rFonts w:ascii="Arial" w:hAnsi="Arial" w:cs="Arial"/>
                <w:sz w:val="18"/>
                <w:szCs w:val="18"/>
              </w:rPr>
            </w:pPr>
            <w:r w:rsidRPr="00E96EA2">
              <w:rPr>
                <w:rFonts w:ascii="Arial" w:hAnsi="Arial" w:cs="Arial"/>
                <w:b/>
                <w:bCs/>
                <w:sz w:val="18"/>
                <w:szCs w:val="18"/>
              </w:rPr>
              <w:t>Investigations</w:t>
            </w:r>
          </w:p>
        </w:tc>
        <w:tc>
          <w:tcPr>
            <w:tcW w:w="727" w:type="dxa"/>
            <w:tcBorders>
              <w:right w:val="nil"/>
            </w:tcBorders>
          </w:tcPr>
          <w:p w14:paraId="697145BE" w14:textId="77777777" w:rsidR="00D84B45" w:rsidRPr="009508A5" w:rsidRDefault="00D84B45" w:rsidP="009A54E6">
            <w:pPr>
              <w:rPr>
                <w:rFonts w:ascii="Arial" w:hAnsi="Arial" w:cs="Arial"/>
                <w:sz w:val="18"/>
                <w:szCs w:val="18"/>
              </w:rPr>
            </w:pPr>
          </w:p>
        </w:tc>
        <w:tc>
          <w:tcPr>
            <w:tcW w:w="1257" w:type="dxa"/>
            <w:tcBorders>
              <w:left w:val="nil"/>
              <w:right w:val="nil"/>
            </w:tcBorders>
          </w:tcPr>
          <w:p w14:paraId="398D8834" w14:textId="77777777" w:rsidR="00D84B45" w:rsidRPr="009508A5" w:rsidRDefault="00D84B45" w:rsidP="009A54E6">
            <w:pPr>
              <w:rPr>
                <w:rFonts w:ascii="Arial" w:hAnsi="Arial" w:cs="Arial"/>
                <w:sz w:val="18"/>
                <w:szCs w:val="18"/>
              </w:rPr>
            </w:pPr>
          </w:p>
        </w:tc>
        <w:tc>
          <w:tcPr>
            <w:tcW w:w="1276" w:type="dxa"/>
            <w:tcBorders>
              <w:left w:val="nil"/>
              <w:right w:val="nil"/>
            </w:tcBorders>
          </w:tcPr>
          <w:p w14:paraId="05AF083D" w14:textId="77777777" w:rsidR="00D84B45" w:rsidRPr="009508A5" w:rsidRDefault="00D84B45" w:rsidP="009A54E6">
            <w:pPr>
              <w:rPr>
                <w:rFonts w:ascii="Arial" w:hAnsi="Arial" w:cs="Arial"/>
                <w:sz w:val="18"/>
                <w:szCs w:val="18"/>
              </w:rPr>
            </w:pPr>
          </w:p>
        </w:tc>
        <w:tc>
          <w:tcPr>
            <w:tcW w:w="1134" w:type="dxa"/>
            <w:tcBorders>
              <w:left w:val="nil"/>
              <w:right w:val="nil"/>
            </w:tcBorders>
          </w:tcPr>
          <w:p w14:paraId="26DBBB5E" w14:textId="77777777" w:rsidR="00D84B45" w:rsidRPr="009508A5" w:rsidRDefault="00D84B45" w:rsidP="009A54E6">
            <w:pPr>
              <w:rPr>
                <w:rFonts w:ascii="Arial" w:hAnsi="Arial" w:cs="Arial"/>
                <w:sz w:val="18"/>
                <w:szCs w:val="18"/>
              </w:rPr>
            </w:pPr>
          </w:p>
        </w:tc>
        <w:tc>
          <w:tcPr>
            <w:tcW w:w="1418" w:type="dxa"/>
            <w:tcBorders>
              <w:left w:val="nil"/>
              <w:right w:val="nil"/>
            </w:tcBorders>
          </w:tcPr>
          <w:p w14:paraId="56AFC942" w14:textId="77777777" w:rsidR="00D84B45" w:rsidRPr="009508A5" w:rsidRDefault="00D84B45" w:rsidP="009A54E6">
            <w:pPr>
              <w:rPr>
                <w:rFonts w:ascii="Arial" w:hAnsi="Arial" w:cs="Arial"/>
                <w:sz w:val="18"/>
                <w:szCs w:val="18"/>
              </w:rPr>
            </w:pPr>
          </w:p>
        </w:tc>
        <w:tc>
          <w:tcPr>
            <w:tcW w:w="850" w:type="dxa"/>
            <w:tcBorders>
              <w:left w:val="nil"/>
            </w:tcBorders>
          </w:tcPr>
          <w:p w14:paraId="30C8C716" w14:textId="77777777" w:rsidR="00D84B45" w:rsidRPr="009508A5" w:rsidRDefault="00D84B45" w:rsidP="009A54E6">
            <w:pPr>
              <w:rPr>
                <w:rFonts w:ascii="Arial" w:hAnsi="Arial" w:cs="Arial"/>
                <w:sz w:val="18"/>
                <w:szCs w:val="18"/>
              </w:rPr>
            </w:pPr>
          </w:p>
        </w:tc>
      </w:tr>
      <w:tr w:rsidR="00D84B45" w:rsidRPr="00E96EA2" w14:paraId="347D13D3" w14:textId="77777777" w:rsidTr="00057C6D">
        <w:tc>
          <w:tcPr>
            <w:tcW w:w="1980" w:type="dxa"/>
          </w:tcPr>
          <w:p w14:paraId="57E663BD" w14:textId="77777777" w:rsidR="00D84B45" w:rsidRPr="009508A5" w:rsidRDefault="00D84B45" w:rsidP="009A54E6">
            <w:pPr>
              <w:rPr>
                <w:rFonts w:ascii="Arial" w:hAnsi="Arial" w:cs="Arial"/>
                <w:sz w:val="18"/>
                <w:szCs w:val="18"/>
              </w:rPr>
            </w:pPr>
            <w:r w:rsidRPr="009508A5">
              <w:rPr>
                <w:rFonts w:ascii="Arial" w:hAnsi="Arial" w:cs="Arial"/>
                <w:b/>
                <w:sz w:val="18"/>
                <w:szCs w:val="18"/>
              </w:rPr>
              <w:t xml:space="preserve">Presence of </w:t>
            </w:r>
            <w:proofErr w:type="spellStart"/>
            <w:r w:rsidRPr="009508A5">
              <w:rPr>
                <w:rFonts w:ascii="Arial" w:hAnsi="Arial" w:cs="Arial"/>
                <w:b/>
                <w:sz w:val="18"/>
                <w:szCs w:val="18"/>
              </w:rPr>
              <w:t>anaemia</w:t>
            </w:r>
            <w:proofErr w:type="spellEnd"/>
          </w:p>
        </w:tc>
        <w:tc>
          <w:tcPr>
            <w:tcW w:w="727" w:type="dxa"/>
          </w:tcPr>
          <w:p w14:paraId="3C8D2D3E" w14:textId="77777777" w:rsidR="00D84B45" w:rsidRPr="009508A5" w:rsidRDefault="00D84B45" w:rsidP="009A54E6">
            <w:pPr>
              <w:rPr>
                <w:rFonts w:ascii="Arial" w:hAnsi="Arial" w:cs="Arial"/>
                <w:sz w:val="18"/>
                <w:szCs w:val="18"/>
              </w:rPr>
            </w:pPr>
            <w:r w:rsidRPr="009508A5">
              <w:rPr>
                <w:rFonts w:ascii="Arial" w:hAnsi="Arial" w:cs="Arial"/>
                <w:sz w:val="18"/>
                <w:szCs w:val="18"/>
              </w:rPr>
              <w:t>406</w:t>
            </w:r>
          </w:p>
        </w:tc>
        <w:tc>
          <w:tcPr>
            <w:tcW w:w="1257" w:type="dxa"/>
          </w:tcPr>
          <w:p w14:paraId="0F0D665D" w14:textId="77777777" w:rsidR="00D84B45" w:rsidRPr="009508A5" w:rsidRDefault="00D84B45" w:rsidP="009A54E6">
            <w:pPr>
              <w:rPr>
                <w:rFonts w:ascii="Arial" w:hAnsi="Arial" w:cs="Arial"/>
                <w:sz w:val="18"/>
                <w:szCs w:val="18"/>
              </w:rPr>
            </w:pPr>
            <w:r w:rsidRPr="009508A5">
              <w:rPr>
                <w:rFonts w:ascii="Arial" w:hAnsi="Arial" w:cs="Arial"/>
                <w:sz w:val="18"/>
                <w:szCs w:val="18"/>
              </w:rPr>
              <w:t>223 (54.9%)</w:t>
            </w:r>
          </w:p>
        </w:tc>
        <w:tc>
          <w:tcPr>
            <w:tcW w:w="1276" w:type="dxa"/>
          </w:tcPr>
          <w:p w14:paraId="101CB22A" w14:textId="77777777" w:rsidR="00D84B45" w:rsidRPr="009508A5" w:rsidRDefault="00D84B45" w:rsidP="009A54E6">
            <w:pPr>
              <w:rPr>
                <w:rFonts w:ascii="Arial" w:hAnsi="Arial" w:cs="Arial"/>
                <w:sz w:val="18"/>
                <w:szCs w:val="18"/>
              </w:rPr>
            </w:pPr>
            <w:r w:rsidRPr="009508A5">
              <w:rPr>
                <w:rFonts w:ascii="Arial" w:hAnsi="Arial" w:cs="Arial"/>
                <w:sz w:val="18"/>
                <w:szCs w:val="18"/>
              </w:rPr>
              <w:t>119 (59.5%)</w:t>
            </w:r>
          </w:p>
        </w:tc>
        <w:tc>
          <w:tcPr>
            <w:tcW w:w="1134" w:type="dxa"/>
          </w:tcPr>
          <w:p w14:paraId="37EBA776" w14:textId="77777777" w:rsidR="00D84B45" w:rsidRPr="009508A5" w:rsidRDefault="00D84B45" w:rsidP="009A54E6">
            <w:pPr>
              <w:rPr>
                <w:rFonts w:ascii="Arial" w:hAnsi="Arial" w:cs="Arial"/>
                <w:sz w:val="18"/>
                <w:szCs w:val="18"/>
              </w:rPr>
            </w:pPr>
            <w:r w:rsidRPr="009508A5">
              <w:rPr>
                <w:rFonts w:ascii="Arial" w:hAnsi="Arial" w:cs="Arial"/>
                <w:sz w:val="18"/>
                <w:szCs w:val="18"/>
              </w:rPr>
              <w:t>59 (54.1%)</w:t>
            </w:r>
          </w:p>
        </w:tc>
        <w:tc>
          <w:tcPr>
            <w:tcW w:w="1418" w:type="dxa"/>
          </w:tcPr>
          <w:p w14:paraId="6684282A" w14:textId="77777777" w:rsidR="00D84B45" w:rsidRPr="009508A5" w:rsidRDefault="00D84B45" w:rsidP="009A54E6">
            <w:pPr>
              <w:rPr>
                <w:rFonts w:ascii="Arial" w:hAnsi="Arial" w:cs="Arial"/>
                <w:sz w:val="18"/>
                <w:szCs w:val="18"/>
              </w:rPr>
            </w:pPr>
            <w:r w:rsidRPr="009508A5">
              <w:rPr>
                <w:rFonts w:ascii="Arial" w:hAnsi="Arial" w:cs="Arial"/>
                <w:sz w:val="18"/>
                <w:szCs w:val="18"/>
              </w:rPr>
              <w:t>45 (46.4%)</w:t>
            </w:r>
          </w:p>
        </w:tc>
        <w:tc>
          <w:tcPr>
            <w:tcW w:w="850" w:type="dxa"/>
          </w:tcPr>
          <w:p w14:paraId="7705CC57" w14:textId="77777777" w:rsidR="00D84B45" w:rsidRPr="009508A5" w:rsidRDefault="00D84B45" w:rsidP="009A54E6">
            <w:pPr>
              <w:rPr>
                <w:rFonts w:ascii="Arial" w:hAnsi="Arial" w:cs="Arial"/>
                <w:sz w:val="18"/>
                <w:szCs w:val="18"/>
              </w:rPr>
            </w:pPr>
            <w:r w:rsidRPr="009508A5">
              <w:rPr>
                <w:rFonts w:ascii="Arial" w:hAnsi="Arial" w:cs="Arial"/>
                <w:sz w:val="18"/>
                <w:szCs w:val="18"/>
              </w:rPr>
              <w:t>0.10</w:t>
            </w:r>
          </w:p>
        </w:tc>
      </w:tr>
      <w:tr w:rsidR="00D84B45" w:rsidRPr="00E96EA2" w14:paraId="32957121" w14:textId="77777777" w:rsidTr="00057C6D">
        <w:tc>
          <w:tcPr>
            <w:tcW w:w="1980" w:type="dxa"/>
          </w:tcPr>
          <w:p w14:paraId="3D6E66FC" w14:textId="77777777" w:rsidR="00D84B45" w:rsidRPr="009508A5" w:rsidRDefault="00D84B45" w:rsidP="009A54E6">
            <w:pPr>
              <w:rPr>
                <w:rFonts w:ascii="Arial" w:hAnsi="Arial" w:cs="Arial"/>
                <w:sz w:val="18"/>
                <w:szCs w:val="18"/>
              </w:rPr>
            </w:pPr>
            <w:proofErr w:type="spellStart"/>
            <w:r w:rsidRPr="009508A5">
              <w:rPr>
                <w:rFonts w:ascii="Arial" w:hAnsi="Arial" w:cs="Arial"/>
                <w:b/>
                <w:sz w:val="18"/>
                <w:szCs w:val="18"/>
              </w:rPr>
              <w:t>Haemoglobin</w:t>
            </w:r>
            <w:proofErr w:type="spellEnd"/>
            <w:r w:rsidRPr="009508A5">
              <w:rPr>
                <w:rFonts w:ascii="Arial" w:hAnsi="Arial" w:cs="Arial"/>
                <w:b/>
                <w:sz w:val="18"/>
                <w:szCs w:val="18"/>
              </w:rPr>
              <w:t xml:space="preserve"> g/dL</w:t>
            </w:r>
          </w:p>
        </w:tc>
        <w:tc>
          <w:tcPr>
            <w:tcW w:w="727" w:type="dxa"/>
          </w:tcPr>
          <w:p w14:paraId="4F71A983" w14:textId="77777777" w:rsidR="00D84B45" w:rsidRPr="009508A5" w:rsidRDefault="00D84B45" w:rsidP="009A54E6">
            <w:pPr>
              <w:rPr>
                <w:rFonts w:ascii="Arial" w:hAnsi="Arial" w:cs="Arial"/>
                <w:sz w:val="18"/>
                <w:szCs w:val="18"/>
              </w:rPr>
            </w:pPr>
            <w:r w:rsidRPr="009508A5">
              <w:rPr>
                <w:rFonts w:ascii="Arial" w:hAnsi="Arial" w:cs="Arial"/>
                <w:sz w:val="18"/>
                <w:szCs w:val="18"/>
              </w:rPr>
              <w:t>425</w:t>
            </w:r>
          </w:p>
        </w:tc>
        <w:tc>
          <w:tcPr>
            <w:tcW w:w="1257" w:type="dxa"/>
          </w:tcPr>
          <w:p w14:paraId="5680E9DE" w14:textId="77777777" w:rsidR="00D84B45" w:rsidRPr="009508A5" w:rsidRDefault="00D84B45" w:rsidP="009A54E6">
            <w:pPr>
              <w:rPr>
                <w:rFonts w:ascii="Arial" w:hAnsi="Arial" w:cs="Arial"/>
                <w:sz w:val="18"/>
                <w:szCs w:val="18"/>
              </w:rPr>
            </w:pPr>
            <w:r w:rsidRPr="009508A5">
              <w:rPr>
                <w:rFonts w:ascii="Arial" w:hAnsi="Arial" w:cs="Arial"/>
                <w:sz w:val="18"/>
                <w:szCs w:val="18"/>
              </w:rPr>
              <w:t>8.70 (7.40, 10.30)</w:t>
            </w:r>
          </w:p>
        </w:tc>
        <w:tc>
          <w:tcPr>
            <w:tcW w:w="1276" w:type="dxa"/>
          </w:tcPr>
          <w:p w14:paraId="2A98DD57" w14:textId="77777777" w:rsidR="00D84B45" w:rsidRPr="009508A5" w:rsidRDefault="00D84B45" w:rsidP="009A54E6">
            <w:pPr>
              <w:rPr>
                <w:rFonts w:ascii="Arial" w:hAnsi="Arial" w:cs="Arial"/>
                <w:sz w:val="18"/>
                <w:szCs w:val="18"/>
              </w:rPr>
            </w:pPr>
            <w:r w:rsidRPr="009508A5">
              <w:rPr>
                <w:rFonts w:ascii="Arial" w:hAnsi="Arial" w:cs="Arial"/>
                <w:sz w:val="18"/>
                <w:szCs w:val="18"/>
              </w:rPr>
              <w:t>8.60 (7.50, 9.90)</w:t>
            </w:r>
          </w:p>
        </w:tc>
        <w:tc>
          <w:tcPr>
            <w:tcW w:w="1134" w:type="dxa"/>
          </w:tcPr>
          <w:p w14:paraId="45701777" w14:textId="77777777" w:rsidR="00D84B45" w:rsidRPr="009508A5" w:rsidRDefault="00D84B45" w:rsidP="009A54E6">
            <w:pPr>
              <w:rPr>
                <w:rFonts w:ascii="Arial" w:hAnsi="Arial" w:cs="Arial"/>
                <w:sz w:val="18"/>
                <w:szCs w:val="18"/>
              </w:rPr>
            </w:pPr>
            <w:r w:rsidRPr="009508A5">
              <w:rPr>
                <w:rFonts w:ascii="Arial" w:hAnsi="Arial" w:cs="Arial"/>
                <w:sz w:val="18"/>
                <w:szCs w:val="18"/>
              </w:rPr>
              <w:t>8.70 (7.40, 9.90)</w:t>
            </w:r>
          </w:p>
        </w:tc>
        <w:tc>
          <w:tcPr>
            <w:tcW w:w="1418" w:type="dxa"/>
          </w:tcPr>
          <w:p w14:paraId="7841074B" w14:textId="77777777" w:rsidR="00D84B45" w:rsidRPr="009508A5" w:rsidRDefault="00D84B45" w:rsidP="009A54E6">
            <w:pPr>
              <w:rPr>
                <w:rFonts w:ascii="Arial" w:hAnsi="Arial" w:cs="Arial"/>
                <w:sz w:val="18"/>
                <w:szCs w:val="18"/>
              </w:rPr>
            </w:pPr>
            <w:r w:rsidRPr="009508A5">
              <w:rPr>
                <w:rFonts w:ascii="Arial" w:hAnsi="Arial" w:cs="Arial"/>
                <w:sz w:val="18"/>
                <w:szCs w:val="18"/>
              </w:rPr>
              <w:t>9.20 (7.40, 11.05)</w:t>
            </w:r>
          </w:p>
        </w:tc>
        <w:tc>
          <w:tcPr>
            <w:tcW w:w="850" w:type="dxa"/>
          </w:tcPr>
          <w:p w14:paraId="71C1CAFE" w14:textId="77777777" w:rsidR="00D84B45" w:rsidRPr="009508A5" w:rsidRDefault="00D84B45" w:rsidP="009A54E6">
            <w:pPr>
              <w:rPr>
                <w:rFonts w:ascii="Arial" w:hAnsi="Arial" w:cs="Arial"/>
                <w:sz w:val="18"/>
                <w:szCs w:val="18"/>
              </w:rPr>
            </w:pPr>
            <w:r w:rsidRPr="009508A5">
              <w:rPr>
                <w:rFonts w:ascii="Arial" w:hAnsi="Arial" w:cs="Arial"/>
                <w:sz w:val="18"/>
                <w:szCs w:val="18"/>
              </w:rPr>
              <w:t>0.10</w:t>
            </w:r>
          </w:p>
        </w:tc>
      </w:tr>
      <w:tr w:rsidR="00D84B45" w:rsidRPr="00E96EA2" w14:paraId="04310F16" w14:textId="77777777" w:rsidTr="00057C6D">
        <w:tc>
          <w:tcPr>
            <w:tcW w:w="1980" w:type="dxa"/>
          </w:tcPr>
          <w:p w14:paraId="2A21C666" w14:textId="77777777" w:rsidR="00D84B45" w:rsidRPr="009508A5" w:rsidRDefault="00D84B45" w:rsidP="009A54E6">
            <w:pPr>
              <w:rPr>
                <w:rFonts w:ascii="Arial" w:hAnsi="Arial" w:cs="Arial"/>
                <w:sz w:val="18"/>
                <w:szCs w:val="18"/>
              </w:rPr>
            </w:pPr>
            <w:r w:rsidRPr="009508A5">
              <w:rPr>
                <w:rFonts w:ascii="Arial" w:hAnsi="Arial" w:cs="Arial"/>
                <w:b/>
                <w:sz w:val="18"/>
                <w:szCs w:val="18"/>
              </w:rPr>
              <w:t>Presence of an opportunistic infection</w:t>
            </w:r>
          </w:p>
        </w:tc>
        <w:tc>
          <w:tcPr>
            <w:tcW w:w="727" w:type="dxa"/>
          </w:tcPr>
          <w:p w14:paraId="6CC4EE80" w14:textId="77777777" w:rsidR="00D84B45" w:rsidRPr="009508A5" w:rsidRDefault="00D84B45" w:rsidP="009A54E6">
            <w:pPr>
              <w:rPr>
                <w:rFonts w:ascii="Arial" w:hAnsi="Arial" w:cs="Arial"/>
                <w:sz w:val="18"/>
                <w:szCs w:val="18"/>
              </w:rPr>
            </w:pPr>
            <w:r w:rsidRPr="009508A5">
              <w:rPr>
                <w:rFonts w:ascii="Arial" w:hAnsi="Arial" w:cs="Arial"/>
                <w:sz w:val="18"/>
                <w:szCs w:val="18"/>
              </w:rPr>
              <w:t>425</w:t>
            </w:r>
          </w:p>
        </w:tc>
        <w:tc>
          <w:tcPr>
            <w:tcW w:w="1257" w:type="dxa"/>
          </w:tcPr>
          <w:p w14:paraId="59FE8E39" w14:textId="77777777" w:rsidR="00D84B45" w:rsidRPr="009508A5" w:rsidRDefault="00D84B45" w:rsidP="009A54E6">
            <w:pPr>
              <w:rPr>
                <w:rFonts w:ascii="Arial" w:hAnsi="Arial" w:cs="Arial"/>
                <w:sz w:val="18"/>
                <w:szCs w:val="18"/>
              </w:rPr>
            </w:pPr>
            <w:r w:rsidRPr="009508A5">
              <w:rPr>
                <w:rFonts w:ascii="Arial" w:hAnsi="Arial" w:cs="Arial"/>
                <w:sz w:val="18"/>
                <w:szCs w:val="18"/>
              </w:rPr>
              <w:t>422 (99.3%)</w:t>
            </w:r>
          </w:p>
        </w:tc>
        <w:tc>
          <w:tcPr>
            <w:tcW w:w="1276" w:type="dxa"/>
          </w:tcPr>
          <w:p w14:paraId="15A305F0" w14:textId="77777777" w:rsidR="00D84B45" w:rsidRPr="009508A5" w:rsidRDefault="00D84B45" w:rsidP="009A54E6">
            <w:pPr>
              <w:rPr>
                <w:rFonts w:ascii="Arial" w:hAnsi="Arial" w:cs="Arial"/>
                <w:sz w:val="18"/>
                <w:szCs w:val="18"/>
              </w:rPr>
            </w:pPr>
            <w:r w:rsidRPr="009508A5">
              <w:rPr>
                <w:rFonts w:ascii="Arial" w:hAnsi="Arial" w:cs="Arial"/>
                <w:sz w:val="18"/>
                <w:szCs w:val="18"/>
              </w:rPr>
              <w:t>207 (99.5%)</w:t>
            </w:r>
          </w:p>
        </w:tc>
        <w:tc>
          <w:tcPr>
            <w:tcW w:w="1134" w:type="dxa"/>
          </w:tcPr>
          <w:p w14:paraId="2A278AE0" w14:textId="77777777" w:rsidR="00D84B45" w:rsidRPr="009508A5" w:rsidRDefault="00D84B45" w:rsidP="009A54E6">
            <w:pPr>
              <w:rPr>
                <w:rFonts w:ascii="Arial" w:hAnsi="Arial" w:cs="Arial"/>
                <w:sz w:val="18"/>
                <w:szCs w:val="18"/>
              </w:rPr>
            </w:pPr>
            <w:r w:rsidRPr="009508A5">
              <w:rPr>
                <w:rFonts w:ascii="Arial" w:hAnsi="Arial" w:cs="Arial"/>
                <w:sz w:val="18"/>
                <w:szCs w:val="18"/>
              </w:rPr>
              <w:t>111 (99.1%)</w:t>
            </w:r>
          </w:p>
        </w:tc>
        <w:tc>
          <w:tcPr>
            <w:tcW w:w="1418" w:type="dxa"/>
          </w:tcPr>
          <w:p w14:paraId="4A07802D" w14:textId="77777777" w:rsidR="00D84B45" w:rsidRPr="009508A5" w:rsidRDefault="00D84B45" w:rsidP="009A54E6">
            <w:pPr>
              <w:rPr>
                <w:rFonts w:ascii="Arial" w:hAnsi="Arial" w:cs="Arial"/>
                <w:sz w:val="18"/>
                <w:szCs w:val="18"/>
              </w:rPr>
            </w:pPr>
            <w:r w:rsidRPr="009508A5">
              <w:rPr>
                <w:rFonts w:ascii="Arial" w:hAnsi="Arial" w:cs="Arial"/>
                <w:sz w:val="18"/>
                <w:szCs w:val="18"/>
              </w:rPr>
              <w:t>104 (99.0%)</w:t>
            </w:r>
          </w:p>
        </w:tc>
        <w:tc>
          <w:tcPr>
            <w:tcW w:w="850" w:type="dxa"/>
          </w:tcPr>
          <w:p w14:paraId="1CCD1F28" w14:textId="77777777" w:rsidR="00D84B45" w:rsidRPr="009508A5" w:rsidRDefault="00D84B45" w:rsidP="009A54E6">
            <w:pPr>
              <w:rPr>
                <w:rFonts w:ascii="Arial" w:hAnsi="Arial" w:cs="Arial"/>
                <w:sz w:val="18"/>
                <w:szCs w:val="18"/>
              </w:rPr>
            </w:pPr>
            <w:r w:rsidRPr="009508A5">
              <w:rPr>
                <w:rFonts w:ascii="Arial" w:hAnsi="Arial" w:cs="Arial"/>
                <w:sz w:val="18"/>
                <w:szCs w:val="18"/>
              </w:rPr>
              <w:t>&gt;0.9</w:t>
            </w:r>
          </w:p>
        </w:tc>
      </w:tr>
      <w:tr w:rsidR="00D84B45" w:rsidRPr="00E96EA2" w14:paraId="6988EC53" w14:textId="77777777" w:rsidTr="00057C6D">
        <w:tc>
          <w:tcPr>
            <w:tcW w:w="1980" w:type="dxa"/>
          </w:tcPr>
          <w:p w14:paraId="691C7264" w14:textId="77777777" w:rsidR="00D84B45" w:rsidRPr="009508A5" w:rsidRDefault="00D84B45" w:rsidP="009A54E6">
            <w:pPr>
              <w:rPr>
                <w:rFonts w:ascii="Arial" w:hAnsi="Arial" w:cs="Arial"/>
                <w:sz w:val="18"/>
                <w:szCs w:val="18"/>
              </w:rPr>
            </w:pPr>
            <w:r w:rsidRPr="009508A5">
              <w:rPr>
                <w:rFonts w:ascii="Arial" w:hAnsi="Arial" w:cs="Arial"/>
                <w:b/>
                <w:sz w:val="18"/>
                <w:szCs w:val="18"/>
              </w:rPr>
              <w:t>White cell count X10</w:t>
            </w:r>
            <w:r w:rsidRPr="009508A5">
              <w:rPr>
                <w:rFonts w:ascii="Arial" w:hAnsi="Arial" w:cs="Arial"/>
                <w:b/>
                <w:sz w:val="18"/>
                <w:szCs w:val="18"/>
                <w:vertAlign w:val="superscript"/>
              </w:rPr>
              <w:t>9</w:t>
            </w:r>
          </w:p>
        </w:tc>
        <w:tc>
          <w:tcPr>
            <w:tcW w:w="727" w:type="dxa"/>
          </w:tcPr>
          <w:p w14:paraId="035D5766" w14:textId="77777777" w:rsidR="00D84B45" w:rsidRPr="009508A5" w:rsidRDefault="00D84B45" w:rsidP="009A54E6">
            <w:pPr>
              <w:rPr>
                <w:rFonts w:ascii="Arial" w:hAnsi="Arial" w:cs="Arial"/>
                <w:sz w:val="18"/>
                <w:szCs w:val="18"/>
              </w:rPr>
            </w:pPr>
            <w:r w:rsidRPr="009508A5">
              <w:rPr>
                <w:rFonts w:ascii="Arial" w:hAnsi="Arial" w:cs="Arial"/>
                <w:sz w:val="18"/>
                <w:szCs w:val="18"/>
              </w:rPr>
              <w:t>422</w:t>
            </w:r>
          </w:p>
        </w:tc>
        <w:tc>
          <w:tcPr>
            <w:tcW w:w="1257" w:type="dxa"/>
          </w:tcPr>
          <w:p w14:paraId="2EEE9B34" w14:textId="77777777" w:rsidR="00D84B45" w:rsidRPr="009508A5" w:rsidRDefault="00D84B45" w:rsidP="009A54E6">
            <w:pPr>
              <w:rPr>
                <w:rFonts w:ascii="Arial" w:hAnsi="Arial" w:cs="Arial"/>
                <w:sz w:val="18"/>
                <w:szCs w:val="18"/>
              </w:rPr>
            </w:pPr>
            <w:r w:rsidRPr="009508A5">
              <w:rPr>
                <w:rFonts w:ascii="Arial" w:hAnsi="Arial" w:cs="Arial"/>
                <w:sz w:val="18"/>
                <w:szCs w:val="18"/>
              </w:rPr>
              <w:t>5.3 (3.5, 8.0)</w:t>
            </w:r>
          </w:p>
        </w:tc>
        <w:tc>
          <w:tcPr>
            <w:tcW w:w="1276" w:type="dxa"/>
          </w:tcPr>
          <w:p w14:paraId="12C4E7BF" w14:textId="77777777" w:rsidR="00D84B45" w:rsidRPr="009508A5" w:rsidRDefault="00D84B45" w:rsidP="009A54E6">
            <w:pPr>
              <w:rPr>
                <w:rFonts w:ascii="Arial" w:hAnsi="Arial" w:cs="Arial"/>
                <w:sz w:val="18"/>
                <w:szCs w:val="18"/>
              </w:rPr>
            </w:pPr>
            <w:r w:rsidRPr="009508A5">
              <w:rPr>
                <w:rFonts w:ascii="Arial" w:hAnsi="Arial" w:cs="Arial"/>
                <w:sz w:val="18"/>
                <w:szCs w:val="18"/>
              </w:rPr>
              <w:t>4.9 (2.7, 6.8)</w:t>
            </w:r>
          </w:p>
        </w:tc>
        <w:tc>
          <w:tcPr>
            <w:tcW w:w="1134" w:type="dxa"/>
          </w:tcPr>
          <w:p w14:paraId="26FB334D" w14:textId="77777777" w:rsidR="00D84B45" w:rsidRPr="009508A5" w:rsidRDefault="00D84B45" w:rsidP="009A54E6">
            <w:pPr>
              <w:rPr>
                <w:rFonts w:ascii="Arial" w:hAnsi="Arial" w:cs="Arial"/>
                <w:sz w:val="18"/>
                <w:szCs w:val="18"/>
              </w:rPr>
            </w:pPr>
            <w:r w:rsidRPr="009508A5">
              <w:rPr>
                <w:rFonts w:ascii="Arial" w:hAnsi="Arial" w:cs="Arial"/>
                <w:sz w:val="18"/>
                <w:szCs w:val="18"/>
              </w:rPr>
              <w:t>5.8 (4.3, 9.0)</w:t>
            </w:r>
          </w:p>
        </w:tc>
        <w:tc>
          <w:tcPr>
            <w:tcW w:w="1418" w:type="dxa"/>
          </w:tcPr>
          <w:p w14:paraId="0DEBCB32" w14:textId="77777777" w:rsidR="00D84B45" w:rsidRPr="009508A5" w:rsidRDefault="00D84B45" w:rsidP="009A54E6">
            <w:pPr>
              <w:rPr>
                <w:rFonts w:ascii="Arial" w:hAnsi="Arial" w:cs="Arial"/>
                <w:sz w:val="18"/>
                <w:szCs w:val="18"/>
              </w:rPr>
            </w:pPr>
            <w:r w:rsidRPr="009508A5">
              <w:rPr>
                <w:rFonts w:ascii="Arial" w:hAnsi="Arial" w:cs="Arial"/>
                <w:sz w:val="18"/>
                <w:szCs w:val="18"/>
              </w:rPr>
              <w:t>6.6 (4.4, 9.7)</w:t>
            </w:r>
          </w:p>
        </w:tc>
        <w:tc>
          <w:tcPr>
            <w:tcW w:w="850" w:type="dxa"/>
          </w:tcPr>
          <w:p w14:paraId="29DEF5D0" w14:textId="77777777" w:rsidR="00D84B45" w:rsidRPr="009508A5" w:rsidRDefault="00D84B45" w:rsidP="009A54E6">
            <w:pPr>
              <w:rPr>
                <w:rFonts w:ascii="Arial" w:hAnsi="Arial" w:cs="Arial"/>
                <w:sz w:val="18"/>
                <w:szCs w:val="18"/>
              </w:rPr>
            </w:pPr>
            <w:r w:rsidRPr="009508A5">
              <w:rPr>
                <w:rFonts w:ascii="Arial" w:hAnsi="Arial" w:cs="Arial"/>
                <w:b/>
                <w:bCs/>
                <w:sz w:val="18"/>
                <w:szCs w:val="18"/>
              </w:rPr>
              <w:t>&lt;0.001</w:t>
            </w:r>
          </w:p>
        </w:tc>
      </w:tr>
      <w:tr w:rsidR="00D84B45" w:rsidRPr="00E96EA2" w14:paraId="7F25518E" w14:textId="77777777" w:rsidTr="00057C6D">
        <w:tc>
          <w:tcPr>
            <w:tcW w:w="1980" w:type="dxa"/>
          </w:tcPr>
          <w:p w14:paraId="44DF1C18" w14:textId="77777777" w:rsidR="00D84B45" w:rsidRPr="009508A5" w:rsidRDefault="00D84B45" w:rsidP="009A54E6">
            <w:pPr>
              <w:rPr>
                <w:rFonts w:ascii="Arial" w:hAnsi="Arial" w:cs="Arial"/>
                <w:sz w:val="18"/>
                <w:szCs w:val="18"/>
              </w:rPr>
            </w:pPr>
            <w:r w:rsidRPr="009508A5">
              <w:rPr>
                <w:rFonts w:ascii="Arial" w:hAnsi="Arial" w:cs="Arial"/>
                <w:b/>
                <w:sz w:val="18"/>
                <w:szCs w:val="18"/>
              </w:rPr>
              <w:t>Lymphocyte count X10</w:t>
            </w:r>
            <w:r w:rsidRPr="009508A5">
              <w:rPr>
                <w:rFonts w:ascii="Arial" w:hAnsi="Arial" w:cs="Arial"/>
                <w:b/>
                <w:sz w:val="18"/>
                <w:szCs w:val="18"/>
                <w:vertAlign w:val="superscript"/>
              </w:rPr>
              <w:t>9</w:t>
            </w:r>
          </w:p>
        </w:tc>
        <w:tc>
          <w:tcPr>
            <w:tcW w:w="727" w:type="dxa"/>
          </w:tcPr>
          <w:p w14:paraId="3E45ACCB" w14:textId="77777777" w:rsidR="00D84B45" w:rsidRPr="009508A5" w:rsidRDefault="00D84B45" w:rsidP="009A54E6">
            <w:pPr>
              <w:rPr>
                <w:rFonts w:ascii="Arial" w:hAnsi="Arial" w:cs="Arial"/>
                <w:sz w:val="18"/>
                <w:szCs w:val="18"/>
              </w:rPr>
            </w:pPr>
            <w:r w:rsidRPr="009508A5">
              <w:rPr>
                <w:rFonts w:ascii="Arial" w:hAnsi="Arial" w:cs="Arial"/>
                <w:sz w:val="18"/>
                <w:szCs w:val="18"/>
              </w:rPr>
              <w:t>93</w:t>
            </w:r>
          </w:p>
        </w:tc>
        <w:tc>
          <w:tcPr>
            <w:tcW w:w="1257" w:type="dxa"/>
          </w:tcPr>
          <w:p w14:paraId="1202CD0D" w14:textId="77777777" w:rsidR="00D84B45" w:rsidRPr="009508A5" w:rsidRDefault="00D84B45" w:rsidP="009A54E6">
            <w:pPr>
              <w:rPr>
                <w:rFonts w:ascii="Arial" w:hAnsi="Arial" w:cs="Arial"/>
                <w:sz w:val="18"/>
                <w:szCs w:val="18"/>
              </w:rPr>
            </w:pPr>
            <w:r w:rsidRPr="009508A5">
              <w:rPr>
                <w:rFonts w:ascii="Arial" w:hAnsi="Arial" w:cs="Arial"/>
                <w:sz w:val="18"/>
                <w:szCs w:val="18"/>
              </w:rPr>
              <w:t>0.8 (0.4, 1.8)</w:t>
            </w:r>
          </w:p>
        </w:tc>
        <w:tc>
          <w:tcPr>
            <w:tcW w:w="1276" w:type="dxa"/>
          </w:tcPr>
          <w:p w14:paraId="10813561" w14:textId="77777777" w:rsidR="00D84B45" w:rsidRPr="009508A5" w:rsidRDefault="00D84B45" w:rsidP="009A54E6">
            <w:pPr>
              <w:rPr>
                <w:rFonts w:ascii="Arial" w:hAnsi="Arial" w:cs="Arial"/>
                <w:sz w:val="18"/>
                <w:szCs w:val="18"/>
              </w:rPr>
            </w:pPr>
            <w:r w:rsidRPr="009508A5">
              <w:rPr>
                <w:rFonts w:ascii="Arial" w:hAnsi="Arial" w:cs="Arial"/>
                <w:sz w:val="18"/>
                <w:szCs w:val="18"/>
              </w:rPr>
              <w:t>0.6 (0.3, 1.4)</w:t>
            </w:r>
          </w:p>
        </w:tc>
        <w:tc>
          <w:tcPr>
            <w:tcW w:w="1134" w:type="dxa"/>
          </w:tcPr>
          <w:p w14:paraId="47E992EB" w14:textId="77777777" w:rsidR="00D84B45" w:rsidRPr="009508A5" w:rsidRDefault="00D84B45" w:rsidP="009A54E6">
            <w:pPr>
              <w:rPr>
                <w:rFonts w:ascii="Arial" w:hAnsi="Arial" w:cs="Arial"/>
                <w:sz w:val="18"/>
                <w:szCs w:val="18"/>
              </w:rPr>
            </w:pPr>
            <w:r w:rsidRPr="009508A5">
              <w:rPr>
                <w:rFonts w:ascii="Arial" w:hAnsi="Arial" w:cs="Arial"/>
                <w:sz w:val="18"/>
                <w:szCs w:val="18"/>
              </w:rPr>
              <w:t>0.9 (0.5, 1.9)</w:t>
            </w:r>
          </w:p>
        </w:tc>
        <w:tc>
          <w:tcPr>
            <w:tcW w:w="1418" w:type="dxa"/>
          </w:tcPr>
          <w:p w14:paraId="66B6228D" w14:textId="77777777" w:rsidR="00D84B45" w:rsidRPr="009508A5" w:rsidRDefault="00D84B45" w:rsidP="009A54E6">
            <w:pPr>
              <w:rPr>
                <w:rFonts w:ascii="Arial" w:hAnsi="Arial" w:cs="Arial"/>
                <w:sz w:val="18"/>
                <w:szCs w:val="18"/>
              </w:rPr>
            </w:pPr>
            <w:r w:rsidRPr="009508A5">
              <w:rPr>
                <w:rFonts w:ascii="Arial" w:hAnsi="Arial" w:cs="Arial"/>
                <w:sz w:val="18"/>
                <w:szCs w:val="18"/>
              </w:rPr>
              <w:t>1.1 (0.4, 3.9)</w:t>
            </w:r>
          </w:p>
        </w:tc>
        <w:tc>
          <w:tcPr>
            <w:tcW w:w="850" w:type="dxa"/>
          </w:tcPr>
          <w:p w14:paraId="74586B9D" w14:textId="77777777" w:rsidR="00D84B45" w:rsidRPr="009508A5" w:rsidRDefault="00D84B45" w:rsidP="009A54E6">
            <w:pPr>
              <w:rPr>
                <w:rFonts w:ascii="Arial" w:hAnsi="Arial" w:cs="Arial"/>
                <w:sz w:val="18"/>
                <w:szCs w:val="18"/>
              </w:rPr>
            </w:pPr>
            <w:r w:rsidRPr="009508A5">
              <w:rPr>
                <w:rFonts w:ascii="Arial" w:hAnsi="Arial" w:cs="Arial"/>
                <w:sz w:val="18"/>
                <w:szCs w:val="18"/>
              </w:rPr>
              <w:t>0.2</w:t>
            </w:r>
          </w:p>
        </w:tc>
      </w:tr>
      <w:tr w:rsidR="00D84B45" w:rsidRPr="00E96EA2" w14:paraId="6305440D" w14:textId="77777777" w:rsidTr="00057C6D">
        <w:tc>
          <w:tcPr>
            <w:tcW w:w="1980" w:type="dxa"/>
          </w:tcPr>
          <w:p w14:paraId="55B6A79A" w14:textId="77777777" w:rsidR="00D84B45" w:rsidRPr="009508A5" w:rsidRDefault="00D84B45" w:rsidP="009A54E6">
            <w:pPr>
              <w:rPr>
                <w:rFonts w:ascii="Arial" w:hAnsi="Arial" w:cs="Arial"/>
                <w:sz w:val="18"/>
                <w:szCs w:val="18"/>
              </w:rPr>
            </w:pPr>
            <w:r w:rsidRPr="009508A5">
              <w:rPr>
                <w:rFonts w:ascii="Arial" w:hAnsi="Arial" w:cs="Arial"/>
                <w:b/>
                <w:sz w:val="18"/>
                <w:szCs w:val="18"/>
              </w:rPr>
              <w:t>Neutrophils</w:t>
            </w:r>
          </w:p>
        </w:tc>
        <w:tc>
          <w:tcPr>
            <w:tcW w:w="727" w:type="dxa"/>
          </w:tcPr>
          <w:p w14:paraId="5B4891E4" w14:textId="77777777" w:rsidR="00D84B45" w:rsidRPr="009508A5" w:rsidRDefault="00D84B45" w:rsidP="009A54E6">
            <w:pPr>
              <w:rPr>
                <w:rFonts w:ascii="Arial" w:hAnsi="Arial" w:cs="Arial"/>
                <w:sz w:val="18"/>
                <w:szCs w:val="18"/>
              </w:rPr>
            </w:pPr>
            <w:r w:rsidRPr="009508A5">
              <w:rPr>
                <w:rFonts w:ascii="Arial" w:hAnsi="Arial" w:cs="Arial"/>
                <w:sz w:val="18"/>
                <w:szCs w:val="18"/>
              </w:rPr>
              <w:t>93</w:t>
            </w:r>
          </w:p>
        </w:tc>
        <w:tc>
          <w:tcPr>
            <w:tcW w:w="1257" w:type="dxa"/>
          </w:tcPr>
          <w:p w14:paraId="0A11B498" w14:textId="77777777" w:rsidR="00D84B45" w:rsidRPr="009508A5" w:rsidRDefault="00D84B45" w:rsidP="009A54E6">
            <w:pPr>
              <w:rPr>
                <w:rFonts w:ascii="Arial" w:hAnsi="Arial" w:cs="Arial"/>
                <w:sz w:val="18"/>
                <w:szCs w:val="18"/>
              </w:rPr>
            </w:pPr>
            <w:r w:rsidRPr="009508A5">
              <w:rPr>
                <w:rFonts w:ascii="Arial" w:hAnsi="Arial" w:cs="Arial"/>
                <w:sz w:val="18"/>
                <w:szCs w:val="18"/>
              </w:rPr>
              <w:t>3 (1, 8)</w:t>
            </w:r>
          </w:p>
        </w:tc>
        <w:tc>
          <w:tcPr>
            <w:tcW w:w="1276" w:type="dxa"/>
          </w:tcPr>
          <w:p w14:paraId="6449D9BF" w14:textId="77777777" w:rsidR="00D84B45" w:rsidRPr="009508A5" w:rsidRDefault="00D84B45" w:rsidP="009A54E6">
            <w:pPr>
              <w:rPr>
                <w:rFonts w:ascii="Arial" w:hAnsi="Arial" w:cs="Arial"/>
                <w:sz w:val="18"/>
                <w:szCs w:val="18"/>
              </w:rPr>
            </w:pPr>
            <w:r w:rsidRPr="009508A5">
              <w:rPr>
                <w:rFonts w:ascii="Arial" w:hAnsi="Arial" w:cs="Arial"/>
                <w:sz w:val="18"/>
                <w:szCs w:val="18"/>
              </w:rPr>
              <w:t>2 (1, 5)</w:t>
            </w:r>
          </w:p>
        </w:tc>
        <w:tc>
          <w:tcPr>
            <w:tcW w:w="1134" w:type="dxa"/>
          </w:tcPr>
          <w:p w14:paraId="00336CE0" w14:textId="77777777" w:rsidR="00D84B45" w:rsidRPr="009508A5" w:rsidRDefault="00D84B45" w:rsidP="009A54E6">
            <w:pPr>
              <w:rPr>
                <w:rFonts w:ascii="Arial" w:hAnsi="Arial" w:cs="Arial"/>
                <w:sz w:val="18"/>
                <w:szCs w:val="18"/>
              </w:rPr>
            </w:pPr>
            <w:r w:rsidRPr="009508A5">
              <w:rPr>
                <w:rFonts w:ascii="Arial" w:hAnsi="Arial" w:cs="Arial"/>
                <w:sz w:val="18"/>
                <w:szCs w:val="18"/>
              </w:rPr>
              <w:t>6 (2, 14)</w:t>
            </w:r>
          </w:p>
        </w:tc>
        <w:tc>
          <w:tcPr>
            <w:tcW w:w="1418" w:type="dxa"/>
          </w:tcPr>
          <w:p w14:paraId="4FE483D9" w14:textId="77777777" w:rsidR="00D84B45" w:rsidRPr="009508A5" w:rsidRDefault="00D84B45" w:rsidP="009A54E6">
            <w:pPr>
              <w:rPr>
                <w:rFonts w:ascii="Arial" w:hAnsi="Arial" w:cs="Arial"/>
                <w:sz w:val="18"/>
                <w:szCs w:val="18"/>
              </w:rPr>
            </w:pPr>
            <w:r w:rsidRPr="009508A5">
              <w:rPr>
                <w:rFonts w:ascii="Arial" w:hAnsi="Arial" w:cs="Arial"/>
                <w:sz w:val="18"/>
                <w:szCs w:val="18"/>
              </w:rPr>
              <w:t>7 (4, 11)</w:t>
            </w:r>
          </w:p>
        </w:tc>
        <w:tc>
          <w:tcPr>
            <w:tcW w:w="850" w:type="dxa"/>
          </w:tcPr>
          <w:p w14:paraId="0CA2F7B3" w14:textId="77777777" w:rsidR="00D84B45" w:rsidRPr="009508A5" w:rsidRDefault="00D84B45" w:rsidP="009A54E6">
            <w:pPr>
              <w:rPr>
                <w:rFonts w:ascii="Arial" w:hAnsi="Arial" w:cs="Arial"/>
                <w:sz w:val="18"/>
                <w:szCs w:val="18"/>
              </w:rPr>
            </w:pPr>
            <w:r w:rsidRPr="009508A5">
              <w:rPr>
                <w:rFonts w:ascii="Arial" w:hAnsi="Arial" w:cs="Arial"/>
                <w:b/>
                <w:bCs/>
                <w:sz w:val="18"/>
                <w:szCs w:val="18"/>
              </w:rPr>
              <w:t>0.018</w:t>
            </w:r>
          </w:p>
        </w:tc>
      </w:tr>
      <w:tr w:rsidR="00D84B45" w:rsidRPr="00E96EA2" w14:paraId="2E9BD633" w14:textId="77777777" w:rsidTr="00057C6D">
        <w:tc>
          <w:tcPr>
            <w:tcW w:w="1980" w:type="dxa"/>
          </w:tcPr>
          <w:p w14:paraId="5C107F23" w14:textId="77777777" w:rsidR="00D84B45" w:rsidRPr="009508A5" w:rsidRDefault="00D84B45" w:rsidP="009A54E6">
            <w:pPr>
              <w:rPr>
                <w:rFonts w:ascii="Arial" w:hAnsi="Arial" w:cs="Arial"/>
                <w:sz w:val="18"/>
                <w:szCs w:val="18"/>
              </w:rPr>
            </w:pPr>
            <w:r w:rsidRPr="009508A5">
              <w:rPr>
                <w:rFonts w:ascii="Arial" w:hAnsi="Arial" w:cs="Arial"/>
                <w:b/>
                <w:sz w:val="18"/>
                <w:szCs w:val="18"/>
              </w:rPr>
              <w:t>log10 viral load</w:t>
            </w:r>
          </w:p>
        </w:tc>
        <w:tc>
          <w:tcPr>
            <w:tcW w:w="727" w:type="dxa"/>
          </w:tcPr>
          <w:p w14:paraId="7FEA4870" w14:textId="77777777" w:rsidR="00D84B45" w:rsidRPr="009508A5" w:rsidRDefault="00D84B45" w:rsidP="009A54E6">
            <w:pPr>
              <w:rPr>
                <w:rFonts w:ascii="Arial" w:hAnsi="Arial" w:cs="Arial"/>
                <w:sz w:val="18"/>
                <w:szCs w:val="18"/>
              </w:rPr>
            </w:pPr>
            <w:r w:rsidRPr="009508A5">
              <w:rPr>
                <w:rFonts w:ascii="Arial" w:hAnsi="Arial" w:cs="Arial"/>
                <w:sz w:val="18"/>
                <w:szCs w:val="18"/>
              </w:rPr>
              <w:t>97</w:t>
            </w:r>
          </w:p>
        </w:tc>
        <w:tc>
          <w:tcPr>
            <w:tcW w:w="1257" w:type="dxa"/>
          </w:tcPr>
          <w:p w14:paraId="59E9F203" w14:textId="77777777" w:rsidR="00D84B45" w:rsidRPr="009508A5" w:rsidRDefault="00D84B45" w:rsidP="009A54E6">
            <w:pPr>
              <w:rPr>
                <w:rFonts w:ascii="Arial" w:hAnsi="Arial" w:cs="Arial"/>
                <w:sz w:val="18"/>
                <w:szCs w:val="18"/>
              </w:rPr>
            </w:pPr>
            <w:r w:rsidRPr="009508A5">
              <w:rPr>
                <w:rFonts w:ascii="Arial" w:hAnsi="Arial" w:cs="Arial"/>
                <w:sz w:val="18"/>
                <w:szCs w:val="18"/>
              </w:rPr>
              <w:t>4.54 (3.16, 5.35)</w:t>
            </w:r>
          </w:p>
        </w:tc>
        <w:tc>
          <w:tcPr>
            <w:tcW w:w="1276" w:type="dxa"/>
          </w:tcPr>
          <w:p w14:paraId="7EF64AB5" w14:textId="77777777" w:rsidR="00D84B45" w:rsidRPr="009508A5" w:rsidRDefault="00D84B45" w:rsidP="009A54E6">
            <w:pPr>
              <w:rPr>
                <w:rFonts w:ascii="Arial" w:hAnsi="Arial" w:cs="Arial"/>
                <w:sz w:val="18"/>
                <w:szCs w:val="18"/>
              </w:rPr>
            </w:pPr>
            <w:r w:rsidRPr="009508A5">
              <w:rPr>
                <w:rFonts w:ascii="Arial" w:hAnsi="Arial" w:cs="Arial"/>
                <w:sz w:val="18"/>
                <w:szCs w:val="18"/>
              </w:rPr>
              <w:t>5.07 (4.03, 5.55)</w:t>
            </w:r>
          </w:p>
        </w:tc>
        <w:tc>
          <w:tcPr>
            <w:tcW w:w="1134" w:type="dxa"/>
          </w:tcPr>
          <w:p w14:paraId="499CF7FE" w14:textId="77777777" w:rsidR="00D84B45" w:rsidRPr="009508A5" w:rsidRDefault="00D84B45" w:rsidP="009A54E6">
            <w:pPr>
              <w:rPr>
                <w:rFonts w:ascii="Arial" w:hAnsi="Arial" w:cs="Arial"/>
                <w:sz w:val="18"/>
                <w:szCs w:val="18"/>
              </w:rPr>
            </w:pPr>
            <w:r w:rsidRPr="009508A5">
              <w:rPr>
                <w:rFonts w:ascii="Arial" w:hAnsi="Arial" w:cs="Arial"/>
                <w:sz w:val="18"/>
                <w:szCs w:val="18"/>
              </w:rPr>
              <w:t>3.58 (2.76, 5.10)</w:t>
            </w:r>
          </w:p>
        </w:tc>
        <w:tc>
          <w:tcPr>
            <w:tcW w:w="1418" w:type="dxa"/>
          </w:tcPr>
          <w:p w14:paraId="25E29707" w14:textId="77777777" w:rsidR="00D84B45" w:rsidRPr="009508A5" w:rsidRDefault="00D84B45" w:rsidP="009A54E6">
            <w:pPr>
              <w:rPr>
                <w:rFonts w:ascii="Arial" w:hAnsi="Arial" w:cs="Arial"/>
                <w:sz w:val="18"/>
                <w:szCs w:val="18"/>
              </w:rPr>
            </w:pPr>
            <w:r w:rsidRPr="009508A5">
              <w:rPr>
                <w:rFonts w:ascii="Arial" w:hAnsi="Arial" w:cs="Arial"/>
                <w:sz w:val="18"/>
                <w:szCs w:val="18"/>
              </w:rPr>
              <w:t>3.48 (1.70, 4.33)</w:t>
            </w:r>
          </w:p>
        </w:tc>
        <w:tc>
          <w:tcPr>
            <w:tcW w:w="850" w:type="dxa"/>
          </w:tcPr>
          <w:p w14:paraId="00C8B386" w14:textId="77777777" w:rsidR="00D84B45" w:rsidRPr="009508A5" w:rsidRDefault="00D84B45" w:rsidP="009A54E6">
            <w:pPr>
              <w:rPr>
                <w:rFonts w:ascii="Arial" w:hAnsi="Arial" w:cs="Arial"/>
                <w:sz w:val="18"/>
                <w:szCs w:val="18"/>
              </w:rPr>
            </w:pPr>
            <w:r w:rsidRPr="009508A5">
              <w:rPr>
                <w:rFonts w:ascii="Arial" w:hAnsi="Arial" w:cs="Arial"/>
                <w:b/>
                <w:bCs/>
                <w:sz w:val="18"/>
                <w:szCs w:val="18"/>
              </w:rPr>
              <w:t>&lt;0.001</w:t>
            </w:r>
          </w:p>
        </w:tc>
      </w:tr>
      <w:tr w:rsidR="00D84B45" w:rsidRPr="00E96EA2" w14:paraId="4D76F99A" w14:textId="77777777" w:rsidTr="00057C6D">
        <w:tc>
          <w:tcPr>
            <w:tcW w:w="1980" w:type="dxa"/>
          </w:tcPr>
          <w:p w14:paraId="2B75370D" w14:textId="77777777" w:rsidR="00D84B45" w:rsidRPr="009508A5" w:rsidRDefault="00D84B45" w:rsidP="009A54E6">
            <w:pPr>
              <w:rPr>
                <w:rFonts w:ascii="Arial" w:hAnsi="Arial" w:cs="Arial"/>
                <w:sz w:val="18"/>
                <w:szCs w:val="18"/>
              </w:rPr>
            </w:pPr>
            <w:r w:rsidRPr="009508A5">
              <w:rPr>
                <w:rFonts w:ascii="Arial" w:hAnsi="Arial" w:cs="Arial"/>
                <w:b/>
                <w:sz w:val="18"/>
                <w:szCs w:val="18"/>
              </w:rPr>
              <w:t>Sodium mmol/L</w:t>
            </w:r>
          </w:p>
        </w:tc>
        <w:tc>
          <w:tcPr>
            <w:tcW w:w="727" w:type="dxa"/>
          </w:tcPr>
          <w:p w14:paraId="4ACDA881" w14:textId="77777777" w:rsidR="00D84B45" w:rsidRPr="009508A5" w:rsidRDefault="00D84B45" w:rsidP="009A54E6">
            <w:pPr>
              <w:rPr>
                <w:rFonts w:ascii="Arial" w:hAnsi="Arial" w:cs="Arial"/>
                <w:sz w:val="18"/>
                <w:szCs w:val="18"/>
              </w:rPr>
            </w:pPr>
            <w:r w:rsidRPr="009508A5">
              <w:rPr>
                <w:rFonts w:ascii="Arial" w:hAnsi="Arial" w:cs="Arial"/>
                <w:sz w:val="18"/>
                <w:szCs w:val="18"/>
              </w:rPr>
              <w:t>407</w:t>
            </w:r>
          </w:p>
        </w:tc>
        <w:tc>
          <w:tcPr>
            <w:tcW w:w="1257" w:type="dxa"/>
          </w:tcPr>
          <w:p w14:paraId="4EC63697" w14:textId="77777777" w:rsidR="00D84B45" w:rsidRPr="009508A5" w:rsidRDefault="00D84B45" w:rsidP="009A54E6">
            <w:pPr>
              <w:rPr>
                <w:rFonts w:ascii="Arial" w:hAnsi="Arial" w:cs="Arial"/>
                <w:sz w:val="18"/>
                <w:szCs w:val="18"/>
              </w:rPr>
            </w:pPr>
            <w:r w:rsidRPr="009508A5">
              <w:rPr>
                <w:rFonts w:ascii="Arial" w:hAnsi="Arial" w:cs="Arial"/>
                <w:sz w:val="18"/>
                <w:szCs w:val="18"/>
              </w:rPr>
              <w:t>134.0 (130.0, 137.0)</w:t>
            </w:r>
          </w:p>
        </w:tc>
        <w:tc>
          <w:tcPr>
            <w:tcW w:w="1276" w:type="dxa"/>
          </w:tcPr>
          <w:p w14:paraId="25291939" w14:textId="77777777" w:rsidR="00D84B45" w:rsidRPr="009508A5" w:rsidRDefault="00D84B45" w:rsidP="009A54E6">
            <w:pPr>
              <w:rPr>
                <w:rFonts w:ascii="Arial" w:hAnsi="Arial" w:cs="Arial"/>
                <w:sz w:val="18"/>
                <w:szCs w:val="18"/>
              </w:rPr>
            </w:pPr>
            <w:r w:rsidRPr="009508A5">
              <w:rPr>
                <w:rFonts w:ascii="Arial" w:hAnsi="Arial" w:cs="Arial"/>
                <w:sz w:val="18"/>
                <w:szCs w:val="18"/>
              </w:rPr>
              <w:t>134.0 (130.0, 137.0)</w:t>
            </w:r>
          </w:p>
        </w:tc>
        <w:tc>
          <w:tcPr>
            <w:tcW w:w="1134" w:type="dxa"/>
          </w:tcPr>
          <w:p w14:paraId="34B9556E" w14:textId="77777777" w:rsidR="00D84B45" w:rsidRPr="009508A5" w:rsidRDefault="00D84B45" w:rsidP="009A54E6">
            <w:pPr>
              <w:rPr>
                <w:rFonts w:ascii="Arial" w:hAnsi="Arial" w:cs="Arial"/>
                <w:sz w:val="18"/>
                <w:szCs w:val="18"/>
              </w:rPr>
            </w:pPr>
            <w:r w:rsidRPr="009508A5">
              <w:rPr>
                <w:rFonts w:ascii="Arial" w:hAnsi="Arial" w:cs="Arial"/>
                <w:sz w:val="18"/>
                <w:szCs w:val="18"/>
              </w:rPr>
              <w:t>134.0 (130.0, 137.0)</w:t>
            </w:r>
          </w:p>
        </w:tc>
        <w:tc>
          <w:tcPr>
            <w:tcW w:w="1418" w:type="dxa"/>
          </w:tcPr>
          <w:p w14:paraId="450F3FDE" w14:textId="77777777" w:rsidR="00D84B45" w:rsidRPr="009508A5" w:rsidRDefault="00D84B45" w:rsidP="009A54E6">
            <w:pPr>
              <w:rPr>
                <w:rFonts w:ascii="Arial" w:hAnsi="Arial" w:cs="Arial"/>
                <w:sz w:val="18"/>
                <w:szCs w:val="18"/>
              </w:rPr>
            </w:pPr>
            <w:r w:rsidRPr="009508A5">
              <w:rPr>
                <w:rFonts w:ascii="Arial" w:hAnsi="Arial" w:cs="Arial"/>
                <w:sz w:val="18"/>
                <w:szCs w:val="18"/>
              </w:rPr>
              <w:t>133.0 (130.0, 136.0)</w:t>
            </w:r>
          </w:p>
        </w:tc>
        <w:tc>
          <w:tcPr>
            <w:tcW w:w="850" w:type="dxa"/>
          </w:tcPr>
          <w:p w14:paraId="7511F87E" w14:textId="77777777" w:rsidR="00D84B45" w:rsidRPr="009508A5" w:rsidRDefault="00D84B45" w:rsidP="009A54E6">
            <w:pPr>
              <w:rPr>
                <w:rFonts w:ascii="Arial" w:hAnsi="Arial" w:cs="Arial"/>
                <w:sz w:val="18"/>
                <w:szCs w:val="18"/>
              </w:rPr>
            </w:pPr>
            <w:r w:rsidRPr="009508A5">
              <w:rPr>
                <w:rFonts w:ascii="Arial" w:hAnsi="Arial" w:cs="Arial"/>
                <w:sz w:val="18"/>
                <w:szCs w:val="18"/>
              </w:rPr>
              <w:t>&gt;0.9</w:t>
            </w:r>
          </w:p>
        </w:tc>
      </w:tr>
      <w:tr w:rsidR="00D84B45" w:rsidRPr="00E96EA2" w14:paraId="53078740" w14:textId="77777777" w:rsidTr="00057C6D">
        <w:tc>
          <w:tcPr>
            <w:tcW w:w="1980" w:type="dxa"/>
          </w:tcPr>
          <w:p w14:paraId="68525E49" w14:textId="77777777" w:rsidR="00D84B45" w:rsidRPr="009508A5" w:rsidRDefault="00D84B45" w:rsidP="009A54E6">
            <w:pPr>
              <w:rPr>
                <w:rFonts w:ascii="Arial" w:hAnsi="Arial" w:cs="Arial"/>
                <w:sz w:val="18"/>
                <w:szCs w:val="18"/>
              </w:rPr>
            </w:pPr>
            <w:r w:rsidRPr="009508A5">
              <w:rPr>
                <w:rFonts w:ascii="Arial" w:hAnsi="Arial" w:cs="Arial"/>
                <w:b/>
                <w:sz w:val="18"/>
                <w:szCs w:val="18"/>
              </w:rPr>
              <w:t>Potassium mmol/L</w:t>
            </w:r>
          </w:p>
        </w:tc>
        <w:tc>
          <w:tcPr>
            <w:tcW w:w="727" w:type="dxa"/>
          </w:tcPr>
          <w:p w14:paraId="3AF81274" w14:textId="77777777" w:rsidR="00D84B45" w:rsidRPr="009508A5" w:rsidRDefault="00D84B45" w:rsidP="009A54E6">
            <w:pPr>
              <w:rPr>
                <w:rFonts w:ascii="Arial" w:hAnsi="Arial" w:cs="Arial"/>
                <w:sz w:val="18"/>
                <w:szCs w:val="18"/>
              </w:rPr>
            </w:pPr>
            <w:r w:rsidRPr="009508A5">
              <w:rPr>
                <w:rFonts w:ascii="Arial" w:hAnsi="Arial" w:cs="Arial"/>
                <w:sz w:val="18"/>
                <w:szCs w:val="18"/>
              </w:rPr>
              <w:t>408</w:t>
            </w:r>
          </w:p>
        </w:tc>
        <w:tc>
          <w:tcPr>
            <w:tcW w:w="1257" w:type="dxa"/>
          </w:tcPr>
          <w:p w14:paraId="59E8B040" w14:textId="77777777" w:rsidR="00D84B45" w:rsidRPr="009508A5" w:rsidRDefault="00D84B45" w:rsidP="009A54E6">
            <w:pPr>
              <w:rPr>
                <w:rFonts w:ascii="Arial" w:hAnsi="Arial" w:cs="Arial"/>
                <w:sz w:val="18"/>
                <w:szCs w:val="18"/>
              </w:rPr>
            </w:pPr>
            <w:r w:rsidRPr="009508A5">
              <w:rPr>
                <w:rFonts w:ascii="Arial" w:hAnsi="Arial" w:cs="Arial"/>
                <w:sz w:val="18"/>
                <w:szCs w:val="18"/>
              </w:rPr>
              <w:t>4.10 (3.60, 4.60)</w:t>
            </w:r>
          </w:p>
        </w:tc>
        <w:tc>
          <w:tcPr>
            <w:tcW w:w="1276" w:type="dxa"/>
          </w:tcPr>
          <w:p w14:paraId="4EBE655C" w14:textId="77777777" w:rsidR="00D84B45" w:rsidRPr="009508A5" w:rsidRDefault="00D84B45" w:rsidP="009A54E6">
            <w:pPr>
              <w:rPr>
                <w:rFonts w:ascii="Arial" w:hAnsi="Arial" w:cs="Arial"/>
                <w:sz w:val="18"/>
                <w:szCs w:val="18"/>
              </w:rPr>
            </w:pPr>
            <w:r w:rsidRPr="009508A5">
              <w:rPr>
                <w:rFonts w:ascii="Arial" w:hAnsi="Arial" w:cs="Arial"/>
                <w:sz w:val="18"/>
                <w:szCs w:val="18"/>
              </w:rPr>
              <w:t>4.00 (3.60, 4.60)</w:t>
            </w:r>
          </w:p>
        </w:tc>
        <w:tc>
          <w:tcPr>
            <w:tcW w:w="1134" w:type="dxa"/>
          </w:tcPr>
          <w:p w14:paraId="794359A7" w14:textId="77777777" w:rsidR="00D84B45" w:rsidRPr="009508A5" w:rsidRDefault="00D84B45" w:rsidP="009A54E6">
            <w:pPr>
              <w:rPr>
                <w:rFonts w:ascii="Arial" w:hAnsi="Arial" w:cs="Arial"/>
                <w:sz w:val="18"/>
                <w:szCs w:val="18"/>
              </w:rPr>
            </w:pPr>
            <w:r w:rsidRPr="009508A5">
              <w:rPr>
                <w:rFonts w:ascii="Arial" w:hAnsi="Arial" w:cs="Arial"/>
                <w:sz w:val="18"/>
                <w:szCs w:val="18"/>
              </w:rPr>
              <w:t>4.05 (3.70, 4.50)</w:t>
            </w:r>
          </w:p>
        </w:tc>
        <w:tc>
          <w:tcPr>
            <w:tcW w:w="1418" w:type="dxa"/>
          </w:tcPr>
          <w:p w14:paraId="27D356B4" w14:textId="77777777" w:rsidR="00D84B45" w:rsidRPr="009508A5" w:rsidRDefault="00D84B45" w:rsidP="009A54E6">
            <w:pPr>
              <w:rPr>
                <w:rFonts w:ascii="Arial" w:hAnsi="Arial" w:cs="Arial"/>
                <w:sz w:val="18"/>
                <w:szCs w:val="18"/>
              </w:rPr>
            </w:pPr>
            <w:r w:rsidRPr="009508A5">
              <w:rPr>
                <w:rFonts w:ascii="Arial" w:hAnsi="Arial" w:cs="Arial"/>
                <w:sz w:val="18"/>
                <w:szCs w:val="18"/>
              </w:rPr>
              <w:t>4.20 (3.60, 4.70)</w:t>
            </w:r>
          </w:p>
        </w:tc>
        <w:tc>
          <w:tcPr>
            <w:tcW w:w="850" w:type="dxa"/>
          </w:tcPr>
          <w:p w14:paraId="71B1F4C1" w14:textId="77777777" w:rsidR="00D84B45" w:rsidRPr="009508A5" w:rsidRDefault="00D84B45" w:rsidP="009A54E6">
            <w:pPr>
              <w:rPr>
                <w:rFonts w:ascii="Arial" w:hAnsi="Arial" w:cs="Arial"/>
                <w:sz w:val="18"/>
                <w:szCs w:val="18"/>
              </w:rPr>
            </w:pPr>
            <w:r w:rsidRPr="009508A5">
              <w:rPr>
                <w:rFonts w:ascii="Arial" w:hAnsi="Arial" w:cs="Arial"/>
                <w:sz w:val="18"/>
                <w:szCs w:val="18"/>
              </w:rPr>
              <w:t>0.5</w:t>
            </w:r>
          </w:p>
        </w:tc>
      </w:tr>
      <w:tr w:rsidR="00D84B45" w:rsidRPr="00E96EA2" w14:paraId="53408D22" w14:textId="77777777" w:rsidTr="00057C6D">
        <w:tc>
          <w:tcPr>
            <w:tcW w:w="1980" w:type="dxa"/>
          </w:tcPr>
          <w:p w14:paraId="2B4D7D5C" w14:textId="77777777" w:rsidR="00D84B45" w:rsidRPr="009508A5" w:rsidRDefault="00D84B45" w:rsidP="009A54E6">
            <w:pPr>
              <w:rPr>
                <w:rFonts w:ascii="Arial" w:hAnsi="Arial" w:cs="Arial"/>
                <w:sz w:val="18"/>
                <w:szCs w:val="18"/>
              </w:rPr>
            </w:pPr>
            <w:r w:rsidRPr="00E96EA2">
              <w:rPr>
                <w:rFonts w:ascii="Arial" w:hAnsi="Arial" w:cs="Arial"/>
                <w:b/>
                <w:bCs/>
                <w:sz w:val="18"/>
                <w:szCs w:val="18"/>
              </w:rPr>
              <w:t>Opportunistic infections (OI)</w:t>
            </w:r>
          </w:p>
        </w:tc>
        <w:tc>
          <w:tcPr>
            <w:tcW w:w="727" w:type="dxa"/>
          </w:tcPr>
          <w:p w14:paraId="56CEFDE0" w14:textId="77777777" w:rsidR="00D84B45" w:rsidRPr="009508A5" w:rsidRDefault="00D84B45" w:rsidP="009A54E6">
            <w:pPr>
              <w:rPr>
                <w:rFonts w:ascii="Arial" w:hAnsi="Arial" w:cs="Arial"/>
                <w:sz w:val="18"/>
                <w:szCs w:val="18"/>
              </w:rPr>
            </w:pPr>
          </w:p>
        </w:tc>
        <w:tc>
          <w:tcPr>
            <w:tcW w:w="1257" w:type="dxa"/>
          </w:tcPr>
          <w:p w14:paraId="5DEE50D7" w14:textId="77777777" w:rsidR="00D84B45" w:rsidRPr="009508A5" w:rsidRDefault="00D84B45" w:rsidP="009A54E6">
            <w:pPr>
              <w:rPr>
                <w:rFonts w:ascii="Arial" w:hAnsi="Arial" w:cs="Arial"/>
                <w:sz w:val="18"/>
                <w:szCs w:val="18"/>
              </w:rPr>
            </w:pPr>
          </w:p>
        </w:tc>
        <w:tc>
          <w:tcPr>
            <w:tcW w:w="1276" w:type="dxa"/>
          </w:tcPr>
          <w:p w14:paraId="1AA03979" w14:textId="77777777" w:rsidR="00D84B45" w:rsidRPr="009508A5" w:rsidRDefault="00D84B45" w:rsidP="009A54E6">
            <w:pPr>
              <w:rPr>
                <w:rFonts w:ascii="Arial" w:hAnsi="Arial" w:cs="Arial"/>
                <w:sz w:val="18"/>
                <w:szCs w:val="18"/>
              </w:rPr>
            </w:pPr>
          </w:p>
        </w:tc>
        <w:tc>
          <w:tcPr>
            <w:tcW w:w="1134" w:type="dxa"/>
          </w:tcPr>
          <w:p w14:paraId="0FC9A9FB" w14:textId="77777777" w:rsidR="00D84B45" w:rsidRPr="009508A5" w:rsidRDefault="00D84B45" w:rsidP="009A54E6">
            <w:pPr>
              <w:rPr>
                <w:rFonts w:ascii="Arial" w:hAnsi="Arial" w:cs="Arial"/>
                <w:sz w:val="18"/>
                <w:szCs w:val="18"/>
              </w:rPr>
            </w:pPr>
          </w:p>
        </w:tc>
        <w:tc>
          <w:tcPr>
            <w:tcW w:w="1418" w:type="dxa"/>
          </w:tcPr>
          <w:p w14:paraId="468ABF8D" w14:textId="77777777" w:rsidR="00D84B45" w:rsidRPr="009508A5" w:rsidRDefault="00D84B45" w:rsidP="009A54E6">
            <w:pPr>
              <w:rPr>
                <w:rFonts w:ascii="Arial" w:hAnsi="Arial" w:cs="Arial"/>
                <w:sz w:val="18"/>
                <w:szCs w:val="18"/>
              </w:rPr>
            </w:pPr>
          </w:p>
        </w:tc>
        <w:tc>
          <w:tcPr>
            <w:tcW w:w="850" w:type="dxa"/>
          </w:tcPr>
          <w:p w14:paraId="53E354FF" w14:textId="77777777" w:rsidR="00D84B45" w:rsidRPr="009508A5" w:rsidRDefault="00D84B45" w:rsidP="009A54E6">
            <w:pPr>
              <w:rPr>
                <w:rFonts w:ascii="Arial" w:hAnsi="Arial" w:cs="Arial"/>
                <w:sz w:val="18"/>
                <w:szCs w:val="18"/>
              </w:rPr>
            </w:pPr>
          </w:p>
        </w:tc>
      </w:tr>
      <w:tr w:rsidR="00D84B45" w:rsidRPr="00E96EA2" w14:paraId="202F5FDF" w14:textId="77777777" w:rsidTr="00057C6D">
        <w:tc>
          <w:tcPr>
            <w:tcW w:w="1980" w:type="dxa"/>
          </w:tcPr>
          <w:p w14:paraId="6E732AAA" w14:textId="77777777" w:rsidR="00D84B45" w:rsidRPr="009508A5" w:rsidRDefault="00D84B45" w:rsidP="009A54E6">
            <w:pPr>
              <w:rPr>
                <w:rFonts w:ascii="Arial" w:hAnsi="Arial" w:cs="Arial"/>
                <w:sz w:val="18"/>
                <w:szCs w:val="18"/>
              </w:rPr>
            </w:pPr>
            <w:r w:rsidRPr="009508A5">
              <w:rPr>
                <w:rFonts w:ascii="Arial" w:hAnsi="Arial" w:cs="Arial"/>
                <w:b/>
                <w:sz w:val="18"/>
                <w:szCs w:val="18"/>
              </w:rPr>
              <w:t>Tuberculosis</w:t>
            </w:r>
          </w:p>
        </w:tc>
        <w:tc>
          <w:tcPr>
            <w:tcW w:w="727" w:type="dxa"/>
          </w:tcPr>
          <w:p w14:paraId="5338A961" w14:textId="77777777" w:rsidR="00D84B45" w:rsidRPr="009508A5" w:rsidRDefault="00D84B45" w:rsidP="009A54E6">
            <w:pPr>
              <w:rPr>
                <w:rFonts w:ascii="Arial" w:hAnsi="Arial" w:cs="Arial"/>
                <w:sz w:val="18"/>
                <w:szCs w:val="18"/>
              </w:rPr>
            </w:pPr>
            <w:r w:rsidRPr="009508A5">
              <w:rPr>
                <w:rFonts w:ascii="Arial" w:hAnsi="Arial" w:cs="Arial"/>
                <w:sz w:val="18"/>
                <w:szCs w:val="18"/>
              </w:rPr>
              <w:t>428</w:t>
            </w:r>
          </w:p>
        </w:tc>
        <w:tc>
          <w:tcPr>
            <w:tcW w:w="1257" w:type="dxa"/>
          </w:tcPr>
          <w:p w14:paraId="3FC6BE30" w14:textId="77777777" w:rsidR="00D84B45" w:rsidRPr="009508A5" w:rsidRDefault="00D84B45" w:rsidP="009A54E6">
            <w:pPr>
              <w:rPr>
                <w:rFonts w:ascii="Arial" w:hAnsi="Arial" w:cs="Arial"/>
                <w:sz w:val="18"/>
                <w:szCs w:val="18"/>
              </w:rPr>
            </w:pPr>
            <w:r w:rsidRPr="009508A5">
              <w:rPr>
                <w:rFonts w:ascii="Arial" w:hAnsi="Arial" w:cs="Arial"/>
                <w:sz w:val="18"/>
                <w:szCs w:val="18"/>
              </w:rPr>
              <w:t>312 (72.9%)</w:t>
            </w:r>
          </w:p>
        </w:tc>
        <w:tc>
          <w:tcPr>
            <w:tcW w:w="1276" w:type="dxa"/>
          </w:tcPr>
          <w:p w14:paraId="467B0A02" w14:textId="77777777" w:rsidR="00D84B45" w:rsidRPr="009508A5" w:rsidRDefault="00D84B45" w:rsidP="009A54E6">
            <w:pPr>
              <w:rPr>
                <w:rFonts w:ascii="Arial" w:hAnsi="Arial" w:cs="Arial"/>
                <w:sz w:val="18"/>
                <w:szCs w:val="18"/>
              </w:rPr>
            </w:pPr>
            <w:r w:rsidRPr="009508A5">
              <w:rPr>
                <w:rFonts w:ascii="Arial" w:hAnsi="Arial" w:cs="Arial"/>
                <w:sz w:val="18"/>
                <w:szCs w:val="18"/>
              </w:rPr>
              <w:t>155 (73.8%)</w:t>
            </w:r>
          </w:p>
        </w:tc>
        <w:tc>
          <w:tcPr>
            <w:tcW w:w="1134" w:type="dxa"/>
          </w:tcPr>
          <w:p w14:paraId="793BCF02" w14:textId="77777777" w:rsidR="00D84B45" w:rsidRPr="009508A5" w:rsidRDefault="00D84B45" w:rsidP="009A54E6">
            <w:pPr>
              <w:rPr>
                <w:rFonts w:ascii="Arial" w:hAnsi="Arial" w:cs="Arial"/>
                <w:sz w:val="18"/>
                <w:szCs w:val="18"/>
              </w:rPr>
            </w:pPr>
            <w:r w:rsidRPr="009508A5">
              <w:rPr>
                <w:rFonts w:ascii="Arial" w:hAnsi="Arial" w:cs="Arial"/>
                <w:sz w:val="18"/>
                <w:szCs w:val="18"/>
              </w:rPr>
              <w:t>83 (73.5%)</w:t>
            </w:r>
          </w:p>
        </w:tc>
        <w:tc>
          <w:tcPr>
            <w:tcW w:w="1418" w:type="dxa"/>
          </w:tcPr>
          <w:p w14:paraId="0681693B" w14:textId="77777777" w:rsidR="00D84B45" w:rsidRPr="009508A5" w:rsidRDefault="00D84B45" w:rsidP="009A54E6">
            <w:pPr>
              <w:rPr>
                <w:rFonts w:ascii="Arial" w:hAnsi="Arial" w:cs="Arial"/>
                <w:sz w:val="18"/>
                <w:szCs w:val="18"/>
              </w:rPr>
            </w:pPr>
            <w:r w:rsidRPr="009508A5">
              <w:rPr>
                <w:rFonts w:ascii="Arial" w:hAnsi="Arial" w:cs="Arial"/>
                <w:sz w:val="18"/>
                <w:szCs w:val="18"/>
              </w:rPr>
              <w:t>74 (70.5%)</w:t>
            </w:r>
          </w:p>
        </w:tc>
        <w:tc>
          <w:tcPr>
            <w:tcW w:w="850" w:type="dxa"/>
          </w:tcPr>
          <w:p w14:paraId="2DAEA652" w14:textId="77777777" w:rsidR="00D84B45" w:rsidRPr="009508A5" w:rsidRDefault="00D84B45" w:rsidP="009A54E6">
            <w:pPr>
              <w:rPr>
                <w:rFonts w:ascii="Arial" w:hAnsi="Arial" w:cs="Arial"/>
                <w:sz w:val="18"/>
                <w:szCs w:val="18"/>
              </w:rPr>
            </w:pPr>
            <w:r w:rsidRPr="009508A5">
              <w:rPr>
                <w:rFonts w:ascii="Arial" w:hAnsi="Arial" w:cs="Arial"/>
                <w:sz w:val="18"/>
                <w:szCs w:val="18"/>
              </w:rPr>
              <w:t>0.8</w:t>
            </w:r>
          </w:p>
        </w:tc>
      </w:tr>
      <w:tr w:rsidR="00D84B45" w:rsidRPr="00E96EA2" w14:paraId="08E6FFBF" w14:textId="77777777" w:rsidTr="00057C6D">
        <w:tc>
          <w:tcPr>
            <w:tcW w:w="1980" w:type="dxa"/>
          </w:tcPr>
          <w:p w14:paraId="547DBDCF" w14:textId="77777777" w:rsidR="00D84B45" w:rsidRPr="009508A5" w:rsidRDefault="00D84B45" w:rsidP="009A54E6">
            <w:pPr>
              <w:rPr>
                <w:rFonts w:ascii="Arial" w:hAnsi="Arial" w:cs="Arial"/>
                <w:sz w:val="18"/>
                <w:szCs w:val="18"/>
              </w:rPr>
            </w:pPr>
            <w:r w:rsidRPr="009508A5">
              <w:rPr>
                <w:rFonts w:ascii="Arial" w:hAnsi="Arial" w:cs="Arial"/>
                <w:b/>
                <w:sz w:val="18"/>
                <w:szCs w:val="18"/>
              </w:rPr>
              <w:t>Cryptococcus neoformans</w:t>
            </w:r>
          </w:p>
        </w:tc>
        <w:tc>
          <w:tcPr>
            <w:tcW w:w="727" w:type="dxa"/>
          </w:tcPr>
          <w:p w14:paraId="76E79932" w14:textId="77777777" w:rsidR="00D84B45" w:rsidRPr="009508A5" w:rsidRDefault="00D84B45" w:rsidP="009A54E6">
            <w:pPr>
              <w:rPr>
                <w:rFonts w:ascii="Arial" w:hAnsi="Arial" w:cs="Arial"/>
                <w:sz w:val="18"/>
                <w:szCs w:val="18"/>
              </w:rPr>
            </w:pPr>
            <w:r w:rsidRPr="009508A5">
              <w:rPr>
                <w:rFonts w:ascii="Arial" w:hAnsi="Arial" w:cs="Arial"/>
                <w:sz w:val="18"/>
                <w:szCs w:val="18"/>
              </w:rPr>
              <w:t>428</w:t>
            </w:r>
          </w:p>
        </w:tc>
        <w:tc>
          <w:tcPr>
            <w:tcW w:w="1257" w:type="dxa"/>
          </w:tcPr>
          <w:p w14:paraId="2DECFBB1" w14:textId="77777777" w:rsidR="00D84B45" w:rsidRPr="009508A5" w:rsidRDefault="00D84B45" w:rsidP="009A54E6">
            <w:pPr>
              <w:rPr>
                <w:rFonts w:ascii="Arial" w:hAnsi="Arial" w:cs="Arial"/>
                <w:sz w:val="18"/>
                <w:szCs w:val="18"/>
              </w:rPr>
            </w:pPr>
            <w:r w:rsidRPr="009508A5">
              <w:rPr>
                <w:rFonts w:ascii="Arial" w:hAnsi="Arial" w:cs="Arial"/>
                <w:sz w:val="18"/>
                <w:szCs w:val="18"/>
              </w:rPr>
              <w:t>1 (0.2%)</w:t>
            </w:r>
          </w:p>
        </w:tc>
        <w:tc>
          <w:tcPr>
            <w:tcW w:w="1276" w:type="dxa"/>
          </w:tcPr>
          <w:p w14:paraId="778077C2" w14:textId="77777777" w:rsidR="00D84B45" w:rsidRPr="009508A5" w:rsidRDefault="00D84B45" w:rsidP="009A54E6">
            <w:pPr>
              <w:rPr>
                <w:rFonts w:ascii="Arial" w:hAnsi="Arial" w:cs="Arial"/>
                <w:sz w:val="18"/>
                <w:szCs w:val="18"/>
              </w:rPr>
            </w:pPr>
            <w:r w:rsidRPr="009508A5">
              <w:rPr>
                <w:rFonts w:ascii="Arial" w:hAnsi="Arial" w:cs="Arial"/>
                <w:sz w:val="18"/>
                <w:szCs w:val="18"/>
              </w:rPr>
              <w:t>1 (0.5%)</w:t>
            </w:r>
          </w:p>
        </w:tc>
        <w:tc>
          <w:tcPr>
            <w:tcW w:w="1134" w:type="dxa"/>
          </w:tcPr>
          <w:p w14:paraId="167F521A" w14:textId="77777777" w:rsidR="00D84B45" w:rsidRPr="009508A5" w:rsidRDefault="00D84B45" w:rsidP="009A54E6">
            <w:pPr>
              <w:rPr>
                <w:rFonts w:ascii="Arial" w:hAnsi="Arial" w:cs="Arial"/>
                <w:sz w:val="18"/>
                <w:szCs w:val="18"/>
              </w:rPr>
            </w:pPr>
            <w:r w:rsidRPr="009508A5">
              <w:rPr>
                <w:rFonts w:ascii="Arial" w:hAnsi="Arial" w:cs="Arial"/>
                <w:sz w:val="18"/>
                <w:szCs w:val="18"/>
              </w:rPr>
              <w:t>0 (0.0%)</w:t>
            </w:r>
          </w:p>
        </w:tc>
        <w:tc>
          <w:tcPr>
            <w:tcW w:w="1418" w:type="dxa"/>
          </w:tcPr>
          <w:p w14:paraId="2D7D7667" w14:textId="77777777" w:rsidR="00D84B45" w:rsidRPr="009508A5" w:rsidRDefault="00D84B45" w:rsidP="009A54E6">
            <w:pPr>
              <w:rPr>
                <w:rFonts w:ascii="Arial" w:hAnsi="Arial" w:cs="Arial"/>
                <w:sz w:val="18"/>
                <w:szCs w:val="18"/>
              </w:rPr>
            </w:pPr>
            <w:r w:rsidRPr="009508A5">
              <w:rPr>
                <w:rFonts w:ascii="Arial" w:hAnsi="Arial" w:cs="Arial"/>
                <w:sz w:val="18"/>
                <w:szCs w:val="18"/>
              </w:rPr>
              <w:t>0 (0.0%)</w:t>
            </w:r>
          </w:p>
        </w:tc>
        <w:tc>
          <w:tcPr>
            <w:tcW w:w="850" w:type="dxa"/>
          </w:tcPr>
          <w:p w14:paraId="413427C8" w14:textId="77777777" w:rsidR="00D84B45" w:rsidRPr="009508A5" w:rsidRDefault="00D84B45" w:rsidP="009A54E6">
            <w:pPr>
              <w:rPr>
                <w:rFonts w:ascii="Arial" w:hAnsi="Arial" w:cs="Arial"/>
                <w:sz w:val="18"/>
                <w:szCs w:val="18"/>
              </w:rPr>
            </w:pPr>
            <w:r w:rsidRPr="009508A5">
              <w:rPr>
                <w:rFonts w:ascii="Arial" w:hAnsi="Arial" w:cs="Arial"/>
                <w:sz w:val="18"/>
                <w:szCs w:val="18"/>
              </w:rPr>
              <w:t>&gt;0.9</w:t>
            </w:r>
          </w:p>
        </w:tc>
      </w:tr>
      <w:tr w:rsidR="00D84B45" w:rsidRPr="00E96EA2" w14:paraId="4A3D473B" w14:textId="77777777" w:rsidTr="00057C6D">
        <w:tc>
          <w:tcPr>
            <w:tcW w:w="1980" w:type="dxa"/>
          </w:tcPr>
          <w:p w14:paraId="20EDFEEE" w14:textId="77777777" w:rsidR="00D84B45" w:rsidRPr="009508A5" w:rsidRDefault="00D84B45" w:rsidP="009A54E6">
            <w:pPr>
              <w:rPr>
                <w:rFonts w:ascii="Arial" w:hAnsi="Arial" w:cs="Arial"/>
                <w:sz w:val="18"/>
                <w:szCs w:val="18"/>
              </w:rPr>
            </w:pPr>
            <w:r w:rsidRPr="009508A5">
              <w:rPr>
                <w:rFonts w:ascii="Arial" w:hAnsi="Arial" w:cs="Arial"/>
                <w:b/>
                <w:sz w:val="18"/>
                <w:szCs w:val="18"/>
              </w:rPr>
              <w:t>Cytomegalovirus</w:t>
            </w:r>
          </w:p>
        </w:tc>
        <w:tc>
          <w:tcPr>
            <w:tcW w:w="727" w:type="dxa"/>
          </w:tcPr>
          <w:p w14:paraId="6559C14E" w14:textId="77777777" w:rsidR="00D84B45" w:rsidRPr="009508A5" w:rsidRDefault="00D84B45" w:rsidP="009A54E6">
            <w:pPr>
              <w:rPr>
                <w:rFonts w:ascii="Arial" w:hAnsi="Arial" w:cs="Arial"/>
                <w:sz w:val="18"/>
                <w:szCs w:val="18"/>
              </w:rPr>
            </w:pPr>
            <w:r w:rsidRPr="009508A5">
              <w:rPr>
                <w:rFonts w:ascii="Arial" w:hAnsi="Arial" w:cs="Arial"/>
                <w:sz w:val="18"/>
                <w:szCs w:val="18"/>
              </w:rPr>
              <w:t>428</w:t>
            </w:r>
          </w:p>
        </w:tc>
        <w:tc>
          <w:tcPr>
            <w:tcW w:w="1257" w:type="dxa"/>
          </w:tcPr>
          <w:p w14:paraId="3F59CD2A" w14:textId="77777777" w:rsidR="00D84B45" w:rsidRPr="009508A5" w:rsidRDefault="00D84B45" w:rsidP="009A54E6">
            <w:pPr>
              <w:rPr>
                <w:rFonts w:ascii="Arial" w:hAnsi="Arial" w:cs="Arial"/>
                <w:sz w:val="18"/>
                <w:szCs w:val="18"/>
              </w:rPr>
            </w:pPr>
            <w:r w:rsidRPr="009508A5">
              <w:rPr>
                <w:rFonts w:ascii="Arial" w:hAnsi="Arial" w:cs="Arial"/>
                <w:sz w:val="18"/>
                <w:szCs w:val="18"/>
              </w:rPr>
              <w:t>1 (0.2%)</w:t>
            </w:r>
          </w:p>
        </w:tc>
        <w:tc>
          <w:tcPr>
            <w:tcW w:w="1276" w:type="dxa"/>
          </w:tcPr>
          <w:p w14:paraId="73209973" w14:textId="77777777" w:rsidR="00D84B45" w:rsidRPr="009508A5" w:rsidRDefault="00D84B45" w:rsidP="009A54E6">
            <w:pPr>
              <w:rPr>
                <w:rFonts w:ascii="Arial" w:hAnsi="Arial" w:cs="Arial"/>
                <w:sz w:val="18"/>
                <w:szCs w:val="18"/>
              </w:rPr>
            </w:pPr>
            <w:r w:rsidRPr="009508A5">
              <w:rPr>
                <w:rFonts w:ascii="Arial" w:hAnsi="Arial" w:cs="Arial"/>
                <w:sz w:val="18"/>
                <w:szCs w:val="18"/>
              </w:rPr>
              <w:t>0 (0.0%)</w:t>
            </w:r>
          </w:p>
        </w:tc>
        <w:tc>
          <w:tcPr>
            <w:tcW w:w="1134" w:type="dxa"/>
          </w:tcPr>
          <w:p w14:paraId="44ABBEC6" w14:textId="77777777" w:rsidR="00D84B45" w:rsidRPr="009508A5" w:rsidRDefault="00D84B45" w:rsidP="009A54E6">
            <w:pPr>
              <w:rPr>
                <w:rFonts w:ascii="Arial" w:hAnsi="Arial" w:cs="Arial"/>
                <w:sz w:val="18"/>
                <w:szCs w:val="18"/>
              </w:rPr>
            </w:pPr>
            <w:r w:rsidRPr="009508A5">
              <w:rPr>
                <w:rFonts w:ascii="Arial" w:hAnsi="Arial" w:cs="Arial"/>
                <w:sz w:val="18"/>
                <w:szCs w:val="18"/>
              </w:rPr>
              <w:t>1 (0.9%)</w:t>
            </w:r>
          </w:p>
        </w:tc>
        <w:tc>
          <w:tcPr>
            <w:tcW w:w="1418" w:type="dxa"/>
          </w:tcPr>
          <w:p w14:paraId="0BC27E49" w14:textId="77777777" w:rsidR="00D84B45" w:rsidRPr="009508A5" w:rsidRDefault="00D84B45" w:rsidP="009A54E6">
            <w:pPr>
              <w:rPr>
                <w:rFonts w:ascii="Arial" w:hAnsi="Arial" w:cs="Arial"/>
                <w:sz w:val="18"/>
                <w:szCs w:val="18"/>
              </w:rPr>
            </w:pPr>
            <w:r w:rsidRPr="009508A5">
              <w:rPr>
                <w:rFonts w:ascii="Arial" w:hAnsi="Arial" w:cs="Arial"/>
                <w:sz w:val="18"/>
                <w:szCs w:val="18"/>
              </w:rPr>
              <w:t>0 (0.0%)</w:t>
            </w:r>
          </w:p>
        </w:tc>
        <w:tc>
          <w:tcPr>
            <w:tcW w:w="850" w:type="dxa"/>
          </w:tcPr>
          <w:p w14:paraId="3F736D84" w14:textId="77777777" w:rsidR="00D84B45" w:rsidRPr="009508A5" w:rsidRDefault="00D84B45" w:rsidP="009A54E6">
            <w:pPr>
              <w:rPr>
                <w:rFonts w:ascii="Arial" w:hAnsi="Arial" w:cs="Arial"/>
                <w:sz w:val="18"/>
                <w:szCs w:val="18"/>
              </w:rPr>
            </w:pPr>
            <w:r w:rsidRPr="009508A5">
              <w:rPr>
                <w:rFonts w:ascii="Arial" w:hAnsi="Arial" w:cs="Arial"/>
                <w:sz w:val="18"/>
                <w:szCs w:val="18"/>
              </w:rPr>
              <w:t>0.5</w:t>
            </w:r>
          </w:p>
        </w:tc>
      </w:tr>
      <w:tr w:rsidR="00D84B45" w:rsidRPr="00E96EA2" w14:paraId="19F81F8A" w14:textId="77777777" w:rsidTr="00057C6D">
        <w:tc>
          <w:tcPr>
            <w:tcW w:w="1980" w:type="dxa"/>
          </w:tcPr>
          <w:p w14:paraId="2BE279F4" w14:textId="77777777" w:rsidR="00D84B45" w:rsidRPr="009508A5" w:rsidRDefault="00D84B45" w:rsidP="009A54E6">
            <w:pPr>
              <w:rPr>
                <w:rFonts w:ascii="Arial" w:hAnsi="Arial" w:cs="Arial"/>
                <w:sz w:val="18"/>
                <w:szCs w:val="18"/>
              </w:rPr>
            </w:pPr>
            <w:r w:rsidRPr="009508A5">
              <w:rPr>
                <w:rFonts w:ascii="Arial" w:hAnsi="Arial" w:cs="Arial"/>
                <w:b/>
                <w:sz w:val="18"/>
                <w:szCs w:val="18"/>
              </w:rPr>
              <w:t>Kaposi’s sarcoma</w:t>
            </w:r>
          </w:p>
        </w:tc>
        <w:tc>
          <w:tcPr>
            <w:tcW w:w="727" w:type="dxa"/>
          </w:tcPr>
          <w:p w14:paraId="2A6D3F1D" w14:textId="77777777" w:rsidR="00D84B45" w:rsidRPr="009508A5" w:rsidRDefault="00D84B45" w:rsidP="009A54E6">
            <w:pPr>
              <w:rPr>
                <w:rFonts w:ascii="Arial" w:hAnsi="Arial" w:cs="Arial"/>
                <w:sz w:val="18"/>
                <w:szCs w:val="18"/>
              </w:rPr>
            </w:pPr>
            <w:r w:rsidRPr="009508A5">
              <w:rPr>
                <w:rFonts w:ascii="Arial" w:hAnsi="Arial" w:cs="Arial"/>
                <w:sz w:val="18"/>
                <w:szCs w:val="18"/>
              </w:rPr>
              <w:t>428</w:t>
            </w:r>
          </w:p>
        </w:tc>
        <w:tc>
          <w:tcPr>
            <w:tcW w:w="1257" w:type="dxa"/>
          </w:tcPr>
          <w:p w14:paraId="3C1AFB3A" w14:textId="77777777" w:rsidR="00D84B45" w:rsidRPr="009508A5" w:rsidRDefault="00D84B45" w:rsidP="009A54E6">
            <w:pPr>
              <w:rPr>
                <w:rFonts w:ascii="Arial" w:hAnsi="Arial" w:cs="Arial"/>
                <w:sz w:val="18"/>
                <w:szCs w:val="18"/>
              </w:rPr>
            </w:pPr>
            <w:r w:rsidRPr="009508A5">
              <w:rPr>
                <w:rFonts w:ascii="Arial" w:hAnsi="Arial" w:cs="Arial"/>
                <w:sz w:val="18"/>
                <w:szCs w:val="18"/>
              </w:rPr>
              <w:t>1 (0.2%)</w:t>
            </w:r>
          </w:p>
        </w:tc>
        <w:tc>
          <w:tcPr>
            <w:tcW w:w="1276" w:type="dxa"/>
          </w:tcPr>
          <w:p w14:paraId="7224A2AE" w14:textId="77777777" w:rsidR="00D84B45" w:rsidRPr="009508A5" w:rsidRDefault="00D84B45" w:rsidP="009A54E6">
            <w:pPr>
              <w:rPr>
                <w:rFonts w:ascii="Arial" w:hAnsi="Arial" w:cs="Arial"/>
                <w:sz w:val="18"/>
                <w:szCs w:val="18"/>
              </w:rPr>
            </w:pPr>
            <w:r w:rsidRPr="009508A5">
              <w:rPr>
                <w:rFonts w:ascii="Arial" w:hAnsi="Arial" w:cs="Arial"/>
                <w:sz w:val="18"/>
                <w:szCs w:val="18"/>
              </w:rPr>
              <w:t>1 (0.5%)</w:t>
            </w:r>
          </w:p>
        </w:tc>
        <w:tc>
          <w:tcPr>
            <w:tcW w:w="1134" w:type="dxa"/>
          </w:tcPr>
          <w:p w14:paraId="0281D969" w14:textId="77777777" w:rsidR="00D84B45" w:rsidRPr="009508A5" w:rsidRDefault="00D84B45" w:rsidP="009A54E6">
            <w:pPr>
              <w:rPr>
                <w:rFonts w:ascii="Arial" w:hAnsi="Arial" w:cs="Arial"/>
                <w:sz w:val="18"/>
                <w:szCs w:val="18"/>
              </w:rPr>
            </w:pPr>
            <w:r w:rsidRPr="009508A5">
              <w:rPr>
                <w:rFonts w:ascii="Arial" w:hAnsi="Arial" w:cs="Arial"/>
                <w:sz w:val="18"/>
                <w:szCs w:val="18"/>
              </w:rPr>
              <w:t>0 (0.0%)</w:t>
            </w:r>
          </w:p>
        </w:tc>
        <w:tc>
          <w:tcPr>
            <w:tcW w:w="1418" w:type="dxa"/>
          </w:tcPr>
          <w:p w14:paraId="4A7E4FB6" w14:textId="77777777" w:rsidR="00D84B45" w:rsidRPr="009508A5" w:rsidRDefault="00D84B45" w:rsidP="009A54E6">
            <w:pPr>
              <w:rPr>
                <w:rFonts w:ascii="Arial" w:hAnsi="Arial" w:cs="Arial"/>
                <w:sz w:val="18"/>
                <w:szCs w:val="18"/>
              </w:rPr>
            </w:pPr>
            <w:r w:rsidRPr="009508A5">
              <w:rPr>
                <w:rFonts w:ascii="Arial" w:hAnsi="Arial" w:cs="Arial"/>
                <w:sz w:val="18"/>
                <w:szCs w:val="18"/>
              </w:rPr>
              <w:t>0 (0.0%)</w:t>
            </w:r>
          </w:p>
        </w:tc>
        <w:tc>
          <w:tcPr>
            <w:tcW w:w="850" w:type="dxa"/>
          </w:tcPr>
          <w:p w14:paraId="6AC4C64B" w14:textId="77777777" w:rsidR="00D84B45" w:rsidRPr="009508A5" w:rsidRDefault="00D84B45" w:rsidP="009A54E6">
            <w:pPr>
              <w:rPr>
                <w:rFonts w:ascii="Arial" w:hAnsi="Arial" w:cs="Arial"/>
                <w:sz w:val="18"/>
                <w:szCs w:val="18"/>
              </w:rPr>
            </w:pPr>
            <w:r w:rsidRPr="009508A5">
              <w:rPr>
                <w:rFonts w:ascii="Arial" w:hAnsi="Arial" w:cs="Arial"/>
                <w:sz w:val="18"/>
                <w:szCs w:val="18"/>
              </w:rPr>
              <w:t>&gt;0.9</w:t>
            </w:r>
          </w:p>
        </w:tc>
      </w:tr>
      <w:tr w:rsidR="00D84B45" w:rsidRPr="00E96EA2" w14:paraId="7C58AFA7" w14:textId="77777777" w:rsidTr="00057C6D">
        <w:tc>
          <w:tcPr>
            <w:tcW w:w="1980" w:type="dxa"/>
          </w:tcPr>
          <w:p w14:paraId="5EDEA103" w14:textId="77777777" w:rsidR="00D84B45" w:rsidRPr="009508A5" w:rsidRDefault="00D84B45" w:rsidP="009A54E6">
            <w:pPr>
              <w:rPr>
                <w:rFonts w:ascii="Arial" w:hAnsi="Arial" w:cs="Arial"/>
                <w:sz w:val="18"/>
                <w:szCs w:val="18"/>
              </w:rPr>
            </w:pPr>
            <w:r w:rsidRPr="009508A5">
              <w:rPr>
                <w:rFonts w:ascii="Arial" w:hAnsi="Arial" w:cs="Arial"/>
                <w:b/>
                <w:sz w:val="18"/>
                <w:szCs w:val="18"/>
              </w:rPr>
              <w:t>Other</w:t>
            </w:r>
          </w:p>
        </w:tc>
        <w:tc>
          <w:tcPr>
            <w:tcW w:w="727" w:type="dxa"/>
          </w:tcPr>
          <w:p w14:paraId="1DD3CC8E" w14:textId="77777777" w:rsidR="00D84B45" w:rsidRPr="009508A5" w:rsidRDefault="00D84B45" w:rsidP="009A54E6">
            <w:pPr>
              <w:rPr>
                <w:rFonts w:ascii="Arial" w:hAnsi="Arial" w:cs="Arial"/>
                <w:sz w:val="18"/>
                <w:szCs w:val="18"/>
              </w:rPr>
            </w:pPr>
            <w:r w:rsidRPr="009508A5">
              <w:rPr>
                <w:rFonts w:ascii="Arial" w:hAnsi="Arial" w:cs="Arial"/>
                <w:sz w:val="18"/>
                <w:szCs w:val="18"/>
              </w:rPr>
              <w:t>428</w:t>
            </w:r>
          </w:p>
        </w:tc>
        <w:tc>
          <w:tcPr>
            <w:tcW w:w="1257" w:type="dxa"/>
          </w:tcPr>
          <w:p w14:paraId="615B1C9B" w14:textId="77777777" w:rsidR="00D84B45" w:rsidRPr="009508A5" w:rsidRDefault="00D84B45" w:rsidP="009A54E6">
            <w:pPr>
              <w:rPr>
                <w:rFonts w:ascii="Arial" w:hAnsi="Arial" w:cs="Arial"/>
                <w:sz w:val="18"/>
                <w:szCs w:val="18"/>
              </w:rPr>
            </w:pPr>
            <w:r w:rsidRPr="009508A5">
              <w:rPr>
                <w:rFonts w:ascii="Arial" w:hAnsi="Arial" w:cs="Arial"/>
                <w:sz w:val="18"/>
                <w:szCs w:val="18"/>
              </w:rPr>
              <w:t>114 (26.6%)</w:t>
            </w:r>
          </w:p>
        </w:tc>
        <w:tc>
          <w:tcPr>
            <w:tcW w:w="1276" w:type="dxa"/>
          </w:tcPr>
          <w:p w14:paraId="7F6548E9" w14:textId="77777777" w:rsidR="00D84B45" w:rsidRPr="009508A5" w:rsidRDefault="00D84B45" w:rsidP="009A54E6">
            <w:pPr>
              <w:rPr>
                <w:rFonts w:ascii="Arial" w:hAnsi="Arial" w:cs="Arial"/>
                <w:sz w:val="18"/>
                <w:szCs w:val="18"/>
              </w:rPr>
            </w:pPr>
            <w:r w:rsidRPr="009508A5">
              <w:rPr>
                <w:rFonts w:ascii="Arial" w:hAnsi="Arial" w:cs="Arial"/>
                <w:sz w:val="18"/>
                <w:szCs w:val="18"/>
              </w:rPr>
              <w:t>50 (23.8%)</w:t>
            </w:r>
          </w:p>
        </w:tc>
        <w:tc>
          <w:tcPr>
            <w:tcW w:w="1134" w:type="dxa"/>
          </w:tcPr>
          <w:p w14:paraId="6BAB1458" w14:textId="77777777" w:rsidR="00D84B45" w:rsidRPr="009508A5" w:rsidRDefault="00D84B45" w:rsidP="009A54E6">
            <w:pPr>
              <w:rPr>
                <w:rFonts w:ascii="Arial" w:hAnsi="Arial" w:cs="Arial"/>
                <w:sz w:val="18"/>
                <w:szCs w:val="18"/>
              </w:rPr>
            </w:pPr>
            <w:r w:rsidRPr="009508A5">
              <w:rPr>
                <w:rFonts w:ascii="Arial" w:hAnsi="Arial" w:cs="Arial"/>
                <w:sz w:val="18"/>
                <w:szCs w:val="18"/>
              </w:rPr>
              <w:t>31 (27.4%)</w:t>
            </w:r>
          </w:p>
        </w:tc>
        <w:tc>
          <w:tcPr>
            <w:tcW w:w="1418" w:type="dxa"/>
          </w:tcPr>
          <w:p w14:paraId="1D385DFF" w14:textId="77777777" w:rsidR="00D84B45" w:rsidRPr="00D659E6" w:rsidRDefault="00D84B45" w:rsidP="009A54E6">
            <w:pPr>
              <w:rPr>
                <w:rFonts w:ascii="Arial" w:hAnsi="Arial" w:cs="Arial"/>
                <w:sz w:val="18"/>
                <w:szCs w:val="18"/>
              </w:rPr>
            </w:pPr>
            <w:r w:rsidRPr="00D659E6">
              <w:rPr>
                <w:rFonts w:ascii="Arial" w:hAnsi="Arial" w:cs="Arial"/>
                <w:sz w:val="18"/>
                <w:szCs w:val="18"/>
              </w:rPr>
              <w:t>33 (31.4%)</w:t>
            </w:r>
          </w:p>
        </w:tc>
        <w:tc>
          <w:tcPr>
            <w:tcW w:w="850" w:type="dxa"/>
          </w:tcPr>
          <w:p w14:paraId="167AB404" w14:textId="77777777" w:rsidR="00D84B45" w:rsidRPr="00D659E6" w:rsidRDefault="00D84B45" w:rsidP="009A54E6">
            <w:pPr>
              <w:rPr>
                <w:rFonts w:ascii="Arial" w:hAnsi="Arial" w:cs="Arial"/>
                <w:sz w:val="18"/>
                <w:szCs w:val="18"/>
              </w:rPr>
            </w:pPr>
            <w:r w:rsidRPr="00D659E6">
              <w:rPr>
                <w:rFonts w:ascii="Arial" w:hAnsi="Arial" w:cs="Arial"/>
                <w:sz w:val="18"/>
                <w:szCs w:val="18"/>
              </w:rPr>
              <w:t>0.3</w:t>
            </w:r>
          </w:p>
        </w:tc>
      </w:tr>
    </w:tbl>
    <w:p w14:paraId="71578E54" w14:textId="77777777" w:rsidR="007D72E2" w:rsidRDefault="007D72E2" w:rsidP="00042819">
      <w:pPr>
        <w:pStyle w:val="BodyText"/>
        <w:rPr>
          <w:rFonts w:asciiTheme="majorHAnsi" w:hAnsiTheme="majorHAnsi" w:cstheme="majorHAnsi"/>
          <w:sz w:val="22"/>
          <w:szCs w:val="22"/>
        </w:rPr>
      </w:pPr>
    </w:p>
    <w:p w14:paraId="46FC25AD" w14:textId="77777777" w:rsidR="008D3C56" w:rsidRPr="008D3C56" w:rsidRDefault="008D3C56" w:rsidP="008D3C56">
      <w:pPr>
        <w:pStyle w:val="BodyText"/>
        <w:rPr>
          <w:rFonts w:asciiTheme="majorHAnsi" w:hAnsiTheme="majorHAnsi" w:cstheme="majorHAnsi"/>
          <w:b/>
          <w:bCs/>
          <w:sz w:val="22"/>
          <w:szCs w:val="22"/>
        </w:rPr>
      </w:pPr>
      <w:r w:rsidRPr="008D3C56">
        <w:rPr>
          <w:rFonts w:asciiTheme="majorHAnsi" w:hAnsiTheme="majorHAnsi" w:cstheme="majorHAnsi"/>
          <w:b/>
          <w:bCs/>
          <w:sz w:val="22"/>
          <w:szCs w:val="22"/>
        </w:rPr>
        <w:t>Clinical features of hypoadrenalism</w:t>
      </w:r>
    </w:p>
    <w:p w14:paraId="5347ADD8" w14:textId="6BD40584" w:rsidR="00E0792A" w:rsidRDefault="00FE42F4" w:rsidP="004113EC">
      <w:pPr>
        <w:pStyle w:val="BodyText"/>
        <w:rPr>
          <w:rFonts w:asciiTheme="majorHAnsi" w:hAnsiTheme="majorHAnsi" w:cstheme="majorHAnsi"/>
          <w:sz w:val="22"/>
          <w:szCs w:val="22"/>
        </w:rPr>
      </w:pPr>
      <w:r>
        <w:rPr>
          <w:rFonts w:asciiTheme="majorHAnsi" w:hAnsiTheme="majorHAnsi" w:cstheme="majorHAnsi"/>
          <w:sz w:val="22"/>
          <w:szCs w:val="22"/>
        </w:rPr>
        <w:t xml:space="preserve">Hypoadrenalism was </w:t>
      </w:r>
      <w:r w:rsidR="001C02CA">
        <w:rPr>
          <w:rFonts w:asciiTheme="majorHAnsi" w:hAnsiTheme="majorHAnsi" w:cstheme="majorHAnsi"/>
          <w:sz w:val="22"/>
          <w:szCs w:val="22"/>
        </w:rPr>
        <w:t xml:space="preserve">confirmed in </w:t>
      </w:r>
      <w:r w:rsidR="00D35DD7">
        <w:rPr>
          <w:rFonts w:asciiTheme="majorHAnsi" w:hAnsiTheme="majorHAnsi" w:cstheme="majorHAnsi"/>
          <w:sz w:val="22"/>
          <w:szCs w:val="22"/>
        </w:rPr>
        <w:t>3</w:t>
      </w:r>
      <w:r w:rsidR="001C02CA">
        <w:rPr>
          <w:rFonts w:asciiTheme="majorHAnsi" w:hAnsiTheme="majorHAnsi" w:cstheme="majorHAnsi"/>
          <w:sz w:val="22"/>
          <w:szCs w:val="22"/>
        </w:rPr>
        <w:t>1 patients using the</w:t>
      </w:r>
      <w:r w:rsidR="0067771F">
        <w:rPr>
          <w:rFonts w:asciiTheme="majorHAnsi" w:hAnsiTheme="majorHAnsi" w:cstheme="majorHAnsi"/>
          <w:sz w:val="22"/>
          <w:szCs w:val="22"/>
        </w:rPr>
        <w:t xml:space="preserve"> 30</w:t>
      </w:r>
      <w:r w:rsidR="008E6CE7">
        <w:rPr>
          <w:rFonts w:asciiTheme="majorHAnsi" w:hAnsiTheme="majorHAnsi" w:cstheme="majorHAnsi"/>
          <w:sz w:val="22"/>
          <w:szCs w:val="22"/>
        </w:rPr>
        <w:t xml:space="preserve"> </w:t>
      </w:r>
      <w:r w:rsidR="0067771F">
        <w:rPr>
          <w:rFonts w:asciiTheme="majorHAnsi" w:hAnsiTheme="majorHAnsi" w:cstheme="majorHAnsi"/>
          <w:sz w:val="22"/>
          <w:szCs w:val="22"/>
        </w:rPr>
        <w:t>minutes cortisol</w:t>
      </w:r>
      <w:r w:rsidR="008369F0">
        <w:rPr>
          <w:rFonts w:asciiTheme="majorHAnsi" w:hAnsiTheme="majorHAnsi" w:cstheme="majorHAnsi"/>
          <w:sz w:val="22"/>
          <w:szCs w:val="22"/>
        </w:rPr>
        <w:t xml:space="preserve"> concentration </w:t>
      </w:r>
      <w:r w:rsidR="0067771F">
        <w:rPr>
          <w:rFonts w:asciiTheme="majorHAnsi" w:hAnsiTheme="majorHAnsi" w:cstheme="majorHAnsi"/>
          <w:sz w:val="22"/>
          <w:szCs w:val="22"/>
        </w:rPr>
        <w:t xml:space="preserve">of </w:t>
      </w:r>
      <w:r w:rsidR="00D035EC">
        <w:rPr>
          <w:rFonts w:asciiTheme="majorHAnsi" w:hAnsiTheme="majorHAnsi" w:cstheme="majorHAnsi"/>
          <w:sz w:val="22"/>
          <w:szCs w:val="22"/>
        </w:rPr>
        <w:t>less</w:t>
      </w:r>
      <w:r w:rsidR="0067771F">
        <w:rPr>
          <w:rFonts w:asciiTheme="majorHAnsi" w:hAnsiTheme="majorHAnsi" w:cstheme="majorHAnsi"/>
          <w:sz w:val="22"/>
          <w:szCs w:val="22"/>
        </w:rPr>
        <w:t xml:space="preserve"> than 500</w:t>
      </w:r>
      <w:r w:rsidR="00D035EC">
        <w:rPr>
          <w:rFonts w:asciiTheme="majorHAnsi" w:hAnsiTheme="majorHAnsi" w:cstheme="majorHAnsi"/>
          <w:sz w:val="22"/>
          <w:szCs w:val="22"/>
        </w:rPr>
        <w:t xml:space="preserve"> </w:t>
      </w:r>
      <w:r w:rsidR="0067771F">
        <w:rPr>
          <w:rFonts w:asciiTheme="majorHAnsi" w:hAnsiTheme="majorHAnsi" w:cstheme="majorHAnsi"/>
          <w:sz w:val="22"/>
          <w:szCs w:val="22"/>
        </w:rPr>
        <w:t>nmol/L</w:t>
      </w:r>
      <w:r w:rsidR="00345C68">
        <w:rPr>
          <w:rFonts w:asciiTheme="majorHAnsi" w:hAnsiTheme="majorHAnsi" w:cstheme="majorHAnsi"/>
          <w:sz w:val="22"/>
          <w:szCs w:val="22"/>
        </w:rPr>
        <w:t xml:space="preserve">. </w:t>
      </w:r>
      <w:r w:rsidR="0067771F">
        <w:rPr>
          <w:rFonts w:asciiTheme="majorHAnsi" w:hAnsiTheme="majorHAnsi" w:cstheme="majorHAnsi"/>
          <w:sz w:val="22"/>
          <w:szCs w:val="22"/>
        </w:rPr>
        <w:t>A</w:t>
      </w:r>
      <w:r w:rsidR="00417B39">
        <w:rPr>
          <w:rFonts w:asciiTheme="majorHAnsi" w:hAnsiTheme="majorHAnsi" w:cstheme="majorHAnsi"/>
          <w:sz w:val="22"/>
          <w:szCs w:val="22"/>
        </w:rPr>
        <w:t>CTH stimulation</w:t>
      </w:r>
      <w:r w:rsidR="005D6373">
        <w:rPr>
          <w:rFonts w:asciiTheme="majorHAnsi" w:hAnsiTheme="majorHAnsi" w:cstheme="majorHAnsi"/>
          <w:sz w:val="22"/>
          <w:szCs w:val="22"/>
        </w:rPr>
        <w:t xml:space="preserve"> result</w:t>
      </w:r>
      <w:r w:rsidR="00C82D4A">
        <w:rPr>
          <w:rFonts w:asciiTheme="majorHAnsi" w:hAnsiTheme="majorHAnsi" w:cstheme="majorHAnsi"/>
          <w:sz w:val="22"/>
          <w:szCs w:val="22"/>
        </w:rPr>
        <w:t>ed</w:t>
      </w:r>
      <w:r w:rsidR="005D6373">
        <w:rPr>
          <w:rFonts w:asciiTheme="majorHAnsi" w:hAnsiTheme="majorHAnsi" w:cstheme="majorHAnsi"/>
          <w:sz w:val="22"/>
          <w:szCs w:val="22"/>
        </w:rPr>
        <w:t xml:space="preserve"> in stimulated cortisol </w:t>
      </w:r>
      <w:r w:rsidR="00DD43D0">
        <w:rPr>
          <w:rFonts w:asciiTheme="majorHAnsi" w:hAnsiTheme="majorHAnsi" w:cstheme="majorHAnsi"/>
          <w:sz w:val="22"/>
          <w:szCs w:val="22"/>
        </w:rPr>
        <w:t>420 (338-473)</w:t>
      </w:r>
      <w:r w:rsidR="005D6373">
        <w:rPr>
          <w:rFonts w:asciiTheme="majorHAnsi" w:hAnsiTheme="majorHAnsi" w:cstheme="majorHAnsi"/>
          <w:sz w:val="22"/>
          <w:szCs w:val="22"/>
        </w:rPr>
        <w:t xml:space="preserve"> nmol/</w:t>
      </w:r>
      <w:r w:rsidR="00345C68">
        <w:rPr>
          <w:rFonts w:asciiTheme="majorHAnsi" w:hAnsiTheme="majorHAnsi" w:cstheme="majorHAnsi"/>
          <w:sz w:val="22"/>
          <w:szCs w:val="22"/>
        </w:rPr>
        <w:t xml:space="preserve">L for AI vs </w:t>
      </w:r>
      <w:r w:rsidR="005D6373">
        <w:rPr>
          <w:rFonts w:asciiTheme="majorHAnsi" w:hAnsiTheme="majorHAnsi" w:cstheme="majorHAnsi"/>
          <w:sz w:val="22"/>
          <w:szCs w:val="22"/>
        </w:rPr>
        <w:t>72</w:t>
      </w:r>
      <w:r w:rsidR="00DD43D0">
        <w:rPr>
          <w:rFonts w:asciiTheme="majorHAnsi" w:hAnsiTheme="majorHAnsi" w:cstheme="majorHAnsi"/>
          <w:sz w:val="22"/>
          <w:szCs w:val="22"/>
        </w:rPr>
        <w:t>7</w:t>
      </w:r>
      <w:r w:rsidR="005D6373">
        <w:rPr>
          <w:rFonts w:asciiTheme="majorHAnsi" w:hAnsiTheme="majorHAnsi" w:cstheme="majorHAnsi"/>
          <w:sz w:val="22"/>
          <w:szCs w:val="22"/>
        </w:rPr>
        <w:t xml:space="preserve"> </w:t>
      </w:r>
      <w:r w:rsidR="00345C68">
        <w:rPr>
          <w:rFonts w:asciiTheme="majorHAnsi" w:hAnsiTheme="majorHAnsi" w:cstheme="majorHAnsi"/>
          <w:sz w:val="22"/>
          <w:szCs w:val="22"/>
        </w:rPr>
        <w:t>(640-</w:t>
      </w:r>
      <w:r w:rsidR="00DD43D0">
        <w:rPr>
          <w:rFonts w:asciiTheme="majorHAnsi" w:hAnsiTheme="majorHAnsi" w:cstheme="majorHAnsi"/>
          <w:sz w:val="22"/>
          <w:szCs w:val="22"/>
        </w:rPr>
        <w:t>-859</w:t>
      </w:r>
      <w:r w:rsidR="005D6373">
        <w:rPr>
          <w:rFonts w:asciiTheme="majorHAnsi" w:hAnsiTheme="majorHAnsi" w:cstheme="majorHAnsi"/>
          <w:sz w:val="22"/>
          <w:szCs w:val="22"/>
        </w:rPr>
        <w:t xml:space="preserve">) nmol/L </w:t>
      </w:r>
      <w:r w:rsidR="00345C68">
        <w:rPr>
          <w:rFonts w:asciiTheme="majorHAnsi" w:hAnsiTheme="majorHAnsi" w:cstheme="majorHAnsi"/>
          <w:sz w:val="22"/>
          <w:szCs w:val="22"/>
        </w:rPr>
        <w:t xml:space="preserve">for non-AI patients </w:t>
      </w:r>
      <w:r w:rsidR="005D6373" w:rsidRPr="00E671EF">
        <w:rPr>
          <w:rFonts w:asciiTheme="majorHAnsi" w:hAnsiTheme="majorHAnsi" w:cstheme="majorHAnsi"/>
          <w:i/>
          <w:iCs/>
          <w:sz w:val="22"/>
          <w:szCs w:val="22"/>
        </w:rPr>
        <w:t>p</w:t>
      </w:r>
      <w:r w:rsidR="005D6373">
        <w:rPr>
          <w:rFonts w:asciiTheme="majorHAnsi" w:hAnsiTheme="majorHAnsi" w:cstheme="majorHAnsi"/>
          <w:sz w:val="22"/>
          <w:szCs w:val="22"/>
        </w:rPr>
        <w:t xml:space="preserve">&lt;0.001. </w:t>
      </w:r>
      <w:r w:rsidR="006D7C9D">
        <w:rPr>
          <w:rFonts w:asciiTheme="majorHAnsi" w:hAnsiTheme="majorHAnsi" w:cstheme="majorHAnsi"/>
          <w:sz w:val="22"/>
          <w:szCs w:val="22"/>
        </w:rPr>
        <w:t>There were no</w:t>
      </w:r>
      <w:r w:rsidR="00B66CFB">
        <w:rPr>
          <w:rFonts w:asciiTheme="majorHAnsi" w:hAnsiTheme="majorHAnsi" w:cstheme="majorHAnsi"/>
          <w:sz w:val="22"/>
          <w:szCs w:val="22"/>
        </w:rPr>
        <w:t xml:space="preserve"> discernible </w:t>
      </w:r>
      <w:r w:rsidR="006D7C9D">
        <w:rPr>
          <w:rFonts w:asciiTheme="majorHAnsi" w:hAnsiTheme="majorHAnsi" w:cstheme="majorHAnsi"/>
          <w:sz w:val="22"/>
          <w:szCs w:val="22"/>
        </w:rPr>
        <w:t xml:space="preserve">differences </w:t>
      </w:r>
      <w:r w:rsidR="00720D6E">
        <w:rPr>
          <w:rFonts w:asciiTheme="majorHAnsi" w:hAnsiTheme="majorHAnsi" w:cstheme="majorHAnsi"/>
          <w:sz w:val="22"/>
          <w:szCs w:val="22"/>
        </w:rPr>
        <w:t>in the demogra</w:t>
      </w:r>
      <w:r w:rsidR="00542958">
        <w:rPr>
          <w:rFonts w:asciiTheme="majorHAnsi" w:hAnsiTheme="majorHAnsi" w:cstheme="majorHAnsi"/>
          <w:sz w:val="22"/>
          <w:szCs w:val="22"/>
        </w:rPr>
        <w:t>phic</w:t>
      </w:r>
      <w:r w:rsidR="00A97362">
        <w:rPr>
          <w:rFonts w:asciiTheme="majorHAnsi" w:hAnsiTheme="majorHAnsi" w:cstheme="majorHAnsi"/>
          <w:sz w:val="22"/>
          <w:szCs w:val="22"/>
        </w:rPr>
        <w:t xml:space="preserve"> characteristics</w:t>
      </w:r>
      <w:r w:rsidR="00542958">
        <w:rPr>
          <w:rFonts w:asciiTheme="majorHAnsi" w:hAnsiTheme="majorHAnsi" w:cstheme="majorHAnsi"/>
          <w:sz w:val="22"/>
          <w:szCs w:val="22"/>
        </w:rPr>
        <w:t xml:space="preserve"> and </w:t>
      </w:r>
      <w:r w:rsidR="00AF493A">
        <w:rPr>
          <w:rFonts w:asciiTheme="majorHAnsi" w:hAnsiTheme="majorHAnsi" w:cstheme="majorHAnsi"/>
          <w:sz w:val="22"/>
          <w:szCs w:val="22"/>
        </w:rPr>
        <w:t xml:space="preserve">symptoms of </w:t>
      </w:r>
      <w:r w:rsidR="00B66CFB">
        <w:rPr>
          <w:rFonts w:asciiTheme="majorHAnsi" w:hAnsiTheme="majorHAnsi" w:cstheme="majorHAnsi"/>
          <w:sz w:val="22"/>
          <w:szCs w:val="22"/>
        </w:rPr>
        <w:t xml:space="preserve">patients with hypoadrenalism </w:t>
      </w:r>
      <w:r w:rsidR="00F4535C">
        <w:rPr>
          <w:rFonts w:asciiTheme="majorHAnsi" w:hAnsiTheme="majorHAnsi" w:cstheme="majorHAnsi"/>
          <w:sz w:val="22"/>
          <w:szCs w:val="22"/>
        </w:rPr>
        <w:t>versus</w:t>
      </w:r>
      <w:r w:rsidR="00B66CFB">
        <w:rPr>
          <w:rFonts w:asciiTheme="majorHAnsi" w:hAnsiTheme="majorHAnsi" w:cstheme="majorHAnsi"/>
          <w:sz w:val="22"/>
          <w:szCs w:val="22"/>
        </w:rPr>
        <w:t xml:space="preserve"> those without</w:t>
      </w:r>
      <w:r w:rsidR="004C5DB3">
        <w:rPr>
          <w:rFonts w:asciiTheme="majorHAnsi" w:hAnsiTheme="majorHAnsi" w:cstheme="majorHAnsi"/>
          <w:sz w:val="22"/>
          <w:szCs w:val="22"/>
        </w:rPr>
        <w:t xml:space="preserve">. </w:t>
      </w:r>
      <w:r w:rsidR="00C25992">
        <w:rPr>
          <w:rFonts w:asciiTheme="majorHAnsi" w:hAnsiTheme="majorHAnsi" w:cstheme="majorHAnsi"/>
          <w:sz w:val="22"/>
          <w:szCs w:val="22"/>
        </w:rPr>
        <w:t xml:space="preserve">Among the clinical findings, </w:t>
      </w:r>
      <w:r w:rsidR="00A714D6">
        <w:rPr>
          <w:rFonts w:asciiTheme="majorHAnsi" w:hAnsiTheme="majorHAnsi" w:cstheme="majorHAnsi"/>
          <w:sz w:val="22"/>
          <w:szCs w:val="22"/>
        </w:rPr>
        <w:t xml:space="preserve">only </w:t>
      </w:r>
      <w:r w:rsidR="00195D9E">
        <w:rPr>
          <w:rFonts w:asciiTheme="majorHAnsi" w:hAnsiTheme="majorHAnsi" w:cstheme="majorHAnsi"/>
          <w:sz w:val="22"/>
          <w:szCs w:val="22"/>
        </w:rPr>
        <w:t>the</w:t>
      </w:r>
      <w:r w:rsidR="002D0969">
        <w:rPr>
          <w:rFonts w:asciiTheme="majorHAnsi" w:hAnsiTheme="majorHAnsi" w:cstheme="majorHAnsi"/>
          <w:sz w:val="22"/>
          <w:szCs w:val="22"/>
        </w:rPr>
        <w:t xml:space="preserve"> </w:t>
      </w:r>
      <w:r w:rsidR="00D035EC">
        <w:rPr>
          <w:rFonts w:asciiTheme="majorHAnsi" w:hAnsiTheme="majorHAnsi" w:cstheme="majorHAnsi"/>
          <w:sz w:val="22"/>
          <w:szCs w:val="22"/>
        </w:rPr>
        <w:t>median (</w:t>
      </w:r>
      <w:r w:rsidR="002D0969">
        <w:rPr>
          <w:rFonts w:asciiTheme="majorHAnsi" w:hAnsiTheme="majorHAnsi" w:cstheme="majorHAnsi"/>
          <w:sz w:val="22"/>
          <w:szCs w:val="22"/>
        </w:rPr>
        <w:t xml:space="preserve">IQR) </w:t>
      </w:r>
      <w:r w:rsidR="00EC7564">
        <w:rPr>
          <w:rFonts w:asciiTheme="majorHAnsi" w:hAnsiTheme="majorHAnsi" w:cstheme="majorHAnsi"/>
          <w:sz w:val="22"/>
          <w:szCs w:val="22"/>
        </w:rPr>
        <w:t>diastolic BP</w:t>
      </w:r>
      <w:r w:rsidR="00195D9E">
        <w:rPr>
          <w:rFonts w:asciiTheme="majorHAnsi" w:hAnsiTheme="majorHAnsi" w:cstheme="majorHAnsi"/>
          <w:sz w:val="22"/>
          <w:szCs w:val="22"/>
        </w:rPr>
        <w:t xml:space="preserve"> was</w:t>
      </w:r>
      <w:r w:rsidR="00A714D6">
        <w:rPr>
          <w:rFonts w:asciiTheme="majorHAnsi" w:hAnsiTheme="majorHAnsi" w:cstheme="majorHAnsi"/>
          <w:sz w:val="22"/>
          <w:szCs w:val="22"/>
        </w:rPr>
        <w:t xml:space="preserve"> higher in the AI group, though not</w:t>
      </w:r>
      <w:r w:rsidR="00C25992">
        <w:rPr>
          <w:rFonts w:asciiTheme="majorHAnsi" w:hAnsiTheme="majorHAnsi" w:cstheme="majorHAnsi"/>
          <w:sz w:val="22"/>
          <w:szCs w:val="22"/>
        </w:rPr>
        <w:t xml:space="preserve"> </w:t>
      </w:r>
      <w:r w:rsidR="00255601">
        <w:rPr>
          <w:rFonts w:asciiTheme="majorHAnsi" w:hAnsiTheme="majorHAnsi" w:cstheme="majorHAnsi"/>
          <w:sz w:val="22"/>
          <w:szCs w:val="22"/>
        </w:rPr>
        <w:t>statistical</w:t>
      </w:r>
      <w:r w:rsidR="00A714D6">
        <w:rPr>
          <w:rFonts w:asciiTheme="majorHAnsi" w:hAnsiTheme="majorHAnsi" w:cstheme="majorHAnsi"/>
          <w:sz w:val="22"/>
          <w:szCs w:val="22"/>
        </w:rPr>
        <w:t>ly</w:t>
      </w:r>
      <w:r w:rsidR="00255601">
        <w:rPr>
          <w:rFonts w:asciiTheme="majorHAnsi" w:hAnsiTheme="majorHAnsi" w:cstheme="majorHAnsi"/>
          <w:sz w:val="22"/>
          <w:szCs w:val="22"/>
        </w:rPr>
        <w:t xml:space="preserve"> significant at </w:t>
      </w:r>
      <w:r w:rsidR="009445EB">
        <w:rPr>
          <w:rFonts w:asciiTheme="majorHAnsi" w:hAnsiTheme="majorHAnsi" w:cstheme="majorHAnsi"/>
          <w:sz w:val="22"/>
          <w:szCs w:val="22"/>
        </w:rPr>
        <w:t>71</w:t>
      </w:r>
      <w:r w:rsidR="00054D92">
        <w:rPr>
          <w:rFonts w:asciiTheme="majorHAnsi" w:hAnsiTheme="majorHAnsi" w:cstheme="majorHAnsi"/>
          <w:sz w:val="22"/>
          <w:szCs w:val="22"/>
        </w:rPr>
        <w:t xml:space="preserve"> </w:t>
      </w:r>
      <w:r w:rsidR="009445EB">
        <w:rPr>
          <w:rFonts w:asciiTheme="majorHAnsi" w:hAnsiTheme="majorHAnsi" w:cstheme="majorHAnsi"/>
          <w:sz w:val="22"/>
          <w:szCs w:val="22"/>
        </w:rPr>
        <w:t>(</w:t>
      </w:r>
      <w:r w:rsidR="00A714D6">
        <w:rPr>
          <w:rFonts w:asciiTheme="majorHAnsi" w:hAnsiTheme="majorHAnsi" w:cstheme="majorHAnsi"/>
          <w:sz w:val="22"/>
          <w:szCs w:val="22"/>
        </w:rPr>
        <w:t>62</w:t>
      </w:r>
      <w:r w:rsidR="009445EB">
        <w:rPr>
          <w:rFonts w:asciiTheme="majorHAnsi" w:hAnsiTheme="majorHAnsi" w:cstheme="majorHAnsi"/>
          <w:sz w:val="22"/>
          <w:szCs w:val="22"/>
        </w:rPr>
        <w:t>-</w:t>
      </w:r>
      <w:r w:rsidR="007854B0">
        <w:rPr>
          <w:rFonts w:asciiTheme="majorHAnsi" w:hAnsiTheme="majorHAnsi" w:cstheme="majorHAnsi"/>
          <w:sz w:val="22"/>
          <w:szCs w:val="22"/>
        </w:rPr>
        <w:t>80)</w:t>
      </w:r>
      <w:r w:rsidR="00D035EC">
        <w:rPr>
          <w:rFonts w:asciiTheme="majorHAnsi" w:hAnsiTheme="majorHAnsi" w:cstheme="majorHAnsi"/>
          <w:sz w:val="22"/>
          <w:szCs w:val="22"/>
        </w:rPr>
        <w:t xml:space="preserve"> mmHg</w:t>
      </w:r>
      <w:r w:rsidR="007854B0">
        <w:rPr>
          <w:rFonts w:asciiTheme="majorHAnsi" w:hAnsiTheme="majorHAnsi" w:cstheme="majorHAnsi"/>
          <w:sz w:val="22"/>
          <w:szCs w:val="22"/>
        </w:rPr>
        <w:t xml:space="preserve"> versus </w:t>
      </w:r>
      <w:r w:rsidR="00A714D6">
        <w:rPr>
          <w:rFonts w:asciiTheme="majorHAnsi" w:hAnsiTheme="majorHAnsi" w:cstheme="majorHAnsi"/>
          <w:sz w:val="22"/>
          <w:szCs w:val="22"/>
        </w:rPr>
        <w:t>69</w:t>
      </w:r>
      <w:r w:rsidR="00054D92">
        <w:rPr>
          <w:rFonts w:asciiTheme="majorHAnsi" w:hAnsiTheme="majorHAnsi" w:cstheme="majorHAnsi"/>
          <w:sz w:val="22"/>
          <w:szCs w:val="22"/>
        </w:rPr>
        <w:t xml:space="preserve"> </w:t>
      </w:r>
      <w:r w:rsidR="007854B0">
        <w:rPr>
          <w:rFonts w:asciiTheme="majorHAnsi" w:hAnsiTheme="majorHAnsi" w:cstheme="majorHAnsi"/>
          <w:sz w:val="22"/>
          <w:szCs w:val="22"/>
        </w:rPr>
        <w:t>(</w:t>
      </w:r>
      <w:r w:rsidR="0057536B">
        <w:rPr>
          <w:rFonts w:asciiTheme="majorHAnsi" w:hAnsiTheme="majorHAnsi" w:cstheme="majorHAnsi"/>
          <w:sz w:val="22"/>
          <w:szCs w:val="22"/>
        </w:rPr>
        <w:t>60-7</w:t>
      </w:r>
      <w:r w:rsidR="00A714D6">
        <w:rPr>
          <w:rFonts w:asciiTheme="majorHAnsi" w:hAnsiTheme="majorHAnsi" w:cstheme="majorHAnsi"/>
          <w:sz w:val="22"/>
          <w:szCs w:val="22"/>
        </w:rPr>
        <w:t>7</w:t>
      </w:r>
      <w:r w:rsidR="0057536B">
        <w:rPr>
          <w:rFonts w:asciiTheme="majorHAnsi" w:hAnsiTheme="majorHAnsi" w:cstheme="majorHAnsi"/>
          <w:sz w:val="22"/>
          <w:szCs w:val="22"/>
        </w:rPr>
        <w:t>)</w:t>
      </w:r>
      <w:r w:rsidR="00D035EC">
        <w:rPr>
          <w:rFonts w:asciiTheme="majorHAnsi" w:hAnsiTheme="majorHAnsi" w:cstheme="majorHAnsi"/>
          <w:sz w:val="22"/>
          <w:szCs w:val="22"/>
        </w:rPr>
        <w:t xml:space="preserve"> mmHg</w:t>
      </w:r>
      <w:r w:rsidR="0057536B">
        <w:rPr>
          <w:rFonts w:asciiTheme="majorHAnsi" w:hAnsiTheme="majorHAnsi" w:cstheme="majorHAnsi"/>
          <w:sz w:val="22"/>
          <w:szCs w:val="22"/>
        </w:rPr>
        <w:t xml:space="preserve"> </w:t>
      </w:r>
      <w:r w:rsidR="0057536B" w:rsidRPr="00E671EF">
        <w:rPr>
          <w:rFonts w:asciiTheme="majorHAnsi" w:hAnsiTheme="majorHAnsi" w:cstheme="majorHAnsi"/>
          <w:i/>
          <w:iCs/>
          <w:sz w:val="22"/>
          <w:szCs w:val="22"/>
        </w:rPr>
        <w:t>p</w:t>
      </w:r>
      <w:r w:rsidR="0057536B">
        <w:rPr>
          <w:rFonts w:asciiTheme="majorHAnsi" w:hAnsiTheme="majorHAnsi" w:cstheme="majorHAnsi"/>
          <w:sz w:val="22"/>
          <w:szCs w:val="22"/>
        </w:rPr>
        <w:t>=0.0</w:t>
      </w:r>
      <w:r w:rsidR="00F94A79">
        <w:rPr>
          <w:rFonts w:asciiTheme="majorHAnsi" w:hAnsiTheme="majorHAnsi" w:cstheme="majorHAnsi"/>
          <w:sz w:val="22"/>
          <w:szCs w:val="22"/>
        </w:rPr>
        <w:t>74</w:t>
      </w:r>
      <w:r w:rsidR="0057536B">
        <w:rPr>
          <w:rFonts w:asciiTheme="majorHAnsi" w:hAnsiTheme="majorHAnsi" w:cstheme="majorHAnsi"/>
          <w:sz w:val="22"/>
          <w:szCs w:val="22"/>
        </w:rPr>
        <w:t>.</w:t>
      </w:r>
      <w:r w:rsidR="007F5F82">
        <w:rPr>
          <w:rFonts w:asciiTheme="majorHAnsi" w:hAnsiTheme="majorHAnsi" w:cstheme="majorHAnsi"/>
          <w:sz w:val="22"/>
          <w:szCs w:val="22"/>
        </w:rPr>
        <w:t xml:space="preserve"> </w:t>
      </w:r>
      <w:r w:rsidR="00A543BF">
        <w:rPr>
          <w:rFonts w:asciiTheme="majorHAnsi" w:hAnsiTheme="majorHAnsi" w:cstheme="majorHAnsi"/>
          <w:sz w:val="22"/>
          <w:szCs w:val="22"/>
        </w:rPr>
        <w:t xml:space="preserve">In respect of the clinical investigations, </w:t>
      </w:r>
      <w:r w:rsidR="0075377D">
        <w:rPr>
          <w:rFonts w:asciiTheme="majorHAnsi" w:hAnsiTheme="majorHAnsi" w:cstheme="majorHAnsi"/>
          <w:sz w:val="22"/>
          <w:szCs w:val="22"/>
        </w:rPr>
        <w:t xml:space="preserve">there were significant differences in the </w:t>
      </w:r>
      <w:r w:rsidR="00D035EC">
        <w:rPr>
          <w:rFonts w:asciiTheme="majorHAnsi" w:hAnsiTheme="majorHAnsi" w:cstheme="majorHAnsi"/>
          <w:sz w:val="22"/>
          <w:szCs w:val="22"/>
        </w:rPr>
        <w:t xml:space="preserve">median </w:t>
      </w:r>
      <w:r w:rsidR="0075377D">
        <w:rPr>
          <w:rFonts w:asciiTheme="majorHAnsi" w:hAnsiTheme="majorHAnsi" w:cstheme="majorHAnsi"/>
          <w:sz w:val="22"/>
          <w:szCs w:val="22"/>
        </w:rPr>
        <w:t xml:space="preserve">(IQR) between the </w:t>
      </w:r>
      <w:r w:rsidR="00480B24">
        <w:rPr>
          <w:rFonts w:asciiTheme="majorHAnsi" w:hAnsiTheme="majorHAnsi" w:cstheme="majorHAnsi"/>
          <w:sz w:val="22"/>
          <w:szCs w:val="22"/>
        </w:rPr>
        <w:t xml:space="preserve">two groups with </w:t>
      </w:r>
      <w:r w:rsidR="00465344">
        <w:rPr>
          <w:rFonts w:asciiTheme="majorHAnsi" w:hAnsiTheme="majorHAnsi" w:cstheme="majorHAnsi"/>
          <w:sz w:val="22"/>
          <w:szCs w:val="22"/>
        </w:rPr>
        <w:t>random cortisol</w:t>
      </w:r>
      <w:r w:rsidR="0068555D">
        <w:rPr>
          <w:rFonts w:asciiTheme="majorHAnsi" w:hAnsiTheme="majorHAnsi" w:cstheme="majorHAnsi"/>
          <w:sz w:val="22"/>
          <w:szCs w:val="22"/>
        </w:rPr>
        <w:t xml:space="preserve"> </w:t>
      </w:r>
      <w:r w:rsidR="00DD43D0">
        <w:rPr>
          <w:rFonts w:asciiTheme="majorHAnsi" w:hAnsiTheme="majorHAnsi" w:cstheme="majorHAnsi"/>
          <w:sz w:val="22"/>
          <w:szCs w:val="22"/>
        </w:rPr>
        <w:t>258 (210-370)</w:t>
      </w:r>
      <w:r w:rsidR="00D035EC">
        <w:rPr>
          <w:rFonts w:asciiTheme="majorHAnsi" w:hAnsiTheme="majorHAnsi" w:cstheme="majorHAnsi"/>
          <w:sz w:val="22"/>
          <w:szCs w:val="22"/>
        </w:rPr>
        <w:t xml:space="preserve"> nmol/L</w:t>
      </w:r>
      <w:r w:rsidR="000C34B4">
        <w:rPr>
          <w:rFonts w:asciiTheme="majorHAnsi" w:hAnsiTheme="majorHAnsi" w:cstheme="majorHAnsi"/>
          <w:sz w:val="22"/>
          <w:szCs w:val="22"/>
        </w:rPr>
        <w:t xml:space="preserve"> vs </w:t>
      </w:r>
      <w:r w:rsidR="00DD43D0">
        <w:rPr>
          <w:rFonts w:asciiTheme="majorHAnsi" w:hAnsiTheme="majorHAnsi" w:cstheme="majorHAnsi"/>
          <w:sz w:val="22"/>
          <w:szCs w:val="22"/>
        </w:rPr>
        <w:t>486 (388-582)</w:t>
      </w:r>
      <w:r w:rsidR="00D035EC">
        <w:rPr>
          <w:rFonts w:asciiTheme="majorHAnsi" w:hAnsiTheme="majorHAnsi" w:cstheme="majorHAnsi"/>
          <w:sz w:val="22"/>
          <w:szCs w:val="22"/>
        </w:rPr>
        <w:t xml:space="preserve"> nmol/L</w:t>
      </w:r>
      <w:r w:rsidR="000C34B4">
        <w:rPr>
          <w:rFonts w:asciiTheme="majorHAnsi" w:hAnsiTheme="majorHAnsi" w:cstheme="majorHAnsi"/>
          <w:sz w:val="22"/>
          <w:szCs w:val="22"/>
        </w:rPr>
        <w:t xml:space="preserve"> </w:t>
      </w:r>
      <w:r w:rsidR="00FC6AD0" w:rsidRPr="00E671EF">
        <w:rPr>
          <w:rFonts w:asciiTheme="majorHAnsi" w:hAnsiTheme="majorHAnsi" w:cstheme="majorHAnsi"/>
          <w:i/>
          <w:iCs/>
          <w:sz w:val="22"/>
          <w:szCs w:val="22"/>
        </w:rPr>
        <w:t>p</w:t>
      </w:r>
      <w:r w:rsidR="00FC6AD0">
        <w:rPr>
          <w:rFonts w:asciiTheme="majorHAnsi" w:hAnsiTheme="majorHAnsi" w:cstheme="majorHAnsi"/>
          <w:sz w:val="22"/>
          <w:szCs w:val="22"/>
        </w:rPr>
        <w:t>&lt;0.001</w:t>
      </w:r>
      <w:r w:rsidR="00465344">
        <w:rPr>
          <w:rFonts w:asciiTheme="majorHAnsi" w:hAnsiTheme="majorHAnsi" w:cstheme="majorHAnsi"/>
          <w:sz w:val="22"/>
          <w:szCs w:val="22"/>
        </w:rPr>
        <w:t xml:space="preserve">, </w:t>
      </w:r>
      <w:r w:rsidR="00106FC7">
        <w:rPr>
          <w:rFonts w:asciiTheme="majorHAnsi" w:hAnsiTheme="majorHAnsi" w:cstheme="majorHAnsi"/>
          <w:sz w:val="22"/>
          <w:szCs w:val="22"/>
        </w:rPr>
        <w:t xml:space="preserve">and </w:t>
      </w:r>
      <w:r w:rsidR="00465344">
        <w:rPr>
          <w:rFonts w:asciiTheme="majorHAnsi" w:hAnsiTheme="majorHAnsi" w:cstheme="majorHAnsi"/>
          <w:sz w:val="22"/>
          <w:szCs w:val="22"/>
        </w:rPr>
        <w:t>basal</w:t>
      </w:r>
      <w:r w:rsidR="00202EB9">
        <w:rPr>
          <w:rFonts w:asciiTheme="majorHAnsi" w:hAnsiTheme="majorHAnsi" w:cstheme="majorHAnsi"/>
          <w:sz w:val="22"/>
          <w:szCs w:val="22"/>
        </w:rPr>
        <w:t xml:space="preserve"> </w:t>
      </w:r>
      <w:r w:rsidR="00F7025F">
        <w:rPr>
          <w:rFonts w:asciiTheme="majorHAnsi" w:hAnsiTheme="majorHAnsi" w:cstheme="majorHAnsi"/>
          <w:sz w:val="22"/>
          <w:szCs w:val="22"/>
        </w:rPr>
        <w:t>c</w:t>
      </w:r>
      <w:r w:rsidR="00202EB9">
        <w:rPr>
          <w:rFonts w:asciiTheme="majorHAnsi" w:hAnsiTheme="majorHAnsi" w:cstheme="majorHAnsi"/>
          <w:sz w:val="22"/>
          <w:szCs w:val="22"/>
        </w:rPr>
        <w:t>ortisol</w:t>
      </w:r>
      <w:r w:rsidR="00F7025F">
        <w:rPr>
          <w:rFonts w:asciiTheme="majorHAnsi" w:hAnsiTheme="majorHAnsi" w:cstheme="majorHAnsi"/>
          <w:sz w:val="22"/>
          <w:szCs w:val="22"/>
        </w:rPr>
        <w:t xml:space="preserve"> 300</w:t>
      </w:r>
      <w:r w:rsidR="00D035EC">
        <w:rPr>
          <w:rFonts w:asciiTheme="majorHAnsi" w:hAnsiTheme="majorHAnsi" w:cstheme="majorHAnsi"/>
          <w:sz w:val="22"/>
          <w:szCs w:val="22"/>
        </w:rPr>
        <w:t xml:space="preserve"> </w:t>
      </w:r>
      <w:r w:rsidR="00F7025F">
        <w:rPr>
          <w:rFonts w:asciiTheme="majorHAnsi" w:hAnsiTheme="majorHAnsi" w:cstheme="majorHAnsi"/>
          <w:sz w:val="22"/>
          <w:szCs w:val="22"/>
        </w:rPr>
        <w:t>(</w:t>
      </w:r>
      <w:r w:rsidR="00DD43D0">
        <w:rPr>
          <w:rFonts w:asciiTheme="majorHAnsi" w:hAnsiTheme="majorHAnsi" w:cstheme="majorHAnsi"/>
          <w:sz w:val="22"/>
          <w:szCs w:val="22"/>
        </w:rPr>
        <w:t>209-368</w:t>
      </w:r>
      <w:r w:rsidR="00F7025F">
        <w:rPr>
          <w:rFonts w:asciiTheme="majorHAnsi" w:hAnsiTheme="majorHAnsi" w:cstheme="majorHAnsi"/>
          <w:sz w:val="22"/>
          <w:szCs w:val="22"/>
        </w:rPr>
        <w:t>)</w:t>
      </w:r>
      <w:r w:rsidR="00D035EC">
        <w:rPr>
          <w:rFonts w:asciiTheme="majorHAnsi" w:hAnsiTheme="majorHAnsi" w:cstheme="majorHAnsi"/>
          <w:sz w:val="22"/>
          <w:szCs w:val="22"/>
        </w:rPr>
        <w:t xml:space="preserve"> nmol/L</w:t>
      </w:r>
      <w:r w:rsidR="00F94A79">
        <w:rPr>
          <w:rFonts w:asciiTheme="majorHAnsi" w:hAnsiTheme="majorHAnsi" w:cstheme="majorHAnsi"/>
          <w:sz w:val="22"/>
          <w:szCs w:val="22"/>
        </w:rPr>
        <w:t xml:space="preserve"> versus 473 (368-580)</w:t>
      </w:r>
      <w:r w:rsidR="00D87134">
        <w:rPr>
          <w:rFonts w:asciiTheme="majorHAnsi" w:hAnsiTheme="majorHAnsi" w:cstheme="majorHAnsi"/>
          <w:sz w:val="22"/>
          <w:szCs w:val="22"/>
        </w:rPr>
        <w:t xml:space="preserve"> </w:t>
      </w:r>
      <w:r w:rsidR="00D87134" w:rsidRPr="00E671EF">
        <w:rPr>
          <w:rFonts w:asciiTheme="majorHAnsi" w:hAnsiTheme="majorHAnsi" w:cstheme="majorHAnsi"/>
          <w:i/>
          <w:iCs/>
          <w:sz w:val="22"/>
          <w:szCs w:val="22"/>
        </w:rPr>
        <w:t>p</w:t>
      </w:r>
      <w:r w:rsidR="00D87134">
        <w:rPr>
          <w:rFonts w:asciiTheme="majorHAnsi" w:hAnsiTheme="majorHAnsi" w:cstheme="majorHAnsi"/>
          <w:sz w:val="22"/>
          <w:szCs w:val="22"/>
        </w:rPr>
        <w:t>&lt;0.001</w:t>
      </w:r>
      <w:r w:rsidR="007E6A26">
        <w:rPr>
          <w:rFonts w:asciiTheme="majorHAnsi" w:hAnsiTheme="majorHAnsi" w:cstheme="majorHAnsi"/>
          <w:sz w:val="22"/>
          <w:szCs w:val="22"/>
        </w:rPr>
        <w:t>.</w:t>
      </w:r>
      <w:r w:rsidR="00A543BF">
        <w:rPr>
          <w:rFonts w:asciiTheme="majorHAnsi" w:hAnsiTheme="majorHAnsi" w:cstheme="majorHAnsi"/>
          <w:sz w:val="22"/>
          <w:szCs w:val="22"/>
        </w:rPr>
        <w:t xml:space="preserve"> </w:t>
      </w:r>
      <w:r w:rsidR="00F935BA" w:rsidRPr="00F94A79">
        <w:rPr>
          <w:rFonts w:asciiTheme="majorHAnsi" w:hAnsiTheme="majorHAnsi" w:cstheme="majorHAnsi"/>
          <w:sz w:val="22"/>
          <w:szCs w:val="22"/>
          <w:highlight w:val="yellow"/>
        </w:rPr>
        <w:t>T</w:t>
      </w:r>
      <w:r w:rsidR="00C47EB1" w:rsidRPr="00F94A79">
        <w:rPr>
          <w:rFonts w:asciiTheme="majorHAnsi" w:hAnsiTheme="majorHAnsi" w:cstheme="majorHAnsi"/>
          <w:sz w:val="22"/>
          <w:szCs w:val="22"/>
          <w:highlight w:val="yellow"/>
        </w:rPr>
        <w:t>he</w:t>
      </w:r>
      <w:r w:rsidR="00F935BA" w:rsidRPr="00F94A79">
        <w:rPr>
          <w:rFonts w:asciiTheme="majorHAnsi" w:hAnsiTheme="majorHAnsi" w:cstheme="majorHAnsi"/>
          <w:sz w:val="22"/>
          <w:szCs w:val="22"/>
          <w:highlight w:val="yellow"/>
        </w:rPr>
        <w:t xml:space="preserve"> only significant differences between the PAI and SAI patients</w:t>
      </w:r>
      <w:r w:rsidR="00F935BA">
        <w:rPr>
          <w:rFonts w:asciiTheme="majorHAnsi" w:hAnsiTheme="majorHAnsi" w:cstheme="majorHAnsi"/>
          <w:sz w:val="22"/>
          <w:szCs w:val="22"/>
        </w:rPr>
        <w:t xml:space="preserve"> were the median</w:t>
      </w:r>
      <w:r w:rsidR="000518B8">
        <w:rPr>
          <w:rFonts w:asciiTheme="majorHAnsi" w:hAnsiTheme="majorHAnsi" w:cstheme="majorHAnsi"/>
          <w:sz w:val="22"/>
          <w:szCs w:val="22"/>
        </w:rPr>
        <w:t xml:space="preserve"> </w:t>
      </w:r>
      <w:r w:rsidR="00F935BA">
        <w:rPr>
          <w:rFonts w:asciiTheme="majorHAnsi" w:hAnsiTheme="majorHAnsi" w:cstheme="majorHAnsi"/>
          <w:sz w:val="22"/>
          <w:szCs w:val="22"/>
        </w:rPr>
        <w:t>(IQR) of 10 (7</w:t>
      </w:r>
      <w:r w:rsidR="00C82D4A">
        <w:rPr>
          <w:rFonts w:asciiTheme="majorHAnsi" w:hAnsiTheme="majorHAnsi" w:cstheme="majorHAnsi"/>
          <w:sz w:val="22"/>
          <w:szCs w:val="22"/>
        </w:rPr>
        <w:t>-</w:t>
      </w:r>
      <w:r w:rsidR="00F935BA">
        <w:rPr>
          <w:rFonts w:asciiTheme="majorHAnsi" w:hAnsiTheme="majorHAnsi" w:cstheme="majorHAnsi"/>
          <w:sz w:val="22"/>
          <w:szCs w:val="22"/>
        </w:rPr>
        <w:t>10) versus 21(14</w:t>
      </w:r>
      <w:r w:rsidR="00C82D4A">
        <w:rPr>
          <w:rFonts w:asciiTheme="majorHAnsi" w:hAnsiTheme="majorHAnsi" w:cstheme="majorHAnsi"/>
          <w:sz w:val="22"/>
          <w:szCs w:val="22"/>
        </w:rPr>
        <w:t>-</w:t>
      </w:r>
      <w:r w:rsidR="00F935BA">
        <w:rPr>
          <w:rFonts w:asciiTheme="majorHAnsi" w:hAnsiTheme="majorHAnsi" w:cstheme="majorHAnsi"/>
          <w:sz w:val="22"/>
          <w:szCs w:val="22"/>
        </w:rPr>
        <w:t xml:space="preserve">30) </w:t>
      </w:r>
      <w:r w:rsidR="00F935BA" w:rsidRPr="00A714D6">
        <w:rPr>
          <w:rFonts w:asciiTheme="majorHAnsi" w:hAnsiTheme="majorHAnsi" w:cstheme="majorHAnsi"/>
          <w:i/>
          <w:iCs/>
          <w:sz w:val="22"/>
          <w:szCs w:val="22"/>
        </w:rPr>
        <w:t>p</w:t>
      </w:r>
      <w:r w:rsidR="00F935BA">
        <w:rPr>
          <w:rFonts w:asciiTheme="majorHAnsi" w:hAnsiTheme="majorHAnsi" w:cstheme="majorHAnsi"/>
          <w:sz w:val="22"/>
          <w:szCs w:val="22"/>
        </w:rPr>
        <w:t xml:space="preserve">=0.012 and </w:t>
      </w:r>
      <w:r w:rsidR="00C47EB1">
        <w:rPr>
          <w:rFonts w:asciiTheme="majorHAnsi" w:hAnsiTheme="majorHAnsi" w:cstheme="majorHAnsi"/>
          <w:sz w:val="22"/>
          <w:szCs w:val="22"/>
        </w:rPr>
        <w:t>ACTH levels</w:t>
      </w:r>
      <w:r w:rsidR="00F935BA">
        <w:rPr>
          <w:rFonts w:asciiTheme="majorHAnsi" w:hAnsiTheme="majorHAnsi" w:cstheme="majorHAnsi"/>
          <w:sz w:val="22"/>
          <w:szCs w:val="22"/>
        </w:rPr>
        <w:t xml:space="preserve"> 144(80</w:t>
      </w:r>
      <w:r w:rsidR="00C82D4A">
        <w:rPr>
          <w:rFonts w:asciiTheme="majorHAnsi" w:hAnsiTheme="majorHAnsi" w:cstheme="majorHAnsi"/>
          <w:sz w:val="22"/>
          <w:szCs w:val="22"/>
        </w:rPr>
        <w:t>-</w:t>
      </w:r>
      <w:r w:rsidR="00F935BA">
        <w:rPr>
          <w:rFonts w:asciiTheme="majorHAnsi" w:hAnsiTheme="majorHAnsi" w:cstheme="majorHAnsi"/>
          <w:sz w:val="22"/>
          <w:szCs w:val="22"/>
        </w:rPr>
        <w:t>158) versus 23(12</w:t>
      </w:r>
      <w:r w:rsidR="00C82D4A">
        <w:rPr>
          <w:rFonts w:asciiTheme="majorHAnsi" w:hAnsiTheme="majorHAnsi" w:cstheme="majorHAnsi"/>
          <w:sz w:val="22"/>
          <w:szCs w:val="22"/>
        </w:rPr>
        <w:t>-</w:t>
      </w:r>
      <w:r w:rsidR="00F935BA">
        <w:rPr>
          <w:rFonts w:asciiTheme="majorHAnsi" w:hAnsiTheme="majorHAnsi" w:cstheme="majorHAnsi"/>
          <w:sz w:val="22"/>
          <w:szCs w:val="22"/>
        </w:rPr>
        <w:t xml:space="preserve">23) </w:t>
      </w:r>
      <w:r w:rsidR="00F935BA" w:rsidRPr="00A714D6">
        <w:rPr>
          <w:rFonts w:asciiTheme="majorHAnsi" w:hAnsiTheme="majorHAnsi" w:cstheme="majorHAnsi"/>
          <w:i/>
          <w:iCs/>
          <w:sz w:val="22"/>
          <w:szCs w:val="22"/>
        </w:rPr>
        <w:t>p</w:t>
      </w:r>
      <w:r w:rsidR="00F935BA">
        <w:rPr>
          <w:rFonts w:asciiTheme="majorHAnsi" w:hAnsiTheme="majorHAnsi" w:cstheme="majorHAnsi"/>
          <w:sz w:val="22"/>
          <w:szCs w:val="22"/>
        </w:rPr>
        <w:t>&lt;0.001.</w:t>
      </w:r>
      <w:r w:rsidR="00C47EB1">
        <w:rPr>
          <w:rFonts w:asciiTheme="majorHAnsi" w:hAnsiTheme="majorHAnsi" w:cstheme="majorHAnsi"/>
          <w:sz w:val="22"/>
          <w:szCs w:val="22"/>
        </w:rPr>
        <w:t xml:space="preserve"> </w:t>
      </w:r>
      <w:r w:rsidR="00F935BA">
        <w:rPr>
          <w:rFonts w:asciiTheme="majorHAnsi" w:hAnsiTheme="majorHAnsi" w:cstheme="majorHAnsi"/>
          <w:sz w:val="22"/>
          <w:szCs w:val="22"/>
        </w:rPr>
        <w:t>T</w:t>
      </w:r>
      <w:r w:rsidR="00C47EB1">
        <w:rPr>
          <w:rFonts w:asciiTheme="majorHAnsi" w:hAnsiTheme="majorHAnsi" w:cstheme="majorHAnsi"/>
          <w:sz w:val="22"/>
          <w:szCs w:val="22"/>
        </w:rPr>
        <w:t xml:space="preserve">here were no significant differences between the PAI </w:t>
      </w:r>
      <w:r w:rsidR="00F94A79">
        <w:rPr>
          <w:rFonts w:asciiTheme="majorHAnsi" w:hAnsiTheme="majorHAnsi" w:cstheme="majorHAnsi"/>
          <w:sz w:val="22"/>
          <w:szCs w:val="22"/>
        </w:rPr>
        <w:t xml:space="preserve">and SAI </w:t>
      </w:r>
      <w:r w:rsidR="00C47EB1">
        <w:rPr>
          <w:rFonts w:asciiTheme="majorHAnsi" w:hAnsiTheme="majorHAnsi" w:cstheme="majorHAnsi"/>
          <w:sz w:val="22"/>
          <w:szCs w:val="22"/>
        </w:rPr>
        <w:t>in respect of demographics, history, clinical features, a</w:t>
      </w:r>
      <w:r w:rsidR="00C82D4A">
        <w:rPr>
          <w:rFonts w:asciiTheme="majorHAnsi" w:hAnsiTheme="majorHAnsi" w:cstheme="majorHAnsi"/>
          <w:sz w:val="22"/>
          <w:szCs w:val="22"/>
        </w:rPr>
        <w:t>nd investigations</w:t>
      </w:r>
      <w:r w:rsidR="00C47EB1">
        <w:rPr>
          <w:rFonts w:asciiTheme="majorHAnsi" w:hAnsiTheme="majorHAnsi" w:cstheme="majorHAnsi"/>
          <w:sz w:val="22"/>
          <w:szCs w:val="22"/>
        </w:rPr>
        <w:t>.</w:t>
      </w:r>
    </w:p>
    <w:p w14:paraId="0D377EB2" w14:textId="77777777" w:rsidR="004010F5" w:rsidRDefault="004010F5" w:rsidP="004113EC">
      <w:pPr>
        <w:pStyle w:val="BodyText"/>
        <w:rPr>
          <w:rFonts w:asciiTheme="majorHAnsi" w:hAnsiTheme="majorHAnsi" w:cstheme="majorHAnsi"/>
          <w:sz w:val="22"/>
          <w:szCs w:val="22"/>
        </w:rPr>
      </w:pPr>
    </w:p>
    <w:p w14:paraId="28396295" w14:textId="77777777" w:rsidR="00C82D4A" w:rsidRDefault="00C82D4A" w:rsidP="004113EC">
      <w:pPr>
        <w:pStyle w:val="BodyText"/>
        <w:rPr>
          <w:rFonts w:asciiTheme="majorHAnsi" w:hAnsiTheme="majorHAnsi" w:cstheme="majorHAnsi"/>
          <w:sz w:val="22"/>
          <w:szCs w:val="22"/>
        </w:rPr>
      </w:pPr>
    </w:p>
    <w:p w14:paraId="65873C98" w14:textId="77777777" w:rsidR="00F15024" w:rsidRDefault="00F15024" w:rsidP="004113EC">
      <w:pPr>
        <w:pStyle w:val="BodyText"/>
        <w:rPr>
          <w:rFonts w:asciiTheme="majorHAnsi" w:hAnsiTheme="majorHAnsi" w:cstheme="majorHAnsi"/>
          <w:sz w:val="22"/>
          <w:szCs w:val="22"/>
        </w:rPr>
      </w:pPr>
    </w:p>
    <w:p w14:paraId="2DB76951" w14:textId="77777777" w:rsidR="00F15024" w:rsidRDefault="00F15024" w:rsidP="004113EC">
      <w:pPr>
        <w:pStyle w:val="BodyText"/>
        <w:rPr>
          <w:rFonts w:asciiTheme="majorHAnsi" w:hAnsiTheme="majorHAnsi" w:cstheme="majorHAnsi"/>
          <w:sz w:val="22"/>
          <w:szCs w:val="22"/>
        </w:rPr>
      </w:pPr>
    </w:p>
    <w:tbl>
      <w:tblPr>
        <w:tblStyle w:val="TableGrid1"/>
        <w:tblpPr w:leftFromText="180" w:rightFromText="180" w:vertAnchor="text" w:tblpXSpec="center" w:tblpY="1"/>
        <w:tblOverlap w:val="never"/>
        <w:tblW w:w="9351" w:type="dxa"/>
        <w:tblLayout w:type="fixed"/>
        <w:tblLook w:val="04A0" w:firstRow="1" w:lastRow="0" w:firstColumn="1" w:lastColumn="0" w:noHBand="0" w:noVBand="1"/>
      </w:tblPr>
      <w:tblGrid>
        <w:gridCol w:w="3114"/>
        <w:gridCol w:w="1276"/>
        <w:gridCol w:w="992"/>
        <w:gridCol w:w="992"/>
        <w:gridCol w:w="851"/>
        <w:gridCol w:w="1275"/>
        <w:gridCol w:w="851"/>
      </w:tblGrid>
      <w:tr w:rsidR="004328B2" w:rsidRPr="00685192" w14:paraId="521FF153" w14:textId="77777777" w:rsidTr="003D19B6">
        <w:trPr>
          <w:trHeight w:val="450"/>
        </w:trPr>
        <w:tc>
          <w:tcPr>
            <w:tcW w:w="9351" w:type="dxa"/>
            <w:gridSpan w:val="7"/>
            <w:noWrap/>
          </w:tcPr>
          <w:p w14:paraId="1AB2A2E5" w14:textId="332EF293" w:rsidR="004328B2" w:rsidRPr="00F94A79" w:rsidRDefault="004328B2" w:rsidP="00716D28">
            <w:pPr>
              <w:rPr>
                <w:rFonts w:ascii="Calibri" w:eastAsia="Arial" w:hAnsi="Calibri" w:cs="Calibri"/>
                <w:b/>
                <w:bCs/>
                <w:color w:val="000000"/>
                <w:sz w:val="16"/>
                <w:szCs w:val="16"/>
              </w:rPr>
            </w:pPr>
            <w:r w:rsidRPr="004328B2">
              <w:rPr>
                <w:rFonts w:ascii="Calibri" w:eastAsia="Times New Roman" w:hAnsi="Calibri" w:cs="Calibri"/>
                <w:color w:val="000000"/>
                <w:lang w:val="en-US"/>
              </w:rPr>
              <w:t>Table 2:</w:t>
            </w:r>
            <w:r>
              <w:rPr>
                <w:rFonts w:ascii="Calibri" w:eastAsia="Times New Roman" w:hAnsi="Calibri" w:cs="Calibri"/>
                <w:color w:val="000000"/>
                <w:sz w:val="16"/>
                <w:szCs w:val="16"/>
                <w:lang w:val="en-US"/>
              </w:rPr>
              <w:t xml:space="preserve"> </w:t>
            </w:r>
            <w:r w:rsidRPr="00B4466B">
              <w:t xml:space="preserve"> Comparison of </w:t>
            </w:r>
            <w:r>
              <w:t xml:space="preserve">the clinical, investigations and mortality among </w:t>
            </w:r>
            <w:r w:rsidRPr="00B4466B">
              <w:t>AI vs Non-AI and PAI vs SAI</w:t>
            </w:r>
            <w:r>
              <w:t xml:space="preserve"> groups</w:t>
            </w:r>
          </w:p>
        </w:tc>
      </w:tr>
      <w:tr w:rsidR="00CD498F" w:rsidRPr="00685192" w14:paraId="65FD019B" w14:textId="77777777" w:rsidTr="00CD498F">
        <w:trPr>
          <w:trHeight w:val="450"/>
        </w:trPr>
        <w:tc>
          <w:tcPr>
            <w:tcW w:w="3114" w:type="dxa"/>
            <w:noWrap/>
            <w:hideMark/>
          </w:tcPr>
          <w:p w14:paraId="4DF59813" w14:textId="77777777" w:rsidR="00CD498F" w:rsidRPr="00685192" w:rsidRDefault="00CD498F" w:rsidP="00716D28">
            <w:pPr>
              <w:rPr>
                <w:rFonts w:ascii="Calibri" w:eastAsia="Times New Roman" w:hAnsi="Calibri" w:cs="Calibri"/>
                <w:color w:val="000000"/>
                <w:sz w:val="16"/>
                <w:szCs w:val="16"/>
              </w:rPr>
            </w:pPr>
            <w:bookmarkStart w:id="1" w:name="_Hlk132833433"/>
            <w:r w:rsidRPr="00685192">
              <w:rPr>
                <w:rFonts w:ascii="Calibri" w:eastAsia="Times New Roman" w:hAnsi="Calibri" w:cs="Calibri"/>
                <w:color w:val="000000"/>
                <w:sz w:val="16"/>
                <w:szCs w:val="16"/>
              </w:rPr>
              <w:t>Variable </w:t>
            </w:r>
          </w:p>
        </w:tc>
        <w:tc>
          <w:tcPr>
            <w:tcW w:w="1276" w:type="dxa"/>
            <w:noWrap/>
            <w:hideMark/>
          </w:tcPr>
          <w:p w14:paraId="61D7ED10" w14:textId="77777777" w:rsidR="00CD498F" w:rsidRPr="00CD498F" w:rsidRDefault="00CD498F" w:rsidP="00716D28">
            <w:pPr>
              <w:rPr>
                <w:rFonts w:ascii="Calibri" w:eastAsia="Times New Roman" w:hAnsi="Calibri" w:cs="Calibri"/>
                <w:b/>
                <w:bCs/>
                <w:color w:val="000000"/>
                <w:sz w:val="16"/>
                <w:szCs w:val="16"/>
              </w:rPr>
            </w:pPr>
            <w:r w:rsidRPr="00CD498F">
              <w:rPr>
                <w:rFonts w:ascii="Calibri" w:eastAsia="Arial" w:hAnsi="Calibri" w:cs="Calibri"/>
                <w:b/>
                <w:bCs/>
                <w:color w:val="000000"/>
                <w:sz w:val="16"/>
                <w:szCs w:val="16"/>
              </w:rPr>
              <w:t>Total AI, N = 31</w:t>
            </w:r>
          </w:p>
        </w:tc>
        <w:tc>
          <w:tcPr>
            <w:tcW w:w="992" w:type="dxa"/>
            <w:noWrap/>
            <w:hideMark/>
          </w:tcPr>
          <w:p w14:paraId="33AE68B0" w14:textId="77777777" w:rsidR="00CD498F" w:rsidRPr="00CD498F" w:rsidRDefault="00CD498F" w:rsidP="00716D28">
            <w:pPr>
              <w:rPr>
                <w:rFonts w:ascii="Calibri" w:eastAsia="Times New Roman" w:hAnsi="Calibri" w:cs="Calibri"/>
                <w:b/>
                <w:bCs/>
                <w:color w:val="000000"/>
                <w:sz w:val="16"/>
                <w:szCs w:val="16"/>
              </w:rPr>
            </w:pPr>
            <w:r w:rsidRPr="00CD498F">
              <w:rPr>
                <w:rFonts w:ascii="Calibri" w:eastAsia="Arial" w:hAnsi="Calibri" w:cs="Calibri"/>
                <w:b/>
                <w:bCs/>
                <w:color w:val="000000"/>
                <w:sz w:val="16"/>
                <w:szCs w:val="16"/>
              </w:rPr>
              <w:t>PAI, N = 7</w:t>
            </w:r>
          </w:p>
        </w:tc>
        <w:tc>
          <w:tcPr>
            <w:tcW w:w="992" w:type="dxa"/>
            <w:noWrap/>
            <w:hideMark/>
          </w:tcPr>
          <w:p w14:paraId="44F2F4AA" w14:textId="77777777" w:rsidR="00CD498F" w:rsidRPr="00CD498F" w:rsidRDefault="00CD498F" w:rsidP="00716D28">
            <w:pPr>
              <w:rPr>
                <w:rFonts w:ascii="Calibri" w:eastAsia="Times New Roman" w:hAnsi="Calibri" w:cs="Calibri"/>
                <w:b/>
                <w:bCs/>
                <w:color w:val="000000"/>
                <w:sz w:val="16"/>
                <w:szCs w:val="16"/>
              </w:rPr>
            </w:pPr>
            <w:r w:rsidRPr="00CD498F">
              <w:rPr>
                <w:rFonts w:ascii="Calibri" w:eastAsia="Arial" w:hAnsi="Calibri" w:cs="Calibri"/>
                <w:b/>
                <w:bCs/>
                <w:color w:val="000000"/>
                <w:sz w:val="16"/>
                <w:szCs w:val="16"/>
              </w:rPr>
              <w:t>SAI, N = 24</w:t>
            </w:r>
          </w:p>
        </w:tc>
        <w:tc>
          <w:tcPr>
            <w:tcW w:w="851" w:type="dxa"/>
            <w:noWrap/>
            <w:hideMark/>
          </w:tcPr>
          <w:p w14:paraId="37A0F799" w14:textId="77777777" w:rsidR="00CD498F" w:rsidRPr="00F94A79" w:rsidRDefault="00CD498F" w:rsidP="00716D28">
            <w:pPr>
              <w:rPr>
                <w:rFonts w:ascii="Calibri" w:eastAsia="Times New Roman" w:hAnsi="Calibri" w:cs="Calibri"/>
                <w:b/>
                <w:bCs/>
                <w:color w:val="000000"/>
                <w:sz w:val="16"/>
                <w:szCs w:val="16"/>
              </w:rPr>
            </w:pPr>
            <w:r w:rsidRPr="00F94A79">
              <w:rPr>
                <w:rFonts w:ascii="Calibri" w:eastAsia="Arial" w:hAnsi="Calibri" w:cs="Calibri"/>
                <w:b/>
                <w:bCs/>
                <w:color w:val="000000"/>
                <w:sz w:val="16"/>
                <w:szCs w:val="16"/>
              </w:rPr>
              <w:t>p-value</w:t>
            </w:r>
          </w:p>
        </w:tc>
        <w:tc>
          <w:tcPr>
            <w:tcW w:w="1275" w:type="dxa"/>
            <w:noWrap/>
            <w:hideMark/>
          </w:tcPr>
          <w:p w14:paraId="1229E901" w14:textId="77777777" w:rsidR="00CD498F" w:rsidRPr="00CD498F" w:rsidRDefault="00CD498F" w:rsidP="00716D28">
            <w:pPr>
              <w:rPr>
                <w:rFonts w:ascii="Calibri" w:eastAsia="Times New Roman" w:hAnsi="Calibri" w:cs="Calibri"/>
                <w:b/>
                <w:bCs/>
                <w:color w:val="000000"/>
                <w:sz w:val="16"/>
                <w:szCs w:val="16"/>
              </w:rPr>
            </w:pPr>
            <w:r w:rsidRPr="00CD498F">
              <w:rPr>
                <w:rFonts w:ascii="Calibri" w:eastAsia="Arial" w:hAnsi="Calibri" w:cs="Calibri"/>
                <w:b/>
                <w:bCs/>
                <w:color w:val="000000"/>
                <w:sz w:val="16"/>
                <w:szCs w:val="16"/>
              </w:rPr>
              <w:t>No-AI</w:t>
            </w:r>
            <w:r w:rsidRPr="00CD498F">
              <w:rPr>
                <w:rFonts w:ascii="Arial" w:eastAsia="Arial" w:hAnsi="Arial" w:cs="Arial"/>
                <w:b/>
                <w:bCs/>
                <w:color w:val="000000"/>
                <w:sz w:val="16"/>
                <w:szCs w:val="16"/>
              </w:rPr>
              <w:t>, N = 400</w:t>
            </w:r>
          </w:p>
        </w:tc>
        <w:tc>
          <w:tcPr>
            <w:tcW w:w="851" w:type="dxa"/>
            <w:noWrap/>
            <w:hideMark/>
          </w:tcPr>
          <w:p w14:paraId="6CDC9996" w14:textId="77777777" w:rsidR="00CD498F" w:rsidRPr="00F94A79" w:rsidRDefault="00CD498F" w:rsidP="00716D28">
            <w:pPr>
              <w:rPr>
                <w:rFonts w:ascii="Calibri" w:eastAsia="Times New Roman" w:hAnsi="Calibri" w:cs="Calibri"/>
                <w:b/>
                <w:bCs/>
                <w:color w:val="000000"/>
                <w:sz w:val="16"/>
                <w:szCs w:val="16"/>
              </w:rPr>
            </w:pPr>
            <w:r w:rsidRPr="00F94A79">
              <w:rPr>
                <w:rFonts w:ascii="Calibri" w:eastAsia="Arial" w:hAnsi="Calibri" w:cs="Calibri"/>
                <w:b/>
                <w:bCs/>
                <w:color w:val="000000"/>
                <w:sz w:val="16"/>
                <w:szCs w:val="16"/>
              </w:rPr>
              <w:t>p-value</w:t>
            </w:r>
          </w:p>
        </w:tc>
      </w:tr>
      <w:tr w:rsidR="00CD498F" w:rsidRPr="00685192" w14:paraId="5B7FADEA" w14:textId="77777777" w:rsidTr="00CD498F">
        <w:trPr>
          <w:trHeight w:val="450"/>
        </w:trPr>
        <w:tc>
          <w:tcPr>
            <w:tcW w:w="3114" w:type="dxa"/>
            <w:noWrap/>
            <w:hideMark/>
          </w:tcPr>
          <w:p w14:paraId="363389BA"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Age at enrolment, median (IQR) years </w:t>
            </w:r>
          </w:p>
        </w:tc>
        <w:tc>
          <w:tcPr>
            <w:tcW w:w="1276" w:type="dxa"/>
            <w:noWrap/>
            <w:hideMark/>
          </w:tcPr>
          <w:p w14:paraId="7237660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36 (32, 46)</w:t>
            </w:r>
          </w:p>
        </w:tc>
        <w:tc>
          <w:tcPr>
            <w:tcW w:w="992" w:type="dxa"/>
            <w:noWrap/>
            <w:hideMark/>
          </w:tcPr>
          <w:p w14:paraId="52531DD9"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40 (35, 45)</w:t>
            </w:r>
          </w:p>
        </w:tc>
        <w:tc>
          <w:tcPr>
            <w:tcW w:w="992" w:type="dxa"/>
            <w:noWrap/>
            <w:hideMark/>
          </w:tcPr>
          <w:p w14:paraId="59ACE3E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36 (31, 45)</w:t>
            </w:r>
          </w:p>
        </w:tc>
        <w:tc>
          <w:tcPr>
            <w:tcW w:w="851" w:type="dxa"/>
            <w:noWrap/>
            <w:hideMark/>
          </w:tcPr>
          <w:p w14:paraId="58B0C99F"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c>
          <w:tcPr>
            <w:tcW w:w="1275" w:type="dxa"/>
            <w:noWrap/>
            <w:hideMark/>
          </w:tcPr>
          <w:p w14:paraId="096877D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36 (31, 42)</w:t>
            </w:r>
          </w:p>
        </w:tc>
        <w:tc>
          <w:tcPr>
            <w:tcW w:w="851" w:type="dxa"/>
            <w:noWrap/>
            <w:hideMark/>
          </w:tcPr>
          <w:p w14:paraId="07C995AC"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0.3</w:t>
            </w:r>
          </w:p>
        </w:tc>
      </w:tr>
      <w:tr w:rsidR="00CD498F" w:rsidRPr="00685192" w14:paraId="36BD02F2" w14:textId="77777777" w:rsidTr="00CD498F">
        <w:trPr>
          <w:trHeight w:val="225"/>
        </w:trPr>
        <w:tc>
          <w:tcPr>
            <w:tcW w:w="3114" w:type="dxa"/>
            <w:noWrap/>
            <w:hideMark/>
          </w:tcPr>
          <w:p w14:paraId="4C3FE052"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Female-gender, n (%) </w:t>
            </w:r>
          </w:p>
        </w:tc>
        <w:tc>
          <w:tcPr>
            <w:tcW w:w="1276" w:type="dxa"/>
            <w:noWrap/>
            <w:hideMark/>
          </w:tcPr>
          <w:p w14:paraId="498D7C5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16 (51.6%)</w:t>
            </w:r>
          </w:p>
        </w:tc>
        <w:tc>
          <w:tcPr>
            <w:tcW w:w="992" w:type="dxa"/>
            <w:noWrap/>
            <w:hideMark/>
          </w:tcPr>
          <w:p w14:paraId="53E8B5B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 (42.9%)</w:t>
            </w:r>
          </w:p>
        </w:tc>
        <w:tc>
          <w:tcPr>
            <w:tcW w:w="992" w:type="dxa"/>
            <w:noWrap/>
            <w:hideMark/>
          </w:tcPr>
          <w:p w14:paraId="218FA3E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13 (54.2%)</w:t>
            </w:r>
          </w:p>
        </w:tc>
        <w:tc>
          <w:tcPr>
            <w:tcW w:w="851" w:type="dxa"/>
            <w:noWrap/>
            <w:hideMark/>
          </w:tcPr>
          <w:p w14:paraId="1E8F3214"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0.7</w:t>
            </w:r>
          </w:p>
        </w:tc>
        <w:tc>
          <w:tcPr>
            <w:tcW w:w="1275" w:type="dxa"/>
            <w:noWrap/>
            <w:hideMark/>
          </w:tcPr>
          <w:p w14:paraId="4BB7B321"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202 (50.8%)</w:t>
            </w:r>
          </w:p>
        </w:tc>
        <w:tc>
          <w:tcPr>
            <w:tcW w:w="851" w:type="dxa"/>
            <w:noWrap/>
            <w:hideMark/>
          </w:tcPr>
          <w:p w14:paraId="615FE40F"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r>
      <w:tr w:rsidR="00CD498F" w:rsidRPr="00685192" w14:paraId="3411F734" w14:textId="77777777" w:rsidTr="00CD498F">
        <w:trPr>
          <w:trHeight w:val="225"/>
        </w:trPr>
        <w:tc>
          <w:tcPr>
            <w:tcW w:w="3114" w:type="dxa"/>
            <w:noWrap/>
            <w:hideMark/>
          </w:tcPr>
          <w:p w14:paraId="0C26BC2F"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Ethnicity, n (%) </w:t>
            </w:r>
          </w:p>
        </w:tc>
        <w:tc>
          <w:tcPr>
            <w:tcW w:w="1276" w:type="dxa"/>
            <w:noWrap/>
            <w:hideMark/>
          </w:tcPr>
          <w:p w14:paraId="450E0861"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c>
          <w:tcPr>
            <w:tcW w:w="992" w:type="dxa"/>
            <w:noWrap/>
            <w:hideMark/>
          </w:tcPr>
          <w:p w14:paraId="466438A5"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c>
          <w:tcPr>
            <w:tcW w:w="992" w:type="dxa"/>
            <w:noWrap/>
            <w:hideMark/>
          </w:tcPr>
          <w:p w14:paraId="0DDDEFC1"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c>
          <w:tcPr>
            <w:tcW w:w="851" w:type="dxa"/>
            <w:noWrap/>
            <w:hideMark/>
          </w:tcPr>
          <w:p w14:paraId="1643827A"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0.5</w:t>
            </w:r>
          </w:p>
        </w:tc>
        <w:tc>
          <w:tcPr>
            <w:tcW w:w="1275" w:type="dxa"/>
            <w:noWrap/>
            <w:hideMark/>
          </w:tcPr>
          <w:p w14:paraId="605BB140"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c>
          <w:tcPr>
            <w:tcW w:w="851" w:type="dxa"/>
            <w:noWrap/>
            <w:hideMark/>
          </w:tcPr>
          <w:p w14:paraId="38ABDB89"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0.3</w:t>
            </w:r>
          </w:p>
        </w:tc>
      </w:tr>
      <w:tr w:rsidR="00CD498F" w:rsidRPr="00685192" w14:paraId="1CFFBAB0" w14:textId="77777777" w:rsidTr="00CD498F">
        <w:trPr>
          <w:trHeight w:val="225"/>
        </w:trPr>
        <w:tc>
          <w:tcPr>
            <w:tcW w:w="3114" w:type="dxa"/>
            <w:noWrap/>
            <w:hideMark/>
          </w:tcPr>
          <w:p w14:paraId="304556F7"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Black African </w:t>
            </w:r>
          </w:p>
        </w:tc>
        <w:tc>
          <w:tcPr>
            <w:tcW w:w="1276" w:type="dxa"/>
            <w:noWrap/>
            <w:hideMark/>
          </w:tcPr>
          <w:p w14:paraId="6F2609B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28 (90.3%)</w:t>
            </w:r>
          </w:p>
        </w:tc>
        <w:tc>
          <w:tcPr>
            <w:tcW w:w="992" w:type="dxa"/>
            <w:noWrap/>
            <w:hideMark/>
          </w:tcPr>
          <w:p w14:paraId="2150607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6 (85.7%)</w:t>
            </w:r>
          </w:p>
        </w:tc>
        <w:tc>
          <w:tcPr>
            <w:tcW w:w="992" w:type="dxa"/>
            <w:noWrap/>
            <w:hideMark/>
          </w:tcPr>
          <w:p w14:paraId="23928A88"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22 (91.7%)</w:t>
            </w:r>
          </w:p>
        </w:tc>
        <w:tc>
          <w:tcPr>
            <w:tcW w:w="851" w:type="dxa"/>
            <w:noWrap/>
            <w:hideMark/>
          </w:tcPr>
          <w:p w14:paraId="47D94531"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c>
          <w:tcPr>
            <w:tcW w:w="1275" w:type="dxa"/>
            <w:noWrap/>
            <w:hideMark/>
          </w:tcPr>
          <w:p w14:paraId="400C7F70"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329 (82.9%)</w:t>
            </w:r>
          </w:p>
        </w:tc>
        <w:tc>
          <w:tcPr>
            <w:tcW w:w="851" w:type="dxa"/>
            <w:noWrap/>
            <w:hideMark/>
          </w:tcPr>
          <w:p w14:paraId="3A81B4BE"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r>
      <w:tr w:rsidR="00CD498F" w:rsidRPr="00685192" w14:paraId="069692FC" w14:textId="77777777" w:rsidTr="00CD498F">
        <w:trPr>
          <w:trHeight w:val="225"/>
        </w:trPr>
        <w:tc>
          <w:tcPr>
            <w:tcW w:w="3114" w:type="dxa"/>
            <w:noWrap/>
            <w:hideMark/>
          </w:tcPr>
          <w:p w14:paraId="19A9A75D"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Other </w:t>
            </w:r>
          </w:p>
        </w:tc>
        <w:tc>
          <w:tcPr>
            <w:tcW w:w="1276" w:type="dxa"/>
            <w:noWrap/>
            <w:hideMark/>
          </w:tcPr>
          <w:p w14:paraId="1C8661D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 (9.7%)</w:t>
            </w:r>
          </w:p>
        </w:tc>
        <w:tc>
          <w:tcPr>
            <w:tcW w:w="992" w:type="dxa"/>
            <w:noWrap/>
            <w:hideMark/>
          </w:tcPr>
          <w:p w14:paraId="6A637041"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 (14.3%)</w:t>
            </w:r>
          </w:p>
        </w:tc>
        <w:tc>
          <w:tcPr>
            <w:tcW w:w="992" w:type="dxa"/>
            <w:noWrap/>
            <w:hideMark/>
          </w:tcPr>
          <w:p w14:paraId="03D66BF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 (8.3%)</w:t>
            </w:r>
          </w:p>
        </w:tc>
        <w:tc>
          <w:tcPr>
            <w:tcW w:w="851" w:type="dxa"/>
            <w:noWrap/>
            <w:hideMark/>
          </w:tcPr>
          <w:p w14:paraId="53F7DFD4"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c>
          <w:tcPr>
            <w:tcW w:w="1275" w:type="dxa"/>
            <w:noWrap/>
            <w:hideMark/>
          </w:tcPr>
          <w:p w14:paraId="6BF7D39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68 (17.1%)</w:t>
            </w:r>
          </w:p>
        </w:tc>
        <w:tc>
          <w:tcPr>
            <w:tcW w:w="851" w:type="dxa"/>
            <w:noWrap/>
            <w:hideMark/>
          </w:tcPr>
          <w:p w14:paraId="1D7E051B"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r>
      <w:tr w:rsidR="00CD498F" w:rsidRPr="00685192" w14:paraId="0119E170" w14:textId="77777777" w:rsidTr="00CD498F">
        <w:trPr>
          <w:trHeight w:val="225"/>
        </w:trPr>
        <w:tc>
          <w:tcPr>
            <w:tcW w:w="3114" w:type="dxa"/>
            <w:noWrap/>
            <w:hideMark/>
          </w:tcPr>
          <w:p w14:paraId="59918D89"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Duration of current illness, median (IQR) days </w:t>
            </w:r>
          </w:p>
        </w:tc>
        <w:tc>
          <w:tcPr>
            <w:tcW w:w="1276" w:type="dxa"/>
            <w:noWrap/>
            <w:hideMark/>
          </w:tcPr>
          <w:p w14:paraId="3FEF9F41"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14 (14, 30)</w:t>
            </w:r>
          </w:p>
        </w:tc>
        <w:tc>
          <w:tcPr>
            <w:tcW w:w="992" w:type="dxa"/>
            <w:noWrap/>
            <w:hideMark/>
          </w:tcPr>
          <w:p w14:paraId="66BD5C5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10 (7, 12)</w:t>
            </w:r>
          </w:p>
        </w:tc>
        <w:tc>
          <w:tcPr>
            <w:tcW w:w="992" w:type="dxa"/>
            <w:noWrap/>
            <w:hideMark/>
          </w:tcPr>
          <w:p w14:paraId="098BC295"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21 (14, 30)</w:t>
            </w:r>
          </w:p>
        </w:tc>
        <w:tc>
          <w:tcPr>
            <w:tcW w:w="851" w:type="dxa"/>
            <w:noWrap/>
            <w:hideMark/>
          </w:tcPr>
          <w:p w14:paraId="51B48D38" w14:textId="77777777" w:rsidR="00CD498F" w:rsidRPr="00F94A79" w:rsidRDefault="00CD498F" w:rsidP="00716D28">
            <w:pPr>
              <w:jc w:val="right"/>
              <w:rPr>
                <w:rFonts w:ascii="Calibri" w:eastAsia="Times New Roman" w:hAnsi="Calibri" w:cs="Calibri"/>
                <w:b/>
                <w:bCs/>
                <w:color w:val="000000"/>
                <w:sz w:val="16"/>
                <w:szCs w:val="16"/>
              </w:rPr>
            </w:pPr>
            <w:r w:rsidRPr="00F94A79">
              <w:rPr>
                <w:rFonts w:ascii="Calibri" w:eastAsia="Arial" w:hAnsi="Calibri" w:cs="Calibri"/>
                <w:b/>
                <w:bCs/>
                <w:color w:val="000000"/>
                <w:sz w:val="16"/>
                <w:szCs w:val="16"/>
              </w:rPr>
              <w:t>0.012</w:t>
            </w:r>
          </w:p>
        </w:tc>
        <w:tc>
          <w:tcPr>
            <w:tcW w:w="1275" w:type="dxa"/>
            <w:noWrap/>
            <w:hideMark/>
          </w:tcPr>
          <w:p w14:paraId="3E84DBA0"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14 (14, 21)</w:t>
            </w:r>
          </w:p>
        </w:tc>
        <w:tc>
          <w:tcPr>
            <w:tcW w:w="851" w:type="dxa"/>
            <w:noWrap/>
            <w:hideMark/>
          </w:tcPr>
          <w:p w14:paraId="09EA6B0F"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0.4</w:t>
            </w:r>
          </w:p>
        </w:tc>
      </w:tr>
      <w:tr w:rsidR="00CD498F" w:rsidRPr="00685192" w14:paraId="566EBB84" w14:textId="77777777" w:rsidTr="00CD498F">
        <w:trPr>
          <w:trHeight w:val="225"/>
        </w:trPr>
        <w:tc>
          <w:tcPr>
            <w:tcW w:w="3114" w:type="dxa"/>
            <w:noWrap/>
            <w:hideMark/>
          </w:tcPr>
          <w:p w14:paraId="58EA47FF"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Random morning cortisol, median (IQR) nmol/L </w:t>
            </w:r>
          </w:p>
        </w:tc>
        <w:tc>
          <w:tcPr>
            <w:tcW w:w="1276" w:type="dxa"/>
            <w:noWrap/>
            <w:hideMark/>
          </w:tcPr>
          <w:p w14:paraId="2ED8F85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258 (210, 370)</w:t>
            </w:r>
          </w:p>
        </w:tc>
        <w:tc>
          <w:tcPr>
            <w:tcW w:w="992" w:type="dxa"/>
            <w:noWrap/>
            <w:hideMark/>
          </w:tcPr>
          <w:p w14:paraId="54BB62A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344 (267, 390)</w:t>
            </w:r>
          </w:p>
        </w:tc>
        <w:tc>
          <w:tcPr>
            <w:tcW w:w="992" w:type="dxa"/>
            <w:noWrap/>
            <w:hideMark/>
          </w:tcPr>
          <w:p w14:paraId="33C4FDC8"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256 (193, 345)</w:t>
            </w:r>
          </w:p>
        </w:tc>
        <w:tc>
          <w:tcPr>
            <w:tcW w:w="851" w:type="dxa"/>
            <w:noWrap/>
            <w:hideMark/>
          </w:tcPr>
          <w:p w14:paraId="2748BC52"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0.2</w:t>
            </w:r>
          </w:p>
        </w:tc>
        <w:tc>
          <w:tcPr>
            <w:tcW w:w="1275" w:type="dxa"/>
            <w:noWrap/>
            <w:hideMark/>
          </w:tcPr>
          <w:p w14:paraId="7C24136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486 (388, 582)</w:t>
            </w:r>
          </w:p>
        </w:tc>
        <w:tc>
          <w:tcPr>
            <w:tcW w:w="851" w:type="dxa"/>
            <w:noWrap/>
            <w:hideMark/>
          </w:tcPr>
          <w:p w14:paraId="0F088F50" w14:textId="77777777" w:rsidR="00CD498F" w:rsidRPr="00F94A79" w:rsidRDefault="00CD498F" w:rsidP="00716D28">
            <w:pPr>
              <w:rPr>
                <w:rFonts w:ascii="Calibri" w:eastAsia="Times New Roman" w:hAnsi="Calibri" w:cs="Calibri"/>
                <w:b/>
                <w:bCs/>
                <w:color w:val="000000"/>
                <w:sz w:val="16"/>
                <w:szCs w:val="16"/>
              </w:rPr>
            </w:pPr>
            <w:r w:rsidRPr="00F94A79">
              <w:rPr>
                <w:rFonts w:ascii="Calibri" w:eastAsia="Arial" w:hAnsi="Calibri" w:cs="Calibri"/>
                <w:b/>
                <w:bCs/>
                <w:color w:val="000000"/>
                <w:sz w:val="16"/>
                <w:szCs w:val="16"/>
              </w:rPr>
              <w:t>&lt;0.001</w:t>
            </w:r>
          </w:p>
        </w:tc>
      </w:tr>
      <w:tr w:rsidR="00CD498F" w:rsidRPr="00685192" w14:paraId="11E6BA41" w14:textId="77777777" w:rsidTr="00CD498F">
        <w:trPr>
          <w:trHeight w:val="675"/>
        </w:trPr>
        <w:tc>
          <w:tcPr>
            <w:tcW w:w="3114" w:type="dxa"/>
            <w:noWrap/>
            <w:hideMark/>
          </w:tcPr>
          <w:p w14:paraId="711C8D6B" w14:textId="77777777" w:rsidR="00CD498F" w:rsidRPr="009508A5" w:rsidRDefault="00CD498F" w:rsidP="00716D28">
            <w:pPr>
              <w:rPr>
                <w:rFonts w:ascii="Calibri" w:eastAsia="Times New Roman" w:hAnsi="Calibri" w:cs="Calibri"/>
                <w:color w:val="000000"/>
                <w:sz w:val="16"/>
                <w:szCs w:val="16"/>
                <w:lang w:val="es-ES"/>
              </w:rPr>
            </w:pPr>
            <w:r w:rsidRPr="009508A5">
              <w:rPr>
                <w:rFonts w:ascii="Calibri" w:eastAsia="Times New Roman" w:hAnsi="Calibri" w:cs="Calibri"/>
                <w:color w:val="000000"/>
                <w:sz w:val="16"/>
                <w:szCs w:val="16"/>
                <w:lang w:val="es-ES"/>
              </w:rPr>
              <w:t xml:space="preserve">Basal cortisol, median (IQR) </w:t>
            </w:r>
            <w:proofErr w:type="spellStart"/>
            <w:r w:rsidRPr="009508A5">
              <w:rPr>
                <w:rFonts w:ascii="Calibri" w:eastAsia="Times New Roman" w:hAnsi="Calibri" w:cs="Calibri"/>
                <w:color w:val="000000"/>
                <w:sz w:val="16"/>
                <w:szCs w:val="16"/>
                <w:lang w:val="es-ES"/>
              </w:rPr>
              <w:t>nnol</w:t>
            </w:r>
            <w:proofErr w:type="spellEnd"/>
            <w:r w:rsidRPr="009508A5">
              <w:rPr>
                <w:rFonts w:ascii="Calibri" w:eastAsia="Times New Roman" w:hAnsi="Calibri" w:cs="Calibri"/>
                <w:color w:val="000000"/>
                <w:sz w:val="16"/>
                <w:szCs w:val="16"/>
                <w:lang w:val="es-ES"/>
              </w:rPr>
              <w:t>/L </w:t>
            </w:r>
          </w:p>
        </w:tc>
        <w:tc>
          <w:tcPr>
            <w:tcW w:w="1276" w:type="dxa"/>
            <w:noWrap/>
            <w:hideMark/>
          </w:tcPr>
          <w:p w14:paraId="6F6A333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300 (209, 368)</w:t>
            </w:r>
          </w:p>
        </w:tc>
        <w:tc>
          <w:tcPr>
            <w:tcW w:w="992" w:type="dxa"/>
            <w:noWrap/>
            <w:hideMark/>
          </w:tcPr>
          <w:p w14:paraId="583C7E41"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315 (214, 327)</w:t>
            </w:r>
          </w:p>
        </w:tc>
        <w:tc>
          <w:tcPr>
            <w:tcW w:w="992" w:type="dxa"/>
            <w:noWrap/>
            <w:hideMark/>
          </w:tcPr>
          <w:p w14:paraId="23C46E6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300 (210, 378)</w:t>
            </w:r>
          </w:p>
        </w:tc>
        <w:tc>
          <w:tcPr>
            <w:tcW w:w="851" w:type="dxa"/>
            <w:noWrap/>
            <w:hideMark/>
          </w:tcPr>
          <w:p w14:paraId="41CB9F96"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c>
          <w:tcPr>
            <w:tcW w:w="1275" w:type="dxa"/>
            <w:noWrap/>
            <w:hideMark/>
          </w:tcPr>
          <w:p w14:paraId="52007CB1"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473 (368, 580)</w:t>
            </w:r>
          </w:p>
        </w:tc>
        <w:tc>
          <w:tcPr>
            <w:tcW w:w="851" w:type="dxa"/>
            <w:noWrap/>
            <w:hideMark/>
          </w:tcPr>
          <w:p w14:paraId="77BC67CA" w14:textId="77777777" w:rsidR="00CD498F" w:rsidRPr="00F94A79" w:rsidRDefault="00CD498F" w:rsidP="00716D28">
            <w:pPr>
              <w:rPr>
                <w:rFonts w:ascii="Calibri" w:eastAsia="Times New Roman" w:hAnsi="Calibri" w:cs="Calibri"/>
                <w:b/>
                <w:bCs/>
                <w:color w:val="000000"/>
                <w:sz w:val="16"/>
                <w:szCs w:val="16"/>
              </w:rPr>
            </w:pPr>
            <w:r w:rsidRPr="00F94A79">
              <w:rPr>
                <w:rFonts w:ascii="Calibri" w:eastAsia="Arial" w:hAnsi="Calibri" w:cs="Calibri"/>
                <w:b/>
                <w:bCs/>
                <w:color w:val="000000"/>
                <w:sz w:val="16"/>
                <w:szCs w:val="16"/>
              </w:rPr>
              <w:t>&lt;0.001</w:t>
            </w:r>
          </w:p>
        </w:tc>
      </w:tr>
      <w:tr w:rsidR="00CD498F" w:rsidRPr="00685192" w14:paraId="19FC540C" w14:textId="77777777" w:rsidTr="00CD498F">
        <w:trPr>
          <w:trHeight w:val="435"/>
        </w:trPr>
        <w:tc>
          <w:tcPr>
            <w:tcW w:w="3114" w:type="dxa"/>
            <w:noWrap/>
            <w:hideMark/>
          </w:tcPr>
          <w:p w14:paraId="5B840B7B"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xml:space="preserve">Stimulated cortisol, median (IQR) </w:t>
            </w:r>
            <w:proofErr w:type="spellStart"/>
            <w:r w:rsidRPr="00685192">
              <w:rPr>
                <w:rFonts w:ascii="Calibri" w:eastAsia="Times New Roman" w:hAnsi="Calibri" w:cs="Calibri"/>
                <w:color w:val="000000"/>
                <w:sz w:val="16"/>
                <w:szCs w:val="16"/>
              </w:rPr>
              <w:t>nmo</w:t>
            </w:r>
            <w:proofErr w:type="spellEnd"/>
            <w:r w:rsidRPr="00685192">
              <w:rPr>
                <w:rFonts w:ascii="Calibri" w:eastAsia="Times New Roman" w:hAnsi="Calibri" w:cs="Calibri"/>
                <w:color w:val="000000"/>
                <w:sz w:val="16"/>
                <w:szCs w:val="16"/>
              </w:rPr>
              <w:t>/L </w:t>
            </w:r>
          </w:p>
        </w:tc>
        <w:tc>
          <w:tcPr>
            <w:tcW w:w="1276" w:type="dxa"/>
            <w:noWrap/>
            <w:hideMark/>
          </w:tcPr>
          <w:p w14:paraId="73B94C8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420 (338, 473)</w:t>
            </w:r>
          </w:p>
        </w:tc>
        <w:tc>
          <w:tcPr>
            <w:tcW w:w="992" w:type="dxa"/>
            <w:noWrap/>
            <w:hideMark/>
          </w:tcPr>
          <w:p w14:paraId="26BA48B0"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403 (363, 435)</w:t>
            </w:r>
          </w:p>
        </w:tc>
        <w:tc>
          <w:tcPr>
            <w:tcW w:w="992" w:type="dxa"/>
            <w:noWrap/>
            <w:hideMark/>
          </w:tcPr>
          <w:p w14:paraId="538359D5"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421 (326, 478)</w:t>
            </w:r>
          </w:p>
        </w:tc>
        <w:tc>
          <w:tcPr>
            <w:tcW w:w="851" w:type="dxa"/>
            <w:noWrap/>
            <w:hideMark/>
          </w:tcPr>
          <w:p w14:paraId="711A2EAC"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c>
          <w:tcPr>
            <w:tcW w:w="1275" w:type="dxa"/>
            <w:noWrap/>
            <w:hideMark/>
          </w:tcPr>
          <w:p w14:paraId="298D671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727 (640, 859)</w:t>
            </w:r>
          </w:p>
        </w:tc>
        <w:tc>
          <w:tcPr>
            <w:tcW w:w="851" w:type="dxa"/>
            <w:noWrap/>
            <w:hideMark/>
          </w:tcPr>
          <w:p w14:paraId="30B7E5EC" w14:textId="77777777" w:rsidR="00CD498F" w:rsidRPr="00F94A79" w:rsidRDefault="00CD498F" w:rsidP="00716D28">
            <w:pPr>
              <w:rPr>
                <w:rFonts w:ascii="Calibri" w:eastAsia="Times New Roman" w:hAnsi="Calibri" w:cs="Calibri"/>
                <w:b/>
                <w:bCs/>
                <w:color w:val="000000"/>
                <w:sz w:val="16"/>
                <w:szCs w:val="16"/>
              </w:rPr>
            </w:pPr>
            <w:r w:rsidRPr="00F94A79">
              <w:rPr>
                <w:rFonts w:ascii="Calibri" w:eastAsia="Arial" w:hAnsi="Calibri" w:cs="Calibri"/>
                <w:b/>
                <w:bCs/>
                <w:color w:val="000000"/>
                <w:sz w:val="16"/>
                <w:szCs w:val="16"/>
              </w:rPr>
              <w:t>&lt;0.001</w:t>
            </w:r>
          </w:p>
        </w:tc>
      </w:tr>
      <w:tr w:rsidR="00CD498F" w:rsidRPr="00685192" w14:paraId="4F77003A" w14:textId="77777777" w:rsidTr="00CD498F">
        <w:trPr>
          <w:trHeight w:val="435"/>
        </w:trPr>
        <w:tc>
          <w:tcPr>
            <w:tcW w:w="3114" w:type="dxa"/>
            <w:noWrap/>
            <w:hideMark/>
          </w:tcPr>
          <w:p w14:paraId="00310484"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xml:space="preserve">ACTH, median (IQR) </w:t>
            </w:r>
            <w:proofErr w:type="spellStart"/>
            <w:r w:rsidRPr="00685192">
              <w:rPr>
                <w:rFonts w:ascii="Calibri" w:eastAsia="Times New Roman" w:hAnsi="Calibri" w:cs="Calibri"/>
                <w:color w:val="000000"/>
                <w:sz w:val="16"/>
                <w:szCs w:val="16"/>
              </w:rPr>
              <w:t>pmol</w:t>
            </w:r>
            <w:proofErr w:type="spellEnd"/>
            <w:r w:rsidRPr="00685192">
              <w:rPr>
                <w:rFonts w:ascii="Calibri" w:eastAsia="Times New Roman" w:hAnsi="Calibri" w:cs="Calibri"/>
                <w:color w:val="000000"/>
                <w:sz w:val="16"/>
                <w:szCs w:val="16"/>
              </w:rPr>
              <w:t>/L </w:t>
            </w:r>
          </w:p>
        </w:tc>
        <w:tc>
          <w:tcPr>
            <w:tcW w:w="1276" w:type="dxa"/>
            <w:noWrap/>
            <w:hideMark/>
          </w:tcPr>
          <w:p w14:paraId="7386D93F"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25 (14, 56)</w:t>
            </w:r>
          </w:p>
        </w:tc>
        <w:tc>
          <w:tcPr>
            <w:tcW w:w="992" w:type="dxa"/>
            <w:noWrap/>
            <w:hideMark/>
          </w:tcPr>
          <w:p w14:paraId="174946EB"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144 (80, 158)</w:t>
            </w:r>
          </w:p>
        </w:tc>
        <w:tc>
          <w:tcPr>
            <w:tcW w:w="992" w:type="dxa"/>
            <w:noWrap/>
            <w:hideMark/>
          </w:tcPr>
          <w:p w14:paraId="71325EF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23 (12, 29)</w:t>
            </w:r>
          </w:p>
        </w:tc>
        <w:tc>
          <w:tcPr>
            <w:tcW w:w="851" w:type="dxa"/>
            <w:noWrap/>
            <w:hideMark/>
          </w:tcPr>
          <w:p w14:paraId="347303E6" w14:textId="77777777" w:rsidR="00CD498F" w:rsidRPr="00F94A79" w:rsidRDefault="00CD498F" w:rsidP="00716D28">
            <w:pPr>
              <w:rPr>
                <w:rFonts w:ascii="Calibri" w:eastAsia="Times New Roman" w:hAnsi="Calibri" w:cs="Calibri"/>
                <w:b/>
                <w:bCs/>
                <w:color w:val="000000"/>
                <w:sz w:val="16"/>
                <w:szCs w:val="16"/>
              </w:rPr>
            </w:pPr>
            <w:r w:rsidRPr="00F94A79">
              <w:rPr>
                <w:rFonts w:ascii="Calibri" w:eastAsia="Arial" w:hAnsi="Calibri" w:cs="Calibri"/>
                <w:b/>
                <w:bCs/>
                <w:color w:val="000000"/>
                <w:sz w:val="16"/>
                <w:szCs w:val="16"/>
              </w:rPr>
              <w:t>&lt;0.001</w:t>
            </w:r>
          </w:p>
        </w:tc>
        <w:tc>
          <w:tcPr>
            <w:tcW w:w="1275" w:type="dxa"/>
            <w:noWrap/>
            <w:hideMark/>
          </w:tcPr>
          <w:p w14:paraId="56DF307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32 (21, 51)</w:t>
            </w:r>
          </w:p>
        </w:tc>
        <w:tc>
          <w:tcPr>
            <w:tcW w:w="851" w:type="dxa"/>
            <w:noWrap/>
            <w:hideMark/>
          </w:tcPr>
          <w:p w14:paraId="4B53231E"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0.5</w:t>
            </w:r>
          </w:p>
        </w:tc>
      </w:tr>
      <w:tr w:rsidR="00CD498F" w:rsidRPr="00685192" w14:paraId="41305DD9" w14:textId="77777777" w:rsidTr="00CD498F">
        <w:trPr>
          <w:trHeight w:val="435"/>
        </w:trPr>
        <w:tc>
          <w:tcPr>
            <w:tcW w:w="3114" w:type="dxa"/>
            <w:noWrap/>
            <w:hideMark/>
          </w:tcPr>
          <w:p w14:paraId="2350921B"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BP (systolic), median (IQR) mmHg </w:t>
            </w:r>
          </w:p>
        </w:tc>
        <w:tc>
          <w:tcPr>
            <w:tcW w:w="1276" w:type="dxa"/>
            <w:noWrap/>
            <w:hideMark/>
          </w:tcPr>
          <w:p w14:paraId="6501D1E6"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120 (102, 128)</w:t>
            </w:r>
          </w:p>
        </w:tc>
        <w:tc>
          <w:tcPr>
            <w:tcW w:w="992" w:type="dxa"/>
            <w:noWrap/>
            <w:hideMark/>
          </w:tcPr>
          <w:p w14:paraId="11DE585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120 (120, 124)</w:t>
            </w:r>
          </w:p>
        </w:tc>
        <w:tc>
          <w:tcPr>
            <w:tcW w:w="992" w:type="dxa"/>
            <w:noWrap/>
            <w:hideMark/>
          </w:tcPr>
          <w:p w14:paraId="19EF0D9F"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115 (100, 128)</w:t>
            </w:r>
          </w:p>
        </w:tc>
        <w:tc>
          <w:tcPr>
            <w:tcW w:w="851" w:type="dxa"/>
            <w:noWrap/>
            <w:hideMark/>
          </w:tcPr>
          <w:p w14:paraId="02EA3959"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0.5</w:t>
            </w:r>
          </w:p>
        </w:tc>
        <w:tc>
          <w:tcPr>
            <w:tcW w:w="1275" w:type="dxa"/>
            <w:noWrap/>
            <w:hideMark/>
          </w:tcPr>
          <w:p w14:paraId="0E62F7D5"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110 (100, 124)</w:t>
            </w:r>
          </w:p>
        </w:tc>
        <w:tc>
          <w:tcPr>
            <w:tcW w:w="851" w:type="dxa"/>
            <w:noWrap/>
            <w:hideMark/>
          </w:tcPr>
          <w:p w14:paraId="05CA6925"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0.4</w:t>
            </w:r>
          </w:p>
        </w:tc>
      </w:tr>
      <w:tr w:rsidR="00CD498F" w:rsidRPr="00685192" w14:paraId="2A8CA0B6" w14:textId="77777777" w:rsidTr="00CD498F">
        <w:trPr>
          <w:trHeight w:val="435"/>
        </w:trPr>
        <w:tc>
          <w:tcPr>
            <w:tcW w:w="3114" w:type="dxa"/>
            <w:noWrap/>
            <w:hideMark/>
          </w:tcPr>
          <w:p w14:paraId="778D2A84"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BP (diastolic), median (IQR) mmHg </w:t>
            </w:r>
          </w:p>
        </w:tc>
        <w:tc>
          <w:tcPr>
            <w:tcW w:w="1276" w:type="dxa"/>
            <w:noWrap/>
            <w:hideMark/>
          </w:tcPr>
          <w:p w14:paraId="7DA4FE3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71 (62, 80)</w:t>
            </w:r>
          </w:p>
        </w:tc>
        <w:tc>
          <w:tcPr>
            <w:tcW w:w="992" w:type="dxa"/>
            <w:noWrap/>
            <w:hideMark/>
          </w:tcPr>
          <w:p w14:paraId="3DBA66C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70 (70, 82)</w:t>
            </w:r>
          </w:p>
        </w:tc>
        <w:tc>
          <w:tcPr>
            <w:tcW w:w="992" w:type="dxa"/>
            <w:noWrap/>
            <w:hideMark/>
          </w:tcPr>
          <w:p w14:paraId="330549B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71 (60, 78)</w:t>
            </w:r>
          </w:p>
        </w:tc>
        <w:tc>
          <w:tcPr>
            <w:tcW w:w="851" w:type="dxa"/>
            <w:noWrap/>
            <w:hideMark/>
          </w:tcPr>
          <w:p w14:paraId="6CEABE03"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0.7</w:t>
            </w:r>
          </w:p>
        </w:tc>
        <w:tc>
          <w:tcPr>
            <w:tcW w:w="1275" w:type="dxa"/>
            <w:noWrap/>
            <w:hideMark/>
          </w:tcPr>
          <w:p w14:paraId="7D947E30"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69 (60, 77)</w:t>
            </w:r>
          </w:p>
        </w:tc>
        <w:tc>
          <w:tcPr>
            <w:tcW w:w="851" w:type="dxa"/>
            <w:noWrap/>
            <w:hideMark/>
          </w:tcPr>
          <w:p w14:paraId="44B9E4D5"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0.074</w:t>
            </w:r>
          </w:p>
        </w:tc>
      </w:tr>
      <w:tr w:rsidR="00CD498F" w:rsidRPr="00685192" w14:paraId="641704B7" w14:textId="77777777" w:rsidTr="00CD498F">
        <w:trPr>
          <w:trHeight w:val="435"/>
        </w:trPr>
        <w:tc>
          <w:tcPr>
            <w:tcW w:w="3114" w:type="dxa"/>
            <w:noWrap/>
            <w:hideMark/>
          </w:tcPr>
          <w:p w14:paraId="6FFE3E15"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Postural drop in blood pressure </w:t>
            </w:r>
          </w:p>
        </w:tc>
        <w:tc>
          <w:tcPr>
            <w:tcW w:w="1276" w:type="dxa"/>
            <w:noWrap/>
            <w:hideMark/>
          </w:tcPr>
          <w:p w14:paraId="07A08EE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 (6.5%)</w:t>
            </w:r>
          </w:p>
        </w:tc>
        <w:tc>
          <w:tcPr>
            <w:tcW w:w="992" w:type="dxa"/>
            <w:noWrap/>
            <w:hideMark/>
          </w:tcPr>
          <w:p w14:paraId="35974E0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0 (0.0%)</w:t>
            </w:r>
          </w:p>
        </w:tc>
        <w:tc>
          <w:tcPr>
            <w:tcW w:w="992" w:type="dxa"/>
            <w:noWrap/>
            <w:hideMark/>
          </w:tcPr>
          <w:p w14:paraId="0899EE31"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 (8.3%)</w:t>
            </w:r>
          </w:p>
        </w:tc>
        <w:tc>
          <w:tcPr>
            <w:tcW w:w="851" w:type="dxa"/>
            <w:noWrap/>
            <w:hideMark/>
          </w:tcPr>
          <w:p w14:paraId="14537A6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c>
          <w:tcPr>
            <w:tcW w:w="1275" w:type="dxa"/>
            <w:noWrap/>
            <w:hideMark/>
          </w:tcPr>
          <w:p w14:paraId="27816AA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12 (3.2%)</w:t>
            </w:r>
          </w:p>
        </w:tc>
        <w:tc>
          <w:tcPr>
            <w:tcW w:w="851" w:type="dxa"/>
            <w:noWrap/>
            <w:hideMark/>
          </w:tcPr>
          <w:p w14:paraId="2AE66755"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0.3</w:t>
            </w:r>
          </w:p>
        </w:tc>
      </w:tr>
      <w:tr w:rsidR="00CD498F" w:rsidRPr="00685192" w14:paraId="2C37FEF1" w14:textId="77777777" w:rsidTr="00CD498F">
        <w:trPr>
          <w:trHeight w:val="450"/>
        </w:trPr>
        <w:tc>
          <w:tcPr>
            <w:tcW w:w="3114" w:type="dxa"/>
            <w:noWrap/>
            <w:hideMark/>
          </w:tcPr>
          <w:p w14:paraId="621CBC57"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Heart rate, median (IQR) bpm </w:t>
            </w:r>
          </w:p>
        </w:tc>
        <w:tc>
          <w:tcPr>
            <w:tcW w:w="1276" w:type="dxa"/>
            <w:noWrap/>
            <w:hideMark/>
          </w:tcPr>
          <w:p w14:paraId="037249F9"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86 (78, 108)</w:t>
            </w:r>
          </w:p>
        </w:tc>
        <w:tc>
          <w:tcPr>
            <w:tcW w:w="992" w:type="dxa"/>
            <w:noWrap/>
            <w:hideMark/>
          </w:tcPr>
          <w:p w14:paraId="528C8C4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97 (88, 111)</w:t>
            </w:r>
          </w:p>
        </w:tc>
        <w:tc>
          <w:tcPr>
            <w:tcW w:w="992" w:type="dxa"/>
            <w:noWrap/>
            <w:hideMark/>
          </w:tcPr>
          <w:p w14:paraId="74EF64A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85 (77, 107)</w:t>
            </w:r>
          </w:p>
        </w:tc>
        <w:tc>
          <w:tcPr>
            <w:tcW w:w="851" w:type="dxa"/>
            <w:noWrap/>
            <w:hideMark/>
          </w:tcPr>
          <w:p w14:paraId="1EF6209C"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0.11</w:t>
            </w:r>
          </w:p>
        </w:tc>
        <w:tc>
          <w:tcPr>
            <w:tcW w:w="1275" w:type="dxa"/>
            <w:noWrap/>
            <w:hideMark/>
          </w:tcPr>
          <w:p w14:paraId="37D3DE2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92 (81, 110)</w:t>
            </w:r>
          </w:p>
        </w:tc>
        <w:tc>
          <w:tcPr>
            <w:tcW w:w="851" w:type="dxa"/>
            <w:noWrap/>
            <w:hideMark/>
          </w:tcPr>
          <w:p w14:paraId="55FED4D6"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0.4</w:t>
            </w:r>
          </w:p>
        </w:tc>
      </w:tr>
      <w:tr w:rsidR="00CD498F" w:rsidRPr="00685192" w14:paraId="5E43B4EF" w14:textId="77777777" w:rsidTr="00CD498F">
        <w:trPr>
          <w:trHeight w:val="225"/>
        </w:trPr>
        <w:tc>
          <w:tcPr>
            <w:tcW w:w="3114" w:type="dxa"/>
            <w:noWrap/>
            <w:hideMark/>
          </w:tcPr>
          <w:p w14:paraId="7B3C3E49"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Hypotension, n (%) </w:t>
            </w:r>
          </w:p>
        </w:tc>
        <w:tc>
          <w:tcPr>
            <w:tcW w:w="1276" w:type="dxa"/>
            <w:noWrap/>
            <w:hideMark/>
          </w:tcPr>
          <w:p w14:paraId="512E757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 (3.2%)</w:t>
            </w:r>
          </w:p>
        </w:tc>
        <w:tc>
          <w:tcPr>
            <w:tcW w:w="992" w:type="dxa"/>
            <w:noWrap/>
            <w:hideMark/>
          </w:tcPr>
          <w:p w14:paraId="7E5C8B39"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0 (0.0%)</w:t>
            </w:r>
          </w:p>
        </w:tc>
        <w:tc>
          <w:tcPr>
            <w:tcW w:w="992" w:type="dxa"/>
            <w:noWrap/>
            <w:hideMark/>
          </w:tcPr>
          <w:p w14:paraId="3F5610B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 (4.2%)</w:t>
            </w:r>
          </w:p>
        </w:tc>
        <w:tc>
          <w:tcPr>
            <w:tcW w:w="851" w:type="dxa"/>
            <w:noWrap/>
            <w:hideMark/>
          </w:tcPr>
          <w:p w14:paraId="63CC95B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c>
          <w:tcPr>
            <w:tcW w:w="1275" w:type="dxa"/>
            <w:noWrap/>
            <w:hideMark/>
          </w:tcPr>
          <w:p w14:paraId="6A51CB6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29 (7.7%)</w:t>
            </w:r>
          </w:p>
        </w:tc>
        <w:tc>
          <w:tcPr>
            <w:tcW w:w="851" w:type="dxa"/>
            <w:noWrap/>
            <w:hideMark/>
          </w:tcPr>
          <w:p w14:paraId="5EF453E7"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0.7</w:t>
            </w:r>
          </w:p>
        </w:tc>
      </w:tr>
      <w:tr w:rsidR="00CD498F" w:rsidRPr="00685192" w14:paraId="5A42BC8E" w14:textId="77777777" w:rsidTr="00CD498F">
        <w:trPr>
          <w:trHeight w:val="225"/>
        </w:trPr>
        <w:tc>
          <w:tcPr>
            <w:tcW w:w="3114" w:type="dxa"/>
            <w:noWrap/>
            <w:hideMark/>
          </w:tcPr>
          <w:p w14:paraId="668123DE"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Weakness, n (%) </w:t>
            </w:r>
          </w:p>
        </w:tc>
        <w:tc>
          <w:tcPr>
            <w:tcW w:w="1276" w:type="dxa"/>
            <w:noWrap/>
            <w:hideMark/>
          </w:tcPr>
          <w:p w14:paraId="0349DCD6"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25 (80.6%)</w:t>
            </w:r>
          </w:p>
        </w:tc>
        <w:tc>
          <w:tcPr>
            <w:tcW w:w="992" w:type="dxa"/>
            <w:noWrap/>
            <w:hideMark/>
          </w:tcPr>
          <w:p w14:paraId="43A9A168"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 (57.1%)</w:t>
            </w:r>
          </w:p>
        </w:tc>
        <w:tc>
          <w:tcPr>
            <w:tcW w:w="992" w:type="dxa"/>
            <w:noWrap/>
            <w:hideMark/>
          </w:tcPr>
          <w:p w14:paraId="5DA1FE4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21 (87.5%)</w:t>
            </w:r>
          </w:p>
        </w:tc>
        <w:tc>
          <w:tcPr>
            <w:tcW w:w="851" w:type="dxa"/>
            <w:noWrap/>
            <w:hideMark/>
          </w:tcPr>
          <w:p w14:paraId="2AA5D9EB"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0.11</w:t>
            </w:r>
          </w:p>
        </w:tc>
        <w:tc>
          <w:tcPr>
            <w:tcW w:w="1275" w:type="dxa"/>
            <w:noWrap/>
            <w:hideMark/>
          </w:tcPr>
          <w:p w14:paraId="6F0AFEF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318 (83.9%)</w:t>
            </w:r>
          </w:p>
        </w:tc>
        <w:tc>
          <w:tcPr>
            <w:tcW w:w="851" w:type="dxa"/>
            <w:noWrap/>
            <w:hideMark/>
          </w:tcPr>
          <w:p w14:paraId="13E52ED7"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r>
      <w:tr w:rsidR="00CD498F" w:rsidRPr="00685192" w14:paraId="127714F3" w14:textId="77777777" w:rsidTr="00CD498F">
        <w:trPr>
          <w:trHeight w:val="225"/>
        </w:trPr>
        <w:tc>
          <w:tcPr>
            <w:tcW w:w="3114" w:type="dxa"/>
            <w:noWrap/>
            <w:hideMark/>
          </w:tcPr>
          <w:p w14:paraId="4D48743E"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Tiredness, n (%) </w:t>
            </w:r>
          </w:p>
        </w:tc>
        <w:tc>
          <w:tcPr>
            <w:tcW w:w="1276" w:type="dxa"/>
            <w:noWrap/>
            <w:hideMark/>
          </w:tcPr>
          <w:p w14:paraId="6FA05480"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27 (87.1%)</w:t>
            </w:r>
          </w:p>
        </w:tc>
        <w:tc>
          <w:tcPr>
            <w:tcW w:w="992" w:type="dxa"/>
            <w:noWrap/>
            <w:hideMark/>
          </w:tcPr>
          <w:p w14:paraId="74D69481"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 (71.4%)</w:t>
            </w:r>
          </w:p>
        </w:tc>
        <w:tc>
          <w:tcPr>
            <w:tcW w:w="992" w:type="dxa"/>
            <w:noWrap/>
            <w:hideMark/>
          </w:tcPr>
          <w:p w14:paraId="670C092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22 (91.7%)</w:t>
            </w:r>
          </w:p>
        </w:tc>
        <w:tc>
          <w:tcPr>
            <w:tcW w:w="851" w:type="dxa"/>
            <w:noWrap/>
            <w:hideMark/>
          </w:tcPr>
          <w:p w14:paraId="53C90E57"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0.2</w:t>
            </w:r>
          </w:p>
        </w:tc>
        <w:tc>
          <w:tcPr>
            <w:tcW w:w="1275" w:type="dxa"/>
            <w:noWrap/>
            <w:hideMark/>
          </w:tcPr>
          <w:p w14:paraId="7515FFD5"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322 (84.7%)</w:t>
            </w:r>
          </w:p>
        </w:tc>
        <w:tc>
          <w:tcPr>
            <w:tcW w:w="851" w:type="dxa"/>
            <w:noWrap/>
            <w:hideMark/>
          </w:tcPr>
          <w:p w14:paraId="6804928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r>
      <w:tr w:rsidR="00CD498F" w:rsidRPr="00685192" w14:paraId="1E0A424E" w14:textId="77777777" w:rsidTr="00CD498F">
        <w:trPr>
          <w:trHeight w:val="225"/>
        </w:trPr>
        <w:tc>
          <w:tcPr>
            <w:tcW w:w="3114" w:type="dxa"/>
            <w:noWrap/>
            <w:hideMark/>
          </w:tcPr>
          <w:p w14:paraId="7D6B6D10"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Poor appetite, n (%) </w:t>
            </w:r>
          </w:p>
        </w:tc>
        <w:tc>
          <w:tcPr>
            <w:tcW w:w="1276" w:type="dxa"/>
            <w:noWrap/>
            <w:hideMark/>
          </w:tcPr>
          <w:p w14:paraId="1D44074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26 (83.9%)</w:t>
            </w:r>
          </w:p>
        </w:tc>
        <w:tc>
          <w:tcPr>
            <w:tcW w:w="992" w:type="dxa"/>
            <w:noWrap/>
            <w:hideMark/>
          </w:tcPr>
          <w:p w14:paraId="55D73FF9"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6 (85.7%)</w:t>
            </w:r>
          </w:p>
        </w:tc>
        <w:tc>
          <w:tcPr>
            <w:tcW w:w="992" w:type="dxa"/>
            <w:noWrap/>
            <w:hideMark/>
          </w:tcPr>
          <w:p w14:paraId="3DBE1AD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20 (83.3%)</w:t>
            </w:r>
          </w:p>
        </w:tc>
        <w:tc>
          <w:tcPr>
            <w:tcW w:w="851" w:type="dxa"/>
            <w:noWrap/>
            <w:hideMark/>
          </w:tcPr>
          <w:p w14:paraId="411936E0"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c>
          <w:tcPr>
            <w:tcW w:w="1275" w:type="dxa"/>
            <w:noWrap/>
            <w:hideMark/>
          </w:tcPr>
          <w:p w14:paraId="5FDF92C9"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281 (74.5%)</w:t>
            </w:r>
          </w:p>
        </w:tc>
        <w:tc>
          <w:tcPr>
            <w:tcW w:w="851" w:type="dxa"/>
            <w:noWrap/>
            <w:hideMark/>
          </w:tcPr>
          <w:p w14:paraId="1F0F039C"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0.2</w:t>
            </w:r>
          </w:p>
        </w:tc>
      </w:tr>
      <w:tr w:rsidR="00CD498F" w:rsidRPr="00685192" w14:paraId="23FC8056" w14:textId="77777777" w:rsidTr="00CD498F">
        <w:trPr>
          <w:trHeight w:val="225"/>
        </w:trPr>
        <w:tc>
          <w:tcPr>
            <w:tcW w:w="3114" w:type="dxa"/>
            <w:noWrap/>
            <w:hideMark/>
          </w:tcPr>
          <w:p w14:paraId="0A9E5A85"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Weight loss, n (%) </w:t>
            </w:r>
          </w:p>
        </w:tc>
        <w:tc>
          <w:tcPr>
            <w:tcW w:w="1276" w:type="dxa"/>
            <w:noWrap/>
            <w:hideMark/>
          </w:tcPr>
          <w:p w14:paraId="78034BE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25 (80.6%)</w:t>
            </w:r>
          </w:p>
        </w:tc>
        <w:tc>
          <w:tcPr>
            <w:tcW w:w="992" w:type="dxa"/>
            <w:noWrap/>
            <w:hideMark/>
          </w:tcPr>
          <w:p w14:paraId="31849200"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7 (100.0%)</w:t>
            </w:r>
          </w:p>
        </w:tc>
        <w:tc>
          <w:tcPr>
            <w:tcW w:w="992" w:type="dxa"/>
            <w:noWrap/>
            <w:hideMark/>
          </w:tcPr>
          <w:p w14:paraId="45E1C7D1"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18 (75.0%)</w:t>
            </w:r>
          </w:p>
        </w:tc>
        <w:tc>
          <w:tcPr>
            <w:tcW w:w="851" w:type="dxa"/>
            <w:noWrap/>
            <w:hideMark/>
          </w:tcPr>
          <w:p w14:paraId="01BB7126"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0.3</w:t>
            </w:r>
          </w:p>
        </w:tc>
        <w:tc>
          <w:tcPr>
            <w:tcW w:w="1275" w:type="dxa"/>
            <w:noWrap/>
            <w:hideMark/>
          </w:tcPr>
          <w:p w14:paraId="3A4E7AF8"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338 (88.7%)</w:t>
            </w:r>
          </w:p>
        </w:tc>
        <w:tc>
          <w:tcPr>
            <w:tcW w:w="851" w:type="dxa"/>
            <w:noWrap/>
            <w:hideMark/>
          </w:tcPr>
          <w:p w14:paraId="6FD04539"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0.2</w:t>
            </w:r>
          </w:p>
        </w:tc>
      </w:tr>
      <w:tr w:rsidR="00CD498F" w:rsidRPr="00685192" w14:paraId="0D34F63A" w14:textId="77777777" w:rsidTr="00CD498F">
        <w:trPr>
          <w:trHeight w:val="225"/>
        </w:trPr>
        <w:tc>
          <w:tcPr>
            <w:tcW w:w="3114" w:type="dxa"/>
            <w:noWrap/>
            <w:hideMark/>
          </w:tcPr>
          <w:p w14:paraId="28D43AFC"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Increased pigmentation of the skin, n (%) </w:t>
            </w:r>
          </w:p>
        </w:tc>
        <w:tc>
          <w:tcPr>
            <w:tcW w:w="1276" w:type="dxa"/>
            <w:noWrap/>
            <w:hideMark/>
          </w:tcPr>
          <w:p w14:paraId="70E7A3EB"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11 (39.3%)</w:t>
            </w:r>
          </w:p>
        </w:tc>
        <w:tc>
          <w:tcPr>
            <w:tcW w:w="992" w:type="dxa"/>
            <w:noWrap/>
            <w:hideMark/>
          </w:tcPr>
          <w:p w14:paraId="01886E6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 (60.0%)</w:t>
            </w:r>
          </w:p>
        </w:tc>
        <w:tc>
          <w:tcPr>
            <w:tcW w:w="992" w:type="dxa"/>
            <w:noWrap/>
            <w:hideMark/>
          </w:tcPr>
          <w:p w14:paraId="6A010F68"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8 (34.8%)</w:t>
            </w:r>
          </w:p>
        </w:tc>
        <w:tc>
          <w:tcPr>
            <w:tcW w:w="851" w:type="dxa"/>
            <w:noWrap/>
            <w:hideMark/>
          </w:tcPr>
          <w:p w14:paraId="45B8F162"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0.4</w:t>
            </w:r>
          </w:p>
        </w:tc>
        <w:tc>
          <w:tcPr>
            <w:tcW w:w="1275" w:type="dxa"/>
            <w:noWrap/>
            <w:hideMark/>
          </w:tcPr>
          <w:p w14:paraId="20D6276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169 (46.0%)</w:t>
            </w:r>
          </w:p>
        </w:tc>
        <w:tc>
          <w:tcPr>
            <w:tcW w:w="851" w:type="dxa"/>
            <w:noWrap/>
            <w:hideMark/>
          </w:tcPr>
          <w:p w14:paraId="52B1E1EC"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0.5</w:t>
            </w:r>
          </w:p>
        </w:tc>
      </w:tr>
      <w:tr w:rsidR="00CD498F" w:rsidRPr="00685192" w14:paraId="52A59AE9" w14:textId="77777777" w:rsidTr="00CD498F">
        <w:trPr>
          <w:trHeight w:val="225"/>
        </w:trPr>
        <w:tc>
          <w:tcPr>
            <w:tcW w:w="3114" w:type="dxa"/>
            <w:noWrap/>
            <w:hideMark/>
          </w:tcPr>
          <w:p w14:paraId="43D6BA3B"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Nausea, n (%) </w:t>
            </w:r>
          </w:p>
        </w:tc>
        <w:tc>
          <w:tcPr>
            <w:tcW w:w="1276" w:type="dxa"/>
            <w:noWrap/>
            <w:hideMark/>
          </w:tcPr>
          <w:p w14:paraId="1FB334E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18 (58.1%)</w:t>
            </w:r>
          </w:p>
        </w:tc>
        <w:tc>
          <w:tcPr>
            <w:tcW w:w="992" w:type="dxa"/>
            <w:noWrap/>
            <w:hideMark/>
          </w:tcPr>
          <w:p w14:paraId="3900BEEF"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 (71.4%)</w:t>
            </w:r>
          </w:p>
        </w:tc>
        <w:tc>
          <w:tcPr>
            <w:tcW w:w="992" w:type="dxa"/>
            <w:noWrap/>
            <w:hideMark/>
          </w:tcPr>
          <w:p w14:paraId="6CA9A1D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13 (54.2%)</w:t>
            </w:r>
          </w:p>
        </w:tc>
        <w:tc>
          <w:tcPr>
            <w:tcW w:w="851" w:type="dxa"/>
            <w:noWrap/>
            <w:hideMark/>
          </w:tcPr>
          <w:p w14:paraId="42B21509"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0.7</w:t>
            </w:r>
          </w:p>
        </w:tc>
        <w:tc>
          <w:tcPr>
            <w:tcW w:w="1275" w:type="dxa"/>
            <w:noWrap/>
            <w:hideMark/>
          </w:tcPr>
          <w:p w14:paraId="0E9A76C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191 (50.4%)</w:t>
            </w:r>
          </w:p>
        </w:tc>
        <w:tc>
          <w:tcPr>
            <w:tcW w:w="851" w:type="dxa"/>
            <w:noWrap/>
            <w:hideMark/>
          </w:tcPr>
          <w:p w14:paraId="56CB5C6D"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0.4</w:t>
            </w:r>
          </w:p>
        </w:tc>
      </w:tr>
      <w:tr w:rsidR="00CD498F" w:rsidRPr="00685192" w14:paraId="141602E9" w14:textId="77777777" w:rsidTr="00CD498F">
        <w:trPr>
          <w:trHeight w:val="225"/>
        </w:trPr>
        <w:tc>
          <w:tcPr>
            <w:tcW w:w="3114" w:type="dxa"/>
            <w:noWrap/>
            <w:hideMark/>
          </w:tcPr>
          <w:p w14:paraId="3634CA44"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Vomiting, n (%) </w:t>
            </w:r>
          </w:p>
        </w:tc>
        <w:tc>
          <w:tcPr>
            <w:tcW w:w="1276" w:type="dxa"/>
            <w:noWrap/>
            <w:hideMark/>
          </w:tcPr>
          <w:p w14:paraId="2240629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8 (25.8%)</w:t>
            </w:r>
          </w:p>
        </w:tc>
        <w:tc>
          <w:tcPr>
            <w:tcW w:w="992" w:type="dxa"/>
            <w:noWrap/>
            <w:hideMark/>
          </w:tcPr>
          <w:p w14:paraId="1B12935F"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 (57.1%)</w:t>
            </w:r>
          </w:p>
        </w:tc>
        <w:tc>
          <w:tcPr>
            <w:tcW w:w="992" w:type="dxa"/>
            <w:noWrap/>
            <w:hideMark/>
          </w:tcPr>
          <w:p w14:paraId="32AC618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 (16.7%)</w:t>
            </w:r>
          </w:p>
        </w:tc>
        <w:tc>
          <w:tcPr>
            <w:tcW w:w="851" w:type="dxa"/>
            <w:noWrap/>
            <w:hideMark/>
          </w:tcPr>
          <w:p w14:paraId="1A27475A" w14:textId="77777777" w:rsidR="00CD498F" w:rsidRPr="00F94A79" w:rsidRDefault="00CD498F" w:rsidP="00716D28">
            <w:pPr>
              <w:jc w:val="right"/>
              <w:rPr>
                <w:rFonts w:ascii="Calibri" w:eastAsia="Times New Roman" w:hAnsi="Calibri" w:cs="Calibri"/>
                <w:b/>
                <w:bCs/>
                <w:color w:val="000000"/>
                <w:sz w:val="16"/>
                <w:szCs w:val="16"/>
              </w:rPr>
            </w:pPr>
            <w:r w:rsidRPr="00F94A79">
              <w:rPr>
                <w:rFonts w:ascii="Calibri" w:eastAsia="Arial" w:hAnsi="Calibri" w:cs="Calibri"/>
                <w:b/>
                <w:bCs/>
                <w:color w:val="000000"/>
                <w:sz w:val="16"/>
                <w:szCs w:val="16"/>
              </w:rPr>
              <w:t>0.053</w:t>
            </w:r>
          </w:p>
        </w:tc>
        <w:tc>
          <w:tcPr>
            <w:tcW w:w="1275" w:type="dxa"/>
            <w:noWrap/>
            <w:hideMark/>
          </w:tcPr>
          <w:p w14:paraId="570FC321"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104 (27.5%)</w:t>
            </w:r>
          </w:p>
        </w:tc>
        <w:tc>
          <w:tcPr>
            <w:tcW w:w="851" w:type="dxa"/>
            <w:noWrap/>
            <w:hideMark/>
          </w:tcPr>
          <w:p w14:paraId="12BDBD5B"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0.8</w:t>
            </w:r>
          </w:p>
        </w:tc>
      </w:tr>
      <w:tr w:rsidR="00CD498F" w:rsidRPr="00685192" w14:paraId="7CDB63F6" w14:textId="77777777" w:rsidTr="00CD498F">
        <w:trPr>
          <w:trHeight w:val="225"/>
        </w:trPr>
        <w:tc>
          <w:tcPr>
            <w:tcW w:w="3114" w:type="dxa"/>
            <w:noWrap/>
            <w:hideMark/>
          </w:tcPr>
          <w:p w14:paraId="2B7A56A0"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Liking for salt, n (%) </w:t>
            </w:r>
          </w:p>
        </w:tc>
        <w:tc>
          <w:tcPr>
            <w:tcW w:w="1276" w:type="dxa"/>
            <w:noWrap/>
            <w:hideMark/>
          </w:tcPr>
          <w:p w14:paraId="0F59F186"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21 (67.7%)</w:t>
            </w:r>
          </w:p>
        </w:tc>
        <w:tc>
          <w:tcPr>
            <w:tcW w:w="992" w:type="dxa"/>
            <w:noWrap/>
            <w:hideMark/>
          </w:tcPr>
          <w:p w14:paraId="08935A6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 (71.4%)</w:t>
            </w:r>
          </w:p>
        </w:tc>
        <w:tc>
          <w:tcPr>
            <w:tcW w:w="992" w:type="dxa"/>
            <w:noWrap/>
            <w:hideMark/>
          </w:tcPr>
          <w:p w14:paraId="17FFE82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16 (66.7%)</w:t>
            </w:r>
          </w:p>
        </w:tc>
        <w:tc>
          <w:tcPr>
            <w:tcW w:w="851" w:type="dxa"/>
            <w:noWrap/>
            <w:hideMark/>
          </w:tcPr>
          <w:p w14:paraId="4F79E5A0"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c>
          <w:tcPr>
            <w:tcW w:w="1275" w:type="dxa"/>
            <w:noWrap/>
            <w:hideMark/>
          </w:tcPr>
          <w:p w14:paraId="30DAD02F"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235 (62.5%)</w:t>
            </w:r>
          </w:p>
        </w:tc>
        <w:tc>
          <w:tcPr>
            <w:tcW w:w="851" w:type="dxa"/>
            <w:noWrap/>
            <w:hideMark/>
          </w:tcPr>
          <w:p w14:paraId="5571767C"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r>
      <w:tr w:rsidR="00CD498F" w:rsidRPr="00685192" w14:paraId="186C03DE" w14:textId="77777777" w:rsidTr="00CD498F">
        <w:trPr>
          <w:trHeight w:val="225"/>
        </w:trPr>
        <w:tc>
          <w:tcPr>
            <w:tcW w:w="3114" w:type="dxa"/>
            <w:noWrap/>
            <w:hideMark/>
          </w:tcPr>
          <w:p w14:paraId="0796CA4F"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Hypoglycaemia, n (%) </w:t>
            </w:r>
          </w:p>
        </w:tc>
        <w:tc>
          <w:tcPr>
            <w:tcW w:w="1276" w:type="dxa"/>
            <w:noWrap/>
            <w:hideMark/>
          </w:tcPr>
          <w:p w14:paraId="3EDBE89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31 (100.0%)</w:t>
            </w:r>
          </w:p>
        </w:tc>
        <w:tc>
          <w:tcPr>
            <w:tcW w:w="992" w:type="dxa"/>
            <w:noWrap/>
            <w:hideMark/>
          </w:tcPr>
          <w:p w14:paraId="1576523B"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Times New Roman" w:hAnsi="Calibri" w:cs="Calibri"/>
                <w:color w:val="000000"/>
                <w:sz w:val="16"/>
                <w:szCs w:val="16"/>
              </w:rPr>
              <w:t>0</w:t>
            </w:r>
          </w:p>
        </w:tc>
        <w:tc>
          <w:tcPr>
            <w:tcW w:w="992" w:type="dxa"/>
            <w:noWrap/>
            <w:hideMark/>
          </w:tcPr>
          <w:p w14:paraId="773D5A73"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Times New Roman" w:hAnsi="Calibri" w:cs="Calibri"/>
                <w:color w:val="000000"/>
                <w:sz w:val="16"/>
                <w:szCs w:val="16"/>
              </w:rPr>
              <w:t>0</w:t>
            </w:r>
          </w:p>
        </w:tc>
        <w:tc>
          <w:tcPr>
            <w:tcW w:w="851" w:type="dxa"/>
            <w:noWrap/>
            <w:hideMark/>
          </w:tcPr>
          <w:p w14:paraId="07C3F6C0"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c>
          <w:tcPr>
            <w:tcW w:w="1275" w:type="dxa"/>
            <w:noWrap/>
            <w:hideMark/>
          </w:tcPr>
          <w:p w14:paraId="70D01B2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9 (2.4%)</w:t>
            </w:r>
          </w:p>
        </w:tc>
        <w:tc>
          <w:tcPr>
            <w:tcW w:w="851" w:type="dxa"/>
            <w:noWrap/>
            <w:hideMark/>
          </w:tcPr>
          <w:p w14:paraId="7AAEA139"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r>
      <w:tr w:rsidR="00CD498F" w:rsidRPr="00685192" w14:paraId="40F589D9" w14:textId="77777777" w:rsidTr="00CD498F">
        <w:trPr>
          <w:trHeight w:val="225"/>
        </w:trPr>
        <w:tc>
          <w:tcPr>
            <w:tcW w:w="3114" w:type="dxa"/>
            <w:noWrap/>
            <w:hideMark/>
          </w:tcPr>
          <w:p w14:paraId="02DD0E61"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Loss of consciousness, n (%) </w:t>
            </w:r>
          </w:p>
        </w:tc>
        <w:tc>
          <w:tcPr>
            <w:tcW w:w="1276" w:type="dxa"/>
            <w:noWrap/>
            <w:hideMark/>
          </w:tcPr>
          <w:p w14:paraId="757D5196"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30 (100.0%)</w:t>
            </w:r>
          </w:p>
        </w:tc>
        <w:tc>
          <w:tcPr>
            <w:tcW w:w="992" w:type="dxa"/>
            <w:noWrap/>
            <w:hideMark/>
          </w:tcPr>
          <w:p w14:paraId="63AFEA18"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Times New Roman" w:hAnsi="Calibri" w:cs="Calibri"/>
                <w:color w:val="000000"/>
                <w:sz w:val="16"/>
                <w:szCs w:val="16"/>
              </w:rPr>
              <w:t>0</w:t>
            </w:r>
          </w:p>
        </w:tc>
        <w:tc>
          <w:tcPr>
            <w:tcW w:w="992" w:type="dxa"/>
            <w:noWrap/>
            <w:hideMark/>
          </w:tcPr>
          <w:p w14:paraId="6EB47C33"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Times New Roman" w:hAnsi="Calibri" w:cs="Calibri"/>
                <w:color w:val="000000"/>
                <w:sz w:val="16"/>
                <w:szCs w:val="16"/>
              </w:rPr>
              <w:t>0</w:t>
            </w:r>
          </w:p>
        </w:tc>
        <w:tc>
          <w:tcPr>
            <w:tcW w:w="851" w:type="dxa"/>
            <w:noWrap/>
            <w:hideMark/>
          </w:tcPr>
          <w:p w14:paraId="1D0D966F"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c>
          <w:tcPr>
            <w:tcW w:w="1275" w:type="dxa"/>
            <w:noWrap/>
            <w:hideMark/>
          </w:tcPr>
          <w:p w14:paraId="11082F1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 (1.3%)</w:t>
            </w:r>
          </w:p>
        </w:tc>
        <w:tc>
          <w:tcPr>
            <w:tcW w:w="851" w:type="dxa"/>
            <w:noWrap/>
            <w:hideMark/>
          </w:tcPr>
          <w:p w14:paraId="0202D016"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r>
      <w:tr w:rsidR="00CD498F" w:rsidRPr="00685192" w14:paraId="31C41A02" w14:textId="77777777" w:rsidTr="00CD498F">
        <w:trPr>
          <w:trHeight w:val="225"/>
        </w:trPr>
        <w:tc>
          <w:tcPr>
            <w:tcW w:w="3114" w:type="dxa"/>
            <w:noWrap/>
            <w:hideMark/>
          </w:tcPr>
          <w:p w14:paraId="26B629F8" w14:textId="77777777" w:rsidR="00CD498F" w:rsidRPr="00685192" w:rsidRDefault="00CD498F" w:rsidP="00716D28">
            <w:pPr>
              <w:rPr>
                <w:rFonts w:ascii="Calibri" w:eastAsia="Times New Roman" w:hAnsi="Calibri" w:cs="Calibri"/>
                <w:color w:val="000000"/>
                <w:sz w:val="16"/>
                <w:szCs w:val="16"/>
              </w:rPr>
            </w:pPr>
            <w:proofErr w:type="spellStart"/>
            <w:r w:rsidRPr="00685192">
              <w:rPr>
                <w:rFonts w:ascii="Calibri" w:eastAsia="Times New Roman" w:hAnsi="Calibri" w:cs="Calibri"/>
                <w:color w:val="000000"/>
                <w:sz w:val="16"/>
                <w:szCs w:val="16"/>
              </w:rPr>
              <w:t>Diarrhea</w:t>
            </w:r>
            <w:proofErr w:type="spellEnd"/>
            <w:r w:rsidRPr="00685192">
              <w:rPr>
                <w:rFonts w:ascii="Calibri" w:eastAsia="Times New Roman" w:hAnsi="Calibri" w:cs="Calibri"/>
                <w:color w:val="000000"/>
                <w:sz w:val="16"/>
                <w:szCs w:val="16"/>
              </w:rPr>
              <w:t>, n (%) </w:t>
            </w:r>
          </w:p>
        </w:tc>
        <w:tc>
          <w:tcPr>
            <w:tcW w:w="1276" w:type="dxa"/>
            <w:noWrap/>
            <w:hideMark/>
          </w:tcPr>
          <w:p w14:paraId="3574DB4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9 (29.0%)</w:t>
            </w:r>
          </w:p>
        </w:tc>
        <w:tc>
          <w:tcPr>
            <w:tcW w:w="992" w:type="dxa"/>
            <w:noWrap/>
            <w:hideMark/>
          </w:tcPr>
          <w:p w14:paraId="5F0DC208"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 (14.3%)</w:t>
            </w:r>
          </w:p>
        </w:tc>
        <w:tc>
          <w:tcPr>
            <w:tcW w:w="992" w:type="dxa"/>
            <w:noWrap/>
            <w:hideMark/>
          </w:tcPr>
          <w:p w14:paraId="2DD99B6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8 (33.3%)</w:t>
            </w:r>
          </w:p>
        </w:tc>
        <w:tc>
          <w:tcPr>
            <w:tcW w:w="851" w:type="dxa"/>
            <w:noWrap/>
            <w:hideMark/>
          </w:tcPr>
          <w:p w14:paraId="102C7B5E"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c>
          <w:tcPr>
            <w:tcW w:w="1275" w:type="dxa"/>
            <w:noWrap/>
            <w:hideMark/>
          </w:tcPr>
          <w:p w14:paraId="3E658D4B"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153 (40.7%)</w:t>
            </w:r>
          </w:p>
        </w:tc>
        <w:tc>
          <w:tcPr>
            <w:tcW w:w="851" w:type="dxa"/>
            <w:noWrap/>
            <w:hideMark/>
          </w:tcPr>
          <w:p w14:paraId="58EA5B79"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0.2</w:t>
            </w:r>
          </w:p>
        </w:tc>
      </w:tr>
      <w:tr w:rsidR="00CD498F" w:rsidRPr="00685192" w14:paraId="4C4FDECB" w14:textId="77777777" w:rsidTr="00CD498F">
        <w:trPr>
          <w:trHeight w:val="225"/>
        </w:trPr>
        <w:tc>
          <w:tcPr>
            <w:tcW w:w="3114" w:type="dxa"/>
            <w:noWrap/>
            <w:hideMark/>
          </w:tcPr>
          <w:p w14:paraId="4B268B87"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Dizziness, n (%) </w:t>
            </w:r>
          </w:p>
        </w:tc>
        <w:tc>
          <w:tcPr>
            <w:tcW w:w="1276" w:type="dxa"/>
            <w:noWrap/>
            <w:hideMark/>
          </w:tcPr>
          <w:p w14:paraId="20C39AD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14 (46.7%)</w:t>
            </w:r>
          </w:p>
        </w:tc>
        <w:tc>
          <w:tcPr>
            <w:tcW w:w="992" w:type="dxa"/>
            <w:noWrap/>
            <w:hideMark/>
          </w:tcPr>
          <w:p w14:paraId="0B186AC0"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 (66.7%)</w:t>
            </w:r>
          </w:p>
        </w:tc>
        <w:tc>
          <w:tcPr>
            <w:tcW w:w="992" w:type="dxa"/>
            <w:noWrap/>
            <w:hideMark/>
          </w:tcPr>
          <w:p w14:paraId="42C3FB2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10 (41.7%)</w:t>
            </w:r>
          </w:p>
        </w:tc>
        <w:tc>
          <w:tcPr>
            <w:tcW w:w="851" w:type="dxa"/>
            <w:noWrap/>
            <w:hideMark/>
          </w:tcPr>
          <w:p w14:paraId="7386D1DE"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0.4</w:t>
            </w:r>
          </w:p>
        </w:tc>
        <w:tc>
          <w:tcPr>
            <w:tcW w:w="1275" w:type="dxa"/>
            <w:noWrap/>
            <w:hideMark/>
          </w:tcPr>
          <w:p w14:paraId="05C82389"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165 (43.8%)</w:t>
            </w:r>
          </w:p>
        </w:tc>
        <w:tc>
          <w:tcPr>
            <w:tcW w:w="851" w:type="dxa"/>
            <w:noWrap/>
            <w:hideMark/>
          </w:tcPr>
          <w:p w14:paraId="6A07E7AE"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0.8</w:t>
            </w:r>
          </w:p>
        </w:tc>
      </w:tr>
      <w:tr w:rsidR="00CD498F" w:rsidRPr="00685192" w14:paraId="2BF76DD0" w14:textId="77777777" w:rsidTr="00CD498F">
        <w:trPr>
          <w:trHeight w:val="225"/>
        </w:trPr>
        <w:tc>
          <w:tcPr>
            <w:tcW w:w="3114" w:type="dxa"/>
            <w:noWrap/>
            <w:hideMark/>
          </w:tcPr>
          <w:p w14:paraId="2F22F0C2"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Shock, n (%) </w:t>
            </w:r>
          </w:p>
        </w:tc>
        <w:tc>
          <w:tcPr>
            <w:tcW w:w="1276" w:type="dxa"/>
            <w:noWrap/>
            <w:hideMark/>
          </w:tcPr>
          <w:p w14:paraId="6A7B023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31 (100.0%)</w:t>
            </w:r>
          </w:p>
        </w:tc>
        <w:tc>
          <w:tcPr>
            <w:tcW w:w="992" w:type="dxa"/>
            <w:noWrap/>
            <w:hideMark/>
          </w:tcPr>
          <w:p w14:paraId="0C11CE1B"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Times New Roman" w:hAnsi="Calibri" w:cs="Calibri"/>
                <w:color w:val="000000"/>
                <w:sz w:val="16"/>
                <w:szCs w:val="16"/>
              </w:rPr>
              <w:t>0</w:t>
            </w:r>
          </w:p>
        </w:tc>
        <w:tc>
          <w:tcPr>
            <w:tcW w:w="992" w:type="dxa"/>
            <w:noWrap/>
            <w:hideMark/>
          </w:tcPr>
          <w:p w14:paraId="221CA386"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Times New Roman" w:hAnsi="Calibri" w:cs="Calibri"/>
                <w:color w:val="000000"/>
                <w:sz w:val="16"/>
                <w:szCs w:val="16"/>
              </w:rPr>
              <w:t>0</w:t>
            </w:r>
          </w:p>
        </w:tc>
        <w:tc>
          <w:tcPr>
            <w:tcW w:w="851" w:type="dxa"/>
            <w:noWrap/>
            <w:hideMark/>
          </w:tcPr>
          <w:p w14:paraId="3FBA0A9F"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_</w:t>
            </w:r>
          </w:p>
        </w:tc>
        <w:tc>
          <w:tcPr>
            <w:tcW w:w="1275" w:type="dxa"/>
            <w:noWrap/>
            <w:hideMark/>
          </w:tcPr>
          <w:p w14:paraId="3F2BB48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 (1.3%)</w:t>
            </w:r>
          </w:p>
        </w:tc>
        <w:tc>
          <w:tcPr>
            <w:tcW w:w="851" w:type="dxa"/>
            <w:noWrap/>
            <w:hideMark/>
          </w:tcPr>
          <w:p w14:paraId="0ABA6669"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r>
      <w:tr w:rsidR="00CD498F" w:rsidRPr="00685192" w14:paraId="0E788B01" w14:textId="77777777" w:rsidTr="00CD498F">
        <w:trPr>
          <w:trHeight w:val="225"/>
        </w:trPr>
        <w:tc>
          <w:tcPr>
            <w:tcW w:w="3114" w:type="dxa"/>
            <w:noWrap/>
            <w:hideMark/>
          </w:tcPr>
          <w:p w14:paraId="4E3C89B9"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Anorexia, n (%) </w:t>
            </w:r>
          </w:p>
        </w:tc>
        <w:tc>
          <w:tcPr>
            <w:tcW w:w="1276" w:type="dxa"/>
            <w:noWrap/>
            <w:hideMark/>
          </w:tcPr>
          <w:p w14:paraId="037C4AC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9 (29.0%)</w:t>
            </w:r>
          </w:p>
        </w:tc>
        <w:tc>
          <w:tcPr>
            <w:tcW w:w="992" w:type="dxa"/>
            <w:noWrap/>
            <w:hideMark/>
          </w:tcPr>
          <w:p w14:paraId="524DCCE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 (57.1%)</w:t>
            </w:r>
          </w:p>
        </w:tc>
        <w:tc>
          <w:tcPr>
            <w:tcW w:w="992" w:type="dxa"/>
            <w:noWrap/>
            <w:hideMark/>
          </w:tcPr>
          <w:p w14:paraId="0DBB53A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 (20.8%)</w:t>
            </w:r>
          </w:p>
        </w:tc>
        <w:tc>
          <w:tcPr>
            <w:tcW w:w="851" w:type="dxa"/>
            <w:noWrap/>
            <w:hideMark/>
          </w:tcPr>
          <w:p w14:paraId="6684DFF1"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0.2</w:t>
            </w:r>
          </w:p>
        </w:tc>
        <w:tc>
          <w:tcPr>
            <w:tcW w:w="1275" w:type="dxa"/>
            <w:noWrap/>
            <w:hideMark/>
          </w:tcPr>
          <w:p w14:paraId="3D9605A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163 (43.1%)</w:t>
            </w:r>
          </w:p>
        </w:tc>
        <w:tc>
          <w:tcPr>
            <w:tcW w:w="851" w:type="dxa"/>
            <w:noWrap/>
            <w:hideMark/>
          </w:tcPr>
          <w:p w14:paraId="3F648614"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0.13</w:t>
            </w:r>
          </w:p>
        </w:tc>
      </w:tr>
      <w:tr w:rsidR="00CD498F" w:rsidRPr="00685192" w14:paraId="3D3EDD95" w14:textId="77777777" w:rsidTr="00CD498F">
        <w:trPr>
          <w:trHeight w:val="225"/>
        </w:trPr>
        <w:tc>
          <w:tcPr>
            <w:tcW w:w="3114" w:type="dxa"/>
            <w:noWrap/>
            <w:hideMark/>
          </w:tcPr>
          <w:p w14:paraId="417961C1"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Loss of axillary and pubic hair in females, n (%) </w:t>
            </w:r>
          </w:p>
        </w:tc>
        <w:tc>
          <w:tcPr>
            <w:tcW w:w="1276" w:type="dxa"/>
            <w:noWrap/>
            <w:hideMark/>
          </w:tcPr>
          <w:p w14:paraId="68A8126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 (10.0%)</w:t>
            </w:r>
          </w:p>
        </w:tc>
        <w:tc>
          <w:tcPr>
            <w:tcW w:w="992" w:type="dxa"/>
            <w:noWrap/>
            <w:hideMark/>
          </w:tcPr>
          <w:p w14:paraId="12D641A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 (14.3%)</w:t>
            </w:r>
          </w:p>
        </w:tc>
        <w:tc>
          <w:tcPr>
            <w:tcW w:w="992" w:type="dxa"/>
            <w:noWrap/>
            <w:hideMark/>
          </w:tcPr>
          <w:p w14:paraId="40A237E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 (8.7%)</w:t>
            </w:r>
          </w:p>
        </w:tc>
        <w:tc>
          <w:tcPr>
            <w:tcW w:w="851" w:type="dxa"/>
            <w:noWrap/>
            <w:hideMark/>
          </w:tcPr>
          <w:p w14:paraId="2A487423"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c>
          <w:tcPr>
            <w:tcW w:w="1275" w:type="dxa"/>
            <w:noWrap/>
            <w:hideMark/>
          </w:tcPr>
          <w:p w14:paraId="5B33B79F"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65 (16.9%)</w:t>
            </w:r>
          </w:p>
        </w:tc>
        <w:tc>
          <w:tcPr>
            <w:tcW w:w="851" w:type="dxa"/>
            <w:noWrap/>
            <w:hideMark/>
          </w:tcPr>
          <w:p w14:paraId="6A1831E4"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r>
      <w:tr w:rsidR="00CD498F" w:rsidRPr="00685192" w14:paraId="0AA6EB81" w14:textId="77777777" w:rsidTr="00CD498F">
        <w:trPr>
          <w:trHeight w:val="225"/>
        </w:trPr>
        <w:tc>
          <w:tcPr>
            <w:tcW w:w="3114" w:type="dxa"/>
            <w:noWrap/>
            <w:hideMark/>
          </w:tcPr>
          <w:p w14:paraId="2FC76A3B"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Presence of anaemia, n (%) </w:t>
            </w:r>
          </w:p>
        </w:tc>
        <w:tc>
          <w:tcPr>
            <w:tcW w:w="1276" w:type="dxa"/>
            <w:noWrap/>
            <w:hideMark/>
          </w:tcPr>
          <w:p w14:paraId="10432FC1"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15 (50.0%)</w:t>
            </w:r>
          </w:p>
        </w:tc>
        <w:tc>
          <w:tcPr>
            <w:tcW w:w="992" w:type="dxa"/>
            <w:noWrap/>
            <w:hideMark/>
          </w:tcPr>
          <w:p w14:paraId="7C8BBC2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 (57.1%)</w:t>
            </w:r>
          </w:p>
        </w:tc>
        <w:tc>
          <w:tcPr>
            <w:tcW w:w="992" w:type="dxa"/>
            <w:noWrap/>
            <w:hideMark/>
          </w:tcPr>
          <w:p w14:paraId="17BF0BF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11 (47.8%)</w:t>
            </w:r>
          </w:p>
        </w:tc>
        <w:tc>
          <w:tcPr>
            <w:tcW w:w="851" w:type="dxa"/>
            <w:noWrap/>
            <w:hideMark/>
          </w:tcPr>
          <w:p w14:paraId="173B329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c>
          <w:tcPr>
            <w:tcW w:w="1275" w:type="dxa"/>
            <w:noWrap/>
            <w:hideMark/>
          </w:tcPr>
          <w:p w14:paraId="76945FF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208 (55.3%)</w:t>
            </w:r>
          </w:p>
        </w:tc>
        <w:tc>
          <w:tcPr>
            <w:tcW w:w="851" w:type="dxa"/>
            <w:noWrap/>
            <w:hideMark/>
          </w:tcPr>
          <w:p w14:paraId="3533433B"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r>
      <w:tr w:rsidR="00CD498F" w:rsidRPr="00685192" w14:paraId="6A66384C" w14:textId="77777777" w:rsidTr="00CD498F">
        <w:trPr>
          <w:trHeight w:val="225"/>
        </w:trPr>
        <w:tc>
          <w:tcPr>
            <w:tcW w:w="3114" w:type="dxa"/>
            <w:noWrap/>
            <w:hideMark/>
          </w:tcPr>
          <w:p w14:paraId="40A568C3"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Presence of an opportunistic infection, n (%) </w:t>
            </w:r>
          </w:p>
        </w:tc>
        <w:tc>
          <w:tcPr>
            <w:tcW w:w="1276" w:type="dxa"/>
            <w:noWrap/>
            <w:hideMark/>
          </w:tcPr>
          <w:p w14:paraId="24B0E3D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31 (100.0%)</w:t>
            </w:r>
          </w:p>
        </w:tc>
        <w:tc>
          <w:tcPr>
            <w:tcW w:w="992" w:type="dxa"/>
            <w:noWrap/>
            <w:hideMark/>
          </w:tcPr>
          <w:p w14:paraId="3120C71B"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7 (100.0%)</w:t>
            </w:r>
          </w:p>
        </w:tc>
        <w:tc>
          <w:tcPr>
            <w:tcW w:w="992" w:type="dxa"/>
            <w:noWrap/>
            <w:hideMark/>
          </w:tcPr>
          <w:p w14:paraId="51832C2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24 (100.0%)</w:t>
            </w:r>
          </w:p>
        </w:tc>
        <w:tc>
          <w:tcPr>
            <w:tcW w:w="851" w:type="dxa"/>
            <w:noWrap/>
            <w:hideMark/>
          </w:tcPr>
          <w:p w14:paraId="3041A9BD"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 </w:t>
            </w:r>
          </w:p>
        </w:tc>
        <w:tc>
          <w:tcPr>
            <w:tcW w:w="1275" w:type="dxa"/>
            <w:noWrap/>
            <w:hideMark/>
          </w:tcPr>
          <w:p w14:paraId="06AE12A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393 (99.0%)</w:t>
            </w:r>
          </w:p>
        </w:tc>
        <w:tc>
          <w:tcPr>
            <w:tcW w:w="851" w:type="dxa"/>
            <w:noWrap/>
            <w:hideMark/>
          </w:tcPr>
          <w:p w14:paraId="5F0F561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r>
      <w:tr w:rsidR="00CD498F" w:rsidRPr="00685192" w14:paraId="60E477E6" w14:textId="77777777" w:rsidTr="00CD498F">
        <w:trPr>
          <w:trHeight w:val="225"/>
        </w:trPr>
        <w:tc>
          <w:tcPr>
            <w:tcW w:w="3114" w:type="dxa"/>
            <w:noWrap/>
            <w:hideMark/>
          </w:tcPr>
          <w:p w14:paraId="6E8A9F30"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Viral load, median (IQR) (log10 Copies/mL) </w:t>
            </w:r>
          </w:p>
        </w:tc>
        <w:tc>
          <w:tcPr>
            <w:tcW w:w="1276" w:type="dxa"/>
            <w:noWrap/>
            <w:hideMark/>
          </w:tcPr>
          <w:p w14:paraId="5709DDA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4.79 (4.07, 5.19)</w:t>
            </w:r>
          </w:p>
        </w:tc>
        <w:tc>
          <w:tcPr>
            <w:tcW w:w="992" w:type="dxa"/>
            <w:noWrap/>
            <w:hideMark/>
          </w:tcPr>
          <w:p w14:paraId="308890F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5.04 (5.04, 5.04)</w:t>
            </w:r>
          </w:p>
        </w:tc>
        <w:tc>
          <w:tcPr>
            <w:tcW w:w="992" w:type="dxa"/>
            <w:noWrap/>
            <w:hideMark/>
          </w:tcPr>
          <w:p w14:paraId="022DB936"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4.54 (3.61, 5.09)</w:t>
            </w:r>
          </w:p>
        </w:tc>
        <w:tc>
          <w:tcPr>
            <w:tcW w:w="851" w:type="dxa"/>
            <w:noWrap/>
            <w:hideMark/>
          </w:tcPr>
          <w:p w14:paraId="2F26F48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c>
          <w:tcPr>
            <w:tcW w:w="1275" w:type="dxa"/>
            <w:noWrap/>
            <w:hideMark/>
          </w:tcPr>
          <w:p w14:paraId="5A11BB8F"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4.40 (3.16, 5.35)</w:t>
            </w:r>
          </w:p>
        </w:tc>
        <w:tc>
          <w:tcPr>
            <w:tcW w:w="851" w:type="dxa"/>
            <w:noWrap/>
            <w:hideMark/>
          </w:tcPr>
          <w:p w14:paraId="75553523"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0.8</w:t>
            </w:r>
          </w:p>
        </w:tc>
      </w:tr>
      <w:tr w:rsidR="00CD498F" w:rsidRPr="00685192" w14:paraId="6F1EDB8D" w14:textId="77777777" w:rsidTr="00CD498F">
        <w:trPr>
          <w:trHeight w:val="225"/>
        </w:trPr>
        <w:tc>
          <w:tcPr>
            <w:tcW w:w="3114" w:type="dxa"/>
            <w:noWrap/>
            <w:hideMark/>
          </w:tcPr>
          <w:p w14:paraId="37D899E2"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Total CD4 count, median (IQR) </w:t>
            </w:r>
          </w:p>
        </w:tc>
        <w:tc>
          <w:tcPr>
            <w:tcW w:w="1276" w:type="dxa"/>
            <w:noWrap/>
            <w:hideMark/>
          </w:tcPr>
          <w:p w14:paraId="0B94391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39 (14, 50)</w:t>
            </w:r>
          </w:p>
        </w:tc>
        <w:tc>
          <w:tcPr>
            <w:tcW w:w="992" w:type="dxa"/>
            <w:noWrap/>
            <w:hideMark/>
          </w:tcPr>
          <w:p w14:paraId="505ECD7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46 (26, 61)</w:t>
            </w:r>
          </w:p>
        </w:tc>
        <w:tc>
          <w:tcPr>
            <w:tcW w:w="992" w:type="dxa"/>
            <w:noWrap/>
            <w:hideMark/>
          </w:tcPr>
          <w:p w14:paraId="5FFE461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35 (12, 50)</w:t>
            </w:r>
          </w:p>
        </w:tc>
        <w:tc>
          <w:tcPr>
            <w:tcW w:w="851" w:type="dxa"/>
            <w:noWrap/>
            <w:hideMark/>
          </w:tcPr>
          <w:p w14:paraId="38D2FE93"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0.3</w:t>
            </w:r>
          </w:p>
        </w:tc>
        <w:tc>
          <w:tcPr>
            <w:tcW w:w="1275" w:type="dxa"/>
            <w:noWrap/>
            <w:hideMark/>
          </w:tcPr>
          <w:p w14:paraId="091AE9E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31 (14, 60)</w:t>
            </w:r>
          </w:p>
        </w:tc>
        <w:tc>
          <w:tcPr>
            <w:tcW w:w="851" w:type="dxa"/>
            <w:noWrap/>
            <w:hideMark/>
          </w:tcPr>
          <w:p w14:paraId="688C72D9"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r>
      <w:tr w:rsidR="00CD498F" w:rsidRPr="00685192" w14:paraId="16F99820" w14:textId="77777777" w:rsidTr="00CD498F">
        <w:trPr>
          <w:trHeight w:val="225"/>
        </w:trPr>
        <w:tc>
          <w:tcPr>
            <w:tcW w:w="3114" w:type="dxa"/>
            <w:noWrap/>
            <w:hideMark/>
          </w:tcPr>
          <w:p w14:paraId="0DD99F92" w14:textId="77777777" w:rsidR="00CD498F" w:rsidRPr="009508A5" w:rsidRDefault="00CD498F" w:rsidP="00716D28">
            <w:pPr>
              <w:rPr>
                <w:rFonts w:ascii="Calibri" w:eastAsia="Times New Roman" w:hAnsi="Calibri" w:cs="Calibri"/>
                <w:color w:val="000000"/>
                <w:sz w:val="16"/>
                <w:szCs w:val="16"/>
                <w:lang w:val="sv-SE"/>
              </w:rPr>
            </w:pPr>
            <w:r w:rsidRPr="009508A5">
              <w:rPr>
                <w:rFonts w:ascii="Calibri" w:eastAsia="Times New Roman" w:hAnsi="Calibri" w:cs="Calibri"/>
                <w:color w:val="000000"/>
                <w:sz w:val="16"/>
                <w:szCs w:val="16"/>
                <w:lang w:val="sv-SE"/>
              </w:rPr>
              <w:lastRenderedPageBreak/>
              <w:t>Sodium, median (IQR) mmol/L </w:t>
            </w:r>
          </w:p>
        </w:tc>
        <w:tc>
          <w:tcPr>
            <w:tcW w:w="1276" w:type="dxa"/>
            <w:noWrap/>
            <w:hideMark/>
          </w:tcPr>
          <w:p w14:paraId="70CB548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135.0 (132.5, 137.0)</w:t>
            </w:r>
          </w:p>
        </w:tc>
        <w:tc>
          <w:tcPr>
            <w:tcW w:w="992" w:type="dxa"/>
            <w:noWrap/>
            <w:hideMark/>
          </w:tcPr>
          <w:p w14:paraId="437639C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133.0 (131.5, 136.5)</w:t>
            </w:r>
          </w:p>
        </w:tc>
        <w:tc>
          <w:tcPr>
            <w:tcW w:w="992" w:type="dxa"/>
            <w:noWrap/>
            <w:hideMark/>
          </w:tcPr>
          <w:p w14:paraId="29942C0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135.5 (133.8, 137.0)</w:t>
            </w:r>
          </w:p>
        </w:tc>
        <w:tc>
          <w:tcPr>
            <w:tcW w:w="851" w:type="dxa"/>
            <w:noWrap/>
            <w:hideMark/>
          </w:tcPr>
          <w:p w14:paraId="346A48CF"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0.3</w:t>
            </w:r>
          </w:p>
        </w:tc>
        <w:tc>
          <w:tcPr>
            <w:tcW w:w="1275" w:type="dxa"/>
            <w:noWrap/>
            <w:hideMark/>
          </w:tcPr>
          <w:p w14:paraId="5437165B"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134.0 (130.0, 137.0)</w:t>
            </w:r>
          </w:p>
        </w:tc>
        <w:tc>
          <w:tcPr>
            <w:tcW w:w="851" w:type="dxa"/>
            <w:noWrap/>
            <w:hideMark/>
          </w:tcPr>
          <w:p w14:paraId="60617CB2"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0.067</w:t>
            </w:r>
          </w:p>
        </w:tc>
      </w:tr>
      <w:tr w:rsidR="00CD498F" w:rsidRPr="00685192" w14:paraId="48598B5B" w14:textId="77777777" w:rsidTr="00CD498F">
        <w:trPr>
          <w:trHeight w:val="225"/>
        </w:trPr>
        <w:tc>
          <w:tcPr>
            <w:tcW w:w="3114" w:type="dxa"/>
            <w:noWrap/>
            <w:hideMark/>
          </w:tcPr>
          <w:p w14:paraId="004DC6D7"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Potassium, median (IQR) mmol/L </w:t>
            </w:r>
          </w:p>
        </w:tc>
        <w:tc>
          <w:tcPr>
            <w:tcW w:w="1276" w:type="dxa"/>
            <w:noWrap/>
            <w:hideMark/>
          </w:tcPr>
          <w:p w14:paraId="42D1D6F5"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3.90 (3.30, 4.35)</w:t>
            </w:r>
          </w:p>
        </w:tc>
        <w:tc>
          <w:tcPr>
            <w:tcW w:w="992" w:type="dxa"/>
            <w:noWrap/>
            <w:hideMark/>
          </w:tcPr>
          <w:p w14:paraId="07305F55"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3.60 (3.25, 3.85)</w:t>
            </w:r>
          </w:p>
        </w:tc>
        <w:tc>
          <w:tcPr>
            <w:tcW w:w="992" w:type="dxa"/>
            <w:noWrap/>
            <w:hideMark/>
          </w:tcPr>
          <w:p w14:paraId="65C5F81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3.95 (3.45, 4.52)</w:t>
            </w:r>
          </w:p>
        </w:tc>
        <w:tc>
          <w:tcPr>
            <w:tcW w:w="851" w:type="dxa"/>
            <w:noWrap/>
            <w:hideMark/>
          </w:tcPr>
          <w:p w14:paraId="76CAD394"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0.3</w:t>
            </w:r>
          </w:p>
        </w:tc>
        <w:tc>
          <w:tcPr>
            <w:tcW w:w="1275" w:type="dxa"/>
            <w:noWrap/>
            <w:hideMark/>
          </w:tcPr>
          <w:p w14:paraId="20F2D12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4.10 (3.60, 4.60)</w:t>
            </w:r>
          </w:p>
        </w:tc>
        <w:tc>
          <w:tcPr>
            <w:tcW w:w="851" w:type="dxa"/>
            <w:noWrap/>
            <w:hideMark/>
          </w:tcPr>
          <w:p w14:paraId="1E4E993D"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0.12</w:t>
            </w:r>
          </w:p>
        </w:tc>
      </w:tr>
      <w:tr w:rsidR="00CD498F" w:rsidRPr="00685192" w14:paraId="6EBE39AA" w14:textId="77777777" w:rsidTr="00CD498F">
        <w:trPr>
          <w:trHeight w:val="225"/>
        </w:trPr>
        <w:tc>
          <w:tcPr>
            <w:tcW w:w="3114" w:type="dxa"/>
            <w:noWrap/>
            <w:hideMark/>
          </w:tcPr>
          <w:p w14:paraId="2E4405DD"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Haemoglobin, median (IQR) g/dL </w:t>
            </w:r>
          </w:p>
        </w:tc>
        <w:tc>
          <w:tcPr>
            <w:tcW w:w="1276" w:type="dxa"/>
            <w:noWrap/>
            <w:hideMark/>
          </w:tcPr>
          <w:p w14:paraId="02A1C708"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8.70 (7.80, 10.45)</w:t>
            </w:r>
          </w:p>
        </w:tc>
        <w:tc>
          <w:tcPr>
            <w:tcW w:w="992" w:type="dxa"/>
            <w:noWrap/>
            <w:hideMark/>
          </w:tcPr>
          <w:p w14:paraId="135D25E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10.20 (7.85, 10.35)</w:t>
            </w:r>
          </w:p>
        </w:tc>
        <w:tc>
          <w:tcPr>
            <w:tcW w:w="992" w:type="dxa"/>
            <w:noWrap/>
            <w:hideMark/>
          </w:tcPr>
          <w:p w14:paraId="7784820F"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8.70 (7.85, 10.60)</w:t>
            </w:r>
          </w:p>
        </w:tc>
        <w:tc>
          <w:tcPr>
            <w:tcW w:w="851" w:type="dxa"/>
            <w:noWrap/>
            <w:hideMark/>
          </w:tcPr>
          <w:p w14:paraId="317E7A8D"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0.8</w:t>
            </w:r>
          </w:p>
        </w:tc>
        <w:tc>
          <w:tcPr>
            <w:tcW w:w="1275" w:type="dxa"/>
            <w:noWrap/>
            <w:hideMark/>
          </w:tcPr>
          <w:p w14:paraId="43DB328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8.70 (7.40, 10.30)</w:t>
            </w:r>
          </w:p>
        </w:tc>
        <w:tc>
          <w:tcPr>
            <w:tcW w:w="851" w:type="dxa"/>
            <w:noWrap/>
            <w:hideMark/>
          </w:tcPr>
          <w:p w14:paraId="4B2F402F"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0.5</w:t>
            </w:r>
          </w:p>
        </w:tc>
      </w:tr>
      <w:tr w:rsidR="00CD498F" w:rsidRPr="00685192" w14:paraId="12D765CC" w14:textId="77777777" w:rsidTr="00CD498F">
        <w:trPr>
          <w:trHeight w:val="225"/>
        </w:trPr>
        <w:tc>
          <w:tcPr>
            <w:tcW w:w="3114" w:type="dxa"/>
            <w:noWrap/>
            <w:hideMark/>
          </w:tcPr>
          <w:p w14:paraId="12B732DC"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White cell count, median (IQR) X109 </w:t>
            </w:r>
          </w:p>
        </w:tc>
        <w:tc>
          <w:tcPr>
            <w:tcW w:w="1276" w:type="dxa"/>
            <w:noWrap/>
            <w:hideMark/>
          </w:tcPr>
          <w:p w14:paraId="1926DE6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 (3, 7)</w:t>
            </w:r>
          </w:p>
        </w:tc>
        <w:tc>
          <w:tcPr>
            <w:tcW w:w="992" w:type="dxa"/>
            <w:noWrap/>
            <w:hideMark/>
          </w:tcPr>
          <w:p w14:paraId="032E6C36"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 (3, 5)</w:t>
            </w:r>
          </w:p>
        </w:tc>
        <w:tc>
          <w:tcPr>
            <w:tcW w:w="992" w:type="dxa"/>
            <w:noWrap/>
            <w:hideMark/>
          </w:tcPr>
          <w:p w14:paraId="26FA0AD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 (4, 11)</w:t>
            </w:r>
          </w:p>
        </w:tc>
        <w:tc>
          <w:tcPr>
            <w:tcW w:w="851" w:type="dxa"/>
            <w:noWrap/>
            <w:hideMark/>
          </w:tcPr>
          <w:p w14:paraId="617EAEED"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0.3</w:t>
            </w:r>
          </w:p>
        </w:tc>
        <w:tc>
          <w:tcPr>
            <w:tcW w:w="1275" w:type="dxa"/>
            <w:noWrap/>
            <w:hideMark/>
          </w:tcPr>
          <w:p w14:paraId="0FBC418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5.4 (3.7, 8.1)</w:t>
            </w:r>
          </w:p>
        </w:tc>
        <w:tc>
          <w:tcPr>
            <w:tcW w:w="851" w:type="dxa"/>
            <w:noWrap/>
            <w:hideMark/>
          </w:tcPr>
          <w:p w14:paraId="4429CE2D"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0.7</w:t>
            </w:r>
          </w:p>
        </w:tc>
      </w:tr>
      <w:tr w:rsidR="00CD498F" w:rsidRPr="00685192" w14:paraId="25B6ED06" w14:textId="77777777" w:rsidTr="00CD498F">
        <w:trPr>
          <w:trHeight w:val="225"/>
        </w:trPr>
        <w:tc>
          <w:tcPr>
            <w:tcW w:w="3114" w:type="dxa"/>
            <w:noWrap/>
            <w:hideMark/>
          </w:tcPr>
          <w:p w14:paraId="6C690797"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Lymphocyte count, median (IQR) X109 </w:t>
            </w:r>
          </w:p>
        </w:tc>
        <w:tc>
          <w:tcPr>
            <w:tcW w:w="1276" w:type="dxa"/>
            <w:noWrap/>
            <w:hideMark/>
          </w:tcPr>
          <w:p w14:paraId="14552CCF"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 (1, 1)</w:t>
            </w:r>
          </w:p>
        </w:tc>
        <w:tc>
          <w:tcPr>
            <w:tcW w:w="992" w:type="dxa"/>
            <w:noWrap/>
            <w:hideMark/>
          </w:tcPr>
          <w:p w14:paraId="22A4CBE8"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 (1, 1)</w:t>
            </w:r>
          </w:p>
        </w:tc>
        <w:tc>
          <w:tcPr>
            <w:tcW w:w="992" w:type="dxa"/>
            <w:noWrap/>
            <w:hideMark/>
          </w:tcPr>
          <w:p w14:paraId="272F3A6E"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 (0, 1)</w:t>
            </w:r>
          </w:p>
        </w:tc>
        <w:tc>
          <w:tcPr>
            <w:tcW w:w="851" w:type="dxa"/>
            <w:noWrap/>
            <w:hideMark/>
          </w:tcPr>
          <w:p w14:paraId="59E15BCF"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0.7</w:t>
            </w:r>
          </w:p>
        </w:tc>
        <w:tc>
          <w:tcPr>
            <w:tcW w:w="1275" w:type="dxa"/>
            <w:noWrap/>
            <w:hideMark/>
          </w:tcPr>
          <w:p w14:paraId="5862375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0.8 (0.3, 1.9)</w:t>
            </w:r>
          </w:p>
        </w:tc>
        <w:tc>
          <w:tcPr>
            <w:tcW w:w="851" w:type="dxa"/>
            <w:noWrap/>
            <w:hideMark/>
          </w:tcPr>
          <w:p w14:paraId="4AF14A29"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r>
      <w:tr w:rsidR="00CD498F" w:rsidRPr="00685192" w14:paraId="7B37B193" w14:textId="77777777" w:rsidTr="00CD498F">
        <w:trPr>
          <w:trHeight w:val="225"/>
        </w:trPr>
        <w:tc>
          <w:tcPr>
            <w:tcW w:w="3114" w:type="dxa"/>
            <w:noWrap/>
            <w:hideMark/>
          </w:tcPr>
          <w:p w14:paraId="75AFC8C2" w14:textId="77777777" w:rsidR="00CD498F" w:rsidRPr="00685192" w:rsidRDefault="00CD498F" w:rsidP="00716D28">
            <w:pPr>
              <w:rPr>
                <w:rFonts w:ascii="Calibri" w:eastAsia="Times New Roman" w:hAnsi="Calibri" w:cs="Calibri"/>
                <w:color w:val="000000"/>
                <w:sz w:val="16"/>
                <w:szCs w:val="16"/>
              </w:rPr>
            </w:pPr>
            <w:r w:rsidRPr="00685192">
              <w:rPr>
                <w:rFonts w:ascii="Calibri" w:eastAsia="Times New Roman" w:hAnsi="Calibri" w:cs="Calibri"/>
                <w:color w:val="000000"/>
                <w:sz w:val="16"/>
                <w:szCs w:val="16"/>
              </w:rPr>
              <w:t>Neutrophils, median (IQR) </w:t>
            </w:r>
          </w:p>
        </w:tc>
        <w:tc>
          <w:tcPr>
            <w:tcW w:w="1276" w:type="dxa"/>
            <w:noWrap/>
            <w:hideMark/>
          </w:tcPr>
          <w:p w14:paraId="73B5A28D"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1.28 (0.95, 1.63)</w:t>
            </w:r>
          </w:p>
        </w:tc>
        <w:tc>
          <w:tcPr>
            <w:tcW w:w="992" w:type="dxa"/>
            <w:noWrap/>
            <w:hideMark/>
          </w:tcPr>
          <w:p w14:paraId="1A29E09A"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0.92 (0.92, 0.92)</w:t>
            </w:r>
          </w:p>
        </w:tc>
        <w:tc>
          <w:tcPr>
            <w:tcW w:w="992" w:type="dxa"/>
            <w:noWrap/>
            <w:hideMark/>
          </w:tcPr>
          <w:p w14:paraId="539A44A4"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1.54 (1.02, 1.66)</w:t>
            </w:r>
          </w:p>
        </w:tc>
        <w:tc>
          <w:tcPr>
            <w:tcW w:w="851" w:type="dxa"/>
            <w:noWrap/>
            <w:hideMark/>
          </w:tcPr>
          <w:p w14:paraId="60483978"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0.7</w:t>
            </w:r>
          </w:p>
        </w:tc>
        <w:tc>
          <w:tcPr>
            <w:tcW w:w="1275" w:type="dxa"/>
            <w:noWrap/>
            <w:hideMark/>
          </w:tcPr>
          <w:p w14:paraId="7B428FC9"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 (1, 9)</w:t>
            </w:r>
          </w:p>
        </w:tc>
        <w:tc>
          <w:tcPr>
            <w:tcW w:w="851" w:type="dxa"/>
            <w:noWrap/>
            <w:hideMark/>
          </w:tcPr>
          <w:p w14:paraId="43930BC7"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0.068</w:t>
            </w:r>
          </w:p>
        </w:tc>
      </w:tr>
      <w:tr w:rsidR="00CD498F" w:rsidRPr="00685192" w14:paraId="41A2ECBC" w14:textId="77777777" w:rsidTr="00CD498F">
        <w:trPr>
          <w:trHeight w:val="225"/>
        </w:trPr>
        <w:tc>
          <w:tcPr>
            <w:tcW w:w="3114" w:type="dxa"/>
            <w:noWrap/>
            <w:hideMark/>
          </w:tcPr>
          <w:p w14:paraId="22A43DE7"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Early Mortality, n (%)</w:t>
            </w:r>
          </w:p>
        </w:tc>
        <w:tc>
          <w:tcPr>
            <w:tcW w:w="1276" w:type="dxa"/>
            <w:noWrap/>
            <w:hideMark/>
          </w:tcPr>
          <w:p w14:paraId="11E7972B"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 (28.6%)</w:t>
            </w:r>
          </w:p>
        </w:tc>
        <w:tc>
          <w:tcPr>
            <w:tcW w:w="992" w:type="dxa"/>
            <w:noWrap/>
            <w:hideMark/>
          </w:tcPr>
          <w:p w14:paraId="7C9F14B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0 (0.0%)</w:t>
            </w:r>
          </w:p>
        </w:tc>
        <w:tc>
          <w:tcPr>
            <w:tcW w:w="992" w:type="dxa"/>
            <w:noWrap/>
            <w:hideMark/>
          </w:tcPr>
          <w:p w14:paraId="7DEA0D30"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 (36.4%)</w:t>
            </w:r>
          </w:p>
        </w:tc>
        <w:tc>
          <w:tcPr>
            <w:tcW w:w="851" w:type="dxa"/>
            <w:noWrap/>
            <w:hideMark/>
          </w:tcPr>
          <w:p w14:paraId="1708D583"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0.5</w:t>
            </w:r>
          </w:p>
        </w:tc>
        <w:tc>
          <w:tcPr>
            <w:tcW w:w="1275" w:type="dxa"/>
            <w:noWrap/>
            <w:hideMark/>
          </w:tcPr>
          <w:p w14:paraId="4BDE1658"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23 (16.3%)</w:t>
            </w:r>
          </w:p>
        </w:tc>
        <w:tc>
          <w:tcPr>
            <w:tcW w:w="851" w:type="dxa"/>
            <w:noWrap/>
            <w:hideMark/>
          </w:tcPr>
          <w:p w14:paraId="220C0184"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0.3</w:t>
            </w:r>
          </w:p>
        </w:tc>
      </w:tr>
      <w:tr w:rsidR="00CD498F" w:rsidRPr="00685192" w14:paraId="46710A21" w14:textId="77777777" w:rsidTr="00CD498F">
        <w:trPr>
          <w:trHeight w:val="225"/>
        </w:trPr>
        <w:tc>
          <w:tcPr>
            <w:tcW w:w="3114" w:type="dxa"/>
            <w:noWrap/>
            <w:hideMark/>
          </w:tcPr>
          <w:p w14:paraId="2260C296"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Intermediate mortality, n (%)</w:t>
            </w:r>
          </w:p>
        </w:tc>
        <w:tc>
          <w:tcPr>
            <w:tcW w:w="1276" w:type="dxa"/>
            <w:noWrap/>
            <w:hideMark/>
          </w:tcPr>
          <w:p w14:paraId="7515C99C"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6 (40.0%)</w:t>
            </w:r>
          </w:p>
        </w:tc>
        <w:tc>
          <w:tcPr>
            <w:tcW w:w="992" w:type="dxa"/>
            <w:noWrap/>
            <w:hideMark/>
          </w:tcPr>
          <w:p w14:paraId="5FE44CB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 (50.0%)</w:t>
            </w:r>
          </w:p>
        </w:tc>
        <w:tc>
          <w:tcPr>
            <w:tcW w:w="992" w:type="dxa"/>
            <w:noWrap/>
            <w:hideMark/>
          </w:tcPr>
          <w:p w14:paraId="545F3F93"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4 (36.4%)</w:t>
            </w:r>
          </w:p>
        </w:tc>
        <w:tc>
          <w:tcPr>
            <w:tcW w:w="851" w:type="dxa"/>
            <w:noWrap/>
            <w:hideMark/>
          </w:tcPr>
          <w:p w14:paraId="6516CE5B"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&gt;0.9</w:t>
            </w:r>
          </w:p>
        </w:tc>
        <w:tc>
          <w:tcPr>
            <w:tcW w:w="1275" w:type="dxa"/>
            <w:noWrap/>
            <w:hideMark/>
          </w:tcPr>
          <w:p w14:paraId="4AFA3ECB"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29 (19.3%)</w:t>
            </w:r>
          </w:p>
        </w:tc>
        <w:tc>
          <w:tcPr>
            <w:tcW w:w="851" w:type="dxa"/>
            <w:noWrap/>
            <w:hideMark/>
          </w:tcPr>
          <w:p w14:paraId="7D47CC2E"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0.092</w:t>
            </w:r>
          </w:p>
        </w:tc>
      </w:tr>
      <w:tr w:rsidR="00CD498F" w:rsidRPr="00685192" w14:paraId="60E34150" w14:textId="77777777" w:rsidTr="00CD498F">
        <w:trPr>
          <w:trHeight w:val="225"/>
        </w:trPr>
        <w:tc>
          <w:tcPr>
            <w:tcW w:w="3114" w:type="dxa"/>
            <w:noWrap/>
            <w:hideMark/>
          </w:tcPr>
          <w:p w14:paraId="799E72EB"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Late mortality, n (%)</w:t>
            </w:r>
          </w:p>
        </w:tc>
        <w:tc>
          <w:tcPr>
            <w:tcW w:w="1276" w:type="dxa"/>
            <w:noWrap/>
            <w:hideMark/>
          </w:tcPr>
          <w:p w14:paraId="4EABA6E5"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7 (36.8%)</w:t>
            </w:r>
          </w:p>
        </w:tc>
        <w:tc>
          <w:tcPr>
            <w:tcW w:w="992" w:type="dxa"/>
            <w:noWrap/>
            <w:hideMark/>
          </w:tcPr>
          <w:p w14:paraId="2A2E6D0B"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2 (50.0%)</w:t>
            </w:r>
          </w:p>
        </w:tc>
        <w:tc>
          <w:tcPr>
            <w:tcW w:w="992" w:type="dxa"/>
            <w:noWrap/>
            <w:hideMark/>
          </w:tcPr>
          <w:p w14:paraId="521A0E45"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5 (33.3%)</w:t>
            </w:r>
          </w:p>
        </w:tc>
        <w:tc>
          <w:tcPr>
            <w:tcW w:w="851" w:type="dxa"/>
            <w:noWrap/>
            <w:hideMark/>
          </w:tcPr>
          <w:p w14:paraId="4CA24DA6"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0.6</w:t>
            </w:r>
          </w:p>
        </w:tc>
        <w:tc>
          <w:tcPr>
            <w:tcW w:w="1275" w:type="dxa"/>
            <w:noWrap/>
            <w:hideMark/>
          </w:tcPr>
          <w:p w14:paraId="0370BB32" w14:textId="77777777" w:rsidR="00CD498F" w:rsidRPr="00685192" w:rsidRDefault="00CD498F" w:rsidP="00716D28">
            <w:pPr>
              <w:rPr>
                <w:rFonts w:ascii="Calibri" w:eastAsia="Times New Roman" w:hAnsi="Calibri" w:cs="Calibri"/>
                <w:color w:val="000000"/>
                <w:sz w:val="16"/>
                <w:szCs w:val="16"/>
              </w:rPr>
            </w:pPr>
            <w:r w:rsidRPr="00685192">
              <w:rPr>
                <w:rFonts w:ascii="Calibri" w:eastAsia="Arial" w:hAnsi="Calibri" w:cs="Calibri"/>
                <w:color w:val="000000"/>
                <w:sz w:val="16"/>
                <w:szCs w:val="16"/>
              </w:rPr>
              <w:t>37 (22.2%)</w:t>
            </w:r>
          </w:p>
        </w:tc>
        <w:tc>
          <w:tcPr>
            <w:tcW w:w="851" w:type="dxa"/>
            <w:noWrap/>
            <w:hideMark/>
          </w:tcPr>
          <w:p w14:paraId="16CA1062" w14:textId="77777777" w:rsidR="00CD498F" w:rsidRPr="00685192" w:rsidRDefault="00CD498F" w:rsidP="00716D28">
            <w:pPr>
              <w:jc w:val="right"/>
              <w:rPr>
                <w:rFonts w:ascii="Calibri" w:eastAsia="Times New Roman" w:hAnsi="Calibri" w:cs="Calibri"/>
                <w:color w:val="000000"/>
                <w:sz w:val="16"/>
                <w:szCs w:val="16"/>
              </w:rPr>
            </w:pPr>
            <w:r w:rsidRPr="00685192">
              <w:rPr>
                <w:rFonts w:ascii="Calibri" w:eastAsia="Arial" w:hAnsi="Calibri" w:cs="Calibri"/>
                <w:color w:val="000000"/>
                <w:sz w:val="16"/>
                <w:szCs w:val="16"/>
              </w:rPr>
              <w:t>0.2</w:t>
            </w:r>
          </w:p>
        </w:tc>
      </w:tr>
      <w:tr w:rsidR="00CD498F" w:rsidRPr="00685192" w14:paraId="7475B757" w14:textId="77777777" w:rsidTr="00CD498F">
        <w:trPr>
          <w:trHeight w:val="225"/>
        </w:trPr>
        <w:tc>
          <w:tcPr>
            <w:tcW w:w="3114" w:type="dxa"/>
            <w:noWrap/>
          </w:tcPr>
          <w:p w14:paraId="094D7F5F" w14:textId="77777777" w:rsidR="00CD498F" w:rsidRPr="00685192" w:rsidRDefault="00CD498F" w:rsidP="00716D28">
            <w:pPr>
              <w:rPr>
                <w:rFonts w:ascii="Calibri" w:eastAsia="Arial" w:hAnsi="Calibri" w:cs="Calibri"/>
                <w:color w:val="000000"/>
                <w:sz w:val="16"/>
                <w:szCs w:val="16"/>
              </w:rPr>
            </w:pPr>
            <w:r>
              <w:rPr>
                <w:rFonts w:ascii="Calibri" w:eastAsia="Arial" w:hAnsi="Calibri" w:cs="Calibri"/>
                <w:color w:val="000000"/>
                <w:sz w:val="16"/>
                <w:szCs w:val="16"/>
              </w:rPr>
              <w:t>Tuberculosis, n (%)</w:t>
            </w:r>
          </w:p>
        </w:tc>
        <w:tc>
          <w:tcPr>
            <w:tcW w:w="1276" w:type="dxa"/>
            <w:noWrap/>
          </w:tcPr>
          <w:p w14:paraId="7D1C02CD" w14:textId="77777777" w:rsidR="00CD498F" w:rsidRPr="00685192" w:rsidRDefault="00CD498F" w:rsidP="00716D28">
            <w:pPr>
              <w:rPr>
                <w:rFonts w:ascii="Calibri" w:eastAsia="Arial" w:hAnsi="Calibri" w:cs="Calibri"/>
                <w:color w:val="000000"/>
                <w:sz w:val="16"/>
                <w:szCs w:val="16"/>
              </w:rPr>
            </w:pPr>
            <w:r w:rsidRPr="00D60410">
              <w:rPr>
                <w:rFonts w:ascii="Calibri" w:eastAsia="Arial" w:hAnsi="Calibri" w:cs="Calibri"/>
                <w:color w:val="000000"/>
                <w:sz w:val="16"/>
                <w:szCs w:val="16"/>
              </w:rPr>
              <w:t>19 (61.3)</w:t>
            </w:r>
          </w:p>
        </w:tc>
        <w:tc>
          <w:tcPr>
            <w:tcW w:w="992" w:type="dxa"/>
            <w:noWrap/>
          </w:tcPr>
          <w:p w14:paraId="36A46184" w14:textId="77777777" w:rsidR="00CD498F" w:rsidRPr="00685192" w:rsidRDefault="00CD498F" w:rsidP="00716D28">
            <w:pPr>
              <w:rPr>
                <w:rFonts w:ascii="Calibri" w:eastAsia="Arial" w:hAnsi="Calibri" w:cs="Calibri"/>
                <w:color w:val="000000"/>
                <w:sz w:val="16"/>
                <w:szCs w:val="16"/>
              </w:rPr>
            </w:pPr>
            <w:r w:rsidRPr="00D60410">
              <w:rPr>
                <w:rFonts w:ascii="Calibri" w:eastAsia="Arial" w:hAnsi="Calibri" w:cs="Calibri"/>
                <w:color w:val="000000"/>
                <w:sz w:val="16"/>
                <w:szCs w:val="16"/>
              </w:rPr>
              <w:t>4 (57.1%)</w:t>
            </w:r>
          </w:p>
        </w:tc>
        <w:tc>
          <w:tcPr>
            <w:tcW w:w="992" w:type="dxa"/>
            <w:noWrap/>
          </w:tcPr>
          <w:p w14:paraId="5B3DE649" w14:textId="77777777" w:rsidR="00CD498F" w:rsidRPr="00685192" w:rsidRDefault="00CD498F" w:rsidP="00716D28">
            <w:pPr>
              <w:rPr>
                <w:rFonts w:ascii="Calibri" w:eastAsia="Arial" w:hAnsi="Calibri" w:cs="Calibri"/>
                <w:color w:val="000000"/>
                <w:sz w:val="16"/>
                <w:szCs w:val="16"/>
              </w:rPr>
            </w:pPr>
            <w:r w:rsidRPr="00D60410">
              <w:rPr>
                <w:rFonts w:ascii="Calibri" w:eastAsia="Arial" w:hAnsi="Calibri" w:cs="Calibri"/>
                <w:color w:val="000000"/>
                <w:sz w:val="16"/>
                <w:szCs w:val="16"/>
              </w:rPr>
              <w:t>15 (62.5%</w:t>
            </w:r>
            <w:r>
              <w:rPr>
                <w:rFonts w:ascii="Calibri" w:eastAsia="Arial" w:hAnsi="Calibri" w:cs="Calibri"/>
                <w:color w:val="000000"/>
                <w:sz w:val="16"/>
                <w:szCs w:val="16"/>
              </w:rPr>
              <w:t>)</w:t>
            </w:r>
          </w:p>
        </w:tc>
        <w:tc>
          <w:tcPr>
            <w:tcW w:w="851" w:type="dxa"/>
            <w:noWrap/>
          </w:tcPr>
          <w:p w14:paraId="70B8567C" w14:textId="77777777" w:rsidR="00CD498F" w:rsidRPr="00685192" w:rsidRDefault="00CD498F" w:rsidP="00716D28">
            <w:pPr>
              <w:jc w:val="right"/>
              <w:rPr>
                <w:rFonts w:ascii="Calibri" w:eastAsia="Arial" w:hAnsi="Calibri" w:cs="Calibri"/>
                <w:color w:val="000000"/>
                <w:sz w:val="16"/>
                <w:szCs w:val="16"/>
              </w:rPr>
            </w:pPr>
            <w:r w:rsidRPr="00D60410">
              <w:rPr>
                <w:rFonts w:ascii="Calibri" w:eastAsia="Arial" w:hAnsi="Calibri" w:cs="Calibri"/>
                <w:color w:val="000000"/>
                <w:sz w:val="16"/>
                <w:szCs w:val="16"/>
              </w:rPr>
              <w:t>&gt;0.9</w:t>
            </w:r>
          </w:p>
        </w:tc>
        <w:tc>
          <w:tcPr>
            <w:tcW w:w="1275" w:type="dxa"/>
            <w:noWrap/>
          </w:tcPr>
          <w:p w14:paraId="639181EA" w14:textId="77777777" w:rsidR="00CD498F" w:rsidRPr="00685192" w:rsidRDefault="00CD498F" w:rsidP="00716D28">
            <w:pPr>
              <w:rPr>
                <w:rFonts w:ascii="Calibri" w:eastAsia="Arial" w:hAnsi="Calibri" w:cs="Calibri"/>
                <w:color w:val="000000"/>
                <w:sz w:val="16"/>
                <w:szCs w:val="16"/>
              </w:rPr>
            </w:pPr>
            <w:r w:rsidRPr="00D60410">
              <w:rPr>
                <w:rFonts w:ascii="Calibri" w:eastAsia="Arial" w:hAnsi="Calibri" w:cs="Calibri"/>
                <w:color w:val="000000"/>
                <w:sz w:val="16"/>
                <w:szCs w:val="16"/>
              </w:rPr>
              <w:t>294 (73.5%)</w:t>
            </w:r>
          </w:p>
        </w:tc>
        <w:tc>
          <w:tcPr>
            <w:tcW w:w="851" w:type="dxa"/>
            <w:noWrap/>
          </w:tcPr>
          <w:p w14:paraId="6031E046" w14:textId="77777777" w:rsidR="00CD498F" w:rsidRPr="00D60410" w:rsidRDefault="00CD498F" w:rsidP="00716D28">
            <w:pPr>
              <w:jc w:val="right"/>
              <w:rPr>
                <w:rFonts w:ascii="Calibri" w:hAnsi="Calibri" w:cs="Calibri"/>
                <w:color w:val="000000"/>
                <w:sz w:val="16"/>
                <w:szCs w:val="16"/>
              </w:rPr>
            </w:pPr>
            <w:r>
              <w:rPr>
                <w:rFonts w:ascii="Calibri" w:hAnsi="Calibri" w:cs="Calibri"/>
                <w:color w:val="000000"/>
                <w:sz w:val="16"/>
                <w:szCs w:val="16"/>
              </w:rPr>
              <w:t>0.14</w:t>
            </w:r>
          </w:p>
        </w:tc>
      </w:tr>
      <w:tr w:rsidR="00CD498F" w:rsidRPr="00685192" w14:paraId="137EBB11" w14:textId="77777777" w:rsidTr="00CD498F">
        <w:trPr>
          <w:trHeight w:val="225"/>
        </w:trPr>
        <w:tc>
          <w:tcPr>
            <w:tcW w:w="3114" w:type="dxa"/>
            <w:noWrap/>
          </w:tcPr>
          <w:p w14:paraId="6307839B" w14:textId="77777777" w:rsidR="00CD498F" w:rsidRDefault="00CD498F" w:rsidP="00716D28">
            <w:pPr>
              <w:rPr>
                <w:rFonts w:ascii="Calibri" w:eastAsia="Arial" w:hAnsi="Calibri" w:cs="Calibri"/>
                <w:color w:val="000000"/>
                <w:sz w:val="16"/>
                <w:szCs w:val="16"/>
              </w:rPr>
            </w:pPr>
            <w:r w:rsidRPr="00274C36">
              <w:rPr>
                <w:rFonts w:ascii="Calibri" w:eastAsia="Arial" w:hAnsi="Calibri" w:cs="Calibri"/>
                <w:color w:val="000000"/>
                <w:sz w:val="16"/>
                <w:szCs w:val="16"/>
              </w:rPr>
              <w:t>Cryptococcus neoformans</w:t>
            </w:r>
            <w:r>
              <w:rPr>
                <w:rFonts w:ascii="Calibri" w:eastAsia="Arial" w:hAnsi="Calibri" w:cs="Calibri"/>
                <w:color w:val="000000"/>
                <w:sz w:val="16"/>
                <w:szCs w:val="16"/>
              </w:rPr>
              <w:t>, n (%)</w:t>
            </w:r>
          </w:p>
        </w:tc>
        <w:tc>
          <w:tcPr>
            <w:tcW w:w="1276" w:type="dxa"/>
            <w:noWrap/>
          </w:tcPr>
          <w:p w14:paraId="3250CD04" w14:textId="77777777" w:rsidR="00CD498F" w:rsidRPr="00D60410" w:rsidRDefault="00CD498F" w:rsidP="00716D28">
            <w:pPr>
              <w:rPr>
                <w:rFonts w:ascii="Calibri" w:eastAsia="Arial" w:hAnsi="Calibri" w:cs="Calibri"/>
                <w:color w:val="000000"/>
                <w:sz w:val="16"/>
                <w:szCs w:val="16"/>
              </w:rPr>
            </w:pPr>
            <w:r>
              <w:rPr>
                <w:rFonts w:ascii="Calibri" w:eastAsia="Arial" w:hAnsi="Calibri" w:cs="Calibri"/>
                <w:color w:val="000000"/>
                <w:sz w:val="16"/>
                <w:szCs w:val="16"/>
              </w:rPr>
              <w:t>0</w:t>
            </w:r>
          </w:p>
        </w:tc>
        <w:tc>
          <w:tcPr>
            <w:tcW w:w="992" w:type="dxa"/>
            <w:noWrap/>
          </w:tcPr>
          <w:p w14:paraId="60D5E805" w14:textId="77777777" w:rsidR="00CD498F" w:rsidRPr="00D60410" w:rsidRDefault="00CD498F" w:rsidP="00716D28">
            <w:pPr>
              <w:rPr>
                <w:rFonts w:ascii="Calibri" w:eastAsia="Arial" w:hAnsi="Calibri" w:cs="Calibri"/>
                <w:color w:val="000000"/>
                <w:sz w:val="16"/>
                <w:szCs w:val="16"/>
              </w:rPr>
            </w:pPr>
            <w:r>
              <w:rPr>
                <w:rFonts w:ascii="Calibri" w:eastAsia="Arial" w:hAnsi="Calibri" w:cs="Calibri"/>
                <w:color w:val="000000"/>
                <w:sz w:val="16"/>
                <w:szCs w:val="16"/>
              </w:rPr>
              <w:t>0</w:t>
            </w:r>
          </w:p>
        </w:tc>
        <w:tc>
          <w:tcPr>
            <w:tcW w:w="992" w:type="dxa"/>
            <w:noWrap/>
          </w:tcPr>
          <w:p w14:paraId="0932F24B" w14:textId="77777777" w:rsidR="00CD498F" w:rsidRPr="00D60410" w:rsidRDefault="00CD498F" w:rsidP="00716D28">
            <w:pPr>
              <w:rPr>
                <w:rFonts w:ascii="Calibri" w:eastAsia="Arial" w:hAnsi="Calibri" w:cs="Calibri"/>
                <w:color w:val="000000"/>
                <w:sz w:val="16"/>
                <w:szCs w:val="16"/>
              </w:rPr>
            </w:pPr>
            <w:r>
              <w:rPr>
                <w:rFonts w:ascii="Calibri" w:eastAsia="Arial" w:hAnsi="Calibri" w:cs="Calibri"/>
                <w:color w:val="000000"/>
                <w:sz w:val="16"/>
                <w:szCs w:val="16"/>
              </w:rPr>
              <w:t>0</w:t>
            </w:r>
          </w:p>
        </w:tc>
        <w:tc>
          <w:tcPr>
            <w:tcW w:w="851" w:type="dxa"/>
            <w:noWrap/>
          </w:tcPr>
          <w:p w14:paraId="0285DEFF" w14:textId="77777777" w:rsidR="00CD498F" w:rsidRPr="00D60410" w:rsidRDefault="00CD498F" w:rsidP="00716D28">
            <w:pPr>
              <w:jc w:val="right"/>
              <w:rPr>
                <w:rFonts w:ascii="Calibri" w:eastAsia="Arial" w:hAnsi="Calibri" w:cs="Calibri"/>
                <w:color w:val="000000"/>
                <w:sz w:val="16"/>
                <w:szCs w:val="16"/>
              </w:rPr>
            </w:pPr>
            <w:r w:rsidRPr="00D60410">
              <w:rPr>
                <w:rFonts w:ascii="Calibri" w:eastAsia="Arial" w:hAnsi="Calibri" w:cs="Calibri"/>
                <w:color w:val="000000"/>
                <w:sz w:val="16"/>
                <w:szCs w:val="16"/>
              </w:rPr>
              <w:t>&gt;0.9</w:t>
            </w:r>
          </w:p>
        </w:tc>
        <w:tc>
          <w:tcPr>
            <w:tcW w:w="1275" w:type="dxa"/>
            <w:noWrap/>
          </w:tcPr>
          <w:p w14:paraId="7E1C70E5" w14:textId="77777777" w:rsidR="00CD498F" w:rsidRPr="00D60410" w:rsidRDefault="00CD498F" w:rsidP="00716D28">
            <w:pPr>
              <w:rPr>
                <w:rFonts w:ascii="Calibri" w:eastAsia="Arial" w:hAnsi="Calibri" w:cs="Calibri"/>
                <w:color w:val="000000"/>
                <w:sz w:val="16"/>
                <w:szCs w:val="16"/>
              </w:rPr>
            </w:pPr>
            <w:r>
              <w:rPr>
                <w:rFonts w:ascii="Calibri" w:eastAsia="Arial" w:hAnsi="Calibri" w:cs="Calibri"/>
                <w:color w:val="000000"/>
                <w:sz w:val="16"/>
                <w:szCs w:val="16"/>
              </w:rPr>
              <w:t>1 (0.3%)</w:t>
            </w:r>
          </w:p>
        </w:tc>
        <w:tc>
          <w:tcPr>
            <w:tcW w:w="851" w:type="dxa"/>
            <w:noWrap/>
          </w:tcPr>
          <w:p w14:paraId="2423FBC7" w14:textId="77777777" w:rsidR="00CD498F" w:rsidRDefault="00CD498F" w:rsidP="00716D28">
            <w:pPr>
              <w:jc w:val="right"/>
              <w:rPr>
                <w:rFonts w:ascii="Calibri" w:hAnsi="Calibri" w:cs="Calibri"/>
                <w:color w:val="000000"/>
                <w:sz w:val="16"/>
                <w:szCs w:val="16"/>
              </w:rPr>
            </w:pPr>
            <w:r>
              <w:rPr>
                <w:rFonts w:ascii="Calibri" w:hAnsi="Calibri" w:cs="Calibri"/>
                <w:color w:val="000000"/>
                <w:sz w:val="16"/>
                <w:szCs w:val="16"/>
              </w:rPr>
              <w:t>&gt; 0.9</w:t>
            </w:r>
          </w:p>
        </w:tc>
      </w:tr>
      <w:tr w:rsidR="00CD498F" w:rsidRPr="00685192" w14:paraId="62BC68F4" w14:textId="77777777" w:rsidTr="00CD498F">
        <w:trPr>
          <w:trHeight w:val="225"/>
        </w:trPr>
        <w:tc>
          <w:tcPr>
            <w:tcW w:w="3114" w:type="dxa"/>
            <w:noWrap/>
          </w:tcPr>
          <w:p w14:paraId="7FDB305F" w14:textId="77777777" w:rsidR="00CD498F" w:rsidRPr="00274C36" w:rsidRDefault="00CD498F" w:rsidP="00716D28">
            <w:pPr>
              <w:rPr>
                <w:rFonts w:ascii="Calibri" w:eastAsia="Arial" w:hAnsi="Calibri" w:cs="Calibri"/>
                <w:color w:val="000000"/>
                <w:sz w:val="16"/>
                <w:szCs w:val="16"/>
              </w:rPr>
            </w:pPr>
            <w:r w:rsidRPr="00274C36">
              <w:rPr>
                <w:rFonts w:ascii="Calibri" w:eastAsia="Arial" w:hAnsi="Calibri" w:cs="Calibri"/>
                <w:color w:val="000000"/>
                <w:sz w:val="16"/>
                <w:szCs w:val="16"/>
              </w:rPr>
              <w:t>Cytomegalovirus</w:t>
            </w:r>
            <w:r>
              <w:rPr>
                <w:rFonts w:ascii="Calibri" w:eastAsia="Arial" w:hAnsi="Calibri" w:cs="Calibri"/>
                <w:color w:val="000000"/>
                <w:sz w:val="16"/>
                <w:szCs w:val="16"/>
              </w:rPr>
              <w:t>, n (%)</w:t>
            </w:r>
          </w:p>
        </w:tc>
        <w:tc>
          <w:tcPr>
            <w:tcW w:w="1276" w:type="dxa"/>
            <w:noWrap/>
          </w:tcPr>
          <w:p w14:paraId="16DBAB5E" w14:textId="77777777" w:rsidR="00CD498F" w:rsidRDefault="00CD498F" w:rsidP="00716D28">
            <w:pPr>
              <w:rPr>
                <w:rFonts w:ascii="Calibri" w:eastAsia="Arial" w:hAnsi="Calibri" w:cs="Calibri"/>
                <w:color w:val="000000"/>
                <w:sz w:val="16"/>
                <w:szCs w:val="16"/>
              </w:rPr>
            </w:pPr>
            <w:r>
              <w:rPr>
                <w:rFonts w:ascii="Calibri" w:eastAsia="Arial" w:hAnsi="Calibri" w:cs="Calibri"/>
                <w:color w:val="000000"/>
                <w:sz w:val="16"/>
                <w:szCs w:val="16"/>
              </w:rPr>
              <w:t>1 (3.2%)</w:t>
            </w:r>
          </w:p>
        </w:tc>
        <w:tc>
          <w:tcPr>
            <w:tcW w:w="992" w:type="dxa"/>
            <w:noWrap/>
          </w:tcPr>
          <w:p w14:paraId="0449FC8F" w14:textId="77777777" w:rsidR="00CD498F" w:rsidRDefault="00CD498F" w:rsidP="00716D28">
            <w:pPr>
              <w:rPr>
                <w:rFonts w:ascii="Calibri" w:eastAsia="Arial" w:hAnsi="Calibri" w:cs="Calibri"/>
                <w:color w:val="000000"/>
                <w:sz w:val="16"/>
                <w:szCs w:val="16"/>
              </w:rPr>
            </w:pPr>
            <w:r>
              <w:rPr>
                <w:rFonts w:ascii="Calibri" w:eastAsia="Arial" w:hAnsi="Calibri" w:cs="Calibri"/>
                <w:color w:val="000000"/>
                <w:sz w:val="16"/>
                <w:szCs w:val="16"/>
              </w:rPr>
              <w:t>0</w:t>
            </w:r>
          </w:p>
        </w:tc>
        <w:tc>
          <w:tcPr>
            <w:tcW w:w="992" w:type="dxa"/>
            <w:noWrap/>
          </w:tcPr>
          <w:p w14:paraId="256AB166" w14:textId="77777777" w:rsidR="00CD498F" w:rsidRDefault="00CD498F" w:rsidP="00716D28">
            <w:pPr>
              <w:rPr>
                <w:rFonts w:ascii="Calibri" w:eastAsia="Arial" w:hAnsi="Calibri" w:cs="Calibri"/>
                <w:color w:val="000000"/>
                <w:sz w:val="16"/>
                <w:szCs w:val="16"/>
              </w:rPr>
            </w:pPr>
            <w:r>
              <w:rPr>
                <w:rFonts w:ascii="Calibri" w:eastAsia="Arial" w:hAnsi="Calibri" w:cs="Calibri"/>
                <w:color w:val="000000"/>
                <w:sz w:val="16"/>
                <w:szCs w:val="16"/>
              </w:rPr>
              <w:t>1 (4.2%)</w:t>
            </w:r>
          </w:p>
        </w:tc>
        <w:tc>
          <w:tcPr>
            <w:tcW w:w="851" w:type="dxa"/>
            <w:noWrap/>
          </w:tcPr>
          <w:p w14:paraId="0924596B" w14:textId="77777777" w:rsidR="00CD498F" w:rsidRPr="00D60410" w:rsidRDefault="00CD498F" w:rsidP="00716D28">
            <w:pPr>
              <w:jc w:val="right"/>
              <w:rPr>
                <w:rFonts w:ascii="Calibri" w:eastAsia="Arial" w:hAnsi="Calibri" w:cs="Calibri"/>
                <w:color w:val="000000"/>
                <w:sz w:val="16"/>
                <w:szCs w:val="16"/>
              </w:rPr>
            </w:pPr>
          </w:p>
        </w:tc>
        <w:tc>
          <w:tcPr>
            <w:tcW w:w="1275" w:type="dxa"/>
            <w:noWrap/>
          </w:tcPr>
          <w:p w14:paraId="2463617A" w14:textId="77777777" w:rsidR="00CD498F" w:rsidRDefault="00CD498F" w:rsidP="00716D28">
            <w:pPr>
              <w:rPr>
                <w:rFonts w:ascii="Calibri" w:eastAsia="Arial" w:hAnsi="Calibri" w:cs="Calibri"/>
                <w:color w:val="000000"/>
                <w:sz w:val="16"/>
                <w:szCs w:val="16"/>
              </w:rPr>
            </w:pPr>
            <w:r>
              <w:rPr>
                <w:rFonts w:ascii="Calibri" w:eastAsia="Arial" w:hAnsi="Calibri" w:cs="Calibri"/>
                <w:color w:val="000000"/>
                <w:sz w:val="16"/>
                <w:szCs w:val="16"/>
              </w:rPr>
              <w:t>0</w:t>
            </w:r>
          </w:p>
        </w:tc>
        <w:tc>
          <w:tcPr>
            <w:tcW w:w="851" w:type="dxa"/>
            <w:noWrap/>
          </w:tcPr>
          <w:p w14:paraId="139F563F" w14:textId="77777777" w:rsidR="00CD498F" w:rsidRDefault="00CD498F" w:rsidP="00716D28">
            <w:pPr>
              <w:jc w:val="right"/>
              <w:rPr>
                <w:rFonts w:ascii="Calibri" w:hAnsi="Calibri" w:cs="Calibri"/>
                <w:color w:val="000000"/>
                <w:sz w:val="16"/>
                <w:szCs w:val="16"/>
              </w:rPr>
            </w:pPr>
            <w:r>
              <w:rPr>
                <w:rFonts w:ascii="Calibri" w:hAnsi="Calibri" w:cs="Calibri"/>
                <w:color w:val="000000"/>
                <w:sz w:val="16"/>
                <w:szCs w:val="16"/>
              </w:rPr>
              <w:t>0.072</w:t>
            </w:r>
          </w:p>
        </w:tc>
      </w:tr>
      <w:tr w:rsidR="00CD498F" w:rsidRPr="00685192" w14:paraId="74D7EDC9" w14:textId="77777777" w:rsidTr="00CD498F">
        <w:trPr>
          <w:trHeight w:val="225"/>
        </w:trPr>
        <w:tc>
          <w:tcPr>
            <w:tcW w:w="3114" w:type="dxa"/>
            <w:noWrap/>
          </w:tcPr>
          <w:p w14:paraId="71135013" w14:textId="77777777" w:rsidR="00CD498F" w:rsidRPr="00685192" w:rsidRDefault="00CD498F" w:rsidP="00716D28">
            <w:pPr>
              <w:rPr>
                <w:rFonts w:ascii="Calibri" w:eastAsia="Arial" w:hAnsi="Calibri" w:cs="Calibri"/>
                <w:color w:val="000000"/>
                <w:sz w:val="16"/>
                <w:szCs w:val="16"/>
              </w:rPr>
            </w:pPr>
            <w:r>
              <w:rPr>
                <w:rFonts w:ascii="Calibri" w:eastAsia="Arial" w:hAnsi="Calibri" w:cs="Calibri"/>
                <w:color w:val="000000"/>
                <w:sz w:val="16"/>
                <w:szCs w:val="16"/>
              </w:rPr>
              <w:t>Other opportunistic infections, n (%)</w:t>
            </w:r>
          </w:p>
        </w:tc>
        <w:tc>
          <w:tcPr>
            <w:tcW w:w="1276" w:type="dxa"/>
            <w:noWrap/>
          </w:tcPr>
          <w:p w14:paraId="0CF3D746" w14:textId="77777777" w:rsidR="00CD498F" w:rsidRPr="00685192" w:rsidRDefault="00CD498F" w:rsidP="00716D28">
            <w:pPr>
              <w:rPr>
                <w:rFonts w:ascii="Calibri" w:eastAsia="Arial" w:hAnsi="Calibri" w:cs="Calibri"/>
                <w:color w:val="000000"/>
                <w:sz w:val="16"/>
                <w:szCs w:val="16"/>
              </w:rPr>
            </w:pPr>
            <w:r w:rsidRPr="00D60410">
              <w:rPr>
                <w:rFonts w:ascii="Calibri" w:eastAsia="Arial" w:hAnsi="Calibri" w:cs="Calibri"/>
                <w:color w:val="000000"/>
                <w:sz w:val="16"/>
                <w:szCs w:val="16"/>
              </w:rPr>
              <w:t>13 (14.9%)</w:t>
            </w:r>
          </w:p>
        </w:tc>
        <w:tc>
          <w:tcPr>
            <w:tcW w:w="992" w:type="dxa"/>
            <w:noWrap/>
          </w:tcPr>
          <w:p w14:paraId="01966157" w14:textId="77777777" w:rsidR="00CD498F" w:rsidRPr="00685192" w:rsidRDefault="00CD498F" w:rsidP="00716D28">
            <w:pPr>
              <w:rPr>
                <w:rFonts w:ascii="Calibri" w:eastAsia="Arial" w:hAnsi="Calibri" w:cs="Calibri"/>
                <w:color w:val="000000"/>
                <w:sz w:val="16"/>
                <w:szCs w:val="16"/>
              </w:rPr>
            </w:pPr>
            <w:r w:rsidRPr="00D60410">
              <w:rPr>
                <w:rFonts w:ascii="Calibri" w:eastAsia="Arial" w:hAnsi="Calibri" w:cs="Calibri"/>
                <w:color w:val="000000"/>
                <w:sz w:val="16"/>
                <w:szCs w:val="16"/>
              </w:rPr>
              <w:t>3 (42.9%)</w:t>
            </w:r>
          </w:p>
        </w:tc>
        <w:tc>
          <w:tcPr>
            <w:tcW w:w="992" w:type="dxa"/>
            <w:noWrap/>
          </w:tcPr>
          <w:p w14:paraId="0120EFF8" w14:textId="77777777" w:rsidR="00CD498F" w:rsidRPr="00685192" w:rsidRDefault="00CD498F" w:rsidP="00716D28">
            <w:pPr>
              <w:rPr>
                <w:rFonts w:ascii="Calibri" w:eastAsia="Arial" w:hAnsi="Calibri" w:cs="Calibri"/>
                <w:color w:val="000000"/>
                <w:sz w:val="16"/>
                <w:szCs w:val="16"/>
              </w:rPr>
            </w:pPr>
            <w:r w:rsidRPr="00D60410">
              <w:rPr>
                <w:rFonts w:ascii="Calibri" w:eastAsia="Arial" w:hAnsi="Calibri" w:cs="Calibri"/>
                <w:color w:val="000000"/>
                <w:sz w:val="16"/>
                <w:szCs w:val="16"/>
              </w:rPr>
              <w:t>10 (41.7%)</w:t>
            </w:r>
          </w:p>
        </w:tc>
        <w:tc>
          <w:tcPr>
            <w:tcW w:w="851" w:type="dxa"/>
            <w:noWrap/>
          </w:tcPr>
          <w:p w14:paraId="67A2BAC2" w14:textId="77777777" w:rsidR="00CD498F" w:rsidRPr="00685192" w:rsidRDefault="00CD498F" w:rsidP="00716D28">
            <w:pPr>
              <w:jc w:val="right"/>
              <w:rPr>
                <w:rFonts w:ascii="Calibri" w:eastAsia="Arial" w:hAnsi="Calibri" w:cs="Calibri"/>
                <w:color w:val="000000"/>
                <w:sz w:val="16"/>
                <w:szCs w:val="16"/>
              </w:rPr>
            </w:pPr>
            <w:r w:rsidRPr="00D60410">
              <w:rPr>
                <w:rFonts w:ascii="Calibri" w:eastAsia="Arial" w:hAnsi="Calibri" w:cs="Calibri"/>
                <w:color w:val="000000"/>
                <w:sz w:val="16"/>
                <w:szCs w:val="16"/>
              </w:rPr>
              <w:t>&gt;0.9</w:t>
            </w:r>
          </w:p>
        </w:tc>
        <w:tc>
          <w:tcPr>
            <w:tcW w:w="1275" w:type="dxa"/>
            <w:noWrap/>
          </w:tcPr>
          <w:p w14:paraId="7EFC5FD1" w14:textId="77777777" w:rsidR="00CD498F" w:rsidRPr="00685192" w:rsidRDefault="00CD498F" w:rsidP="00716D28">
            <w:pPr>
              <w:rPr>
                <w:rFonts w:ascii="Calibri" w:eastAsia="Arial" w:hAnsi="Calibri" w:cs="Calibri"/>
                <w:color w:val="000000"/>
                <w:sz w:val="16"/>
                <w:szCs w:val="16"/>
              </w:rPr>
            </w:pPr>
            <w:r w:rsidRPr="00D60410">
              <w:rPr>
                <w:rFonts w:ascii="Calibri" w:eastAsia="Arial" w:hAnsi="Calibri" w:cs="Calibri"/>
                <w:color w:val="000000"/>
                <w:sz w:val="16"/>
                <w:szCs w:val="16"/>
              </w:rPr>
              <w:t>101 (25.2</w:t>
            </w:r>
            <w:r>
              <w:rPr>
                <w:rFonts w:ascii="Calibri" w:eastAsia="Arial" w:hAnsi="Calibri" w:cs="Calibri"/>
                <w:color w:val="000000"/>
                <w:sz w:val="16"/>
                <w:szCs w:val="16"/>
              </w:rPr>
              <w:t>%</w:t>
            </w:r>
            <w:r w:rsidRPr="00D60410">
              <w:rPr>
                <w:rFonts w:ascii="Calibri" w:eastAsia="Arial" w:hAnsi="Calibri" w:cs="Calibri"/>
                <w:color w:val="000000"/>
                <w:sz w:val="16"/>
                <w:szCs w:val="16"/>
              </w:rPr>
              <w:t>)</w:t>
            </w:r>
          </w:p>
        </w:tc>
        <w:tc>
          <w:tcPr>
            <w:tcW w:w="851" w:type="dxa"/>
            <w:noWrap/>
          </w:tcPr>
          <w:p w14:paraId="32F4CFE2" w14:textId="2AAF3CB8" w:rsidR="00CD498F" w:rsidRPr="00F94A79" w:rsidRDefault="00CD498F" w:rsidP="00716D28">
            <w:pPr>
              <w:jc w:val="right"/>
              <w:rPr>
                <w:rFonts w:ascii="Calibri" w:eastAsia="Arial" w:hAnsi="Calibri" w:cs="Calibri"/>
                <w:b/>
                <w:bCs/>
                <w:color w:val="000000"/>
                <w:sz w:val="16"/>
                <w:szCs w:val="16"/>
              </w:rPr>
            </w:pPr>
            <w:r w:rsidRPr="00F94A79">
              <w:rPr>
                <w:rFonts w:ascii="Calibri" w:eastAsia="Arial" w:hAnsi="Calibri" w:cs="Calibri"/>
                <w:b/>
                <w:bCs/>
                <w:color w:val="000000"/>
                <w:sz w:val="16"/>
                <w:szCs w:val="16"/>
              </w:rPr>
              <w:t>0.042</w:t>
            </w:r>
          </w:p>
        </w:tc>
      </w:tr>
    </w:tbl>
    <w:bookmarkEnd w:id="1"/>
    <w:p w14:paraId="168D0025" w14:textId="47CBC93D" w:rsidR="0073274B" w:rsidRDefault="0073274B" w:rsidP="0073274B">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Morbidity and mortality outcom</w:t>
      </w:r>
      <w:r>
        <w:rPr>
          <w:rFonts w:asciiTheme="majorHAnsi" w:hAnsiTheme="majorHAnsi" w:cstheme="majorHAnsi"/>
          <w:b/>
          <w:bCs/>
          <w:sz w:val="22"/>
          <w:szCs w:val="22"/>
        </w:rPr>
        <w:t>e</w:t>
      </w:r>
      <w:r w:rsidRPr="00DF24FE">
        <w:rPr>
          <w:rFonts w:asciiTheme="majorHAnsi" w:hAnsiTheme="majorHAnsi" w:cstheme="majorHAnsi"/>
          <w:b/>
          <w:bCs/>
          <w:sz w:val="22"/>
          <w:szCs w:val="22"/>
        </w:rPr>
        <w:t>s:</w:t>
      </w:r>
    </w:p>
    <w:p w14:paraId="09341952" w14:textId="6FA10310" w:rsidR="00751F4A" w:rsidRDefault="005F6FDD" w:rsidP="008557BC">
      <w:pPr>
        <w:pStyle w:val="BodyText"/>
        <w:rPr>
          <w:rFonts w:asciiTheme="majorHAnsi" w:hAnsiTheme="majorHAnsi" w:cstheme="majorHAnsi"/>
          <w:sz w:val="22"/>
          <w:szCs w:val="22"/>
        </w:rPr>
      </w:pPr>
      <w:r>
        <w:rPr>
          <w:rFonts w:asciiTheme="majorHAnsi" w:hAnsiTheme="majorHAnsi" w:cstheme="majorHAnsi"/>
          <w:sz w:val="22"/>
          <w:szCs w:val="22"/>
        </w:rPr>
        <w:t>Overall,</w:t>
      </w:r>
      <w:r w:rsidR="00241233">
        <w:rPr>
          <w:rFonts w:asciiTheme="majorHAnsi" w:hAnsiTheme="majorHAnsi" w:cstheme="majorHAnsi"/>
          <w:sz w:val="22"/>
          <w:szCs w:val="22"/>
        </w:rPr>
        <w:t xml:space="preserve"> </w:t>
      </w:r>
      <w:r w:rsidR="00CD498F">
        <w:rPr>
          <w:rFonts w:asciiTheme="majorHAnsi" w:hAnsiTheme="majorHAnsi" w:cstheme="majorHAnsi"/>
          <w:sz w:val="22"/>
          <w:szCs w:val="22"/>
        </w:rPr>
        <w:t xml:space="preserve">one year </w:t>
      </w:r>
      <w:r w:rsidR="00241233">
        <w:rPr>
          <w:rFonts w:asciiTheme="majorHAnsi" w:hAnsiTheme="majorHAnsi" w:cstheme="majorHAnsi"/>
          <w:sz w:val="22"/>
          <w:szCs w:val="22"/>
        </w:rPr>
        <w:t>m</w:t>
      </w:r>
      <w:r w:rsidR="0073274B">
        <w:rPr>
          <w:rFonts w:asciiTheme="majorHAnsi" w:hAnsiTheme="majorHAnsi" w:cstheme="majorHAnsi"/>
          <w:sz w:val="22"/>
          <w:szCs w:val="22"/>
        </w:rPr>
        <w:t>ortality was reported at (24.</w:t>
      </w:r>
      <w:r w:rsidR="0090059C">
        <w:rPr>
          <w:rFonts w:asciiTheme="majorHAnsi" w:hAnsiTheme="majorHAnsi" w:cstheme="majorHAnsi"/>
          <w:sz w:val="22"/>
          <w:szCs w:val="22"/>
        </w:rPr>
        <w:t>59</w:t>
      </w:r>
      <w:r w:rsidR="0073274B">
        <w:rPr>
          <w:rFonts w:asciiTheme="majorHAnsi" w:hAnsiTheme="majorHAnsi" w:cstheme="majorHAnsi"/>
          <w:sz w:val="22"/>
          <w:szCs w:val="22"/>
        </w:rPr>
        <w:t xml:space="preserve">%), with </w:t>
      </w:r>
      <w:r w:rsidR="00241233">
        <w:rPr>
          <w:rFonts w:asciiTheme="majorHAnsi" w:hAnsiTheme="majorHAnsi" w:cstheme="majorHAnsi"/>
          <w:sz w:val="22"/>
          <w:szCs w:val="22"/>
        </w:rPr>
        <w:t>(</w:t>
      </w:r>
      <w:r w:rsidR="00767CDC">
        <w:rPr>
          <w:rFonts w:asciiTheme="majorHAnsi" w:hAnsiTheme="majorHAnsi" w:cstheme="majorHAnsi"/>
          <w:sz w:val="22"/>
          <w:szCs w:val="22"/>
        </w:rPr>
        <w:t>22.25</w:t>
      </w:r>
      <w:r w:rsidR="0073274B">
        <w:rPr>
          <w:rFonts w:asciiTheme="majorHAnsi" w:hAnsiTheme="majorHAnsi" w:cstheme="majorHAnsi"/>
          <w:sz w:val="22"/>
          <w:szCs w:val="22"/>
        </w:rPr>
        <w:t>%) in the non-AI group, plus (</w:t>
      </w:r>
      <w:r w:rsidR="00767CDC">
        <w:rPr>
          <w:rFonts w:asciiTheme="majorHAnsi" w:hAnsiTheme="majorHAnsi" w:cstheme="majorHAnsi"/>
          <w:sz w:val="22"/>
          <w:szCs w:val="22"/>
        </w:rPr>
        <w:t>54</w:t>
      </w:r>
      <w:r w:rsidR="00241233">
        <w:rPr>
          <w:rFonts w:asciiTheme="majorHAnsi" w:hAnsiTheme="majorHAnsi" w:cstheme="majorHAnsi"/>
          <w:sz w:val="22"/>
          <w:szCs w:val="22"/>
        </w:rPr>
        <w:t xml:space="preserve"> </w:t>
      </w:r>
      <w:r w:rsidR="0073274B">
        <w:rPr>
          <w:rFonts w:asciiTheme="majorHAnsi" w:hAnsiTheme="majorHAnsi" w:cstheme="majorHAnsi"/>
          <w:sz w:val="22"/>
          <w:szCs w:val="22"/>
        </w:rPr>
        <w:t>%</w:t>
      </w:r>
      <w:r w:rsidR="00147D20">
        <w:rPr>
          <w:rFonts w:asciiTheme="majorHAnsi" w:hAnsiTheme="majorHAnsi" w:cstheme="majorHAnsi"/>
          <w:sz w:val="22"/>
          <w:szCs w:val="22"/>
        </w:rPr>
        <w:t>)</w:t>
      </w:r>
      <w:r w:rsidR="0073274B">
        <w:rPr>
          <w:rFonts w:asciiTheme="majorHAnsi" w:hAnsiTheme="majorHAnsi" w:cstheme="majorHAnsi"/>
          <w:sz w:val="22"/>
          <w:szCs w:val="22"/>
        </w:rPr>
        <w:t xml:space="preserve"> in the AI group</w:t>
      </w:r>
      <w:r w:rsidR="00767CDC">
        <w:rPr>
          <w:rFonts w:asciiTheme="majorHAnsi" w:hAnsiTheme="majorHAnsi" w:cstheme="majorHAnsi"/>
          <w:sz w:val="22"/>
          <w:szCs w:val="22"/>
        </w:rPr>
        <w:t xml:space="preserve"> </w:t>
      </w:r>
      <w:r w:rsidR="00767CDC" w:rsidRPr="00767CDC">
        <w:rPr>
          <w:rFonts w:asciiTheme="majorHAnsi" w:hAnsiTheme="majorHAnsi" w:cstheme="majorHAnsi"/>
          <w:i/>
          <w:iCs/>
          <w:sz w:val="22"/>
          <w:szCs w:val="22"/>
        </w:rPr>
        <w:t>p</w:t>
      </w:r>
      <w:r w:rsidR="00767CDC">
        <w:rPr>
          <w:rFonts w:asciiTheme="majorHAnsi" w:hAnsiTheme="majorHAnsi" w:cstheme="majorHAnsi"/>
          <w:sz w:val="22"/>
          <w:szCs w:val="22"/>
        </w:rPr>
        <w:t>=0.00</w:t>
      </w:r>
      <w:r w:rsidR="00CD498F">
        <w:rPr>
          <w:rFonts w:asciiTheme="majorHAnsi" w:hAnsiTheme="majorHAnsi" w:cstheme="majorHAnsi"/>
          <w:sz w:val="22"/>
          <w:szCs w:val="22"/>
        </w:rPr>
        <w:t>1</w:t>
      </w:r>
      <w:r w:rsidR="00147D20">
        <w:rPr>
          <w:rFonts w:asciiTheme="majorHAnsi" w:hAnsiTheme="majorHAnsi" w:cstheme="majorHAnsi"/>
          <w:sz w:val="22"/>
          <w:szCs w:val="22"/>
        </w:rPr>
        <w:t>.</w:t>
      </w:r>
      <w:r w:rsidR="0073274B">
        <w:rPr>
          <w:rFonts w:asciiTheme="majorHAnsi" w:hAnsiTheme="majorHAnsi" w:cstheme="majorHAnsi"/>
          <w:sz w:val="22"/>
          <w:szCs w:val="22"/>
        </w:rPr>
        <w:t xml:space="preserve"> </w:t>
      </w:r>
      <w:r w:rsidR="0073274B" w:rsidRPr="00C06A19">
        <w:rPr>
          <w:rFonts w:asciiTheme="majorHAnsi" w:hAnsiTheme="majorHAnsi" w:cstheme="majorHAnsi"/>
          <w:sz w:val="22"/>
          <w:szCs w:val="22"/>
        </w:rPr>
        <w:t>Most of the deaths 70/107 (65.42%) occurred early, followed by the late and intermediate at 19/107 (17.75%) and 18/107(16.82%), respectively</w:t>
      </w:r>
      <w:r w:rsidR="003A0331" w:rsidRPr="00C06A19">
        <w:rPr>
          <w:rFonts w:asciiTheme="majorHAnsi" w:hAnsiTheme="majorHAnsi" w:cstheme="majorHAnsi"/>
          <w:sz w:val="22"/>
          <w:szCs w:val="22"/>
        </w:rPr>
        <w:t xml:space="preserve">. In </w:t>
      </w:r>
      <w:r w:rsidR="00DE708C" w:rsidRPr="00C06A19">
        <w:rPr>
          <w:rFonts w:asciiTheme="majorHAnsi" w:hAnsiTheme="majorHAnsi" w:cstheme="majorHAnsi"/>
          <w:sz w:val="22"/>
          <w:szCs w:val="22"/>
        </w:rPr>
        <w:t>contrast with non-AI group in which morta</w:t>
      </w:r>
      <w:r w:rsidR="00E34BDA" w:rsidRPr="00C06A19">
        <w:rPr>
          <w:rFonts w:asciiTheme="majorHAnsi" w:hAnsiTheme="majorHAnsi" w:cstheme="majorHAnsi"/>
          <w:sz w:val="22"/>
          <w:szCs w:val="22"/>
        </w:rPr>
        <w:t xml:space="preserve">lity occurred throughout the </w:t>
      </w:r>
      <w:r w:rsidR="00874F37" w:rsidRPr="00C06A19">
        <w:rPr>
          <w:rFonts w:asciiTheme="majorHAnsi" w:hAnsiTheme="majorHAnsi" w:cstheme="majorHAnsi"/>
          <w:sz w:val="22"/>
          <w:szCs w:val="22"/>
        </w:rPr>
        <w:t>three stages</w:t>
      </w:r>
      <w:r w:rsidR="0075070E" w:rsidRPr="00C06A19">
        <w:rPr>
          <w:rFonts w:asciiTheme="majorHAnsi" w:hAnsiTheme="majorHAnsi" w:cstheme="majorHAnsi"/>
          <w:sz w:val="22"/>
          <w:szCs w:val="22"/>
        </w:rPr>
        <w:t>, a</w:t>
      </w:r>
      <w:r w:rsidR="00A5008E" w:rsidRPr="00C06A19">
        <w:rPr>
          <w:rFonts w:asciiTheme="majorHAnsi" w:hAnsiTheme="majorHAnsi" w:cstheme="majorHAnsi"/>
          <w:sz w:val="22"/>
          <w:szCs w:val="22"/>
        </w:rPr>
        <w:t>ll the AI</w:t>
      </w:r>
      <w:r w:rsidR="00B60580" w:rsidRPr="00C06A19">
        <w:rPr>
          <w:rFonts w:asciiTheme="majorHAnsi" w:hAnsiTheme="majorHAnsi" w:cstheme="majorHAnsi"/>
          <w:sz w:val="22"/>
          <w:szCs w:val="22"/>
        </w:rPr>
        <w:t xml:space="preserve"> group</w:t>
      </w:r>
      <w:r w:rsidR="00A5008E" w:rsidRPr="00C06A19">
        <w:rPr>
          <w:rFonts w:asciiTheme="majorHAnsi" w:hAnsiTheme="majorHAnsi" w:cstheme="majorHAnsi"/>
          <w:sz w:val="22"/>
          <w:szCs w:val="22"/>
        </w:rPr>
        <w:t xml:space="preserve"> deaths occurred</w:t>
      </w:r>
      <w:r w:rsidR="00BD197F" w:rsidRPr="00C06A19">
        <w:rPr>
          <w:rFonts w:asciiTheme="majorHAnsi" w:hAnsiTheme="majorHAnsi" w:cstheme="majorHAnsi"/>
          <w:sz w:val="22"/>
          <w:szCs w:val="22"/>
        </w:rPr>
        <w:t xml:space="preserve"> in the last </w:t>
      </w:r>
      <w:r w:rsidR="00A5008E" w:rsidRPr="00C06A19">
        <w:rPr>
          <w:rFonts w:asciiTheme="majorHAnsi" w:hAnsiTheme="majorHAnsi" w:cstheme="majorHAnsi"/>
          <w:sz w:val="22"/>
          <w:szCs w:val="22"/>
        </w:rPr>
        <w:t xml:space="preserve">six months of </w:t>
      </w:r>
      <w:r>
        <w:rPr>
          <w:rFonts w:asciiTheme="majorHAnsi" w:hAnsiTheme="majorHAnsi" w:cstheme="majorHAnsi"/>
          <w:sz w:val="22"/>
          <w:szCs w:val="22"/>
        </w:rPr>
        <w:t xml:space="preserve">the </w:t>
      </w:r>
      <w:r w:rsidR="004328B2">
        <w:rPr>
          <w:rFonts w:asciiTheme="majorHAnsi" w:hAnsiTheme="majorHAnsi" w:cstheme="majorHAnsi"/>
          <w:sz w:val="22"/>
          <w:szCs w:val="22"/>
        </w:rPr>
        <w:t>one-year</w:t>
      </w:r>
      <w:r>
        <w:rPr>
          <w:rFonts w:asciiTheme="majorHAnsi" w:hAnsiTheme="majorHAnsi" w:cstheme="majorHAnsi"/>
          <w:sz w:val="22"/>
          <w:szCs w:val="22"/>
        </w:rPr>
        <w:t xml:space="preserve"> follow-up</w:t>
      </w:r>
      <w:r w:rsidR="0090059C">
        <w:rPr>
          <w:rFonts w:asciiTheme="majorHAnsi" w:hAnsiTheme="majorHAnsi" w:cstheme="majorHAnsi"/>
          <w:sz w:val="22"/>
          <w:szCs w:val="22"/>
        </w:rPr>
        <w:t xml:space="preserve">. </w:t>
      </w:r>
      <w:r w:rsidR="0075070E">
        <w:rPr>
          <w:rFonts w:asciiTheme="majorHAnsi" w:hAnsiTheme="majorHAnsi" w:cstheme="majorHAnsi"/>
          <w:sz w:val="22"/>
          <w:szCs w:val="22"/>
        </w:rPr>
        <w:t>Although</w:t>
      </w:r>
      <w:r w:rsidR="0090059C">
        <w:rPr>
          <w:rFonts w:asciiTheme="majorHAnsi" w:hAnsiTheme="majorHAnsi" w:cstheme="majorHAnsi"/>
          <w:sz w:val="22"/>
          <w:szCs w:val="22"/>
        </w:rPr>
        <w:t xml:space="preserve"> the PAI number was smaller, mortality in this group was </w:t>
      </w:r>
      <w:r w:rsidR="005B1234">
        <w:rPr>
          <w:rFonts w:asciiTheme="majorHAnsi" w:hAnsiTheme="majorHAnsi" w:cstheme="majorHAnsi"/>
          <w:sz w:val="22"/>
          <w:szCs w:val="22"/>
        </w:rPr>
        <w:t>3/7 (</w:t>
      </w:r>
      <w:r w:rsidR="0090059C">
        <w:rPr>
          <w:rFonts w:asciiTheme="majorHAnsi" w:hAnsiTheme="majorHAnsi" w:cstheme="majorHAnsi"/>
          <w:sz w:val="22"/>
          <w:szCs w:val="22"/>
        </w:rPr>
        <w:t>57.14%</w:t>
      </w:r>
      <w:r w:rsidR="005B1234">
        <w:rPr>
          <w:rFonts w:asciiTheme="majorHAnsi" w:hAnsiTheme="majorHAnsi" w:cstheme="majorHAnsi"/>
          <w:sz w:val="22"/>
          <w:szCs w:val="22"/>
        </w:rPr>
        <w:t>)</w:t>
      </w:r>
      <w:r w:rsidR="0090059C">
        <w:rPr>
          <w:rFonts w:asciiTheme="majorHAnsi" w:hAnsiTheme="majorHAnsi" w:cstheme="majorHAnsi"/>
          <w:sz w:val="22"/>
          <w:szCs w:val="22"/>
        </w:rPr>
        <w:t xml:space="preserve"> compared to the </w:t>
      </w:r>
      <w:r w:rsidR="001373BF">
        <w:rPr>
          <w:rFonts w:asciiTheme="majorHAnsi" w:hAnsiTheme="majorHAnsi" w:cstheme="majorHAnsi"/>
          <w:sz w:val="22"/>
          <w:szCs w:val="22"/>
        </w:rPr>
        <w:t>14/31 (</w:t>
      </w:r>
      <w:r w:rsidR="0090059C">
        <w:rPr>
          <w:rFonts w:asciiTheme="majorHAnsi" w:hAnsiTheme="majorHAnsi" w:cstheme="majorHAnsi"/>
          <w:sz w:val="22"/>
          <w:szCs w:val="22"/>
        </w:rPr>
        <w:t>54.16%</w:t>
      </w:r>
      <w:r w:rsidR="001373BF">
        <w:rPr>
          <w:rFonts w:asciiTheme="majorHAnsi" w:hAnsiTheme="majorHAnsi" w:cstheme="majorHAnsi"/>
          <w:sz w:val="22"/>
          <w:szCs w:val="22"/>
        </w:rPr>
        <w:t>)</w:t>
      </w:r>
      <w:r w:rsidR="0090059C">
        <w:rPr>
          <w:rFonts w:asciiTheme="majorHAnsi" w:hAnsiTheme="majorHAnsi" w:cstheme="majorHAnsi"/>
          <w:sz w:val="22"/>
          <w:szCs w:val="22"/>
        </w:rPr>
        <w:t xml:space="preserve"> in the SAI group.</w:t>
      </w:r>
    </w:p>
    <w:p w14:paraId="6089BE45" w14:textId="008051ED" w:rsidR="00514060" w:rsidRDefault="004602E9" w:rsidP="00BA2494">
      <w:pPr>
        <w:pStyle w:val="BodyText"/>
        <w:rPr>
          <w:rFonts w:asciiTheme="majorHAnsi" w:hAnsiTheme="majorHAnsi" w:cstheme="majorHAnsi"/>
          <w:b/>
          <w:bCs/>
          <w:sz w:val="22"/>
          <w:szCs w:val="22"/>
        </w:rPr>
      </w:pPr>
      <w:commentRangeStart w:id="2"/>
      <w:r>
        <w:rPr>
          <w:rFonts w:asciiTheme="majorHAnsi" w:hAnsiTheme="majorHAnsi" w:cstheme="majorHAnsi"/>
          <w:b/>
          <w:bCs/>
          <w:sz w:val="22"/>
          <w:szCs w:val="22"/>
        </w:rPr>
        <w:t xml:space="preserve">Table 3: </w:t>
      </w:r>
      <w:r w:rsidRPr="00662E0B">
        <w:rPr>
          <w:rFonts w:asciiTheme="majorHAnsi" w:hAnsiTheme="majorHAnsi" w:cstheme="majorHAnsi"/>
          <w:sz w:val="22"/>
          <w:szCs w:val="22"/>
        </w:rPr>
        <w:t>Causes of Mortality</w:t>
      </w:r>
      <w:commentRangeEnd w:id="2"/>
      <w:r w:rsidR="00477F66">
        <w:rPr>
          <w:rStyle w:val="CommentReference"/>
          <w:rFonts w:ascii="Arial" w:hAnsi="Arial"/>
        </w:rPr>
        <w:commentReference w:id="2"/>
      </w:r>
    </w:p>
    <w:tbl>
      <w:tblPr>
        <w:tblStyle w:val="TableGrid"/>
        <w:tblW w:w="0" w:type="auto"/>
        <w:tblLook w:val="04A0" w:firstRow="1" w:lastRow="0" w:firstColumn="1" w:lastColumn="0" w:noHBand="0" w:noVBand="1"/>
      </w:tblPr>
      <w:tblGrid>
        <w:gridCol w:w="5055"/>
        <w:gridCol w:w="1981"/>
      </w:tblGrid>
      <w:tr w:rsidR="004602E9" w14:paraId="125B5F47" w14:textId="6C34EAFE" w:rsidTr="00144160">
        <w:trPr>
          <w:trHeight w:val="233"/>
        </w:trPr>
        <w:tc>
          <w:tcPr>
            <w:tcW w:w="5055" w:type="dxa"/>
          </w:tcPr>
          <w:p w14:paraId="17B5B281" w14:textId="4D68E5C9" w:rsidR="004602E9" w:rsidRPr="009838BF" w:rsidRDefault="004602E9" w:rsidP="009838BF">
            <w:pPr>
              <w:pStyle w:val="BodyText"/>
              <w:spacing w:before="0" w:after="0"/>
              <w:rPr>
                <w:rFonts w:asciiTheme="majorHAnsi" w:hAnsiTheme="majorHAnsi" w:cstheme="majorHAnsi"/>
                <w:b/>
                <w:bCs/>
                <w:sz w:val="18"/>
                <w:szCs w:val="18"/>
              </w:rPr>
            </w:pPr>
            <w:bookmarkStart w:id="4" w:name="_Hlk132808654"/>
            <w:r w:rsidRPr="009838BF">
              <w:rPr>
                <w:rFonts w:asciiTheme="majorHAnsi" w:hAnsiTheme="majorHAnsi" w:cstheme="majorHAnsi"/>
                <w:b/>
                <w:bCs/>
                <w:sz w:val="18"/>
                <w:szCs w:val="18"/>
              </w:rPr>
              <w:t>System</w:t>
            </w:r>
          </w:p>
        </w:tc>
        <w:tc>
          <w:tcPr>
            <w:tcW w:w="1981" w:type="dxa"/>
          </w:tcPr>
          <w:p w14:paraId="4527F0D5" w14:textId="2BB31D2B" w:rsidR="004602E9" w:rsidRPr="009838BF" w:rsidRDefault="00E71283" w:rsidP="009838BF">
            <w:pPr>
              <w:pStyle w:val="BodyText"/>
              <w:spacing w:before="0" w:after="0"/>
              <w:rPr>
                <w:rFonts w:asciiTheme="majorHAnsi" w:hAnsiTheme="majorHAnsi" w:cstheme="majorHAnsi"/>
                <w:sz w:val="18"/>
                <w:szCs w:val="18"/>
              </w:rPr>
            </w:pPr>
            <w:r>
              <w:rPr>
                <w:rFonts w:asciiTheme="majorHAnsi" w:hAnsiTheme="majorHAnsi" w:cstheme="majorHAnsi"/>
                <w:b/>
                <w:bCs/>
                <w:sz w:val="22"/>
                <w:szCs w:val="22"/>
              </w:rPr>
              <w:t>N (</w:t>
            </w:r>
            <w:r w:rsidR="004602E9">
              <w:rPr>
                <w:rFonts w:asciiTheme="majorHAnsi" w:hAnsiTheme="majorHAnsi" w:cstheme="majorHAnsi"/>
                <w:b/>
                <w:bCs/>
                <w:sz w:val="22"/>
                <w:szCs w:val="22"/>
              </w:rPr>
              <w:t>%)</w:t>
            </w:r>
          </w:p>
        </w:tc>
      </w:tr>
      <w:tr w:rsidR="004602E9" w14:paraId="1056E4B4" w14:textId="284EFE36" w:rsidTr="00144160">
        <w:trPr>
          <w:trHeight w:val="251"/>
        </w:trPr>
        <w:tc>
          <w:tcPr>
            <w:tcW w:w="5055" w:type="dxa"/>
          </w:tcPr>
          <w:p w14:paraId="5662D001" w14:textId="4BBE94B9" w:rsidR="004602E9" w:rsidRPr="009838BF" w:rsidRDefault="004602E9" w:rsidP="00255B95">
            <w:pPr>
              <w:pStyle w:val="BodyText"/>
              <w:spacing w:before="0" w:after="0"/>
              <w:rPr>
                <w:rFonts w:asciiTheme="majorHAnsi" w:hAnsiTheme="majorHAnsi" w:cstheme="majorHAnsi"/>
                <w:b/>
                <w:bCs/>
                <w:sz w:val="18"/>
                <w:szCs w:val="18"/>
              </w:rPr>
            </w:pPr>
            <w:r w:rsidRPr="009838BF">
              <w:rPr>
                <w:rFonts w:asciiTheme="majorHAnsi" w:hAnsiTheme="majorHAnsi" w:cstheme="majorHAnsi"/>
                <w:b/>
                <w:bCs/>
                <w:sz w:val="18"/>
                <w:szCs w:val="18"/>
              </w:rPr>
              <w:t>CNS</w:t>
            </w:r>
            <w:r>
              <w:rPr>
                <w:rFonts w:asciiTheme="majorHAnsi" w:hAnsiTheme="majorHAnsi" w:cstheme="majorHAnsi"/>
                <w:b/>
                <w:bCs/>
                <w:sz w:val="18"/>
                <w:szCs w:val="18"/>
              </w:rPr>
              <w:t>:</w:t>
            </w:r>
            <w:r w:rsidRPr="00144160">
              <w:rPr>
                <w:rFonts w:asciiTheme="majorHAnsi" w:hAnsiTheme="majorHAnsi" w:cstheme="majorHAnsi"/>
                <w:b/>
                <w:bCs/>
                <w:i/>
                <w:iCs/>
                <w:sz w:val="18"/>
                <w:szCs w:val="18"/>
              </w:rPr>
              <w:t xml:space="preserve"> </w:t>
            </w:r>
            <w:r w:rsidRPr="00144160">
              <w:rPr>
                <w:rFonts w:asciiTheme="majorHAnsi" w:hAnsiTheme="majorHAnsi" w:cstheme="majorHAnsi"/>
                <w:i/>
                <w:iCs/>
                <w:sz w:val="18"/>
                <w:szCs w:val="18"/>
              </w:rPr>
              <w:t>Meningitis +</w:t>
            </w:r>
            <w:r w:rsidRPr="00255B95">
              <w:rPr>
                <w:rFonts w:asciiTheme="majorHAnsi" w:hAnsiTheme="majorHAnsi" w:cstheme="majorHAnsi"/>
                <w:i/>
                <w:iCs/>
                <w:sz w:val="18"/>
                <w:szCs w:val="18"/>
              </w:rPr>
              <w:t xml:space="preserve">, </w:t>
            </w:r>
            <w:r w:rsidRPr="00144160">
              <w:rPr>
                <w:rFonts w:asciiTheme="majorHAnsi" w:hAnsiTheme="majorHAnsi" w:cstheme="majorHAnsi"/>
                <w:i/>
                <w:iCs/>
                <w:sz w:val="18"/>
                <w:szCs w:val="18"/>
              </w:rPr>
              <w:t>Cryptococcus, Encephalitis, trauma</w:t>
            </w:r>
          </w:p>
        </w:tc>
        <w:tc>
          <w:tcPr>
            <w:tcW w:w="1981" w:type="dxa"/>
          </w:tcPr>
          <w:p w14:paraId="797B277E" w14:textId="0A416AE6" w:rsidR="004602E9" w:rsidRDefault="004602E9" w:rsidP="00255B95">
            <w:pPr>
              <w:pStyle w:val="BodyText"/>
              <w:spacing w:before="0" w:after="0"/>
              <w:rPr>
                <w:rFonts w:asciiTheme="majorHAnsi" w:hAnsiTheme="majorHAnsi" w:cstheme="majorHAnsi"/>
                <w:sz w:val="18"/>
                <w:szCs w:val="18"/>
              </w:rPr>
            </w:pPr>
            <w:r>
              <w:rPr>
                <w:rFonts w:asciiTheme="majorHAnsi" w:hAnsiTheme="majorHAnsi" w:cstheme="majorHAnsi"/>
                <w:sz w:val="18"/>
                <w:szCs w:val="18"/>
              </w:rPr>
              <w:t>10 (9.4%)</w:t>
            </w:r>
          </w:p>
        </w:tc>
      </w:tr>
      <w:tr w:rsidR="004602E9" w14:paraId="254D23F4" w14:textId="04A710BA" w:rsidTr="00144160">
        <w:trPr>
          <w:trHeight w:val="242"/>
        </w:trPr>
        <w:tc>
          <w:tcPr>
            <w:tcW w:w="5055" w:type="dxa"/>
          </w:tcPr>
          <w:p w14:paraId="709093D2" w14:textId="4716D09C" w:rsidR="004602E9" w:rsidRPr="009838BF" w:rsidRDefault="004602E9" w:rsidP="00255B95">
            <w:pPr>
              <w:pStyle w:val="BodyText"/>
              <w:spacing w:before="0" w:after="0"/>
              <w:rPr>
                <w:rFonts w:asciiTheme="majorHAnsi" w:hAnsiTheme="majorHAnsi" w:cstheme="majorHAnsi"/>
                <w:b/>
                <w:bCs/>
                <w:sz w:val="18"/>
                <w:szCs w:val="18"/>
              </w:rPr>
            </w:pPr>
            <w:r w:rsidRPr="009838BF">
              <w:rPr>
                <w:rFonts w:asciiTheme="majorHAnsi" w:hAnsiTheme="majorHAnsi" w:cstheme="majorHAnsi"/>
                <w:b/>
                <w:bCs/>
                <w:sz w:val="18"/>
                <w:szCs w:val="18"/>
              </w:rPr>
              <w:t>TB/Pneumonia/COPD</w:t>
            </w:r>
            <w:r>
              <w:rPr>
                <w:rFonts w:asciiTheme="majorHAnsi" w:hAnsiTheme="majorHAnsi" w:cstheme="majorHAnsi"/>
                <w:b/>
                <w:bCs/>
                <w:sz w:val="18"/>
                <w:szCs w:val="18"/>
              </w:rPr>
              <w:t xml:space="preserve">: </w:t>
            </w:r>
            <w:r w:rsidRPr="00144160">
              <w:rPr>
                <w:rFonts w:asciiTheme="majorHAnsi" w:hAnsiTheme="majorHAnsi" w:cstheme="majorHAnsi"/>
                <w:i/>
                <w:iCs/>
                <w:sz w:val="18"/>
                <w:szCs w:val="18"/>
              </w:rPr>
              <w:t xml:space="preserve">TB / Pneumonia, MDR, </w:t>
            </w:r>
            <w:proofErr w:type="spellStart"/>
            <w:r w:rsidRPr="00144160">
              <w:rPr>
                <w:rFonts w:asciiTheme="majorHAnsi" w:hAnsiTheme="majorHAnsi" w:cstheme="majorHAnsi"/>
                <w:i/>
                <w:iCs/>
                <w:sz w:val="18"/>
                <w:szCs w:val="18"/>
              </w:rPr>
              <w:t>Dissem</w:t>
            </w:r>
            <w:proofErr w:type="spellEnd"/>
            <w:r w:rsidRPr="00144160">
              <w:rPr>
                <w:rFonts w:asciiTheme="majorHAnsi" w:hAnsiTheme="majorHAnsi" w:cstheme="majorHAnsi"/>
                <w:i/>
                <w:iCs/>
                <w:sz w:val="18"/>
                <w:szCs w:val="18"/>
              </w:rPr>
              <w:t>, COPD, ILD</w:t>
            </w:r>
          </w:p>
        </w:tc>
        <w:tc>
          <w:tcPr>
            <w:tcW w:w="1981" w:type="dxa"/>
          </w:tcPr>
          <w:p w14:paraId="18395E1B" w14:textId="0AAE9FEC" w:rsidR="004602E9" w:rsidRPr="009838BF" w:rsidRDefault="004602E9" w:rsidP="00255B95">
            <w:pPr>
              <w:pStyle w:val="BodyText"/>
              <w:spacing w:before="0" w:after="0"/>
              <w:rPr>
                <w:rFonts w:asciiTheme="majorHAnsi" w:hAnsiTheme="majorHAnsi" w:cstheme="majorHAnsi"/>
                <w:sz w:val="18"/>
                <w:szCs w:val="18"/>
              </w:rPr>
            </w:pPr>
            <w:r>
              <w:rPr>
                <w:rFonts w:asciiTheme="majorHAnsi" w:hAnsiTheme="majorHAnsi" w:cstheme="majorHAnsi"/>
                <w:sz w:val="18"/>
                <w:szCs w:val="18"/>
              </w:rPr>
              <w:t>34 (32.1%)</w:t>
            </w:r>
          </w:p>
        </w:tc>
      </w:tr>
      <w:tr w:rsidR="004602E9" w14:paraId="000EE3D5" w14:textId="6BDBDD90" w:rsidTr="00144160">
        <w:trPr>
          <w:trHeight w:val="227"/>
        </w:trPr>
        <w:tc>
          <w:tcPr>
            <w:tcW w:w="5055" w:type="dxa"/>
          </w:tcPr>
          <w:p w14:paraId="1B690C94" w14:textId="34152418" w:rsidR="004602E9" w:rsidRPr="009838BF" w:rsidRDefault="004602E9" w:rsidP="00255B95">
            <w:pPr>
              <w:pStyle w:val="BodyText"/>
              <w:spacing w:before="0" w:after="0"/>
              <w:rPr>
                <w:rFonts w:asciiTheme="majorHAnsi" w:hAnsiTheme="majorHAnsi" w:cstheme="majorHAnsi"/>
                <w:b/>
                <w:bCs/>
                <w:sz w:val="18"/>
                <w:szCs w:val="18"/>
              </w:rPr>
            </w:pPr>
            <w:r w:rsidRPr="009838BF">
              <w:rPr>
                <w:rFonts w:asciiTheme="majorHAnsi" w:hAnsiTheme="majorHAnsi" w:cstheme="majorHAnsi"/>
                <w:b/>
                <w:bCs/>
                <w:sz w:val="18"/>
                <w:szCs w:val="18"/>
              </w:rPr>
              <w:t>Liver failure</w:t>
            </w:r>
            <w:r>
              <w:rPr>
                <w:rFonts w:asciiTheme="majorHAnsi" w:hAnsiTheme="majorHAnsi" w:cstheme="majorHAnsi"/>
                <w:b/>
                <w:bCs/>
                <w:sz w:val="18"/>
                <w:szCs w:val="18"/>
              </w:rPr>
              <w:t>:</w:t>
            </w:r>
            <w:r w:rsidRPr="00144160">
              <w:rPr>
                <w:rFonts w:asciiTheme="majorHAnsi" w:hAnsiTheme="majorHAnsi" w:cstheme="majorHAnsi"/>
                <w:b/>
                <w:bCs/>
                <w:i/>
                <w:iCs/>
                <w:sz w:val="18"/>
                <w:szCs w:val="18"/>
              </w:rPr>
              <w:t xml:space="preserve"> </w:t>
            </w:r>
            <w:r w:rsidRPr="00144160">
              <w:rPr>
                <w:rFonts w:asciiTheme="majorHAnsi" w:hAnsiTheme="majorHAnsi" w:cstheme="majorHAnsi"/>
                <w:i/>
                <w:iCs/>
                <w:sz w:val="18"/>
                <w:szCs w:val="18"/>
              </w:rPr>
              <w:t>LF, HBV</w:t>
            </w:r>
          </w:p>
        </w:tc>
        <w:tc>
          <w:tcPr>
            <w:tcW w:w="1981" w:type="dxa"/>
          </w:tcPr>
          <w:p w14:paraId="6CCFE082" w14:textId="6839D435" w:rsidR="004602E9" w:rsidRPr="009838BF" w:rsidRDefault="004602E9" w:rsidP="00255B95">
            <w:pPr>
              <w:pStyle w:val="BodyText"/>
              <w:spacing w:before="0" w:after="0"/>
              <w:rPr>
                <w:rFonts w:asciiTheme="majorHAnsi" w:hAnsiTheme="majorHAnsi" w:cstheme="majorHAnsi"/>
                <w:sz w:val="18"/>
                <w:szCs w:val="18"/>
              </w:rPr>
            </w:pPr>
            <w:r>
              <w:rPr>
                <w:rFonts w:asciiTheme="majorHAnsi" w:hAnsiTheme="majorHAnsi" w:cstheme="majorHAnsi"/>
                <w:sz w:val="18"/>
                <w:szCs w:val="18"/>
              </w:rPr>
              <w:t>5 (4.7%)</w:t>
            </w:r>
          </w:p>
        </w:tc>
      </w:tr>
      <w:tr w:rsidR="004602E9" w14:paraId="0AC9F753" w14:textId="7DE4DD86" w:rsidTr="00144160">
        <w:trPr>
          <w:trHeight w:val="263"/>
        </w:trPr>
        <w:tc>
          <w:tcPr>
            <w:tcW w:w="5055" w:type="dxa"/>
          </w:tcPr>
          <w:p w14:paraId="56470034" w14:textId="10347F63" w:rsidR="004602E9" w:rsidRPr="009838BF" w:rsidRDefault="004602E9" w:rsidP="00255B95">
            <w:pPr>
              <w:pStyle w:val="BodyText"/>
              <w:spacing w:before="0" w:after="0"/>
              <w:rPr>
                <w:rFonts w:asciiTheme="majorHAnsi" w:hAnsiTheme="majorHAnsi" w:cstheme="majorHAnsi"/>
                <w:b/>
                <w:bCs/>
                <w:sz w:val="18"/>
                <w:szCs w:val="18"/>
              </w:rPr>
            </w:pPr>
            <w:r w:rsidRPr="009838BF">
              <w:rPr>
                <w:rFonts w:asciiTheme="majorHAnsi" w:hAnsiTheme="majorHAnsi" w:cstheme="majorHAnsi"/>
                <w:b/>
                <w:bCs/>
                <w:sz w:val="18"/>
                <w:szCs w:val="18"/>
              </w:rPr>
              <w:t>Kidney failure</w:t>
            </w:r>
          </w:p>
        </w:tc>
        <w:tc>
          <w:tcPr>
            <w:tcW w:w="1981" w:type="dxa"/>
          </w:tcPr>
          <w:p w14:paraId="50135916" w14:textId="0D8EED4B" w:rsidR="004602E9" w:rsidRPr="009838BF" w:rsidRDefault="004602E9" w:rsidP="00255B95">
            <w:pPr>
              <w:pStyle w:val="BodyText"/>
              <w:spacing w:before="0" w:after="0"/>
              <w:rPr>
                <w:rFonts w:asciiTheme="majorHAnsi" w:hAnsiTheme="majorHAnsi" w:cstheme="majorHAnsi"/>
                <w:sz w:val="18"/>
                <w:szCs w:val="18"/>
              </w:rPr>
            </w:pPr>
            <w:r>
              <w:rPr>
                <w:rFonts w:asciiTheme="majorHAnsi" w:hAnsiTheme="majorHAnsi" w:cstheme="majorHAnsi"/>
                <w:sz w:val="18"/>
                <w:szCs w:val="18"/>
              </w:rPr>
              <w:t>10 (9.4%)</w:t>
            </w:r>
          </w:p>
        </w:tc>
      </w:tr>
      <w:tr w:rsidR="004602E9" w14:paraId="0E136D62" w14:textId="114D8121" w:rsidTr="00144160">
        <w:trPr>
          <w:trHeight w:val="247"/>
        </w:trPr>
        <w:tc>
          <w:tcPr>
            <w:tcW w:w="5055" w:type="dxa"/>
          </w:tcPr>
          <w:p w14:paraId="0121DC3C" w14:textId="53DB5026" w:rsidR="004602E9" w:rsidRPr="009838BF" w:rsidRDefault="004602E9" w:rsidP="00255B95">
            <w:pPr>
              <w:pStyle w:val="BodyText"/>
              <w:spacing w:before="0" w:after="0"/>
              <w:rPr>
                <w:rFonts w:asciiTheme="majorHAnsi" w:hAnsiTheme="majorHAnsi" w:cstheme="majorHAnsi"/>
                <w:b/>
                <w:bCs/>
                <w:sz w:val="18"/>
                <w:szCs w:val="18"/>
              </w:rPr>
            </w:pPr>
            <w:r w:rsidRPr="009838BF">
              <w:rPr>
                <w:rFonts w:asciiTheme="majorHAnsi" w:hAnsiTheme="majorHAnsi" w:cstheme="majorHAnsi"/>
                <w:b/>
                <w:bCs/>
                <w:sz w:val="18"/>
                <w:szCs w:val="18"/>
              </w:rPr>
              <w:t>GIT</w:t>
            </w:r>
            <w:r>
              <w:rPr>
                <w:rFonts w:asciiTheme="majorHAnsi" w:hAnsiTheme="majorHAnsi" w:cstheme="majorHAnsi"/>
                <w:b/>
                <w:bCs/>
                <w:sz w:val="18"/>
                <w:szCs w:val="18"/>
              </w:rPr>
              <w:t xml:space="preserve">: </w:t>
            </w:r>
            <w:r w:rsidRPr="00144160">
              <w:rPr>
                <w:rFonts w:asciiTheme="majorHAnsi" w:hAnsiTheme="majorHAnsi" w:cstheme="majorHAnsi"/>
                <w:i/>
                <w:iCs/>
                <w:sz w:val="18"/>
                <w:szCs w:val="18"/>
              </w:rPr>
              <w:t>Gastroenteritis, KS, Candida esophagitis, pancreatitis</w:t>
            </w:r>
          </w:p>
        </w:tc>
        <w:tc>
          <w:tcPr>
            <w:tcW w:w="1981" w:type="dxa"/>
          </w:tcPr>
          <w:p w14:paraId="655F842F" w14:textId="3F320946" w:rsidR="004602E9" w:rsidRPr="009838BF" w:rsidRDefault="004602E9" w:rsidP="00255B95">
            <w:pPr>
              <w:pStyle w:val="BodyText"/>
              <w:spacing w:before="0" w:after="0"/>
              <w:rPr>
                <w:rFonts w:asciiTheme="majorHAnsi" w:hAnsiTheme="majorHAnsi" w:cstheme="majorHAnsi"/>
                <w:sz w:val="18"/>
                <w:szCs w:val="18"/>
              </w:rPr>
            </w:pPr>
            <w:r>
              <w:rPr>
                <w:rFonts w:asciiTheme="majorHAnsi" w:hAnsiTheme="majorHAnsi" w:cstheme="majorHAnsi"/>
                <w:sz w:val="18"/>
                <w:szCs w:val="18"/>
              </w:rPr>
              <w:t>9 (8.5%)</w:t>
            </w:r>
          </w:p>
        </w:tc>
      </w:tr>
      <w:tr w:rsidR="004602E9" w14:paraId="730181A1" w14:textId="1C5EFDEE" w:rsidTr="00144160">
        <w:trPr>
          <w:trHeight w:val="247"/>
        </w:trPr>
        <w:tc>
          <w:tcPr>
            <w:tcW w:w="5055" w:type="dxa"/>
          </w:tcPr>
          <w:p w14:paraId="6C7C621A" w14:textId="1057F9E6" w:rsidR="004602E9" w:rsidRPr="009838BF" w:rsidRDefault="004602E9" w:rsidP="00255B95">
            <w:pPr>
              <w:pStyle w:val="BodyText"/>
              <w:spacing w:before="0" w:after="0"/>
              <w:rPr>
                <w:rFonts w:asciiTheme="majorHAnsi" w:hAnsiTheme="majorHAnsi" w:cstheme="majorHAnsi"/>
                <w:b/>
                <w:bCs/>
                <w:sz w:val="18"/>
                <w:szCs w:val="18"/>
              </w:rPr>
            </w:pPr>
            <w:r w:rsidRPr="009838BF">
              <w:rPr>
                <w:rFonts w:asciiTheme="majorHAnsi" w:hAnsiTheme="majorHAnsi" w:cstheme="majorHAnsi"/>
                <w:b/>
                <w:bCs/>
                <w:sz w:val="18"/>
                <w:szCs w:val="18"/>
              </w:rPr>
              <w:t>Hematology</w:t>
            </w:r>
            <w:r>
              <w:rPr>
                <w:rFonts w:asciiTheme="majorHAnsi" w:hAnsiTheme="majorHAnsi" w:cstheme="majorHAnsi"/>
                <w:b/>
                <w:bCs/>
                <w:sz w:val="18"/>
                <w:szCs w:val="18"/>
              </w:rPr>
              <w:t xml:space="preserve">: </w:t>
            </w:r>
            <w:r w:rsidRPr="00144160">
              <w:rPr>
                <w:rFonts w:asciiTheme="majorHAnsi" w:hAnsiTheme="majorHAnsi" w:cstheme="majorHAnsi"/>
                <w:i/>
                <w:iCs/>
                <w:sz w:val="18"/>
                <w:szCs w:val="18"/>
              </w:rPr>
              <w:t>Sepsis, Cancer, Lymphomas</w:t>
            </w:r>
          </w:p>
        </w:tc>
        <w:tc>
          <w:tcPr>
            <w:tcW w:w="1981" w:type="dxa"/>
          </w:tcPr>
          <w:p w14:paraId="03405ACC" w14:textId="7D9A90A7" w:rsidR="004602E9" w:rsidRPr="009838BF" w:rsidRDefault="004602E9" w:rsidP="00255B95">
            <w:pPr>
              <w:pStyle w:val="BodyText"/>
              <w:spacing w:before="0" w:after="0"/>
              <w:rPr>
                <w:rFonts w:asciiTheme="majorHAnsi" w:hAnsiTheme="majorHAnsi" w:cstheme="majorHAnsi"/>
                <w:sz w:val="18"/>
                <w:szCs w:val="18"/>
              </w:rPr>
            </w:pPr>
            <w:r>
              <w:rPr>
                <w:rFonts w:asciiTheme="majorHAnsi" w:hAnsiTheme="majorHAnsi" w:cstheme="majorHAnsi"/>
                <w:sz w:val="18"/>
                <w:szCs w:val="18"/>
              </w:rPr>
              <w:t>11 (10.4%)</w:t>
            </w:r>
          </w:p>
        </w:tc>
      </w:tr>
      <w:tr w:rsidR="004602E9" w14:paraId="207445F2" w14:textId="56E7F496" w:rsidTr="00144160">
        <w:trPr>
          <w:trHeight w:val="70"/>
        </w:trPr>
        <w:tc>
          <w:tcPr>
            <w:tcW w:w="5055" w:type="dxa"/>
          </w:tcPr>
          <w:p w14:paraId="30299DB4" w14:textId="35A87CCF" w:rsidR="004602E9" w:rsidRPr="009838BF" w:rsidRDefault="004602E9" w:rsidP="00255B95">
            <w:pPr>
              <w:pStyle w:val="BodyText"/>
              <w:spacing w:before="0" w:after="0"/>
              <w:rPr>
                <w:rFonts w:asciiTheme="majorHAnsi" w:hAnsiTheme="majorHAnsi" w:cstheme="majorHAnsi"/>
                <w:b/>
                <w:bCs/>
                <w:sz w:val="18"/>
                <w:szCs w:val="18"/>
              </w:rPr>
            </w:pPr>
            <w:r w:rsidRPr="009838BF">
              <w:rPr>
                <w:rFonts w:asciiTheme="majorHAnsi" w:hAnsiTheme="majorHAnsi" w:cstheme="majorHAnsi"/>
                <w:b/>
                <w:bCs/>
                <w:sz w:val="18"/>
                <w:szCs w:val="18"/>
              </w:rPr>
              <w:t>Natural causes</w:t>
            </w:r>
          </w:p>
        </w:tc>
        <w:tc>
          <w:tcPr>
            <w:tcW w:w="1981" w:type="dxa"/>
          </w:tcPr>
          <w:p w14:paraId="1B9F0C58" w14:textId="2DAC48C9" w:rsidR="004602E9" w:rsidRPr="009838BF" w:rsidRDefault="004602E9" w:rsidP="00255B95">
            <w:pPr>
              <w:pStyle w:val="BodyText"/>
              <w:spacing w:before="0" w:after="0"/>
              <w:rPr>
                <w:rFonts w:asciiTheme="majorHAnsi" w:hAnsiTheme="majorHAnsi" w:cstheme="majorHAnsi"/>
                <w:sz w:val="18"/>
                <w:szCs w:val="18"/>
              </w:rPr>
            </w:pPr>
            <w:r>
              <w:rPr>
                <w:rFonts w:asciiTheme="majorHAnsi" w:hAnsiTheme="majorHAnsi" w:cstheme="majorHAnsi"/>
                <w:sz w:val="18"/>
                <w:szCs w:val="18"/>
              </w:rPr>
              <w:t>7 (6.6%)</w:t>
            </w:r>
          </w:p>
        </w:tc>
      </w:tr>
      <w:tr w:rsidR="004602E9" w14:paraId="72FB3D6C" w14:textId="3FA93B06" w:rsidTr="00144160">
        <w:trPr>
          <w:trHeight w:val="70"/>
        </w:trPr>
        <w:tc>
          <w:tcPr>
            <w:tcW w:w="5055" w:type="dxa"/>
          </w:tcPr>
          <w:p w14:paraId="0C20CE99" w14:textId="020EB51A" w:rsidR="004602E9" w:rsidRPr="009838BF" w:rsidRDefault="004602E9" w:rsidP="00255B95">
            <w:pPr>
              <w:pStyle w:val="BodyText"/>
              <w:spacing w:before="0" w:after="0"/>
              <w:rPr>
                <w:rFonts w:asciiTheme="majorHAnsi" w:hAnsiTheme="majorHAnsi" w:cstheme="majorHAnsi"/>
                <w:b/>
                <w:bCs/>
                <w:sz w:val="18"/>
                <w:szCs w:val="18"/>
              </w:rPr>
            </w:pPr>
            <w:r>
              <w:rPr>
                <w:rFonts w:asciiTheme="majorHAnsi" w:hAnsiTheme="majorHAnsi" w:cstheme="majorHAnsi"/>
                <w:b/>
                <w:bCs/>
                <w:sz w:val="18"/>
                <w:szCs w:val="18"/>
              </w:rPr>
              <w:t>Unknown</w:t>
            </w:r>
          </w:p>
        </w:tc>
        <w:tc>
          <w:tcPr>
            <w:tcW w:w="1981" w:type="dxa"/>
          </w:tcPr>
          <w:p w14:paraId="5A4A31B7" w14:textId="1B91C7B4" w:rsidR="004602E9" w:rsidRPr="009838BF" w:rsidRDefault="004602E9" w:rsidP="00255B95">
            <w:pPr>
              <w:pStyle w:val="BodyText"/>
              <w:spacing w:before="0" w:after="0"/>
              <w:rPr>
                <w:rFonts w:asciiTheme="majorHAnsi" w:hAnsiTheme="majorHAnsi" w:cstheme="majorHAnsi"/>
                <w:sz w:val="18"/>
                <w:szCs w:val="18"/>
              </w:rPr>
            </w:pPr>
            <w:r>
              <w:rPr>
                <w:rFonts w:asciiTheme="majorHAnsi" w:hAnsiTheme="majorHAnsi" w:cstheme="majorHAnsi"/>
                <w:sz w:val="18"/>
                <w:szCs w:val="18"/>
              </w:rPr>
              <w:t>25 (23.6</w:t>
            </w:r>
            <w:r w:rsidR="00E71283">
              <w:rPr>
                <w:rFonts w:asciiTheme="majorHAnsi" w:hAnsiTheme="majorHAnsi" w:cstheme="majorHAnsi"/>
                <w:sz w:val="18"/>
                <w:szCs w:val="18"/>
              </w:rPr>
              <w:t>%</w:t>
            </w:r>
            <w:r>
              <w:rPr>
                <w:rFonts w:asciiTheme="majorHAnsi" w:hAnsiTheme="majorHAnsi" w:cstheme="majorHAnsi"/>
                <w:sz w:val="18"/>
                <w:szCs w:val="18"/>
              </w:rPr>
              <w:t>)</w:t>
            </w:r>
          </w:p>
        </w:tc>
      </w:tr>
      <w:bookmarkEnd w:id="4"/>
    </w:tbl>
    <w:p w14:paraId="4AB86989" w14:textId="77777777" w:rsidR="00514060" w:rsidRDefault="00514060" w:rsidP="00BA2494">
      <w:pPr>
        <w:pStyle w:val="BodyText"/>
        <w:rPr>
          <w:rFonts w:asciiTheme="majorHAnsi" w:hAnsiTheme="majorHAnsi" w:cstheme="majorHAnsi"/>
          <w:b/>
          <w:bCs/>
          <w:sz w:val="22"/>
          <w:szCs w:val="22"/>
        </w:rPr>
      </w:pPr>
    </w:p>
    <w:p w14:paraId="024DD547" w14:textId="72AEB0B1" w:rsidR="00BA2494" w:rsidRPr="00C03CB9" w:rsidRDefault="005F6FDD" w:rsidP="00BA2494">
      <w:pPr>
        <w:pStyle w:val="BodyText"/>
        <w:rPr>
          <w:rFonts w:asciiTheme="majorHAnsi" w:hAnsiTheme="majorHAnsi" w:cstheme="majorHAnsi"/>
          <w:b/>
          <w:bCs/>
          <w:sz w:val="22"/>
          <w:szCs w:val="22"/>
        </w:rPr>
      </w:pPr>
      <w:r>
        <w:rPr>
          <w:rFonts w:asciiTheme="majorHAnsi" w:hAnsiTheme="majorHAnsi" w:cstheme="majorHAnsi"/>
          <w:b/>
          <w:bCs/>
          <w:sz w:val="22"/>
          <w:szCs w:val="22"/>
        </w:rPr>
        <w:t xml:space="preserve">Linear regression </w:t>
      </w:r>
      <w:r w:rsidR="00BA2494" w:rsidRPr="00C03CB9">
        <w:rPr>
          <w:rFonts w:asciiTheme="majorHAnsi" w:hAnsiTheme="majorHAnsi" w:cstheme="majorHAnsi"/>
          <w:b/>
          <w:bCs/>
          <w:sz w:val="22"/>
          <w:szCs w:val="22"/>
        </w:rPr>
        <w:t>and multivariate analysis.</w:t>
      </w:r>
    </w:p>
    <w:p w14:paraId="2A78F407" w14:textId="32BD650C" w:rsidR="00796EFE" w:rsidRPr="002C2274" w:rsidRDefault="005F6FDD" w:rsidP="00796EFE">
      <w:pPr>
        <w:rPr>
          <w:rFonts w:asciiTheme="majorHAnsi" w:hAnsiTheme="majorHAnsi" w:cstheme="majorHAnsi"/>
          <w:sz w:val="22"/>
          <w:szCs w:val="22"/>
        </w:rPr>
      </w:pPr>
      <w:r>
        <w:rPr>
          <w:rFonts w:asciiTheme="majorHAnsi" w:hAnsiTheme="majorHAnsi" w:cstheme="majorHAnsi"/>
          <w:sz w:val="22"/>
          <w:szCs w:val="22"/>
        </w:rPr>
        <w:t>When we performed linear regression analyses</w:t>
      </w:r>
      <w:r w:rsidR="00796EFE" w:rsidRPr="002C2274">
        <w:rPr>
          <w:rFonts w:asciiTheme="majorHAnsi" w:hAnsiTheme="majorHAnsi" w:cstheme="majorHAnsi"/>
          <w:sz w:val="22"/>
          <w:szCs w:val="22"/>
        </w:rPr>
        <w:t xml:space="preserve">, only </w:t>
      </w:r>
      <w:r w:rsidR="00E03F08">
        <w:rPr>
          <w:rFonts w:asciiTheme="majorHAnsi" w:hAnsiTheme="majorHAnsi" w:cstheme="majorHAnsi"/>
          <w:sz w:val="22"/>
          <w:szCs w:val="22"/>
        </w:rPr>
        <w:t>r</w:t>
      </w:r>
      <w:r w:rsidR="00796EFE" w:rsidRPr="002C2274">
        <w:rPr>
          <w:rFonts w:asciiTheme="majorHAnsi" w:hAnsiTheme="majorHAnsi" w:cstheme="majorHAnsi"/>
          <w:sz w:val="22"/>
          <w:szCs w:val="22"/>
        </w:rPr>
        <w:t>andom cortisol, basal cortisol and stimulated cortisol and Other opportunistic infections, were associated with AI. A 10 nmol/L increase in random cortisol was associated with an 18% increase in the odds of being diagnosed with AI, 1.18 (95%CI:1.13, 1.25). A 10 nmol/L increase in basal cortisol was associated with a 10% increase in the odds of being diagnosed with AI, 1.10 (95%CI:1.06, 1.15), while a 10 nmol/L increase in stimulated cortisol was associated with a 34% increase in the odds of being diagnosed with AI, 1.34 (95%CI:1.20, 1.59).</w:t>
      </w:r>
    </w:p>
    <w:p w14:paraId="455A1CDF" w14:textId="063F38E4" w:rsidR="00B55A05" w:rsidRDefault="00796EFE" w:rsidP="003A0960">
      <w:pPr>
        <w:pStyle w:val="BodyText"/>
        <w:rPr>
          <w:rFonts w:asciiTheme="majorHAnsi" w:hAnsiTheme="majorHAnsi" w:cstheme="majorHAnsi"/>
          <w:b/>
          <w:bCs/>
          <w:szCs w:val="22"/>
        </w:rPr>
      </w:pPr>
      <w:commentRangeStart w:id="5"/>
      <w:r w:rsidRPr="002C2274">
        <w:rPr>
          <w:rFonts w:asciiTheme="majorHAnsi" w:hAnsiTheme="majorHAnsi" w:cstheme="majorHAnsi"/>
          <w:sz w:val="22"/>
          <w:szCs w:val="22"/>
        </w:rPr>
        <w:t xml:space="preserve">At multivariate analysis, after adjusting for lymphocyte count, both random morning cortisol and ACTH were </w:t>
      </w:r>
      <w:r w:rsidR="005F6FDD">
        <w:rPr>
          <w:rFonts w:asciiTheme="majorHAnsi" w:hAnsiTheme="majorHAnsi" w:cstheme="majorHAnsi"/>
          <w:sz w:val="22"/>
          <w:szCs w:val="22"/>
        </w:rPr>
        <w:t xml:space="preserve">independently </w:t>
      </w:r>
      <w:r w:rsidRPr="002C2274">
        <w:rPr>
          <w:rFonts w:asciiTheme="majorHAnsi" w:hAnsiTheme="majorHAnsi" w:cstheme="majorHAnsi"/>
          <w:sz w:val="22"/>
          <w:szCs w:val="22"/>
        </w:rPr>
        <w:t xml:space="preserve">associated with AI. A 10 nmol/L increase in random morning cortisol was associated with a 19.6% increase in the odds of being diagnosed with AI, 1.196 (95%CI:1.131, 1.265), while a 10 </w:t>
      </w:r>
      <w:proofErr w:type="spellStart"/>
      <w:r w:rsidRPr="002C2274">
        <w:rPr>
          <w:rFonts w:asciiTheme="majorHAnsi" w:hAnsiTheme="majorHAnsi" w:cstheme="majorHAnsi"/>
          <w:sz w:val="22"/>
          <w:szCs w:val="22"/>
        </w:rPr>
        <w:lastRenderedPageBreak/>
        <w:t>pmol</w:t>
      </w:r>
      <w:proofErr w:type="spellEnd"/>
      <w:r w:rsidRPr="002C2274">
        <w:rPr>
          <w:rFonts w:asciiTheme="majorHAnsi" w:hAnsiTheme="majorHAnsi" w:cstheme="majorHAnsi"/>
          <w:sz w:val="22"/>
          <w:szCs w:val="22"/>
        </w:rPr>
        <w:t>/L increase in ACTH was associated with a 12.6% reduction in the odds of being diagnosed with AI, 0.874 (95%CI:0.786, 0.971) after adjusting for lymphocyte count</w:t>
      </w:r>
      <w:r>
        <w:rPr>
          <w:rFonts w:asciiTheme="majorHAnsi" w:hAnsiTheme="majorHAnsi" w:cstheme="majorHAnsi"/>
          <w:sz w:val="22"/>
          <w:szCs w:val="22"/>
        </w:rPr>
        <w:t>.</w:t>
      </w:r>
      <w:bookmarkEnd w:id="0"/>
      <w:commentRangeEnd w:id="5"/>
      <w:r w:rsidR="00E335BD">
        <w:rPr>
          <w:rStyle w:val="CommentReference"/>
          <w:rFonts w:ascii="Arial" w:hAnsi="Arial"/>
        </w:rPr>
        <w:commentReference w:id="5"/>
      </w:r>
    </w:p>
    <w:p w14:paraId="0769EF40" w14:textId="77777777" w:rsidR="004010F5" w:rsidRDefault="004010F5" w:rsidP="00B55A05"/>
    <w:tbl>
      <w:tblPr>
        <w:tblStyle w:val="TableGrid2"/>
        <w:tblW w:w="0" w:type="auto"/>
        <w:tblLook w:val="04A0" w:firstRow="1" w:lastRow="0" w:firstColumn="1" w:lastColumn="0" w:noHBand="0" w:noVBand="1"/>
      </w:tblPr>
      <w:tblGrid>
        <w:gridCol w:w="2972"/>
        <w:gridCol w:w="992"/>
        <w:gridCol w:w="1134"/>
        <w:gridCol w:w="709"/>
        <w:gridCol w:w="709"/>
        <w:gridCol w:w="1701"/>
        <w:gridCol w:w="799"/>
      </w:tblGrid>
      <w:tr w:rsidR="00387FD4" w:rsidRPr="00387FD4" w14:paraId="48E304A0" w14:textId="77777777" w:rsidTr="003D19B6">
        <w:tc>
          <w:tcPr>
            <w:tcW w:w="9016" w:type="dxa"/>
            <w:gridSpan w:val="7"/>
          </w:tcPr>
          <w:p w14:paraId="4DF847B0" w14:textId="13A85D7D" w:rsidR="00387FD4" w:rsidRPr="00387FD4" w:rsidRDefault="00387FD4" w:rsidP="00387FD4">
            <w:pPr>
              <w:rPr>
                <w:rFonts w:ascii="Calibri" w:eastAsia="Calibri" w:hAnsi="Calibri" w:cs="Times New Roman"/>
              </w:rPr>
            </w:pPr>
            <w:r w:rsidRPr="00662E0B">
              <w:rPr>
                <w:rFonts w:ascii="Calibri" w:eastAsia="Calibri" w:hAnsi="Calibri" w:cs="Times New Roman"/>
                <w:b/>
                <w:bCs/>
              </w:rPr>
              <w:t>Table</w:t>
            </w:r>
            <w:r w:rsidRPr="00387FD4">
              <w:rPr>
                <w:rFonts w:ascii="Calibri" w:eastAsia="Calibri" w:hAnsi="Calibri" w:cs="Times New Roman"/>
              </w:rPr>
              <w:t xml:space="preserve"> </w:t>
            </w:r>
            <w:r w:rsidR="00662E0B">
              <w:rPr>
                <w:rFonts w:ascii="Calibri" w:eastAsia="Calibri" w:hAnsi="Calibri" w:cs="Times New Roman"/>
              </w:rPr>
              <w:t>4</w:t>
            </w:r>
            <w:r w:rsidRPr="00387FD4">
              <w:rPr>
                <w:rFonts w:ascii="Calibri" w:eastAsia="Calibri" w:hAnsi="Calibri" w:cs="Times New Roman"/>
              </w:rPr>
              <w:t xml:space="preserve">: </w:t>
            </w:r>
            <w:r w:rsidR="004328B2">
              <w:rPr>
                <w:rFonts w:ascii="Calibri" w:eastAsia="Calibri" w:hAnsi="Calibri" w:cs="Times New Roman"/>
              </w:rPr>
              <w:t>Linear</w:t>
            </w:r>
            <w:r w:rsidRPr="00387FD4">
              <w:rPr>
                <w:rFonts w:ascii="Calibri" w:eastAsia="Calibri" w:hAnsi="Calibri" w:cs="Times New Roman"/>
              </w:rPr>
              <w:t xml:space="preserve"> and Multivariate analysis</w:t>
            </w:r>
          </w:p>
        </w:tc>
      </w:tr>
      <w:tr w:rsidR="00387FD4" w:rsidRPr="00387FD4" w14:paraId="624DE1FB" w14:textId="77777777" w:rsidTr="003D19B6">
        <w:trPr>
          <w:trHeight w:val="225"/>
        </w:trPr>
        <w:tc>
          <w:tcPr>
            <w:tcW w:w="2972" w:type="dxa"/>
            <w:noWrap/>
            <w:hideMark/>
          </w:tcPr>
          <w:p w14:paraId="4835583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Variable </w:t>
            </w:r>
          </w:p>
        </w:tc>
        <w:tc>
          <w:tcPr>
            <w:tcW w:w="992" w:type="dxa"/>
            <w:noWrap/>
            <w:hideMark/>
          </w:tcPr>
          <w:p w14:paraId="41866457"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OR</w:t>
            </w:r>
          </w:p>
        </w:tc>
        <w:tc>
          <w:tcPr>
            <w:tcW w:w="1134" w:type="dxa"/>
            <w:noWrap/>
            <w:hideMark/>
          </w:tcPr>
          <w:p w14:paraId="5BC42B14"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95% CI</w:t>
            </w:r>
          </w:p>
        </w:tc>
        <w:tc>
          <w:tcPr>
            <w:tcW w:w="709" w:type="dxa"/>
            <w:noWrap/>
            <w:hideMark/>
          </w:tcPr>
          <w:p w14:paraId="0FB5976E"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p-value</w:t>
            </w:r>
          </w:p>
        </w:tc>
        <w:tc>
          <w:tcPr>
            <w:tcW w:w="709" w:type="dxa"/>
            <w:noWrap/>
            <w:hideMark/>
          </w:tcPr>
          <w:p w14:paraId="447EFF6C"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Adj. OR</w:t>
            </w:r>
          </w:p>
        </w:tc>
        <w:tc>
          <w:tcPr>
            <w:tcW w:w="1701" w:type="dxa"/>
            <w:noWrap/>
            <w:hideMark/>
          </w:tcPr>
          <w:p w14:paraId="5719AF5F"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95% CI</w:t>
            </w:r>
          </w:p>
        </w:tc>
        <w:tc>
          <w:tcPr>
            <w:tcW w:w="799" w:type="dxa"/>
            <w:noWrap/>
            <w:hideMark/>
          </w:tcPr>
          <w:p w14:paraId="0F69A0E3"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P-value</w:t>
            </w:r>
          </w:p>
        </w:tc>
      </w:tr>
      <w:tr w:rsidR="00387FD4" w:rsidRPr="00387FD4" w14:paraId="719C33E6" w14:textId="77777777" w:rsidTr="003D19B6">
        <w:trPr>
          <w:trHeight w:val="225"/>
        </w:trPr>
        <w:tc>
          <w:tcPr>
            <w:tcW w:w="2972" w:type="dxa"/>
            <w:noWrap/>
            <w:hideMark/>
          </w:tcPr>
          <w:p w14:paraId="60E338E4" w14:textId="77777777" w:rsidR="00387FD4" w:rsidRPr="00662E0B" w:rsidRDefault="00387FD4" w:rsidP="00387FD4">
            <w:pPr>
              <w:rPr>
                <w:rFonts w:ascii="Calibri" w:eastAsia="Times New Roman" w:hAnsi="Calibri" w:cs="Calibri"/>
                <w:b/>
                <w:bCs/>
                <w:color w:val="000000"/>
                <w:sz w:val="16"/>
                <w:szCs w:val="16"/>
              </w:rPr>
            </w:pPr>
            <w:r w:rsidRPr="00662E0B">
              <w:rPr>
                <w:rFonts w:ascii="Calibri" w:eastAsia="Times New Roman" w:hAnsi="Calibri" w:cs="Calibri"/>
                <w:b/>
                <w:bCs/>
                <w:color w:val="000000"/>
                <w:sz w:val="16"/>
                <w:szCs w:val="16"/>
              </w:rPr>
              <w:t>SOCIO-DEMOGRAPHICS</w:t>
            </w:r>
          </w:p>
        </w:tc>
        <w:tc>
          <w:tcPr>
            <w:tcW w:w="992" w:type="dxa"/>
            <w:noWrap/>
            <w:hideMark/>
          </w:tcPr>
          <w:p w14:paraId="080A7373" w14:textId="77777777" w:rsidR="00387FD4" w:rsidRPr="00387FD4" w:rsidRDefault="00387FD4" w:rsidP="00387FD4">
            <w:pPr>
              <w:rPr>
                <w:rFonts w:ascii="Calibri" w:eastAsia="Times New Roman" w:hAnsi="Calibri" w:cs="Calibri"/>
                <w:b/>
                <w:bCs/>
                <w:color w:val="000000"/>
                <w:sz w:val="16"/>
                <w:szCs w:val="16"/>
              </w:rPr>
            </w:pPr>
          </w:p>
        </w:tc>
        <w:tc>
          <w:tcPr>
            <w:tcW w:w="1134" w:type="dxa"/>
            <w:noWrap/>
            <w:hideMark/>
          </w:tcPr>
          <w:p w14:paraId="13FBB67B" w14:textId="77777777" w:rsidR="00387FD4" w:rsidRPr="00387FD4" w:rsidRDefault="00387FD4" w:rsidP="00387FD4">
            <w:pPr>
              <w:rPr>
                <w:rFonts w:ascii="Times New Roman" w:eastAsia="Times New Roman" w:hAnsi="Times New Roman" w:cs="Times New Roman"/>
                <w:sz w:val="20"/>
                <w:szCs w:val="20"/>
              </w:rPr>
            </w:pPr>
          </w:p>
        </w:tc>
        <w:tc>
          <w:tcPr>
            <w:tcW w:w="709" w:type="dxa"/>
            <w:noWrap/>
            <w:hideMark/>
          </w:tcPr>
          <w:p w14:paraId="3A944CE6" w14:textId="77777777" w:rsidR="00387FD4" w:rsidRPr="00387FD4" w:rsidRDefault="00387FD4" w:rsidP="00387FD4">
            <w:pPr>
              <w:rPr>
                <w:rFonts w:ascii="Times New Roman" w:eastAsia="Times New Roman" w:hAnsi="Times New Roman" w:cs="Times New Roman"/>
                <w:sz w:val="20"/>
                <w:szCs w:val="20"/>
              </w:rPr>
            </w:pPr>
          </w:p>
        </w:tc>
        <w:tc>
          <w:tcPr>
            <w:tcW w:w="709" w:type="dxa"/>
            <w:noWrap/>
            <w:hideMark/>
          </w:tcPr>
          <w:p w14:paraId="6656E094" w14:textId="77777777" w:rsidR="00387FD4" w:rsidRPr="00387FD4" w:rsidRDefault="00387FD4" w:rsidP="00387FD4">
            <w:pPr>
              <w:rPr>
                <w:rFonts w:ascii="Times New Roman" w:eastAsia="Times New Roman" w:hAnsi="Times New Roman" w:cs="Times New Roman"/>
                <w:sz w:val="20"/>
                <w:szCs w:val="20"/>
              </w:rPr>
            </w:pPr>
          </w:p>
        </w:tc>
        <w:tc>
          <w:tcPr>
            <w:tcW w:w="1701" w:type="dxa"/>
            <w:noWrap/>
            <w:hideMark/>
          </w:tcPr>
          <w:p w14:paraId="2DF2837B"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4BAAC6DF"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150D40B3" w14:textId="77777777" w:rsidTr="003D19B6">
        <w:trPr>
          <w:trHeight w:val="225"/>
        </w:trPr>
        <w:tc>
          <w:tcPr>
            <w:tcW w:w="2972" w:type="dxa"/>
            <w:noWrap/>
            <w:hideMark/>
          </w:tcPr>
          <w:p w14:paraId="107FE50F"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Age at enrolment, in years </w:t>
            </w:r>
          </w:p>
        </w:tc>
        <w:tc>
          <w:tcPr>
            <w:tcW w:w="992" w:type="dxa"/>
            <w:noWrap/>
            <w:hideMark/>
          </w:tcPr>
          <w:p w14:paraId="15833683"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0.98</w:t>
            </w:r>
          </w:p>
        </w:tc>
        <w:tc>
          <w:tcPr>
            <w:tcW w:w="1134" w:type="dxa"/>
            <w:noWrap/>
            <w:hideMark/>
          </w:tcPr>
          <w:p w14:paraId="65CEECB2"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0.94, 1.02</w:t>
            </w:r>
          </w:p>
        </w:tc>
        <w:tc>
          <w:tcPr>
            <w:tcW w:w="709" w:type="dxa"/>
            <w:noWrap/>
            <w:hideMark/>
          </w:tcPr>
          <w:p w14:paraId="4E5B4FD7"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0.3</w:t>
            </w:r>
          </w:p>
        </w:tc>
        <w:tc>
          <w:tcPr>
            <w:tcW w:w="709" w:type="dxa"/>
            <w:noWrap/>
            <w:hideMark/>
          </w:tcPr>
          <w:p w14:paraId="2012C984"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0BC9A1B3"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514D1436"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578FC0AE" w14:textId="77777777" w:rsidTr="003D19B6">
        <w:trPr>
          <w:trHeight w:val="225"/>
        </w:trPr>
        <w:tc>
          <w:tcPr>
            <w:tcW w:w="2972" w:type="dxa"/>
            <w:noWrap/>
            <w:hideMark/>
          </w:tcPr>
          <w:p w14:paraId="3877C7C7"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Female-gender</w:t>
            </w:r>
          </w:p>
        </w:tc>
        <w:tc>
          <w:tcPr>
            <w:tcW w:w="992" w:type="dxa"/>
            <w:noWrap/>
            <w:hideMark/>
          </w:tcPr>
          <w:p w14:paraId="6637F256"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1.03</w:t>
            </w:r>
          </w:p>
        </w:tc>
        <w:tc>
          <w:tcPr>
            <w:tcW w:w="1134" w:type="dxa"/>
            <w:noWrap/>
            <w:hideMark/>
          </w:tcPr>
          <w:p w14:paraId="0B58AD4E"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0.50, 2.17</w:t>
            </w:r>
          </w:p>
        </w:tc>
        <w:tc>
          <w:tcPr>
            <w:tcW w:w="709" w:type="dxa"/>
            <w:noWrap/>
            <w:hideMark/>
          </w:tcPr>
          <w:p w14:paraId="63FD3791"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&gt;0.9</w:t>
            </w:r>
          </w:p>
        </w:tc>
        <w:tc>
          <w:tcPr>
            <w:tcW w:w="709" w:type="dxa"/>
            <w:noWrap/>
            <w:hideMark/>
          </w:tcPr>
          <w:p w14:paraId="0449924B" w14:textId="77777777" w:rsidR="00387FD4" w:rsidRPr="00387FD4" w:rsidRDefault="00387FD4" w:rsidP="00387FD4">
            <w:pPr>
              <w:rPr>
                <w:rFonts w:ascii="Calibri" w:eastAsia="Times New Roman" w:hAnsi="Calibri" w:cs="Calibri"/>
                <w:color w:val="000000"/>
                <w:sz w:val="16"/>
                <w:szCs w:val="16"/>
              </w:rPr>
            </w:pPr>
          </w:p>
        </w:tc>
        <w:tc>
          <w:tcPr>
            <w:tcW w:w="1701" w:type="dxa"/>
            <w:noWrap/>
            <w:hideMark/>
          </w:tcPr>
          <w:p w14:paraId="157DE7D8"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1A33FD79"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48991E2B" w14:textId="77777777" w:rsidTr="003D19B6">
        <w:trPr>
          <w:trHeight w:val="225"/>
        </w:trPr>
        <w:tc>
          <w:tcPr>
            <w:tcW w:w="2972" w:type="dxa"/>
            <w:noWrap/>
            <w:hideMark/>
          </w:tcPr>
          <w:p w14:paraId="40DFB61E"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Black-Ethnicity</w:t>
            </w:r>
          </w:p>
        </w:tc>
        <w:tc>
          <w:tcPr>
            <w:tcW w:w="992" w:type="dxa"/>
            <w:noWrap/>
            <w:hideMark/>
          </w:tcPr>
          <w:p w14:paraId="615A6DBF"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1.93</w:t>
            </w:r>
          </w:p>
        </w:tc>
        <w:tc>
          <w:tcPr>
            <w:tcW w:w="1134" w:type="dxa"/>
            <w:noWrap/>
            <w:hideMark/>
          </w:tcPr>
          <w:p w14:paraId="653111D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0.66, 8.23</w:t>
            </w:r>
          </w:p>
        </w:tc>
        <w:tc>
          <w:tcPr>
            <w:tcW w:w="709" w:type="dxa"/>
            <w:noWrap/>
            <w:hideMark/>
          </w:tcPr>
          <w:p w14:paraId="2686AD64"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0.3</w:t>
            </w:r>
          </w:p>
        </w:tc>
        <w:tc>
          <w:tcPr>
            <w:tcW w:w="709" w:type="dxa"/>
            <w:noWrap/>
            <w:hideMark/>
          </w:tcPr>
          <w:p w14:paraId="17B69CF6"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53B055B8"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2ED55135"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58879557" w14:textId="77777777" w:rsidTr="003D19B6">
        <w:trPr>
          <w:trHeight w:val="225"/>
        </w:trPr>
        <w:tc>
          <w:tcPr>
            <w:tcW w:w="2972" w:type="dxa"/>
            <w:noWrap/>
            <w:hideMark/>
          </w:tcPr>
          <w:p w14:paraId="35272F23" w14:textId="77777777" w:rsidR="00387FD4" w:rsidRPr="00662E0B" w:rsidRDefault="00387FD4" w:rsidP="00387FD4">
            <w:pPr>
              <w:rPr>
                <w:rFonts w:ascii="Calibri" w:eastAsia="Times New Roman" w:hAnsi="Calibri" w:cs="Calibri"/>
                <w:b/>
                <w:bCs/>
                <w:color w:val="000000"/>
                <w:sz w:val="16"/>
                <w:szCs w:val="16"/>
              </w:rPr>
            </w:pPr>
            <w:r w:rsidRPr="00662E0B">
              <w:rPr>
                <w:rFonts w:ascii="Calibri" w:eastAsia="Times New Roman" w:hAnsi="Calibri" w:cs="Calibri"/>
                <w:b/>
                <w:bCs/>
                <w:color w:val="000000"/>
                <w:sz w:val="16"/>
                <w:szCs w:val="16"/>
              </w:rPr>
              <w:t>HISTORY</w:t>
            </w:r>
          </w:p>
        </w:tc>
        <w:tc>
          <w:tcPr>
            <w:tcW w:w="992" w:type="dxa"/>
            <w:noWrap/>
            <w:hideMark/>
          </w:tcPr>
          <w:p w14:paraId="3B48318C" w14:textId="77777777" w:rsidR="00387FD4" w:rsidRPr="00387FD4" w:rsidRDefault="00387FD4" w:rsidP="00387FD4">
            <w:pPr>
              <w:rPr>
                <w:rFonts w:ascii="Calibri" w:eastAsia="Times New Roman" w:hAnsi="Calibri" w:cs="Calibri"/>
                <w:b/>
                <w:bCs/>
                <w:color w:val="000000"/>
                <w:sz w:val="16"/>
                <w:szCs w:val="16"/>
              </w:rPr>
            </w:pPr>
          </w:p>
        </w:tc>
        <w:tc>
          <w:tcPr>
            <w:tcW w:w="1134" w:type="dxa"/>
            <w:noWrap/>
            <w:hideMark/>
          </w:tcPr>
          <w:p w14:paraId="5BA1ADE9" w14:textId="77777777" w:rsidR="00387FD4" w:rsidRPr="00387FD4" w:rsidRDefault="00387FD4" w:rsidP="00387FD4">
            <w:pPr>
              <w:rPr>
                <w:rFonts w:ascii="Times New Roman" w:eastAsia="Times New Roman" w:hAnsi="Times New Roman" w:cs="Times New Roman"/>
                <w:sz w:val="20"/>
                <w:szCs w:val="20"/>
              </w:rPr>
            </w:pPr>
          </w:p>
        </w:tc>
        <w:tc>
          <w:tcPr>
            <w:tcW w:w="709" w:type="dxa"/>
            <w:noWrap/>
            <w:hideMark/>
          </w:tcPr>
          <w:p w14:paraId="6499AC9E" w14:textId="77777777" w:rsidR="00387FD4" w:rsidRPr="00387FD4" w:rsidRDefault="00387FD4" w:rsidP="00387FD4">
            <w:pPr>
              <w:rPr>
                <w:rFonts w:ascii="Times New Roman" w:eastAsia="Times New Roman" w:hAnsi="Times New Roman" w:cs="Times New Roman"/>
                <w:sz w:val="20"/>
                <w:szCs w:val="20"/>
              </w:rPr>
            </w:pPr>
          </w:p>
        </w:tc>
        <w:tc>
          <w:tcPr>
            <w:tcW w:w="709" w:type="dxa"/>
            <w:noWrap/>
            <w:hideMark/>
          </w:tcPr>
          <w:p w14:paraId="76801598" w14:textId="77777777" w:rsidR="00387FD4" w:rsidRPr="00387FD4" w:rsidRDefault="00387FD4" w:rsidP="00387FD4">
            <w:pPr>
              <w:rPr>
                <w:rFonts w:ascii="Times New Roman" w:eastAsia="Times New Roman" w:hAnsi="Times New Roman" w:cs="Times New Roman"/>
                <w:sz w:val="20"/>
                <w:szCs w:val="20"/>
              </w:rPr>
            </w:pPr>
          </w:p>
        </w:tc>
        <w:tc>
          <w:tcPr>
            <w:tcW w:w="1701" w:type="dxa"/>
            <w:noWrap/>
            <w:hideMark/>
          </w:tcPr>
          <w:p w14:paraId="2AC94D26"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07A1780F"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3256E160" w14:textId="77777777" w:rsidTr="003D19B6">
        <w:trPr>
          <w:trHeight w:val="225"/>
        </w:trPr>
        <w:tc>
          <w:tcPr>
            <w:tcW w:w="2972" w:type="dxa"/>
            <w:noWrap/>
            <w:hideMark/>
          </w:tcPr>
          <w:p w14:paraId="647905CB"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Duration of current illness (pre 10-day)</w:t>
            </w:r>
          </w:p>
        </w:tc>
        <w:tc>
          <w:tcPr>
            <w:tcW w:w="992" w:type="dxa"/>
            <w:noWrap/>
            <w:hideMark/>
          </w:tcPr>
          <w:p w14:paraId="11E018C3"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0.98</w:t>
            </w:r>
          </w:p>
        </w:tc>
        <w:tc>
          <w:tcPr>
            <w:tcW w:w="1134" w:type="dxa"/>
            <w:noWrap/>
            <w:hideMark/>
          </w:tcPr>
          <w:p w14:paraId="5D22A66A"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0.95, 1.00</w:t>
            </w:r>
          </w:p>
        </w:tc>
        <w:tc>
          <w:tcPr>
            <w:tcW w:w="709" w:type="dxa"/>
            <w:noWrap/>
            <w:hideMark/>
          </w:tcPr>
          <w:p w14:paraId="1557057B"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0.066</w:t>
            </w:r>
          </w:p>
        </w:tc>
        <w:tc>
          <w:tcPr>
            <w:tcW w:w="709" w:type="dxa"/>
            <w:noWrap/>
            <w:hideMark/>
          </w:tcPr>
          <w:p w14:paraId="4679F269"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Calibri" w:hAnsi="Calibri" w:cs="Calibri"/>
                <w:color w:val="000000"/>
                <w:sz w:val="16"/>
                <w:szCs w:val="16"/>
              </w:rPr>
              <w:t>0.978</w:t>
            </w:r>
          </w:p>
        </w:tc>
        <w:tc>
          <w:tcPr>
            <w:tcW w:w="1701" w:type="dxa"/>
            <w:noWrap/>
            <w:hideMark/>
          </w:tcPr>
          <w:p w14:paraId="4F557EDC" w14:textId="77777777" w:rsidR="00387FD4" w:rsidRPr="00387FD4" w:rsidRDefault="00387FD4" w:rsidP="00387FD4">
            <w:pPr>
              <w:rPr>
                <w:rFonts w:ascii="Times New Roman" w:eastAsia="Times New Roman" w:hAnsi="Times New Roman" w:cs="Times New Roman"/>
                <w:sz w:val="20"/>
                <w:szCs w:val="20"/>
              </w:rPr>
            </w:pPr>
            <w:r w:rsidRPr="00387FD4">
              <w:rPr>
                <w:rFonts w:ascii="Calibri" w:eastAsia="Calibri" w:hAnsi="Calibri" w:cs="Calibri"/>
                <w:color w:val="000000"/>
                <w:sz w:val="16"/>
                <w:szCs w:val="16"/>
              </w:rPr>
              <w:t>0.9954, 1.00009</w:t>
            </w:r>
          </w:p>
        </w:tc>
        <w:tc>
          <w:tcPr>
            <w:tcW w:w="799" w:type="dxa"/>
            <w:noWrap/>
            <w:hideMark/>
          </w:tcPr>
          <w:p w14:paraId="1DF09A29" w14:textId="77777777" w:rsidR="00387FD4" w:rsidRPr="00387FD4" w:rsidRDefault="00387FD4" w:rsidP="00387FD4">
            <w:pPr>
              <w:rPr>
                <w:rFonts w:ascii="Times New Roman" w:eastAsia="Times New Roman" w:hAnsi="Times New Roman" w:cs="Times New Roman"/>
                <w:sz w:val="20"/>
                <w:szCs w:val="20"/>
              </w:rPr>
            </w:pPr>
            <w:r w:rsidRPr="00387FD4">
              <w:rPr>
                <w:rFonts w:ascii="Calibri" w:eastAsia="Calibri" w:hAnsi="Calibri" w:cs="Calibri"/>
                <w:color w:val="000000"/>
                <w:sz w:val="16"/>
                <w:szCs w:val="16"/>
              </w:rPr>
              <w:t>0.0599</w:t>
            </w:r>
          </w:p>
        </w:tc>
      </w:tr>
      <w:tr w:rsidR="00387FD4" w:rsidRPr="00387FD4" w14:paraId="53152FFE" w14:textId="77777777" w:rsidTr="003D19B6">
        <w:trPr>
          <w:trHeight w:val="225"/>
        </w:trPr>
        <w:tc>
          <w:tcPr>
            <w:tcW w:w="2972" w:type="dxa"/>
            <w:noWrap/>
            <w:hideMark/>
          </w:tcPr>
          <w:p w14:paraId="4A10E87B"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Tiredness</w:t>
            </w:r>
          </w:p>
        </w:tc>
        <w:tc>
          <w:tcPr>
            <w:tcW w:w="992" w:type="dxa"/>
            <w:noWrap/>
            <w:hideMark/>
          </w:tcPr>
          <w:p w14:paraId="05B390E7"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0.82</w:t>
            </w:r>
          </w:p>
        </w:tc>
        <w:tc>
          <w:tcPr>
            <w:tcW w:w="1134" w:type="dxa"/>
            <w:noWrap/>
            <w:hideMark/>
          </w:tcPr>
          <w:p w14:paraId="54CA95B4"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0.24, 2.20</w:t>
            </w:r>
          </w:p>
        </w:tc>
        <w:tc>
          <w:tcPr>
            <w:tcW w:w="709" w:type="dxa"/>
            <w:noWrap/>
            <w:hideMark/>
          </w:tcPr>
          <w:p w14:paraId="7ADE0589"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0.7</w:t>
            </w:r>
          </w:p>
        </w:tc>
        <w:tc>
          <w:tcPr>
            <w:tcW w:w="709" w:type="dxa"/>
            <w:noWrap/>
            <w:hideMark/>
          </w:tcPr>
          <w:p w14:paraId="32874F3B"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0BF76B05"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2DD15777"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1A49F58A" w14:textId="77777777" w:rsidTr="003D19B6">
        <w:trPr>
          <w:trHeight w:val="225"/>
        </w:trPr>
        <w:tc>
          <w:tcPr>
            <w:tcW w:w="2972" w:type="dxa"/>
            <w:noWrap/>
            <w:hideMark/>
          </w:tcPr>
          <w:p w14:paraId="6EDF1337"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Poor appetite</w:t>
            </w:r>
          </w:p>
        </w:tc>
        <w:tc>
          <w:tcPr>
            <w:tcW w:w="992" w:type="dxa"/>
            <w:noWrap/>
            <w:hideMark/>
          </w:tcPr>
          <w:p w14:paraId="7EF10D0D"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0.56</w:t>
            </w:r>
          </w:p>
        </w:tc>
        <w:tc>
          <w:tcPr>
            <w:tcW w:w="1134" w:type="dxa"/>
            <w:noWrap/>
            <w:hideMark/>
          </w:tcPr>
          <w:p w14:paraId="008EB778"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0.19, 1.39</w:t>
            </w:r>
          </w:p>
        </w:tc>
        <w:tc>
          <w:tcPr>
            <w:tcW w:w="709" w:type="dxa"/>
            <w:noWrap/>
            <w:hideMark/>
          </w:tcPr>
          <w:p w14:paraId="7E2120ED"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0.3</w:t>
            </w:r>
          </w:p>
        </w:tc>
        <w:tc>
          <w:tcPr>
            <w:tcW w:w="709" w:type="dxa"/>
            <w:noWrap/>
            <w:hideMark/>
          </w:tcPr>
          <w:p w14:paraId="57F915FD"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09CD73E3"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29E3914D"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3594EC9C" w14:textId="77777777" w:rsidTr="003D19B6">
        <w:trPr>
          <w:trHeight w:val="225"/>
        </w:trPr>
        <w:tc>
          <w:tcPr>
            <w:tcW w:w="2972" w:type="dxa"/>
            <w:noWrap/>
            <w:hideMark/>
          </w:tcPr>
          <w:p w14:paraId="225D7C50"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Weight loss</w:t>
            </w:r>
          </w:p>
        </w:tc>
        <w:tc>
          <w:tcPr>
            <w:tcW w:w="992" w:type="dxa"/>
            <w:noWrap/>
            <w:hideMark/>
          </w:tcPr>
          <w:p w14:paraId="7776BFFB"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1.89</w:t>
            </w:r>
          </w:p>
        </w:tc>
        <w:tc>
          <w:tcPr>
            <w:tcW w:w="1134" w:type="dxa"/>
            <w:noWrap/>
            <w:hideMark/>
          </w:tcPr>
          <w:p w14:paraId="21B005DC"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0.67, 4.59</w:t>
            </w:r>
          </w:p>
        </w:tc>
        <w:tc>
          <w:tcPr>
            <w:tcW w:w="709" w:type="dxa"/>
            <w:noWrap/>
            <w:hideMark/>
          </w:tcPr>
          <w:p w14:paraId="78DD7E31"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0.2</w:t>
            </w:r>
          </w:p>
        </w:tc>
        <w:tc>
          <w:tcPr>
            <w:tcW w:w="709" w:type="dxa"/>
            <w:noWrap/>
            <w:hideMark/>
          </w:tcPr>
          <w:p w14:paraId="643F239F"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6546747C"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5AEF9E33"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0D38370C" w14:textId="77777777" w:rsidTr="003D19B6">
        <w:trPr>
          <w:trHeight w:val="225"/>
        </w:trPr>
        <w:tc>
          <w:tcPr>
            <w:tcW w:w="2972" w:type="dxa"/>
            <w:noWrap/>
            <w:hideMark/>
          </w:tcPr>
          <w:p w14:paraId="2D45ED9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Nausea</w:t>
            </w:r>
          </w:p>
        </w:tc>
        <w:tc>
          <w:tcPr>
            <w:tcW w:w="992" w:type="dxa"/>
            <w:noWrap/>
            <w:hideMark/>
          </w:tcPr>
          <w:p w14:paraId="6EB8C0A6"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0.73</w:t>
            </w:r>
          </w:p>
        </w:tc>
        <w:tc>
          <w:tcPr>
            <w:tcW w:w="1134" w:type="dxa"/>
            <w:noWrap/>
            <w:hideMark/>
          </w:tcPr>
          <w:p w14:paraId="40C397BE"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0.34, 1.53</w:t>
            </w:r>
          </w:p>
        </w:tc>
        <w:tc>
          <w:tcPr>
            <w:tcW w:w="709" w:type="dxa"/>
            <w:noWrap/>
            <w:hideMark/>
          </w:tcPr>
          <w:p w14:paraId="2AA11C2E"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0.4</w:t>
            </w:r>
          </w:p>
        </w:tc>
        <w:tc>
          <w:tcPr>
            <w:tcW w:w="709" w:type="dxa"/>
            <w:noWrap/>
            <w:hideMark/>
          </w:tcPr>
          <w:p w14:paraId="01C2E77B"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2D371A33"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35F4D911"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19DFDCE8" w14:textId="77777777" w:rsidTr="003D19B6">
        <w:trPr>
          <w:trHeight w:val="225"/>
        </w:trPr>
        <w:tc>
          <w:tcPr>
            <w:tcW w:w="2972" w:type="dxa"/>
            <w:noWrap/>
            <w:hideMark/>
          </w:tcPr>
          <w:p w14:paraId="40A480FB"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Vomiting</w:t>
            </w:r>
          </w:p>
        </w:tc>
        <w:tc>
          <w:tcPr>
            <w:tcW w:w="992" w:type="dxa"/>
            <w:noWrap/>
            <w:hideMark/>
          </w:tcPr>
          <w:p w14:paraId="01F4EAD0"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1.09</w:t>
            </w:r>
          </w:p>
        </w:tc>
        <w:tc>
          <w:tcPr>
            <w:tcW w:w="1134" w:type="dxa"/>
            <w:noWrap/>
            <w:hideMark/>
          </w:tcPr>
          <w:p w14:paraId="2BE0E7EF"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0.49, 2.67</w:t>
            </w:r>
          </w:p>
        </w:tc>
        <w:tc>
          <w:tcPr>
            <w:tcW w:w="709" w:type="dxa"/>
            <w:noWrap/>
            <w:hideMark/>
          </w:tcPr>
          <w:p w14:paraId="6E2E8268"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0.8</w:t>
            </w:r>
          </w:p>
        </w:tc>
        <w:tc>
          <w:tcPr>
            <w:tcW w:w="709" w:type="dxa"/>
            <w:noWrap/>
            <w:hideMark/>
          </w:tcPr>
          <w:p w14:paraId="094DC4AC"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077EBBC0"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23F5703F"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7FB11FDD" w14:textId="77777777" w:rsidTr="003D19B6">
        <w:trPr>
          <w:trHeight w:val="225"/>
        </w:trPr>
        <w:tc>
          <w:tcPr>
            <w:tcW w:w="2972" w:type="dxa"/>
            <w:noWrap/>
            <w:hideMark/>
          </w:tcPr>
          <w:p w14:paraId="3C2A76B7"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Liking for salt</w:t>
            </w:r>
          </w:p>
        </w:tc>
        <w:tc>
          <w:tcPr>
            <w:tcW w:w="992" w:type="dxa"/>
            <w:noWrap/>
            <w:hideMark/>
          </w:tcPr>
          <w:p w14:paraId="44191A6E"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0.79</w:t>
            </w:r>
          </w:p>
        </w:tc>
        <w:tc>
          <w:tcPr>
            <w:tcW w:w="1134" w:type="dxa"/>
            <w:noWrap/>
            <w:hideMark/>
          </w:tcPr>
          <w:p w14:paraId="1217C08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0.35, 1.69</w:t>
            </w:r>
          </w:p>
        </w:tc>
        <w:tc>
          <w:tcPr>
            <w:tcW w:w="709" w:type="dxa"/>
            <w:noWrap/>
            <w:hideMark/>
          </w:tcPr>
          <w:p w14:paraId="344201B1"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0.6</w:t>
            </w:r>
          </w:p>
        </w:tc>
        <w:tc>
          <w:tcPr>
            <w:tcW w:w="709" w:type="dxa"/>
            <w:noWrap/>
            <w:hideMark/>
          </w:tcPr>
          <w:p w14:paraId="6347A66F"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4EC8E6EF"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0C504D46"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3167955D" w14:textId="77777777" w:rsidTr="003D19B6">
        <w:trPr>
          <w:trHeight w:val="225"/>
        </w:trPr>
        <w:tc>
          <w:tcPr>
            <w:tcW w:w="2972" w:type="dxa"/>
            <w:noWrap/>
            <w:hideMark/>
          </w:tcPr>
          <w:p w14:paraId="49204C48"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Diarrhoea</w:t>
            </w:r>
          </w:p>
        </w:tc>
        <w:tc>
          <w:tcPr>
            <w:tcW w:w="992" w:type="dxa"/>
            <w:noWrap/>
            <w:hideMark/>
          </w:tcPr>
          <w:p w14:paraId="771B4EAE"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1.68</w:t>
            </w:r>
          </w:p>
        </w:tc>
        <w:tc>
          <w:tcPr>
            <w:tcW w:w="1134" w:type="dxa"/>
            <w:noWrap/>
            <w:hideMark/>
          </w:tcPr>
          <w:p w14:paraId="6DA651F5"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0.77, 3.93</w:t>
            </w:r>
          </w:p>
        </w:tc>
        <w:tc>
          <w:tcPr>
            <w:tcW w:w="709" w:type="dxa"/>
            <w:noWrap/>
            <w:hideMark/>
          </w:tcPr>
          <w:p w14:paraId="20A321D0"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0.2</w:t>
            </w:r>
          </w:p>
        </w:tc>
        <w:tc>
          <w:tcPr>
            <w:tcW w:w="709" w:type="dxa"/>
            <w:noWrap/>
            <w:hideMark/>
          </w:tcPr>
          <w:p w14:paraId="2D54DB24"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2B67BEDC"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4611BC0A"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3CB074CD" w14:textId="77777777" w:rsidTr="003D19B6">
        <w:trPr>
          <w:trHeight w:val="225"/>
        </w:trPr>
        <w:tc>
          <w:tcPr>
            <w:tcW w:w="2972" w:type="dxa"/>
            <w:noWrap/>
            <w:hideMark/>
          </w:tcPr>
          <w:p w14:paraId="6DD9E06E"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Dizziness</w:t>
            </w:r>
          </w:p>
        </w:tc>
        <w:tc>
          <w:tcPr>
            <w:tcW w:w="992" w:type="dxa"/>
            <w:noWrap/>
            <w:hideMark/>
          </w:tcPr>
          <w:p w14:paraId="5A83DF62"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0.89</w:t>
            </w:r>
          </w:p>
        </w:tc>
        <w:tc>
          <w:tcPr>
            <w:tcW w:w="1134" w:type="dxa"/>
            <w:noWrap/>
            <w:hideMark/>
          </w:tcPr>
          <w:p w14:paraId="101DA386"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0.42, 1.90</w:t>
            </w:r>
          </w:p>
        </w:tc>
        <w:tc>
          <w:tcPr>
            <w:tcW w:w="709" w:type="dxa"/>
            <w:noWrap/>
            <w:hideMark/>
          </w:tcPr>
          <w:p w14:paraId="5C16F4E4"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0.8</w:t>
            </w:r>
          </w:p>
        </w:tc>
        <w:tc>
          <w:tcPr>
            <w:tcW w:w="709" w:type="dxa"/>
            <w:noWrap/>
            <w:hideMark/>
          </w:tcPr>
          <w:p w14:paraId="77BDA4EB"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416CC042"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04188B9B"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531EAA93" w14:textId="77777777" w:rsidTr="003D19B6">
        <w:trPr>
          <w:trHeight w:val="225"/>
        </w:trPr>
        <w:tc>
          <w:tcPr>
            <w:tcW w:w="2972" w:type="dxa"/>
            <w:noWrap/>
            <w:hideMark/>
          </w:tcPr>
          <w:p w14:paraId="587DBEDA" w14:textId="77777777" w:rsidR="00387FD4" w:rsidRPr="00662E0B" w:rsidRDefault="00387FD4" w:rsidP="00387FD4">
            <w:pPr>
              <w:rPr>
                <w:rFonts w:ascii="Calibri" w:eastAsia="Times New Roman" w:hAnsi="Calibri" w:cs="Calibri"/>
                <w:b/>
                <w:bCs/>
                <w:color w:val="000000"/>
                <w:sz w:val="16"/>
                <w:szCs w:val="16"/>
              </w:rPr>
            </w:pPr>
            <w:r w:rsidRPr="00662E0B">
              <w:rPr>
                <w:rFonts w:ascii="Calibri" w:eastAsia="Times New Roman" w:hAnsi="Calibri" w:cs="Calibri"/>
                <w:b/>
                <w:bCs/>
                <w:color w:val="000000"/>
                <w:sz w:val="16"/>
                <w:szCs w:val="16"/>
              </w:rPr>
              <w:t>CLINICAL</w:t>
            </w:r>
          </w:p>
        </w:tc>
        <w:tc>
          <w:tcPr>
            <w:tcW w:w="992" w:type="dxa"/>
            <w:noWrap/>
            <w:hideMark/>
          </w:tcPr>
          <w:p w14:paraId="6B0F9DFD"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 </w:t>
            </w:r>
          </w:p>
        </w:tc>
        <w:tc>
          <w:tcPr>
            <w:tcW w:w="1134" w:type="dxa"/>
            <w:noWrap/>
            <w:hideMark/>
          </w:tcPr>
          <w:p w14:paraId="512CE93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 </w:t>
            </w:r>
          </w:p>
        </w:tc>
        <w:tc>
          <w:tcPr>
            <w:tcW w:w="709" w:type="dxa"/>
            <w:noWrap/>
            <w:hideMark/>
          </w:tcPr>
          <w:p w14:paraId="42FC025A"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 </w:t>
            </w:r>
          </w:p>
        </w:tc>
        <w:tc>
          <w:tcPr>
            <w:tcW w:w="709" w:type="dxa"/>
            <w:noWrap/>
            <w:hideMark/>
          </w:tcPr>
          <w:p w14:paraId="58F31DF2" w14:textId="77777777" w:rsidR="00387FD4" w:rsidRPr="00387FD4" w:rsidRDefault="00387FD4" w:rsidP="00387FD4">
            <w:pPr>
              <w:rPr>
                <w:rFonts w:ascii="Calibri" w:eastAsia="Times New Roman" w:hAnsi="Calibri" w:cs="Calibri"/>
                <w:color w:val="000000"/>
                <w:sz w:val="16"/>
                <w:szCs w:val="16"/>
              </w:rPr>
            </w:pPr>
          </w:p>
        </w:tc>
        <w:tc>
          <w:tcPr>
            <w:tcW w:w="1701" w:type="dxa"/>
            <w:noWrap/>
            <w:hideMark/>
          </w:tcPr>
          <w:p w14:paraId="01D0B24C"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3E54B7DF"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3BC8CD69" w14:textId="77777777" w:rsidTr="003D19B6">
        <w:trPr>
          <w:trHeight w:val="225"/>
        </w:trPr>
        <w:tc>
          <w:tcPr>
            <w:tcW w:w="2972" w:type="dxa"/>
            <w:noWrap/>
            <w:hideMark/>
          </w:tcPr>
          <w:p w14:paraId="5A829B9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Anorexia</w:t>
            </w:r>
          </w:p>
        </w:tc>
        <w:tc>
          <w:tcPr>
            <w:tcW w:w="992" w:type="dxa"/>
            <w:noWrap/>
            <w:hideMark/>
          </w:tcPr>
          <w:p w14:paraId="5F982063"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1.85</w:t>
            </w:r>
          </w:p>
        </w:tc>
        <w:tc>
          <w:tcPr>
            <w:tcW w:w="1134" w:type="dxa"/>
            <w:noWrap/>
            <w:hideMark/>
          </w:tcPr>
          <w:p w14:paraId="6A1F4DB4"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0.86, 4.34</w:t>
            </w:r>
          </w:p>
        </w:tc>
        <w:tc>
          <w:tcPr>
            <w:tcW w:w="709" w:type="dxa"/>
            <w:noWrap/>
            <w:hideMark/>
          </w:tcPr>
          <w:p w14:paraId="4DF4E721"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0.13</w:t>
            </w:r>
          </w:p>
        </w:tc>
        <w:tc>
          <w:tcPr>
            <w:tcW w:w="709" w:type="dxa"/>
            <w:noWrap/>
            <w:hideMark/>
          </w:tcPr>
          <w:p w14:paraId="4753B6AD"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7193F4F2"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5428C98B"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3FC27F28" w14:textId="77777777" w:rsidTr="003D19B6">
        <w:trPr>
          <w:trHeight w:val="225"/>
        </w:trPr>
        <w:tc>
          <w:tcPr>
            <w:tcW w:w="2972" w:type="dxa"/>
            <w:noWrap/>
            <w:hideMark/>
          </w:tcPr>
          <w:p w14:paraId="217D0EE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BP (systolic), mmHg </w:t>
            </w:r>
          </w:p>
        </w:tc>
        <w:tc>
          <w:tcPr>
            <w:tcW w:w="992" w:type="dxa"/>
            <w:noWrap/>
            <w:hideMark/>
          </w:tcPr>
          <w:p w14:paraId="55B1CB59"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w:t>
            </w:r>
          </w:p>
        </w:tc>
        <w:tc>
          <w:tcPr>
            <w:tcW w:w="1134" w:type="dxa"/>
            <w:noWrap/>
            <w:hideMark/>
          </w:tcPr>
          <w:p w14:paraId="20D2F2D8"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0.98, 1.02</w:t>
            </w:r>
          </w:p>
        </w:tc>
        <w:tc>
          <w:tcPr>
            <w:tcW w:w="709" w:type="dxa"/>
            <w:noWrap/>
            <w:hideMark/>
          </w:tcPr>
          <w:p w14:paraId="57BB1651"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0.7</w:t>
            </w:r>
          </w:p>
        </w:tc>
        <w:tc>
          <w:tcPr>
            <w:tcW w:w="709" w:type="dxa"/>
            <w:noWrap/>
            <w:hideMark/>
          </w:tcPr>
          <w:p w14:paraId="3F541710"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1805A166"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2B0D7EB4"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04F19FE4" w14:textId="77777777" w:rsidTr="003D19B6">
        <w:trPr>
          <w:trHeight w:val="225"/>
        </w:trPr>
        <w:tc>
          <w:tcPr>
            <w:tcW w:w="2972" w:type="dxa"/>
            <w:noWrap/>
            <w:hideMark/>
          </w:tcPr>
          <w:p w14:paraId="2394EB1D"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BP (diastolic), mmHg </w:t>
            </w:r>
          </w:p>
        </w:tc>
        <w:tc>
          <w:tcPr>
            <w:tcW w:w="992" w:type="dxa"/>
            <w:noWrap/>
            <w:hideMark/>
          </w:tcPr>
          <w:p w14:paraId="230C7940"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0.98</w:t>
            </w:r>
          </w:p>
        </w:tc>
        <w:tc>
          <w:tcPr>
            <w:tcW w:w="1134" w:type="dxa"/>
            <w:noWrap/>
            <w:hideMark/>
          </w:tcPr>
          <w:p w14:paraId="30944B31"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0.96, 1.01</w:t>
            </w:r>
          </w:p>
        </w:tc>
        <w:tc>
          <w:tcPr>
            <w:tcW w:w="709" w:type="dxa"/>
            <w:noWrap/>
            <w:hideMark/>
          </w:tcPr>
          <w:p w14:paraId="44156075"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0.2</w:t>
            </w:r>
          </w:p>
        </w:tc>
        <w:tc>
          <w:tcPr>
            <w:tcW w:w="709" w:type="dxa"/>
            <w:noWrap/>
            <w:hideMark/>
          </w:tcPr>
          <w:p w14:paraId="03223130"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51C5B941"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2960E302"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309A085A" w14:textId="77777777" w:rsidTr="003D19B6">
        <w:trPr>
          <w:trHeight w:val="225"/>
        </w:trPr>
        <w:tc>
          <w:tcPr>
            <w:tcW w:w="2972" w:type="dxa"/>
            <w:noWrap/>
            <w:hideMark/>
          </w:tcPr>
          <w:p w14:paraId="448FB157"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Postural drop in blood pressure </w:t>
            </w:r>
          </w:p>
        </w:tc>
        <w:tc>
          <w:tcPr>
            <w:tcW w:w="992" w:type="dxa"/>
            <w:noWrap/>
            <w:hideMark/>
          </w:tcPr>
          <w:p w14:paraId="57932355"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0.47</w:t>
            </w:r>
          </w:p>
        </w:tc>
        <w:tc>
          <w:tcPr>
            <w:tcW w:w="1134" w:type="dxa"/>
            <w:noWrap/>
            <w:hideMark/>
          </w:tcPr>
          <w:p w14:paraId="42BF4DB8"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0.12, 3.14</w:t>
            </w:r>
          </w:p>
        </w:tc>
        <w:tc>
          <w:tcPr>
            <w:tcW w:w="709" w:type="dxa"/>
            <w:noWrap/>
            <w:hideMark/>
          </w:tcPr>
          <w:p w14:paraId="40155D84"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0.3</w:t>
            </w:r>
          </w:p>
        </w:tc>
        <w:tc>
          <w:tcPr>
            <w:tcW w:w="709" w:type="dxa"/>
            <w:noWrap/>
            <w:hideMark/>
          </w:tcPr>
          <w:p w14:paraId="0EB16A59"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47498032"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69C7C9EA"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179AB125" w14:textId="77777777" w:rsidTr="003D19B6">
        <w:trPr>
          <w:trHeight w:val="225"/>
        </w:trPr>
        <w:tc>
          <w:tcPr>
            <w:tcW w:w="2972" w:type="dxa"/>
            <w:noWrap/>
            <w:hideMark/>
          </w:tcPr>
          <w:p w14:paraId="203F1F37"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Heart rate, bpm </w:t>
            </w:r>
          </w:p>
        </w:tc>
        <w:tc>
          <w:tcPr>
            <w:tcW w:w="992" w:type="dxa"/>
            <w:noWrap/>
            <w:hideMark/>
          </w:tcPr>
          <w:p w14:paraId="309D5580"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1.01</w:t>
            </w:r>
          </w:p>
        </w:tc>
        <w:tc>
          <w:tcPr>
            <w:tcW w:w="1134" w:type="dxa"/>
            <w:noWrap/>
            <w:hideMark/>
          </w:tcPr>
          <w:p w14:paraId="1EE5E525"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0.99, 1.03</w:t>
            </w:r>
          </w:p>
        </w:tc>
        <w:tc>
          <w:tcPr>
            <w:tcW w:w="709" w:type="dxa"/>
            <w:noWrap/>
            <w:hideMark/>
          </w:tcPr>
          <w:p w14:paraId="74948784"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0.4</w:t>
            </w:r>
          </w:p>
        </w:tc>
        <w:tc>
          <w:tcPr>
            <w:tcW w:w="709" w:type="dxa"/>
            <w:noWrap/>
            <w:hideMark/>
          </w:tcPr>
          <w:p w14:paraId="011FD34F"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3CFA3705"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661D92EE"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44BECA6A" w14:textId="77777777" w:rsidTr="003D19B6">
        <w:trPr>
          <w:trHeight w:val="225"/>
        </w:trPr>
        <w:tc>
          <w:tcPr>
            <w:tcW w:w="2972" w:type="dxa"/>
            <w:noWrap/>
            <w:hideMark/>
          </w:tcPr>
          <w:p w14:paraId="248A9583"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Hypotension</w:t>
            </w:r>
          </w:p>
        </w:tc>
        <w:tc>
          <w:tcPr>
            <w:tcW w:w="992" w:type="dxa"/>
            <w:noWrap/>
            <w:hideMark/>
          </w:tcPr>
          <w:p w14:paraId="7396777D"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2.49</w:t>
            </w:r>
          </w:p>
        </w:tc>
        <w:tc>
          <w:tcPr>
            <w:tcW w:w="1134" w:type="dxa"/>
            <w:noWrap/>
            <w:hideMark/>
          </w:tcPr>
          <w:p w14:paraId="6E72D963"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0.50, 45.2</w:t>
            </w:r>
          </w:p>
        </w:tc>
        <w:tc>
          <w:tcPr>
            <w:tcW w:w="709" w:type="dxa"/>
            <w:noWrap/>
            <w:hideMark/>
          </w:tcPr>
          <w:p w14:paraId="470AA938"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0.4</w:t>
            </w:r>
          </w:p>
        </w:tc>
        <w:tc>
          <w:tcPr>
            <w:tcW w:w="709" w:type="dxa"/>
            <w:noWrap/>
            <w:hideMark/>
          </w:tcPr>
          <w:p w14:paraId="7F0AA5BA"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5684CF59"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4013700F"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020942EF" w14:textId="77777777" w:rsidTr="003D19B6">
        <w:trPr>
          <w:trHeight w:val="225"/>
        </w:trPr>
        <w:tc>
          <w:tcPr>
            <w:tcW w:w="2972" w:type="dxa"/>
            <w:noWrap/>
            <w:hideMark/>
          </w:tcPr>
          <w:p w14:paraId="66680B9D"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Weakness</w:t>
            </w:r>
          </w:p>
        </w:tc>
        <w:tc>
          <w:tcPr>
            <w:tcW w:w="992" w:type="dxa"/>
            <w:noWrap/>
            <w:hideMark/>
          </w:tcPr>
          <w:p w14:paraId="40926E56"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1.25</w:t>
            </w:r>
          </w:p>
        </w:tc>
        <w:tc>
          <w:tcPr>
            <w:tcW w:w="1134" w:type="dxa"/>
            <w:noWrap/>
            <w:hideMark/>
          </w:tcPr>
          <w:p w14:paraId="4C9FAD16"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0.45, 3.00</w:t>
            </w:r>
          </w:p>
        </w:tc>
        <w:tc>
          <w:tcPr>
            <w:tcW w:w="709" w:type="dxa"/>
            <w:noWrap/>
            <w:hideMark/>
          </w:tcPr>
          <w:p w14:paraId="24C008A6"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0.6</w:t>
            </w:r>
          </w:p>
        </w:tc>
        <w:tc>
          <w:tcPr>
            <w:tcW w:w="709" w:type="dxa"/>
            <w:noWrap/>
            <w:hideMark/>
          </w:tcPr>
          <w:p w14:paraId="7618921B"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27AA12CA"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429FA853"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08157415" w14:textId="77777777" w:rsidTr="003D19B6">
        <w:trPr>
          <w:trHeight w:val="225"/>
        </w:trPr>
        <w:tc>
          <w:tcPr>
            <w:tcW w:w="2972" w:type="dxa"/>
            <w:noWrap/>
            <w:hideMark/>
          </w:tcPr>
          <w:p w14:paraId="385988F1"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INVESTIGATIONS</w:t>
            </w:r>
          </w:p>
        </w:tc>
        <w:tc>
          <w:tcPr>
            <w:tcW w:w="992" w:type="dxa"/>
            <w:noWrap/>
            <w:hideMark/>
          </w:tcPr>
          <w:p w14:paraId="5DE74F48" w14:textId="77777777" w:rsidR="00387FD4" w:rsidRPr="00387FD4" w:rsidRDefault="00387FD4" w:rsidP="00387FD4">
            <w:pPr>
              <w:rPr>
                <w:rFonts w:ascii="Calibri" w:eastAsia="Times New Roman" w:hAnsi="Calibri" w:cs="Calibri"/>
                <w:color w:val="000000"/>
                <w:sz w:val="16"/>
                <w:szCs w:val="16"/>
              </w:rPr>
            </w:pPr>
          </w:p>
        </w:tc>
        <w:tc>
          <w:tcPr>
            <w:tcW w:w="1134" w:type="dxa"/>
            <w:noWrap/>
            <w:hideMark/>
          </w:tcPr>
          <w:p w14:paraId="0DD963D0" w14:textId="77777777" w:rsidR="00387FD4" w:rsidRPr="00387FD4" w:rsidRDefault="00387FD4" w:rsidP="00387FD4">
            <w:pPr>
              <w:rPr>
                <w:rFonts w:ascii="Times New Roman" w:eastAsia="Times New Roman" w:hAnsi="Times New Roman" w:cs="Times New Roman"/>
                <w:sz w:val="20"/>
                <w:szCs w:val="20"/>
              </w:rPr>
            </w:pPr>
          </w:p>
        </w:tc>
        <w:tc>
          <w:tcPr>
            <w:tcW w:w="709" w:type="dxa"/>
            <w:noWrap/>
            <w:hideMark/>
          </w:tcPr>
          <w:p w14:paraId="67D6D031" w14:textId="77777777" w:rsidR="00387FD4" w:rsidRPr="00387FD4" w:rsidRDefault="00387FD4" w:rsidP="00387FD4">
            <w:pPr>
              <w:rPr>
                <w:rFonts w:ascii="Times New Roman" w:eastAsia="Times New Roman" w:hAnsi="Times New Roman" w:cs="Times New Roman"/>
                <w:sz w:val="20"/>
                <w:szCs w:val="20"/>
              </w:rPr>
            </w:pPr>
          </w:p>
        </w:tc>
        <w:tc>
          <w:tcPr>
            <w:tcW w:w="709" w:type="dxa"/>
            <w:noWrap/>
            <w:hideMark/>
          </w:tcPr>
          <w:p w14:paraId="36FDD965" w14:textId="77777777" w:rsidR="00387FD4" w:rsidRPr="00387FD4" w:rsidRDefault="00387FD4" w:rsidP="00387FD4">
            <w:pPr>
              <w:rPr>
                <w:rFonts w:ascii="Times New Roman" w:eastAsia="Times New Roman" w:hAnsi="Times New Roman" w:cs="Times New Roman"/>
                <w:sz w:val="20"/>
                <w:szCs w:val="20"/>
              </w:rPr>
            </w:pPr>
          </w:p>
        </w:tc>
        <w:tc>
          <w:tcPr>
            <w:tcW w:w="1701" w:type="dxa"/>
            <w:noWrap/>
            <w:hideMark/>
          </w:tcPr>
          <w:p w14:paraId="4389B941"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1594C9FC"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691DFDD4" w14:textId="77777777" w:rsidTr="003D19B6">
        <w:trPr>
          <w:trHeight w:val="225"/>
        </w:trPr>
        <w:tc>
          <w:tcPr>
            <w:tcW w:w="2972" w:type="dxa"/>
            <w:noWrap/>
            <w:hideMark/>
          </w:tcPr>
          <w:p w14:paraId="3A131190"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Increased pigmentation of the skin </w:t>
            </w:r>
          </w:p>
        </w:tc>
        <w:tc>
          <w:tcPr>
            <w:tcW w:w="992" w:type="dxa"/>
            <w:noWrap/>
            <w:hideMark/>
          </w:tcPr>
          <w:p w14:paraId="0895832E"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1.32</w:t>
            </w:r>
          </w:p>
        </w:tc>
        <w:tc>
          <w:tcPr>
            <w:tcW w:w="1134" w:type="dxa"/>
            <w:noWrap/>
            <w:hideMark/>
          </w:tcPr>
          <w:p w14:paraId="6AD6223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0.61, 2.98</w:t>
            </w:r>
          </w:p>
        </w:tc>
        <w:tc>
          <w:tcPr>
            <w:tcW w:w="709" w:type="dxa"/>
            <w:noWrap/>
            <w:hideMark/>
          </w:tcPr>
          <w:p w14:paraId="33EBCC7C"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0.5</w:t>
            </w:r>
          </w:p>
        </w:tc>
        <w:tc>
          <w:tcPr>
            <w:tcW w:w="709" w:type="dxa"/>
            <w:noWrap/>
            <w:hideMark/>
          </w:tcPr>
          <w:p w14:paraId="78107A8C"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2B3A5455"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77C203F0"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10CCE996" w14:textId="77777777" w:rsidTr="003D19B6">
        <w:trPr>
          <w:trHeight w:val="225"/>
        </w:trPr>
        <w:tc>
          <w:tcPr>
            <w:tcW w:w="2972" w:type="dxa"/>
            <w:noWrap/>
            <w:hideMark/>
          </w:tcPr>
          <w:p w14:paraId="3E9FA0BB"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Loss of axillary and pubic hair in female</w:t>
            </w:r>
          </w:p>
        </w:tc>
        <w:tc>
          <w:tcPr>
            <w:tcW w:w="992" w:type="dxa"/>
            <w:noWrap/>
            <w:hideMark/>
          </w:tcPr>
          <w:p w14:paraId="0CE6034C"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2.04</w:t>
            </w:r>
          </w:p>
        </w:tc>
        <w:tc>
          <w:tcPr>
            <w:tcW w:w="1134" w:type="dxa"/>
            <w:noWrap/>
            <w:hideMark/>
          </w:tcPr>
          <w:p w14:paraId="6F193A85"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0.63, 9.12</w:t>
            </w:r>
          </w:p>
        </w:tc>
        <w:tc>
          <w:tcPr>
            <w:tcW w:w="709" w:type="dxa"/>
            <w:noWrap/>
            <w:hideMark/>
          </w:tcPr>
          <w:p w14:paraId="35E6FE32"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0.3</w:t>
            </w:r>
          </w:p>
        </w:tc>
        <w:tc>
          <w:tcPr>
            <w:tcW w:w="709" w:type="dxa"/>
            <w:noWrap/>
            <w:hideMark/>
          </w:tcPr>
          <w:p w14:paraId="79B2A3FF"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554A53B0"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1F797010"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446D8632" w14:textId="77777777" w:rsidTr="003D19B6">
        <w:trPr>
          <w:trHeight w:val="225"/>
        </w:trPr>
        <w:tc>
          <w:tcPr>
            <w:tcW w:w="2972" w:type="dxa"/>
            <w:noWrap/>
            <w:hideMark/>
          </w:tcPr>
          <w:p w14:paraId="2029D5D1" w14:textId="77777777" w:rsidR="00387FD4" w:rsidRPr="00387FD4" w:rsidRDefault="00387FD4" w:rsidP="00387FD4">
            <w:pPr>
              <w:rPr>
                <w:rFonts w:ascii="Calibri" w:eastAsia="Times New Roman" w:hAnsi="Calibri" w:cs="Calibri"/>
                <w:color w:val="000000"/>
                <w:sz w:val="16"/>
                <w:szCs w:val="16"/>
              </w:rPr>
            </w:pPr>
            <w:commentRangeStart w:id="6"/>
            <w:r w:rsidRPr="00387FD4">
              <w:rPr>
                <w:rFonts w:ascii="Calibri" w:eastAsia="Times New Roman" w:hAnsi="Calibri" w:cs="Calibri"/>
                <w:color w:val="000000"/>
                <w:sz w:val="16"/>
                <w:szCs w:val="16"/>
              </w:rPr>
              <w:t>Random morning cortisol, nmol/L </w:t>
            </w:r>
          </w:p>
        </w:tc>
        <w:tc>
          <w:tcPr>
            <w:tcW w:w="992" w:type="dxa"/>
            <w:noWrap/>
            <w:hideMark/>
          </w:tcPr>
          <w:p w14:paraId="7FFC80D9" w14:textId="77777777" w:rsidR="00387FD4" w:rsidRPr="00387FD4" w:rsidRDefault="00387FD4" w:rsidP="00387FD4">
            <w:pPr>
              <w:jc w:val="right"/>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1.18</w:t>
            </w:r>
          </w:p>
        </w:tc>
        <w:tc>
          <w:tcPr>
            <w:tcW w:w="1134" w:type="dxa"/>
            <w:noWrap/>
            <w:hideMark/>
          </w:tcPr>
          <w:p w14:paraId="14E80171" w14:textId="77777777" w:rsidR="00387FD4" w:rsidRPr="00387FD4" w:rsidRDefault="00387FD4" w:rsidP="00387FD4">
            <w:pPr>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1.13, 1.25</w:t>
            </w:r>
          </w:p>
        </w:tc>
        <w:tc>
          <w:tcPr>
            <w:tcW w:w="709" w:type="dxa"/>
            <w:noWrap/>
            <w:hideMark/>
          </w:tcPr>
          <w:p w14:paraId="238C023A" w14:textId="77777777" w:rsidR="00387FD4" w:rsidRPr="00387FD4" w:rsidRDefault="00387FD4" w:rsidP="00387FD4">
            <w:pPr>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&lt;0.001</w:t>
            </w:r>
          </w:p>
        </w:tc>
        <w:tc>
          <w:tcPr>
            <w:tcW w:w="709" w:type="dxa"/>
            <w:noWrap/>
          </w:tcPr>
          <w:p w14:paraId="4D3E2B0F" w14:textId="77777777" w:rsidR="00387FD4" w:rsidRPr="00387FD4" w:rsidRDefault="00387FD4" w:rsidP="00387FD4">
            <w:pPr>
              <w:jc w:val="right"/>
              <w:rPr>
                <w:rFonts w:ascii="Calibri" w:eastAsia="Times New Roman" w:hAnsi="Calibri" w:cs="Calibri"/>
                <w:b/>
                <w:bCs/>
                <w:color w:val="000000"/>
                <w:sz w:val="16"/>
                <w:szCs w:val="16"/>
              </w:rPr>
            </w:pPr>
          </w:p>
        </w:tc>
        <w:tc>
          <w:tcPr>
            <w:tcW w:w="1701" w:type="dxa"/>
            <w:noWrap/>
          </w:tcPr>
          <w:p w14:paraId="6506BCEF" w14:textId="77777777" w:rsidR="00387FD4" w:rsidRPr="00387FD4" w:rsidRDefault="00387FD4" w:rsidP="00387FD4">
            <w:pPr>
              <w:rPr>
                <w:rFonts w:ascii="Calibri" w:eastAsia="Times New Roman" w:hAnsi="Calibri" w:cs="Calibri"/>
                <w:b/>
                <w:bCs/>
                <w:color w:val="000000"/>
                <w:sz w:val="16"/>
                <w:szCs w:val="16"/>
              </w:rPr>
            </w:pPr>
          </w:p>
        </w:tc>
        <w:tc>
          <w:tcPr>
            <w:tcW w:w="799" w:type="dxa"/>
            <w:noWrap/>
          </w:tcPr>
          <w:p w14:paraId="4E8AF889" w14:textId="77777777" w:rsidR="00387FD4" w:rsidRPr="00387FD4" w:rsidRDefault="00387FD4" w:rsidP="00387FD4">
            <w:pPr>
              <w:jc w:val="right"/>
              <w:rPr>
                <w:rFonts w:ascii="Calibri" w:eastAsia="Times New Roman" w:hAnsi="Calibri" w:cs="Calibri"/>
                <w:b/>
                <w:bCs/>
                <w:color w:val="000000"/>
                <w:sz w:val="16"/>
                <w:szCs w:val="16"/>
              </w:rPr>
            </w:pPr>
          </w:p>
        </w:tc>
      </w:tr>
      <w:tr w:rsidR="00387FD4" w:rsidRPr="00387FD4" w14:paraId="7DB2AD91" w14:textId="77777777" w:rsidTr="003D19B6">
        <w:trPr>
          <w:trHeight w:val="225"/>
        </w:trPr>
        <w:tc>
          <w:tcPr>
            <w:tcW w:w="2972" w:type="dxa"/>
            <w:noWrap/>
            <w:hideMark/>
          </w:tcPr>
          <w:p w14:paraId="38C2119E"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 xml:space="preserve">Basal cortisol, </w:t>
            </w:r>
            <w:proofErr w:type="spellStart"/>
            <w:r w:rsidRPr="00387FD4">
              <w:rPr>
                <w:rFonts w:ascii="Calibri" w:eastAsia="Times New Roman" w:hAnsi="Calibri" w:cs="Calibri"/>
                <w:color w:val="000000"/>
                <w:sz w:val="16"/>
                <w:szCs w:val="16"/>
              </w:rPr>
              <w:t>nnol</w:t>
            </w:r>
            <w:proofErr w:type="spellEnd"/>
            <w:r w:rsidRPr="00387FD4">
              <w:rPr>
                <w:rFonts w:ascii="Calibri" w:eastAsia="Times New Roman" w:hAnsi="Calibri" w:cs="Calibri"/>
                <w:color w:val="000000"/>
                <w:sz w:val="16"/>
                <w:szCs w:val="16"/>
              </w:rPr>
              <w:t>/L </w:t>
            </w:r>
          </w:p>
        </w:tc>
        <w:tc>
          <w:tcPr>
            <w:tcW w:w="992" w:type="dxa"/>
            <w:noWrap/>
            <w:hideMark/>
          </w:tcPr>
          <w:p w14:paraId="082AB1FE" w14:textId="77777777" w:rsidR="00387FD4" w:rsidRPr="00387FD4" w:rsidRDefault="00387FD4" w:rsidP="00387FD4">
            <w:pPr>
              <w:jc w:val="right"/>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1.10</w:t>
            </w:r>
          </w:p>
        </w:tc>
        <w:tc>
          <w:tcPr>
            <w:tcW w:w="1134" w:type="dxa"/>
            <w:noWrap/>
            <w:hideMark/>
          </w:tcPr>
          <w:p w14:paraId="68FB1DB6" w14:textId="77777777" w:rsidR="00387FD4" w:rsidRPr="00387FD4" w:rsidRDefault="00387FD4" w:rsidP="00387FD4">
            <w:pPr>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1.06, 1.15</w:t>
            </w:r>
          </w:p>
        </w:tc>
        <w:tc>
          <w:tcPr>
            <w:tcW w:w="709" w:type="dxa"/>
            <w:noWrap/>
            <w:hideMark/>
          </w:tcPr>
          <w:p w14:paraId="04AFB10D" w14:textId="77777777" w:rsidR="00387FD4" w:rsidRPr="00387FD4" w:rsidRDefault="00387FD4" w:rsidP="00387FD4">
            <w:pPr>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&lt;0.001</w:t>
            </w:r>
          </w:p>
        </w:tc>
        <w:tc>
          <w:tcPr>
            <w:tcW w:w="709" w:type="dxa"/>
            <w:noWrap/>
          </w:tcPr>
          <w:p w14:paraId="632802B5" w14:textId="77777777" w:rsidR="00387FD4" w:rsidRPr="00387FD4" w:rsidRDefault="00387FD4" w:rsidP="00387FD4">
            <w:pPr>
              <w:rPr>
                <w:rFonts w:ascii="Calibri" w:eastAsia="Times New Roman" w:hAnsi="Calibri" w:cs="Calibri"/>
                <w:b/>
                <w:bCs/>
                <w:color w:val="000000"/>
                <w:sz w:val="16"/>
                <w:szCs w:val="16"/>
              </w:rPr>
            </w:pPr>
          </w:p>
        </w:tc>
        <w:tc>
          <w:tcPr>
            <w:tcW w:w="1701" w:type="dxa"/>
            <w:noWrap/>
          </w:tcPr>
          <w:p w14:paraId="10FCC26F" w14:textId="77777777" w:rsidR="00387FD4" w:rsidRPr="00387FD4" w:rsidRDefault="00387FD4" w:rsidP="00387FD4">
            <w:pPr>
              <w:rPr>
                <w:rFonts w:ascii="Times New Roman" w:eastAsia="Times New Roman" w:hAnsi="Times New Roman" w:cs="Times New Roman"/>
                <w:b/>
                <w:bCs/>
                <w:sz w:val="20"/>
                <w:szCs w:val="20"/>
              </w:rPr>
            </w:pPr>
          </w:p>
        </w:tc>
        <w:tc>
          <w:tcPr>
            <w:tcW w:w="799" w:type="dxa"/>
            <w:noWrap/>
          </w:tcPr>
          <w:p w14:paraId="4BBBC649" w14:textId="77777777" w:rsidR="00387FD4" w:rsidRPr="00387FD4" w:rsidRDefault="00387FD4" w:rsidP="00387FD4">
            <w:pPr>
              <w:rPr>
                <w:rFonts w:ascii="Times New Roman" w:eastAsia="Times New Roman" w:hAnsi="Times New Roman" w:cs="Times New Roman"/>
                <w:b/>
                <w:bCs/>
                <w:sz w:val="20"/>
                <w:szCs w:val="20"/>
              </w:rPr>
            </w:pPr>
          </w:p>
        </w:tc>
      </w:tr>
      <w:tr w:rsidR="00387FD4" w:rsidRPr="00387FD4" w14:paraId="44E57393" w14:textId="77777777" w:rsidTr="003D19B6">
        <w:trPr>
          <w:trHeight w:val="225"/>
        </w:trPr>
        <w:tc>
          <w:tcPr>
            <w:tcW w:w="2972" w:type="dxa"/>
            <w:noWrap/>
            <w:hideMark/>
          </w:tcPr>
          <w:p w14:paraId="4AB985B7" w14:textId="77777777" w:rsidR="00387FD4" w:rsidRPr="00387FD4" w:rsidRDefault="00387FD4" w:rsidP="00387FD4">
            <w:pPr>
              <w:rPr>
                <w:rFonts w:ascii="Calibri" w:eastAsia="Times New Roman" w:hAnsi="Calibri" w:cs="Calibri"/>
                <w:color w:val="000000"/>
                <w:sz w:val="16"/>
                <w:szCs w:val="16"/>
              </w:rPr>
            </w:pPr>
            <w:commentRangeStart w:id="7"/>
            <w:r w:rsidRPr="00387FD4">
              <w:rPr>
                <w:rFonts w:ascii="Calibri" w:eastAsia="Times New Roman" w:hAnsi="Calibri" w:cs="Calibri"/>
                <w:color w:val="000000"/>
                <w:sz w:val="16"/>
                <w:szCs w:val="16"/>
              </w:rPr>
              <w:t xml:space="preserve">Stimulated cortisol, </w:t>
            </w:r>
            <w:proofErr w:type="spellStart"/>
            <w:r w:rsidRPr="00387FD4">
              <w:rPr>
                <w:rFonts w:ascii="Calibri" w:eastAsia="Times New Roman" w:hAnsi="Calibri" w:cs="Calibri"/>
                <w:color w:val="000000"/>
                <w:sz w:val="16"/>
                <w:szCs w:val="16"/>
              </w:rPr>
              <w:t>nmo</w:t>
            </w:r>
            <w:proofErr w:type="spellEnd"/>
            <w:r w:rsidRPr="00387FD4">
              <w:rPr>
                <w:rFonts w:ascii="Calibri" w:eastAsia="Times New Roman" w:hAnsi="Calibri" w:cs="Calibri"/>
                <w:color w:val="000000"/>
                <w:sz w:val="16"/>
                <w:szCs w:val="16"/>
              </w:rPr>
              <w:t>/L </w:t>
            </w:r>
          </w:p>
        </w:tc>
        <w:tc>
          <w:tcPr>
            <w:tcW w:w="992" w:type="dxa"/>
            <w:noWrap/>
            <w:hideMark/>
          </w:tcPr>
          <w:p w14:paraId="4A4BA901" w14:textId="77777777" w:rsidR="00387FD4" w:rsidRPr="00387FD4" w:rsidRDefault="00387FD4" w:rsidP="00387FD4">
            <w:pPr>
              <w:jc w:val="right"/>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1.34</w:t>
            </w:r>
          </w:p>
        </w:tc>
        <w:tc>
          <w:tcPr>
            <w:tcW w:w="1134" w:type="dxa"/>
            <w:noWrap/>
            <w:hideMark/>
          </w:tcPr>
          <w:p w14:paraId="539F57F0" w14:textId="77777777" w:rsidR="00387FD4" w:rsidRPr="00387FD4" w:rsidRDefault="00387FD4" w:rsidP="00387FD4">
            <w:pPr>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1.20, 1.59</w:t>
            </w:r>
          </w:p>
        </w:tc>
        <w:tc>
          <w:tcPr>
            <w:tcW w:w="709" w:type="dxa"/>
            <w:noWrap/>
            <w:hideMark/>
          </w:tcPr>
          <w:p w14:paraId="22FD8475" w14:textId="77777777" w:rsidR="00387FD4" w:rsidRPr="00387FD4" w:rsidRDefault="00387FD4" w:rsidP="00387FD4">
            <w:pPr>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&lt;0.001</w:t>
            </w:r>
          </w:p>
        </w:tc>
        <w:tc>
          <w:tcPr>
            <w:tcW w:w="709" w:type="dxa"/>
            <w:noWrap/>
          </w:tcPr>
          <w:p w14:paraId="72CF300D" w14:textId="77777777" w:rsidR="00387FD4" w:rsidRPr="00387FD4" w:rsidRDefault="00387FD4" w:rsidP="00387FD4">
            <w:pPr>
              <w:rPr>
                <w:rFonts w:ascii="Calibri" w:eastAsia="Times New Roman" w:hAnsi="Calibri" w:cs="Calibri"/>
                <w:b/>
                <w:bCs/>
                <w:color w:val="000000"/>
                <w:sz w:val="16"/>
                <w:szCs w:val="16"/>
              </w:rPr>
            </w:pPr>
          </w:p>
        </w:tc>
        <w:commentRangeEnd w:id="7"/>
        <w:tc>
          <w:tcPr>
            <w:tcW w:w="1701" w:type="dxa"/>
            <w:noWrap/>
          </w:tcPr>
          <w:p w14:paraId="117361BB" w14:textId="77777777" w:rsidR="00387FD4" w:rsidRPr="00387FD4" w:rsidRDefault="0024258E" w:rsidP="00387FD4">
            <w:pPr>
              <w:rPr>
                <w:rFonts w:ascii="Times New Roman" w:eastAsia="Times New Roman" w:hAnsi="Times New Roman" w:cs="Times New Roman"/>
                <w:b/>
                <w:bCs/>
                <w:sz w:val="20"/>
                <w:szCs w:val="20"/>
              </w:rPr>
            </w:pPr>
            <w:r>
              <w:rPr>
                <w:rStyle w:val="CommentReference"/>
                <w:rFonts w:ascii="Arial" w:hAnsi="Arial"/>
                <w:lang w:val="en-US"/>
              </w:rPr>
              <w:commentReference w:id="7"/>
            </w:r>
            <w:commentRangeEnd w:id="6"/>
            <w:r>
              <w:rPr>
                <w:rStyle w:val="CommentReference"/>
                <w:rFonts w:ascii="Arial" w:hAnsi="Arial"/>
                <w:lang w:val="en-US"/>
              </w:rPr>
              <w:commentReference w:id="6"/>
            </w:r>
          </w:p>
        </w:tc>
        <w:tc>
          <w:tcPr>
            <w:tcW w:w="799" w:type="dxa"/>
            <w:noWrap/>
          </w:tcPr>
          <w:p w14:paraId="1278F1EB" w14:textId="77777777" w:rsidR="00387FD4" w:rsidRPr="00387FD4" w:rsidRDefault="00387FD4" w:rsidP="00387FD4">
            <w:pPr>
              <w:rPr>
                <w:rFonts w:ascii="Times New Roman" w:eastAsia="Times New Roman" w:hAnsi="Times New Roman" w:cs="Times New Roman"/>
                <w:b/>
                <w:bCs/>
                <w:sz w:val="20"/>
                <w:szCs w:val="20"/>
              </w:rPr>
            </w:pPr>
          </w:p>
        </w:tc>
      </w:tr>
      <w:tr w:rsidR="00387FD4" w:rsidRPr="00387FD4" w14:paraId="4769BC92" w14:textId="77777777" w:rsidTr="003D19B6">
        <w:trPr>
          <w:trHeight w:val="225"/>
        </w:trPr>
        <w:tc>
          <w:tcPr>
            <w:tcW w:w="2972" w:type="dxa"/>
            <w:noWrap/>
            <w:hideMark/>
          </w:tcPr>
          <w:p w14:paraId="318FB8E0"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 xml:space="preserve">ACTH, </w:t>
            </w:r>
            <w:proofErr w:type="spellStart"/>
            <w:r w:rsidRPr="00387FD4">
              <w:rPr>
                <w:rFonts w:ascii="Calibri" w:eastAsia="Times New Roman" w:hAnsi="Calibri" w:cs="Calibri"/>
                <w:color w:val="000000"/>
                <w:sz w:val="16"/>
                <w:szCs w:val="16"/>
              </w:rPr>
              <w:t>pmol</w:t>
            </w:r>
            <w:proofErr w:type="spellEnd"/>
            <w:r w:rsidRPr="00387FD4">
              <w:rPr>
                <w:rFonts w:ascii="Calibri" w:eastAsia="Times New Roman" w:hAnsi="Calibri" w:cs="Calibri"/>
                <w:color w:val="000000"/>
                <w:sz w:val="16"/>
                <w:szCs w:val="16"/>
              </w:rPr>
              <w:t>/L </w:t>
            </w:r>
          </w:p>
        </w:tc>
        <w:tc>
          <w:tcPr>
            <w:tcW w:w="992" w:type="dxa"/>
            <w:noWrap/>
            <w:hideMark/>
          </w:tcPr>
          <w:p w14:paraId="71B4477B"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w:t>
            </w:r>
          </w:p>
        </w:tc>
        <w:tc>
          <w:tcPr>
            <w:tcW w:w="1134" w:type="dxa"/>
            <w:noWrap/>
            <w:hideMark/>
          </w:tcPr>
          <w:p w14:paraId="2C273F48"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0.99, 1.00</w:t>
            </w:r>
          </w:p>
        </w:tc>
        <w:tc>
          <w:tcPr>
            <w:tcW w:w="709" w:type="dxa"/>
            <w:noWrap/>
            <w:hideMark/>
          </w:tcPr>
          <w:p w14:paraId="78B381E6"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0.2</w:t>
            </w:r>
          </w:p>
        </w:tc>
        <w:tc>
          <w:tcPr>
            <w:tcW w:w="709" w:type="dxa"/>
            <w:noWrap/>
          </w:tcPr>
          <w:p w14:paraId="198B3F1B" w14:textId="77777777" w:rsidR="00387FD4" w:rsidRPr="00387FD4" w:rsidRDefault="00387FD4" w:rsidP="00387FD4">
            <w:pPr>
              <w:jc w:val="right"/>
              <w:rPr>
                <w:rFonts w:ascii="Calibri" w:eastAsia="Times New Roman" w:hAnsi="Calibri" w:cs="Calibri"/>
                <w:b/>
                <w:bCs/>
                <w:color w:val="000000"/>
                <w:sz w:val="16"/>
                <w:szCs w:val="16"/>
              </w:rPr>
            </w:pPr>
          </w:p>
        </w:tc>
        <w:tc>
          <w:tcPr>
            <w:tcW w:w="1701" w:type="dxa"/>
            <w:noWrap/>
          </w:tcPr>
          <w:p w14:paraId="0E00ADAD" w14:textId="77777777" w:rsidR="00387FD4" w:rsidRPr="00387FD4" w:rsidRDefault="00387FD4" w:rsidP="00387FD4">
            <w:pPr>
              <w:rPr>
                <w:rFonts w:ascii="Calibri" w:eastAsia="Times New Roman" w:hAnsi="Calibri" w:cs="Calibri"/>
                <w:b/>
                <w:bCs/>
                <w:color w:val="000000"/>
                <w:sz w:val="16"/>
                <w:szCs w:val="16"/>
              </w:rPr>
            </w:pPr>
          </w:p>
        </w:tc>
        <w:tc>
          <w:tcPr>
            <w:tcW w:w="799" w:type="dxa"/>
            <w:noWrap/>
          </w:tcPr>
          <w:p w14:paraId="4B138889" w14:textId="77777777" w:rsidR="00387FD4" w:rsidRPr="00387FD4" w:rsidRDefault="00387FD4" w:rsidP="00387FD4">
            <w:pPr>
              <w:rPr>
                <w:rFonts w:ascii="Calibri" w:eastAsia="Times New Roman" w:hAnsi="Calibri" w:cs="Calibri"/>
                <w:b/>
                <w:bCs/>
                <w:color w:val="000000"/>
                <w:sz w:val="16"/>
                <w:szCs w:val="16"/>
              </w:rPr>
            </w:pPr>
          </w:p>
        </w:tc>
      </w:tr>
      <w:tr w:rsidR="00387FD4" w:rsidRPr="00387FD4" w14:paraId="05C5FEDD" w14:textId="77777777" w:rsidTr="003D19B6">
        <w:trPr>
          <w:trHeight w:val="225"/>
        </w:trPr>
        <w:tc>
          <w:tcPr>
            <w:tcW w:w="2972" w:type="dxa"/>
            <w:noWrap/>
            <w:hideMark/>
          </w:tcPr>
          <w:p w14:paraId="3E740DD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 xml:space="preserve">Presence of </w:t>
            </w:r>
            <w:proofErr w:type="spellStart"/>
            <w:r w:rsidRPr="00387FD4">
              <w:rPr>
                <w:rFonts w:ascii="Calibri" w:eastAsia="Times New Roman" w:hAnsi="Calibri" w:cs="Calibri"/>
                <w:color w:val="000000"/>
                <w:sz w:val="16"/>
                <w:szCs w:val="16"/>
              </w:rPr>
              <w:t>anemia</w:t>
            </w:r>
            <w:proofErr w:type="spellEnd"/>
          </w:p>
        </w:tc>
        <w:tc>
          <w:tcPr>
            <w:tcW w:w="992" w:type="dxa"/>
            <w:noWrap/>
            <w:hideMark/>
          </w:tcPr>
          <w:p w14:paraId="05440B63"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1.24</w:t>
            </w:r>
          </w:p>
        </w:tc>
        <w:tc>
          <w:tcPr>
            <w:tcW w:w="1134" w:type="dxa"/>
            <w:noWrap/>
            <w:hideMark/>
          </w:tcPr>
          <w:p w14:paraId="1E75885E"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0.58, 2.62</w:t>
            </w:r>
          </w:p>
        </w:tc>
        <w:tc>
          <w:tcPr>
            <w:tcW w:w="709" w:type="dxa"/>
            <w:noWrap/>
            <w:hideMark/>
          </w:tcPr>
          <w:p w14:paraId="1DFD48DB"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0.6</w:t>
            </w:r>
          </w:p>
        </w:tc>
        <w:tc>
          <w:tcPr>
            <w:tcW w:w="709" w:type="dxa"/>
            <w:noWrap/>
            <w:hideMark/>
          </w:tcPr>
          <w:p w14:paraId="18E0B0B5"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7EE7DD9A"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202D5296"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0BE3BB0C" w14:textId="77777777" w:rsidTr="003D19B6">
        <w:trPr>
          <w:trHeight w:val="225"/>
        </w:trPr>
        <w:tc>
          <w:tcPr>
            <w:tcW w:w="2972" w:type="dxa"/>
            <w:noWrap/>
            <w:hideMark/>
          </w:tcPr>
          <w:p w14:paraId="17CF2ADF"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Viral load, log10 Copies/mL</w:t>
            </w:r>
          </w:p>
        </w:tc>
        <w:tc>
          <w:tcPr>
            <w:tcW w:w="992" w:type="dxa"/>
            <w:noWrap/>
            <w:hideMark/>
          </w:tcPr>
          <w:p w14:paraId="01AC648A"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0.88</w:t>
            </w:r>
          </w:p>
        </w:tc>
        <w:tc>
          <w:tcPr>
            <w:tcW w:w="1134" w:type="dxa"/>
            <w:noWrap/>
            <w:hideMark/>
          </w:tcPr>
          <w:p w14:paraId="4D99A61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0.40, 1.74</w:t>
            </w:r>
          </w:p>
        </w:tc>
        <w:tc>
          <w:tcPr>
            <w:tcW w:w="709" w:type="dxa"/>
            <w:noWrap/>
            <w:hideMark/>
          </w:tcPr>
          <w:p w14:paraId="1A85EE1E"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0.7</w:t>
            </w:r>
          </w:p>
        </w:tc>
        <w:tc>
          <w:tcPr>
            <w:tcW w:w="709" w:type="dxa"/>
            <w:noWrap/>
            <w:hideMark/>
          </w:tcPr>
          <w:p w14:paraId="1F0CC7FF"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486145F9"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56C62E1C"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0A45D51E" w14:textId="77777777" w:rsidTr="003D19B6">
        <w:trPr>
          <w:trHeight w:val="225"/>
        </w:trPr>
        <w:tc>
          <w:tcPr>
            <w:tcW w:w="2972" w:type="dxa"/>
            <w:noWrap/>
            <w:hideMark/>
          </w:tcPr>
          <w:p w14:paraId="3A8B6ACA"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Total CD4 count, Cells/mL</w:t>
            </w:r>
          </w:p>
        </w:tc>
        <w:tc>
          <w:tcPr>
            <w:tcW w:w="992" w:type="dxa"/>
            <w:noWrap/>
            <w:hideMark/>
          </w:tcPr>
          <w:p w14:paraId="118CA067"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w:t>
            </w:r>
          </w:p>
        </w:tc>
        <w:tc>
          <w:tcPr>
            <w:tcW w:w="1134" w:type="dxa"/>
            <w:noWrap/>
            <w:hideMark/>
          </w:tcPr>
          <w:p w14:paraId="5AF23ACD"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0.99, 1.02</w:t>
            </w:r>
          </w:p>
        </w:tc>
        <w:tc>
          <w:tcPr>
            <w:tcW w:w="709" w:type="dxa"/>
            <w:noWrap/>
            <w:hideMark/>
          </w:tcPr>
          <w:p w14:paraId="19C6AAD5"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0.8</w:t>
            </w:r>
          </w:p>
        </w:tc>
        <w:tc>
          <w:tcPr>
            <w:tcW w:w="709" w:type="dxa"/>
            <w:noWrap/>
            <w:hideMark/>
          </w:tcPr>
          <w:p w14:paraId="7594777B"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5BB89C2C"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544C32CD"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62B6DD51" w14:textId="77777777" w:rsidTr="003D19B6">
        <w:trPr>
          <w:trHeight w:val="225"/>
        </w:trPr>
        <w:tc>
          <w:tcPr>
            <w:tcW w:w="2972" w:type="dxa"/>
            <w:noWrap/>
            <w:hideMark/>
          </w:tcPr>
          <w:p w14:paraId="340D8FEE"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Sodium, mmol/L </w:t>
            </w:r>
          </w:p>
        </w:tc>
        <w:tc>
          <w:tcPr>
            <w:tcW w:w="992" w:type="dxa"/>
            <w:noWrap/>
            <w:hideMark/>
          </w:tcPr>
          <w:p w14:paraId="07576180"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0.85</w:t>
            </w:r>
          </w:p>
        </w:tc>
        <w:tc>
          <w:tcPr>
            <w:tcW w:w="1134" w:type="dxa"/>
            <w:noWrap/>
            <w:hideMark/>
          </w:tcPr>
          <w:p w14:paraId="3E441C47"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0.68, 1.09</w:t>
            </w:r>
          </w:p>
        </w:tc>
        <w:tc>
          <w:tcPr>
            <w:tcW w:w="709" w:type="dxa"/>
            <w:noWrap/>
            <w:hideMark/>
          </w:tcPr>
          <w:p w14:paraId="55FDB326"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0.2</w:t>
            </w:r>
          </w:p>
        </w:tc>
        <w:tc>
          <w:tcPr>
            <w:tcW w:w="709" w:type="dxa"/>
            <w:noWrap/>
            <w:hideMark/>
          </w:tcPr>
          <w:p w14:paraId="00CE8D1A"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0F07DF30"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3C09E584"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1BE7E63A" w14:textId="77777777" w:rsidTr="003D19B6">
        <w:trPr>
          <w:trHeight w:val="225"/>
        </w:trPr>
        <w:tc>
          <w:tcPr>
            <w:tcW w:w="2972" w:type="dxa"/>
            <w:noWrap/>
            <w:hideMark/>
          </w:tcPr>
          <w:p w14:paraId="1C556536"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Potassium, mmol/L </w:t>
            </w:r>
          </w:p>
        </w:tc>
        <w:tc>
          <w:tcPr>
            <w:tcW w:w="992" w:type="dxa"/>
            <w:noWrap/>
            <w:hideMark/>
          </w:tcPr>
          <w:p w14:paraId="13189AF7"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w:t>
            </w:r>
          </w:p>
        </w:tc>
        <w:tc>
          <w:tcPr>
            <w:tcW w:w="1134" w:type="dxa"/>
            <w:noWrap/>
            <w:hideMark/>
          </w:tcPr>
          <w:p w14:paraId="31FDC11C"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0.76, 1.76</w:t>
            </w:r>
          </w:p>
        </w:tc>
        <w:tc>
          <w:tcPr>
            <w:tcW w:w="709" w:type="dxa"/>
            <w:noWrap/>
            <w:hideMark/>
          </w:tcPr>
          <w:p w14:paraId="6EE61EAB"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&gt;0.9</w:t>
            </w:r>
          </w:p>
        </w:tc>
        <w:tc>
          <w:tcPr>
            <w:tcW w:w="709" w:type="dxa"/>
            <w:noWrap/>
            <w:hideMark/>
          </w:tcPr>
          <w:p w14:paraId="0D337B9D" w14:textId="77777777" w:rsidR="00387FD4" w:rsidRPr="00387FD4" w:rsidRDefault="00387FD4" w:rsidP="00387FD4">
            <w:pPr>
              <w:rPr>
                <w:rFonts w:ascii="Calibri" w:eastAsia="Times New Roman" w:hAnsi="Calibri" w:cs="Calibri"/>
                <w:color w:val="000000"/>
                <w:sz w:val="16"/>
                <w:szCs w:val="16"/>
              </w:rPr>
            </w:pPr>
          </w:p>
        </w:tc>
        <w:tc>
          <w:tcPr>
            <w:tcW w:w="1701" w:type="dxa"/>
            <w:noWrap/>
            <w:hideMark/>
          </w:tcPr>
          <w:p w14:paraId="0B19E252"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7B0C24AC"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6C1A5761" w14:textId="77777777" w:rsidTr="003D19B6">
        <w:trPr>
          <w:trHeight w:val="225"/>
        </w:trPr>
        <w:tc>
          <w:tcPr>
            <w:tcW w:w="2972" w:type="dxa"/>
            <w:noWrap/>
            <w:hideMark/>
          </w:tcPr>
          <w:p w14:paraId="2A780FC5"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Haemoglobin, g/dL </w:t>
            </w:r>
          </w:p>
        </w:tc>
        <w:tc>
          <w:tcPr>
            <w:tcW w:w="992" w:type="dxa"/>
            <w:noWrap/>
            <w:hideMark/>
          </w:tcPr>
          <w:p w14:paraId="5B01C418"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w:t>
            </w:r>
          </w:p>
        </w:tc>
        <w:tc>
          <w:tcPr>
            <w:tcW w:w="1134" w:type="dxa"/>
            <w:noWrap/>
            <w:hideMark/>
          </w:tcPr>
          <w:p w14:paraId="6DCCAA27"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0.99, NA</w:t>
            </w:r>
          </w:p>
        </w:tc>
        <w:tc>
          <w:tcPr>
            <w:tcW w:w="709" w:type="dxa"/>
            <w:noWrap/>
            <w:hideMark/>
          </w:tcPr>
          <w:p w14:paraId="5FA88769"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0.8</w:t>
            </w:r>
          </w:p>
        </w:tc>
        <w:tc>
          <w:tcPr>
            <w:tcW w:w="709" w:type="dxa"/>
            <w:noWrap/>
            <w:hideMark/>
          </w:tcPr>
          <w:p w14:paraId="5F5FC10D"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777DFDDD"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378107F0"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1C803591" w14:textId="77777777" w:rsidTr="003D19B6">
        <w:trPr>
          <w:trHeight w:val="225"/>
        </w:trPr>
        <w:tc>
          <w:tcPr>
            <w:tcW w:w="2972" w:type="dxa"/>
            <w:noWrap/>
            <w:hideMark/>
          </w:tcPr>
          <w:p w14:paraId="4997123C"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White cell count, x10</w:t>
            </w:r>
            <w:r w:rsidRPr="00387FD4">
              <w:rPr>
                <w:rFonts w:ascii="Calibri" w:eastAsia="Times New Roman" w:hAnsi="Calibri" w:cs="Calibri"/>
                <w:color w:val="000000"/>
                <w:sz w:val="16"/>
                <w:szCs w:val="16"/>
                <w:vertAlign w:val="superscript"/>
              </w:rPr>
              <w:t>9</w:t>
            </w:r>
            <w:r w:rsidRPr="00387FD4">
              <w:rPr>
                <w:rFonts w:ascii="Calibri" w:eastAsia="Times New Roman" w:hAnsi="Calibri" w:cs="Calibri"/>
                <w:color w:val="000000"/>
                <w:sz w:val="16"/>
                <w:szCs w:val="16"/>
              </w:rPr>
              <w:t> </w:t>
            </w:r>
          </w:p>
        </w:tc>
        <w:tc>
          <w:tcPr>
            <w:tcW w:w="992" w:type="dxa"/>
            <w:noWrap/>
            <w:hideMark/>
          </w:tcPr>
          <w:p w14:paraId="43A35426"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0.99</w:t>
            </w:r>
          </w:p>
        </w:tc>
        <w:tc>
          <w:tcPr>
            <w:tcW w:w="1134" w:type="dxa"/>
            <w:noWrap/>
            <w:hideMark/>
          </w:tcPr>
          <w:p w14:paraId="6BE0132A"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0.98, 1.02</w:t>
            </w:r>
          </w:p>
        </w:tc>
        <w:tc>
          <w:tcPr>
            <w:tcW w:w="709" w:type="dxa"/>
            <w:noWrap/>
            <w:hideMark/>
          </w:tcPr>
          <w:p w14:paraId="0E4C188A"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0.5</w:t>
            </w:r>
          </w:p>
        </w:tc>
        <w:tc>
          <w:tcPr>
            <w:tcW w:w="709" w:type="dxa"/>
            <w:noWrap/>
            <w:hideMark/>
          </w:tcPr>
          <w:p w14:paraId="1856175D"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39CB0B39"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3D7A6BA4"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1ABA5362" w14:textId="77777777" w:rsidTr="003D19B6">
        <w:trPr>
          <w:trHeight w:val="225"/>
        </w:trPr>
        <w:tc>
          <w:tcPr>
            <w:tcW w:w="2972" w:type="dxa"/>
            <w:noWrap/>
            <w:hideMark/>
          </w:tcPr>
          <w:p w14:paraId="7D93BDFC"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Lymphocyte count, x10</w:t>
            </w:r>
            <w:r w:rsidRPr="00387FD4">
              <w:rPr>
                <w:rFonts w:ascii="Calibri" w:eastAsia="Times New Roman" w:hAnsi="Calibri" w:cs="Calibri"/>
                <w:color w:val="000000"/>
                <w:sz w:val="16"/>
                <w:szCs w:val="16"/>
                <w:vertAlign w:val="superscript"/>
              </w:rPr>
              <w:t>9</w:t>
            </w:r>
            <w:r w:rsidRPr="00387FD4">
              <w:rPr>
                <w:rFonts w:ascii="Calibri" w:eastAsia="Times New Roman" w:hAnsi="Calibri" w:cs="Calibri"/>
                <w:color w:val="000000"/>
                <w:sz w:val="16"/>
                <w:szCs w:val="16"/>
              </w:rPr>
              <w:t> </w:t>
            </w:r>
          </w:p>
        </w:tc>
        <w:tc>
          <w:tcPr>
            <w:tcW w:w="992" w:type="dxa"/>
            <w:noWrap/>
            <w:hideMark/>
          </w:tcPr>
          <w:p w14:paraId="27EC633C"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0.82</w:t>
            </w:r>
          </w:p>
        </w:tc>
        <w:tc>
          <w:tcPr>
            <w:tcW w:w="1134" w:type="dxa"/>
            <w:noWrap/>
            <w:hideMark/>
          </w:tcPr>
          <w:p w14:paraId="32A7C3D9"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0.54, 1.44</w:t>
            </w:r>
          </w:p>
        </w:tc>
        <w:tc>
          <w:tcPr>
            <w:tcW w:w="709" w:type="dxa"/>
            <w:noWrap/>
            <w:hideMark/>
          </w:tcPr>
          <w:p w14:paraId="69112782"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0.4</w:t>
            </w:r>
          </w:p>
        </w:tc>
        <w:tc>
          <w:tcPr>
            <w:tcW w:w="709" w:type="dxa"/>
            <w:noWrap/>
            <w:hideMark/>
          </w:tcPr>
          <w:p w14:paraId="52259199"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Calibri" w:hAnsi="Calibri" w:cs="Calibri"/>
                <w:color w:val="000000"/>
                <w:sz w:val="16"/>
                <w:szCs w:val="16"/>
              </w:rPr>
              <w:t>0.894</w:t>
            </w:r>
          </w:p>
        </w:tc>
        <w:tc>
          <w:tcPr>
            <w:tcW w:w="1701" w:type="dxa"/>
            <w:noWrap/>
            <w:hideMark/>
          </w:tcPr>
          <w:p w14:paraId="064F7F97" w14:textId="77777777" w:rsidR="00387FD4" w:rsidRPr="00387FD4" w:rsidRDefault="00387FD4" w:rsidP="00387FD4">
            <w:pPr>
              <w:rPr>
                <w:rFonts w:ascii="Calibri" w:eastAsia="Times New Roman" w:hAnsi="Calibri" w:cs="Calibri"/>
                <w:color w:val="000000"/>
                <w:sz w:val="16"/>
                <w:szCs w:val="16"/>
              </w:rPr>
            </w:pPr>
            <w:r w:rsidRPr="00387FD4">
              <w:rPr>
                <w:rFonts w:ascii="Calibri" w:eastAsia="Calibri" w:hAnsi="Calibri" w:cs="Calibri"/>
                <w:color w:val="000000"/>
                <w:sz w:val="16"/>
                <w:szCs w:val="16"/>
              </w:rPr>
              <w:t>0.559, 1.43</w:t>
            </w:r>
          </w:p>
        </w:tc>
        <w:tc>
          <w:tcPr>
            <w:tcW w:w="799" w:type="dxa"/>
            <w:noWrap/>
            <w:hideMark/>
          </w:tcPr>
          <w:p w14:paraId="32DE71A3"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Calibri" w:hAnsi="Calibri" w:cs="Calibri"/>
                <w:color w:val="000000"/>
                <w:sz w:val="16"/>
                <w:szCs w:val="16"/>
              </w:rPr>
              <w:t>0.6</w:t>
            </w:r>
          </w:p>
        </w:tc>
      </w:tr>
      <w:tr w:rsidR="00387FD4" w:rsidRPr="00387FD4" w14:paraId="0A60346C" w14:textId="77777777" w:rsidTr="003D19B6">
        <w:trPr>
          <w:trHeight w:val="225"/>
        </w:trPr>
        <w:tc>
          <w:tcPr>
            <w:tcW w:w="2972" w:type="dxa"/>
            <w:noWrap/>
            <w:hideMark/>
          </w:tcPr>
          <w:p w14:paraId="791D8FEB"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Neutrophils</w:t>
            </w:r>
          </w:p>
        </w:tc>
        <w:tc>
          <w:tcPr>
            <w:tcW w:w="992" w:type="dxa"/>
            <w:noWrap/>
            <w:hideMark/>
          </w:tcPr>
          <w:p w14:paraId="7E2728D9"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1.35</w:t>
            </w:r>
          </w:p>
        </w:tc>
        <w:tc>
          <w:tcPr>
            <w:tcW w:w="1134" w:type="dxa"/>
            <w:noWrap/>
            <w:hideMark/>
          </w:tcPr>
          <w:p w14:paraId="3F56FE0D"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1.05, 2.52</w:t>
            </w:r>
          </w:p>
        </w:tc>
        <w:tc>
          <w:tcPr>
            <w:tcW w:w="709" w:type="dxa"/>
            <w:noWrap/>
            <w:hideMark/>
          </w:tcPr>
          <w:p w14:paraId="075CFDE3"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0.2</w:t>
            </w:r>
          </w:p>
        </w:tc>
        <w:tc>
          <w:tcPr>
            <w:tcW w:w="709" w:type="dxa"/>
            <w:noWrap/>
            <w:hideMark/>
          </w:tcPr>
          <w:p w14:paraId="158493AE"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1A22461E"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2FE8A073"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61E97006" w14:textId="77777777" w:rsidTr="003D19B6">
        <w:trPr>
          <w:trHeight w:val="225"/>
        </w:trPr>
        <w:tc>
          <w:tcPr>
            <w:tcW w:w="2972" w:type="dxa"/>
            <w:noWrap/>
            <w:hideMark/>
          </w:tcPr>
          <w:p w14:paraId="27C7C224"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Early Mortality</w:t>
            </w:r>
          </w:p>
        </w:tc>
        <w:tc>
          <w:tcPr>
            <w:tcW w:w="992" w:type="dxa"/>
            <w:noWrap/>
            <w:hideMark/>
          </w:tcPr>
          <w:p w14:paraId="356FADAE"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0.49</w:t>
            </w:r>
          </w:p>
        </w:tc>
        <w:tc>
          <w:tcPr>
            <w:tcW w:w="1134" w:type="dxa"/>
            <w:noWrap/>
            <w:hideMark/>
          </w:tcPr>
          <w:p w14:paraId="1866B472"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0.15, 1.90</w:t>
            </w:r>
          </w:p>
        </w:tc>
        <w:tc>
          <w:tcPr>
            <w:tcW w:w="709" w:type="dxa"/>
            <w:noWrap/>
            <w:hideMark/>
          </w:tcPr>
          <w:p w14:paraId="372530C9"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0.3</w:t>
            </w:r>
          </w:p>
        </w:tc>
        <w:tc>
          <w:tcPr>
            <w:tcW w:w="709" w:type="dxa"/>
            <w:noWrap/>
            <w:hideMark/>
          </w:tcPr>
          <w:p w14:paraId="28CD71C7"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6C92A234"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50658699"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095C1BE8" w14:textId="77777777" w:rsidTr="003D19B6">
        <w:trPr>
          <w:trHeight w:val="225"/>
        </w:trPr>
        <w:tc>
          <w:tcPr>
            <w:tcW w:w="2972" w:type="dxa"/>
            <w:noWrap/>
            <w:hideMark/>
          </w:tcPr>
          <w:p w14:paraId="537B8B38"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Intermediate mortality</w:t>
            </w:r>
          </w:p>
        </w:tc>
        <w:tc>
          <w:tcPr>
            <w:tcW w:w="992" w:type="dxa"/>
            <w:noWrap/>
            <w:hideMark/>
          </w:tcPr>
          <w:p w14:paraId="4598B28B"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0.36</w:t>
            </w:r>
          </w:p>
        </w:tc>
        <w:tc>
          <w:tcPr>
            <w:tcW w:w="1134" w:type="dxa"/>
            <w:noWrap/>
            <w:hideMark/>
          </w:tcPr>
          <w:p w14:paraId="0E06581D"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0.12, 1.15</w:t>
            </w:r>
          </w:p>
        </w:tc>
        <w:tc>
          <w:tcPr>
            <w:tcW w:w="709" w:type="dxa"/>
            <w:noWrap/>
            <w:hideMark/>
          </w:tcPr>
          <w:p w14:paraId="246F0D4E"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0.071</w:t>
            </w:r>
          </w:p>
        </w:tc>
        <w:tc>
          <w:tcPr>
            <w:tcW w:w="709" w:type="dxa"/>
            <w:noWrap/>
            <w:hideMark/>
          </w:tcPr>
          <w:p w14:paraId="535E28B9"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5E4D34AC"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52EA80CD"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3FF4FF10" w14:textId="77777777" w:rsidTr="003D19B6">
        <w:trPr>
          <w:trHeight w:val="225"/>
        </w:trPr>
        <w:tc>
          <w:tcPr>
            <w:tcW w:w="2972" w:type="dxa"/>
            <w:noWrap/>
            <w:hideMark/>
          </w:tcPr>
          <w:p w14:paraId="2DA7482F"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Late mortality</w:t>
            </w:r>
          </w:p>
        </w:tc>
        <w:tc>
          <w:tcPr>
            <w:tcW w:w="992" w:type="dxa"/>
            <w:noWrap/>
            <w:hideMark/>
          </w:tcPr>
          <w:p w14:paraId="0588EFB2"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0.49</w:t>
            </w:r>
          </w:p>
        </w:tc>
        <w:tc>
          <w:tcPr>
            <w:tcW w:w="1134" w:type="dxa"/>
            <w:noWrap/>
            <w:hideMark/>
          </w:tcPr>
          <w:p w14:paraId="7160311D"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0.18, 1.39</w:t>
            </w:r>
          </w:p>
        </w:tc>
        <w:tc>
          <w:tcPr>
            <w:tcW w:w="709" w:type="dxa"/>
            <w:noWrap/>
            <w:hideMark/>
          </w:tcPr>
          <w:p w14:paraId="1249213F"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0.2</w:t>
            </w:r>
          </w:p>
        </w:tc>
        <w:tc>
          <w:tcPr>
            <w:tcW w:w="709" w:type="dxa"/>
            <w:noWrap/>
            <w:hideMark/>
          </w:tcPr>
          <w:p w14:paraId="1A8D1D2B"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32A4C5B3"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76413E03" w14:textId="77777777" w:rsidR="00387FD4" w:rsidRPr="00387FD4" w:rsidRDefault="00387FD4" w:rsidP="00387FD4">
            <w:pPr>
              <w:rPr>
                <w:rFonts w:ascii="Times New Roman" w:eastAsia="Times New Roman" w:hAnsi="Times New Roman" w:cs="Times New Roman"/>
                <w:sz w:val="20"/>
                <w:szCs w:val="20"/>
              </w:rPr>
            </w:pPr>
          </w:p>
        </w:tc>
      </w:tr>
      <w:tr w:rsidR="00387FD4" w:rsidRPr="00387FD4" w14:paraId="6D76F306" w14:textId="77777777" w:rsidTr="003D19B6">
        <w:trPr>
          <w:trHeight w:val="225"/>
        </w:trPr>
        <w:tc>
          <w:tcPr>
            <w:tcW w:w="2972" w:type="dxa"/>
            <w:noWrap/>
            <w:hideMark/>
          </w:tcPr>
          <w:p w14:paraId="34E9D9F6"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Tuberculosis</w:t>
            </w:r>
          </w:p>
        </w:tc>
        <w:tc>
          <w:tcPr>
            <w:tcW w:w="992" w:type="dxa"/>
            <w:noWrap/>
            <w:hideMark/>
          </w:tcPr>
          <w:p w14:paraId="0A5B8158"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1.75</w:t>
            </w:r>
          </w:p>
        </w:tc>
        <w:tc>
          <w:tcPr>
            <w:tcW w:w="1134" w:type="dxa"/>
            <w:noWrap/>
            <w:hideMark/>
          </w:tcPr>
          <w:p w14:paraId="737DD1AD"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0.80, 3.69</w:t>
            </w:r>
          </w:p>
        </w:tc>
        <w:tc>
          <w:tcPr>
            <w:tcW w:w="709" w:type="dxa"/>
            <w:noWrap/>
            <w:hideMark/>
          </w:tcPr>
          <w:p w14:paraId="3CE1C957"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Times New Roman" w:hAnsi="Calibri" w:cs="Calibri"/>
                <w:color w:val="000000"/>
                <w:sz w:val="16"/>
                <w:szCs w:val="16"/>
              </w:rPr>
              <w:t>0.15</w:t>
            </w:r>
          </w:p>
        </w:tc>
        <w:tc>
          <w:tcPr>
            <w:tcW w:w="709" w:type="dxa"/>
            <w:noWrap/>
            <w:hideMark/>
          </w:tcPr>
          <w:p w14:paraId="3CF5F33C" w14:textId="77777777" w:rsidR="00387FD4" w:rsidRPr="00387FD4" w:rsidRDefault="00387FD4" w:rsidP="00387FD4">
            <w:pPr>
              <w:jc w:val="right"/>
              <w:rPr>
                <w:rFonts w:ascii="Calibri" w:eastAsia="Times New Roman" w:hAnsi="Calibri" w:cs="Calibri"/>
                <w:color w:val="000000"/>
                <w:sz w:val="16"/>
                <w:szCs w:val="16"/>
              </w:rPr>
            </w:pPr>
            <w:r w:rsidRPr="00387FD4">
              <w:rPr>
                <w:rFonts w:ascii="Calibri" w:eastAsia="Calibri" w:hAnsi="Calibri" w:cs="Calibri"/>
                <w:color w:val="000000"/>
                <w:sz w:val="16"/>
                <w:szCs w:val="16"/>
              </w:rPr>
              <w:t>1.731</w:t>
            </w:r>
          </w:p>
        </w:tc>
        <w:tc>
          <w:tcPr>
            <w:tcW w:w="1701" w:type="dxa"/>
            <w:noWrap/>
            <w:hideMark/>
          </w:tcPr>
          <w:p w14:paraId="42811C77" w14:textId="77777777" w:rsidR="00387FD4" w:rsidRPr="00387FD4" w:rsidRDefault="00387FD4" w:rsidP="00387FD4">
            <w:pPr>
              <w:rPr>
                <w:rFonts w:ascii="Times New Roman" w:eastAsia="Times New Roman" w:hAnsi="Times New Roman" w:cs="Times New Roman"/>
                <w:sz w:val="20"/>
                <w:szCs w:val="20"/>
              </w:rPr>
            </w:pPr>
            <w:r w:rsidRPr="00387FD4">
              <w:rPr>
                <w:rFonts w:ascii="Calibri" w:eastAsia="Calibri" w:hAnsi="Calibri" w:cs="Calibri"/>
                <w:color w:val="000000"/>
                <w:sz w:val="16"/>
                <w:szCs w:val="16"/>
              </w:rPr>
              <w:t>0.77, 3.892</w:t>
            </w:r>
          </w:p>
        </w:tc>
        <w:tc>
          <w:tcPr>
            <w:tcW w:w="799" w:type="dxa"/>
            <w:noWrap/>
            <w:hideMark/>
          </w:tcPr>
          <w:p w14:paraId="6E2DC8A2" w14:textId="77777777" w:rsidR="00387FD4" w:rsidRPr="00387FD4" w:rsidRDefault="00387FD4" w:rsidP="00387FD4">
            <w:pPr>
              <w:rPr>
                <w:rFonts w:ascii="Times New Roman" w:eastAsia="Times New Roman" w:hAnsi="Times New Roman" w:cs="Times New Roman"/>
                <w:sz w:val="20"/>
                <w:szCs w:val="20"/>
              </w:rPr>
            </w:pPr>
            <w:r w:rsidRPr="00387FD4">
              <w:rPr>
                <w:rFonts w:ascii="Calibri" w:eastAsia="Calibri" w:hAnsi="Calibri" w:cs="Calibri"/>
                <w:color w:val="000000"/>
                <w:sz w:val="16"/>
                <w:szCs w:val="16"/>
              </w:rPr>
              <w:t>0.1835</w:t>
            </w:r>
          </w:p>
        </w:tc>
      </w:tr>
      <w:tr w:rsidR="00387FD4" w:rsidRPr="00387FD4" w14:paraId="73B93FAA" w14:textId="77777777" w:rsidTr="003D19B6">
        <w:trPr>
          <w:trHeight w:val="225"/>
        </w:trPr>
        <w:tc>
          <w:tcPr>
            <w:tcW w:w="2972" w:type="dxa"/>
            <w:noWrap/>
            <w:hideMark/>
          </w:tcPr>
          <w:p w14:paraId="075616E8" w14:textId="77777777" w:rsidR="00387FD4" w:rsidRPr="00387FD4" w:rsidRDefault="00387FD4" w:rsidP="00387FD4">
            <w:pPr>
              <w:rPr>
                <w:rFonts w:ascii="Calibri" w:eastAsia="Times New Roman" w:hAnsi="Calibri" w:cs="Calibri"/>
                <w:color w:val="000000"/>
                <w:sz w:val="16"/>
                <w:szCs w:val="16"/>
              </w:rPr>
            </w:pPr>
            <w:r w:rsidRPr="00387FD4">
              <w:rPr>
                <w:rFonts w:ascii="Calibri" w:eastAsia="Times New Roman" w:hAnsi="Calibri" w:cs="Calibri"/>
                <w:color w:val="000000"/>
                <w:sz w:val="16"/>
                <w:szCs w:val="16"/>
              </w:rPr>
              <w:t>Other</w:t>
            </w:r>
          </w:p>
        </w:tc>
        <w:tc>
          <w:tcPr>
            <w:tcW w:w="992" w:type="dxa"/>
            <w:noWrap/>
            <w:hideMark/>
          </w:tcPr>
          <w:p w14:paraId="0CB98126" w14:textId="77777777" w:rsidR="00387FD4" w:rsidRPr="00387FD4" w:rsidRDefault="00387FD4" w:rsidP="00387FD4">
            <w:pPr>
              <w:jc w:val="right"/>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0.47</w:t>
            </w:r>
          </w:p>
        </w:tc>
        <w:tc>
          <w:tcPr>
            <w:tcW w:w="1134" w:type="dxa"/>
            <w:noWrap/>
            <w:hideMark/>
          </w:tcPr>
          <w:p w14:paraId="439C517E" w14:textId="77777777" w:rsidR="00387FD4" w:rsidRPr="00387FD4" w:rsidRDefault="00387FD4" w:rsidP="00387FD4">
            <w:pPr>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0.22, 1.01</w:t>
            </w:r>
          </w:p>
        </w:tc>
        <w:tc>
          <w:tcPr>
            <w:tcW w:w="709" w:type="dxa"/>
            <w:noWrap/>
            <w:hideMark/>
          </w:tcPr>
          <w:p w14:paraId="5EEF1B93" w14:textId="77777777" w:rsidR="00387FD4" w:rsidRPr="00387FD4" w:rsidRDefault="00387FD4" w:rsidP="00387FD4">
            <w:pPr>
              <w:jc w:val="right"/>
              <w:rPr>
                <w:rFonts w:ascii="Calibri" w:eastAsia="Times New Roman" w:hAnsi="Calibri" w:cs="Calibri"/>
                <w:b/>
                <w:bCs/>
                <w:color w:val="000000"/>
                <w:sz w:val="16"/>
                <w:szCs w:val="16"/>
              </w:rPr>
            </w:pPr>
            <w:r w:rsidRPr="00387FD4">
              <w:rPr>
                <w:rFonts w:ascii="Calibri" w:eastAsia="Times New Roman" w:hAnsi="Calibri" w:cs="Calibri"/>
                <w:b/>
                <w:bCs/>
                <w:color w:val="000000"/>
                <w:sz w:val="16"/>
                <w:szCs w:val="16"/>
              </w:rPr>
              <w:t>0.047</w:t>
            </w:r>
          </w:p>
        </w:tc>
        <w:tc>
          <w:tcPr>
            <w:tcW w:w="709" w:type="dxa"/>
            <w:noWrap/>
            <w:hideMark/>
          </w:tcPr>
          <w:p w14:paraId="1601B736" w14:textId="77777777" w:rsidR="00387FD4" w:rsidRPr="00387FD4" w:rsidRDefault="00387FD4" w:rsidP="00387FD4">
            <w:pPr>
              <w:jc w:val="right"/>
              <w:rPr>
                <w:rFonts w:ascii="Calibri" w:eastAsia="Times New Roman" w:hAnsi="Calibri" w:cs="Calibri"/>
                <w:color w:val="000000"/>
                <w:sz w:val="16"/>
                <w:szCs w:val="16"/>
              </w:rPr>
            </w:pPr>
          </w:p>
        </w:tc>
        <w:tc>
          <w:tcPr>
            <w:tcW w:w="1701" w:type="dxa"/>
            <w:noWrap/>
            <w:hideMark/>
          </w:tcPr>
          <w:p w14:paraId="5ADE602B" w14:textId="77777777" w:rsidR="00387FD4" w:rsidRPr="00387FD4" w:rsidRDefault="00387FD4" w:rsidP="00387FD4">
            <w:pPr>
              <w:rPr>
                <w:rFonts w:ascii="Times New Roman" w:eastAsia="Times New Roman" w:hAnsi="Times New Roman" w:cs="Times New Roman"/>
                <w:sz w:val="20"/>
                <w:szCs w:val="20"/>
              </w:rPr>
            </w:pPr>
          </w:p>
        </w:tc>
        <w:tc>
          <w:tcPr>
            <w:tcW w:w="799" w:type="dxa"/>
            <w:noWrap/>
            <w:hideMark/>
          </w:tcPr>
          <w:p w14:paraId="201C2B63" w14:textId="77777777" w:rsidR="00387FD4" w:rsidRPr="00387FD4" w:rsidRDefault="00387FD4" w:rsidP="00387FD4">
            <w:pPr>
              <w:rPr>
                <w:rFonts w:ascii="Times New Roman" w:eastAsia="Times New Roman" w:hAnsi="Times New Roman" w:cs="Times New Roman"/>
                <w:sz w:val="20"/>
                <w:szCs w:val="20"/>
              </w:rPr>
            </w:pPr>
          </w:p>
        </w:tc>
      </w:tr>
    </w:tbl>
    <w:p w14:paraId="32EE2B42" w14:textId="77777777" w:rsidR="00387FD4" w:rsidRDefault="00387FD4" w:rsidP="00B55A05"/>
    <w:p w14:paraId="2FBEA43E" w14:textId="77A8B21D" w:rsidR="00B55A05" w:rsidRDefault="00B55A05" w:rsidP="00B55A05">
      <w:r>
        <w:lastRenderedPageBreak/>
        <w:t xml:space="preserve">The P-value for the Kaplan Meier is significant at 0.014 </w:t>
      </w:r>
      <w:r w:rsidR="008557BC">
        <w:t>which means that</w:t>
      </w:r>
      <w:r>
        <w:t xml:space="preserve"> there is a difference in mortality between AI and those without that diagnosis, especially in the late mortality.</w:t>
      </w:r>
    </w:p>
    <w:p w14:paraId="38F8B2E8" w14:textId="77777777" w:rsidR="00FD496B" w:rsidRPr="001B1AA1" w:rsidRDefault="00FD496B" w:rsidP="001B1AA1"/>
    <w:p w14:paraId="1427B777" w14:textId="17963D12" w:rsidR="00ED10C8" w:rsidRDefault="00FF5D59" w:rsidP="00D23FA5">
      <w:pPr>
        <w:pStyle w:val="BodyText"/>
        <w:rPr>
          <w:rFonts w:asciiTheme="majorHAnsi" w:hAnsiTheme="majorHAnsi" w:cstheme="majorHAnsi"/>
          <w:color w:val="FFFFFF" w:themeColor="background1"/>
          <w:sz w:val="22"/>
          <w:szCs w:val="22"/>
        </w:rPr>
      </w:pPr>
      <w:r>
        <w:rPr>
          <w:noProof/>
        </w:rPr>
        <w:drawing>
          <wp:anchor distT="0" distB="0" distL="114300" distR="114300" simplePos="0" relativeHeight="251658240" behindDoc="0" locked="0" layoutInCell="1" allowOverlap="1" wp14:anchorId="0F1F7965" wp14:editId="5BDBBAB3">
            <wp:simplePos x="914400" y="1885950"/>
            <wp:positionH relativeFrom="column">
              <wp:align>left</wp:align>
            </wp:positionH>
            <wp:positionV relativeFrom="paragraph">
              <wp:align>top</wp:align>
            </wp:positionV>
            <wp:extent cx="4572000" cy="457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anchor>
        </w:drawing>
      </w:r>
      <w:ins w:id="8" w:author="Joseph B Sempa" w:date="2023-08-31T20:50:00Z">
        <w:r w:rsidR="003D19B6">
          <w:rPr>
            <w:rFonts w:asciiTheme="majorHAnsi" w:hAnsiTheme="majorHAnsi" w:cstheme="majorHAnsi"/>
            <w:color w:val="FFFFFF" w:themeColor="background1"/>
            <w:sz w:val="22"/>
            <w:szCs w:val="22"/>
          </w:rPr>
          <w:br w:type="textWrapping" w:clear="all"/>
        </w:r>
      </w:ins>
    </w:p>
    <w:p w14:paraId="2BD7C378" w14:textId="6230505E" w:rsidR="005A5C3C" w:rsidRDefault="00235DF8" w:rsidP="00314186">
      <w:pPr>
        <w:pStyle w:val="BodyText"/>
        <w:rPr>
          <w:rFonts w:asciiTheme="majorHAnsi" w:hAnsiTheme="majorHAnsi" w:cstheme="majorHAnsi"/>
          <w:sz w:val="22"/>
          <w:szCs w:val="22"/>
        </w:rPr>
      </w:pPr>
      <w:r>
        <w:rPr>
          <w:rFonts w:asciiTheme="majorHAnsi" w:hAnsiTheme="majorHAnsi" w:cstheme="majorHAnsi"/>
          <w:sz w:val="22"/>
          <w:szCs w:val="22"/>
        </w:rPr>
        <w:t xml:space="preserve">Fig 1: </w:t>
      </w:r>
      <w:r w:rsidR="00C24975">
        <w:rPr>
          <w:rFonts w:asciiTheme="majorHAnsi" w:hAnsiTheme="majorHAnsi" w:cstheme="majorHAnsi"/>
          <w:sz w:val="22"/>
          <w:szCs w:val="22"/>
        </w:rPr>
        <w:t xml:space="preserve">The Kaplan-Meier </w:t>
      </w:r>
      <w:r>
        <w:rPr>
          <w:rFonts w:asciiTheme="majorHAnsi" w:hAnsiTheme="majorHAnsi" w:cstheme="majorHAnsi"/>
          <w:sz w:val="22"/>
          <w:szCs w:val="22"/>
        </w:rPr>
        <w:t xml:space="preserve">survival </w:t>
      </w:r>
      <w:r w:rsidR="00C24975">
        <w:rPr>
          <w:rFonts w:asciiTheme="majorHAnsi" w:hAnsiTheme="majorHAnsi" w:cstheme="majorHAnsi"/>
          <w:sz w:val="22"/>
          <w:szCs w:val="22"/>
        </w:rPr>
        <w:t xml:space="preserve">curve </w:t>
      </w:r>
      <w:r>
        <w:rPr>
          <w:rFonts w:asciiTheme="majorHAnsi" w:hAnsiTheme="majorHAnsi" w:cstheme="majorHAnsi"/>
          <w:sz w:val="22"/>
          <w:szCs w:val="22"/>
        </w:rPr>
        <w:t>over time</w:t>
      </w:r>
    </w:p>
    <w:p w14:paraId="107049F4" w14:textId="77777777" w:rsidR="00026306" w:rsidRDefault="00026306" w:rsidP="00314186">
      <w:pPr>
        <w:pStyle w:val="BodyText"/>
        <w:rPr>
          <w:rFonts w:asciiTheme="majorHAnsi" w:hAnsiTheme="majorHAnsi" w:cstheme="majorHAnsi"/>
          <w:sz w:val="22"/>
          <w:szCs w:val="22"/>
        </w:rPr>
      </w:pPr>
    </w:p>
    <w:p w14:paraId="0B3F0AB0" w14:textId="79FA76F8" w:rsidR="003D19B6" w:rsidRDefault="003D19B6" w:rsidP="00314186">
      <w:pPr>
        <w:pStyle w:val="BodyText"/>
      </w:pPr>
      <w:ins w:id="9" w:author="Joseph B Sempa" w:date="2023-08-31T20:45:00Z">
        <w:r>
          <w:rPr>
            <w:rFonts w:asciiTheme="majorHAnsi" w:hAnsiTheme="majorHAnsi" w:cstheme="majorHAnsi"/>
            <w:sz w:val="22"/>
            <w:szCs w:val="22"/>
          </w:rPr>
          <w:t>Table X: multivariate model for</w:t>
        </w:r>
      </w:ins>
      <w:ins w:id="10" w:author="Joseph B Sempa" w:date="2023-08-31T20:46:00Z">
        <w:r>
          <w:rPr>
            <w:rFonts w:asciiTheme="majorHAnsi" w:hAnsiTheme="majorHAnsi" w:cstheme="majorHAnsi"/>
            <w:sz w:val="22"/>
            <w:szCs w:val="22"/>
          </w:rPr>
          <w:t xml:space="preserve"> mortality</w:t>
        </w:r>
      </w:ins>
      <w:ins w:id="11" w:author="Joseph B Sempa" w:date="2023-08-31T20:43:00Z">
        <w:r>
          <w:rPr>
            <w:rFonts w:asciiTheme="majorHAnsi" w:hAnsiTheme="majorHAnsi" w:cstheme="majorHAnsi"/>
            <w:sz w:val="22"/>
            <w:szCs w:val="22"/>
          </w:rPr>
          <w:fldChar w:fldCharType="begin"/>
        </w:r>
        <w:r>
          <w:rPr>
            <w:rFonts w:asciiTheme="majorHAnsi" w:hAnsiTheme="majorHAnsi" w:cstheme="majorHAnsi"/>
            <w:sz w:val="22"/>
            <w:szCs w:val="22"/>
          </w:rPr>
          <w:instrText xml:space="preserve"> LINK Excel.Sheet.12 "C:\\Users\\JOE\\Documents\\GitHub\\Contractual_wk\\thabs_PHD\\MV_mortality table.xlsx" "Sheet1!R19C14:R24C16" \a \f 5 \h </w:instrText>
        </w:r>
      </w:ins>
      <w:r>
        <w:rPr>
          <w:rFonts w:asciiTheme="majorHAnsi" w:hAnsiTheme="majorHAnsi" w:cstheme="majorHAnsi"/>
          <w:sz w:val="22"/>
          <w:szCs w:val="22"/>
        </w:rPr>
        <w:instrText xml:space="preserve"> \* MERGEFORMAT </w:instrText>
      </w:r>
      <w:ins w:id="12" w:author="Joseph B Sempa" w:date="2023-08-31T20:43:00Z">
        <w:r>
          <w:rPr>
            <w:rFonts w:asciiTheme="majorHAnsi" w:hAnsiTheme="majorHAnsi" w:cstheme="majorHAnsi"/>
            <w:sz w:val="22"/>
            <w:szCs w:val="22"/>
          </w:rPr>
          <w:fldChar w:fldCharType="separate"/>
        </w:r>
      </w:ins>
    </w:p>
    <w:tbl>
      <w:tblPr>
        <w:tblStyle w:val="ListTable1Light1"/>
        <w:tblW w:w="6157" w:type="dxa"/>
        <w:tblLook w:val="04A0" w:firstRow="1" w:lastRow="0" w:firstColumn="1" w:lastColumn="0" w:noHBand="0" w:noVBand="1"/>
        <w:tblPrChange w:id="13" w:author="Joseph B Sempa" w:date="2023-08-31T20:44:00Z">
          <w:tblPr>
            <w:tblStyle w:val="TableGrid"/>
            <w:tblW w:w="4684" w:type="dxa"/>
            <w:tblLook w:val="04A0" w:firstRow="1" w:lastRow="0" w:firstColumn="1" w:lastColumn="0" w:noHBand="0" w:noVBand="1"/>
          </w:tblPr>
        </w:tblPrChange>
      </w:tblPr>
      <w:tblGrid>
        <w:gridCol w:w="2694"/>
        <w:gridCol w:w="2410"/>
        <w:gridCol w:w="1053"/>
        <w:tblGridChange w:id="14">
          <w:tblGrid>
            <w:gridCol w:w="1931"/>
            <w:gridCol w:w="1979"/>
            <w:gridCol w:w="1053"/>
          </w:tblGrid>
        </w:tblGridChange>
      </w:tblGrid>
      <w:tr w:rsidR="003D19B6" w:rsidRPr="00E335BD" w14:paraId="78652C38" w14:textId="77777777" w:rsidTr="003D19B6">
        <w:trPr>
          <w:cnfStyle w:val="100000000000" w:firstRow="1" w:lastRow="0" w:firstColumn="0" w:lastColumn="0" w:oddVBand="0" w:evenVBand="0" w:oddHBand="0" w:evenHBand="0" w:firstRowFirstColumn="0" w:firstRowLastColumn="0" w:lastRowFirstColumn="0" w:lastRowLastColumn="0"/>
          <w:trHeight w:val="300"/>
          <w:ins w:id="15" w:author="Joseph B Sempa" w:date="2023-08-31T20:43:00Z"/>
          <w:trPrChange w:id="16" w:author="Joseph B Sempa" w:date="2023-08-31T20:44:00Z">
            <w:trPr>
              <w:trHeight w:val="300"/>
            </w:trPr>
          </w:trPrChange>
        </w:trPr>
        <w:tc>
          <w:tcPr>
            <w:cnfStyle w:val="001000000000" w:firstRow="0" w:lastRow="0" w:firstColumn="1" w:lastColumn="0" w:oddVBand="0" w:evenVBand="0" w:oddHBand="0" w:evenHBand="0" w:firstRowFirstColumn="0" w:firstRowLastColumn="0" w:lastRowFirstColumn="0" w:lastRowLastColumn="0"/>
            <w:tcW w:w="2694" w:type="dxa"/>
            <w:noWrap/>
            <w:hideMark/>
            <w:tcPrChange w:id="17" w:author="Joseph B Sempa" w:date="2023-08-31T20:44:00Z">
              <w:tcPr>
                <w:tcW w:w="1745" w:type="dxa"/>
                <w:noWrap/>
                <w:hideMark/>
              </w:tcPr>
            </w:tcPrChange>
          </w:tcPr>
          <w:p w14:paraId="0E7D0AC4" w14:textId="0C649F46" w:rsidR="003D19B6" w:rsidRPr="003D19B6" w:rsidRDefault="003D19B6" w:rsidP="003D19B6">
            <w:pPr>
              <w:pStyle w:val="BodyText"/>
              <w:cnfStyle w:val="101000000000" w:firstRow="1" w:lastRow="0" w:firstColumn="1" w:lastColumn="0" w:oddVBand="0" w:evenVBand="0" w:oddHBand="0" w:evenHBand="0" w:firstRowFirstColumn="0" w:firstRowLastColumn="0" w:lastRowFirstColumn="0" w:lastRowLastColumn="0"/>
              <w:rPr>
                <w:ins w:id="18" w:author="Joseph B Sempa" w:date="2023-08-31T20:43:00Z"/>
                <w:rFonts w:asciiTheme="majorHAnsi" w:hAnsiTheme="majorHAnsi" w:cstheme="majorHAnsi"/>
                <w:rPrChange w:id="19" w:author="Joseph B Sempa" w:date="2023-08-31T20:43:00Z">
                  <w:rPr>
                    <w:ins w:id="20" w:author="Joseph B Sempa" w:date="2023-08-31T20:43:00Z"/>
                    <w:rFonts w:ascii="Calibri" w:hAnsi="Calibri" w:cs="Calibri"/>
                    <w:color w:val="000000"/>
                  </w:rPr>
                </w:rPrChange>
              </w:rPr>
              <w:pPrChange w:id="21" w:author="Joseph B Sempa" w:date="2023-08-31T20:43:00Z">
                <w:pPr>
                  <w:cnfStyle w:val="101000000000" w:firstRow="1" w:lastRow="0" w:firstColumn="1" w:lastColumn="0" w:oddVBand="0" w:evenVBand="0" w:oddHBand="0" w:evenHBand="0" w:firstRowFirstColumn="0" w:firstRowLastColumn="0" w:lastRowFirstColumn="0" w:lastRowLastColumn="0"/>
                </w:pPr>
              </w:pPrChange>
            </w:pPr>
            <w:ins w:id="22" w:author="Joseph B Sempa" w:date="2023-08-31T20:43:00Z">
              <w:r w:rsidRPr="003D19B6">
                <w:rPr>
                  <w:rFonts w:asciiTheme="majorHAnsi" w:hAnsiTheme="majorHAnsi" w:cstheme="majorHAnsi"/>
                  <w:rPrChange w:id="23" w:author="Joseph B Sempa" w:date="2023-08-31T20:43:00Z">
                    <w:rPr>
                      <w:rFonts w:ascii="Calibri" w:hAnsi="Calibri" w:cs="Calibri"/>
                      <w:color w:val="000000"/>
                    </w:rPr>
                  </w:rPrChange>
                </w:rPr>
                <w:t>Variable</w:t>
              </w:r>
            </w:ins>
          </w:p>
        </w:tc>
        <w:tc>
          <w:tcPr>
            <w:tcW w:w="2410" w:type="dxa"/>
            <w:noWrap/>
            <w:hideMark/>
            <w:tcPrChange w:id="24" w:author="Joseph B Sempa" w:date="2023-08-31T20:44:00Z">
              <w:tcPr>
                <w:tcW w:w="1979" w:type="dxa"/>
                <w:noWrap/>
                <w:hideMark/>
              </w:tcPr>
            </w:tcPrChange>
          </w:tcPr>
          <w:p w14:paraId="6E12CA1B" w14:textId="10381D23" w:rsidR="003D19B6" w:rsidRPr="003D19B6" w:rsidRDefault="003D19B6" w:rsidP="003D19B6">
            <w:pPr>
              <w:pStyle w:val="BodyText"/>
              <w:cnfStyle w:val="100000000000" w:firstRow="1" w:lastRow="0" w:firstColumn="0" w:lastColumn="0" w:oddVBand="0" w:evenVBand="0" w:oddHBand="0" w:evenHBand="0" w:firstRowFirstColumn="0" w:firstRowLastColumn="0" w:lastRowFirstColumn="0" w:lastRowLastColumn="0"/>
              <w:rPr>
                <w:ins w:id="25" w:author="Joseph B Sempa" w:date="2023-08-31T20:43:00Z"/>
                <w:rFonts w:asciiTheme="majorHAnsi" w:hAnsiTheme="majorHAnsi" w:cstheme="majorHAnsi"/>
                <w:rPrChange w:id="26" w:author="Joseph B Sempa" w:date="2023-08-31T20:43:00Z">
                  <w:rPr>
                    <w:ins w:id="27" w:author="Joseph B Sempa" w:date="2023-08-31T20:43:00Z"/>
                    <w:rFonts w:ascii="Calibri" w:hAnsi="Calibri" w:cs="Calibri"/>
                    <w:color w:val="000000"/>
                  </w:rPr>
                </w:rPrChange>
              </w:rPr>
              <w:pPrChange w:id="28" w:author="Joseph B Sempa" w:date="2023-08-31T20:43:00Z">
                <w:pPr>
                  <w:cnfStyle w:val="100000000000" w:firstRow="1" w:lastRow="0" w:firstColumn="0" w:lastColumn="0" w:oddVBand="0" w:evenVBand="0" w:oddHBand="0" w:evenHBand="0" w:firstRowFirstColumn="0" w:firstRowLastColumn="0" w:lastRowFirstColumn="0" w:lastRowLastColumn="0"/>
                </w:pPr>
              </w:pPrChange>
            </w:pPr>
            <w:ins w:id="29" w:author="Joseph B Sempa" w:date="2023-08-31T20:43:00Z">
              <w:r w:rsidRPr="003D19B6">
                <w:rPr>
                  <w:rFonts w:asciiTheme="majorHAnsi" w:hAnsiTheme="majorHAnsi" w:cstheme="majorHAnsi"/>
                  <w:rPrChange w:id="30" w:author="Joseph B Sempa" w:date="2023-08-31T20:43:00Z">
                    <w:rPr>
                      <w:rFonts w:ascii="Calibri" w:hAnsi="Calibri" w:cs="Calibri"/>
                      <w:color w:val="000000"/>
                    </w:rPr>
                  </w:rPrChange>
                </w:rPr>
                <w:t>Adj. HR (95% CI)</w:t>
              </w:r>
            </w:ins>
          </w:p>
        </w:tc>
        <w:tc>
          <w:tcPr>
            <w:tcW w:w="1053" w:type="dxa"/>
            <w:noWrap/>
            <w:hideMark/>
            <w:tcPrChange w:id="31" w:author="Joseph B Sempa" w:date="2023-08-31T20:44:00Z">
              <w:tcPr>
                <w:tcW w:w="960" w:type="dxa"/>
                <w:noWrap/>
                <w:hideMark/>
              </w:tcPr>
            </w:tcPrChange>
          </w:tcPr>
          <w:p w14:paraId="61E063E5" w14:textId="77777777" w:rsidR="003D19B6" w:rsidRPr="003D19B6" w:rsidRDefault="003D19B6" w:rsidP="003D19B6">
            <w:pPr>
              <w:pStyle w:val="BodyText"/>
              <w:cnfStyle w:val="100000000000" w:firstRow="1" w:lastRow="0" w:firstColumn="0" w:lastColumn="0" w:oddVBand="0" w:evenVBand="0" w:oddHBand="0" w:evenHBand="0" w:firstRowFirstColumn="0" w:firstRowLastColumn="0" w:lastRowFirstColumn="0" w:lastRowLastColumn="0"/>
              <w:rPr>
                <w:ins w:id="32" w:author="Joseph B Sempa" w:date="2023-08-31T20:43:00Z"/>
                <w:rFonts w:asciiTheme="majorHAnsi" w:hAnsiTheme="majorHAnsi" w:cstheme="majorHAnsi"/>
                <w:rPrChange w:id="33" w:author="Joseph B Sempa" w:date="2023-08-31T20:43:00Z">
                  <w:rPr>
                    <w:ins w:id="34" w:author="Joseph B Sempa" w:date="2023-08-31T20:43:00Z"/>
                    <w:rFonts w:ascii="Calibri" w:hAnsi="Calibri" w:cs="Calibri"/>
                    <w:color w:val="000000"/>
                  </w:rPr>
                </w:rPrChange>
              </w:rPr>
              <w:pPrChange w:id="35" w:author="Joseph B Sempa" w:date="2023-08-31T20:43:00Z">
                <w:pPr>
                  <w:cnfStyle w:val="100000000000" w:firstRow="1" w:lastRow="0" w:firstColumn="0" w:lastColumn="0" w:oddVBand="0" w:evenVBand="0" w:oddHBand="0" w:evenHBand="0" w:firstRowFirstColumn="0" w:firstRowLastColumn="0" w:lastRowFirstColumn="0" w:lastRowLastColumn="0"/>
                </w:pPr>
              </w:pPrChange>
            </w:pPr>
            <w:ins w:id="36" w:author="Joseph B Sempa" w:date="2023-08-31T20:43:00Z">
              <w:r w:rsidRPr="003D19B6">
                <w:rPr>
                  <w:rFonts w:asciiTheme="majorHAnsi" w:hAnsiTheme="majorHAnsi" w:cstheme="majorHAnsi"/>
                  <w:rPrChange w:id="37" w:author="Joseph B Sempa" w:date="2023-08-31T20:43:00Z">
                    <w:rPr>
                      <w:rFonts w:ascii="Calibri" w:hAnsi="Calibri" w:cs="Calibri"/>
                      <w:color w:val="000000"/>
                    </w:rPr>
                  </w:rPrChange>
                </w:rPr>
                <w:t>P-value</w:t>
              </w:r>
            </w:ins>
          </w:p>
        </w:tc>
      </w:tr>
      <w:tr w:rsidR="003D19B6" w:rsidRPr="00E335BD" w14:paraId="02958D33" w14:textId="77777777" w:rsidTr="003D19B6">
        <w:trPr>
          <w:cnfStyle w:val="000000100000" w:firstRow="0" w:lastRow="0" w:firstColumn="0" w:lastColumn="0" w:oddVBand="0" w:evenVBand="0" w:oddHBand="1" w:evenHBand="0" w:firstRowFirstColumn="0" w:firstRowLastColumn="0" w:lastRowFirstColumn="0" w:lastRowLastColumn="0"/>
          <w:trHeight w:val="300"/>
          <w:ins w:id="38" w:author="Joseph B Sempa" w:date="2023-08-31T20:43:00Z"/>
          <w:trPrChange w:id="39" w:author="Joseph B Sempa" w:date="2023-08-31T20:44:00Z">
            <w:trPr>
              <w:trHeight w:val="300"/>
            </w:trPr>
          </w:trPrChange>
        </w:trPr>
        <w:tc>
          <w:tcPr>
            <w:cnfStyle w:val="001000000000" w:firstRow="0" w:lastRow="0" w:firstColumn="1" w:lastColumn="0" w:oddVBand="0" w:evenVBand="0" w:oddHBand="0" w:evenHBand="0" w:firstRowFirstColumn="0" w:firstRowLastColumn="0" w:lastRowFirstColumn="0" w:lastRowLastColumn="0"/>
            <w:tcW w:w="2694" w:type="dxa"/>
            <w:noWrap/>
            <w:hideMark/>
            <w:tcPrChange w:id="40" w:author="Joseph B Sempa" w:date="2023-08-31T20:44:00Z">
              <w:tcPr>
                <w:tcW w:w="1745" w:type="dxa"/>
                <w:noWrap/>
                <w:hideMark/>
              </w:tcPr>
            </w:tcPrChange>
          </w:tcPr>
          <w:p w14:paraId="5C5E4CFD" w14:textId="77FA9692" w:rsidR="003D19B6" w:rsidRPr="003D19B6" w:rsidRDefault="005A0FD2" w:rsidP="003D19B6">
            <w:pPr>
              <w:pStyle w:val="BodyText"/>
              <w:cnfStyle w:val="001000100000" w:firstRow="0" w:lastRow="0" w:firstColumn="1" w:lastColumn="0" w:oddVBand="0" w:evenVBand="0" w:oddHBand="1" w:evenHBand="0" w:firstRowFirstColumn="0" w:firstRowLastColumn="0" w:lastRowFirstColumn="0" w:lastRowLastColumn="0"/>
              <w:rPr>
                <w:ins w:id="41" w:author="Joseph B Sempa" w:date="2023-08-31T20:43:00Z"/>
                <w:rFonts w:asciiTheme="majorHAnsi" w:hAnsiTheme="majorHAnsi" w:cstheme="majorHAnsi"/>
                <w:rPrChange w:id="42" w:author="Joseph B Sempa" w:date="2023-08-31T20:43:00Z">
                  <w:rPr>
                    <w:ins w:id="43" w:author="Joseph B Sempa" w:date="2023-08-31T20:43:00Z"/>
                    <w:rFonts w:ascii="Calibri" w:hAnsi="Calibri" w:cs="Calibri"/>
                    <w:color w:val="000000"/>
                  </w:rPr>
                </w:rPrChange>
              </w:rPr>
              <w:pPrChange w:id="44" w:author="Joseph B Sempa" w:date="2023-08-31T20:43:00Z">
                <w:pPr>
                  <w:cnfStyle w:val="001000100000" w:firstRow="0" w:lastRow="0" w:firstColumn="1" w:lastColumn="0" w:oddVBand="0" w:evenVBand="0" w:oddHBand="1" w:evenHBand="0" w:firstRowFirstColumn="0" w:firstRowLastColumn="0" w:lastRowFirstColumn="0" w:lastRowLastColumn="0"/>
                </w:pPr>
              </w:pPrChange>
            </w:pPr>
            <w:ins w:id="45" w:author="Joseph B Sempa" w:date="2023-08-31T20:59:00Z">
              <w:r>
                <w:rPr>
                  <w:rFonts w:asciiTheme="majorHAnsi" w:hAnsiTheme="majorHAnsi" w:cstheme="majorHAnsi"/>
                </w:rPr>
                <w:t xml:space="preserve">No </w:t>
              </w:r>
            </w:ins>
            <w:ins w:id="46" w:author="Joseph B Sempa" w:date="2023-08-31T20:43:00Z">
              <w:r w:rsidR="003D19B6" w:rsidRPr="003D19B6">
                <w:rPr>
                  <w:rFonts w:asciiTheme="majorHAnsi" w:hAnsiTheme="majorHAnsi" w:cstheme="majorHAnsi"/>
                  <w:rPrChange w:id="47" w:author="Joseph B Sempa" w:date="2023-08-31T20:43:00Z">
                    <w:rPr>
                      <w:rFonts w:ascii="Calibri" w:hAnsi="Calibri" w:cs="Calibri"/>
                      <w:color w:val="000000"/>
                    </w:rPr>
                  </w:rPrChange>
                </w:rPr>
                <w:t>Addison's</w:t>
              </w:r>
            </w:ins>
          </w:p>
        </w:tc>
        <w:tc>
          <w:tcPr>
            <w:tcW w:w="2410" w:type="dxa"/>
            <w:noWrap/>
            <w:hideMark/>
            <w:tcPrChange w:id="48" w:author="Joseph B Sempa" w:date="2023-08-31T20:44:00Z">
              <w:tcPr>
                <w:tcW w:w="1979" w:type="dxa"/>
                <w:noWrap/>
                <w:hideMark/>
              </w:tcPr>
            </w:tcPrChange>
          </w:tcPr>
          <w:p w14:paraId="28BC6E70" w14:textId="38B6221C" w:rsidR="003D19B6" w:rsidRPr="003D19B6" w:rsidRDefault="003D19B6" w:rsidP="003D19B6">
            <w:pPr>
              <w:pStyle w:val="BodyText"/>
              <w:cnfStyle w:val="000000100000" w:firstRow="0" w:lastRow="0" w:firstColumn="0" w:lastColumn="0" w:oddVBand="0" w:evenVBand="0" w:oddHBand="1" w:evenHBand="0" w:firstRowFirstColumn="0" w:firstRowLastColumn="0" w:lastRowFirstColumn="0" w:lastRowLastColumn="0"/>
              <w:rPr>
                <w:ins w:id="49" w:author="Joseph B Sempa" w:date="2023-08-31T20:43:00Z"/>
                <w:rFonts w:asciiTheme="majorHAnsi" w:hAnsiTheme="majorHAnsi" w:cstheme="majorHAnsi"/>
                <w:rPrChange w:id="50" w:author="Joseph B Sempa" w:date="2023-08-31T20:43:00Z">
                  <w:rPr>
                    <w:ins w:id="51" w:author="Joseph B Sempa" w:date="2023-08-31T20:43:00Z"/>
                    <w:rFonts w:ascii="Calibri" w:hAnsi="Calibri" w:cs="Calibri"/>
                    <w:color w:val="000000"/>
                  </w:rPr>
                </w:rPrChange>
              </w:rPr>
              <w:pPrChange w:id="52" w:author="Joseph B Sempa" w:date="2023-08-31T20:43:00Z">
                <w:pPr>
                  <w:cnfStyle w:val="000000100000" w:firstRow="0" w:lastRow="0" w:firstColumn="0" w:lastColumn="0" w:oddVBand="0" w:evenVBand="0" w:oddHBand="1" w:evenHBand="0" w:firstRowFirstColumn="0" w:firstRowLastColumn="0" w:lastRowFirstColumn="0" w:lastRowLastColumn="0"/>
                </w:pPr>
              </w:pPrChange>
            </w:pPr>
            <w:ins w:id="53" w:author="Joseph B Sempa" w:date="2023-08-31T20:43:00Z">
              <w:r w:rsidRPr="003D19B6">
                <w:rPr>
                  <w:rFonts w:asciiTheme="majorHAnsi" w:hAnsiTheme="majorHAnsi" w:cstheme="majorHAnsi"/>
                  <w:rPrChange w:id="54" w:author="Joseph B Sempa" w:date="2023-08-31T20:43:00Z">
                    <w:rPr>
                      <w:rFonts w:ascii="Calibri" w:hAnsi="Calibri" w:cs="Calibri"/>
                      <w:color w:val="000000"/>
                    </w:rPr>
                  </w:rPrChange>
                </w:rPr>
                <w:t>0.437 (0.192, 0.9943</w:t>
              </w:r>
            </w:ins>
            <w:ins w:id="55" w:author="Joseph B Sempa" w:date="2023-08-31T20:48:00Z">
              <w:r>
                <w:rPr>
                  <w:rFonts w:asciiTheme="majorHAnsi" w:hAnsiTheme="majorHAnsi" w:cstheme="majorHAnsi"/>
                </w:rPr>
                <w:t>)</w:t>
              </w:r>
            </w:ins>
          </w:p>
        </w:tc>
        <w:tc>
          <w:tcPr>
            <w:tcW w:w="1053" w:type="dxa"/>
            <w:noWrap/>
            <w:hideMark/>
            <w:tcPrChange w:id="56" w:author="Joseph B Sempa" w:date="2023-08-31T20:44:00Z">
              <w:tcPr>
                <w:tcW w:w="960" w:type="dxa"/>
                <w:noWrap/>
                <w:hideMark/>
              </w:tcPr>
            </w:tcPrChange>
          </w:tcPr>
          <w:p w14:paraId="5FE58113" w14:textId="77777777" w:rsidR="003D19B6" w:rsidRPr="003D19B6" w:rsidRDefault="003D19B6" w:rsidP="003D19B6">
            <w:pPr>
              <w:pStyle w:val="BodyText"/>
              <w:cnfStyle w:val="000000100000" w:firstRow="0" w:lastRow="0" w:firstColumn="0" w:lastColumn="0" w:oddVBand="0" w:evenVBand="0" w:oddHBand="1" w:evenHBand="0" w:firstRowFirstColumn="0" w:firstRowLastColumn="0" w:lastRowFirstColumn="0" w:lastRowLastColumn="0"/>
              <w:rPr>
                <w:ins w:id="57" w:author="Joseph B Sempa" w:date="2023-08-31T20:43:00Z"/>
                <w:rFonts w:asciiTheme="majorHAnsi" w:hAnsiTheme="majorHAnsi" w:cstheme="majorHAnsi"/>
                <w:rPrChange w:id="58" w:author="Joseph B Sempa" w:date="2023-08-31T20:43:00Z">
                  <w:rPr>
                    <w:ins w:id="59" w:author="Joseph B Sempa" w:date="2023-08-31T20:43:00Z"/>
                    <w:rFonts w:ascii="Calibri" w:hAnsi="Calibri" w:cs="Calibri"/>
                    <w:color w:val="000000"/>
                  </w:rPr>
                </w:rPrChange>
              </w:rPr>
              <w:pPrChange w:id="60" w:author="Joseph B Sempa" w:date="2023-08-31T20:43:00Z">
                <w:pPr>
                  <w:jc w:val="right"/>
                  <w:cnfStyle w:val="000000100000" w:firstRow="0" w:lastRow="0" w:firstColumn="0" w:lastColumn="0" w:oddVBand="0" w:evenVBand="0" w:oddHBand="1" w:evenHBand="0" w:firstRowFirstColumn="0" w:firstRowLastColumn="0" w:lastRowFirstColumn="0" w:lastRowLastColumn="0"/>
                </w:pPr>
              </w:pPrChange>
            </w:pPr>
            <w:ins w:id="61" w:author="Joseph B Sempa" w:date="2023-08-31T20:43:00Z">
              <w:r w:rsidRPr="003D19B6">
                <w:rPr>
                  <w:rFonts w:asciiTheme="majorHAnsi" w:hAnsiTheme="majorHAnsi" w:cstheme="majorHAnsi"/>
                  <w:rPrChange w:id="62" w:author="Joseph B Sempa" w:date="2023-08-31T20:43:00Z">
                    <w:rPr>
                      <w:rFonts w:ascii="Calibri" w:hAnsi="Calibri" w:cs="Calibri"/>
                      <w:color w:val="000000"/>
                    </w:rPr>
                  </w:rPrChange>
                </w:rPr>
                <w:t>0.048495</w:t>
              </w:r>
            </w:ins>
          </w:p>
        </w:tc>
      </w:tr>
      <w:tr w:rsidR="003D19B6" w:rsidRPr="00E335BD" w14:paraId="3219F891" w14:textId="77777777" w:rsidTr="003D19B6">
        <w:trPr>
          <w:trHeight w:val="300"/>
          <w:ins w:id="63" w:author="Joseph B Sempa" w:date="2023-08-31T20:43:00Z"/>
          <w:trPrChange w:id="64" w:author="Joseph B Sempa" w:date="2023-08-31T20:44:00Z">
            <w:trPr>
              <w:trHeight w:val="300"/>
            </w:trPr>
          </w:trPrChange>
        </w:trPr>
        <w:tc>
          <w:tcPr>
            <w:cnfStyle w:val="001000000000" w:firstRow="0" w:lastRow="0" w:firstColumn="1" w:lastColumn="0" w:oddVBand="0" w:evenVBand="0" w:oddHBand="0" w:evenHBand="0" w:firstRowFirstColumn="0" w:firstRowLastColumn="0" w:lastRowFirstColumn="0" w:lastRowLastColumn="0"/>
            <w:tcW w:w="2694" w:type="dxa"/>
            <w:noWrap/>
            <w:hideMark/>
            <w:tcPrChange w:id="65" w:author="Joseph B Sempa" w:date="2023-08-31T20:44:00Z">
              <w:tcPr>
                <w:tcW w:w="1745" w:type="dxa"/>
                <w:noWrap/>
                <w:hideMark/>
              </w:tcPr>
            </w:tcPrChange>
          </w:tcPr>
          <w:p w14:paraId="3E568218" w14:textId="77777777" w:rsidR="003D19B6" w:rsidRPr="003D19B6" w:rsidRDefault="003D19B6" w:rsidP="003D19B6">
            <w:pPr>
              <w:pStyle w:val="BodyText"/>
              <w:rPr>
                <w:ins w:id="66" w:author="Joseph B Sempa" w:date="2023-08-31T20:43:00Z"/>
                <w:rFonts w:asciiTheme="majorHAnsi" w:hAnsiTheme="majorHAnsi" w:cstheme="majorHAnsi"/>
                <w:rPrChange w:id="67" w:author="Joseph B Sempa" w:date="2023-08-31T20:43:00Z">
                  <w:rPr>
                    <w:ins w:id="68" w:author="Joseph B Sempa" w:date="2023-08-31T20:43:00Z"/>
                    <w:rFonts w:ascii="Calibri" w:hAnsi="Calibri" w:cs="Calibri"/>
                    <w:color w:val="000000"/>
                  </w:rPr>
                </w:rPrChange>
              </w:rPr>
              <w:pPrChange w:id="69" w:author="Joseph B Sempa" w:date="2023-08-31T20:43:00Z">
                <w:pPr/>
              </w:pPrChange>
            </w:pPr>
            <w:ins w:id="70" w:author="Joseph B Sempa" w:date="2023-08-31T20:43:00Z">
              <w:r w:rsidRPr="003D19B6">
                <w:rPr>
                  <w:rFonts w:asciiTheme="majorHAnsi" w:hAnsiTheme="majorHAnsi" w:cstheme="majorHAnsi"/>
                  <w:rPrChange w:id="71" w:author="Joseph B Sempa" w:date="2023-08-31T20:43:00Z">
                    <w:rPr>
                      <w:rFonts w:ascii="Calibri" w:hAnsi="Calibri" w:cs="Calibri"/>
                      <w:color w:val="000000"/>
                    </w:rPr>
                  </w:rPrChange>
                </w:rPr>
                <w:t>Gender</w:t>
              </w:r>
            </w:ins>
          </w:p>
        </w:tc>
        <w:tc>
          <w:tcPr>
            <w:tcW w:w="2410" w:type="dxa"/>
            <w:noWrap/>
            <w:hideMark/>
            <w:tcPrChange w:id="72" w:author="Joseph B Sempa" w:date="2023-08-31T20:44:00Z">
              <w:tcPr>
                <w:tcW w:w="1979" w:type="dxa"/>
                <w:noWrap/>
                <w:hideMark/>
              </w:tcPr>
            </w:tcPrChange>
          </w:tcPr>
          <w:p w14:paraId="17C99EC7" w14:textId="3E474E8F" w:rsidR="003D19B6" w:rsidRPr="003D19B6" w:rsidRDefault="003D19B6" w:rsidP="003D19B6">
            <w:pPr>
              <w:pStyle w:val="BodyText"/>
              <w:cnfStyle w:val="000000000000" w:firstRow="0" w:lastRow="0" w:firstColumn="0" w:lastColumn="0" w:oddVBand="0" w:evenVBand="0" w:oddHBand="0" w:evenHBand="0" w:firstRowFirstColumn="0" w:firstRowLastColumn="0" w:lastRowFirstColumn="0" w:lastRowLastColumn="0"/>
              <w:rPr>
                <w:ins w:id="73" w:author="Joseph B Sempa" w:date="2023-08-31T20:43:00Z"/>
                <w:rFonts w:asciiTheme="majorHAnsi" w:hAnsiTheme="majorHAnsi" w:cstheme="majorHAnsi"/>
                <w:rPrChange w:id="74" w:author="Joseph B Sempa" w:date="2023-08-31T20:43:00Z">
                  <w:rPr>
                    <w:ins w:id="75" w:author="Joseph B Sempa" w:date="2023-08-31T20:43:00Z"/>
                    <w:rFonts w:ascii="Calibri" w:hAnsi="Calibri" w:cs="Calibri"/>
                    <w:color w:val="000000"/>
                  </w:rPr>
                </w:rPrChange>
              </w:rPr>
              <w:pPrChange w:id="76" w:author="Joseph B Sempa" w:date="2023-08-31T20:43:00Z">
                <w:pPr>
                  <w:cnfStyle w:val="000000000000" w:firstRow="0" w:lastRow="0" w:firstColumn="0" w:lastColumn="0" w:oddVBand="0" w:evenVBand="0" w:oddHBand="0" w:evenHBand="0" w:firstRowFirstColumn="0" w:firstRowLastColumn="0" w:lastRowFirstColumn="0" w:lastRowLastColumn="0"/>
                </w:pPr>
              </w:pPrChange>
            </w:pPr>
            <w:ins w:id="77" w:author="Joseph B Sempa" w:date="2023-08-31T20:43:00Z">
              <w:r w:rsidRPr="003D19B6">
                <w:rPr>
                  <w:rFonts w:asciiTheme="majorHAnsi" w:hAnsiTheme="majorHAnsi" w:cstheme="majorHAnsi"/>
                  <w:rPrChange w:id="78" w:author="Joseph B Sempa" w:date="2023-08-31T20:43:00Z">
                    <w:rPr>
                      <w:rFonts w:ascii="Calibri" w:hAnsi="Calibri" w:cs="Calibri"/>
                      <w:color w:val="000000"/>
                    </w:rPr>
                  </w:rPrChange>
                </w:rPr>
                <w:t>0.821 (0.4618, 1.4596</w:t>
              </w:r>
            </w:ins>
            <w:ins w:id="79" w:author="Joseph B Sempa" w:date="2023-08-31T20:48:00Z">
              <w:r>
                <w:rPr>
                  <w:rFonts w:asciiTheme="majorHAnsi" w:hAnsiTheme="majorHAnsi" w:cstheme="majorHAnsi"/>
                </w:rPr>
                <w:t>)</w:t>
              </w:r>
            </w:ins>
          </w:p>
        </w:tc>
        <w:tc>
          <w:tcPr>
            <w:tcW w:w="1053" w:type="dxa"/>
            <w:noWrap/>
            <w:hideMark/>
            <w:tcPrChange w:id="80" w:author="Joseph B Sempa" w:date="2023-08-31T20:44:00Z">
              <w:tcPr>
                <w:tcW w:w="960" w:type="dxa"/>
                <w:noWrap/>
                <w:hideMark/>
              </w:tcPr>
            </w:tcPrChange>
          </w:tcPr>
          <w:p w14:paraId="2CDCEA6C" w14:textId="77777777" w:rsidR="003D19B6" w:rsidRPr="003D19B6" w:rsidRDefault="003D19B6" w:rsidP="003D19B6">
            <w:pPr>
              <w:pStyle w:val="BodyText"/>
              <w:cnfStyle w:val="000000000000" w:firstRow="0" w:lastRow="0" w:firstColumn="0" w:lastColumn="0" w:oddVBand="0" w:evenVBand="0" w:oddHBand="0" w:evenHBand="0" w:firstRowFirstColumn="0" w:firstRowLastColumn="0" w:lastRowFirstColumn="0" w:lastRowLastColumn="0"/>
              <w:rPr>
                <w:ins w:id="81" w:author="Joseph B Sempa" w:date="2023-08-31T20:43:00Z"/>
                <w:rFonts w:asciiTheme="majorHAnsi" w:hAnsiTheme="majorHAnsi" w:cstheme="majorHAnsi"/>
                <w:rPrChange w:id="82" w:author="Joseph B Sempa" w:date="2023-08-31T20:43:00Z">
                  <w:rPr>
                    <w:ins w:id="83" w:author="Joseph B Sempa" w:date="2023-08-31T20:43:00Z"/>
                    <w:rFonts w:ascii="Calibri" w:hAnsi="Calibri" w:cs="Calibri"/>
                    <w:color w:val="000000"/>
                  </w:rPr>
                </w:rPrChange>
              </w:rPr>
              <w:pPrChange w:id="84" w:author="Joseph B Sempa" w:date="2023-08-31T20:43:00Z">
                <w:pPr>
                  <w:jc w:val="right"/>
                  <w:cnfStyle w:val="000000000000" w:firstRow="0" w:lastRow="0" w:firstColumn="0" w:lastColumn="0" w:oddVBand="0" w:evenVBand="0" w:oddHBand="0" w:evenHBand="0" w:firstRowFirstColumn="0" w:firstRowLastColumn="0" w:lastRowFirstColumn="0" w:lastRowLastColumn="0"/>
                </w:pPr>
              </w:pPrChange>
            </w:pPr>
            <w:ins w:id="85" w:author="Joseph B Sempa" w:date="2023-08-31T20:43:00Z">
              <w:r w:rsidRPr="003D19B6">
                <w:rPr>
                  <w:rFonts w:asciiTheme="majorHAnsi" w:hAnsiTheme="majorHAnsi" w:cstheme="majorHAnsi"/>
                  <w:rPrChange w:id="86" w:author="Joseph B Sempa" w:date="2023-08-31T20:43:00Z">
                    <w:rPr>
                      <w:rFonts w:ascii="Calibri" w:hAnsi="Calibri" w:cs="Calibri"/>
                      <w:color w:val="000000"/>
                    </w:rPr>
                  </w:rPrChange>
                </w:rPr>
                <w:t>0.493573</w:t>
              </w:r>
            </w:ins>
          </w:p>
        </w:tc>
      </w:tr>
      <w:tr w:rsidR="003D19B6" w:rsidRPr="00E335BD" w14:paraId="50BC3211" w14:textId="77777777" w:rsidTr="003D19B6">
        <w:trPr>
          <w:cnfStyle w:val="000000100000" w:firstRow="0" w:lastRow="0" w:firstColumn="0" w:lastColumn="0" w:oddVBand="0" w:evenVBand="0" w:oddHBand="1" w:evenHBand="0" w:firstRowFirstColumn="0" w:firstRowLastColumn="0" w:lastRowFirstColumn="0" w:lastRowLastColumn="0"/>
          <w:trHeight w:val="300"/>
          <w:ins w:id="87" w:author="Joseph B Sempa" w:date="2023-08-31T20:43:00Z"/>
          <w:trPrChange w:id="88" w:author="Joseph B Sempa" w:date="2023-08-31T20:44:00Z">
            <w:trPr>
              <w:trHeight w:val="300"/>
            </w:trPr>
          </w:trPrChange>
        </w:trPr>
        <w:tc>
          <w:tcPr>
            <w:cnfStyle w:val="001000000000" w:firstRow="0" w:lastRow="0" w:firstColumn="1" w:lastColumn="0" w:oddVBand="0" w:evenVBand="0" w:oddHBand="0" w:evenHBand="0" w:firstRowFirstColumn="0" w:firstRowLastColumn="0" w:lastRowFirstColumn="0" w:lastRowLastColumn="0"/>
            <w:tcW w:w="2694" w:type="dxa"/>
            <w:noWrap/>
            <w:hideMark/>
            <w:tcPrChange w:id="89" w:author="Joseph B Sempa" w:date="2023-08-31T20:44:00Z">
              <w:tcPr>
                <w:tcW w:w="1745" w:type="dxa"/>
                <w:noWrap/>
                <w:hideMark/>
              </w:tcPr>
            </w:tcPrChange>
          </w:tcPr>
          <w:p w14:paraId="2961A985" w14:textId="183F7FF3" w:rsidR="003D19B6" w:rsidRPr="003D19B6" w:rsidRDefault="003D19B6" w:rsidP="003D19B6">
            <w:pPr>
              <w:pStyle w:val="BodyText"/>
              <w:cnfStyle w:val="001000100000" w:firstRow="0" w:lastRow="0" w:firstColumn="1" w:lastColumn="0" w:oddVBand="0" w:evenVBand="0" w:oddHBand="1" w:evenHBand="0" w:firstRowFirstColumn="0" w:firstRowLastColumn="0" w:lastRowFirstColumn="0" w:lastRowLastColumn="0"/>
              <w:rPr>
                <w:ins w:id="90" w:author="Joseph B Sempa" w:date="2023-08-31T20:43:00Z"/>
                <w:rFonts w:asciiTheme="majorHAnsi" w:hAnsiTheme="majorHAnsi" w:cstheme="majorHAnsi"/>
                <w:rPrChange w:id="91" w:author="Joseph B Sempa" w:date="2023-08-31T20:43:00Z">
                  <w:rPr>
                    <w:ins w:id="92" w:author="Joseph B Sempa" w:date="2023-08-31T20:43:00Z"/>
                    <w:rFonts w:ascii="Calibri" w:hAnsi="Calibri" w:cs="Calibri"/>
                    <w:color w:val="000000"/>
                  </w:rPr>
                </w:rPrChange>
              </w:rPr>
              <w:pPrChange w:id="93" w:author="Joseph B Sempa" w:date="2023-08-31T20:43:00Z">
                <w:pPr>
                  <w:cnfStyle w:val="001000100000" w:firstRow="0" w:lastRow="0" w:firstColumn="1" w:lastColumn="0" w:oddVBand="0" w:evenVBand="0" w:oddHBand="1" w:evenHBand="0" w:firstRowFirstColumn="0" w:firstRowLastColumn="0" w:lastRowFirstColumn="0" w:lastRowLastColumn="0"/>
                </w:pPr>
              </w:pPrChange>
            </w:pPr>
            <w:ins w:id="94" w:author="Joseph B Sempa" w:date="2023-08-31T20:44:00Z">
              <w:r w:rsidRPr="00E335BD">
                <w:rPr>
                  <w:rFonts w:asciiTheme="majorHAnsi" w:hAnsiTheme="majorHAnsi" w:cstheme="majorHAnsi"/>
                </w:rPr>
                <w:lastRenderedPageBreak/>
                <w:t>Lymphocyte count</w:t>
              </w:r>
            </w:ins>
          </w:p>
        </w:tc>
        <w:tc>
          <w:tcPr>
            <w:tcW w:w="2410" w:type="dxa"/>
            <w:noWrap/>
            <w:hideMark/>
            <w:tcPrChange w:id="95" w:author="Joseph B Sempa" w:date="2023-08-31T20:44:00Z">
              <w:tcPr>
                <w:tcW w:w="1979" w:type="dxa"/>
                <w:noWrap/>
                <w:hideMark/>
              </w:tcPr>
            </w:tcPrChange>
          </w:tcPr>
          <w:p w14:paraId="22B11ACD" w14:textId="509D9B3D" w:rsidR="003D19B6" w:rsidRPr="003D19B6" w:rsidRDefault="003D19B6" w:rsidP="003D19B6">
            <w:pPr>
              <w:pStyle w:val="BodyText"/>
              <w:cnfStyle w:val="000000100000" w:firstRow="0" w:lastRow="0" w:firstColumn="0" w:lastColumn="0" w:oddVBand="0" w:evenVBand="0" w:oddHBand="1" w:evenHBand="0" w:firstRowFirstColumn="0" w:firstRowLastColumn="0" w:lastRowFirstColumn="0" w:lastRowLastColumn="0"/>
              <w:rPr>
                <w:ins w:id="96" w:author="Joseph B Sempa" w:date="2023-08-31T20:43:00Z"/>
                <w:rFonts w:asciiTheme="majorHAnsi" w:hAnsiTheme="majorHAnsi" w:cstheme="majorHAnsi"/>
                <w:rPrChange w:id="97" w:author="Joseph B Sempa" w:date="2023-08-31T20:43:00Z">
                  <w:rPr>
                    <w:ins w:id="98" w:author="Joseph B Sempa" w:date="2023-08-31T20:43:00Z"/>
                    <w:rFonts w:ascii="Calibri" w:hAnsi="Calibri" w:cs="Calibri"/>
                    <w:color w:val="000000"/>
                  </w:rPr>
                </w:rPrChange>
              </w:rPr>
              <w:pPrChange w:id="99" w:author="Joseph B Sempa" w:date="2023-08-31T20:43:00Z">
                <w:pPr>
                  <w:cnfStyle w:val="000000100000" w:firstRow="0" w:lastRow="0" w:firstColumn="0" w:lastColumn="0" w:oddVBand="0" w:evenVBand="0" w:oddHBand="1" w:evenHBand="0" w:firstRowFirstColumn="0" w:firstRowLastColumn="0" w:lastRowFirstColumn="0" w:lastRowLastColumn="0"/>
                </w:pPr>
              </w:pPrChange>
            </w:pPr>
            <w:ins w:id="100" w:author="Joseph B Sempa" w:date="2023-08-31T20:43:00Z">
              <w:r w:rsidRPr="003D19B6">
                <w:rPr>
                  <w:rFonts w:asciiTheme="majorHAnsi" w:hAnsiTheme="majorHAnsi" w:cstheme="majorHAnsi"/>
                  <w:rPrChange w:id="101" w:author="Joseph B Sempa" w:date="2023-08-31T20:43:00Z">
                    <w:rPr>
                      <w:rFonts w:ascii="Calibri" w:hAnsi="Calibri" w:cs="Calibri"/>
                      <w:color w:val="000000"/>
                    </w:rPr>
                  </w:rPrChange>
                </w:rPr>
                <w:t>0.998 (0.9381, 1.0612</w:t>
              </w:r>
            </w:ins>
            <w:ins w:id="102" w:author="Joseph B Sempa" w:date="2023-08-31T20:48:00Z">
              <w:r>
                <w:rPr>
                  <w:rFonts w:asciiTheme="majorHAnsi" w:hAnsiTheme="majorHAnsi" w:cstheme="majorHAnsi"/>
                </w:rPr>
                <w:t>)</w:t>
              </w:r>
            </w:ins>
          </w:p>
        </w:tc>
        <w:tc>
          <w:tcPr>
            <w:tcW w:w="1053" w:type="dxa"/>
            <w:noWrap/>
            <w:hideMark/>
            <w:tcPrChange w:id="103" w:author="Joseph B Sempa" w:date="2023-08-31T20:44:00Z">
              <w:tcPr>
                <w:tcW w:w="960" w:type="dxa"/>
                <w:noWrap/>
                <w:hideMark/>
              </w:tcPr>
            </w:tcPrChange>
          </w:tcPr>
          <w:p w14:paraId="7F5DE8E2" w14:textId="77777777" w:rsidR="003D19B6" w:rsidRPr="003D19B6" w:rsidRDefault="003D19B6" w:rsidP="003D19B6">
            <w:pPr>
              <w:pStyle w:val="BodyText"/>
              <w:cnfStyle w:val="000000100000" w:firstRow="0" w:lastRow="0" w:firstColumn="0" w:lastColumn="0" w:oddVBand="0" w:evenVBand="0" w:oddHBand="1" w:evenHBand="0" w:firstRowFirstColumn="0" w:firstRowLastColumn="0" w:lastRowFirstColumn="0" w:lastRowLastColumn="0"/>
              <w:rPr>
                <w:ins w:id="104" w:author="Joseph B Sempa" w:date="2023-08-31T20:43:00Z"/>
                <w:rFonts w:asciiTheme="majorHAnsi" w:hAnsiTheme="majorHAnsi" w:cstheme="majorHAnsi"/>
                <w:rPrChange w:id="105" w:author="Joseph B Sempa" w:date="2023-08-31T20:43:00Z">
                  <w:rPr>
                    <w:ins w:id="106" w:author="Joseph B Sempa" w:date="2023-08-31T20:43:00Z"/>
                    <w:rFonts w:ascii="Calibri" w:hAnsi="Calibri" w:cs="Calibri"/>
                    <w:color w:val="000000"/>
                  </w:rPr>
                </w:rPrChange>
              </w:rPr>
              <w:pPrChange w:id="107" w:author="Joseph B Sempa" w:date="2023-08-31T20:43:00Z">
                <w:pPr>
                  <w:jc w:val="right"/>
                  <w:cnfStyle w:val="000000100000" w:firstRow="0" w:lastRow="0" w:firstColumn="0" w:lastColumn="0" w:oddVBand="0" w:evenVBand="0" w:oddHBand="1" w:evenHBand="0" w:firstRowFirstColumn="0" w:firstRowLastColumn="0" w:lastRowFirstColumn="0" w:lastRowLastColumn="0"/>
                </w:pPr>
              </w:pPrChange>
            </w:pPr>
            <w:ins w:id="108" w:author="Joseph B Sempa" w:date="2023-08-31T20:43:00Z">
              <w:r w:rsidRPr="003D19B6">
                <w:rPr>
                  <w:rFonts w:asciiTheme="majorHAnsi" w:hAnsiTheme="majorHAnsi" w:cstheme="majorHAnsi"/>
                  <w:rPrChange w:id="109" w:author="Joseph B Sempa" w:date="2023-08-31T20:43:00Z">
                    <w:rPr>
                      <w:rFonts w:ascii="Calibri" w:hAnsi="Calibri" w:cs="Calibri"/>
                      <w:color w:val="000000"/>
                    </w:rPr>
                  </w:rPrChange>
                </w:rPr>
                <w:t>0.935553</w:t>
              </w:r>
            </w:ins>
          </w:p>
        </w:tc>
      </w:tr>
      <w:tr w:rsidR="003D19B6" w:rsidRPr="00E335BD" w14:paraId="0EBD0B50" w14:textId="77777777" w:rsidTr="003D19B6">
        <w:trPr>
          <w:trHeight w:val="300"/>
          <w:ins w:id="110" w:author="Joseph B Sempa" w:date="2023-08-31T20:43:00Z"/>
          <w:trPrChange w:id="111" w:author="Joseph B Sempa" w:date="2023-08-31T20:44:00Z">
            <w:trPr>
              <w:trHeight w:val="300"/>
            </w:trPr>
          </w:trPrChange>
        </w:trPr>
        <w:tc>
          <w:tcPr>
            <w:cnfStyle w:val="001000000000" w:firstRow="0" w:lastRow="0" w:firstColumn="1" w:lastColumn="0" w:oddVBand="0" w:evenVBand="0" w:oddHBand="0" w:evenHBand="0" w:firstRowFirstColumn="0" w:firstRowLastColumn="0" w:lastRowFirstColumn="0" w:lastRowLastColumn="0"/>
            <w:tcW w:w="2694" w:type="dxa"/>
            <w:noWrap/>
            <w:hideMark/>
            <w:tcPrChange w:id="112" w:author="Joseph B Sempa" w:date="2023-08-31T20:44:00Z">
              <w:tcPr>
                <w:tcW w:w="1745" w:type="dxa"/>
                <w:noWrap/>
                <w:hideMark/>
              </w:tcPr>
            </w:tcPrChange>
          </w:tcPr>
          <w:p w14:paraId="5ED99BB4" w14:textId="2FEE347A" w:rsidR="003D19B6" w:rsidRPr="003D19B6" w:rsidRDefault="003D19B6" w:rsidP="003D19B6">
            <w:pPr>
              <w:pStyle w:val="BodyText"/>
              <w:rPr>
                <w:ins w:id="113" w:author="Joseph B Sempa" w:date="2023-08-31T20:43:00Z"/>
                <w:rFonts w:asciiTheme="majorHAnsi" w:hAnsiTheme="majorHAnsi" w:cstheme="majorHAnsi"/>
                <w:rPrChange w:id="114" w:author="Joseph B Sempa" w:date="2023-08-31T20:43:00Z">
                  <w:rPr>
                    <w:ins w:id="115" w:author="Joseph B Sempa" w:date="2023-08-31T20:43:00Z"/>
                    <w:rFonts w:ascii="Calibri" w:hAnsi="Calibri" w:cs="Calibri"/>
                    <w:color w:val="000000"/>
                  </w:rPr>
                </w:rPrChange>
              </w:rPr>
              <w:pPrChange w:id="116" w:author="Joseph B Sempa" w:date="2023-08-31T20:43:00Z">
                <w:pPr/>
              </w:pPrChange>
            </w:pPr>
            <w:ins w:id="117" w:author="Joseph B Sempa" w:date="2023-08-31T20:43:00Z">
              <w:r w:rsidRPr="003D19B6">
                <w:rPr>
                  <w:rFonts w:asciiTheme="majorHAnsi" w:hAnsiTheme="majorHAnsi" w:cstheme="majorHAnsi"/>
                  <w:rPrChange w:id="118" w:author="Joseph B Sempa" w:date="2023-08-31T20:43:00Z">
                    <w:rPr>
                      <w:rFonts w:ascii="Calibri" w:hAnsi="Calibri" w:cs="Calibri"/>
                      <w:color w:val="000000"/>
                    </w:rPr>
                  </w:rPrChange>
                </w:rPr>
                <w:t>Potassium</w:t>
              </w:r>
            </w:ins>
            <w:ins w:id="119" w:author="Joseph B Sempa" w:date="2023-08-31T20:44:00Z">
              <w:r>
                <w:rPr>
                  <w:rFonts w:asciiTheme="majorHAnsi" w:hAnsiTheme="majorHAnsi" w:cstheme="majorHAnsi"/>
                </w:rPr>
                <w:t xml:space="preserve"> in </w:t>
              </w:r>
            </w:ins>
            <w:proofErr w:type="spellStart"/>
            <w:proofErr w:type="gramStart"/>
            <w:ins w:id="120" w:author="Joseph B Sempa" w:date="2023-08-31T20:43:00Z">
              <w:r w:rsidRPr="003D19B6">
                <w:rPr>
                  <w:rFonts w:asciiTheme="majorHAnsi" w:hAnsiTheme="majorHAnsi" w:cstheme="majorHAnsi"/>
                  <w:rPrChange w:id="121" w:author="Joseph B Sempa" w:date="2023-08-31T20:43:00Z">
                    <w:rPr>
                      <w:rFonts w:ascii="Calibri" w:hAnsi="Calibri" w:cs="Calibri"/>
                      <w:color w:val="000000"/>
                    </w:rPr>
                  </w:rPrChange>
                </w:rPr>
                <w:t>mmol.L</w:t>
              </w:r>
              <w:proofErr w:type="spellEnd"/>
              <w:proofErr w:type="gramEnd"/>
            </w:ins>
          </w:p>
        </w:tc>
        <w:tc>
          <w:tcPr>
            <w:tcW w:w="2410" w:type="dxa"/>
            <w:noWrap/>
            <w:hideMark/>
            <w:tcPrChange w:id="122" w:author="Joseph B Sempa" w:date="2023-08-31T20:44:00Z">
              <w:tcPr>
                <w:tcW w:w="1979" w:type="dxa"/>
                <w:noWrap/>
                <w:hideMark/>
              </w:tcPr>
            </w:tcPrChange>
          </w:tcPr>
          <w:p w14:paraId="5D3726F3" w14:textId="49596474" w:rsidR="003D19B6" w:rsidRPr="003D19B6" w:rsidRDefault="003D19B6" w:rsidP="003D19B6">
            <w:pPr>
              <w:pStyle w:val="BodyText"/>
              <w:cnfStyle w:val="000000000000" w:firstRow="0" w:lastRow="0" w:firstColumn="0" w:lastColumn="0" w:oddVBand="0" w:evenVBand="0" w:oddHBand="0" w:evenHBand="0" w:firstRowFirstColumn="0" w:firstRowLastColumn="0" w:lastRowFirstColumn="0" w:lastRowLastColumn="0"/>
              <w:rPr>
                <w:ins w:id="123" w:author="Joseph B Sempa" w:date="2023-08-31T20:43:00Z"/>
                <w:rFonts w:asciiTheme="majorHAnsi" w:hAnsiTheme="majorHAnsi" w:cstheme="majorHAnsi"/>
                <w:rPrChange w:id="124" w:author="Joseph B Sempa" w:date="2023-08-31T20:43:00Z">
                  <w:rPr>
                    <w:ins w:id="125" w:author="Joseph B Sempa" w:date="2023-08-31T20:43:00Z"/>
                    <w:rFonts w:ascii="Calibri" w:hAnsi="Calibri" w:cs="Calibri"/>
                    <w:color w:val="000000"/>
                  </w:rPr>
                </w:rPrChange>
              </w:rPr>
              <w:pPrChange w:id="126" w:author="Joseph B Sempa" w:date="2023-08-31T20:43:00Z">
                <w:pPr>
                  <w:cnfStyle w:val="000000000000" w:firstRow="0" w:lastRow="0" w:firstColumn="0" w:lastColumn="0" w:oddVBand="0" w:evenVBand="0" w:oddHBand="0" w:evenHBand="0" w:firstRowFirstColumn="0" w:firstRowLastColumn="0" w:lastRowFirstColumn="0" w:lastRowLastColumn="0"/>
                </w:pPr>
              </w:pPrChange>
            </w:pPr>
            <w:ins w:id="127" w:author="Joseph B Sempa" w:date="2023-08-31T20:43:00Z">
              <w:r w:rsidRPr="003D19B6">
                <w:rPr>
                  <w:rFonts w:asciiTheme="majorHAnsi" w:hAnsiTheme="majorHAnsi" w:cstheme="majorHAnsi"/>
                  <w:rPrChange w:id="128" w:author="Joseph B Sempa" w:date="2023-08-31T20:43:00Z">
                    <w:rPr>
                      <w:rFonts w:ascii="Calibri" w:hAnsi="Calibri" w:cs="Calibri"/>
                      <w:color w:val="000000"/>
                    </w:rPr>
                  </w:rPrChange>
                </w:rPr>
                <w:t>0.888 (0.6919, 1.1392</w:t>
              </w:r>
            </w:ins>
            <w:ins w:id="129" w:author="Joseph B Sempa" w:date="2023-08-31T20:48:00Z">
              <w:r>
                <w:rPr>
                  <w:rFonts w:asciiTheme="majorHAnsi" w:hAnsiTheme="majorHAnsi" w:cstheme="majorHAnsi"/>
                </w:rPr>
                <w:t>)</w:t>
              </w:r>
            </w:ins>
          </w:p>
        </w:tc>
        <w:tc>
          <w:tcPr>
            <w:tcW w:w="1053" w:type="dxa"/>
            <w:noWrap/>
            <w:hideMark/>
            <w:tcPrChange w:id="130" w:author="Joseph B Sempa" w:date="2023-08-31T20:44:00Z">
              <w:tcPr>
                <w:tcW w:w="960" w:type="dxa"/>
                <w:noWrap/>
                <w:hideMark/>
              </w:tcPr>
            </w:tcPrChange>
          </w:tcPr>
          <w:p w14:paraId="27DE1AF6" w14:textId="77777777" w:rsidR="003D19B6" w:rsidRPr="003D19B6" w:rsidRDefault="003D19B6" w:rsidP="003D19B6">
            <w:pPr>
              <w:pStyle w:val="BodyText"/>
              <w:cnfStyle w:val="000000000000" w:firstRow="0" w:lastRow="0" w:firstColumn="0" w:lastColumn="0" w:oddVBand="0" w:evenVBand="0" w:oddHBand="0" w:evenHBand="0" w:firstRowFirstColumn="0" w:firstRowLastColumn="0" w:lastRowFirstColumn="0" w:lastRowLastColumn="0"/>
              <w:rPr>
                <w:ins w:id="131" w:author="Joseph B Sempa" w:date="2023-08-31T20:43:00Z"/>
                <w:rFonts w:asciiTheme="majorHAnsi" w:hAnsiTheme="majorHAnsi" w:cstheme="majorHAnsi"/>
                <w:rPrChange w:id="132" w:author="Joseph B Sempa" w:date="2023-08-31T20:43:00Z">
                  <w:rPr>
                    <w:ins w:id="133" w:author="Joseph B Sempa" w:date="2023-08-31T20:43:00Z"/>
                    <w:rFonts w:ascii="Calibri" w:hAnsi="Calibri" w:cs="Calibri"/>
                    <w:color w:val="000000"/>
                  </w:rPr>
                </w:rPrChange>
              </w:rPr>
              <w:pPrChange w:id="134" w:author="Joseph B Sempa" w:date="2023-08-31T20:43:00Z">
                <w:pPr>
                  <w:jc w:val="right"/>
                  <w:cnfStyle w:val="000000000000" w:firstRow="0" w:lastRow="0" w:firstColumn="0" w:lastColumn="0" w:oddVBand="0" w:evenVBand="0" w:oddHBand="0" w:evenHBand="0" w:firstRowFirstColumn="0" w:firstRowLastColumn="0" w:lastRowFirstColumn="0" w:lastRowLastColumn="0"/>
                </w:pPr>
              </w:pPrChange>
            </w:pPr>
            <w:ins w:id="135" w:author="Joseph B Sempa" w:date="2023-08-31T20:43:00Z">
              <w:r w:rsidRPr="003D19B6">
                <w:rPr>
                  <w:rFonts w:asciiTheme="majorHAnsi" w:hAnsiTheme="majorHAnsi" w:cstheme="majorHAnsi"/>
                  <w:rPrChange w:id="136" w:author="Joseph B Sempa" w:date="2023-08-31T20:43:00Z">
                    <w:rPr>
                      <w:rFonts w:ascii="Calibri" w:hAnsi="Calibri" w:cs="Calibri"/>
                      <w:color w:val="000000"/>
                    </w:rPr>
                  </w:rPrChange>
                </w:rPr>
                <w:t>0.341819</w:t>
              </w:r>
            </w:ins>
          </w:p>
        </w:tc>
      </w:tr>
      <w:tr w:rsidR="003D19B6" w:rsidRPr="00E335BD" w14:paraId="28C799D1" w14:textId="77777777" w:rsidTr="003D19B6">
        <w:trPr>
          <w:cnfStyle w:val="000000100000" w:firstRow="0" w:lastRow="0" w:firstColumn="0" w:lastColumn="0" w:oddVBand="0" w:evenVBand="0" w:oddHBand="1" w:evenHBand="0" w:firstRowFirstColumn="0" w:firstRowLastColumn="0" w:lastRowFirstColumn="0" w:lastRowLastColumn="0"/>
          <w:trHeight w:val="300"/>
          <w:ins w:id="137" w:author="Joseph B Sempa" w:date="2023-08-31T20:43:00Z"/>
          <w:trPrChange w:id="138" w:author="Joseph B Sempa" w:date="2023-08-31T20:44:00Z">
            <w:trPr>
              <w:trHeight w:val="300"/>
            </w:trPr>
          </w:trPrChange>
        </w:trPr>
        <w:tc>
          <w:tcPr>
            <w:cnfStyle w:val="001000000000" w:firstRow="0" w:lastRow="0" w:firstColumn="1" w:lastColumn="0" w:oddVBand="0" w:evenVBand="0" w:oddHBand="0" w:evenHBand="0" w:firstRowFirstColumn="0" w:firstRowLastColumn="0" w:lastRowFirstColumn="0" w:lastRowLastColumn="0"/>
            <w:tcW w:w="2694" w:type="dxa"/>
            <w:noWrap/>
            <w:hideMark/>
            <w:tcPrChange w:id="139" w:author="Joseph B Sempa" w:date="2023-08-31T20:44:00Z">
              <w:tcPr>
                <w:tcW w:w="1745" w:type="dxa"/>
                <w:noWrap/>
                <w:hideMark/>
              </w:tcPr>
            </w:tcPrChange>
          </w:tcPr>
          <w:p w14:paraId="0567BB88" w14:textId="3863321E" w:rsidR="003D19B6" w:rsidRPr="003D19B6" w:rsidRDefault="003D19B6" w:rsidP="003D19B6">
            <w:pPr>
              <w:pStyle w:val="BodyText"/>
              <w:cnfStyle w:val="001000100000" w:firstRow="0" w:lastRow="0" w:firstColumn="1" w:lastColumn="0" w:oddVBand="0" w:evenVBand="0" w:oddHBand="1" w:evenHBand="0" w:firstRowFirstColumn="0" w:firstRowLastColumn="0" w:lastRowFirstColumn="0" w:lastRowLastColumn="0"/>
              <w:rPr>
                <w:ins w:id="140" w:author="Joseph B Sempa" w:date="2023-08-31T20:43:00Z"/>
                <w:rFonts w:asciiTheme="majorHAnsi" w:hAnsiTheme="majorHAnsi" w:cstheme="majorHAnsi"/>
                <w:rPrChange w:id="141" w:author="Joseph B Sempa" w:date="2023-08-31T20:43:00Z">
                  <w:rPr>
                    <w:ins w:id="142" w:author="Joseph B Sempa" w:date="2023-08-31T20:43:00Z"/>
                    <w:rFonts w:ascii="Calibri" w:hAnsi="Calibri" w:cs="Calibri"/>
                    <w:color w:val="000000"/>
                  </w:rPr>
                </w:rPrChange>
              </w:rPr>
              <w:pPrChange w:id="143" w:author="Joseph B Sempa" w:date="2023-08-31T20:43:00Z">
                <w:pPr>
                  <w:cnfStyle w:val="001000100000" w:firstRow="0" w:lastRow="0" w:firstColumn="1" w:lastColumn="0" w:oddVBand="0" w:evenVBand="0" w:oddHBand="1" w:evenHBand="0" w:firstRowFirstColumn="0" w:firstRowLastColumn="0" w:lastRowFirstColumn="0" w:lastRowLastColumn="0"/>
                </w:pPr>
              </w:pPrChange>
            </w:pPr>
            <w:ins w:id="144" w:author="Joseph B Sempa" w:date="2023-08-31T20:43:00Z">
              <w:r w:rsidRPr="003D19B6">
                <w:rPr>
                  <w:rFonts w:asciiTheme="majorHAnsi" w:hAnsiTheme="majorHAnsi" w:cstheme="majorHAnsi"/>
                  <w:rPrChange w:id="145" w:author="Joseph B Sempa" w:date="2023-08-31T20:43:00Z">
                    <w:rPr>
                      <w:rFonts w:ascii="Calibri" w:hAnsi="Calibri" w:cs="Calibri"/>
                      <w:color w:val="000000"/>
                    </w:rPr>
                  </w:rPrChange>
                </w:rPr>
                <w:t>Age at enrolment</w:t>
              </w:r>
            </w:ins>
            <w:ins w:id="146" w:author="Joseph B Sempa" w:date="2023-08-31T20:44:00Z">
              <w:r>
                <w:rPr>
                  <w:rFonts w:asciiTheme="majorHAnsi" w:hAnsiTheme="majorHAnsi" w:cstheme="majorHAnsi"/>
                </w:rPr>
                <w:t xml:space="preserve"> (years)</w:t>
              </w:r>
            </w:ins>
          </w:p>
        </w:tc>
        <w:tc>
          <w:tcPr>
            <w:tcW w:w="2410" w:type="dxa"/>
            <w:noWrap/>
            <w:hideMark/>
            <w:tcPrChange w:id="147" w:author="Joseph B Sempa" w:date="2023-08-31T20:44:00Z">
              <w:tcPr>
                <w:tcW w:w="1979" w:type="dxa"/>
                <w:noWrap/>
                <w:hideMark/>
              </w:tcPr>
            </w:tcPrChange>
          </w:tcPr>
          <w:p w14:paraId="7791FE1C" w14:textId="056F8232" w:rsidR="003D19B6" w:rsidRPr="003D19B6" w:rsidRDefault="003D19B6" w:rsidP="003D19B6">
            <w:pPr>
              <w:pStyle w:val="BodyText"/>
              <w:cnfStyle w:val="000000100000" w:firstRow="0" w:lastRow="0" w:firstColumn="0" w:lastColumn="0" w:oddVBand="0" w:evenVBand="0" w:oddHBand="1" w:evenHBand="0" w:firstRowFirstColumn="0" w:firstRowLastColumn="0" w:lastRowFirstColumn="0" w:lastRowLastColumn="0"/>
              <w:rPr>
                <w:ins w:id="148" w:author="Joseph B Sempa" w:date="2023-08-31T20:43:00Z"/>
                <w:rFonts w:asciiTheme="majorHAnsi" w:hAnsiTheme="majorHAnsi" w:cstheme="majorHAnsi"/>
                <w:rPrChange w:id="149" w:author="Joseph B Sempa" w:date="2023-08-31T20:43:00Z">
                  <w:rPr>
                    <w:ins w:id="150" w:author="Joseph B Sempa" w:date="2023-08-31T20:43:00Z"/>
                    <w:rFonts w:ascii="Calibri" w:hAnsi="Calibri" w:cs="Calibri"/>
                    <w:color w:val="000000"/>
                  </w:rPr>
                </w:rPrChange>
              </w:rPr>
              <w:pPrChange w:id="151" w:author="Joseph B Sempa" w:date="2023-08-31T20:43:00Z">
                <w:pPr>
                  <w:cnfStyle w:val="000000100000" w:firstRow="0" w:lastRow="0" w:firstColumn="0" w:lastColumn="0" w:oddVBand="0" w:evenVBand="0" w:oddHBand="1" w:evenHBand="0" w:firstRowFirstColumn="0" w:firstRowLastColumn="0" w:lastRowFirstColumn="0" w:lastRowLastColumn="0"/>
                </w:pPr>
              </w:pPrChange>
            </w:pPr>
            <w:ins w:id="152" w:author="Joseph B Sempa" w:date="2023-08-31T20:43:00Z">
              <w:r w:rsidRPr="003D19B6">
                <w:rPr>
                  <w:rFonts w:asciiTheme="majorHAnsi" w:hAnsiTheme="majorHAnsi" w:cstheme="majorHAnsi"/>
                  <w:rPrChange w:id="153" w:author="Joseph B Sempa" w:date="2023-08-31T20:43:00Z">
                    <w:rPr>
                      <w:rFonts w:ascii="Calibri" w:hAnsi="Calibri" w:cs="Calibri"/>
                      <w:color w:val="000000"/>
                    </w:rPr>
                  </w:rPrChange>
                </w:rPr>
                <w:t>1.021 (0.9897, 1.0532</w:t>
              </w:r>
            </w:ins>
            <w:ins w:id="154" w:author="Joseph B Sempa" w:date="2023-08-31T20:48:00Z">
              <w:r>
                <w:rPr>
                  <w:rFonts w:asciiTheme="majorHAnsi" w:hAnsiTheme="majorHAnsi" w:cstheme="majorHAnsi"/>
                </w:rPr>
                <w:t>)</w:t>
              </w:r>
            </w:ins>
          </w:p>
        </w:tc>
        <w:tc>
          <w:tcPr>
            <w:tcW w:w="1053" w:type="dxa"/>
            <w:noWrap/>
            <w:hideMark/>
            <w:tcPrChange w:id="155" w:author="Joseph B Sempa" w:date="2023-08-31T20:44:00Z">
              <w:tcPr>
                <w:tcW w:w="960" w:type="dxa"/>
                <w:noWrap/>
                <w:hideMark/>
              </w:tcPr>
            </w:tcPrChange>
          </w:tcPr>
          <w:p w14:paraId="36CE70BB" w14:textId="77777777" w:rsidR="003D19B6" w:rsidRPr="003D19B6" w:rsidRDefault="003D19B6" w:rsidP="003D19B6">
            <w:pPr>
              <w:pStyle w:val="BodyText"/>
              <w:cnfStyle w:val="000000100000" w:firstRow="0" w:lastRow="0" w:firstColumn="0" w:lastColumn="0" w:oddVBand="0" w:evenVBand="0" w:oddHBand="1" w:evenHBand="0" w:firstRowFirstColumn="0" w:firstRowLastColumn="0" w:lastRowFirstColumn="0" w:lastRowLastColumn="0"/>
              <w:rPr>
                <w:ins w:id="156" w:author="Joseph B Sempa" w:date="2023-08-31T20:43:00Z"/>
                <w:rFonts w:asciiTheme="majorHAnsi" w:hAnsiTheme="majorHAnsi" w:cstheme="majorHAnsi"/>
                <w:rPrChange w:id="157" w:author="Joseph B Sempa" w:date="2023-08-31T20:43:00Z">
                  <w:rPr>
                    <w:ins w:id="158" w:author="Joseph B Sempa" w:date="2023-08-31T20:43:00Z"/>
                    <w:rFonts w:ascii="Calibri" w:hAnsi="Calibri" w:cs="Calibri"/>
                    <w:color w:val="000000"/>
                  </w:rPr>
                </w:rPrChange>
              </w:rPr>
              <w:pPrChange w:id="159" w:author="Joseph B Sempa" w:date="2023-08-31T20:43:00Z">
                <w:pPr>
                  <w:jc w:val="right"/>
                  <w:cnfStyle w:val="000000100000" w:firstRow="0" w:lastRow="0" w:firstColumn="0" w:lastColumn="0" w:oddVBand="0" w:evenVBand="0" w:oddHBand="1" w:evenHBand="0" w:firstRowFirstColumn="0" w:firstRowLastColumn="0" w:lastRowFirstColumn="0" w:lastRowLastColumn="0"/>
                </w:pPr>
              </w:pPrChange>
            </w:pPr>
            <w:ins w:id="160" w:author="Joseph B Sempa" w:date="2023-08-31T20:43:00Z">
              <w:r w:rsidRPr="003D19B6">
                <w:rPr>
                  <w:rFonts w:asciiTheme="majorHAnsi" w:hAnsiTheme="majorHAnsi" w:cstheme="majorHAnsi"/>
                  <w:rPrChange w:id="161" w:author="Joseph B Sempa" w:date="2023-08-31T20:43:00Z">
                    <w:rPr>
                      <w:rFonts w:ascii="Calibri" w:hAnsi="Calibri" w:cs="Calibri"/>
                      <w:color w:val="000000"/>
                    </w:rPr>
                  </w:rPrChange>
                </w:rPr>
                <w:t>0.186064</w:t>
              </w:r>
            </w:ins>
          </w:p>
        </w:tc>
      </w:tr>
    </w:tbl>
    <w:p w14:paraId="128784E6" w14:textId="2DEDC626" w:rsidR="00026306" w:rsidRDefault="003D19B6" w:rsidP="00314186">
      <w:pPr>
        <w:pStyle w:val="BodyText"/>
        <w:rPr>
          <w:rFonts w:asciiTheme="majorHAnsi" w:hAnsiTheme="majorHAnsi" w:cstheme="majorHAnsi"/>
          <w:sz w:val="22"/>
          <w:szCs w:val="22"/>
        </w:rPr>
      </w:pPr>
      <w:ins w:id="162" w:author="Joseph B Sempa" w:date="2023-08-31T20:43:00Z">
        <w:r>
          <w:rPr>
            <w:rFonts w:asciiTheme="majorHAnsi" w:hAnsiTheme="majorHAnsi" w:cstheme="majorHAnsi"/>
            <w:sz w:val="22"/>
            <w:szCs w:val="22"/>
          </w:rPr>
          <w:fldChar w:fldCharType="end"/>
        </w:r>
      </w:ins>
      <w:ins w:id="163" w:author="Joseph B Sempa" w:date="2023-08-31T20:46:00Z">
        <w:r>
          <w:rPr>
            <w:rFonts w:asciiTheme="majorHAnsi" w:hAnsiTheme="majorHAnsi" w:cstheme="majorHAnsi"/>
            <w:sz w:val="22"/>
            <w:szCs w:val="22"/>
          </w:rPr>
          <w:t>Patients with</w:t>
        </w:r>
      </w:ins>
      <w:ins w:id="164" w:author="Joseph B Sempa" w:date="2023-08-31T20:59:00Z">
        <w:r w:rsidR="005A0FD2">
          <w:rPr>
            <w:rFonts w:asciiTheme="majorHAnsi" w:hAnsiTheme="majorHAnsi" w:cstheme="majorHAnsi"/>
            <w:sz w:val="22"/>
            <w:szCs w:val="22"/>
          </w:rPr>
          <w:t>out</w:t>
        </w:r>
      </w:ins>
      <w:ins w:id="165" w:author="Joseph B Sempa" w:date="2023-08-31T20:46:00Z">
        <w:r>
          <w:rPr>
            <w:rFonts w:asciiTheme="majorHAnsi" w:hAnsiTheme="majorHAnsi" w:cstheme="majorHAnsi"/>
            <w:sz w:val="22"/>
            <w:szCs w:val="22"/>
          </w:rPr>
          <w:t xml:space="preserve"> Addison’s were associated with a </w:t>
        </w:r>
      </w:ins>
      <w:ins w:id="166" w:author="Joseph B Sempa" w:date="2023-08-31T20:47:00Z">
        <w:r>
          <w:rPr>
            <w:rFonts w:asciiTheme="majorHAnsi" w:hAnsiTheme="majorHAnsi" w:cstheme="majorHAnsi"/>
            <w:sz w:val="22"/>
            <w:szCs w:val="22"/>
          </w:rPr>
          <w:t>56.3% reduction in the hazard of mo</w:t>
        </w:r>
      </w:ins>
      <w:ins w:id="167" w:author="Joseph B Sempa" w:date="2023-08-31T20:49:00Z">
        <w:r>
          <w:rPr>
            <w:rFonts w:asciiTheme="majorHAnsi" w:hAnsiTheme="majorHAnsi" w:cstheme="majorHAnsi"/>
            <w:sz w:val="22"/>
            <w:szCs w:val="22"/>
          </w:rPr>
          <w:t>rt</w:t>
        </w:r>
      </w:ins>
      <w:ins w:id="168" w:author="Joseph B Sempa" w:date="2023-08-31T20:47:00Z">
        <w:r>
          <w:rPr>
            <w:rFonts w:asciiTheme="majorHAnsi" w:hAnsiTheme="majorHAnsi" w:cstheme="majorHAnsi"/>
            <w:sz w:val="22"/>
            <w:szCs w:val="22"/>
          </w:rPr>
          <w:t xml:space="preserve">ality compared to those with </w:t>
        </w:r>
      </w:ins>
      <w:ins w:id="169" w:author="Joseph B Sempa" w:date="2023-08-31T20:50:00Z">
        <w:r>
          <w:rPr>
            <w:rFonts w:asciiTheme="majorHAnsi" w:hAnsiTheme="majorHAnsi" w:cstheme="majorHAnsi"/>
            <w:sz w:val="22"/>
            <w:szCs w:val="22"/>
          </w:rPr>
          <w:t>Addison’s</w:t>
        </w:r>
      </w:ins>
      <w:ins w:id="170" w:author="Joseph B Sempa" w:date="2023-08-31T20:48:00Z">
        <w:r>
          <w:rPr>
            <w:rFonts w:asciiTheme="majorHAnsi" w:hAnsiTheme="majorHAnsi" w:cstheme="majorHAnsi"/>
            <w:sz w:val="22"/>
            <w:szCs w:val="22"/>
          </w:rPr>
          <w:t xml:space="preserve"> 0.437 (95%CI: </w:t>
        </w:r>
        <w:r w:rsidRPr="00E20861">
          <w:rPr>
            <w:rFonts w:asciiTheme="majorHAnsi" w:hAnsiTheme="majorHAnsi" w:cstheme="majorHAnsi"/>
            <w:sz w:val="22"/>
            <w:szCs w:val="22"/>
          </w:rPr>
          <w:t>0.192, 0.9943</w:t>
        </w:r>
        <w:r>
          <w:rPr>
            <w:rFonts w:asciiTheme="majorHAnsi" w:hAnsiTheme="majorHAnsi" w:cstheme="majorHAnsi"/>
            <w:sz w:val="22"/>
            <w:szCs w:val="22"/>
          </w:rPr>
          <w:t>) P = 0.048</w:t>
        </w:r>
      </w:ins>
      <w:ins w:id="171" w:author="Joseph B Sempa" w:date="2023-08-31T20:49:00Z">
        <w:r>
          <w:rPr>
            <w:rFonts w:asciiTheme="majorHAnsi" w:hAnsiTheme="majorHAnsi" w:cstheme="majorHAnsi"/>
            <w:sz w:val="22"/>
            <w:szCs w:val="22"/>
          </w:rPr>
          <w:t>, after adjusting for gender, age at enrolment</w:t>
        </w:r>
      </w:ins>
      <w:ins w:id="172" w:author="Joseph B Sempa" w:date="2023-08-31T20:50:00Z">
        <w:r>
          <w:rPr>
            <w:rFonts w:asciiTheme="majorHAnsi" w:hAnsiTheme="majorHAnsi" w:cstheme="majorHAnsi"/>
            <w:sz w:val="22"/>
            <w:szCs w:val="22"/>
          </w:rPr>
          <w:t>,</w:t>
        </w:r>
      </w:ins>
      <w:ins w:id="173" w:author="Joseph B Sempa" w:date="2023-08-31T20:49:00Z">
        <w:r>
          <w:rPr>
            <w:rFonts w:asciiTheme="majorHAnsi" w:hAnsiTheme="majorHAnsi" w:cstheme="majorHAnsi"/>
            <w:sz w:val="22"/>
            <w:szCs w:val="22"/>
          </w:rPr>
          <w:t xml:space="preserve"> lymphocyte count, and potassium</w:t>
        </w:r>
      </w:ins>
    </w:p>
    <w:p w14:paraId="23BB2AEB" w14:textId="77777777" w:rsidR="00026306" w:rsidRDefault="00026306" w:rsidP="00314186">
      <w:pPr>
        <w:pStyle w:val="BodyText"/>
        <w:rPr>
          <w:rFonts w:asciiTheme="majorHAnsi" w:hAnsiTheme="majorHAnsi" w:cstheme="majorHAnsi"/>
          <w:sz w:val="22"/>
          <w:szCs w:val="22"/>
        </w:rPr>
      </w:pPr>
    </w:p>
    <w:p w14:paraId="46A3680F" w14:textId="77777777" w:rsidR="00026306" w:rsidRDefault="00026306" w:rsidP="00314186">
      <w:pPr>
        <w:pStyle w:val="BodyText"/>
        <w:rPr>
          <w:rFonts w:asciiTheme="majorHAnsi" w:hAnsiTheme="majorHAnsi" w:cstheme="majorHAnsi"/>
          <w:sz w:val="22"/>
          <w:szCs w:val="22"/>
        </w:rPr>
      </w:pPr>
    </w:p>
    <w:p w14:paraId="606159EA" w14:textId="77777777" w:rsidR="00026306" w:rsidRDefault="00026306" w:rsidP="00314186">
      <w:pPr>
        <w:pStyle w:val="BodyText"/>
        <w:rPr>
          <w:rFonts w:asciiTheme="majorHAnsi" w:hAnsiTheme="majorHAnsi" w:cstheme="majorHAnsi"/>
          <w:sz w:val="22"/>
          <w:szCs w:val="22"/>
        </w:rPr>
      </w:pPr>
    </w:p>
    <w:p w14:paraId="20107B00" w14:textId="77777777" w:rsidR="00026306" w:rsidRDefault="00026306" w:rsidP="00314186">
      <w:pPr>
        <w:pStyle w:val="BodyText"/>
        <w:rPr>
          <w:rFonts w:asciiTheme="majorHAnsi" w:hAnsiTheme="majorHAnsi" w:cstheme="majorHAnsi"/>
          <w:sz w:val="22"/>
          <w:szCs w:val="22"/>
        </w:rPr>
      </w:pPr>
    </w:p>
    <w:p w14:paraId="70273BCE" w14:textId="77777777" w:rsidR="00026306" w:rsidRDefault="00026306" w:rsidP="00314186">
      <w:pPr>
        <w:pStyle w:val="BodyText"/>
        <w:rPr>
          <w:rFonts w:asciiTheme="majorHAnsi" w:hAnsiTheme="majorHAnsi" w:cstheme="majorHAnsi"/>
          <w:sz w:val="22"/>
          <w:szCs w:val="22"/>
        </w:rPr>
      </w:pPr>
    </w:p>
    <w:p w14:paraId="1E52380F" w14:textId="77777777" w:rsidR="00026306" w:rsidRDefault="00026306" w:rsidP="00314186">
      <w:pPr>
        <w:pStyle w:val="BodyText"/>
        <w:rPr>
          <w:rFonts w:asciiTheme="majorHAnsi" w:hAnsiTheme="majorHAnsi" w:cstheme="majorHAnsi"/>
          <w:sz w:val="22"/>
          <w:szCs w:val="22"/>
        </w:rPr>
      </w:pPr>
    </w:p>
    <w:p w14:paraId="5D9EC0C8" w14:textId="23D80489" w:rsidR="00F25E8D" w:rsidRDefault="00DE5C72" w:rsidP="00957147">
      <w:pPr>
        <w:pStyle w:val="BodyText"/>
        <w:rPr>
          <w:rFonts w:asciiTheme="majorHAnsi" w:hAnsiTheme="majorHAnsi" w:cstheme="majorHAnsi"/>
          <w:sz w:val="22"/>
          <w:szCs w:val="22"/>
        </w:rPr>
      </w:pPr>
      <w:r w:rsidRPr="00DF24FE">
        <w:rPr>
          <w:rFonts w:asciiTheme="majorHAnsi" w:hAnsiTheme="majorHAnsi" w:cstheme="majorHAnsi"/>
          <w:b/>
          <w:bCs/>
          <w:sz w:val="22"/>
          <w:szCs w:val="22"/>
        </w:rPr>
        <w:t>Discussion</w:t>
      </w:r>
    </w:p>
    <w:p w14:paraId="4EFF3E37" w14:textId="1BE56B11" w:rsidR="00EF1434" w:rsidRDefault="00574F72" w:rsidP="00C247FB">
      <w:pPr>
        <w:pStyle w:val="BodyText"/>
        <w:rPr>
          <w:rFonts w:asciiTheme="majorHAnsi" w:hAnsiTheme="majorHAnsi" w:cstheme="majorHAnsi"/>
          <w:sz w:val="22"/>
          <w:szCs w:val="22"/>
        </w:rPr>
      </w:pPr>
      <w:r w:rsidRPr="00640D70">
        <w:rPr>
          <w:rFonts w:asciiTheme="majorHAnsi" w:hAnsiTheme="majorHAnsi" w:cstheme="majorHAnsi"/>
          <w:color w:val="212121"/>
          <w:sz w:val="22"/>
          <w:szCs w:val="22"/>
        </w:rPr>
        <w:t xml:space="preserve">HIV is highly </w:t>
      </w:r>
      <w:r w:rsidR="00B24080" w:rsidRPr="00B24080">
        <w:rPr>
          <w:rFonts w:asciiTheme="majorHAnsi" w:hAnsiTheme="majorHAnsi" w:cstheme="majorHAnsi"/>
          <w:color w:val="212121"/>
          <w:sz w:val="22"/>
          <w:szCs w:val="22"/>
        </w:rPr>
        <w:t>prevalent,</w:t>
      </w:r>
      <w:r w:rsidR="00125463" w:rsidRPr="00640D70">
        <w:rPr>
          <w:rFonts w:asciiTheme="majorHAnsi" w:hAnsiTheme="majorHAnsi" w:cstheme="majorHAnsi"/>
          <w:color w:val="212121"/>
          <w:sz w:val="22"/>
          <w:szCs w:val="22"/>
        </w:rPr>
        <w:t xml:space="preserve"> and it</w:t>
      </w:r>
      <w:r w:rsidRPr="00640D70">
        <w:rPr>
          <w:rFonts w:asciiTheme="majorHAnsi" w:hAnsiTheme="majorHAnsi" w:cstheme="majorHAnsi"/>
          <w:color w:val="212121"/>
          <w:sz w:val="22"/>
          <w:szCs w:val="22"/>
        </w:rPr>
        <w:t xml:space="preserve"> has a high mortality, especially if patients are severely immunocompromised. We looked for patients with hypoadrenalism. The patients with hypoadrenalism</w:t>
      </w:r>
      <w:r w:rsidR="00043176" w:rsidRPr="00640D70">
        <w:rPr>
          <w:rFonts w:asciiTheme="majorHAnsi" w:hAnsiTheme="majorHAnsi" w:cstheme="majorHAnsi"/>
          <w:color w:val="212121"/>
          <w:sz w:val="22"/>
          <w:szCs w:val="22"/>
        </w:rPr>
        <w:t xml:space="preserve"> 31/431</w:t>
      </w:r>
      <w:r w:rsidRPr="00640D70">
        <w:rPr>
          <w:rFonts w:asciiTheme="majorHAnsi" w:hAnsiTheme="majorHAnsi" w:cstheme="majorHAnsi"/>
          <w:color w:val="212121"/>
          <w:sz w:val="22"/>
          <w:szCs w:val="22"/>
        </w:rPr>
        <w:t xml:space="preserve">, looked the same </w:t>
      </w:r>
      <w:r w:rsidR="00D90664" w:rsidRPr="00640D70">
        <w:rPr>
          <w:rFonts w:asciiTheme="majorHAnsi" w:hAnsiTheme="majorHAnsi" w:cstheme="majorHAnsi"/>
          <w:color w:val="212121"/>
          <w:sz w:val="22"/>
          <w:szCs w:val="22"/>
        </w:rPr>
        <w:t>as</w:t>
      </w:r>
      <w:r w:rsidRPr="00640D70">
        <w:rPr>
          <w:rFonts w:asciiTheme="majorHAnsi" w:hAnsiTheme="majorHAnsi" w:cstheme="majorHAnsi"/>
          <w:color w:val="212121"/>
          <w:sz w:val="22"/>
          <w:szCs w:val="22"/>
        </w:rPr>
        <w:t xml:space="preserve"> the rest of the cohort</w:t>
      </w:r>
      <w:r w:rsidR="005124A3" w:rsidRPr="00640D70">
        <w:rPr>
          <w:rFonts w:asciiTheme="majorHAnsi" w:hAnsiTheme="majorHAnsi" w:cstheme="majorHAnsi"/>
          <w:color w:val="212121"/>
          <w:sz w:val="22"/>
          <w:szCs w:val="22"/>
        </w:rPr>
        <w:t xml:space="preserve"> in most respect except </w:t>
      </w:r>
      <w:r w:rsidR="00D03F7C" w:rsidRPr="00640D70">
        <w:rPr>
          <w:rFonts w:asciiTheme="majorHAnsi" w:hAnsiTheme="majorHAnsi" w:cstheme="majorHAnsi"/>
          <w:color w:val="212121"/>
          <w:sz w:val="22"/>
          <w:szCs w:val="22"/>
        </w:rPr>
        <w:t xml:space="preserve">random, baseline and </w:t>
      </w:r>
      <w:r w:rsidR="00520D72" w:rsidRPr="00640D70">
        <w:rPr>
          <w:rFonts w:asciiTheme="majorHAnsi" w:hAnsiTheme="majorHAnsi" w:cstheme="majorHAnsi"/>
          <w:color w:val="212121"/>
          <w:sz w:val="22"/>
          <w:szCs w:val="22"/>
        </w:rPr>
        <w:t xml:space="preserve">stimulated cortisol </w:t>
      </w:r>
      <w:r w:rsidR="007F080F" w:rsidRPr="00640D70">
        <w:rPr>
          <w:rFonts w:asciiTheme="majorHAnsi" w:hAnsiTheme="majorHAnsi" w:cstheme="majorHAnsi"/>
          <w:color w:val="212121"/>
          <w:sz w:val="22"/>
          <w:szCs w:val="22"/>
        </w:rPr>
        <w:t xml:space="preserve">which were significantly lower in the </w:t>
      </w:r>
      <w:proofErr w:type="spellStart"/>
      <w:r w:rsidR="007F080F" w:rsidRPr="00640D70">
        <w:rPr>
          <w:rFonts w:asciiTheme="majorHAnsi" w:hAnsiTheme="majorHAnsi" w:cstheme="majorHAnsi"/>
          <w:color w:val="212121"/>
          <w:sz w:val="22"/>
          <w:szCs w:val="22"/>
        </w:rPr>
        <w:t>hypoadre</w:t>
      </w:r>
      <w:r w:rsidR="00B241CF" w:rsidRPr="00640D70">
        <w:rPr>
          <w:rFonts w:asciiTheme="majorHAnsi" w:hAnsiTheme="majorHAnsi" w:cstheme="majorHAnsi"/>
          <w:color w:val="212121"/>
          <w:sz w:val="22"/>
          <w:szCs w:val="22"/>
        </w:rPr>
        <w:t>nal</w:t>
      </w:r>
      <w:proofErr w:type="spellEnd"/>
      <w:r w:rsidR="00B241CF" w:rsidRPr="00640D70">
        <w:rPr>
          <w:rFonts w:asciiTheme="majorHAnsi" w:hAnsiTheme="majorHAnsi" w:cstheme="majorHAnsi"/>
          <w:color w:val="212121"/>
          <w:sz w:val="22"/>
          <w:szCs w:val="22"/>
        </w:rPr>
        <w:t xml:space="preserve"> group</w:t>
      </w:r>
      <w:r w:rsidRPr="00640D70">
        <w:rPr>
          <w:rFonts w:asciiTheme="majorHAnsi" w:hAnsiTheme="majorHAnsi" w:cstheme="majorHAnsi"/>
          <w:color w:val="212121"/>
          <w:sz w:val="22"/>
          <w:szCs w:val="22"/>
        </w:rPr>
        <w:t>. When comparing patients with hypoadrenalism, subdivided into primary</w:t>
      </w:r>
      <w:r w:rsidR="008B2093" w:rsidRPr="00640D70">
        <w:rPr>
          <w:rFonts w:asciiTheme="majorHAnsi" w:hAnsiTheme="majorHAnsi" w:cstheme="majorHAnsi"/>
          <w:color w:val="212121"/>
          <w:sz w:val="22"/>
          <w:szCs w:val="22"/>
        </w:rPr>
        <w:t xml:space="preserve"> 7/31</w:t>
      </w:r>
      <w:r w:rsidRPr="00640D70">
        <w:rPr>
          <w:rFonts w:asciiTheme="majorHAnsi" w:hAnsiTheme="majorHAnsi" w:cstheme="majorHAnsi"/>
          <w:color w:val="212121"/>
          <w:sz w:val="22"/>
          <w:szCs w:val="22"/>
        </w:rPr>
        <w:t xml:space="preserve"> and secondary</w:t>
      </w:r>
      <w:r w:rsidR="008B2093" w:rsidRPr="00640D70">
        <w:rPr>
          <w:rFonts w:asciiTheme="majorHAnsi" w:hAnsiTheme="majorHAnsi" w:cstheme="majorHAnsi"/>
          <w:color w:val="212121"/>
          <w:sz w:val="22"/>
          <w:szCs w:val="22"/>
        </w:rPr>
        <w:t xml:space="preserve"> 24/31</w:t>
      </w:r>
      <w:r w:rsidRPr="00640D70">
        <w:rPr>
          <w:rFonts w:asciiTheme="majorHAnsi" w:hAnsiTheme="majorHAnsi" w:cstheme="majorHAnsi"/>
          <w:color w:val="212121"/>
          <w:sz w:val="22"/>
          <w:szCs w:val="22"/>
        </w:rPr>
        <w:t xml:space="preserve"> hypoadrenalism they looked</w:t>
      </w:r>
      <w:r w:rsidR="000A3284">
        <w:rPr>
          <w:rFonts w:asciiTheme="majorHAnsi" w:hAnsiTheme="majorHAnsi" w:cstheme="majorHAnsi"/>
          <w:color w:val="212121"/>
          <w:sz w:val="22"/>
          <w:szCs w:val="22"/>
        </w:rPr>
        <w:t xml:space="preserve"> similar in respect of clinical features</w:t>
      </w:r>
      <w:r w:rsidRPr="00640D70">
        <w:rPr>
          <w:rFonts w:asciiTheme="majorHAnsi" w:hAnsiTheme="majorHAnsi" w:cstheme="majorHAnsi"/>
          <w:color w:val="212121"/>
          <w:sz w:val="22"/>
          <w:szCs w:val="22"/>
        </w:rPr>
        <w:t xml:space="preserve">. When examining the </w:t>
      </w:r>
      <w:r w:rsidR="00FB620B" w:rsidRPr="00FB620B">
        <w:rPr>
          <w:rFonts w:asciiTheme="majorHAnsi" w:hAnsiTheme="majorHAnsi" w:cstheme="majorHAnsi"/>
          <w:color w:val="212121"/>
          <w:sz w:val="22"/>
          <w:szCs w:val="22"/>
        </w:rPr>
        <w:t>etiology</w:t>
      </w:r>
      <w:r w:rsidRPr="00640D70">
        <w:rPr>
          <w:rFonts w:asciiTheme="majorHAnsi" w:hAnsiTheme="majorHAnsi" w:cstheme="majorHAnsi"/>
          <w:color w:val="212121"/>
          <w:sz w:val="22"/>
          <w:szCs w:val="22"/>
        </w:rPr>
        <w:t xml:space="preserve"> for primary </w:t>
      </w:r>
      <w:r w:rsidR="004F03A1" w:rsidRPr="00640D70">
        <w:rPr>
          <w:rFonts w:asciiTheme="majorHAnsi" w:hAnsiTheme="majorHAnsi" w:cstheme="majorHAnsi"/>
          <w:color w:val="212121"/>
          <w:sz w:val="22"/>
          <w:szCs w:val="22"/>
        </w:rPr>
        <w:t xml:space="preserve">and </w:t>
      </w:r>
      <w:r w:rsidRPr="00640D70">
        <w:rPr>
          <w:rFonts w:asciiTheme="majorHAnsi" w:hAnsiTheme="majorHAnsi" w:cstheme="majorHAnsi"/>
          <w:color w:val="212121"/>
          <w:sz w:val="22"/>
          <w:szCs w:val="22"/>
        </w:rPr>
        <w:t xml:space="preserve">secondary hypoadrenalism we identified </w:t>
      </w:r>
      <w:r w:rsidR="001B4B08" w:rsidRPr="00640D70">
        <w:rPr>
          <w:rFonts w:asciiTheme="majorHAnsi" w:hAnsiTheme="majorHAnsi" w:cstheme="majorHAnsi"/>
          <w:color w:val="212121"/>
          <w:sz w:val="22"/>
          <w:szCs w:val="22"/>
        </w:rPr>
        <w:t>mainly tube</w:t>
      </w:r>
      <w:r w:rsidR="00DA0F8A" w:rsidRPr="00640D70">
        <w:rPr>
          <w:rFonts w:asciiTheme="majorHAnsi" w:hAnsiTheme="majorHAnsi" w:cstheme="majorHAnsi"/>
          <w:color w:val="212121"/>
          <w:sz w:val="22"/>
          <w:szCs w:val="22"/>
        </w:rPr>
        <w:t>rc</w:t>
      </w:r>
      <w:r w:rsidR="001B4B08" w:rsidRPr="00640D70">
        <w:rPr>
          <w:rFonts w:asciiTheme="majorHAnsi" w:hAnsiTheme="majorHAnsi" w:cstheme="majorHAnsi"/>
          <w:color w:val="212121"/>
          <w:sz w:val="22"/>
          <w:szCs w:val="22"/>
        </w:rPr>
        <w:t xml:space="preserve">ulosis </w:t>
      </w:r>
      <w:r w:rsidR="00A07B32" w:rsidRPr="00D12B86">
        <w:rPr>
          <w:rFonts w:asciiTheme="majorHAnsi" w:hAnsiTheme="majorHAnsi" w:cstheme="majorHAnsi"/>
          <w:sz w:val="22"/>
          <w:szCs w:val="22"/>
        </w:rPr>
        <w:t xml:space="preserve">at 73%, followed by a surprisingly low </w:t>
      </w:r>
      <w:r w:rsidR="00DC52DA" w:rsidRPr="00D12B86">
        <w:rPr>
          <w:rFonts w:asciiTheme="majorHAnsi" w:hAnsiTheme="majorHAnsi" w:cstheme="majorHAnsi"/>
          <w:sz w:val="22"/>
          <w:szCs w:val="22"/>
        </w:rPr>
        <w:t>incidence</w:t>
      </w:r>
      <w:r w:rsidR="00A07B32" w:rsidRPr="00D12B86">
        <w:rPr>
          <w:rFonts w:asciiTheme="majorHAnsi" w:hAnsiTheme="majorHAnsi" w:cstheme="majorHAnsi"/>
          <w:sz w:val="22"/>
          <w:szCs w:val="22"/>
        </w:rPr>
        <w:t xml:space="preserve"> of other OI’s such as cryptococcus (0.2%), CMV (0.2%), syphilis (0.2%) and HHV8 (Kaposi sarcoma).  </w:t>
      </w:r>
      <w:r w:rsidR="006B7CD6">
        <w:rPr>
          <w:rFonts w:asciiTheme="majorHAnsi" w:hAnsiTheme="majorHAnsi" w:cstheme="majorHAnsi"/>
          <w:sz w:val="22"/>
          <w:szCs w:val="22"/>
        </w:rPr>
        <w:t xml:space="preserve">The </w:t>
      </w:r>
      <w:r w:rsidR="00CA18E3">
        <w:rPr>
          <w:rFonts w:asciiTheme="majorHAnsi" w:hAnsiTheme="majorHAnsi" w:cstheme="majorHAnsi"/>
          <w:sz w:val="22"/>
          <w:szCs w:val="22"/>
        </w:rPr>
        <w:t xml:space="preserve">overall </w:t>
      </w:r>
      <w:r w:rsidR="006B7CD6">
        <w:rPr>
          <w:rFonts w:asciiTheme="majorHAnsi" w:hAnsiTheme="majorHAnsi" w:cstheme="majorHAnsi"/>
          <w:sz w:val="22"/>
          <w:szCs w:val="22"/>
        </w:rPr>
        <w:t xml:space="preserve">median age </w:t>
      </w:r>
      <w:r w:rsidR="00C87C5D">
        <w:rPr>
          <w:rFonts w:asciiTheme="majorHAnsi" w:hAnsiTheme="majorHAnsi" w:cstheme="majorHAnsi"/>
          <w:sz w:val="22"/>
          <w:szCs w:val="22"/>
        </w:rPr>
        <w:t>at presentation</w:t>
      </w:r>
      <w:r w:rsidR="00CA18E3">
        <w:rPr>
          <w:rFonts w:asciiTheme="majorHAnsi" w:hAnsiTheme="majorHAnsi" w:cstheme="majorHAnsi"/>
          <w:sz w:val="22"/>
          <w:szCs w:val="22"/>
        </w:rPr>
        <w:t xml:space="preserve"> was 36</w:t>
      </w:r>
      <w:r w:rsidR="00DD6D30">
        <w:rPr>
          <w:rFonts w:asciiTheme="majorHAnsi" w:hAnsiTheme="majorHAnsi" w:cstheme="majorHAnsi"/>
          <w:sz w:val="22"/>
          <w:szCs w:val="22"/>
        </w:rPr>
        <w:t xml:space="preserve"> years with </w:t>
      </w:r>
      <w:r w:rsidR="004F7F27">
        <w:rPr>
          <w:rFonts w:asciiTheme="majorHAnsi" w:hAnsiTheme="majorHAnsi" w:cstheme="majorHAnsi"/>
          <w:sz w:val="22"/>
          <w:szCs w:val="22"/>
        </w:rPr>
        <w:t>the older age group associated with higher CD</w:t>
      </w:r>
      <w:r w:rsidR="00BA2737">
        <w:rPr>
          <w:rFonts w:asciiTheme="majorHAnsi" w:hAnsiTheme="majorHAnsi" w:cstheme="majorHAnsi"/>
          <w:sz w:val="22"/>
          <w:szCs w:val="22"/>
        </w:rPr>
        <w:t>4 counts.</w:t>
      </w:r>
      <w:r w:rsidR="00C87C5D">
        <w:rPr>
          <w:rFonts w:asciiTheme="majorHAnsi" w:hAnsiTheme="majorHAnsi" w:cstheme="majorHAnsi"/>
          <w:sz w:val="22"/>
          <w:szCs w:val="22"/>
        </w:rPr>
        <w:t xml:space="preserve"> </w:t>
      </w:r>
      <w:r w:rsidR="006E68BC">
        <w:rPr>
          <w:rFonts w:asciiTheme="majorHAnsi" w:hAnsiTheme="majorHAnsi" w:cstheme="majorHAnsi"/>
          <w:sz w:val="22"/>
          <w:szCs w:val="22"/>
        </w:rPr>
        <w:t>Nausea, diarrhea and postural drop</w:t>
      </w:r>
      <w:r w:rsidR="00FA45A4">
        <w:rPr>
          <w:rFonts w:asciiTheme="majorHAnsi" w:hAnsiTheme="majorHAnsi" w:cstheme="majorHAnsi"/>
          <w:sz w:val="22"/>
          <w:szCs w:val="22"/>
        </w:rPr>
        <w:t xml:space="preserve"> were</w:t>
      </w:r>
      <w:r w:rsidR="006E68BC">
        <w:rPr>
          <w:rFonts w:asciiTheme="majorHAnsi" w:hAnsiTheme="majorHAnsi" w:cstheme="majorHAnsi"/>
          <w:sz w:val="22"/>
          <w:szCs w:val="22"/>
        </w:rPr>
        <w:t xml:space="preserve"> predomina</w:t>
      </w:r>
      <w:r w:rsidR="00FA45A4">
        <w:rPr>
          <w:rFonts w:asciiTheme="majorHAnsi" w:hAnsiTheme="majorHAnsi" w:cstheme="majorHAnsi"/>
          <w:sz w:val="22"/>
          <w:szCs w:val="22"/>
        </w:rPr>
        <w:t xml:space="preserve">nt </w:t>
      </w:r>
      <w:r w:rsidR="006E68BC">
        <w:rPr>
          <w:rFonts w:asciiTheme="majorHAnsi" w:hAnsiTheme="majorHAnsi" w:cstheme="majorHAnsi"/>
          <w:sz w:val="22"/>
          <w:szCs w:val="22"/>
        </w:rPr>
        <w:t xml:space="preserve">in the lowest </w:t>
      </w:r>
      <w:proofErr w:type="spellStart"/>
      <w:r w:rsidR="006E68BC">
        <w:rPr>
          <w:rFonts w:asciiTheme="majorHAnsi" w:hAnsiTheme="majorHAnsi" w:cstheme="majorHAnsi"/>
          <w:sz w:val="22"/>
          <w:szCs w:val="22"/>
        </w:rPr>
        <w:t>tertile</w:t>
      </w:r>
      <w:proofErr w:type="spellEnd"/>
      <w:r w:rsidR="006E68BC">
        <w:rPr>
          <w:rFonts w:asciiTheme="majorHAnsi" w:hAnsiTheme="majorHAnsi" w:cstheme="majorHAnsi"/>
          <w:sz w:val="22"/>
          <w:szCs w:val="22"/>
        </w:rPr>
        <w:t xml:space="preserve"> of CD4 count with significant p-values of </w:t>
      </w:r>
      <w:r w:rsidR="006E68BC" w:rsidRPr="00057C6D">
        <w:rPr>
          <w:rFonts w:asciiTheme="majorHAnsi" w:hAnsiTheme="majorHAnsi" w:cstheme="majorHAnsi"/>
          <w:i/>
          <w:iCs/>
          <w:sz w:val="22"/>
          <w:szCs w:val="22"/>
        </w:rPr>
        <w:t>p</w:t>
      </w:r>
      <w:r w:rsidR="006E68BC">
        <w:rPr>
          <w:rFonts w:asciiTheme="majorHAnsi" w:hAnsiTheme="majorHAnsi" w:cstheme="majorHAnsi"/>
          <w:sz w:val="22"/>
          <w:szCs w:val="22"/>
        </w:rPr>
        <w:t>=0.</w:t>
      </w:r>
      <w:r w:rsidR="007D0AE5">
        <w:rPr>
          <w:rFonts w:asciiTheme="majorHAnsi" w:hAnsiTheme="majorHAnsi" w:cstheme="majorHAnsi"/>
          <w:sz w:val="22"/>
          <w:szCs w:val="22"/>
        </w:rPr>
        <w:t xml:space="preserve">013, </w:t>
      </w:r>
      <w:r w:rsidR="007D0AE5" w:rsidDel="00A9248C">
        <w:rPr>
          <w:rFonts w:asciiTheme="majorHAnsi" w:hAnsiTheme="majorHAnsi" w:cstheme="majorHAnsi"/>
          <w:sz w:val="22"/>
          <w:szCs w:val="22"/>
        </w:rPr>
        <w:t>p</w:t>
      </w:r>
      <w:r w:rsidR="006E68BC">
        <w:rPr>
          <w:rFonts w:asciiTheme="majorHAnsi" w:hAnsiTheme="majorHAnsi" w:cstheme="majorHAnsi"/>
          <w:sz w:val="22"/>
          <w:szCs w:val="22"/>
        </w:rPr>
        <w:t xml:space="preserve">=0.020, and </w:t>
      </w:r>
      <w:r w:rsidR="006E68BC" w:rsidRPr="00057C6D">
        <w:rPr>
          <w:rFonts w:asciiTheme="majorHAnsi" w:hAnsiTheme="majorHAnsi" w:cstheme="majorHAnsi"/>
          <w:i/>
          <w:iCs/>
          <w:sz w:val="22"/>
          <w:szCs w:val="22"/>
        </w:rPr>
        <w:t>p</w:t>
      </w:r>
      <w:r w:rsidR="006E68BC">
        <w:rPr>
          <w:rFonts w:asciiTheme="majorHAnsi" w:hAnsiTheme="majorHAnsi" w:cstheme="majorHAnsi"/>
          <w:sz w:val="22"/>
          <w:szCs w:val="22"/>
        </w:rPr>
        <w:t xml:space="preserve">=0.038, respectively. In respect of the investigations, </w:t>
      </w:r>
      <w:r w:rsidR="002C2274">
        <w:rPr>
          <w:rFonts w:asciiTheme="majorHAnsi" w:hAnsiTheme="majorHAnsi" w:cstheme="majorHAnsi"/>
          <w:sz w:val="22"/>
          <w:szCs w:val="22"/>
        </w:rPr>
        <w:t>higher white</w:t>
      </w:r>
      <w:r w:rsidR="006E68BC">
        <w:rPr>
          <w:rFonts w:asciiTheme="majorHAnsi" w:hAnsiTheme="majorHAnsi" w:cstheme="majorHAnsi"/>
          <w:sz w:val="22"/>
          <w:szCs w:val="22"/>
        </w:rPr>
        <w:t xml:space="preserve"> blood cells</w:t>
      </w:r>
      <w:r w:rsidR="003C572D">
        <w:rPr>
          <w:rFonts w:asciiTheme="majorHAnsi" w:hAnsiTheme="majorHAnsi" w:cstheme="majorHAnsi"/>
          <w:sz w:val="22"/>
          <w:szCs w:val="22"/>
        </w:rPr>
        <w:t xml:space="preserve"> and</w:t>
      </w:r>
      <w:r w:rsidR="006E68BC">
        <w:rPr>
          <w:rFonts w:asciiTheme="majorHAnsi" w:hAnsiTheme="majorHAnsi" w:cstheme="majorHAnsi"/>
          <w:sz w:val="22"/>
          <w:szCs w:val="22"/>
        </w:rPr>
        <w:t xml:space="preserve"> neutrophil</w:t>
      </w:r>
      <w:r w:rsidR="00850E5F">
        <w:rPr>
          <w:rFonts w:asciiTheme="majorHAnsi" w:hAnsiTheme="majorHAnsi" w:cstheme="majorHAnsi"/>
          <w:sz w:val="22"/>
          <w:szCs w:val="22"/>
        </w:rPr>
        <w:t xml:space="preserve"> counts </w:t>
      </w:r>
      <w:r w:rsidR="003C572D">
        <w:rPr>
          <w:rFonts w:asciiTheme="majorHAnsi" w:hAnsiTheme="majorHAnsi" w:cstheme="majorHAnsi"/>
          <w:sz w:val="22"/>
          <w:szCs w:val="22"/>
        </w:rPr>
        <w:t xml:space="preserve">predominate in </w:t>
      </w:r>
      <w:r w:rsidR="008629C7">
        <w:rPr>
          <w:rFonts w:asciiTheme="majorHAnsi" w:hAnsiTheme="majorHAnsi" w:cstheme="majorHAnsi"/>
          <w:sz w:val="22"/>
          <w:szCs w:val="22"/>
        </w:rPr>
        <w:t xml:space="preserve">the higher </w:t>
      </w:r>
      <w:r w:rsidR="00DE74C1">
        <w:rPr>
          <w:rFonts w:asciiTheme="majorHAnsi" w:hAnsiTheme="majorHAnsi" w:cstheme="majorHAnsi"/>
          <w:sz w:val="22"/>
          <w:szCs w:val="22"/>
        </w:rPr>
        <w:t xml:space="preserve">CD4 </w:t>
      </w:r>
      <w:proofErr w:type="spellStart"/>
      <w:r w:rsidR="00DE74C1">
        <w:rPr>
          <w:rFonts w:asciiTheme="majorHAnsi" w:hAnsiTheme="majorHAnsi" w:cstheme="majorHAnsi"/>
          <w:sz w:val="22"/>
          <w:szCs w:val="22"/>
        </w:rPr>
        <w:t>tertile</w:t>
      </w:r>
      <w:proofErr w:type="spellEnd"/>
      <w:r w:rsidR="00B96DBA">
        <w:rPr>
          <w:rFonts w:asciiTheme="majorHAnsi" w:hAnsiTheme="majorHAnsi" w:cstheme="majorHAnsi"/>
          <w:sz w:val="22"/>
          <w:szCs w:val="22"/>
        </w:rPr>
        <w:t xml:space="preserve">, </w:t>
      </w:r>
      <w:r w:rsidR="00B55A05">
        <w:rPr>
          <w:rFonts w:asciiTheme="majorHAnsi" w:hAnsiTheme="majorHAnsi" w:cstheme="majorHAnsi"/>
          <w:sz w:val="22"/>
          <w:szCs w:val="22"/>
        </w:rPr>
        <w:t>w</w:t>
      </w:r>
      <w:r w:rsidR="00B96DBA">
        <w:rPr>
          <w:rFonts w:asciiTheme="majorHAnsi" w:hAnsiTheme="majorHAnsi" w:cstheme="majorHAnsi"/>
          <w:sz w:val="22"/>
          <w:szCs w:val="22"/>
        </w:rPr>
        <w:t xml:space="preserve">hile </w:t>
      </w:r>
      <w:r w:rsidR="007436CB">
        <w:rPr>
          <w:rFonts w:asciiTheme="majorHAnsi" w:hAnsiTheme="majorHAnsi" w:cstheme="majorHAnsi"/>
          <w:sz w:val="22"/>
          <w:szCs w:val="22"/>
        </w:rPr>
        <w:t>higher</w:t>
      </w:r>
      <w:r w:rsidR="006E68BC">
        <w:rPr>
          <w:rFonts w:asciiTheme="majorHAnsi" w:hAnsiTheme="majorHAnsi" w:cstheme="majorHAnsi"/>
          <w:sz w:val="22"/>
          <w:szCs w:val="22"/>
        </w:rPr>
        <w:t xml:space="preserve"> viral load</w:t>
      </w:r>
      <w:r w:rsidR="007436CB">
        <w:rPr>
          <w:rFonts w:asciiTheme="majorHAnsi" w:hAnsiTheme="majorHAnsi" w:cstheme="majorHAnsi"/>
          <w:sz w:val="22"/>
          <w:szCs w:val="22"/>
        </w:rPr>
        <w:t>s</w:t>
      </w:r>
      <w:r w:rsidR="006E68BC">
        <w:rPr>
          <w:rFonts w:asciiTheme="majorHAnsi" w:hAnsiTheme="majorHAnsi" w:cstheme="majorHAnsi"/>
          <w:sz w:val="22"/>
          <w:szCs w:val="22"/>
        </w:rPr>
        <w:t xml:space="preserve"> predominated in the</w:t>
      </w:r>
      <w:r w:rsidR="007436CB">
        <w:rPr>
          <w:rFonts w:asciiTheme="majorHAnsi" w:hAnsiTheme="majorHAnsi" w:cstheme="majorHAnsi"/>
          <w:sz w:val="22"/>
          <w:szCs w:val="22"/>
        </w:rPr>
        <w:t xml:space="preserve"> middle</w:t>
      </w:r>
      <w:r w:rsidR="006E68BC">
        <w:rPr>
          <w:rFonts w:asciiTheme="majorHAnsi" w:hAnsiTheme="majorHAnsi" w:cstheme="majorHAnsi"/>
          <w:sz w:val="22"/>
          <w:szCs w:val="22"/>
        </w:rPr>
        <w:t xml:space="preserve"> CD4 count</w:t>
      </w:r>
      <w:r w:rsidR="007436CB">
        <w:rPr>
          <w:rFonts w:asciiTheme="majorHAnsi" w:hAnsiTheme="majorHAnsi" w:cstheme="majorHAnsi"/>
          <w:sz w:val="22"/>
          <w:szCs w:val="22"/>
        </w:rPr>
        <w:t xml:space="preserve"> </w:t>
      </w:r>
      <w:proofErr w:type="spellStart"/>
      <w:r w:rsidR="007436CB">
        <w:rPr>
          <w:rFonts w:asciiTheme="majorHAnsi" w:hAnsiTheme="majorHAnsi" w:cstheme="majorHAnsi"/>
          <w:sz w:val="22"/>
          <w:szCs w:val="22"/>
        </w:rPr>
        <w:t>tertile</w:t>
      </w:r>
      <w:proofErr w:type="spellEnd"/>
      <w:r w:rsidR="006E68BC">
        <w:rPr>
          <w:rFonts w:asciiTheme="majorHAnsi" w:hAnsiTheme="majorHAnsi" w:cstheme="majorHAnsi"/>
          <w:sz w:val="22"/>
          <w:szCs w:val="22"/>
        </w:rPr>
        <w:t xml:space="preserve"> with p-values at </w:t>
      </w:r>
      <w:r w:rsidR="006E68BC" w:rsidRPr="00057C6D">
        <w:rPr>
          <w:rFonts w:asciiTheme="majorHAnsi" w:hAnsiTheme="majorHAnsi" w:cstheme="majorHAnsi"/>
          <w:i/>
          <w:iCs/>
          <w:sz w:val="22"/>
          <w:szCs w:val="22"/>
        </w:rPr>
        <w:t>p</w:t>
      </w:r>
      <w:r w:rsidR="006E68BC">
        <w:rPr>
          <w:rFonts w:asciiTheme="majorHAnsi" w:hAnsiTheme="majorHAnsi" w:cstheme="majorHAnsi"/>
          <w:sz w:val="22"/>
          <w:szCs w:val="22"/>
        </w:rPr>
        <w:t xml:space="preserve">&lt;0.0001, </w:t>
      </w:r>
      <w:r w:rsidR="006E68BC" w:rsidRPr="00057C6D">
        <w:rPr>
          <w:rFonts w:asciiTheme="majorHAnsi" w:hAnsiTheme="majorHAnsi" w:cstheme="majorHAnsi"/>
          <w:i/>
          <w:iCs/>
          <w:sz w:val="22"/>
          <w:szCs w:val="22"/>
        </w:rPr>
        <w:t>p</w:t>
      </w:r>
      <w:r w:rsidR="006E68BC">
        <w:rPr>
          <w:rFonts w:asciiTheme="majorHAnsi" w:hAnsiTheme="majorHAnsi" w:cstheme="majorHAnsi"/>
          <w:sz w:val="22"/>
          <w:szCs w:val="22"/>
        </w:rPr>
        <w:t>=0.0</w:t>
      </w:r>
      <w:r w:rsidR="00EB40CF">
        <w:rPr>
          <w:rFonts w:asciiTheme="majorHAnsi" w:hAnsiTheme="majorHAnsi" w:cstheme="majorHAnsi"/>
          <w:sz w:val="22"/>
          <w:szCs w:val="22"/>
        </w:rPr>
        <w:t>1</w:t>
      </w:r>
      <w:r w:rsidR="006E68BC">
        <w:rPr>
          <w:rFonts w:asciiTheme="majorHAnsi" w:hAnsiTheme="majorHAnsi" w:cstheme="majorHAnsi"/>
          <w:sz w:val="22"/>
          <w:szCs w:val="22"/>
        </w:rPr>
        <w:t xml:space="preserve">8, and </w:t>
      </w:r>
      <w:r w:rsidR="006E68BC" w:rsidRPr="00057C6D">
        <w:rPr>
          <w:rFonts w:asciiTheme="majorHAnsi" w:hAnsiTheme="majorHAnsi" w:cstheme="majorHAnsi"/>
          <w:i/>
          <w:iCs/>
          <w:sz w:val="22"/>
          <w:szCs w:val="22"/>
        </w:rPr>
        <w:t>p</w:t>
      </w:r>
      <w:r w:rsidR="006E68BC">
        <w:rPr>
          <w:rFonts w:asciiTheme="majorHAnsi" w:hAnsiTheme="majorHAnsi" w:cstheme="majorHAnsi"/>
          <w:sz w:val="22"/>
          <w:szCs w:val="22"/>
        </w:rPr>
        <w:t>&lt;0.001, respectively.</w:t>
      </w:r>
      <w:r w:rsidR="00247B0A">
        <w:rPr>
          <w:rFonts w:asciiTheme="majorHAnsi" w:hAnsiTheme="majorHAnsi" w:cstheme="majorHAnsi"/>
          <w:sz w:val="22"/>
          <w:szCs w:val="22"/>
        </w:rPr>
        <w:t xml:space="preserve"> </w:t>
      </w:r>
    </w:p>
    <w:p w14:paraId="1E31FA90" w14:textId="0252A610" w:rsidR="006B7CD6" w:rsidRDefault="00EF1434" w:rsidP="002C2274">
      <w:pPr>
        <w:pStyle w:val="BodyText"/>
        <w:jc w:val="both"/>
        <w:rPr>
          <w:rFonts w:asciiTheme="majorHAnsi" w:hAnsiTheme="majorHAnsi" w:cstheme="majorHAnsi"/>
          <w:sz w:val="22"/>
          <w:szCs w:val="22"/>
        </w:rPr>
      </w:pPr>
      <w:r>
        <w:rPr>
          <w:rFonts w:asciiTheme="majorHAnsi" w:hAnsiTheme="majorHAnsi" w:cstheme="majorHAnsi"/>
          <w:sz w:val="22"/>
          <w:szCs w:val="22"/>
        </w:rPr>
        <w:t xml:space="preserve">Table </w:t>
      </w:r>
      <w:r w:rsidR="000A3284">
        <w:rPr>
          <w:rFonts w:asciiTheme="majorHAnsi" w:hAnsiTheme="majorHAnsi" w:cstheme="majorHAnsi"/>
          <w:sz w:val="22"/>
          <w:szCs w:val="22"/>
        </w:rPr>
        <w:t>2:</w:t>
      </w:r>
      <w:r>
        <w:rPr>
          <w:rFonts w:asciiTheme="majorHAnsi" w:hAnsiTheme="majorHAnsi" w:cstheme="majorHAnsi"/>
          <w:sz w:val="22"/>
          <w:szCs w:val="22"/>
        </w:rPr>
        <w:t xml:space="preserve"> </w:t>
      </w:r>
      <w:r w:rsidR="003C58FB">
        <w:rPr>
          <w:rFonts w:asciiTheme="majorHAnsi" w:hAnsiTheme="majorHAnsi" w:cstheme="majorHAnsi"/>
          <w:sz w:val="22"/>
          <w:szCs w:val="22"/>
        </w:rPr>
        <w:t>As expected, c</w:t>
      </w:r>
      <w:r w:rsidR="00CC182E">
        <w:rPr>
          <w:rFonts w:asciiTheme="majorHAnsi" w:hAnsiTheme="majorHAnsi" w:cstheme="majorHAnsi"/>
          <w:sz w:val="22"/>
          <w:szCs w:val="22"/>
        </w:rPr>
        <w:t xml:space="preserve">omparison of </w:t>
      </w:r>
      <w:proofErr w:type="spellStart"/>
      <w:r w:rsidR="007573B6">
        <w:rPr>
          <w:rFonts w:asciiTheme="majorHAnsi" w:hAnsiTheme="majorHAnsi" w:cstheme="majorHAnsi"/>
          <w:sz w:val="22"/>
          <w:szCs w:val="22"/>
        </w:rPr>
        <w:t>hypoadrenal</w:t>
      </w:r>
      <w:proofErr w:type="spellEnd"/>
      <w:r w:rsidR="007573B6">
        <w:rPr>
          <w:rFonts w:asciiTheme="majorHAnsi" w:hAnsiTheme="majorHAnsi" w:cstheme="majorHAnsi"/>
          <w:sz w:val="22"/>
          <w:szCs w:val="22"/>
        </w:rPr>
        <w:t xml:space="preserve"> patients with the rest of the cohort </w:t>
      </w:r>
      <w:r w:rsidR="00A56080">
        <w:rPr>
          <w:rFonts w:asciiTheme="majorHAnsi" w:hAnsiTheme="majorHAnsi" w:cstheme="majorHAnsi"/>
          <w:sz w:val="22"/>
          <w:szCs w:val="22"/>
        </w:rPr>
        <w:t>revealed</w:t>
      </w:r>
      <w:r w:rsidR="003C3AE3">
        <w:rPr>
          <w:rFonts w:asciiTheme="majorHAnsi" w:hAnsiTheme="majorHAnsi" w:cstheme="majorHAnsi"/>
          <w:sz w:val="22"/>
          <w:szCs w:val="22"/>
        </w:rPr>
        <w:t xml:space="preserve"> statist</w:t>
      </w:r>
      <w:r w:rsidR="00C4725D">
        <w:rPr>
          <w:rFonts w:asciiTheme="majorHAnsi" w:hAnsiTheme="majorHAnsi" w:cstheme="majorHAnsi"/>
          <w:sz w:val="22"/>
          <w:szCs w:val="22"/>
        </w:rPr>
        <w:t>ically</w:t>
      </w:r>
      <w:r w:rsidR="00A56080">
        <w:rPr>
          <w:rFonts w:asciiTheme="majorHAnsi" w:hAnsiTheme="majorHAnsi" w:cstheme="majorHAnsi"/>
          <w:sz w:val="22"/>
          <w:szCs w:val="22"/>
        </w:rPr>
        <w:t xml:space="preserve"> </w:t>
      </w:r>
      <w:r w:rsidR="00AC0702">
        <w:rPr>
          <w:rFonts w:asciiTheme="majorHAnsi" w:hAnsiTheme="majorHAnsi" w:cstheme="majorHAnsi"/>
          <w:sz w:val="22"/>
          <w:szCs w:val="22"/>
        </w:rPr>
        <w:t xml:space="preserve">significant differences </w:t>
      </w:r>
      <w:r w:rsidR="00FC235F">
        <w:rPr>
          <w:rFonts w:asciiTheme="majorHAnsi" w:hAnsiTheme="majorHAnsi" w:cstheme="majorHAnsi"/>
          <w:sz w:val="22"/>
          <w:szCs w:val="22"/>
        </w:rPr>
        <w:t>on</w:t>
      </w:r>
      <w:r w:rsidR="003D6528">
        <w:rPr>
          <w:rFonts w:asciiTheme="majorHAnsi" w:hAnsiTheme="majorHAnsi" w:cstheme="majorHAnsi"/>
          <w:sz w:val="22"/>
          <w:szCs w:val="22"/>
        </w:rPr>
        <w:t xml:space="preserve">ly in the random, </w:t>
      </w:r>
      <w:r w:rsidR="00AC32C7">
        <w:rPr>
          <w:rFonts w:asciiTheme="majorHAnsi" w:hAnsiTheme="majorHAnsi" w:cstheme="majorHAnsi"/>
          <w:sz w:val="22"/>
          <w:szCs w:val="22"/>
        </w:rPr>
        <w:t>baseline and stimulated cortisol levels</w:t>
      </w:r>
      <w:r w:rsidR="00C4725D">
        <w:rPr>
          <w:rFonts w:asciiTheme="majorHAnsi" w:hAnsiTheme="majorHAnsi" w:cstheme="majorHAnsi"/>
          <w:sz w:val="22"/>
          <w:szCs w:val="22"/>
        </w:rPr>
        <w:t xml:space="preserve">. There were also </w:t>
      </w:r>
      <w:r w:rsidR="00D02947">
        <w:rPr>
          <w:rFonts w:asciiTheme="majorHAnsi" w:hAnsiTheme="majorHAnsi" w:cstheme="majorHAnsi"/>
          <w:sz w:val="22"/>
          <w:szCs w:val="22"/>
        </w:rPr>
        <w:t xml:space="preserve">differences in </w:t>
      </w:r>
      <w:r w:rsidR="00230F30">
        <w:rPr>
          <w:rFonts w:asciiTheme="majorHAnsi" w:hAnsiTheme="majorHAnsi" w:cstheme="majorHAnsi"/>
          <w:sz w:val="22"/>
          <w:szCs w:val="22"/>
        </w:rPr>
        <w:t xml:space="preserve">the median </w:t>
      </w:r>
      <w:r w:rsidR="000A546F">
        <w:rPr>
          <w:rFonts w:asciiTheme="majorHAnsi" w:hAnsiTheme="majorHAnsi" w:cstheme="majorHAnsi"/>
          <w:sz w:val="22"/>
          <w:szCs w:val="22"/>
        </w:rPr>
        <w:t>diastolic blood pressur</w:t>
      </w:r>
      <w:r w:rsidR="00230F30">
        <w:rPr>
          <w:rFonts w:asciiTheme="majorHAnsi" w:hAnsiTheme="majorHAnsi" w:cstheme="majorHAnsi"/>
          <w:sz w:val="22"/>
          <w:szCs w:val="22"/>
        </w:rPr>
        <w:t>e</w:t>
      </w:r>
      <w:r w:rsidR="00B5329D">
        <w:rPr>
          <w:rFonts w:asciiTheme="majorHAnsi" w:hAnsiTheme="majorHAnsi" w:cstheme="majorHAnsi"/>
          <w:sz w:val="22"/>
          <w:szCs w:val="22"/>
        </w:rPr>
        <w:t xml:space="preserve"> </w:t>
      </w:r>
      <w:r w:rsidR="00F63572">
        <w:rPr>
          <w:rFonts w:asciiTheme="majorHAnsi" w:hAnsiTheme="majorHAnsi" w:cstheme="majorHAnsi"/>
          <w:sz w:val="22"/>
          <w:szCs w:val="22"/>
        </w:rPr>
        <w:t xml:space="preserve">and </w:t>
      </w:r>
      <w:r w:rsidR="00DD2250">
        <w:rPr>
          <w:rFonts w:asciiTheme="majorHAnsi" w:hAnsiTheme="majorHAnsi" w:cstheme="majorHAnsi"/>
          <w:sz w:val="22"/>
          <w:szCs w:val="22"/>
        </w:rPr>
        <w:t xml:space="preserve">sodium levels </w:t>
      </w:r>
      <w:r w:rsidR="00B5329D">
        <w:rPr>
          <w:rFonts w:asciiTheme="majorHAnsi" w:hAnsiTheme="majorHAnsi" w:cstheme="majorHAnsi"/>
          <w:sz w:val="22"/>
          <w:szCs w:val="22"/>
        </w:rPr>
        <w:t>which w</w:t>
      </w:r>
      <w:r w:rsidR="00DD2250">
        <w:rPr>
          <w:rFonts w:asciiTheme="majorHAnsi" w:hAnsiTheme="majorHAnsi" w:cstheme="majorHAnsi"/>
          <w:sz w:val="22"/>
          <w:szCs w:val="22"/>
        </w:rPr>
        <w:t>ere</w:t>
      </w:r>
      <w:r w:rsidR="00B5329D">
        <w:rPr>
          <w:rFonts w:asciiTheme="majorHAnsi" w:hAnsiTheme="majorHAnsi" w:cstheme="majorHAnsi"/>
          <w:sz w:val="22"/>
          <w:szCs w:val="22"/>
        </w:rPr>
        <w:t xml:space="preserve"> higher in the </w:t>
      </w:r>
      <w:proofErr w:type="spellStart"/>
      <w:r w:rsidR="00B5329D">
        <w:rPr>
          <w:rFonts w:asciiTheme="majorHAnsi" w:hAnsiTheme="majorHAnsi" w:cstheme="majorHAnsi"/>
          <w:sz w:val="22"/>
          <w:szCs w:val="22"/>
        </w:rPr>
        <w:t>hypoadrenal</w:t>
      </w:r>
      <w:proofErr w:type="spellEnd"/>
      <w:r w:rsidR="00B5329D">
        <w:rPr>
          <w:rFonts w:asciiTheme="majorHAnsi" w:hAnsiTheme="majorHAnsi" w:cstheme="majorHAnsi"/>
          <w:sz w:val="22"/>
          <w:szCs w:val="22"/>
        </w:rPr>
        <w:t xml:space="preserve"> grou</w:t>
      </w:r>
      <w:r w:rsidR="00C241B6">
        <w:rPr>
          <w:rFonts w:asciiTheme="majorHAnsi" w:hAnsiTheme="majorHAnsi" w:cstheme="majorHAnsi"/>
          <w:sz w:val="22"/>
          <w:szCs w:val="22"/>
        </w:rPr>
        <w:t>p, though not statistically significant.</w:t>
      </w:r>
      <w:r w:rsidR="00B43D13">
        <w:rPr>
          <w:rFonts w:asciiTheme="majorHAnsi" w:hAnsiTheme="majorHAnsi" w:cstheme="majorHAnsi"/>
          <w:sz w:val="22"/>
          <w:szCs w:val="22"/>
        </w:rPr>
        <w:t xml:space="preserve"> In contrast, the median neutrophil </w:t>
      </w:r>
      <w:r w:rsidR="00C721DE">
        <w:rPr>
          <w:rFonts w:asciiTheme="majorHAnsi" w:hAnsiTheme="majorHAnsi" w:cstheme="majorHAnsi"/>
          <w:sz w:val="22"/>
          <w:szCs w:val="22"/>
        </w:rPr>
        <w:t>levels were higher in the rest of the cohort</w:t>
      </w:r>
      <w:r w:rsidR="008630D1">
        <w:rPr>
          <w:rFonts w:asciiTheme="majorHAnsi" w:hAnsiTheme="majorHAnsi" w:cstheme="majorHAnsi"/>
          <w:sz w:val="22"/>
          <w:szCs w:val="22"/>
        </w:rPr>
        <w:t>, though also not statistically significant.</w:t>
      </w:r>
      <w:r w:rsidR="00D9424E">
        <w:rPr>
          <w:rFonts w:asciiTheme="majorHAnsi" w:hAnsiTheme="majorHAnsi" w:cstheme="majorHAnsi"/>
          <w:sz w:val="22"/>
          <w:szCs w:val="22"/>
        </w:rPr>
        <w:t xml:space="preserve"> Neutrophil levels can be </w:t>
      </w:r>
      <w:r w:rsidR="008F7F97">
        <w:rPr>
          <w:rFonts w:asciiTheme="majorHAnsi" w:hAnsiTheme="majorHAnsi" w:cstheme="majorHAnsi"/>
          <w:sz w:val="22"/>
          <w:szCs w:val="22"/>
        </w:rPr>
        <w:t xml:space="preserve">elevated by </w:t>
      </w:r>
      <w:r w:rsidR="00E43EED">
        <w:rPr>
          <w:rFonts w:asciiTheme="majorHAnsi" w:hAnsiTheme="majorHAnsi" w:cstheme="majorHAnsi"/>
          <w:sz w:val="22"/>
          <w:szCs w:val="22"/>
        </w:rPr>
        <w:t xml:space="preserve">steroid-induced </w:t>
      </w:r>
      <w:r w:rsidR="008F7F97">
        <w:rPr>
          <w:rFonts w:asciiTheme="majorHAnsi" w:hAnsiTheme="majorHAnsi" w:cstheme="majorHAnsi"/>
          <w:sz w:val="22"/>
          <w:szCs w:val="22"/>
        </w:rPr>
        <w:t>de</w:t>
      </w:r>
      <w:r w:rsidR="00E43EED">
        <w:rPr>
          <w:rFonts w:asciiTheme="majorHAnsi" w:hAnsiTheme="majorHAnsi" w:cstheme="majorHAnsi"/>
          <w:sz w:val="22"/>
          <w:szCs w:val="22"/>
        </w:rPr>
        <w:t>-</w:t>
      </w:r>
      <w:r w:rsidR="008F7F97">
        <w:rPr>
          <w:rFonts w:asciiTheme="majorHAnsi" w:hAnsiTheme="majorHAnsi" w:cstheme="majorHAnsi"/>
          <w:sz w:val="22"/>
          <w:szCs w:val="22"/>
        </w:rPr>
        <w:t xml:space="preserve">margination </w:t>
      </w:r>
      <w:r w:rsidR="0045753E">
        <w:rPr>
          <w:rFonts w:asciiTheme="majorHAnsi" w:hAnsiTheme="majorHAnsi" w:cstheme="majorHAnsi"/>
          <w:sz w:val="22"/>
          <w:szCs w:val="22"/>
        </w:rPr>
        <w:t>during inflammatory states</w:t>
      </w:r>
      <w:r w:rsidR="0084680E">
        <w:rPr>
          <w:rFonts w:asciiTheme="majorHAnsi" w:hAnsiTheme="majorHAnsi" w:cstheme="majorHAnsi"/>
          <w:sz w:val="22"/>
          <w:szCs w:val="22"/>
        </w:rPr>
        <w:t xml:space="preserve">, </w:t>
      </w:r>
      <w:r w:rsidR="002E627D">
        <w:rPr>
          <w:rFonts w:asciiTheme="majorHAnsi" w:hAnsiTheme="majorHAnsi" w:cstheme="majorHAnsi"/>
          <w:sz w:val="22"/>
          <w:szCs w:val="22"/>
        </w:rPr>
        <w:t>including HIV infection</w:t>
      </w:r>
      <w:r w:rsidR="0011444F">
        <w:rPr>
          <w:rFonts w:asciiTheme="majorHAnsi" w:hAnsiTheme="majorHAnsi" w:cstheme="majorHAnsi"/>
          <w:sz w:val="22"/>
          <w:szCs w:val="22"/>
        </w:rPr>
        <w:fldChar w:fldCharType="begin"/>
      </w:r>
      <w:r w:rsidR="0011444F">
        <w:rPr>
          <w:rFonts w:asciiTheme="majorHAnsi" w:hAnsiTheme="majorHAnsi" w:cstheme="majorHAnsi"/>
          <w:sz w:val="22"/>
          <w:szCs w:val="22"/>
        </w:rPr>
        <w:instrText xml:space="preserve"> ADDIN EN.CITE &lt;EndNote&gt;&lt;Cite&gt;&lt;Author&gt;Cavalcanti&lt;/Author&gt;&lt;Year&gt;2006&lt;/Year&gt;&lt;RecNum&gt;29117&lt;/RecNum&gt;&lt;DisplayText&gt;(17)&lt;/DisplayText&gt;&lt;record&gt;&lt;rec-number&gt;29117&lt;/rec-number&gt;&lt;foreign-keys&gt;&lt;key app="EN" db-id="xzvfpae2fxdffzes59g5pwd2dwdvvx0ss2x0" timestamp="1681859344"&gt;29117&lt;/key&gt;&lt;/foreign-keys&gt;&lt;ref-type name="Journal Article"&gt;17&lt;/ref-type&gt;&lt;contributors&gt;&lt;authors&gt;&lt;author&gt;Cavalcanti, Danielle MH&lt;/author&gt;&lt;author&gt;Lotufo, Celina MC&lt;/author&gt;&lt;author&gt;Borelli, Primavera&lt;/author&gt;&lt;author&gt;Tavassi, Ana Marisa C&lt;/author&gt;&lt;author&gt;Pereira, Agostinho LM&lt;/author&gt;&lt;author&gt;Markus, Regina P&lt;/author&gt;&lt;author&gt;Farsky, Sandra HP&lt;/author&gt;&lt;/authors&gt;&lt;/contributors&gt;&lt;titles&gt;&lt;title&gt;Adrenal deficiency alters mechanisms of neutrophil mobilization&lt;/title&gt;&lt;secondary-title&gt;Molecular and cellular endocrinology&lt;/secondary-title&gt;&lt;/titles&gt;&lt;periodical&gt;&lt;full-title&gt;Molecular and cellular endocrinology&lt;/full-title&gt;&lt;/periodical&gt;&lt;pages&gt;32-39&lt;/pages&gt;&lt;volume&gt;249&lt;/volume&gt;&lt;number&gt;1-2&lt;/number&gt;&lt;dates&gt;&lt;year&gt;2006&lt;/year&gt;&lt;/dates&gt;&lt;isbn&gt;0303-7207&lt;/isbn&gt;&lt;urls&gt;&lt;/urls&gt;&lt;/record&gt;&lt;/Cite&gt;&lt;/EndNote&gt;</w:instrText>
      </w:r>
      <w:r w:rsidR="0011444F">
        <w:rPr>
          <w:rFonts w:asciiTheme="majorHAnsi" w:hAnsiTheme="majorHAnsi" w:cstheme="majorHAnsi"/>
          <w:sz w:val="22"/>
          <w:szCs w:val="22"/>
        </w:rPr>
        <w:fldChar w:fldCharType="separate"/>
      </w:r>
      <w:r w:rsidR="0011444F">
        <w:rPr>
          <w:rFonts w:asciiTheme="majorHAnsi" w:hAnsiTheme="majorHAnsi" w:cstheme="majorHAnsi"/>
          <w:noProof/>
          <w:sz w:val="22"/>
          <w:szCs w:val="22"/>
        </w:rPr>
        <w:t>(17)</w:t>
      </w:r>
      <w:r w:rsidR="0011444F">
        <w:rPr>
          <w:rFonts w:asciiTheme="majorHAnsi" w:hAnsiTheme="majorHAnsi" w:cstheme="majorHAnsi"/>
          <w:sz w:val="22"/>
          <w:szCs w:val="22"/>
        </w:rPr>
        <w:fldChar w:fldCharType="end"/>
      </w:r>
      <w:r w:rsidR="005212CB">
        <w:rPr>
          <w:rFonts w:asciiTheme="majorHAnsi" w:hAnsiTheme="majorHAnsi" w:cstheme="majorHAnsi"/>
          <w:sz w:val="22"/>
          <w:szCs w:val="22"/>
        </w:rPr>
        <w:t>.</w:t>
      </w:r>
      <w:r w:rsidR="00E43EED">
        <w:rPr>
          <w:rFonts w:asciiTheme="majorHAnsi" w:hAnsiTheme="majorHAnsi" w:cstheme="majorHAnsi"/>
          <w:sz w:val="22"/>
          <w:szCs w:val="22"/>
        </w:rPr>
        <w:t xml:space="preserve"> </w:t>
      </w:r>
      <w:r>
        <w:rPr>
          <w:rFonts w:asciiTheme="majorHAnsi" w:hAnsiTheme="majorHAnsi" w:cstheme="majorHAnsi"/>
          <w:sz w:val="22"/>
          <w:szCs w:val="22"/>
        </w:rPr>
        <w:t xml:space="preserve"> We consider the lower neutrophil count </w:t>
      </w:r>
      <w:r w:rsidR="001879B3">
        <w:rPr>
          <w:rFonts w:asciiTheme="majorHAnsi" w:hAnsiTheme="majorHAnsi" w:cstheme="majorHAnsi"/>
          <w:sz w:val="22"/>
          <w:szCs w:val="22"/>
        </w:rPr>
        <w:t xml:space="preserve">in the AI group </w:t>
      </w:r>
      <w:r>
        <w:rPr>
          <w:rFonts w:asciiTheme="majorHAnsi" w:hAnsiTheme="majorHAnsi" w:cstheme="majorHAnsi"/>
          <w:sz w:val="22"/>
          <w:szCs w:val="22"/>
        </w:rPr>
        <w:t>to be inappropriate and perhaps a marker of low cortisol state in advanced HIV which we consider to be a state of medical stress.</w:t>
      </w:r>
      <w:r w:rsidR="001879B3">
        <w:rPr>
          <w:rFonts w:asciiTheme="majorHAnsi" w:hAnsiTheme="majorHAnsi" w:cstheme="majorHAnsi"/>
          <w:sz w:val="22"/>
          <w:szCs w:val="22"/>
        </w:rPr>
        <w:t xml:space="preserve"> Steroids can exert both pro and anti-inflammatory effect on the neutrophils depending on the inflammatory microenvironment</w:t>
      </w:r>
      <w:r w:rsidR="00FA6408">
        <w:rPr>
          <w:rFonts w:asciiTheme="majorHAnsi" w:hAnsiTheme="majorHAnsi" w:cstheme="majorHAnsi"/>
          <w:sz w:val="22"/>
          <w:szCs w:val="22"/>
        </w:rPr>
        <w:t xml:space="preserve"> </w:t>
      </w:r>
      <w:r w:rsidR="007A0D37">
        <w:rPr>
          <w:rFonts w:asciiTheme="majorHAnsi" w:hAnsiTheme="majorHAnsi" w:cstheme="majorHAnsi"/>
          <w:sz w:val="22"/>
          <w:szCs w:val="22"/>
        </w:rPr>
        <w:fldChar w:fldCharType="begin"/>
      </w:r>
      <w:r w:rsidR="007A0D37">
        <w:rPr>
          <w:rFonts w:asciiTheme="majorHAnsi" w:hAnsiTheme="majorHAnsi" w:cstheme="majorHAnsi"/>
          <w:sz w:val="22"/>
          <w:szCs w:val="22"/>
        </w:rPr>
        <w:instrText xml:space="preserve"> ADDIN EN.CITE &lt;EndNote&gt;&lt;Cite&gt;&lt;Author&gt;Ronchetti&lt;/Author&gt;&lt;Year&gt;2018&lt;/Year&gt;&lt;RecNum&gt;29118&lt;/RecNum&gt;&lt;DisplayText&gt;(18)&lt;/DisplayText&gt;&lt;record&gt;&lt;rec-number&gt;29118&lt;/rec-number&gt;&lt;foreign-keys&gt;&lt;key app="EN" db-id="xzvfpae2fxdffzes59g5pwd2dwdvvx0ss2x0" timestamp="1681860080"&gt;29118&lt;/key&gt;&lt;/foreign-keys&gt;&lt;ref-type name="Journal Article"&gt;17&lt;/ref-type&gt;&lt;contributors&gt;&lt;authors&gt;&lt;author&gt;Ronchetti, Simona&lt;/author&gt;&lt;author&gt;Ricci, Erika&lt;/author&gt;&lt;author&gt;Migliorati, Graziella&lt;/author&gt;&lt;author&gt;Gentili, Marco&lt;/author&gt;&lt;author&gt;Riccardi, Carlo&lt;/author&gt;&lt;/authors&gt;&lt;/contributors&gt;&lt;titles&gt;&lt;title&gt;How glucocorticoids affect the neutrophil life&lt;/title&gt;&lt;secondary-title&gt;International journal of molecular sciences&lt;/secondary-title&gt;&lt;/titles&gt;&lt;periodical&gt;&lt;full-title&gt;International journal of molecular sciences&lt;/full-title&gt;&lt;/periodical&gt;&lt;pages&gt;4090&lt;/pages&gt;&lt;volume&gt;19&lt;/volume&gt;&lt;number&gt;12&lt;/number&gt;&lt;dates&gt;&lt;year&gt;2018&lt;/year&gt;&lt;/dates&gt;&lt;isbn&gt;1422-0067&lt;/isbn&gt;&lt;urls&gt;&lt;/urls&gt;&lt;/record&gt;&lt;/Cite&gt;&lt;/EndNote&gt;</w:instrText>
      </w:r>
      <w:r w:rsidR="007A0D37">
        <w:rPr>
          <w:rFonts w:asciiTheme="majorHAnsi" w:hAnsiTheme="majorHAnsi" w:cstheme="majorHAnsi"/>
          <w:sz w:val="22"/>
          <w:szCs w:val="22"/>
        </w:rPr>
        <w:fldChar w:fldCharType="separate"/>
      </w:r>
      <w:r w:rsidR="007A0D37">
        <w:rPr>
          <w:rFonts w:asciiTheme="majorHAnsi" w:hAnsiTheme="majorHAnsi" w:cstheme="majorHAnsi"/>
          <w:noProof/>
          <w:sz w:val="22"/>
          <w:szCs w:val="22"/>
        </w:rPr>
        <w:t>(18)</w:t>
      </w:r>
      <w:r w:rsidR="007A0D37">
        <w:rPr>
          <w:rFonts w:asciiTheme="majorHAnsi" w:hAnsiTheme="majorHAnsi" w:cstheme="majorHAnsi"/>
          <w:sz w:val="22"/>
          <w:szCs w:val="22"/>
        </w:rPr>
        <w:fldChar w:fldCharType="end"/>
      </w:r>
      <w:r w:rsidR="001879B3">
        <w:rPr>
          <w:rFonts w:asciiTheme="majorHAnsi" w:hAnsiTheme="majorHAnsi" w:cstheme="majorHAnsi"/>
          <w:sz w:val="22"/>
          <w:szCs w:val="22"/>
        </w:rPr>
        <w:t>.</w:t>
      </w:r>
      <w:r w:rsidR="002D2755">
        <w:rPr>
          <w:rFonts w:asciiTheme="majorHAnsi" w:hAnsiTheme="majorHAnsi" w:cstheme="majorHAnsi"/>
          <w:sz w:val="22"/>
          <w:szCs w:val="22"/>
        </w:rPr>
        <w:t xml:space="preserve"> </w:t>
      </w:r>
      <w:r w:rsidR="00536C2B">
        <w:rPr>
          <w:rFonts w:asciiTheme="majorHAnsi" w:hAnsiTheme="majorHAnsi" w:cstheme="majorHAnsi"/>
          <w:sz w:val="22"/>
          <w:szCs w:val="22"/>
        </w:rPr>
        <w:t xml:space="preserve">On the other hand, </w:t>
      </w:r>
      <w:r w:rsidR="001879B3">
        <w:rPr>
          <w:rFonts w:asciiTheme="majorHAnsi" w:hAnsiTheme="majorHAnsi" w:cstheme="majorHAnsi"/>
          <w:sz w:val="22"/>
          <w:szCs w:val="22"/>
        </w:rPr>
        <w:t>natural killer cell cytotoxicity (</w:t>
      </w:r>
      <w:r w:rsidR="007F7C7E">
        <w:rPr>
          <w:rFonts w:asciiTheme="majorHAnsi" w:hAnsiTheme="majorHAnsi" w:cstheme="majorHAnsi"/>
          <w:sz w:val="22"/>
          <w:szCs w:val="22"/>
        </w:rPr>
        <w:t>NKCC</w:t>
      </w:r>
      <w:r w:rsidR="001879B3">
        <w:rPr>
          <w:rFonts w:asciiTheme="majorHAnsi" w:hAnsiTheme="majorHAnsi" w:cstheme="majorHAnsi"/>
          <w:sz w:val="22"/>
          <w:szCs w:val="22"/>
        </w:rPr>
        <w:t>)</w:t>
      </w:r>
      <w:r w:rsidR="007F7C7E">
        <w:rPr>
          <w:rFonts w:asciiTheme="majorHAnsi" w:hAnsiTheme="majorHAnsi" w:cstheme="majorHAnsi"/>
          <w:sz w:val="22"/>
          <w:szCs w:val="22"/>
        </w:rPr>
        <w:t xml:space="preserve"> </w:t>
      </w:r>
      <w:r w:rsidR="00536C2B">
        <w:rPr>
          <w:rFonts w:asciiTheme="majorHAnsi" w:hAnsiTheme="majorHAnsi" w:cstheme="majorHAnsi"/>
          <w:sz w:val="22"/>
          <w:szCs w:val="22"/>
        </w:rPr>
        <w:t xml:space="preserve">lymphocyte dysfunction leading to increased infections </w:t>
      </w:r>
      <w:r w:rsidR="00536C2B">
        <w:rPr>
          <w:rFonts w:asciiTheme="majorHAnsi" w:hAnsiTheme="majorHAnsi" w:cstheme="majorHAnsi"/>
          <w:sz w:val="22"/>
          <w:szCs w:val="22"/>
        </w:rPr>
        <w:lastRenderedPageBreak/>
        <w:t>has been associated with adrenal insufficiency</w:t>
      </w:r>
      <w:r w:rsidR="00536C2B">
        <w:rPr>
          <w:rFonts w:asciiTheme="majorHAnsi" w:hAnsiTheme="majorHAnsi" w:cstheme="majorHAnsi"/>
          <w:sz w:val="22"/>
          <w:szCs w:val="22"/>
        </w:rPr>
        <w:fldChar w:fldCharType="begin"/>
      </w:r>
      <w:r w:rsidR="00536C2B">
        <w:rPr>
          <w:rFonts w:asciiTheme="majorHAnsi" w:hAnsiTheme="majorHAnsi" w:cstheme="majorHAnsi"/>
          <w:sz w:val="22"/>
          <w:szCs w:val="22"/>
        </w:rPr>
        <w:instrText xml:space="preserve"> ADDIN EN.CITE &lt;EndNote&gt;&lt;Cite&gt;&lt;Author&gt;Bancos&lt;/Author&gt;&lt;Year&gt;2017&lt;/Year&gt;&lt;RecNum&gt;29119&lt;/RecNum&gt;&lt;DisplayText&gt;(19)&lt;/DisplayText&gt;&lt;record&gt;&lt;rec-number&gt;29119&lt;/rec-number&gt;&lt;foreign-keys&gt;&lt;key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sidR="00536C2B">
        <w:rPr>
          <w:rFonts w:asciiTheme="majorHAnsi" w:hAnsiTheme="majorHAnsi" w:cstheme="majorHAnsi"/>
          <w:sz w:val="22"/>
          <w:szCs w:val="22"/>
        </w:rPr>
        <w:fldChar w:fldCharType="separate"/>
      </w:r>
      <w:r w:rsidR="00536C2B">
        <w:rPr>
          <w:rFonts w:asciiTheme="majorHAnsi" w:hAnsiTheme="majorHAnsi" w:cstheme="majorHAnsi"/>
          <w:noProof/>
          <w:sz w:val="22"/>
          <w:szCs w:val="22"/>
        </w:rPr>
        <w:t>(19)</w:t>
      </w:r>
      <w:r w:rsidR="00536C2B">
        <w:rPr>
          <w:rFonts w:asciiTheme="majorHAnsi" w:hAnsiTheme="majorHAnsi" w:cstheme="majorHAnsi"/>
          <w:sz w:val="22"/>
          <w:szCs w:val="22"/>
        </w:rPr>
        <w:fldChar w:fldCharType="end"/>
      </w:r>
      <w:r w:rsidR="0040501F">
        <w:rPr>
          <w:rFonts w:asciiTheme="majorHAnsi" w:hAnsiTheme="majorHAnsi" w:cstheme="majorHAnsi"/>
          <w:sz w:val="22"/>
          <w:szCs w:val="22"/>
        </w:rPr>
        <w:t>, and increased mortality</w:t>
      </w:r>
      <w:r w:rsidR="005212CB">
        <w:rPr>
          <w:rFonts w:asciiTheme="majorHAnsi" w:hAnsiTheme="majorHAnsi" w:cstheme="majorHAnsi"/>
          <w:sz w:val="22"/>
          <w:szCs w:val="22"/>
        </w:rPr>
        <w:t>.</w:t>
      </w:r>
      <w:r w:rsidR="009B0BA0">
        <w:rPr>
          <w:rFonts w:asciiTheme="majorHAnsi" w:hAnsiTheme="majorHAnsi" w:cstheme="majorHAnsi"/>
          <w:sz w:val="22"/>
          <w:szCs w:val="22"/>
        </w:rPr>
        <w:t xml:space="preserve"> </w:t>
      </w:r>
      <w:r w:rsidR="00536C2B">
        <w:rPr>
          <w:rFonts w:asciiTheme="majorHAnsi" w:hAnsiTheme="majorHAnsi" w:cstheme="majorHAnsi"/>
          <w:sz w:val="22"/>
          <w:szCs w:val="22"/>
        </w:rPr>
        <w:t xml:space="preserve"> </w:t>
      </w:r>
      <w:r w:rsidR="001879B3">
        <w:rPr>
          <w:rFonts w:asciiTheme="majorHAnsi" w:hAnsiTheme="majorHAnsi" w:cstheme="majorHAnsi"/>
          <w:sz w:val="22"/>
          <w:szCs w:val="22"/>
        </w:rPr>
        <w:t xml:space="preserve">In our </w:t>
      </w:r>
      <w:r w:rsidR="009B0BA0">
        <w:rPr>
          <w:rFonts w:asciiTheme="majorHAnsi" w:hAnsiTheme="majorHAnsi" w:cstheme="majorHAnsi"/>
          <w:sz w:val="22"/>
          <w:szCs w:val="22"/>
        </w:rPr>
        <w:t>study, the bivariate analysis</w:t>
      </w:r>
      <w:r w:rsidR="0040501F">
        <w:rPr>
          <w:rFonts w:asciiTheme="majorHAnsi" w:hAnsiTheme="majorHAnsi" w:cstheme="majorHAnsi"/>
          <w:sz w:val="22"/>
          <w:szCs w:val="22"/>
        </w:rPr>
        <w:t xml:space="preserve"> a</w:t>
      </w:r>
      <w:r w:rsidR="009B0BA0">
        <w:rPr>
          <w:rFonts w:asciiTheme="majorHAnsi" w:hAnsiTheme="majorHAnsi" w:cstheme="majorHAnsi"/>
          <w:sz w:val="22"/>
          <w:szCs w:val="22"/>
        </w:rPr>
        <w:t xml:space="preserve"> unit rise in lymphocytes was protective against AI, though not statistically significant.</w:t>
      </w:r>
    </w:p>
    <w:p w14:paraId="06EF5DDE" w14:textId="395B0FD1" w:rsidR="003B2E1A" w:rsidRDefault="003B2E1A" w:rsidP="002C2274">
      <w:pPr>
        <w:pStyle w:val="BodyText"/>
        <w:jc w:val="both"/>
        <w:rPr>
          <w:rFonts w:asciiTheme="majorHAnsi" w:hAnsiTheme="majorHAnsi" w:cstheme="majorHAnsi"/>
          <w:sz w:val="22"/>
          <w:szCs w:val="22"/>
        </w:rPr>
      </w:pPr>
      <w:r>
        <w:rPr>
          <w:rFonts w:asciiTheme="majorHAnsi" w:hAnsiTheme="majorHAnsi" w:cstheme="majorHAnsi"/>
          <w:sz w:val="22"/>
          <w:szCs w:val="22"/>
        </w:rPr>
        <w:t>Compared to the SAI group, the PAI group had a statistically significant shorter duration of illness at 10days versus 21days,</w:t>
      </w:r>
      <w:r w:rsidR="0062571C">
        <w:rPr>
          <w:rFonts w:asciiTheme="majorHAnsi" w:hAnsiTheme="majorHAnsi" w:cstheme="majorHAnsi"/>
          <w:sz w:val="22"/>
          <w:szCs w:val="22"/>
        </w:rPr>
        <w:t xml:space="preserve"> higher median ACTH levels at 144 versus </w:t>
      </w:r>
      <w:r w:rsidR="00CF7CC7">
        <w:rPr>
          <w:rFonts w:asciiTheme="majorHAnsi" w:hAnsiTheme="majorHAnsi" w:cstheme="majorHAnsi"/>
          <w:sz w:val="22"/>
          <w:szCs w:val="22"/>
        </w:rPr>
        <w:t>23 and</w:t>
      </w:r>
      <w:r>
        <w:rPr>
          <w:rFonts w:asciiTheme="majorHAnsi" w:hAnsiTheme="majorHAnsi" w:cstheme="majorHAnsi"/>
          <w:sz w:val="22"/>
          <w:szCs w:val="22"/>
        </w:rPr>
        <w:t xml:space="preserve"> it also had a significantly higher incidence of vomiting at (57.1%) versus </w:t>
      </w:r>
      <w:r w:rsidR="0092213B">
        <w:rPr>
          <w:rFonts w:asciiTheme="majorHAnsi" w:hAnsiTheme="majorHAnsi" w:cstheme="majorHAnsi"/>
          <w:sz w:val="22"/>
          <w:szCs w:val="22"/>
        </w:rPr>
        <w:t>(16.7%)</w:t>
      </w:r>
      <w:r>
        <w:rPr>
          <w:rFonts w:asciiTheme="majorHAnsi" w:hAnsiTheme="majorHAnsi" w:cstheme="majorHAnsi"/>
          <w:sz w:val="22"/>
          <w:szCs w:val="22"/>
        </w:rPr>
        <w:t>, even though not statistically significant.</w:t>
      </w:r>
      <w:r w:rsidR="0092213B">
        <w:rPr>
          <w:rFonts w:asciiTheme="majorHAnsi" w:hAnsiTheme="majorHAnsi" w:cstheme="majorHAnsi"/>
          <w:sz w:val="22"/>
          <w:szCs w:val="22"/>
        </w:rPr>
        <w:t xml:space="preserve"> The rest of the history, clinical signs and investigations of the PAI and the SAI groups were not significant. The surprising finding was the insignificant difference between the stimulated cortisol levels in both the PAI and SAI group. </w:t>
      </w:r>
    </w:p>
    <w:p w14:paraId="687F4173" w14:textId="1BBC83BE" w:rsidR="002C2274" w:rsidRDefault="004B5420" w:rsidP="008557BC">
      <w:r>
        <w:rPr>
          <w:rFonts w:asciiTheme="majorHAnsi" w:hAnsiTheme="majorHAnsi" w:cstheme="majorHAnsi"/>
          <w:sz w:val="22"/>
          <w:szCs w:val="22"/>
        </w:rPr>
        <w:t>The result of the Bivariate and multivariate analysis is counterintuitive, unless we assume that advanced HIV predicts higher cortisol output</w:t>
      </w:r>
      <w:r w:rsidR="00B26525">
        <w:rPr>
          <w:rFonts w:asciiTheme="majorHAnsi" w:hAnsiTheme="majorHAnsi" w:cstheme="majorHAnsi"/>
          <w:sz w:val="22"/>
          <w:szCs w:val="22"/>
        </w:rPr>
        <w:t xml:space="preserve"> </w:t>
      </w:r>
      <w:r w:rsidR="009045B2">
        <w:rPr>
          <w:rFonts w:asciiTheme="majorHAnsi" w:hAnsiTheme="majorHAnsi" w:cstheme="majorHAnsi"/>
          <w:sz w:val="22"/>
          <w:szCs w:val="22"/>
        </w:rPr>
        <w:t>due to the metabolic and inflammatory stress</w:t>
      </w:r>
      <w:r>
        <w:rPr>
          <w:rFonts w:asciiTheme="majorHAnsi" w:hAnsiTheme="majorHAnsi" w:cstheme="majorHAnsi"/>
          <w:sz w:val="22"/>
          <w:szCs w:val="22"/>
        </w:rPr>
        <w:t xml:space="preserve">, which may lead to adrenal cortisol depletion leading to AI. </w:t>
      </w:r>
    </w:p>
    <w:p w14:paraId="298690FD" w14:textId="77777777" w:rsidR="00812C3D" w:rsidRDefault="007A5948" w:rsidP="007A5948">
      <w:pPr>
        <w:pStyle w:val="BodyText"/>
        <w:rPr>
          <w:rFonts w:asciiTheme="majorHAnsi" w:hAnsiTheme="majorHAnsi" w:cstheme="majorHAnsi"/>
          <w:b/>
          <w:bCs/>
          <w:sz w:val="22"/>
          <w:szCs w:val="22"/>
        </w:rPr>
      </w:pPr>
      <w:r w:rsidRPr="00717B4A">
        <w:rPr>
          <w:rFonts w:asciiTheme="majorHAnsi" w:hAnsiTheme="majorHAnsi" w:cstheme="majorHAnsi"/>
          <w:b/>
          <w:bCs/>
          <w:sz w:val="22"/>
          <w:szCs w:val="22"/>
        </w:rPr>
        <w:t>Morbidity &amp; Mortality:</w:t>
      </w:r>
    </w:p>
    <w:p w14:paraId="2DEE0032" w14:textId="4B6C98E7" w:rsidR="002C2274" w:rsidRDefault="002C2274" w:rsidP="007C3F8C">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overall mortality </w:t>
      </w:r>
      <w:r w:rsidR="000A3284">
        <w:rPr>
          <w:rFonts w:asciiTheme="majorHAnsi" w:hAnsiTheme="majorHAnsi" w:cstheme="majorHAnsi"/>
          <w:sz w:val="22"/>
          <w:szCs w:val="22"/>
        </w:rPr>
        <w:t xml:space="preserve">at one year follow-up </w:t>
      </w:r>
      <w:r>
        <w:rPr>
          <w:rFonts w:asciiTheme="majorHAnsi" w:hAnsiTheme="majorHAnsi" w:cstheme="majorHAnsi"/>
          <w:sz w:val="22"/>
          <w:szCs w:val="22"/>
        </w:rPr>
        <w:t>was</w:t>
      </w:r>
      <w:r w:rsidR="000A3284">
        <w:rPr>
          <w:rFonts w:asciiTheme="majorHAnsi" w:hAnsiTheme="majorHAnsi" w:cstheme="majorHAnsi"/>
          <w:sz w:val="22"/>
          <w:szCs w:val="22"/>
        </w:rPr>
        <w:t xml:space="preserve"> statistically significant (</w:t>
      </w:r>
      <w:r w:rsidR="000A3284" w:rsidRPr="000A3284">
        <w:rPr>
          <w:rFonts w:asciiTheme="majorHAnsi" w:hAnsiTheme="majorHAnsi" w:cstheme="majorHAnsi"/>
          <w:i/>
          <w:iCs/>
          <w:sz w:val="22"/>
          <w:szCs w:val="22"/>
        </w:rPr>
        <w:t>p</w:t>
      </w:r>
      <w:r w:rsidR="000A3284">
        <w:rPr>
          <w:rFonts w:asciiTheme="majorHAnsi" w:hAnsiTheme="majorHAnsi" w:cstheme="majorHAnsi"/>
          <w:sz w:val="22"/>
          <w:szCs w:val="22"/>
        </w:rPr>
        <w:t>=0.0015) at</w:t>
      </w:r>
      <w:r>
        <w:rPr>
          <w:rFonts w:asciiTheme="majorHAnsi" w:hAnsiTheme="majorHAnsi" w:cstheme="majorHAnsi"/>
          <w:sz w:val="22"/>
          <w:szCs w:val="22"/>
        </w:rPr>
        <w:t xml:space="preserve"> 54.83% versus 22.25% for AI versus non-AI groups, respectively. Mortality occurred throughout the </w:t>
      </w:r>
      <w:proofErr w:type="spellStart"/>
      <w:r>
        <w:rPr>
          <w:rFonts w:asciiTheme="majorHAnsi" w:hAnsiTheme="majorHAnsi" w:cstheme="majorHAnsi"/>
          <w:sz w:val="22"/>
          <w:szCs w:val="22"/>
        </w:rPr>
        <w:t>tertiles</w:t>
      </w:r>
      <w:proofErr w:type="spellEnd"/>
      <w:r>
        <w:rPr>
          <w:rFonts w:asciiTheme="majorHAnsi" w:hAnsiTheme="majorHAnsi" w:cstheme="majorHAnsi"/>
          <w:sz w:val="22"/>
          <w:szCs w:val="22"/>
        </w:rPr>
        <w:t xml:space="preserve"> in </w:t>
      </w:r>
      <w:r w:rsidR="0007721A">
        <w:rPr>
          <w:rFonts w:asciiTheme="majorHAnsi" w:hAnsiTheme="majorHAnsi" w:cstheme="majorHAnsi"/>
          <w:sz w:val="22"/>
          <w:szCs w:val="22"/>
        </w:rPr>
        <w:t>non-AI</w:t>
      </w:r>
      <w:r>
        <w:rPr>
          <w:rFonts w:asciiTheme="majorHAnsi" w:hAnsiTheme="majorHAnsi" w:cstheme="majorHAnsi"/>
          <w:sz w:val="22"/>
          <w:szCs w:val="22"/>
        </w:rPr>
        <w:t xml:space="preserve"> groups. In contrast to the SAI mortality which occurred throughout the </w:t>
      </w:r>
      <w:proofErr w:type="spellStart"/>
      <w:r>
        <w:rPr>
          <w:rFonts w:asciiTheme="majorHAnsi" w:hAnsiTheme="majorHAnsi" w:cstheme="majorHAnsi"/>
          <w:sz w:val="22"/>
          <w:szCs w:val="22"/>
        </w:rPr>
        <w:t>tertiles</w:t>
      </w:r>
      <w:proofErr w:type="spellEnd"/>
      <w:r>
        <w:rPr>
          <w:rFonts w:asciiTheme="majorHAnsi" w:hAnsiTheme="majorHAnsi" w:cstheme="majorHAnsi"/>
          <w:sz w:val="22"/>
          <w:szCs w:val="22"/>
        </w:rPr>
        <w:t xml:space="preserve">, the PAI group experienced intermediate to late mortality </w:t>
      </w:r>
      <w:r w:rsidR="00CE791E">
        <w:rPr>
          <w:rFonts w:asciiTheme="majorHAnsi" w:hAnsiTheme="majorHAnsi" w:cstheme="majorHAnsi"/>
          <w:sz w:val="22"/>
          <w:szCs w:val="22"/>
        </w:rPr>
        <w:t xml:space="preserve">which </w:t>
      </w:r>
      <w:r>
        <w:rPr>
          <w:rFonts w:asciiTheme="majorHAnsi" w:hAnsiTheme="majorHAnsi" w:cstheme="majorHAnsi"/>
          <w:sz w:val="22"/>
          <w:szCs w:val="22"/>
        </w:rPr>
        <w:t>was higher at 4/7 (57.14%) compared to the SAI group at 13/24 (54.16%), though not statistically significant.</w:t>
      </w:r>
      <w:r w:rsidR="00075C19">
        <w:rPr>
          <w:rFonts w:asciiTheme="majorHAnsi" w:hAnsiTheme="majorHAnsi" w:cstheme="majorHAnsi"/>
          <w:sz w:val="22"/>
          <w:szCs w:val="22"/>
        </w:rPr>
        <w:t xml:space="preserve"> </w:t>
      </w:r>
      <w:r w:rsidR="00610496">
        <w:rPr>
          <w:rFonts w:asciiTheme="majorHAnsi" w:hAnsiTheme="majorHAnsi" w:cstheme="majorHAnsi"/>
          <w:sz w:val="22"/>
          <w:szCs w:val="22"/>
        </w:rPr>
        <w:t>The cause of death varied from unknown to, natural, pulmonary and disseminated tuberculosis, meningitis, sepsis,</w:t>
      </w:r>
      <w:r w:rsidR="00662E0B">
        <w:rPr>
          <w:rFonts w:asciiTheme="majorHAnsi" w:hAnsiTheme="majorHAnsi" w:cstheme="majorHAnsi"/>
          <w:sz w:val="22"/>
          <w:szCs w:val="22"/>
        </w:rPr>
        <w:t xml:space="preserve"> </w:t>
      </w:r>
      <w:r w:rsidR="00610496">
        <w:rPr>
          <w:rFonts w:asciiTheme="majorHAnsi" w:hAnsiTheme="majorHAnsi" w:cstheme="majorHAnsi"/>
          <w:sz w:val="22"/>
          <w:szCs w:val="22"/>
        </w:rPr>
        <w:t xml:space="preserve">organ failures such as kidney, liver and heart failure, </w:t>
      </w:r>
      <w:r w:rsidR="005212CB">
        <w:rPr>
          <w:rFonts w:asciiTheme="majorHAnsi" w:hAnsiTheme="majorHAnsi" w:cstheme="majorHAnsi"/>
          <w:sz w:val="22"/>
          <w:szCs w:val="22"/>
        </w:rPr>
        <w:t xml:space="preserve">and </w:t>
      </w:r>
      <w:r w:rsidR="00610496">
        <w:rPr>
          <w:rFonts w:asciiTheme="majorHAnsi" w:hAnsiTheme="majorHAnsi" w:cstheme="majorHAnsi"/>
          <w:sz w:val="22"/>
          <w:szCs w:val="22"/>
        </w:rPr>
        <w:t>cancer</w:t>
      </w:r>
      <w:r w:rsidR="005212CB">
        <w:rPr>
          <w:rFonts w:asciiTheme="majorHAnsi" w:hAnsiTheme="majorHAnsi" w:cstheme="majorHAnsi"/>
          <w:sz w:val="22"/>
          <w:szCs w:val="22"/>
        </w:rPr>
        <w:t>.</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2EA2B59F" w14:textId="3AAFBB83" w:rsidR="00695FCA" w:rsidRDefault="00C371B2" w:rsidP="008557BC">
      <w:pPr>
        <w:pStyle w:val="BodyText"/>
        <w:rPr>
          <w:rFonts w:asciiTheme="majorHAnsi" w:hAnsiTheme="majorHAnsi" w:cstheme="majorHAnsi"/>
          <w:b/>
          <w:bCs/>
          <w:sz w:val="22"/>
          <w:szCs w:val="22"/>
        </w:rPr>
      </w:pPr>
      <w:r>
        <w:rPr>
          <w:rFonts w:asciiTheme="majorHAnsi" w:hAnsiTheme="majorHAnsi" w:cstheme="majorHAnsi"/>
          <w:sz w:val="22"/>
          <w:szCs w:val="22"/>
        </w:rPr>
        <w:t>This is the largest prospective study of patients with advanced HIV in a draining area with a high background of tuberculosis. One weakness is the p</w:t>
      </w:r>
      <w:r w:rsidR="00F32F18">
        <w:rPr>
          <w:rFonts w:asciiTheme="majorHAnsi" w:hAnsiTheme="majorHAnsi" w:cstheme="majorHAnsi"/>
          <w:sz w:val="22"/>
          <w:szCs w:val="22"/>
        </w:rPr>
        <w:t xml:space="preserve">opulation </w:t>
      </w:r>
      <w:r w:rsidR="00A436C5">
        <w:rPr>
          <w:rFonts w:asciiTheme="majorHAnsi" w:hAnsiTheme="majorHAnsi" w:cstheme="majorHAnsi"/>
          <w:sz w:val="22"/>
          <w:szCs w:val="22"/>
        </w:rPr>
        <w:t xml:space="preserve">selection bias with the </w:t>
      </w:r>
      <w:r w:rsidR="00C838A5">
        <w:rPr>
          <w:rFonts w:asciiTheme="majorHAnsi" w:hAnsiTheme="majorHAnsi" w:cstheme="majorHAnsi"/>
          <w:sz w:val="22"/>
          <w:szCs w:val="22"/>
        </w:rPr>
        <w:t xml:space="preserve">black </w:t>
      </w:r>
      <w:r w:rsidR="00A436C5">
        <w:rPr>
          <w:rFonts w:asciiTheme="majorHAnsi" w:hAnsiTheme="majorHAnsi" w:cstheme="majorHAnsi"/>
          <w:sz w:val="22"/>
          <w:szCs w:val="22"/>
        </w:rPr>
        <w:t xml:space="preserve">Africans making </w:t>
      </w:r>
      <w:r w:rsidR="00AF297A">
        <w:rPr>
          <w:rFonts w:asciiTheme="majorHAnsi" w:hAnsiTheme="majorHAnsi" w:cstheme="majorHAnsi"/>
          <w:sz w:val="22"/>
          <w:szCs w:val="22"/>
        </w:rPr>
        <w:t>most of</w:t>
      </w:r>
      <w:r w:rsidR="00A436C5">
        <w:rPr>
          <w:rFonts w:asciiTheme="majorHAnsi" w:hAnsiTheme="majorHAnsi" w:cstheme="majorHAnsi"/>
          <w:sz w:val="22"/>
          <w:szCs w:val="22"/>
        </w:rPr>
        <w:t xml:space="preserve"> the </w:t>
      </w:r>
      <w:r w:rsidR="00841F57">
        <w:rPr>
          <w:rFonts w:asciiTheme="majorHAnsi" w:hAnsiTheme="majorHAnsi" w:cstheme="majorHAnsi"/>
          <w:sz w:val="22"/>
          <w:szCs w:val="22"/>
        </w:rPr>
        <w:t>pa</w:t>
      </w:r>
      <w:r w:rsidR="00374517">
        <w:rPr>
          <w:rFonts w:asciiTheme="majorHAnsi" w:hAnsiTheme="majorHAnsi" w:cstheme="majorHAnsi"/>
          <w:sz w:val="22"/>
          <w:szCs w:val="22"/>
        </w:rPr>
        <w:t>rticipants</w:t>
      </w:r>
      <w:r w:rsidR="00841F57">
        <w:rPr>
          <w:rFonts w:asciiTheme="majorHAnsi" w:hAnsiTheme="majorHAnsi" w:cstheme="majorHAnsi"/>
          <w:sz w:val="22"/>
          <w:szCs w:val="22"/>
        </w:rPr>
        <w:t xml:space="preserve"> due to the state hospital draining area being predominantly Black African.</w:t>
      </w:r>
    </w:p>
    <w:p w14:paraId="67207E64" w14:textId="538D9094"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49C67185" w14:textId="3947A6CB" w:rsidR="00FE444F" w:rsidRDefault="004003FC" w:rsidP="000002AF">
      <w:pPr>
        <w:pStyle w:val="BodyText"/>
        <w:rPr>
          <w:rFonts w:asciiTheme="majorHAnsi" w:hAnsiTheme="majorHAnsi" w:cstheme="majorHAnsi"/>
          <w:sz w:val="22"/>
          <w:szCs w:val="22"/>
        </w:rPr>
      </w:pPr>
      <w:bookmarkStart w:id="174" w:name="_Hlk128383764"/>
      <w:r>
        <w:rPr>
          <w:rFonts w:asciiTheme="majorHAnsi" w:hAnsiTheme="majorHAnsi" w:cstheme="majorHAnsi"/>
          <w:sz w:val="22"/>
          <w:szCs w:val="22"/>
        </w:rPr>
        <w:t xml:space="preserve">The largest study on hypoadrenalism in advanced HIV in Africa revealed </w:t>
      </w:r>
      <w:r w:rsidR="00841F57">
        <w:rPr>
          <w:rFonts w:asciiTheme="majorHAnsi" w:hAnsiTheme="majorHAnsi" w:cstheme="majorHAnsi"/>
          <w:sz w:val="22"/>
          <w:szCs w:val="22"/>
        </w:rPr>
        <w:t xml:space="preserve">overall mortality of 24.8%. The overall mortality in the AI group was 54.83% versus 22.25% for the non-AI groups, respectively. </w:t>
      </w:r>
      <w:r w:rsidR="00662E0B">
        <w:rPr>
          <w:rFonts w:asciiTheme="majorHAnsi" w:hAnsiTheme="majorHAnsi" w:cstheme="majorHAnsi"/>
          <w:sz w:val="22"/>
          <w:szCs w:val="22"/>
        </w:rPr>
        <w:t>Although</w:t>
      </w:r>
      <w:r w:rsidR="00841F57">
        <w:rPr>
          <w:rFonts w:asciiTheme="majorHAnsi" w:hAnsiTheme="majorHAnsi" w:cstheme="majorHAnsi"/>
          <w:sz w:val="22"/>
          <w:szCs w:val="22"/>
        </w:rPr>
        <w:t xml:space="preserve"> the PAI number was smaller, mortality in this group was </w:t>
      </w:r>
      <w:r w:rsidR="00662E0B">
        <w:rPr>
          <w:rFonts w:asciiTheme="majorHAnsi" w:hAnsiTheme="majorHAnsi" w:cstheme="majorHAnsi"/>
          <w:sz w:val="22"/>
          <w:szCs w:val="22"/>
        </w:rPr>
        <w:t xml:space="preserve">alarming </w:t>
      </w:r>
      <w:r w:rsidR="00841F57">
        <w:rPr>
          <w:rFonts w:asciiTheme="majorHAnsi" w:hAnsiTheme="majorHAnsi" w:cstheme="majorHAnsi"/>
          <w:sz w:val="22"/>
          <w:szCs w:val="22"/>
        </w:rPr>
        <w:t>57.14% compared to the 54.16% in the SAI group.</w:t>
      </w:r>
      <w:r>
        <w:rPr>
          <w:rFonts w:asciiTheme="majorHAnsi" w:hAnsiTheme="majorHAnsi" w:cstheme="majorHAnsi"/>
          <w:sz w:val="22"/>
          <w:szCs w:val="22"/>
        </w:rPr>
        <w:t xml:space="preserve"> </w:t>
      </w:r>
      <w:r w:rsidR="009965E8">
        <w:rPr>
          <w:rFonts w:asciiTheme="majorHAnsi" w:hAnsiTheme="majorHAnsi" w:cstheme="majorHAnsi"/>
          <w:sz w:val="22"/>
          <w:szCs w:val="22"/>
        </w:rPr>
        <w:t xml:space="preserve">Higher mortality in this group suggests </w:t>
      </w:r>
      <w:r w:rsidR="00EC700D">
        <w:rPr>
          <w:rFonts w:asciiTheme="majorHAnsi" w:hAnsiTheme="majorHAnsi" w:cstheme="majorHAnsi"/>
          <w:sz w:val="22"/>
          <w:szCs w:val="22"/>
        </w:rPr>
        <w:t xml:space="preserve">that hypoadrenalism carries a higher risk of mortality </w:t>
      </w:r>
      <w:r w:rsidR="00347139">
        <w:rPr>
          <w:rFonts w:asciiTheme="majorHAnsi" w:hAnsiTheme="majorHAnsi" w:cstheme="majorHAnsi"/>
          <w:sz w:val="22"/>
          <w:szCs w:val="22"/>
        </w:rPr>
        <w:t>in patients with</w:t>
      </w:r>
      <w:r w:rsidR="00E5286B">
        <w:rPr>
          <w:rFonts w:asciiTheme="majorHAnsi" w:hAnsiTheme="majorHAnsi" w:cstheme="majorHAnsi"/>
          <w:sz w:val="22"/>
          <w:szCs w:val="22"/>
        </w:rPr>
        <w:t xml:space="preserve"> ad</w:t>
      </w:r>
      <w:r w:rsidR="00672F8E">
        <w:rPr>
          <w:rFonts w:asciiTheme="majorHAnsi" w:hAnsiTheme="majorHAnsi" w:cstheme="majorHAnsi"/>
          <w:sz w:val="22"/>
          <w:szCs w:val="22"/>
        </w:rPr>
        <w:t>vanced HIV</w:t>
      </w:r>
      <w:r w:rsidR="005E318D">
        <w:rPr>
          <w:rFonts w:asciiTheme="majorHAnsi" w:hAnsiTheme="majorHAnsi" w:cstheme="majorHAnsi"/>
          <w:sz w:val="22"/>
          <w:szCs w:val="22"/>
        </w:rPr>
        <w:t xml:space="preserve"> and </w:t>
      </w:r>
      <w:r w:rsidR="00F72054">
        <w:rPr>
          <w:rFonts w:asciiTheme="majorHAnsi" w:hAnsiTheme="majorHAnsi" w:cstheme="majorHAnsi"/>
          <w:sz w:val="22"/>
          <w:szCs w:val="22"/>
        </w:rPr>
        <w:t>thus justifies screening for it</w:t>
      </w:r>
      <w:r w:rsidR="00672F8E">
        <w:rPr>
          <w:rFonts w:asciiTheme="majorHAnsi" w:hAnsiTheme="majorHAnsi" w:cstheme="majorHAnsi"/>
          <w:sz w:val="22"/>
          <w:szCs w:val="22"/>
        </w:rPr>
        <w:t xml:space="preserve"> in these</w:t>
      </w:r>
      <w:r w:rsidR="00F72054">
        <w:rPr>
          <w:rFonts w:asciiTheme="majorHAnsi" w:hAnsiTheme="majorHAnsi" w:cstheme="majorHAnsi"/>
          <w:sz w:val="22"/>
          <w:szCs w:val="22"/>
        </w:rPr>
        <w:t xml:space="preserve"> </w:t>
      </w:r>
      <w:r w:rsidR="00DD51BC">
        <w:rPr>
          <w:rFonts w:asciiTheme="majorHAnsi" w:hAnsiTheme="majorHAnsi" w:cstheme="majorHAnsi"/>
          <w:sz w:val="22"/>
          <w:szCs w:val="22"/>
        </w:rPr>
        <w:t>patient</w:t>
      </w:r>
      <w:bookmarkEnd w:id="174"/>
      <w:r w:rsidR="00FE444F">
        <w:rPr>
          <w:rFonts w:asciiTheme="majorHAnsi" w:hAnsiTheme="majorHAnsi" w:cstheme="majorHAnsi"/>
          <w:sz w:val="22"/>
          <w:szCs w:val="22"/>
        </w:rPr>
        <w:t>s.</w:t>
      </w:r>
    </w:p>
    <w:p w14:paraId="11E51AD2" w14:textId="4C613F4E" w:rsidR="00A71D8E" w:rsidRPr="00261FEB" w:rsidRDefault="003E5267" w:rsidP="000002AF">
      <w:pPr>
        <w:pStyle w:val="BodyText"/>
        <w:rPr>
          <w:rFonts w:asciiTheme="majorHAnsi" w:hAnsiTheme="majorHAnsi" w:cstheme="majorHAnsi"/>
          <w:b/>
          <w:bCs/>
          <w:sz w:val="22"/>
          <w:szCs w:val="22"/>
        </w:rPr>
      </w:pPr>
      <w:r w:rsidRPr="00261FEB">
        <w:rPr>
          <w:rFonts w:asciiTheme="majorHAnsi" w:hAnsiTheme="majorHAnsi" w:cstheme="majorHAnsi"/>
          <w:b/>
          <w:bCs/>
          <w:sz w:val="22"/>
          <w:szCs w:val="22"/>
        </w:rPr>
        <w:t>References</w:t>
      </w:r>
      <w:r w:rsidR="00DB1779" w:rsidRPr="00261FEB">
        <w:rPr>
          <w:rFonts w:asciiTheme="majorHAnsi" w:hAnsiTheme="majorHAnsi" w:cstheme="majorHAnsi"/>
          <w:b/>
          <w:bCs/>
          <w:sz w:val="22"/>
          <w:szCs w:val="22"/>
        </w:rPr>
        <w:t>:</w:t>
      </w:r>
    </w:p>
    <w:p w14:paraId="0D00A9C5" w14:textId="77777777" w:rsidR="00536C2B" w:rsidRPr="00536C2B" w:rsidRDefault="00A71D8E" w:rsidP="00536C2B">
      <w:pPr>
        <w:pStyle w:val="EndNoteBibliography"/>
        <w:spacing w:after="0"/>
        <w:ind w:left="720" w:hanging="720"/>
        <w:rPr>
          <w:noProof/>
        </w:rPr>
      </w:pPr>
      <w:r w:rsidRPr="00AD1FA0">
        <w:rPr>
          <w:rFonts w:asciiTheme="majorHAnsi" w:hAnsiTheme="majorHAnsi" w:cstheme="majorHAnsi"/>
          <w:sz w:val="22"/>
          <w:szCs w:val="22"/>
        </w:rPr>
        <w:fldChar w:fldCharType="begin"/>
      </w:r>
      <w:r w:rsidRPr="00AD1FA0">
        <w:rPr>
          <w:rFonts w:asciiTheme="majorHAnsi" w:hAnsiTheme="majorHAnsi" w:cstheme="majorHAnsi"/>
          <w:sz w:val="22"/>
          <w:szCs w:val="22"/>
        </w:rPr>
        <w:instrText xml:space="preserve"> ADDIN EN.REFLIST </w:instrText>
      </w:r>
      <w:r w:rsidRPr="00AD1FA0">
        <w:rPr>
          <w:rFonts w:asciiTheme="majorHAnsi" w:hAnsiTheme="majorHAnsi" w:cstheme="majorHAnsi"/>
          <w:sz w:val="22"/>
          <w:szCs w:val="22"/>
        </w:rPr>
        <w:fldChar w:fldCharType="separate"/>
      </w:r>
      <w:r w:rsidR="00536C2B" w:rsidRPr="00536C2B">
        <w:rPr>
          <w:noProof/>
        </w:rPr>
        <w:t>1.</w:t>
      </w:r>
      <w:r w:rsidR="00536C2B" w:rsidRPr="00536C2B">
        <w:rPr>
          <w:noProof/>
        </w:rPr>
        <w:tab/>
        <w:t xml:space="preserve">Dunlop D. Eight-six Cases of Addison's Disease. </w:t>
      </w:r>
      <w:r w:rsidR="00536C2B" w:rsidRPr="00536C2B">
        <w:rPr>
          <w:i/>
          <w:noProof/>
        </w:rPr>
        <w:t>British medical journal</w:t>
      </w:r>
      <w:r w:rsidR="00536C2B" w:rsidRPr="00536C2B">
        <w:rPr>
          <w:noProof/>
        </w:rPr>
        <w:t>.</w:t>
      </w:r>
      <w:r w:rsidR="00536C2B" w:rsidRPr="00536C2B">
        <w:rPr>
          <w:i/>
          <w:noProof/>
        </w:rPr>
        <w:t xml:space="preserve"> </w:t>
      </w:r>
      <w:r w:rsidR="00536C2B" w:rsidRPr="00536C2B">
        <w:rPr>
          <w:noProof/>
        </w:rPr>
        <w:t>1963;2(5362):887.</w:t>
      </w:r>
    </w:p>
    <w:p w14:paraId="05AC4E9D" w14:textId="77777777" w:rsidR="00536C2B" w:rsidRPr="00536C2B" w:rsidRDefault="00536C2B" w:rsidP="00536C2B">
      <w:pPr>
        <w:pStyle w:val="EndNoteBibliography"/>
        <w:spacing w:after="0"/>
        <w:ind w:left="720" w:hanging="720"/>
        <w:rPr>
          <w:noProof/>
        </w:rPr>
      </w:pPr>
      <w:r w:rsidRPr="00536C2B">
        <w:rPr>
          <w:noProof/>
        </w:rPr>
        <w:t>2.</w:t>
      </w:r>
      <w:r w:rsidRPr="00536C2B">
        <w:rPr>
          <w:noProof/>
        </w:rPr>
        <w:tab/>
        <w:t xml:space="preserve">Betterle C, Morlin L. Autoimmune Addison’s disease. </w:t>
      </w:r>
      <w:r w:rsidRPr="00536C2B">
        <w:rPr>
          <w:i/>
          <w:noProof/>
        </w:rPr>
        <w:t>Pediatric Adrenal Diseases</w:t>
      </w:r>
      <w:r w:rsidRPr="00536C2B">
        <w:rPr>
          <w:noProof/>
        </w:rPr>
        <w:t>.</w:t>
      </w:r>
      <w:r w:rsidRPr="00536C2B">
        <w:rPr>
          <w:i/>
          <w:noProof/>
        </w:rPr>
        <w:t xml:space="preserve"> </w:t>
      </w:r>
      <w:r w:rsidRPr="00536C2B">
        <w:rPr>
          <w:noProof/>
        </w:rPr>
        <w:t>2011;20:161-172.</w:t>
      </w:r>
    </w:p>
    <w:p w14:paraId="6750F73A" w14:textId="77777777" w:rsidR="00536C2B" w:rsidRPr="00536C2B" w:rsidRDefault="00536C2B" w:rsidP="00536C2B">
      <w:pPr>
        <w:pStyle w:val="EndNoteBibliography"/>
        <w:spacing w:after="0"/>
        <w:ind w:left="720" w:hanging="720"/>
        <w:rPr>
          <w:noProof/>
        </w:rPr>
      </w:pPr>
      <w:r w:rsidRPr="00536C2B">
        <w:rPr>
          <w:noProof/>
        </w:rPr>
        <w:t>3.</w:t>
      </w:r>
      <w:r w:rsidRPr="00536C2B">
        <w:rPr>
          <w:noProof/>
        </w:rPr>
        <w:tab/>
        <w:t xml:space="preserve">Mofokeng TR, Beshyah SA, Mahomed F, Ndlovu KC, Ross IL. Significant barriers to diagnosis and management of adrenal insufficiency in Africa. </w:t>
      </w:r>
      <w:r w:rsidRPr="00536C2B">
        <w:rPr>
          <w:i/>
          <w:noProof/>
        </w:rPr>
        <w:t>Endocrine connections</w:t>
      </w:r>
      <w:r w:rsidRPr="00536C2B">
        <w:rPr>
          <w:noProof/>
        </w:rPr>
        <w:t>.</w:t>
      </w:r>
      <w:r w:rsidRPr="00536C2B">
        <w:rPr>
          <w:i/>
          <w:noProof/>
        </w:rPr>
        <w:t xml:space="preserve"> </w:t>
      </w:r>
      <w:r w:rsidRPr="00536C2B">
        <w:rPr>
          <w:noProof/>
        </w:rPr>
        <w:t>2020;9(5):445-456.</w:t>
      </w:r>
    </w:p>
    <w:p w14:paraId="40E44F4A" w14:textId="77777777" w:rsidR="00536C2B" w:rsidRPr="00536C2B" w:rsidRDefault="00536C2B" w:rsidP="00536C2B">
      <w:pPr>
        <w:pStyle w:val="EndNoteBibliography"/>
        <w:spacing w:after="0"/>
        <w:ind w:left="720" w:hanging="720"/>
        <w:rPr>
          <w:noProof/>
        </w:rPr>
      </w:pPr>
      <w:r w:rsidRPr="00536C2B">
        <w:rPr>
          <w:noProof/>
        </w:rPr>
        <w:t>4.</w:t>
      </w:r>
      <w:r w:rsidRPr="00536C2B">
        <w:rPr>
          <w:noProof/>
        </w:rPr>
        <w:tab/>
        <w:t xml:space="preserve">Mofokeng TRP, Ndlovu KCZ, Beshyah SA, Ross IL. Tiered healthcare in South Africa exposes deficiencies in management and more patients with infectious etiology of primary adrenal insufficiency. </w:t>
      </w:r>
      <w:r w:rsidRPr="00536C2B">
        <w:rPr>
          <w:i/>
          <w:noProof/>
        </w:rPr>
        <w:t>Plos one</w:t>
      </w:r>
      <w:r w:rsidRPr="00536C2B">
        <w:rPr>
          <w:noProof/>
        </w:rPr>
        <w:t>.</w:t>
      </w:r>
      <w:r w:rsidRPr="00536C2B">
        <w:rPr>
          <w:i/>
          <w:noProof/>
        </w:rPr>
        <w:t xml:space="preserve"> </w:t>
      </w:r>
      <w:r w:rsidRPr="00536C2B">
        <w:rPr>
          <w:noProof/>
        </w:rPr>
        <w:t>2020;15(11):e0241845.</w:t>
      </w:r>
    </w:p>
    <w:p w14:paraId="719A12B0" w14:textId="77777777" w:rsidR="00536C2B" w:rsidRPr="00536C2B" w:rsidRDefault="00536C2B" w:rsidP="00536C2B">
      <w:pPr>
        <w:pStyle w:val="EndNoteBibliography"/>
        <w:spacing w:after="0"/>
        <w:ind w:left="720" w:hanging="720"/>
        <w:rPr>
          <w:noProof/>
        </w:rPr>
      </w:pPr>
      <w:r w:rsidRPr="00536C2B">
        <w:rPr>
          <w:noProof/>
        </w:rPr>
        <w:lastRenderedPageBreak/>
        <w:t>5.</w:t>
      </w:r>
      <w:r w:rsidRPr="00536C2B">
        <w:rPr>
          <w:noProof/>
        </w:rPr>
        <w:tab/>
        <w:t xml:space="preserve">Sinha U, Sengupta N, Mukhopadhyay P, Roy KS. Human immunodeficiency virus endocrinopathy. </w:t>
      </w:r>
      <w:r w:rsidRPr="00536C2B">
        <w:rPr>
          <w:i/>
          <w:noProof/>
        </w:rPr>
        <w:t>Indian journal of endocrinology and metabolism</w:t>
      </w:r>
      <w:r w:rsidRPr="00536C2B">
        <w:rPr>
          <w:noProof/>
        </w:rPr>
        <w:t>.</w:t>
      </w:r>
      <w:r w:rsidRPr="00536C2B">
        <w:rPr>
          <w:i/>
          <w:noProof/>
        </w:rPr>
        <w:t xml:space="preserve"> </w:t>
      </w:r>
      <w:r w:rsidRPr="00536C2B">
        <w:rPr>
          <w:noProof/>
        </w:rPr>
        <w:t>2011;15(4):251.</w:t>
      </w:r>
    </w:p>
    <w:p w14:paraId="2F9D3BEE" w14:textId="77777777" w:rsidR="00536C2B" w:rsidRPr="00536C2B" w:rsidRDefault="00536C2B" w:rsidP="00536C2B">
      <w:pPr>
        <w:pStyle w:val="EndNoteBibliography"/>
        <w:spacing w:after="0"/>
        <w:ind w:left="720" w:hanging="720"/>
        <w:rPr>
          <w:noProof/>
        </w:rPr>
      </w:pPr>
      <w:r w:rsidRPr="00536C2B">
        <w:rPr>
          <w:noProof/>
        </w:rPr>
        <w:t>6.</w:t>
      </w:r>
      <w:r w:rsidRPr="00536C2B">
        <w:rPr>
          <w:noProof/>
        </w:rPr>
        <w:tab/>
        <w:t xml:space="preserve">Nieman LK, Lacroix A, Martin K. Clinical manifestations of adrenal insufficiency in adults. </w:t>
      </w:r>
      <w:r w:rsidRPr="00536C2B">
        <w:rPr>
          <w:i/>
          <w:noProof/>
        </w:rPr>
        <w:t>Retrieved March</w:t>
      </w:r>
      <w:r w:rsidRPr="00536C2B">
        <w:rPr>
          <w:noProof/>
        </w:rPr>
        <w:t>.</w:t>
      </w:r>
      <w:r w:rsidRPr="00536C2B">
        <w:rPr>
          <w:i/>
          <w:noProof/>
        </w:rPr>
        <w:t xml:space="preserve"> </w:t>
      </w:r>
      <w:r w:rsidRPr="00536C2B">
        <w:rPr>
          <w:noProof/>
        </w:rPr>
        <w:t>2018.</w:t>
      </w:r>
    </w:p>
    <w:p w14:paraId="29DFD354" w14:textId="77777777" w:rsidR="00536C2B" w:rsidRPr="00536C2B" w:rsidRDefault="00536C2B" w:rsidP="00536C2B">
      <w:pPr>
        <w:pStyle w:val="EndNoteBibliography"/>
        <w:spacing w:after="0"/>
        <w:ind w:left="720" w:hanging="720"/>
        <w:rPr>
          <w:noProof/>
        </w:rPr>
      </w:pPr>
      <w:r w:rsidRPr="00536C2B">
        <w:rPr>
          <w:noProof/>
        </w:rPr>
        <w:t>7.</w:t>
      </w:r>
      <w:r w:rsidRPr="00536C2B">
        <w:rPr>
          <w:noProof/>
        </w:rPr>
        <w:tab/>
        <w:t xml:space="preserve">Hofbauer LC, Heufelder AE. Endocrine implications of human immunodeficiency virus infection. </w:t>
      </w:r>
      <w:r w:rsidRPr="00536C2B">
        <w:rPr>
          <w:i/>
          <w:noProof/>
        </w:rPr>
        <w:t>Medicine</w:t>
      </w:r>
      <w:r w:rsidRPr="00536C2B">
        <w:rPr>
          <w:noProof/>
        </w:rPr>
        <w:t>.</w:t>
      </w:r>
      <w:r w:rsidRPr="00536C2B">
        <w:rPr>
          <w:i/>
          <w:noProof/>
        </w:rPr>
        <w:t xml:space="preserve"> </w:t>
      </w:r>
      <w:r w:rsidRPr="00536C2B">
        <w:rPr>
          <w:noProof/>
        </w:rPr>
        <w:t>1996;75(5):262-278.</w:t>
      </w:r>
    </w:p>
    <w:p w14:paraId="0F2264F7" w14:textId="77777777" w:rsidR="00536C2B" w:rsidRPr="00536C2B" w:rsidRDefault="00536C2B" w:rsidP="00536C2B">
      <w:pPr>
        <w:pStyle w:val="EndNoteBibliography"/>
        <w:spacing w:after="0"/>
        <w:ind w:left="720" w:hanging="720"/>
        <w:rPr>
          <w:noProof/>
        </w:rPr>
      </w:pPr>
      <w:r w:rsidRPr="00536C2B">
        <w:rPr>
          <w:noProof/>
        </w:rPr>
        <w:t>8.</w:t>
      </w:r>
      <w:r w:rsidRPr="00536C2B">
        <w:rPr>
          <w:noProof/>
        </w:rPr>
        <w:tab/>
        <w:t xml:space="preserve">Afreen B, Khan KA, Riaz A. Adrenal insufficiency in Pakistani HIV infected patients. </w:t>
      </w:r>
      <w:r w:rsidRPr="00536C2B">
        <w:rPr>
          <w:i/>
          <w:noProof/>
        </w:rPr>
        <w:t>Journal of Ayub Medical College Abbottabad</w:t>
      </w:r>
      <w:r w:rsidRPr="00536C2B">
        <w:rPr>
          <w:noProof/>
        </w:rPr>
        <w:t>.</w:t>
      </w:r>
      <w:r w:rsidRPr="00536C2B">
        <w:rPr>
          <w:i/>
          <w:noProof/>
        </w:rPr>
        <w:t xml:space="preserve"> </w:t>
      </w:r>
      <w:r w:rsidRPr="00536C2B">
        <w:rPr>
          <w:noProof/>
        </w:rPr>
        <w:t>2017;29(3):428-431.</w:t>
      </w:r>
    </w:p>
    <w:p w14:paraId="5502C2A4" w14:textId="77777777" w:rsidR="00536C2B" w:rsidRPr="00536C2B" w:rsidRDefault="00536C2B" w:rsidP="00536C2B">
      <w:pPr>
        <w:pStyle w:val="EndNoteBibliography"/>
        <w:spacing w:after="0"/>
        <w:ind w:left="720" w:hanging="720"/>
        <w:rPr>
          <w:noProof/>
        </w:rPr>
      </w:pPr>
      <w:r w:rsidRPr="00536C2B">
        <w:rPr>
          <w:noProof/>
        </w:rPr>
        <w:t>9.</w:t>
      </w:r>
      <w:r w:rsidRPr="00536C2B">
        <w:rPr>
          <w:noProof/>
        </w:rPr>
        <w:tab/>
        <w:t xml:space="preserve">Odeniyi I, Fasanmade O, Ajala M, Ohwovoriole A. Adrenocortical function in Nigerians with human immunodeficiency virus infection. </w:t>
      </w:r>
      <w:r w:rsidRPr="00536C2B">
        <w:rPr>
          <w:i/>
          <w:noProof/>
        </w:rPr>
        <w:t>Ghana Medical Journal</w:t>
      </w:r>
      <w:r w:rsidRPr="00536C2B">
        <w:rPr>
          <w:noProof/>
        </w:rPr>
        <w:t>.</w:t>
      </w:r>
      <w:r w:rsidRPr="00536C2B">
        <w:rPr>
          <w:i/>
          <w:noProof/>
        </w:rPr>
        <w:t xml:space="preserve"> </w:t>
      </w:r>
      <w:r w:rsidRPr="00536C2B">
        <w:rPr>
          <w:noProof/>
        </w:rPr>
        <w:t>2013;47(4):171.</w:t>
      </w:r>
    </w:p>
    <w:p w14:paraId="0E27CFF3" w14:textId="77777777" w:rsidR="00536C2B" w:rsidRPr="00536C2B" w:rsidRDefault="00536C2B" w:rsidP="00536C2B">
      <w:pPr>
        <w:pStyle w:val="EndNoteBibliography"/>
        <w:spacing w:after="0"/>
        <w:ind w:left="720" w:hanging="720"/>
        <w:rPr>
          <w:noProof/>
        </w:rPr>
      </w:pPr>
      <w:r w:rsidRPr="00536C2B">
        <w:rPr>
          <w:noProof/>
        </w:rPr>
        <w:t>10.</w:t>
      </w:r>
      <w:r w:rsidRPr="00536C2B">
        <w:rPr>
          <w:noProof/>
        </w:rPr>
        <w:tab/>
        <w:t xml:space="preserve">Goliber T. The status of the HIV/AIDS epidemic in Sub-Saharan Africa. </w:t>
      </w:r>
      <w:r w:rsidRPr="00536C2B">
        <w:rPr>
          <w:i/>
          <w:noProof/>
        </w:rPr>
        <w:t>Population Reference Bureau</w:t>
      </w:r>
      <w:r w:rsidRPr="00536C2B">
        <w:rPr>
          <w:noProof/>
        </w:rPr>
        <w:t>.</w:t>
      </w:r>
      <w:r w:rsidRPr="00536C2B">
        <w:rPr>
          <w:i/>
          <w:noProof/>
        </w:rPr>
        <w:t xml:space="preserve"> </w:t>
      </w:r>
      <w:r w:rsidRPr="00536C2B">
        <w:rPr>
          <w:noProof/>
        </w:rPr>
        <w:t>2002.</w:t>
      </w:r>
    </w:p>
    <w:p w14:paraId="2CBAC8AD" w14:textId="77777777" w:rsidR="00536C2B" w:rsidRPr="00536C2B" w:rsidRDefault="00536C2B" w:rsidP="00536C2B">
      <w:pPr>
        <w:pStyle w:val="EndNoteBibliography"/>
        <w:spacing w:after="0"/>
        <w:ind w:left="720" w:hanging="720"/>
        <w:rPr>
          <w:noProof/>
        </w:rPr>
      </w:pPr>
      <w:r w:rsidRPr="00536C2B">
        <w:rPr>
          <w:noProof/>
        </w:rPr>
        <w:t>11.</w:t>
      </w:r>
      <w:r w:rsidRPr="00536C2B">
        <w:rPr>
          <w:noProof/>
        </w:rPr>
        <w:tab/>
        <w:t xml:space="preserve">Jani C, Patel K, Walker A, Singh H, Al Omari O, Crowley C, Marshall DC, Goodall R, Rupal A, Salciccioli JD. Trends of HIV mortality between 2001 and 2018: An observational analysis. </w:t>
      </w:r>
      <w:r w:rsidRPr="00536C2B">
        <w:rPr>
          <w:i/>
          <w:noProof/>
        </w:rPr>
        <w:t>Tropical Medicine and Infectious Disease</w:t>
      </w:r>
      <w:r w:rsidRPr="00536C2B">
        <w:rPr>
          <w:noProof/>
        </w:rPr>
        <w:t>.</w:t>
      </w:r>
      <w:r w:rsidRPr="00536C2B">
        <w:rPr>
          <w:i/>
          <w:noProof/>
        </w:rPr>
        <w:t xml:space="preserve"> </w:t>
      </w:r>
      <w:r w:rsidRPr="00536C2B">
        <w:rPr>
          <w:noProof/>
        </w:rPr>
        <w:t>2021;6(4):173.</w:t>
      </w:r>
    </w:p>
    <w:p w14:paraId="2CEBFC58" w14:textId="77777777" w:rsidR="00536C2B" w:rsidRPr="00536C2B" w:rsidRDefault="00536C2B" w:rsidP="00536C2B">
      <w:pPr>
        <w:pStyle w:val="EndNoteBibliography"/>
        <w:spacing w:after="0"/>
        <w:ind w:left="720" w:hanging="720"/>
        <w:rPr>
          <w:noProof/>
        </w:rPr>
      </w:pPr>
      <w:r w:rsidRPr="00536C2B">
        <w:rPr>
          <w:noProof/>
        </w:rPr>
        <w:t>12.</w:t>
      </w:r>
      <w:r w:rsidRPr="00536C2B">
        <w:rPr>
          <w:noProof/>
        </w:rPr>
        <w:tab/>
        <w:t xml:space="preserve">Boulle A, Schomaker M, May MT, Hogg RS, Shepherd BE, Monge S, Keiser O, Lampe FC, Giddy J, Ndirangu J. Mortality in patients with HIV-1 infection starting antiretroviral therapy in South Africa, Europe, or North America: a collaborative analysis of prospective studies. </w:t>
      </w:r>
      <w:r w:rsidRPr="00536C2B">
        <w:rPr>
          <w:i/>
          <w:noProof/>
        </w:rPr>
        <w:t>PLoS medicine</w:t>
      </w:r>
      <w:r w:rsidRPr="00536C2B">
        <w:rPr>
          <w:noProof/>
        </w:rPr>
        <w:t>.</w:t>
      </w:r>
      <w:r w:rsidRPr="00536C2B">
        <w:rPr>
          <w:i/>
          <w:noProof/>
        </w:rPr>
        <w:t xml:space="preserve"> </w:t>
      </w:r>
      <w:r w:rsidRPr="00536C2B">
        <w:rPr>
          <w:noProof/>
        </w:rPr>
        <w:t>2014;11(9):e1001718.</w:t>
      </w:r>
    </w:p>
    <w:p w14:paraId="30D340CA" w14:textId="77777777" w:rsidR="00536C2B" w:rsidRPr="00536C2B" w:rsidRDefault="00536C2B" w:rsidP="00536C2B">
      <w:pPr>
        <w:pStyle w:val="EndNoteBibliography"/>
        <w:spacing w:after="0"/>
        <w:ind w:left="720" w:hanging="720"/>
        <w:rPr>
          <w:noProof/>
        </w:rPr>
      </w:pPr>
      <w:r w:rsidRPr="00536C2B">
        <w:rPr>
          <w:noProof/>
        </w:rPr>
        <w:t>13.</w:t>
      </w:r>
      <w:r w:rsidRPr="00536C2B">
        <w:rPr>
          <w:noProof/>
        </w:rPr>
        <w:tab/>
        <w:t xml:space="preserve">Lousada LM, Mendonca BB, Bachega TA. Adrenal crisis and mortality rate in adrenal insufficiency and congenital adrenal hyperplasia. </w:t>
      </w:r>
      <w:r w:rsidRPr="00536C2B">
        <w:rPr>
          <w:i/>
          <w:noProof/>
        </w:rPr>
        <w:t>Archives of Endocrinology and Metabolism</w:t>
      </w:r>
      <w:r w:rsidRPr="00536C2B">
        <w:rPr>
          <w:noProof/>
        </w:rPr>
        <w:t>.</w:t>
      </w:r>
      <w:r w:rsidRPr="00536C2B">
        <w:rPr>
          <w:i/>
          <w:noProof/>
        </w:rPr>
        <w:t xml:space="preserve"> </w:t>
      </w:r>
      <w:r w:rsidRPr="00536C2B">
        <w:rPr>
          <w:noProof/>
        </w:rPr>
        <w:t>2021;65:488-494.</w:t>
      </w:r>
    </w:p>
    <w:p w14:paraId="6651D67D" w14:textId="77777777" w:rsidR="00536C2B" w:rsidRPr="00536C2B" w:rsidRDefault="00536C2B" w:rsidP="00536C2B">
      <w:pPr>
        <w:pStyle w:val="EndNoteBibliography"/>
        <w:spacing w:after="0"/>
        <w:ind w:left="720" w:hanging="720"/>
        <w:rPr>
          <w:noProof/>
        </w:rPr>
      </w:pPr>
      <w:r w:rsidRPr="00536C2B">
        <w:rPr>
          <w:noProof/>
        </w:rPr>
        <w:t>14.</w:t>
      </w:r>
      <w:r w:rsidRPr="00536C2B">
        <w:rPr>
          <w:noProof/>
        </w:rPr>
        <w:tab/>
        <w:t xml:space="preserve">Bergthorsdottir R, Leonsson-Zachrisson M, Odén A, Johannsson G. Premature mortality in patients with Addison’s disease: a population-based study. </w:t>
      </w:r>
      <w:r w:rsidRPr="00536C2B">
        <w:rPr>
          <w:i/>
          <w:noProof/>
        </w:rPr>
        <w:t>The Journal of Clinical Endocrinology &amp; Metabolism</w:t>
      </w:r>
      <w:r w:rsidRPr="00536C2B">
        <w:rPr>
          <w:noProof/>
        </w:rPr>
        <w:t>.</w:t>
      </w:r>
      <w:r w:rsidRPr="00536C2B">
        <w:rPr>
          <w:i/>
          <w:noProof/>
        </w:rPr>
        <w:t xml:space="preserve"> </w:t>
      </w:r>
      <w:r w:rsidRPr="00536C2B">
        <w:rPr>
          <w:noProof/>
        </w:rPr>
        <w:t>2006;91(12):4849-4853.</w:t>
      </w:r>
    </w:p>
    <w:p w14:paraId="11D28594" w14:textId="77777777" w:rsidR="00536C2B" w:rsidRPr="00536C2B" w:rsidRDefault="00536C2B" w:rsidP="00536C2B">
      <w:pPr>
        <w:pStyle w:val="EndNoteBibliography"/>
        <w:spacing w:after="0"/>
        <w:ind w:left="720" w:hanging="720"/>
        <w:rPr>
          <w:noProof/>
        </w:rPr>
      </w:pPr>
      <w:r w:rsidRPr="00536C2B">
        <w:rPr>
          <w:noProof/>
        </w:rPr>
        <w:t>15.</w:t>
      </w:r>
      <w:r w:rsidRPr="00536C2B">
        <w:rPr>
          <w:noProof/>
        </w:rPr>
        <w:tab/>
        <w:t xml:space="preserve">Husebye ES, Pearce SH, Krone NP, Kämpe O. Adrenal insufficiency. </w:t>
      </w:r>
      <w:r w:rsidRPr="00536C2B">
        <w:rPr>
          <w:i/>
          <w:noProof/>
        </w:rPr>
        <w:t>The Lancet</w:t>
      </w:r>
      <w:r w:rsidRPr="00536C2B">
        <w:rPr>
          <w:noProof/>
        </w:rPr>
        <w:t>.</w:t>
      </w:r>
      <w:r w:rsidRPr="00536C2B">
        <w:rPr>
          <w:i/>
          <w:noProof/>
        </w:rPr>
        <w:t xml:space="preserve"> </w:t>
      </w:r>
      <w:r w:rsidRPr="00536C2B">
        <w:rPr>
          <w:noProof/>
        </w:rPr>
        <w:t>2021;397(10274):613-629.</w:t>
      </w:r>
    </w:p>
    <w:p w14:paraId="2D1F902D" w14:textId="77777777" w:rsidR="00536C2B" w:rsidRPr="00536C2B" w:rsidRDefault="00536C2B" w:rsidP="00536C2B">
      <w:pPr>
        <w:pStyle w:val="EndNoteBibliography"/>
        <w:spacing w:after="0"/>
        <w:ind w:left="720" w:hanging="720"/>
        <w:rPr>
          <w:noProof/>
        </w:rPr>
      </w:pPr>
      <w:r w:rsidRPr="00536C2B">
        <w:rPr>
          <w:noProof/>
        </w:rPr>
        <w:t>16.</w:t>
      </w:r>
      <w:r w:rsidRPr="00536C2B">
        <w:rPr>
          <w:noProof/>
        </w:rPr>
        <w:tab/>
        <w:t xml:space="preserve">Karmpaliotis D, Kirtane AJ, Ruisi CP, Polonsky T, Malhotra A, Talmor D, Kosmidou I, Jarolim P, de Lemos JA, Sabatine MS, Gibson CM, Morrow D. Diagnostic and prognostic utility of brain natriuretic Peptide in subjects admitted to the ICU with hypoxic respiratory failure due to noncardiogenic and cardiogenic pulmonary edema. </w:t>
      </w:r>
      <w:r w:rsidRPr="00536C2B">
        <w:rPr>
          <w:i/>
          <w:noProof/>
        </w:rPr>
        <w:t>Chest</w:t>
      </w:r>
      <w:r w:rsidRPr="00536C2B">
        <w:rPr>
          <w:noProof/>
        </w:rPr>
        <w:t>.</w:t>
      </w:r>
      <w:r w:rsidRPr="00536C2B">
        <w:rPr>
          <w:i/>
          <w:noProof/>
        </w:rPr>
        <w:t xml:space="preserve"> </w:t>
      </w:r>
      <w:r w:rsidRPr="00536C2B">
        <w:rPr>
          <w:noProof/>
        </w:rPr>
        <w:t>2007;131(4):964-971.</w:t>
      </w:r>
    </w:p>
    <w:p w14:paraId="184C6FD0" w14:textId="77777777" w:rsidR="00536C2B" w:rsidRPr="009508A5" w:rsidRDefault="00536C2B" w:rsidP="00536C2B">
      <w:pPr>
        <w:pStyle w:val="EndNoteBibliography"/>
        <w:spacing w:after="0"/>
        <w:ind w:left="720" w:hanging="720"/>
        <w:rPr>
          <w:noProof/>
          <w:lang w:val="it-IT"/>
        </w:rPr>
      </w:pPr>
      <w:r w:rsidRPr="00536C2B">
        <w:rPr>
          <w:noProof/>
        </w:rPr>
        <w:t>17.</w:t>
      </w:r>
      <w:r w:rsidRPr="00536C2B">
        <w:rPr>
          <w:noProof/>
        </w:rPr>
        <w:tab/>
        <w:t xml:space="preserve">Cavalcanti DM, Lotufo CM, Borelli P, Tavassi AMC, Pereira AL, Markus RP, Farsky SH. Adrenal deficiency alters mechanisms of neutrophil mobilization. </w:t>
      </w:r>
      <w:r w:rsidRPr="00536C2B">
        <w:rPr>
          <w:i/>
          <w:noProof/>
        </w:rPr>
        <w:t>Molecular and cellular endocrinology</w:t>
      </w:r>
      <w:r w:rsidRPr="00536C2B">
        <w:rPr>
          <w:noProof/>
        </w:rPr>
        <w:t>.</w:t>
      </w:r>
      <w:r w:rsidRPr="00536C2B">
        <w:rPr>
          <w:i/>
          <w:noProof/>
        </w:rPr>
        <w:t xml:space="preserve"> </w:t>
      </w:r>
      <w:r w:rsidRPr="009508A5">
        <w:rPr>
          <w:noProof/>
          <w:lang w:val="it-IT"/>
        </w:rPr>
        <w:t>2006;249(1-2):32-39.</w:t>
      </w:r>
    </w:p>
    <w:p w14:paraId="515ECC2C" w14:textId="77777777" w:rsidR="00536C2B" w:rsidRPr="009508A5" w:rsidRDefault="00536C2B" w:rsidP="00536C2B">
      <w:pPr>
        <w:pStyle w:val="EndNoteBibliography"/>
        <w:spacing w:after="0"/>
        <w:ind w:left="720" w:hanging="720"/>
        <w:rPr>
          <w:noProof/>
          <w:lang w:val="it-IT"/>
        </w:rPr>
      </w:pPr>
      <w:r w:rsidRPr="009508A5">
        <w:rPr>
          <w:noProof/>
          <w:lang w:val="it-IT"/>
        </w:rPr>
        <w:t>18.</w:t>
      </w:r>
      <w:r w:rsidRPr="009508A5">
        <w:rPr>
          <w:noProof/>
          <w:lang w:val="it-IT"/>
        </w:rPr>
        <w:tab/>
        <w:t xml:space="preserve">Ronchetti S, Ricci E, Migliorati G, Gentili M, Riccardi C. How glucocorticoids affect the neutrophil life. </w:t>
      </w:r>
      <w:r w:rsidRPr="009508A5">
        <w:rPr>
          <w:i/>
          <w:noProof/>
          <w:lang w:val="it-IT"/>
        </w:rPr>
        <w:t>International journal of molecular sciences</w:t>
      </w:r>
      <w:r w:rsidRPr="009508A5">
        <w:rPr>
          <w:noProof/>
          <w:lang w:val="it-IT"/>
        </w:rPr>
        <w:t>.</w:t>
      </w:r>
      <w:r w:rsidRPr="009508A5">
        <w:rPr>
          <w:i/>
          <w:noProof/>
          <w:lang w:val="it-IT"/>
        </w:rPr>
        <w:t xml:space="preserve"> </w:t>
      </w:r>
      <w:r w:rsidRPr="009508A5">
        <w:rPr>
          <w:noProof/>
          <w:lang w:val="it-IT"/>
        </w:rPr>
        <w:t>2018;19(12):4090.</w:t>
      </w:r>
    </w:p>
    <w:p w14:paraId="65EB9D08" w14:textId="77777777" w:rsidR="00536C2B" w:rsidRPr="00536C2B" w:rsidRDefault="00536C2B" w:rsidP="00536C2B">
      <w:pPr>
        <w:pStyle w:val="EndNoteBibliography"/>
        <w:ind w:left="720" w:hanging="720"/>
        <w:rPr>
          <w:noProof/>
        </w:rPr>
      </w:pPr>
      <w:r w:rsidRPr="009508A5">
        <w:rPr>
          <w:noProof/>
          <w:lang w:val="it-IT"/>
        </w:rPr>
        <w:t>19.</w:t>
      </w:r>
      <w:r w:rsidRPr="009508A5">
        <w:rPr>
          <w:noProof/>
          <w:lang w:val="it-IT"/>
        </w:rPr>
        <w:tab/>
        <w:t xml:space="preserve">Bancos I, Hazeldine J, Chortis V, Hampson P, Taylor AE, Lord JM, Arlt W. Primary adrenal insufficiency is associated with impaired natural killer cell function: a potential link to increased mortality. </w:t>
      </w:r>
      <w:r w:rsidRPr="00536C2B">
        <w:rPr>
          <w:i/>
          <w:noProof/>
        </w:rPr>
        <w:t>European journal of endocrinology</w:t>
      </w:r>
      <w:r w:rsidRPr="00536C2B">
        <w:rPr>
          <w:noProof/>
        </w:rPr>
        <w:t>.</w:t>
      </w:r>
      <w:r w:rsidRPr="00536C2B">
        <w:rPr>
          <w:i/>
          <w:noProof/>
        </w:rPr>
        <w:t xml:space="preserve"> </w:t>
      </w:r>
      <w:r w:rsidRPr="00536C2B">
        <w:rPr>
          <w:noProof/>
        </w:rPr>
        <w:t>2017;176(4):471-480.</w:t>
      </w:r>
    </w:p>
    <w:p w14:paraId="1D278AED" w14:textId="6A76AD84" w:rsidR="007C3F8C" w:rsidRDefault="00A71D8E" w:rsidP="001F1995">
      <w:pPr>
        <w:pStyle w:val="BodyText"/>
        <w:rPr>
          <w:rFonts w:asciiTheme="majorHAnsi" w:hAnsiTheme="majorHAnsi" w:cstheme="majorHAnsi"/>
          <w:sz w:val="22"/>
          <w:szCs w:val="22"/>
        </w:rPr>
      </w:pPr>
      <w:r w:rsidRPr="00AD1FA0">
        <w:rPr>
          <w:rFonts w:asciiTheme="majorHAnsi" w:hAnsiTheme="majorHAnsi" w:cstheme="majorHAnsi"/>
          <w:sz w:val="22"/>
          <w:szCs w:val="22"/>
        </w:rPr>
        <w:fldChar w:fldCharType="end"/>
      </w:r>
    </w:p>
    <w:p w14:paraId="59E78CE9" w14:textId="38D34C6C" w:rsidR="00546A21" w:rsidRDefault="00546A21" w:rsidP="001F1995">
      <w:pPr>
        <w:pStyle w:val="BodyText"/>
        <w:rPr>
          <w:rFonts w:asciiTheme="majorHAnsi" w:hAnsiTheme="majorHAnsi" w:cstheme="majorHAnsi"/>
          <w:sz w:val="22"/>
          <w:szCs w:val="22"/>
        </w:rPr>
      </w:pPr>
    </w:p>
    <w:p w14:paraId="67E9A4BE" w14:textId="323943B7" w:rsidR="00A329F3" w:rsidRDefault="00A329F3" w:rsidP="001F1995">
      <w:pPr>
        <w:pStyle w:val="BodyText"/>
        <w:rPr>
          <w:rFonts w:asciiTheme="majorHAnsi" w:hAnsiTheme="majorHAnsi" w:cstheme="majorHAnsi"/>
          <w:sz w:val="22"/>
          <w:szCs w:val="22"/>
        </w:rPr>
      </w:pPr>
    </w:p>
    <w:p w14:paraId="09620789" w14:textId="77777777" w:rsidR="00636F6E" w:rsidRDefault="00636F6E" w:rsidP="001F1995">
      <w:pPr>
        <w:pStyle w:val="BodyText"/>
        <w:rPr>
          <w:rFonts w:asciiTheme="majorHAnsi" w:hAnsiTheme="majorHAnsi" w:cstheme="majorHAnsi"/>
          <w:sz w:val="22"/>
          <w:szCs w:val="22"/>
        </w:rPr>
      </w:pPr>
    </w:p>
    <w:p w14:paraId="10C7C593" w14:textId="77777777" w:rsidR="005067C7" w:rsidRDefault="005067C7" w:rsidP="001F1995">
      <w:pPr>
        <w:pStyle w:val="BodyText"/>
        <w:rPr>
          <w:rFonts w:asciiTheme="majorHAnsi" w:hAnsiTheme="majorHAnsi" w:cstheme="majorHAnsi"/>
          <w:sz w:val="22"/>
          <w:szCs w:val="22"/>
        </w:rPr>
      </w:pPr>
    </w:p>
    <w:p w14:paraId="5AF351B9" w14:textId="77777777" w:rsidR="005067C7" w:rsidRDefault="005067C7" w:rsidP="001F1995">
      <w:pPr>
        <w:pStyle w:val="BodyText"/>
        <w:rPr>
          <w:rFonts w:asciiTheme="majorHAnsi" w:hAnsiTheme="majorHAnsi" w:cstheme="majorHAnsi"/>
          <w:sz w:val="22"/>
          <w:szCs w:val="22"/>
        </w:rPr>
      </w:pPr>
    </w:p>
    <w:p w14:paraId="4392FE53" w14:textId="6D5B9900" w:rsidR="00A329F3" w:rsidRDefault="00A329F3" w:rsidP="001F1995">
      <w:pPr>
        <w:pStyle w:val="BodyText"/>
        <w:rPr>
          <w:rFonts w:asciiTheme="majorHAnsi" w:hAnsiTheme="majorHAnsi" w:cstheme="majorHAnsi"/>
          <w:sz w:val="22"/>
          <w:szCs w:val="22"/>
        </w:rPr>
      </w:pPr>
    </w:p>
    <w:tbl>
      <w:tblPr>
        <w:tblpPr w:leftFromText="180" w:rightFromText="180" w:vertAnchor="page" w:horzAnchor="page" w:tblpX="1" w:tblpY="1454"/>
        <w:tblW w:w="22200" w:type="dxa"/>
        <w:tblLook w:val="04A0" w:firstRow="1" w:lastRow="0" w:firstColumn="1" w:lastColumn="0" w:noHBand="0" w:noVBand="1"/>
      </w:tblPr>
      <w:tblGrid>
        <w:gridCol w:w="4440"/>
        <w:gridCol w:w="2648"/>
        <w:gridCol w:w="6232"/>
        <w:gridCol w:w="4440"/>
        <w:gridCol w:w="4440"/>
      </w:tblGrid>
      <w:tr w:rsidR="00735A5A" w:rsidRPr="003874DB" w14:paraId="7B811445" w14:textId="77777777" w:rsidTr="00735A5A">
        <w:trPr>
          <w:trHeight w:val="320"/>
        </w:trPr>
        <w:tc>
          <w:tcPr>
            <w:tcW w:w="4440" w:type="dxa"/>
            <w:tcBorders>
              <w:top w:val="nil"/>
              <w:left w:val="nil"/>
              <w:bottom w:val="nil"/>
              <w:right w:val="nil"/>
            </w:tcBorders>
            <w:shd w:val="clear" w:color="auto" w:fill="auto"/>
            <w:noWrap/>
            <w:vAlign w:val="bottom"/>
            <w:hideMark/>
          </w:tcPr>
          <w:p w14:paraId="40496A6C" w14:textId="77777777" w:rsidR="00735A5A" w:rsidRPr="003874DB" w:rsidRDefault="00735A5A" w:rsidP="00735A5A">
            <w:pPr>
              <w:pStyle w:val="BodyText"/>
              <w:rPr>
                <w:b/>
                <w:bCs/>
                <w:lang w:val="en-ZA"/>
              </w:rPr>
            </w:pPr>
            <w:r>
              <w:rPr>
                <w:b/>
                <w:bCs/>
                <w:lang w:val="en-ZA"/>
              </w:rPr>
              <w:t xml:space="preserve">                                    </w:t>
            </w:r>
          </w:p>
        </w:tc>
        <w:tc>
          <w:tcPr>
            <w:tcW w:w="2648" w:type="dxa"/>
            <w:tcBorders>
              <w:top w:val="nil"/>
              <w:left w:val="nil"/>
              <w:bottom w:val="nil"/>
              <w:right w:val="nil"/>
            </w:tcBorders>
            <w:shd w:val="clear" w:color="auto" w:fill="auto"/>
            <w:noWrap/>
            <w:vAlign w:val="bottom"/>
            <w:hideMark/>
          </w:tcPr>
          <w:p w14:paraId="5B84859A" w14:textId="77777777" w:rsidR="00735A5A" w:rsidRPr="003874DB" w:rsidRDefault="00735A5A" w:rsidP="00735A5A">
            <w:pPr>
              <w:pStyle w:val="BodyText"/>
              <w:rPr>
                <w:b/>
                <w:bCs/>
                <w:lang w:val="en-ZA"/>
              </w:rPr>
            </w:pPr>
          </w:p>
        </w:tc>
        <w:tc>
          <w:tcPr>
            <w:tcW w:w="6232" w:type="dxa"/>
            <w:tcBorders>
              <w:top w:val="nil"/>
              <w:left w:val="nil"/>
              <w:bottom w:val="nil"/>
              <w:right w:val="nil"/>
            </w:tcBorders>
            <w:shd w:val="clear" w:color="auto" w:fill="auto"/>
            <w:noWrap/>
            <w:vAlign w:val="bottom"/>
            <w:hideMark/>
          </w:tcPr>
          <w:p w14:paraId="06065305" w14:textId="77777777" w:rsidR="00735A5A" w:rsidRPr="003874DB" w:rsidRDefault="00735A5A" w:rsidP="00735A5A">
            <w:pPr>
              <w:pStyle w:val="BodyText"/>
              <w:rPr>
                <w:b/>
                <w:bCs/>
                <w:lang w:val="en-ZA"/>
              </w:rPr>
            </w:pPr>
          </w:p>
        </w:tc>
        <w:tc>
          <w:tcPr>
            <w:tcW w:w="4440" w:type="dxa"/>
            <w:tcBorders>
              <w:top w:val="nil"/>
              <w:left w:val="nil"/>
              <w:bottom w:val="nil"/>
              <w:right w:val="nil"/>
            </w:tcBorders>
            <w:shd w:val="clear" w:color="auto" w:fill="auto"/>
            <w:noWrap/>
            <w:vAlign w:val="bottom"/>
            <w:hideMark/>
          </w:tcPr>
          <w:p w14:paraId="3BAB93C6" w14:textId="77777777" w:rsidR="00735A5A" w:rsidRPr="003874DB" w:rsidRDefault="00735A5A" w:rsidP="00735A5A">
            <w:pPr>
              <w:pStyle w:val="BodyText"/>
              <w:rPr>
                <w:b/>
                <w:bCs/>
                <w:lang w:val="en-ZA"/>
              </w:rPr>
            </w:pPr>
          </w:p>
        </w:tc>
        <w:tc>
          <w:tcPr>
            <w:tcW w:w="4440" w:type="dxa"/>
            <w:tcBorders>
              <w:top w:val="nil"/>
              <w:left w:val="nil"/>
              <w:bottom w:val="nil"/>
              <w:right w:val="nil"/>
            </w:tcBorders>
            <w:shd w:val="clear" w:color="auto" w:fill="auto"/>
            <w:noWrap/>
            <w:vAlign w:val="bottom"/>
            <w:hideMark/>
          </w:tcPr>
          <w:p w14:paraId="4050EC2B" w14:textId="77777777" w:rsidR="00735A5A" w:rsidRPr="003874DB" w:rsidRDefault="00735A5A" w:rsidP="00735A5A">
            <w:pPr>
              <w:pStyle w:val="BodyText"/>
              <w:rPr>
                <w:b/>
                <w:bCs/>
                <w:lang w:val="en-ZA"/>
              </w:rPr>
            </w:pPr>
          </w:p>
        </w:tc>
      </w:tr>
    </w:tbl>
    <w:p w14:paraId="2B26C276" w14:textId="6127DE14" w:rsidR="003C063D" w:rsidRDefault="003C063D" w:rsidP="00662E0B">
      <w:pPr>
        <w:pStyle w:val="BodyText"/>
      </w:pPr>
    </w:p>
    <w:sectPr w:rsidR="003C063D" w:rsidSect="00716D28">
      <w:headerReference w:type="default" r:id="rId17"/>
      <w:footerReference w:type="default" r:id="rId18"/>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seph B Sempa" w:date="2023-08-31T21:41:00Z" w:initials="JBS">
    <w:p w14:paraId="39822FFD" w14:textId="677B5D9D" w:rsidR="00477F66" w:rsidRDefault="00477F66">
      <w:pPr>
        <w:pStyle w:val="CommentText"/>
      </w:pPr>
      <w:r>
        <w:rPr>
          <w:rStyle w:val="CommentReference"/>
        </w:rPr>
        <w:annotationRef/>
      </w:r>
      <w:r>
        <w:t>I couldn’t use the dataset to re-draw this table because the variable we looked at was not well coded.</w:t>
      </w:r>
      <w:r w:rsidR="008665CF">
        <w:t xml:space="preserve"> I have attached the dataset with the categorization of Addison’</w:t>
      </w:r>
      <w:bookmarkStart w:id="3" w:name="_GoBack"/>
      <w:bookmarkEnd w:id="3"/>
      <w:r w:rsidR="008665CF">
        <w:t>s</w:t>
      </w:r>
    </w:p>
  </w:comment>
  <w:comment w:id="5" w:author="Joseph B Sempa" w:date="2023-08-31T21:03:00Z" w:initials="JBS">
    <w:p w14:paraId="62709972" w14:textId="239F55BB" w:rsidR="00E335BD" w:rsidRDefault="00E335BD">
      <w:pPr>
        <w:pStyle w:val="CommentText"/>
      </w:pPr>
      <w:r>
        <w:rPr>
          <w:rStyle w:val="CommentReference"/>
        </w:rPr>
        <w:annotationRef/>
      </w:r>
      <w:r>
        <w:t>Not recommended because we adjusted for variable that we used to define the outcome, Addison’s. I advise we drop this paragraph</w:t>
      </w:r>
    </w:p>
  </w:comment>
  <w:comment w:id="7" w:author="Joseph B Sempa" w:date="2023-08-31T21:40:00Z" w:initials="JBS">
    <w:p w14:paraId="4049909F" w14:textId="613DF25C" w:rsidR="0024258E" w:rsidRDefault="0024258E">
      <w:pPr>
        <w:pStyle w:val="CommentText"/>
      </w:pPr>
      <w:r>
        <w:rPr>
          <w:rStyle w:val="CommentReference"/>
        </w:rPr>
        <w:annotationRef/>
      </w:r>
    </w:p>
  </w:comment>
  <w:comment w:id="6" w:author="Joseph B Sempa" w:date="2023-08-31T21:40:00Z" w:initials="JBS">
    <w:p w14:paraId="1C851308" w14:textId="6A8E3853" w:rsidR="0024258E" w:rsidRDefault="0024258E">
      <w:pPr>
        <w:pStyle w:val="CommentText"/>
      </w:pPr>
      <w:r>
        <w:rPr>
          <w:rStyle w:val="CommentReference"/>
        </w:rPr>
        <w:annotationRef/>
      </w:r>
      <w:r>
        <w:t>I wouldn’t add these because we use them in determine Addison</w:t>
      </w:r>
      <w:r>
        <w:t>’</w:t>
      </w:r>
      <w:r>
        <w: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822FFD" w15:done="0"/>
  <w15:commentEx w15:paraId="62709972" w15:done="0"/>
  <w15:commentEx w15:paraId="4049909F" w15:done="0"/>
  <w15:commentEx w15:paraId="1C8513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822FFD" w16cid:durableId="289B87A2"/>
  <w16cid:commentId w16cid:paraId="62709972" w16cid:durableId="289B7EBB"/>
  <w16cid:commentId w16cid:paraId="4049909F" w16cid:durableId="289B874B"/>
  <w16cid:commentId w16cid:paraId="1C851308" w16cid:durableId="289B87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D1060" w14:textId="77777777" w:rsidR="00D726A9" w:rsidRDefault="00D726A9">
      <w:pPr>
        <w:spacing w:after="0"/>
      </w:pPr>
      <w:r>
        <w:separator/>
      </w:r>
    </w:p>
  </w:endnote>
  <w:endnote w:type="continuationSeparator" w:id="0">
    <w:p w14:paraId="2759C07E" w14:textId="77777777" w:rsidR="00D726A9" w:rsidRDefault="00D726A9">
      <w:pPr>
        <w:spacing w:after="0"/>
      </w:pPr>
      <w:r>
        <w:continuationSeparator/>
      </w:r>
    </w:p>
  </w:endnote>
  <w:endnote w:type="continuationNotice" w:id="1">
    <w:p w14:paraId="0F58193E" w14:textId="77777777" w:rsidR="00D726A9" w:rsidRDefault="00D726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8A33" w14:textId="26BC6937" w:rsidR="003D19B6" w:rsidRDefault="003D19B6" w:rsidP="00662E0B">
    <w:pPr>
      <w:pStyle w:val="Footer"/>
      <w:tabs>
        <w:tab w:val="clear" w:pos="4680"/>
        <w:tab w:val="clear" w:pos="9360"/>
        <w:tab w:val="left" w:pos="23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6564D" w14:textId="77777777" w:rsidR="00D726A9" w:rsidRDefault="00D726A9">
      <w:r>
        <w:separator/>
      </w:r>
    </w:p>
  </w:footnote>
  <w:footnote w:type="continuationSeparator" w:id="0">
    <w:p w14:paraId="76F46EE8" w14:textId="77777777" w:rsidR="00D726A9" w:rsidRDefault="00D726A9">
      <w:r>
        <w:continuationSeparator/>
      </w:r>
    </w:p>
  </w:footnote>
  <w:footnote w:type="continuationNotice" w:id="1">
    <w:p w14:paraId="7FB4D896" w14:textId="77777777" w:rsidR="00D726A9" w:rsidRDefault="00D726A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9CAE" w14:textId="05C87E29" w:rsidR="003D19B6" w:rsidRDefault="003D19B6"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7"/>
  </w:num>
  <w:num w:numId="6">
    <w:abstractNumId w:val="1"/>
  </w:num>
  <w:num w:numId="7">
    <w:abstractNumId w:val="5"/>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 Sempa">
    <w15:presenceInfo w15:providerId="None" w15:userId="Joseph B Sem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F95BE0D-58D5-421F-B641-4F74DDD0DC4D}"/>
    <w:docVar w:name="dgnword-eventsink" w:val="2395546222624"/>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Endocrine Review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3415&lt;/item&gt;&lt;item&gt;28948&lt;/item&gt;&lt;item&gt;29081&lt;/item&gt;&lt;item&gt;29083&lt;/item&gt;&lt;item&gt;29084&lt;/item&gt;&lt;item&gt;29086&lt;/item&gt;&lt;item&gt;29092&lt;/item&gt;&lt;item&gt;29093&lt;/item&gt;&lt;item&gt;29096&lt;/item&gt;&lt;item&gt;29102&lt;/item&gt;&lt;item&gt;29103&lt;/item&gt;&lt;item&gt;29105&lt;/item&gt;&lt;item&gt;29108&lt;/item&gt;&lt;item&gt;29113&lt;/item&gt;&lt;item&gt;29114&lt;/item&gt;&lt;item&gt;29117&lt;/item&gt;&lt;item&gt;29118&lt;/item&gt;&lt;item&gt;29119&lt;/item&gt;&lt;/record-ids&gt;&lt;/item&gt;&lt;/Libraries&gt;"/>
  </w:docVars>
  <w:rsids>
    <w:rsidRoot w:val="00C45C03"/>
    <w:rsid w:val="00000221"/>
    <w:rsid w:val="000002AF"/>
    <w:rsid w:val="000006F7"/>
    <w:rsid w:val="0000097C"/>
    <w:rsid w:val="00000A28"/>
    <w:rsid w:val="00001008"/>
    <w:rsid w:val="00001318"/>
    <w:rsid w:val="00001602"/>
    <w:rsid w:val="00001AD9"/>
    <w:rsid w:val="00002EC4"/>
    <w:rsid w:val="000032C6"/>
    <w:rsid w:val="00003961"/>
    <w:rsid w:val="00004029"/>
    <w:rsid w:val="000045F9"/>
    <w:rsid w:val="00004605"/>
    <w:rsid w:val="000048FD"/>
    <w:rsid w:val="00007B73"/>
    <w:rsid w:val="00011F77"/>
    <w:rsid w:val="00011FFE"/>
    <w:rsid w:val="00014647"/>
    <w:rsid w:val="00016667"/>
    <w:rsid w:val="000178DE"/>
    <w:rsid w:val="00020411"/>
    <w:rsid w:val="00020AC6"/>
    <w:rsid w:val="000218CC"/>
    <w:rsid w:val="00021DFE"/>
    <w:rsid w:val="00021EF7"/>
    <w:rsid w:val="00022390"/>
    <w:rsid w:val="000233DC"/>
    <w:rsid w:val="00024048"/>
    <w:rsid w:val="00024AE1"/>
    <w:rsid w:val="0002576F"/>
    <w:rsid w:val="00026306"/>
    <w:rsid w:val="00026B0B"/>
    <w:rsid w:val="00027C2C"/>
    <w:rsid w:val="00027FE7"/>
    <w:rsid w:val="00033055"/>
    <w:rsid w:val="0003357C"/>
    <w:rsid w:val="00033E27"/>
    <w:rsid w:val="00034AA0"/>
    <w:rsid w:val="000352BC"/>
    <w:rsid w:val="00035362"/>
    <w:rsid w:val="00035B35"/>
    <w:rsid w:val="000361BA"/>
    <w:rsid w:val="0003674B"/>
    <w:rsid w:val="00036CA7"/>
    <w:rsid w:val="00040320"/>
    <w:rsid w:val="00040416"/>
    <w:rsid w:val="00042819"/>
    <w:rsid w:val="00043176"/>
    <w:rsid w:val="00043BAC"/>
    <w:rsid w:val="00043F9E"/>
    <w:rsid w:val="00045037"/>
    <w:rsid w:val="000458E5"/>
    <w:rsid w:val="00045967"/>
    <w:rsid w:val="0004643E"/>
    <w:rsid w:val="0004699D"/>
    <w:rsid w:val="00046A2B"/>
    <w:rsid w:val="00046C57"/>
    <w:rsid w:val="000518B8"/>
    <w:rsid w:val="00051CE8"/>
    <w:rsid w:val="00053830"/>
    <w:rsid w:val="00054591"/>
    <w:rsid w:val="00054D92"/>
    <w:rsid w:val="00055416"/>
    <w:rsid w:val="00055D99"/>
    <w:rsid w:val="00056438"/>
    <w:rsid w:val="00057C6D"/>
    <w:rsid w:val="00057F95"/>
    <w:rsid w:val="00061635"/>
    <w:rsid w:val="00062919"/>
    <w:rsid w:val="000647E6"/>
    <w:rsid w:val="000662D9"/>
    <w:rsid w:val="000664BA"/>
    <w:rsid w:val="00066C33"/>
    <w:rsid w:val="00066E3B"/>
    <w:rsid w:val="000673BB"/>
    <w:rsid w:val="00067404"/>
    <w:rsid w:val="00067B48"/>
    <w:rsid w:val="000712CB"/>
    <w:rsid w:val="000731C8"/>
    <w:rsid w:val="0007377A"/>
    <w:rsid w:val="00073D93"/>
    <w:rsid w:val="00075C19"/>
    <w:rsid w:val="00075EFE"/>
    <w:rsid w:val="0007651E"/>
    <w:rsid w:val="00076F10"/>
    <w:rsid w:val="0007721A"/>
    <w:rsid w:val="00077F31"/>
    <w:rsid w:val="000815A5"/>
    <w:rsid w:val="00082CE6"/>
    <w:rsid w:val="000838CD"/>
    <w:rsid w:val="00083C7E"/>
    <w:rsid w:val="000845A9"/>
    <w:rsid w:val="000847FD"/>
    <w:rsid w:val="000879BB"/>
    <w:rsid w:val="00090EEC"/>
    <w:rsid w:val="000914AC"/>
    <w:rsid w:val="00091BFA"/>
    <w:rsid w:val="00092EDE"/>
    <w:rsid w:val="00092FC4"/>
    <w:rsid w:val="00094A22"/>
    <w:rsid w:val="000953D1"/>
    <w:rsid w:val="00096A97"/>
    <w:rsid w:val="00097176"/>
    <w:rsid w:val="000976A6"/>
    <w:rsid w:val="000976F1"/>
    <w:rsid w:val="00097C69"/>
    <w:rsid w:val="000A1684"/>
    <w:rsid w:val="000A218D"/>
    <w:rsid w:val="000A2365"/>
    <w:rsid w:val="000A2EA9"/>
    <w:rsid w:val="000A3284"/>
    <w:rsid w:val="000A4551"/>
    <w:rsid w:val="000A46AC"/>
    <w:rsid w:val="000A546F"/>
    <w:rsid w:val="000A5975"/>
    <w:rsid w:val="000A631D"/>
    <w:rsid w:val="000A6EEF"/>
    <w:rsid w:val="000A77DD"/>
    <w:rsid w:val="000B4BE5"/>
    <w:rsid w:val="000B4ECC"/>
    <w:rsid w:val="000B66D4"/>
    <w:rsid w:val="000B6830"/>
    <w:rsid w:val="000B7359"/>
    <w:rsid w:val="000C0B5D"/>
    <w:rsid w:val="000C10DF"/>
    <w:rsid w:val="000C34B4"/>
    <w:rsid w:val="000C3773"/>
    <w:rsid w:val="000C41E1"/>
    <w:rsid w:val="000C5994"/>
    <w:rsid w:val="000C5D34"/>
    <w:rsid w:val="000D019E"/>
    <w:rsid w:val="000E0846"/>
    <w:rsid w:val="000E1108"/>
    <w:rsid w:val="000E15C7"/>
    <w:rsid w:val="000E27E3"/>
    <w:rsid w:val="000E3406"/>
    <w:rsid w:val="000E38D9"/>
    <w:rsid w:val="000E3DD7"/>
    <w:rsid w:val="000E450A"/>
    <w:rsid w:val="000E46D9"/>
    <w:rsid w:val="000E4F82"/>
    <w:rsid w:val="000E6DD3"/>
    <w:rsid w:val="000F0770"/>
    <w:rsid w:val="000F11D4"/>
    <w:rsid w:val="000F1262"/>
    <w:rsid w:val="000F160D"/>
    <w:rsid w:val="000F2773"/>
    <w:rsid w:val="000F3281"/>
    <w:rsid w:val="000F360F"/>
    <w:rsid w:val="000F3FDF"/>
    <w:rsid w:val="000F4CFB"/>
    <w:rsid w:val="000F50DE"/>
    <w:rsid w:val="000F58E2"/>
    <w:rsid w:val="000F6A0D"/>
    <w:rsid w:val="000F7D98"/>
    <w:rsid w:val="00100402"/>
    <w:rsid w:val="00100F99"/>
    <w:rsid w:val="00101EE6"/>
    <w:rsid w:val="00104995"/>
    <w:rsid w:val="00104FF4"/>
    <w:rsid w:val="0010525D"/>
    <w:rsid w:val="00106415"/>
    <w:rsid w:val="00106697"/>
    <w:rsid w:val="00106FC7"/>
    <w:rsid w:val="0010795C"/>
    <w:rsid w:val="001116E6"/>
    <w:rsid w:val="00113135"/>
    <w:rsid w:val="00113944"/>
    <w:rsid w:val="00113BE3"/>
    <w:rsid w:val="00113F14"/>
    <w:rsid w:val="0011444F"/>
    <w:rsid w:val="0011721B"/>
    <w:rsid w:val="00117AE6"/>
    <w:rsid w:val="00117E72"/>
    <w:rsid w:val="00117E95"/>
    <w:rsid w:val="00120920"/>
    <w:rsid w:val="00120D55"/>
    <w:rsid w:val="00122B51"/>
    <w:rsid w:val="00123C97"/>
    <w:rsid w:val="00124334"/>
    <w:rsid w:val="00125463"/>
    <w:rsid w:val="00126D80"/>
    <w:rsid w:val="001277F5"/>
    <w:rsid w:val="00127815"/>
    <w:rsid w:val="00127DB5"/>
    <w:rsid w:val="00130244"/>
    <w:rsid w:val="00132128"/>
    <w:rsid w:val="00132484"/>
    <w:rsid w:val="00132966"/>
    <w:rsid w:val="00134303"/>
    <w:rsid w:val="001373BF"/>
    <w:rsid w:val="0014038F"/>
    <w:rsid w:val="00140E67"/>
    <w:rsid w:val="001414DB"/>
    <w:rsid w:val="001425B7"/>
    <w:rsid w:val="00143882"/>
    <w:rsid w:val="001439F8"/>
    <w:rsid w:val="00144160"/>
    <w:rsid w:val="0014531A"/>
    <w:rsid w:val="001455F7"/>
    <w:rsid w:val="0014629E"/>
    <w:rsid w:val="0014704C"/>
    <w:rsid w:val="00147D20"/>
    <w:rsid w:val="00150212"/>
    <w:rsid w:val="00151492"/>
    <w:rsid w:val="00151FA4"/>
    <w:rsid w:val="00152B01"/>
    <w:rsid w:val="00155BD8"/>
    <w:rsid w:val="00156BE7"/>
    <w:rsid w:val="0016042D"/>
    <w:rsid w:val="001617D8"/>
    <w:rsid w:val="00162084"/>
    <w:rsid w:val="001628D0"/>
    <w:rsid w:val="0016303A"/>
    <w:rsid w:val="00164129"/>
    <w:rsid w:val="001642BD"/>
    <w:rsid w:val="00164648"/>
    <w:rsid w:val="00166B2A"/>
    <w:rsid w:val="00167512"/>
    <w:rsid w:val="001676A0"/>
    <w:rsid w:val="00167C42"/>
    <w:rsid w:val="00172743"/>
    <w:rsid w:val="00173420"/>
    <w:rsid w:val="00173E8D"/>
    <w:rsid w:val="00173ED2"/>
    <w:rsid w:val="001747AD"/>
    <w:rsid w:val="0017494E"/>
    <w:rsid w:val="00174EC4"/>
    <w:rsid w:val="001772A7"/>
    <w:rsid w:val="0017789D"/>
    <w:rsid w:val="001808BB"/>
    <w:rsid w:val="00181544"/>
    <w:rsid w:val="00182C86"/>
    <w:rsid w:val="00183FE4"/>
    <w:rsid w:val="0018420F"/>
    <w:rsid w:val="001864ED"/>
    <w:rsid w:val="00186945"/>
    <w:rsid w:val="00186FA8"/>
    <w:rsid w:val="001879B3"/>
    <w:rsid w:val="00190AD0"/>
    <w:rsid w:val="00191556"/>
    <w:rsid w:val="0019372C"/>
    <w:rsid w:val="00193E7B"/>
    <w:rsid w:val="00195BF6"/>
    <w:rsid w:val="00195D9E"/>
    <w:rsid w:val="00196278"/>
    <w:rsid w:val="00197632"/>
    <w:rsid w:val="001A09AC"/>
    <w:rsid w:val="001A0B28"/>
    <w:rsid w:val="001A0D74"/>
    <w:rsid w:val="001A251D"/>
    <w:rsid w:val="001A3124"/>
    <w:rsid w:val="001A3254"/>
    <w:rsid w:val="001A45DC"/>
    <w:rsid w:val="001A5F3E"/>
    <w:rsid w:val="001A6002"/>
    <w:rsid w:val="001A6A91"/>
    <w:rsid w:val="001B1816"/>
    <w:rsid w:val="001B1AA1"/>
    <w:rsid w:val="001B2053"/>
    <w:rsid w:val="001B3203"/>
    <w:rsid w:val="001B347F"/>
    <w:rsid w:val="001B3C34"/>
    <w:rsid w:val="001B4B08"/>
    <w:rsid w:val="001B529D"/>
    <w:rsid w:val="001B63D6"/>
    <w:rsid w:val="001B69BB"/>
    <w:rsid w:val="001C0289"/>
    <w:rsid w:val="001C02CA"/>
    <w:rsid w:val="001C031B"/>
    <w:rsid w:val="001C2CEE"/>
    <w:rsid w:val="001C2E1B"/>
    <w:rsid w:val="001C54BB"/>
    <w:rsid w:val="001C5A06"/>
    <w:rsid w:val="001C5EED"/>
    <w:rsid w:val="001C68C8"/>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E2C"/>
    <w:rsid w:val="001D7F1A"/>
    <w:rsid w:val="001E0616"/>
    <w:rsid w:val="001E0EFE"/>
    <w:rsid w:val="001E12A3"/>
    <w:rsid w:val="001E13B1"/>
    <w:rsid w:val="001E1E1E"/>
    <w:rsid w:val="001E295B"/>
    <w:rsid w:val="001E3857"/>
    <w:rsid w:val="001E4134"/>
    <w:rsid w:val="001E6F63"/>
    <w:rsid w:val="001E6FBE"/>
    <w:rsid w:val="001F1161"/>
    <w:rsid w:val="001F1640"/>
    <w:rsid w:val="001F1995"/>
    <w:rsid w:val="001F3AFC"/>
    <w:rsid w:val="001F402D"/>
    <w:rsid w:val="001F43A6"/>
    <w:rsid w:val="001F5BEF"/>
    <w:rsid w:val="001F5D38"/>
    <w:rsid w:val="001F6485"/>
    <w:rsid w:val="001F6A04"/>
    <w:rsid w:val="002008E8"/>
    <w:rsid w:val="00201FCA"/>
    <w:rsid w:val="00202EB9"/>
    <w:rsid w:val="00202FC0"/>
    <w:rsid w:val="0020315F"/>
    <w:rsid w:val="0020410B"/>
    <w:rsid w:val="00204544"/>
    <w:rsid w:val="0020588E"/>
    <w:rsid w:val="00206C67"/>
    <w:rsid w:val="00210211"/>
    <w:rsid w:val="0021060D"/>
    <w:rsid w:val="00211DB7"/>
    <w:rsid w:val="00212014"/>
    <w:rsid w:val="00212648"/>
    <w:rsid w:val="00212A50"/>
    <w:rsid w:val="00213CB8"/>
    <w:rsid w:val="00213E79"/>
    <w:rsid w:val="00216138"/>
    <w:rsid w:val="00216BC8"/>
    <w:rsid w:val="00217B6F"/>
    <w:rsid w:val="00220617"/>
    <w:rsid w:val="00220A8A"/>
    <w:rsid w:val="00222179"/>
    <w:rsid w:val="0022380A"/>
    <w:rsid w:val="002239C8"/>
    <w:rsid w:val="00223C15"/>
    <w:rsid w:val="00225921"/>
    <w:rsid w:val="0022611A"/>
    <w:rsid w:val="00227151"/>
    <w:rsid w:val="00230F30"/>
    <w:rsid w:val="00230F6F"/>
    <w:rsid w:val="002332F6"/>
    <w:rsid w:val="00233D41"/>
    <w:rsid w:val="00234404"/>
    <w:rsid w:val="0023574A"/>
    <w:rsid w:val="00235B29"/>
    <w:rsid w:val="00235DF8"/>
    <w:rsid w:val="00236CA7"/>
    <w:rsid w:val="002403DA"/>
    <w:rsid w:val="00241233"/>
    <w:rsid w:val="00241558"/>
    <w:rsid w:val="0024258E"/>
    <w:rsid w:val="00242E72"/>
    <w:rsid w:val="00243C94"/>
    <w:rsid w:val="002441FC"/>
    <w:rsid w:val="00244441"/>
    <w:rsid w:val="00244D18"/>
    <w:rsid w:val="00245969"/>
    <w:rsid w:val="00245BBE"/>
    <w:rsid w:val="00246AA4"/>
    <w:rsid w:val="00247B0A"/>
    <w:rsid w:val="00247B26"/>
    <w:rsid w:val="002500D3"/>
    <w:rsid w:val="00251DB3"/>
    <w:rsid w:val="00252ABE"/>
    <w:rsid w:val="002537DD"/>
    <w:rsid w:val="002549FE"/>
    <w:rsid w:val="00254A22"/>
    <w:rsid w:val="00254B37"/>
    <w:rsid w:val="00255601"/>
    <w:rsid w:val="00255B95"/>
    <w:rsid w:val="00255F18"/>
    <w:rsid w:val="00256326"/>
    <w:rsid w:val="00256AA7"/>
    <w:rsid w:val="00256B76"/>
    <w:rsid w:val="002572EE"/>
    <w:rsid w:val="00260B23"/>
    <w:rsid w:val="002613B8"/>
    <w:rsid w:val="00261FEB"/>
    <w:rsid w:val="00262B61"/>
    <w:rsid w:val="002652DD"/>
    <w:rsid w:val="002655E4"/>
    <w:rsid w:val="002677F6"/>
    <w:rsid w:val="00270239"/>
    <w:rsid w:val="00271C25"/>
    <w:rsid w:val="00271C3F"/>
    <w:rsid w:val="0027291B"/>
    <w:rsid w:val="00272E55"/>
    <w:rsid w:val="00273D11"/>
    <w:rsid w:val="00274985"/>
    <w:rsid w:val="00275081"/>
    <w:rsid w:val="00275A01"/>
    <w:rsid w:val="00275ED0"/>
    <w:rsid w:val="0027775E"/>
    <w:rsid w:val="0028097C"/>
    <w:rsid w:val="00280980"/>
    <w:rsid w:val="00280E78"/>
    <w:rsid w:val="00280F49"/>
    <w:rsid w:val="002811CD"/>
    <w:rsid w:val="00282380"/>
    <w:rsid w:val="00284AC9"/>
    <w:rsid w:val="00287A4C"/>
    <w:rsid w:val="00290B79"/>
    <w:rsid w:val="0029108C"/>
    <w:rsid w:val="00291900"/>
    <w:rsid w:val="00291BB7"/>
    <w:rsid w:val="00291C8E"/>
    <w:rsid w:val="0029217B"/>
    <w:rsid w:val="00294845"/>
    <w:rsid w:val="00295337"/>
    <w:rsid w:val="002954AA"/>
    <w:rsid w:val="00297386"/>
    <w:rsid w:val="002973F5"/>
    <w:rsid w:val="00297504"/>
    <w:rsid w:val="002A11C5"/>
    <w:rsid w:val="002A22AF"/>
    <w:rsid w:val="002A47A0"/>
    <w:rsid w:val="002A5213"/>
    <w:rsid w:val="002B25CB"/>
    <w:rsid w:val="002B47DC"/>
    <w:rsid w:val="002B4CA2"/>
    <w:rsid w:val="002B50F8"/>
    <w:rsid w:val="002B7178"/>
    <w:rsid w:val="002C1639"/>
    <w:rsid w:val="002C1FF7"/>
    <w:rsid w:val="002C2274"/>
    <w:rsid w:val="002C2E39"/>
    <w:rsid w:val="002C3473"/>
    <w:rsid w:val="002C369B"/>
    <w:rsid w:val="002C37F2"/>
    <w:rsid w:val="002C39B2"/>
    <w:rsid w:val="002C43BD"/>
    <w:rsid w:val="002C5BC6"/>
    <w:rsid w:val="002C5FF8"/>
    <w:rsid w:val="002D0625"/>
    <w:rsid w:val="002D0969"/>
    <w:rsid w:val="002D26BA"/>
    <w:rsid w:val="002D2755"/>
    <w:rsid w:val="002D2889"/>
    <w:rsid w:val="002D3A00"/>
    <w:rsid w:val="002D5202"/>
    <w:rsid w:val="002D5469"/>
    <w:rsid w:val="002E141A"/>
    <w:rsid w:val="002E1BBF"/>
    <w:rsid w:val="002E5A6E"/>
    <w:rsid w:val="002E627D"/>
    <w:rsid w:val="002E6C5E"/>
    <w:rsid w:val="002E726E"/>
    <w:rsid w:val="002F0069"/>
    <w:rsid w:val="002F006B"/>
    <w:rsid w:val="002F02D0"/>
    <w:rsid w:val="002F061D"/>
    <w:rsid w:val="002F0C9C"/>
    <w:rsid w:val="002F396E"/>
    <w:rsid w:val="002F4D11"/>
    <w:rsid w:val="002F5917"/>
    <w:rsid w:val="002F677D"/>
    <w:rsid w:val="002F6D76"/>
    <w:rsid w:val="0030314E"/>
    <w:rsid w:val="00303F3C"/>
    <w:rsid w:val="003059DD"/>
    <w:rsid w:val="00305AC3"/>
    <w:rsid w:val="00310200"/>
    <w:rsid w:val="0031027A"/>
    <w:rsid w:val="00310288"/>
    <w:rsid w:val="00310ACC"/>
    <w:rsid w:val="00312EA5"/>
    <w:rsid w:val="003136F5"/>
    <w:rsid w:val="00313FEB"/>
    <w:rsid w:val="00314186"/>
    <w:rsid w:val="00314317"/>
    <w:rsid w:val="00315DD3"/>
    <w:rsid w:val="00316013"/>
    <w:rsid w:val="00317B94"/>
    <w:rsid w:val="00317BD8"/>
    <w:rsid w:val="0032006F"/>
    <w:rsid w:val="00321EE6"/>
    <w:rsid w:val="00323713"/>
    <w:rsid w:val="00323A9E"/>
    <w:rsid w:val="00324069"/>
    <w:rsid w:val="00324FC2"/>
    <w:rsid w:val="003253B1"/>
    <w:rsid w:val="003339B7"/>
    <w:rsid w:val="003366BB"/>
    <w:rsid w:val="003367DB"/>
    <w:rsid w:val="0033792B"/>
    <w:rsid w:val="00340419"/>
    <w:rsid w:val="00340A21"/>
    <w:rsid w:val="00342F11"/>
    <w:rsid w:val="0034574A"/>
    <w:rsid w:val="00345C68"/>
    <w:rsid w:val="0034620D"/>
    <w:rsid w:val="00346B39"/>
    <w:rsid w:val="0034700D"/>
    <w:rsid w:val="00347037"/>
    <w:rsid w:val="00347139"/>
    <w:rsid w:val="0034735F"/>
    <w:rsid w:val="00350452"/>
    <w:rsid w:val="003516CA"/>
    <w:rsid w:val="00356888"/>
    <w:rsid w:val="003568D6"/>
    <w:rsid w:val="00357C5A"/>
    <w:rsid w:val="00363202"/>
    <w:rsid w:val="0036549F"/>
    <w:rsid w:val="003657EE"/>
    <w:rsid w:val="0036744E"/>
    <w:rsid w:val="0037047C"/>
    <w:rsid w:val="00370882"/>
    <w:rsid w:val="00370D7E"/>
    <w:rsid w:val="00370F75"/>
    <w:rsid w:val="0037173A"/>
    <w:rsid w:val="003722CC"/>
    <w:rsid w:val="0037406A"/>
    <w:rsid w:val="00374517"/>
    <w:rsid w:val="00374984"/>
    <w:rsid w:val="003753D9"/>
    <w:rsid w:val="003818E4"/>
    <w:rsid w:val="00381B86"/>
    <w:rsid w:val="00382863"/>
    <w:rsid w:val="003843DD"/>
    <w:rsid w:val="0038535B"/>
    <w:rsid w:val="00385658"/>
    <w:rsid w:val="00385B11"/>
    <w:rsid w:val="00385F33"/>
    <w:rsid w:val="003860E9"/>
    <w:rsid w:val="0038619E"/>
    <w:rsid w:val="003866C6"/>
    <w:rsid w:val="00387251"/>
    <w:rsid w:val="00387281"/>
    <w:rsid w:val="003874DB"/>
    <w:rsid w:val="00387FD4"/>
    <w:rsid w:val="0039008C"/>
    <w:rsid w:val="0039139D"/>
    <w:rsid w:val="0039193C"/>
    <w:rsid w:val="003933C9"/>
    <w:rsid w:val="00394A52"/>
    <w:rsid w:val="00394FBE"/>
    <w:rsid w:val="003954E5"/>
    <w:rsid w:val="0039619F"/>
    <w:rsid w:val="00396A85"/>
    <w:rsid w:val="003A0331"/>
    <w:rsid w:val="003A0960"/>
    <w:rsid w:val="003A31CF"/>
    <w:rsid w:val="003A39C7"/>
    <w:rsid w:val="003A540D"/>
    <w:rsid w:val="003A6886"/>
    <w:rsid w:val="003A7129"/>
    <w:rsid w:val="003B0612"/>
    <w:rsid w:val="003B0B26"/>
    <w:rsid w:val="003B106A"/>
    <w:rsid w:val="003B12E7"/>
    <w:rsid w:val="003B1C9C"/>
    <w:rsid w:val="003B2A80"/>
    <w:rsid w:val="003B2E1A"/>
    <w:rsid w:val="003B3763"/>
    <w:rsid w:val="003B4D50"/>
    <w:rsid w:val="003C0363"/>
    <w:rsid w:val="003C05F9"/>
    <w:rsid w:val="003C063D"/>
    <w:rsid w:val="003C217D"/>
    <w:rsid w:val="003C2259"/>
    <w:rsid w:val="003C24DA"/>
    <w:rsid w:val="003C3AE3"/>
    <w:rsid w:val="003C43FA"/>
    <w:rsid w:val="003C4E3C"/>
    <w:rsid w:val="003C572D"/>
    <w:rsid w:val="003C58FB"/>
    <w:rsid w:val="003C5F7C"/>
    <w:rsid w:val="003C7E41"/>
    <w:rsid w:val="003D109E"/>
    <w:rsid w:val="003D19B6"/>
    <w:rsid w:val="003D2331"/>
    <w:rsid w:val="003D4789"/>
    <w:rsid w:val="003D57A1"/>
    <w:rsid w:val="003D636D"/>
    <w:rsid w:val="003D63AE"/>
    <w:rsid w:val="003D6528"/>
    <w:rsid w:val="003D75CE"/>
    <w:rsid w:val="003D77BF"/>
    <w:rsid w:val="003D798F"/>
    <w:rsid w:val="003E08A7"/>
    <w:rsid w:val="003E1E9B"/>
    <w:rsid w:val="003E2541"/>
    <w:rsid w:val="003E2EB3"/>
    <w:rsid w:val="003E33DD"/>
    <w:rsid w:val="003E3A05"/>
    <w:rsid w:val="003E5267"/>
    <w:rsid w:val="003E609B"/>
    <w:rsid w:val="003E6EF4"/>
    <w:rsid w:val="003F135A"/>
    <w:rsid w:val="003F4896"/>
    <w:rsid w:val="003F66B5"/>
    <w:rsid w:val="003F6959"/>
    <w:rsid w:val="004002F7"/>
    <w:rsid w:val="004003FC"/>
    <w:rsid w:val="004010F5"/>
    <w:rsid w:val="00401B89"/>
    <w:rsid w:val="00402AC9"/>
    <w:rsid w:val="004044CD"/>
    <w:rsid w:val="00404780"/>
    <w:rsid w:val="00404E40"/>
    <w:rsid w:val="0040501F"/>
    <w:rsid w:val="00405E16"/>
    <w:rsid w:val="004066E2"/>
    <w:rsid w:val="004070B8"/>
    <w:rsid w:val="00407A92"/>
    <w:rsid w:val="00411398"/>
    <w:rsid w:val="004113EC"/>
    <w:rsid w:val="00411CBF"/>
    <w:rsid w:val="004126B5"/>
    <w:rsid w:val="00412E8A"/>
    <w:rsid w:val="00415856"/>
    <w:rsid w:val="004159FC"/>
    <w:rsid w:val="00416859"/>
    <w:rsid w:val="00416DD5"/>
    <w:rsid w:val="0041731B"/>
    <w:rsid w:val="00417828"/>
    <w:rsid w:val="00417B39"/>
    <w:rsid w:val="004208CC"/>
    <w:rsid w:val="0042295B"/>
    <w:rsid w:val="0042786E"/>
    <w:rsid w:val="004328B2"/>
    <w:rsid w:val="00434A81"/>
    <w:rsid w:val="00434C1A"/>
    <w:rsid w:val="00434FEA"/>
    <w:rsid w:val="00436818"/>
    <w:rsid w:val="00440A50"/>
    <w:rsid w:val="00440E11"/>
    <w:rsid w:val="00440FC9"/>
    <w:rsid w:val="00444A9E"/>
    <w:rsid w:val="004475ED"/>
    <w:rsid w:val="00450B48"/>
    <w:rsid w:val="0045129B"/>
    <w:rsid w:val="004516A0"/>
    <w:rsid w:val="004531F3"/>
    <w:rsid w:val="00453BF2"/>
    <w:rsid w:val="00453C1D"/>
    <w:rsid w:val="00454246"/>
    <w:rsid w:val="004544F8"/>
    <w:rsid w:val="00454DF7"/>
    <w:rsid w:val="00455248"/>
    <w:rsid w:val="004557AF"/>
    <w:rsid w:val="00456E2B"/>
    <w:rsid w:val="0045753E"/>
    <w:rsid w:val="00460074"/>
    <w:rsid w:val="004602E9"/>
    <w:rsid w:val="004603F3"/>
    <w:rsid w:val="004626C3"/>
    <w:rsid w:val="00464464"/>
    <w:rsid w:val="00464470"/>
    <w:rsid w:val="00464899"/>
    <w:rsid w:val="00465247"/>
    <w:rsid w:val="00465344"/>
    <w:rsid w:val="00465E85"/>
    <w:rsid w:val="004662EE"/>
    <w:rsid w:val="00466B9A"/>
    <w:rsid w:val="0046713F"/>
    <w:rsid w:val="00470A12"/>
    <w:rsid w:val="004730B6"/>
    <w:rsid w:val="00473665"/>
    <w:rsid w:val="004742DC"/>
    <w:rsid w:val="00475E14"/>
    <w:rsid w:val="00476D30"/>
    <w:rsid w:val="00477BB2"/>
    <w:rsid w:val="00477F66"/>
    <w:rsid w:val="00480B24"/>
    <w:rsid w:val="004810CB"/>
    <w:rsid w:val="004815F4"/>
    <w:rsid w:val="00481A1A"/>
    <w:rsid w:val="0048297C"/>
    <w:rsid w:val="0048422D"/>
    <w:rsid w:val="00485C23"/>
    <w:rsid w:val="0048663B"/>
    <w:rsid w:val="00487108"/>
    <w:rsid w:val="00487DF9"/>
    <w:rsid w:val="00491397"/>
    <w:rsid w:val="00492370"/>
    <w:rsid w:val="00492BFB"/>
    <w:rsid w:val="00492FD6"/>
    <w:rsid w:val="00493506"/>
    <w:rsid w:val="0049525C"/>
    <w:rsid w:val="004956BC"/>
    <w:rsid w:val="00496F2B"/>
    <w:rsid w:val="00497505"/>
    <w:rsid w:val="004A1199"/>
    <w:rsid w:val="004A1262"/>
    <w:rsid w:val="004A2331"/>
    <w:rsid w:val="004A2D14"/>
    <w:rsid w:val="004A34EF"/>
    <w:rsid w:val="004A3625"/>
    <w:rsid w:val="004A414E"/>
    <w:rsid w:val="004A4BDF"/>
    <w:rsid w:val="004A501D"/>
    <w:rsid w:val="004A51E9"/>
    <w:rsid w:val="004A5836"/>
    <w:rsid w:val="004A76EA"/>
    <w:rsid w:val="004A7C5B"/>
    <w:rsid w:val="004B1BBE"/>
    <w:rsid w:val="004B1D0E"/>
    <w:rsid w:val="004B268F"/>
    <w:rsid w:val="004B281C"/>
    <w:rsid w:val="004B2C76"/>
    <w:rsid w:val="004B5420"/>
    <w:rsid w:val="004B5BC5"/>
    <w:rsid w:val="004B5F88"/>
    <w:rsid w:val="004B7B6B"/>
    <w:rsid w:val="004C0349"/>
    <w:rsid w:val="004C1D2A"/>
    <w:rsid w:val="004C4D78"/>
    <w:rsid w:val="004C4FF1"/>
    <w:rsid w:val="004C514B"/>
    <w:rsid w:val="004C5DB3"/>
    <w:rsid w:val="004C6221"/>
    <w:rsid w:val="004C629F"/>
    <w:rsid w:val="004C63C6"/>
    <w:rsid w:val="004C64EC"/>
    <w:rsid w:val="004C67C4"/>
    <w:rsid w:val="004C682F"/>
    <w:rsid w:val="004C6DED"/>
    <w:rsid w:val="004C79B1"/>
    <w:rsid w:val="004D170C"/>
    <w:rsid w:val="004D1837"/>
    <w:rsid w:val="004D1B33"/>
    <w:rsid w:val="004D2415"/>
    <w:rsid w:val="004D29DB"/>
    <w:rsid w:val="004D378E"/>
    <w:rsid w:val="004D3E83"/>
    <w:rsid w:val="004D54E2"/>
    <w:rsid w:val="004D6241"/>
    <w:rsid w:val="004D6C54"/>
    <w:rsid w:val="004E02AC"/>
    <w:rsid w:val="004E0F47"/>
    <w:rsid w:val="004E15ED"/>
    <w:rsid w:val="004E40F3"/>
    <w:rsid w:val="004E4292"/>
    <w:rsid w:val="004E4BDB"/>
    <w:rsid w:val="004E5D73"/>
    <w:rsid w:val="004E6554"/>
    <w:rsid w:val="004E7FB1"/>
    <w:rsid w:val="004F03A1"/>
    <w:rsid w:val="004F03C6"/>
    <w:rsid w:val="004F096B"/>
    <w:rsid w:val="004F1410"/>
    <w:rsid w:val="004F18A9"/>
    <w:rsid w:val="004F2083"/>
    <w:rsid w:val="004F49C3"/>
    <w:rsid w:val="004F60C2"/>
    <w:rsid w:val="004F650C"/>
    <w:rsid w:val="004F6F88"/>
    <w:rsid w:val="004F7F27"/>
    <w:rsid w:val="0050076F"/>
    <w:rsid w:val="005009B4"/>
    <w:rsid w:val="0050145D"/>
    <w:rsid w:val="00501574"/>
    <w:rsid w:val="0050182B"/>
    <w:rsid w:val="00501B2A"/>
    <w:rsid w:val="00501F25"/>
    <w:rsid w:val="00502639"/>
    <w:rsid w:val="00503BE5"/>
    <w:rsid w:val="00504B2E"/>
    <w:rsid w:val="005067C7"/>
    <w:rsid w:val="00506CF3"/>
    <w:rsid w:val="00510A59"/>
    <w:rsid w:val="00511014"/>
    <w:rsid w:val="00511A60"/>
    <w:rsid w:val="00512067"/>
    <w:rsid w:val="005124A3"/>
    <w:rsid w:val="005127F5"/>
    <w:rsid w:val="00513A29"/>
    <w:rsid w:val="00514060"/>
    <w:rsid w:val="00514F30"/>
    <w:rsid w:val="00515750"/>
    <w:rsid w:val="005164DA"/>
    <w:rsid w:val="00516A4E"/>
    <w:rsid w:val="00520C2E"/>
    <w:rsid w:val="00520C5D"/>
    <w:rsid w:val="00520D72"/>
    <w:rsid w:val="005212CB"/>
    <w:rsid w:val="00521329"/>
    <w:rsid w:val="00522687"/>
    <w:rsid w:val="00523E90"/>
    <w:rsid w:val="005251F3"/>
    <w:rsid w:val="00525B88"/>
    <w:rsid w:val="005262D2"/>
    <w:rsid w:val="00526367"/>
    <w:rsid w:val="0053127F"/>
    <w:rsid w:val="00533315"/>
    <w:rsid w:val="005334BE"/>
    <w:rsid w:val="0053366B"/>
    <w:rsid w:val="0053478B"/>
    <w:rsid w:val="00534B09"/>
    <w:rsid w:val="00535152"/>
    <w:rsid w:val="00535371"/>
    <w:rsid w:val="00535901"/>
    <w:rsid w:val="005369B2"/>
    <w:rsid w:val="00536C2B"/>
    <w:rsid w:val="00537B0B"/>
    <w:rsid w:val="005405CC"/>
    <w:rsid w:val="00541A7F"/>
    <w:rsid w:val="00542958"/>
    <w:rsid w:val="0054330F"/>
    <w:rsid w:val="00544BF3"/>
    <w:rsid w:val="005450C7"/>
    <w:rsid w:val="00545F28"/>
    <w:rsid w:val="005461DD"/>
    <w:rsid w:val="00546A21"/>
    <w:rsid w:val="00546D35"/>
    <w:rsid w:val="00552575"/>
    <w:rsid w:val="005527C9"/>
    <w:rsid w:val="00553183"/>
    <w:rsid w:val="00554EA8"/>
    <w:rsid w:val="0055540A"/>
    <w:rsid w:val="00557F0F"/>
    <w:rsid w:val="005602D5"/>
    <w:rsid w:val="005644A2"/>
    <w:rsid w:val="00564D8B"/>
    <w:rsid w:val="00565B64"/>
    <w:rsid w:val="0056716D"/>
    <w:rsid w:val="005672A8"/>
    <w:rsid w:val="00567FCF"/>
    <w:rsid w:val="00567FD3"/>
    <w:rsid w:val="005717A1"/>
    <w:rsid w:val="00573249"/>
    <w:rsid w:val="00574313"/>
    <w:rsid w:val="0057475E"/>
    <w:rsid w:val="00574F72"/>
    <w:rsid w:val="0057536B"/>
    <w:rsid w:val="00575C96"/>
    <w:rsid w:val="00576BC8"/>
    <w:rsid w:val="00577708"/>
    <w:rsid w:val="00577835"/>
    <w:rsid w:val="00580D2E"/>
    <w:rsid w:val="0058118A"/>
    <w:rsid w:val="00583683"/>
    <w:rsid w:val="0058424A"/>
    <w:rsid w:val="00584495"/>
    <w:rsid w:val="00584CB1"/>
    <w:rsid w:val="00585D61"/>
    <w:rsid w:val="0058600F"/>
    <w:rsid w:val="00586CEC"/>
    <w:rsid w:val="00587659"/>
    <w:rsid w:val="00587715"/>
    <w:rsid w:val="005913BF"/>
    <w:rsid w:val="00591DD4"/>
    <w:rsid w:val="00592352"/>
    <w:rsid w:val="00592960"/>
    <w:rsid w:val="00592CB1"/>
    <w:rsid w:val="005956AF"/>
    <w:rsid w:val="0059713B"/>
    <w:rsid w:val="00597270"/>
    <w:rsid w:val="005973AA"/>
    <w:rsid w:val="005A0FD2"/>
    <w:rsid w:val="005A10E4"/>
    <w:rsid w:val="005A1206"/>
    <w:rsid w:val="005A25F3"/>
    <w:rsid w:val="005A2EF2"/>
    <w:rsid w:val="005A37C5"/>
    <w:rsid w:val="005A3AA8"/>
    <w:rsid w:val="005A5C3C"/>
    <w:rsid w:val="005A5E78"/>
    <w:rsid w:val="005A6C56"/>
    <w:rsid w:val="005A7732"/>
    <w:rsid w:val="005B1234"/>
    <w:rsid w:val="005B305A"/>
    <w:rsid w:val="005B4F59"/>
    <w:rsid w:val="005B53C5"/>
    <w:rsid w:val="005B5A83"/>
    <w:rsid w:val="005B630F"/>
    <w:rsid w:val="005B77B3"/>
    <w:rsid w:val="005B7B50"/>
    <w:rsid w:val="005C0911"/>
    <w:rsid w:val="005C115F"/>
    <w:rsid w:val="005C3324"/>
    <w:rsid w:val="005C3FC2"/>
    <w:rsid w:val="005C409B"/>
    <w:rsid w:val="005C497D"/>
    <w:rsid w:val="005C4C65"/>
    <w:rsid w:val="005C51A0"/>
    <w:rsid w:val="005C5EF3"/>
    <w:rsid w:val="005C6252"/>
    <w:rsid w:val="005C668A"/>
    <w:rsid w:val="005D35AF"/>
    <w:rsid w:val="005D3D39"/>
    <w:rsid w:val="005D441C"/>
    <w:rsid w:val="005D577A"/>
    <w:rsid w:val="005D6373"/>
    <w:rsid w:val="005D7CFB"/>
    <w:rsid w:val="005E1154"/>
    <w:rsid w:val="005E1C40"/>
    <w:rsid w:val="005E1E29"/>
    <w:rsid w:val="005E2294"/>
    <w:rsid w:val="005E318D"/>
    <w:rsid w:val="005E4D77"/>
    <w:rsid w:val="005E779E"/>
    <w:rsid w:val="005E7C5E"/>
    <w:rsid w:val="005F16A0"/>
    <w:rsid w:val="005F1BCC"/>
    <w:rsid w:val="005F25A2"/>
    <w:rsid w:val="005F38B3"/>
    <w:rsid w:val="005F4190"/>
    <w:rsid w:val="005F56BB"/>
    <w:rsid w:val="005F68C0"/>
    <w:rsid w:val="005F6FDD"/>
    <w:rsid w:val="006027CD"/>
    <w:rsid w:val="0060364E"/>
    <w:rsid w:val="00603F77"/>
    <w:rsid w:val="00604839"/>
    <w:rsid w:val="00605911"/>
    <w:rsid w:val="00606190"/>
    <w:rsid w:val="006061D3"/>
    <w:rsid w:val="00607186"/>
    <w:rsid w:val="0060722A"/>
    <w:rsid w:val="00607969"/>
    <w:rsid w:val="00610496"/>
    <w:rsid w:val="006109F2"/>
    <w:rsid w:val="006112AF"/>
    <w:rsid w:val="006139CB"/>
    <w:rsid w:val="00613A1C"/>
    <w:rsid w:val="006154FF"/>
    <w:rsid w:val="00617D23"/>
    <w:rsid w:val="0062104F"/>
    <w:rsid w:val="00621539"/>
    <w:rsid w:val="00621C90"/>
    <w:rsid w:val="006237B4"/>
    <w:rsid w:val="00623D44"/>
    <w:rsid w:val="0062571C"/>
    <w:rsid w:val="006274C0"/>
    <w:rsid w:val="00627AEE"/>
    <w:rsid w:val="00627B9B"/>
    <w:rsid w:val="00630259"/>
    <w:rsid w:val="00630A52"/>
    <w:rsid w:val="00630CB5"/>
    <w:rsid w:val="00632A79"/>
    <w:rsid w:val="00634462"/>
    <w:rsid w:val="006349DE"/>
    <w:rsid w:val="00635572"/>
    <w:rsid w:val="00636F6E"/>
    <w:rsid w:val="00640D70"/>
    <w:rsid w:val="00641291"/>
    <w:rsid w:val="006420C1"/>
    <w:rsid w:val="00643307"/>
    <w:rsid w:val="00644771"/>
    <w:rsid w:val="00644E86"/>
    <w:rsid w:val="00645B47"/>
    <w:rsid w:val="00645FCB"/>
    <w:rsid w:val="006467F1"/>
    <w:rsid w:val="00647F1E"/>
    <w:rsid w:val="00650B93"/>
    <w:rsid w:val="00651108"/>
    <w:rsid w:val="00653CC1"/>
    <w:rsid w:val="00654FBA"/>
    <w:rsid w:val="00655163"/>
    <w:rsid w:val="0065571A"/>
    <w:rsid w:val="00655DBC"/>
    <w:rsid w:val="006560B2"/>
    <w:rsid w:val="00656E59"/>
    <w:rsid w:val="006579AB"/>
    <w:rsid w:val="0066012D"/>
    <w:rsid w:val="00662442"/>
    <w:rsid w:val="00662E0B"/>
    <w:rsid w:val="00663322"/>
    <w:rsid w:val="006647DE"/>
    <w:rsid w:val="006652AC"/>
    <w:rsid w:val="0066585A"/>
    <w:rsid w:val="006665E4"/>
    <w:rsid w:val="00667F3A"/>
    <w:rsid w:val="00670EDC"/>
    <w:rsid w:val="00671EF8"/>
    <w:rsid w:val="00672B22"/>
    <w:rsid w:val="00672F8E"/>
    <w:rsid w:val="006748B9"/>
    <w:rsid w:val="00674B11"/>
    <w:rsid w:val="00675290"/>
    <w:rsid w:val="00675AEC"/>
    <w:rsid w:val="00676230"/>
    <w:rsid w:val="00676D56"/>
    <w:rsid w:val="00677055"/>
    <w:rsid w:val="0067771F"/>
    <w:rsid w:val="00680376"/>
    <w:rsid w:val="00680B45"/>
    <w:rsid w:val="0068139A"/>
    <w:rsid w:val="00681645"/>
    <w:rsid w:val="0068555D"/>
    <w:rsid w:val="0068785B"/>
    <w:rsid w:val="00687A82"/>
    <w:rsid w:val="00687EC5"/>
    <w:rsid w:val="006905CD"/>
    <w:rsid w:val="006909A7"/>
    <w:rsid w:val="00692D7B"/>
    <w:rsid w:val="00692FC0"/>
    <w:rsid w:val="00693D45"/>
    <w:rsid w:val="006958D7"/>
    <w:rsid w:val="006958FB"/>
    <w:rsid w:val="00695FCA"/>
    <w:rsid w:val="006A08C5"/>
    <w:rsid w:val="006A09E4"/>
    <w:rsid w:val="006A0FA6"/>
    <w:rsid w:val="006A150A"/>
    <w:rsid w:val="006A1B7D"/>
    <w:rsid w:val="006A1D03"/>
    <w:rsid w:val="006A233C"/>
    <w:rsid w:val="006A3CB3"/>
    <w:rsid w:val="006A68C0"/>
    <w:rsid w:val="006A6DE4"/>
    <w:rsid w:val="006A79C5"/>
    <w:rsid w:val="006B02E8"/>
    <w:rsid w:val="006B0652"/>
    <w:rsid w:val="006B0D69"/>
    <w:rsid w:val="006B2462"/>
    <w:rsid w:val="006B24CC"/>
    <w:rsid w:val="006B28F5"/>
    <w:rsid w:val="006B47FC"/>
    <w:rsid w:val="006B78A0"/>
    <w:rsid w:val="006B7CBA"/>
    <w:rsid w:val="006B7CD6"/>
    <w:rsid w:val="006B7E0A"/>
    <w:rsid w:val="006C01CA"/>
    <w:rsid w:val="006C0415"/>
    <w:rsid w:val="006C06E8"/>
    <w:rsid w:val="006C1278"/>
    <w:rsid w:val="006C131E"/>
    <w:rsid w:val="006C29C6"/>
    <w:rsid w:val="006C3621"/>
    <w:rsid w:val="006C3A51"/>
    <w:rsid w:val="006C41D7"/>
    <w:rsid w:val="006C4BA6"/>
    <w:rsid w:val="006C4EBF"/>
    <w:rsid w:val="006C5CDF"/>
    <w:rsid w:val="006C7E0A"/>
    <w:rsid w:val="006D0316"/>
    <w:rsid w:val="006D17F6"/>
    <w:rsid w:val="006D2FF8"/>
    <w:rsid w:val="006D516B"/>
    <w:rsid w:val="006D542E"/>
    <w:rsid w:val="006D63A1"/>
    <w:rsid w:val="006D64B4"/>
    <w:rsid w:val="006D7970"/>
    <w:rsid w:val="006D7C9D"/>
    <w:rsid w:val="006D7FE1"/>
    <w:rsid w:val="006E5A1D"/>
    <w:rsid w:val="006E5B1F"/>
    <w:rsid w:val="006E642D"/>
    <w:rsid w:val="006E67DA"/>
    <w:rsid w:val="006E68BC"/>
    <w:rsid w:val="006E6D0A"/>
    <w:rsid w:val="006E6E68"/>
    <w:rsid w:val="006F0B43"/>
    <w:rsid w:val="006F17CE"/>
    <w:rsid w:val="006F2C4C"/>
    <w:rsid w:val="006F2E97"/>
    <w:rsid w:val="006F302B"/>
    <w:rsid w:val="006F323D"/>
    <w:rsid w:val="006F37A3"/>
    <w:rsid w:val="006F4DE9"/>
    <w:rsid w:val="006F4F7F"/>
    <w:rsid w:val="006F56A7"/>
    <w:rsid w:val="006F5B3E"/>
    <w:rsid w:val="006F7881"/>
    <w:rsid w:val="006F7935"/>
    <w:rsid w:val="007039EC"/>
    <w:rsid w:val="00704F60"/>
    <w:rsid w:val="00704FC5"/>
    <w:rsid w:val="007053F0"/>
    <w:rsid w:val="007062B9"/>
    <w:rsid w:val="00706DAC"/>
    <w:rsid w:val="00707B86"/>
    <w:rsid w:val="0071020C"/>
    <w:rsid w:val="007103B3"/>
    <w:rsid w:val="00710CB9"/>
    <w:rsid w:val="007141D8"/>
    <w:rsid w:val="007164A3"/>
    <w:rsid w:val="00716C61"/>
    <w:rsid w:val="00716D28"/>
    <w:rsid w:val="00716E27"/>
    <w:rsid w:val="00717B4A"/>
    <w:rsid w:val="00720D6E"/>
    <w:rsid w:val="007247B0"/>
    <w:rsid w:val="00724DA9"/>
    <w:rsid w:val="00727784"/>
    <w:rsid w:val="007301D0"/>
    <w:rsid w:val="007320A1"/>
    <w:rsid w:val="0073274B"/>
    <w:rsid w:val="007329DA"/>
    <w:rsid w:val="00734218"/>
    <w:rsid w:val="007347FA"/>
    <w:rsid w:val="007357DC"/>
    <w:rsid w:val="00735A5A"/>
    <w:rsid w:val="00736722"/>
    <w:rsid w:val="007372F9"/>
    <w:rsid w:val="00740AD6"/>
    <w:rsid w:val="00740E20"/>
    <w:rsid w:val="00741A6F"/>
    <w:rsid w:val="007423FF"/>
    <w:rsid w:val="007436CB"/>
    <w:rsid w:val="00743E83"/>
    <w:rsid w:val="007441E8"/>
    <w:rsid w:val="0074508E"/>
    <w:rsid w:val="007460AE"/>
    <w:rsid w:val="007463E4"/>
    <w:rsid w:val="007500C0"/>
    <w:rsid w:val="0075070E"/>
    <w:rsid w:val="00751149"/>
    <w:rsid w:val="007512D1"/>
    <w:rsid w:val="00751F4A"/>
    <w:rsid w:val="0075300E"/>
    <w:rsid w:val="0075377D"/>
    <w:rsid w:val="00756310"/>
    <w:rsid w:val="007564DE"/>
    <w:rsid w:val="007573B6"/>
    <w:rsid w:val="0076349B"/>
    <w:rsid w:val="0076458B"/>
    <w:rsid w:val="00764F23"/>
    <w:rsid w:val="00764F9A"/>
    <w:rsid w:val="00765887"/>
    <w:rsid w:val="00767CDC"/>
    <w:rsid w:val="00770E59"/>
    <w:rsid w:val="00771769"/>
    <w:rsid w:val="007719B1"/>
    <w:rsid w:val="00772D49"/>
    <w:rsid w:val="00774A17"/>
    <w:rsid w:val="00774F3C"/>
    <w:rsid w:val="007753D0"/>
    <w:rsid w:val="00775691"/>
    <w:rsid w:val="0077611D"/>
    <w:rsid w:val="007762C4"/>
    <w:rsid w:val="007767BE"/>
    <w:rsid w:val="00776AB9"/>
    <w:rsid w:val="00776E7C"/>
    <w:rsid w:val="00777532"/>
    <w:rsid w:val="007801B1"/>
    <w:rsid w:val="00781349"/>
    <w:rsid w:val="00784591"/>
    <w:rsid w:val="007854B0"/>
    <w:rsid w:val="007861F6"/>
    <w:rsid w:val="007867FF"/>
    <w:rsid w:val="00790801"/>
    <w:rsid w:val="00792729"/>
    <w:rsid w:val="0079297E"/>
    <w:rsid w:val="00793476"/>
    <w:rsid w:val="007940B1"/>
    <w:rsid w:val="00794119"/>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6621"/>
    <w:rsid w:val="007A6D2A"/>
    <w:rsid w:val="007A6EE5"/>
    <w:rsid w:val="007B2864"/>
    <w:rsid w:val="007B2BF8"/>
    <w:rsid w:val="007B2C4C"/>
    <w:rsid w:val="007B3361"/>
    <w:rsid w:val="007B4071"/>
    <w:rsid w:val="007B525E"/>
    <w:rsid w:val="007B5BBE"/>
    <w:rsid w:val="007B62DC"/>
    <w:rsid w:val="007B6B2E"/>
    <w:rsid w:val="007B6BEE"/>
    <w:rsid w:val="007C019C"/>
    <w:rsid w:val="007C09C8"/>
    <w:rsid w:val="007C0C3D"/>
    <w:rsid w:val="007C176B"/>
    <w:rsid w:val="007C3F8C"/>
    <w:rsid w:val="007C5CD7"/>
    <w:rsid w:val="007C63BD"/>
    <w:rsid w:val="007C73D7"/>
    <w:rsid w:val="007D06CA"/>
    <w:rsid w:val="007D0AE5"/>
    <w:rsid w:val="007D0D98"/>
    <w:rsid w:val="007D102C"/>
    <w:rsid w:val="007D19CB"/>
    <w:rsid w:val="007D2253"/>
    <w:rsid w:val="007D248B"/>
    <w:rsid w:val="007D369C"/>
    <w:rsid w:val="007D4697"/>
    <w:rsid w:val="007D499A"/>
    <w:rsid w:val="007D72E2"/>
    <w:rsid w:val="007E0086"/>
    <w:rsid w:val="007E0B5D"/>
    <w:rsid w:val="007E40B3"/>
    <w:rsid w:val="007E414E"/>
    <w:rsid w:val="007E5500"/>
    <w:rsid w:val="007E61B8"/>
    <w:rsid w:val="007E640D"/>
    <w:rsid w:val="007E6A26"/>
    <w:rsid w:val="007E6B1C"/>
    <w:rsid w:val="007E6B32"/>
    <w:rsid w:val="007E6B55"/>
    <w:rsid w:val="007E6BE3"/>
    <w:rsid w:val="007E70FF"/>
    <w:rsid w:val="007F080F"/>
    <w:rsid w:val="007F084D"/>
    <w:rsid w:val="007F0ADA"/>
    <w:rsid w:val="007F15EE"/>
    <w:rsid w:val="007F381F"/>
    <w:rsid w:val="007F5905"/>
    <w:rsid w:val="007F5F82"/>
    <w:rsid w:val="007F633D"/>
    <w:rsid w:val="007F63FA"/>
    <w:rsid w:val="007F7C7E"/>
    <w:rsid w:val="008004EA"/>
    <w:rsid w:val="00800BD2"/>
    <w:rsid w:val="00801BA6"/>
    <w:rsid w:val="00804949"/>
    <w:rsid w:val="00804A06"/>
    <w:rsid w:val="00805423"/>
    <w:rsid w:val="00807155"/>
    <w:rsid w:val="008078A2"/>
    <w:rsid w:val="0080792E"/>
    <w:rsid w:val="008117B5"/>
    <w:rsid w:val="00812C3D"/>
    <w:rsid w:val="00812CA0"/>
    <w:rsid w:val="00813530"/>
    <w:rsid w:val="0081422F"/>
    <w:rsid w:val="00814D48"/>
    <w:rsid w:val="00814EFA"/>
    <w:rsid w:val="0081715C"/>
    <w:rsid w:val="0081753D"/>
    <w:rsid w:val="00817CC9"/>
    <w:rsid w:val="008205A9"/>
    <w:rsid w:val="0082103F"/>
    <w:rsid w:val="0082166F"/>
    <w:rsid w:val="00823E8B"/>
    <w:rsid w:val="00824A3B"/>
    <w:rsid w:val="00825270"/>
    <w:rsid w:val="0082678F"/>
    <w:rsid w:val="00826F04"/>
    <w:rsid w:val="0082704D"/>
    <w:rsid w:val="00827FB7"/>
    <w:rsid w:val="0083235A"/>
    <w:rsid w:val="00833894"/>
    <w:rsid w:val="00834515"/>
    <w:rsid w:val="00834782"/>
    <w:rsid w:val="00834BA2"/>
    <w:rsid w:val="00834C7A"/>
    <w:rsid w:val="008369F0"/>
    <w:rsid w:val="008374AB"/>
    <w:rsid w:val="0083767C"/>
    <w:rsid w:val="0083778A"/>
    <w:rsid w:val="00841F57"/>
    <w:rsid w:val="00842C3A"/>
    <w:rsid w:val="008458C2"/>
    <w:rsid w:val="00846639"/>
    <w:rsid w:val="0084680E"/>
    <w:rsid w:val="00847CEC"/>
    <w:rsid w:val="008509A3"/>
    <w:rsid w:val="00850AC7"/>
    <w:rsid w:val="00850E5F"/>
    <w:rsid w:val="00850F41"/>
    <w:rsid w:val="008516F3"/>
    <w:rsid w:val="0085250F"/>
    <w:rsid w:val="0085296F"/>
    <w:rsid w:val="00853A66"/>
    <w:rsid w:val="00853E19"/>
    <w:rsid w:val="00854072"/>
    <w:rsid w:val="008540B7"/>
    <w:rsid w:val="00854835"/>
    <w:rsid w:val="0085490D"/>
    <w:rsid w:val="00854B24"/>
    <w:rsid w:val="00854D1F"/>
    <w:rsid w:val="008557BC"/>
    <w:rsid w:val="0085598F"/>
    <w:rsid w:val="008572DC"/>
    <w:rsid w:val="008572EB"/>
    <w:rsid w:val="008629C7"/>
    <w:rsid w:val="00862F16"/>
    <w:rsid w:val="008630D1"/>
    <w:rsid w:val="008643A8"/>
    <w:rsid w:val="00864A36"/>
    <w:rsid w:val="008652DA"/>
    <w:rsid w:val="00865467"/>
    <w:rsid w:val="00865A2B"/>
    <w:rsid w:val="008665CF"/>
    <w:rsid w:val="00866685"/>
    <w:rsid w:val="0086717D"/>
    <w:rsid w:val="008730DF"/>
    <w:rsid w:val="0087322A"/>
    <w:rsid w:val="00874F37"/>
    <w:rsid w:val="00874FE6"/>
    <w:rsid w:val="0087549A"/>
    <w:rsid w:val="00875984"/>
    <w:rsid w:val="008764B1"/>
    <w:rsid w:val="008807BB"/>
    <w:rsid w:val="00880E94"/>
    <w:rsid w:val="00882350"/>
    <w:rsid w:val="00882C8A"/>
    <w:rsid w:val="00882E7C"/>
    <w:rsid w:val="00884108"/>
    <w:rsid w:val="008905AE"/>
    <w:rsid w:val="00890B10"/>
    <w:rsid w:val="00890D49"/>
    <w:rsid w:val="00893BD4"/>
    <w:rsid w:val="00893E4B"/>
    <w:rsid w:val="008945C5"/>
    <w:rsid w:val="00894A53"/>
    <w:rsid w:val="008958A8"/>
    <w:rsid w:val="00895940"/>
    <w:rsid w:val="00895DB8"/>
    <w:rsid w:val="0089663D"/>
    <w:rsid w:val="00896863"/>
    <w:rsid w:val="00897463"/>
    <w:rsid w:val="00897763"/>
    <w:rsid w:val="00897C95"/>
    <w:rsid w:val="008A089F"/>
    <w:rsid w:val="008A0F2E"/>
    <w:rsid w:val="008A1E62"/>
    <w:rsid w:val="008A1F98"/>
    <w:rsid w:val="008A27F5"/>
    <w:rsid w:val="008A40EF"/>
    <w:rsid w:val="008A4DAF"/>
    <w:rsid w:val="008A580A"/>
    <w:rsid w:val="008A6038"/>
    <w:rsid w:val="008A7033"/>
    <w:rsid w:val="008A7D92"/>
    <w:rsid w:val="008B052D"/>
    <w:rsid w:val="008B116E"/>
    <w:rsid w:val="008B135E"/>
    <w:rsid w:val="008B2093"/>
    <w:rsid w:val="008B2EFD"/>
    <w:rsid w:val="008B3023"/>
    <w:rsid w:val="008B367F"/>
    <w:rsid w:val="008B61F6"/>
    <w:rsid w:val="008B72B9"/>
    <w:rsid w:val="008B7D6A"/>
    <w:rsid w:val="008C10B3"/>
    <w:rsid w:val="008C2408"/>
    <w:rsid w:val="008C27B0"/>
    <w:rsid w:val="008C2B13"/>
    <w:rsid w:val="008C3C00"/>
    <w:rsid w:val="008C3E72"/>
    <w:rsid w:val="008C52D3"/>
    <w:rsid w:val="008C6881"/>
    <w:rsid w:val="008C7D92"/>
    <w:rsid w:val="008D0107"/>
    <w:rsid w:val="008D0A4D"/>
    <w:rsid w:val="008D2523"/>
    <w:rsid w:val="008D2534"/>
    <w:rsid w:val="008D2D53"/>
    <w:rsid w:val="008D3A40"/>
    <w:rsid w:val="008D3C10"/>
    <w:rsid w:val="008D3C56"/>
    <w:rsid w:val="008D3F54"/>
    <w:rsid w:val="008D5257"/>
    <w:rsid w:val="008D5733"/>
    <w:rsid w:val="008D5CA5"/>
    <w:rsid w:val="008D71B1"/>
    <w:rsid w:val="008D748E"/>
    <w:rsid w:val="008E05B5"/>
    <w:rsid w:val="008E0B6E"/>
    <w:rsid w:val="008E1648"/>
    <w:rsid w:val="008E462D"/>
    <w:rsid w:val="008E46F0"/>
    <w:rsid w:val="008E531D"/>
    <w:rsid w:val="008E56B4"/>
    <w:rsid w:val="008E6CE7"/>
    <w:rsid w:val="008E7F19"/>
    <w:rsid w:val="008F02B9"/>
    <w:rsid w:val="008F21A7"/>
    <w:rsid w:val="008F2686"/>
    <w:rsid w:val="008F2E46"/>
    <w:rsid w:val="008F3F7A"/>
    <w:rsid w:val="008F4A2C"/>
    <w:rsid w:val="008F5B2F"/>
    <w:rsid w:val="008F69FA"/>
    <w:rsid w:val="008F7332"/>
    <w:rsid w:val="008F7F97"/>
    <w:rsid w:val="0090059C"/>
    <w:rsid w:val="0090071A"/>
    <w:rsid w:val="00902204"/>
    <w:rsid w:val="0090279A"/>
    <w:rsid w:val="009038B7"/>
    <w:rsid w:val="009045B2"/>
    <w:rsid w:val="00906C0A"/>
    <w:rsid w:val="009076AF"/>
    <w:rsid w:val="00907AD3"/>
    <w:rsid w:val="009103C4"/>
    <w:rsid w:val="0091129F"/>
    <w:rsid w:val="009114BC"/>
    <w:rsid w:val="009124A4"/>
    <w:rsid w:val="00912D54"/>
    <w:rsid w:val="009134DD"/>
    <w:rsid w:val="00915535"/>
    <w:rsid w:val="00916EEF"/>
    <w:rsid w:val="0091723E"/>
    <w:rsid w:val="00920CAC"/>
    <w:rsid w:val="00920E2E"/>
    <w:rsid w:val="0092171B"/>
    <w:rsid w:val="00921F95"/>
    <w:rsid w:val="0092213B"/>
    <w:rsid w:val="00924C6D"/>
    <w:rsid w:val="009253E6"/>
    <w:rsid w:val="00925531"/>
    <w:rsid w:val="00925D2D"/>
    <w:rsid w:val="00927A9B"/>
    <w:rsid w:val="0093056F"/>
    <w:rsid w:val="0093162B"/>
    <w:rsid w:val="00931FEF"/>
    <w:rsid w:val="00932793"/>
    <w:rsid w:val="00932E0A"/>
    <w:rsid w:val="00934D24"/>
    <w:rsid w:val="009356E8"/>
    <w:rsid w:val="00935D1B"/>
    <w:rsid w:val="00940C83"/>
    <w:rsid w:val="009421D0"/>
    <w:rsid w:val="009436E3"/>
    <w:rsid w:val="009437F2"/>
    <w:rsid w:val="0094380B"/>
    <w:rsid w:val="00943D71"/>
    <w:rsid w:val="00944327"/>
    <w:rsid w:val="009445EB"/>
    <w:rsid w:val="00944C74"/>
    <w:rsid w:val="0094511F"/>
    <w:rsid w:val="009462A9"/>
    <w:rsid w:val="00947932"/>
    <w:rsid w:val="00947E6B"/>
    <w:rsid w:val="00950623"/>
    <w:rsid w:val="009508A5"/>
    <w:rsid w:val="00951422"/>
    <w:rsid w:val="00951D9A"/>
    <w:rsid w:val="0095269F"/>
    <w:rsid w:val="0095280F"/>
    <w:rsid w:val="00954AAB"/>
    <w:rsid w:val="00957147"/>
    <w:rsid w:val="009615FC"/>
    <w:rsid w:val="009620B0"/>
    <w:rsid w:val="00962C03"/>
    <w:rsid w:val="00962EBA"/>
    <w:rsid w:val="00963545"/>
    <w:rsid w:val="00965558"/>
    <w:rsid w:val="00965B94"/>
    <w:rsid w:val="00966DAC"/>
    <w:rsid w:val="009673AD"/>
    <w:rsid w:val="00970305"/>
    <w:rsid w:val="0097175D"/>
    <w:rsid w:val="00973F36"/>
    <w:rsid w:val="00973F47"/>
    <w:rsid w:val="00974691"/>
    <w:rsid w:val="009751F1"/>
    <w:rsid w:val="009763E4"/>
    <w:rsid w:val="00976AFA"/>
    <w:rsid w:val="00980613"/>
    <w:rsid w:val="0098067F"/>
    <w:rsid w:val="009810BB"/>
    <w:rsid w:val="00981C6E"/>
    <w:rsid w:val="00982420"/>
    <w:rsid w:val="00982486"/>
    <w:rsid w:val="009838BF"/>
    <w:rsid w:val="00984144"/>
    <w:rsid w:val="0098426D"/>
    <w:rsid w:val="0098695A"/>
    <w:rsid w:val="00986B80"/>
    <w:rsid w:val="00990248"/>
    <w:rsid w:val="00991F3C"/>
    <w:rsid w:val="009920F3"/>
    <w:rsid w:val="00992C22"/>
    <w:rsid w:val="00993474"/>
    <w:rsid w:val="00993D64"/>
    <w:rsid w:val="009946F1"/>
    <w:rsid w:val="00994D8A"/>
    <w:rsid w:val="009965E8"/>
    <w:rsid w:val="0099680A"/>
    <w:rsid w:val="00996869"/>
    <w:rsid w:val="00997077"/>
    <w:rsid w:val="009A0333"/>
    <w:rsid w:val="009A07B1"/>
    <w:rsid w:val="009A18F3"/>
    <w:rsid w:val="009A3E64"/>
    <w:rsid w:val="009A4AD2"/>
    <w:rsid w:val="009A54E6"/>
    <w:rsid w:val="009A567C"/>
    <w:rsid w:val="009A5FBF"/>
    <w:rsid w:val="009A6255"/>
    <w:rsid w:val="009A67E1"/>
    <w:rsid w:val="009B0B77"/>
    <w:rsid w:val="009B0BA0"/>
    <w:rsid w:val="009B19B5"/>
    <w:rsid w:val="009B2721"/>
    <w:rsid w:val="009B2AC2"/>
    <w:rsid w:val="009B3584"/>
    <w:rsid w:val="009B362E"/>
    <w:rsid w:val="009B4D75"/>
    <w:rsid w:val="009B5598"/>
    <w:rsid w:val="009B5720"/>
    <w:rsid w:val="009B74EE"/>
    <w:rsid w:val="009C155B"/>
    <w:rsid w:val="009C1D23"/>
    <w:rsid w:val="009C212E"/>
    <w:rsid w:val="009C29B8"/>
    <w:rsid w:val="009C3BBE"/>
    <w:rsid w:val="009C57C8"/>
    <w:rsid w:val="009C5965"/>
    <w:rsid w:val="009C65A0"/>
    <w:rsid w:val="009C686B"/>
    <w:rsid w:val="009D074B"/>
    <w:rsid w:val="009D1D48"/>
    <w:rsid w:val="009D22A3"/>
    <w:rsid w:val="009D31D3"/>
    <w:rsid w:val="009D544D"/>
    <w:rsid w:val="009D5B73"/>
    <w:rsid w:val="009D5DB1"/>
    <w:rsid w:val="009D7B05"/>
    <w:rsid w:val="009E0304"/>
    <w:rsid w:val="009E33E8"/>
    <w:rsid w:val="009E3EC4"/>
    <w:rsid w:val="009E68B0"/>
    <w:rsid w:val="009E7A36"/>
    <w:rsid w:val="009E7D2B"/>
    <w:rsid w:val="009F1C65"/>
    <w:rsid w:val="009F2F5F"/>
    <w:rsid w:val="009F5D56"/>
    <w:rsid w:val="009F6C61"/>
    <w:rsid w:val="009F6D05"/>
    <w:rsid w:val="009F7C3C"/>
    <w:rsid w:val="00A004F4"/>
    <w:rsid w:val="00A00B45"/>
    <w:rsid w:val="00A029D4"/>
    <w:rsid w:val="00A052C9"/>
    <w:rsid w:val="00A059B1"/>
    <w:rsid w:val="00A0662A"/>
    <w:rsid w:val="00A0748A"/>
    <w:rsid w:val="00A07B32"/>
    <w:rsid w:val="00A104E0"/>
    <w:rsid w:val="00A109A2"/>
    <w:rsid w:val="00A10F8C"/>
    <w:rsid w:val="00A11557"/>
    <w:rsid w:val="00A12584"/>
    <w:rsid w:val="00A1338D"/>
    <w:rsid w:val="00A1341F"/>
    <w:rsid w:val="00A17E41"/>
    <w:rsid w:val="00A21185"/>
    <w:rsid w:val="00A220D0"/>
    <w:rsid w:val="00A235A1"/>
    <w:rsid w:val="00A24A35"/>
    <w:rsid w:val="00A25125"/>
    <w:rsid w:val="00A2732F"/>
    <w:rsid w:val="00A301E3"/>
    <w:rsid w:val="00A302BD"/>
    <w:rsid w:val="00A30304"/>
    <w:rsid w:val="00A30B59"/>
    <w:rsid w:val="00A30EBB"/>
    <w:rsid w:val="00A32399"/>
    <w:rsid w:val="00A324E4"/>
    <w:rsid w:val="00A326BE"/>
    <w:rsid w:val="00A329F3"/>
    <w:rsid w:val="00A32D95"/>
    <w:rsid w:val="00A33D2A"/>
    <w:rsid w:val="00A34867"/>
    <w:rsid w:val="00A37FDD"/>
    <w:rsid w:val="00A400FD"/>
    <w:rsid w:val="00A40645"/>
    <w:rsid w:val="00A40ACA"/>
    <w:rsid w:val="00A40F58"/>
    <w:rsid w:val="00A42387"/>
    <w:rsid w:val="00A42EA8"/>
    <w:rsid w:val="00A436C5"/>
    <w:rsid w:val="00A444BB"/>
    <w:rsid w:val="00A45881"/>
    <w:rsid w:val="00A46315"/>
    <w:rsid w:val="00A46704"/>
    <w:rsid w:val="00A46FEB"/>
    <w:rsid w:val="00A5008E"/>
    <w:rsid w:val="00A50262"/>
    <w:rsid w:val="00A5030C"/>
    <w:rsid w:val="00A50811"/>
    <w:rsid w:val="00A530BD"/>
    <w:rsid w:val="00A543BF"/>
    <w:rsid w:val="00A56080"/>
    <w:rsid w:val="00A56589"/>
    <w:rsid w:val="00A568B4"/>
    <w:rsid w:val="00A612B2"/>
    <w:rsid w:val="00A6277E"/>
    <w:rsid w:val="00A657EE"/>
    <w:rsid w:val="00A669C0"/>
    <w:rsid w:val="00A66B75"/>
    <w:rsid w:val="00A66EB8"/>
    <w:rsid w:val="00A70797"/>
    <w:rsid w:val="00A71345"/>
    <w:rsid w:val="00A714D6"/>
    <w:rsid w:val="00A71D8E"/>
    <w:rsid w:val="00A7219D"/>
    <w:rsid w:val="00A7396B"/>
    <w:rsid w:val="00A75B45"/>
    <w:rsid w:val="00A75FC9"/>
    <w:rsid w:val="00A771B4"/>
    <w:rsid w:val="00A827A8"/>
    <w:rsid w:val="00A846C4"/>
    <w:rsid w:val="00A847CB"/>
    <w:rsid w:val="00A868FF"/>
    <w:rsid w:val="00A91A6E"/>
    <w:rsid w:val="00A91B5F"/>
    <w:rsid w:val="00A9248C"/>
    <w:rsid w:val="00A930F3"/>
    <w:rsid w:val="00A9339A"/>
    <w:rsid w:val="00A9385C"/>
    <w:rsid w:val="00A945FA"/>
    <w:rsid w:val="00A951E6"/>
    <w:rsid w:val="00A95F65"/>
    <w:rsid w:val="00A96324"/>
    <w:rsid w:val="00A967A5"/>
    <w:rsid w:val="00A96E70"/>
    <w:rsid w:val="00A96FD0"/>
    <w:rsid w:val="00A97362"/>
    <w:rsid w:val="00AA27FF"/>
    <w:rsid w:val="00AA2BCC"/>
    <w:rsid w:val="00AA4139"/>
    <w:rsid w:val="00AA48B0"/>
    <w:rsid w:val="00AA4F6D"/>
    <w:rsid w:val="00AA4FA9"/>
    <w:rsid w:val="00AA5272"/>
    <w:rsid w:val="00AA6752"/>
    <w:rsid w:val="00AA7D1E"/>
    <w:rsid w:val="00AB06A5"/>
    <w:rsid w:val="00AB0EAD"/>
    <w:rsid w:val="00AB10BE"/>
    <w:rsid w:val="00AB18E6"/>
    <w:rsid w:val="00AB1F98"/>
    <w:rsid w:val="00AB457B"/>
    <w:rsid w:val="00AB476A"/>
    <w:rsid w:val="00AB592B"/>
    <w:rsid w:val="00AB7B6A"/>
    <w:rsid w:val="00AC00FD"/>
    <w:rsid w:val="00AC0702"/>
    <w:rsid w:val="00AC0A51"/>
    <w:rsid w:val="00AC154C"/>
    <w:rsid w:val="00AC242B"/>
    <w:rsid w:val="00AC2E6B"/>
    <w:rsid w:val="00AC32C7"/>
    <w:rsid w:val="00AC4B11"/>
    <w:rsid w:val="00AC5798"/>
    <w:rsid w:val="00AC60AA"/>
    <w:rsid w:val="00AC61FE"/>
    <w:rsid w:val="00AC688D"/>
    <w:rsid w:val="00AD1094"/>
    <w:rsid w:val="00AD1FA0"/>
    <w:rsid w:val="00AD2C6B"/>
    <w:rsid w:val="00AD2E3C"/>
    <w:rsid w:val="00AD32BC"/>
    <w:rsid w:val="00AD402B"/>
    <w:rsid w:val="00AD454F"/>
    <w:rsid w:val="00AD5199"/>
    <w:rsid w:val="00AD57F3"/>
    <w:rsid w:val="00AD5ED3"/>
    <w:rsid w:val="00AD5EDD"/>
    <w:rsid w:val="00AD71A7"/>
    <w:rsid w:val="00AD79AA"/>
    <w:rsid w:val="00AE0749"/>
    <w:rsid w:val="00AE0818"/>
    <w:rsid w:val="00AE14DC"/>
    <w:rsid w:val="00AE183C"/>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E89"/>
    <w:rsid w:val="00AF458E"/>
    <w:rsid w:val="00AF493A"/>
    <w:rsid w:val="00AF5855"/>
    <w:rsid w:val="00B00399"/>
    <w:rsid w:val="00B01A88"/>
    <w:rsid w:val="00B01BBB"/>
    <w:rsid w:val="00B04366"/>
    <w:rsid w:val="00B0441E"/>
    <w:rsid w:val="00B04A77"/>
    <w:rsid w:val="00B04F1C"/>
    <w:rsid w:val="00B0682B"/>
    <w:rsid w:val="00B108E1"/>
    <w:rsid w:val="00B10C72"/>
    <w:rsid w:val="00B12194"/>
    <w:rsid w:val="00B1303E"/>
    <w:rsid w:val="00B13F07"/>
    <w:rsid w:val="00B1440C"/>
    <w:rsid w:val="00B144E2"/>
    <w:rsid w:val="00B156FD"/>
    <w:rsid w:val="00B15771"/>
    <w:rsid w:val="00B15CC9"/>
    <w:rsid w:val="00B164AD"/>
    <w:rsid w:val="00B1661A"/>
    <w:rsid w:val="00B20933"/>
    <w:rsid w:val="00B210E6"/>
    <w:rsid w:val="00B21278"/>
    <w:rsid w:val="00B22AB1"/>
    <w:rsid w:val="00B24080"/>
    <w:rsid w:val="00B241CF"/>
    <w:rsid w:val="00B24D04"/>
    <w:rsid w:val="00B26525"/>
    <w:rsid w:val="00B27D9F"/>
    <w:rsid w:val="00B3097A"/>
    <w:rsid w:val="00B35551"/>
    <w:rsid w:val="00B35A3C"/>
    <w:rsid w:val="00B35C6B"/>
    <w:rsid w:val="00B36D5E"/>
    <w:rsid w:val="00B3798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42AE"/>
    <w:rsid w:val="00B65D5D"/>
    <w:rsid w:val="00B6618F"/>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7634"/>
    <w:rsid w:val="00B83E2D"/>
    <w:rsid w:val="00B83E81"/>
    <w:rsid w:val="00B8431F"/>
    <w:rsid w:val="00B84898"/>
    <w:rsid w:val="00B86A48"/>
    <w:rsid w:val="00B87610"/>
    <w:rsid w:val="00B87790"/>
    <w:rsid w:val="00B91F1A"/>
    <w:rsid w:val="00B92132"/>
    <w:rsid w:val="00B92B92"/>
    <w:rsid w:val="00B9330E"/>
    <w:rsid w:val="00B9478D"/>
    <w:rsid w:val="00B94E23"/>
    <w:rsid w:val="00B94F02"/>
    <w:rsid w:val="00B9563E"/>
    <w:rsid w:val="00B960CF"/>
    <w:rsid w:val="00B96DBA"/>
    <w:rsid w:val="00B9789D"/>
    <w:rsid w:val="00BA0211"/>
    <w:rsid w:val="00BA14DA"/>
    <w:rsid w:val="00BA1742"/>
    <w:rsid w:val="00BA2494"/>
    <w:rsid w:val="00BA2737"/>
    <w:rsid w:val="00BA4853"/>
    <w:rsid w:val="00BA4B88"/>
    <w:rsid w:val="00BA508A"/>
    <w:rsid w:val="00BA559F"/>
    <w:rsid w:val="00BA5AAC"/>
    <w:rsid w:val="00BA5F7E"/>
    <w:rsid w:val="00BA66B1"/>
    <w:rsid w:val="00BA698D"/>
    <w:rsid w:val="00BA725A"/>
    <w:rsid w:val="00BB0A7C"/>
    <w:rsid w:val="00BB32FD"/>
    <w:rsid w:val="00BB3F7A"/>
    <w:rsid w:val="00BB407E"/>
    <w:rsid w:val="00BB6C11"/>
    <w:rsid w:val="00BC1B60"/>
    <w:rsid w:val="00BC2847"/>
    <w:rsid w:val="00BC3212"/>
    <w:rsid w:val="00BC4233"/>
    <w:rsid w:val="00BC5906"/>
    <w:rsid w:val="00BC615E"/>
    <w:rsid w:val="00BC6289"/>
    <w:rsid w:val="00BC6430"/>
    <w:rsid w:val="00BC7B65"/>
    <w:rsid w:val="00BD044D"/>
    <w:rsid w:val="00BD0BC5"/>
    <w:rsid w:val="00BD120C"/>
    <w:rsid w:val="00BD197F"/>
    <w:rsid w:val="00BD1CF7"/>
    <w:rsid w:val="00BD2292"/>
    <w:rsid w:val="00BD2D62"/>
    <w:rsid w:val="00BD491E"/>
    <w:rsid w:val="00BD4C44"/>
    <w:rsid w:val="00BD564E"/>
    <w:rsid w:val="00BD5D64"/>
    <w:rsid w:val="00BD5E5A"/>
    <w:rsid w:val="00BD5F96"/>
    <w:rsid w:val="00BE1959"/>
    <w:rsid w:val="00BE1AA0"/>
    <w:rsid w:val="00BE2B20"/>
    <w:rsid w:val="00BE38F0"/>
    <w:rsid w:val="00BE42B1"/>
    <w:rsid w:val="00BE52C6"/>
    <w:rsid w:val="00BE5DBD"/>
    <w:rsid w:val="00BE6030"/>
    <w:rsid w:val="00BE625C"/>
    <w:rsid w:val="00BE6C6F"/>
    <w:rsid w:val="00BE70F4"/>
    <w:rsid w:val="00BE78CB"/>
    <w:rsid w:val="00BF3102"/>
    <w:rsid w:val="00BF3149"/>
    <w:rsid w:val="00BF5233"/>
    <w:rsid w:val="00BF6424"/>
    <w:rsid w:val="00BF71C3"/>
    <w:rsid w:val="00BF77E5"/>
    <w:rsid w:val="00C00500"/>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28BD"/>
    <w:rsid w:val="00C12BC7"/>
    <w:rsid w:val="00C159FB"/>
    <w:rsid w:val="00C15CB0"/>
    <w:rsid w:val="00C15DA3"/>
    <w:rsid w:val="00C15DE4"/>
    <w:rsid w:val="00C16CA2"/>
    <w:rsid w:val="00C172C6"/>
    <w:rsid w:val="00C173B2"/>
    <w:rsid w:val="00C17EAF"/>
    <w:rsid w:val="00C22AFA"/>
    <w:rsid w:val="00C22E9D"/>
    <w:rsid w:val="00C241B6"/>
    <w:rsid w:val="00C247FB"/>
    <w:rsid w:val="00C24975"/>
    <w:rsid w:val="00C24CA5"/>
    <w:rsid w:val="00C255A3"/>
    <w:rsid w:val="00C25992"/>
    <w:rsid w:val="00C25B09"/>
    <w:rsid w:val="00C2702A"/>
    <w:rsid w:val="00C3005B"/>
    <w:rsid w:val="00C313D7"/>
    <w:rsid w:val="00C3165A"/>
    <w:rsid w:val="00C317B4"/>
    <w:rsid w:val="00C32D86"/>
    <w:rsid w:val="00C32E40"/>
    <w:rsid w:val="00C33399"/>
    <w:rsid w:val="00C33F54"/>
    <w:rsid w:val="00C35B78"/>
    <w:rsid w:val="00C3637B"/>
    <w:rsid w:val="00C365AE"/>
    <w:rsid w:val="00C36A04"/>
    <w:rsid w:val="00C371B2"/>
    <w:rsid w:val="00C4239B"/>
    <w:rsid w:val="00C42845"/>
    <w:rsid w:val="00C446F0"/>
    <w:rsid w:val="00C45C03"/>
    <w:rsid w:val="00C468D7"/>
    <w:rsid w:val="00C4725D"/>
    <w:rsid w:val="00C47EB1"/>
    <w:rsid w:val="00C51D01"/>
    <w:rsid w:val="00C52E1C"/>
    <w:rsid w:val="00C53919"/>
    <w:rsid w:val="00C53FD5"/>
    <w:rsid w:val="00C54EA9"/>
    <w:rsid w:val="00C55042"/>
    <w:rsid w:val="00C550AB"/>
    <w:rsid w:val="00C564C5"/>
    <w:rsid w:val="00C57D9D"/>
    <w:rsid w:val="00C57DEA"/>
    <w:rsid w:val="00C6033C"/>
    <w:rsid w:val="00C61225"/>
    <w:rsid w:val="00C65389"/>
    <w:rsid w:val="00C65533"/>
    <w:rsid w:val="00C65E4E"/>
    <w:rsid w:val="00C6626B"/>
    <w:rsid w:val="00C667F4"/>
    <w:rsid w:val="00C673E9"/>
    <w:rsid w:val="00C67699"/>
    <w:rsid w:val="00C70479"/>
    <w:rsid w:val="00C7112B"/>
    <w:rsid w:val="00C721DE"/>
    <w:rsid w:val="00C72718"/>
    <w:rsid w:val="00C727BE"/>
    <w:rsid w:val="00C72CE8"/>
    <w:rsid w:val="00C72D6B"/>
    <w:rsid w:val="00C750AD"/>
    <w:rsid w:val="00C752FD"/>
    <w:rsid w:val="00C77B9E"/>
    <w:rsid w:val="00C77EF7"/>
    <w:rsid w:val="00C82BE9"/>
    <w:rsid w:val="00C82D4A"/>
    <w:rsid w:val="00C82F7B"/>
    <w:rsid w:val="00C838A5"/>
    <w:rsid w:val="00C839E4"/>
    <w:rsid w:val="00C84725"/>
    <w:rsid w:val="00C856BB"/>
    <w:rsid w:val="00C859E8"/>
    <w:rsid w:val="00C85A73"/>
    <w:rsid w:val="00C862E5"/>
    <w:rsid w:val="00C87C5D"/>
    <w:rsid w:val="00C9047F"/>
    <w:rsid w:val="00C90499"/>
    <w:rsid w:val="00C92B93"/>
    <w:rsid w:val="00C93668"/>
    <w:rsid w:val="00C93D52"/>
    <w:rsid w:val="00C943A3"/>
    <w:rsid w:val="00C948D7"/>
    <w:rsid w:val="00C950D6"/>
    <w:rsid w:val="00C9564D"/>
    <w:rsid w:val="00C964A2"/>
    <w:rsid w:val="00C968C1"/>
    <w:rsid w:val="00CA0101"/>
    <w:rsid w:val="00CA0277"/>
    <w:rsid w:val="00CA18E3"/>
    <w:rsid w:val="00CA24C0"/>
    <w:rsid w:val="00CA2F65"/>
    <w:rsid w:val="00CA4135"/>
    <w:rsid w:val="00CA47F8"/>
    <w:rsid w:val="00CA4F33"/>
    <w:rsid w:val="00CA5C2A"/>
    <w:rsid w:val="00CA6415"/>
    <w:rsid w:val="00CA7E0E"/>
    <w:rsid w:val="00CB01C5"/>
    <w:rsid w:val="00CB045D"/>
    <w:rsid w:val="00CB0F10"/>
    <w:rsid w:val="00CB25E9"/>
    <w:rsid w:val="00CB68FC"/>
    <w:rsid w:val="00CB713B"/>
    <w:rsid w:val="00CB73E2"/>
    <w:rsid w:val="00CB746C"/>
    <w:rsid w:val="00CB7813"/>
    <w:rsid w:val="00CC07DA"/>
    <w:rsid w:val="00CC182E"/>
    <w:rsid w:val="00CC2517"/>
    <w:rsid w:val="00CC519E"/>
    <w:rsid w:val="00CC5CD6"/>
    <w:rsid w:val="00CC6BAD"/>
    <w:rsid w:val="00CD0911"/>
    <w:rsid w:val="00CD0D4E"/>
    <w:rsid w:val="00CD0F2B"/>
    <w:rsid w:val="00CD1747"/>
    <w:rsid w:val="00CD35F4"/>
    <w:rsid w:val="00CD498F"/>
    <w:rsid w:val="00CD6B84"/>
    <w:rsid w:val="00CD75F0"/>
    <w:rsid w:val="00CD76D6"/>
    <w:rsid w:val="00CE0C1B"/>
    <w:rsid w:val="00CE330C"/>
    <w:rsid w:val="00CE4A5C"/>
    <w:rsid w:val="00CE5BFA"/>
    <w:rsid w:val="00CE60F8"/>
    <w:rsid w:val="00CE62B3"/>
    <w:rsid w:val="00CE64EE"/>
    <w:rsid w:val="00CE6568"/>
    <w:rsid w:val="00CE7400"/>
    <w:rsid w:val="00CE789D"/>
    <w:rsid w:val="00CE791E"/>
    <w:rsid w:val="00CF00A8"/>
    <w:rsid w:val="00CF0CBF"/>
    <w:rsid w:val="00CF1961"/>
    <w:rsid w:val="00CF26D8"/>
    <w:rsid w:val="00CF27FA"/>
    <w:rsid w:val="00CF5E90"/>
    <w:rsid w:val="00CF776B"/>
    <w:rsid w:val="00CF7825"/>
    <w:rsid w:val="00CF7901"/>
    <w:rsid w:val="00CF7CC7"/>
    <w:rsid w:val="00CF7E94"/>
    <w:rsid w:val="00D00ECA"/>
    <w:rsid w:val="00D025AB"/>
    <w:rsid w:val="00D02947"/>
    <w:rsid w:val="00D03367"/>
    <w:rsid w:val="00D035EC"/>
    <w:rsid w:val="00D03DD0"/>
    <w:rsid w:val="00D03F7C"/>
    <w:rsid w:val="00D05329"/>
    <w:rsid w:val="00D05777"/>
    <w:rsid w:val="00D06CC1"/>
    <w:rsid w:val="00D07010"/>
    <w:rsid w:val="00D07AEB"/>
    <w:rsid w:val="00D105BA"/>
    <w:rsid w:val="00D10D31"/>
    <w:rsid w:val="00D11B48"/>
    <w:rsid w:val="00D12971"/>
    <w:rsid w:val="00D12B86"/>
    <w:rsid w:val="00D12ECE"/>
    <w:rsid w:val="00D14DB8"/>
    <w:rsid w:val="00D164D0"/>
    <w:rsid w:val="00D176E5"/>
    <w:rsid w:val="00D204AF"/>
    <w:rsid w:val="00D21C13"/>
    <w:rsid w:val="00D23FA5"/>
    <w:rsid w:val="00D2464E"/>
    <w:rsid w:val="00D2514E"/>
    <w:rsid w:val="00D26CF1"/>
    <w:rsid w:val="00D31682"/>
    <w:rsid w:val="00D31FD9"/>
    <w:rsid w:val="00D321D3"/>
    <w:rsid w:val="00D32431"/>
    <w:rsid w:val="00D35DD7"/>
    <w:rsid w:val="00D36B7A"/>
    <w:rsid w:val="00D402DE"/>
    <w:rsid w:val="00D4055E"/>
    <w:rsid w:val="00D4131B"/>
    <w:rsid w:val="00D421E1"/>
    <w:rsid w:val="00D428C8"/>
    <w:rsid w:val="00D436A7"/>
    <w:rsid w:val="00D43AA2"/>
    <w:rsid w:val="00D43FAF"/>
    <w:rsid w:val="00D453A8"/>
    <w:rsid w:val="00D52CA8"/>
    <w:rsid w:val="00D569AB"/>
    <w:rsid w:val="00D57093"/>
    <w:rsid w:val="00D607D5"/>
    <w:rsid w:val="00D60888"/>
    <w:rsid w:val="00D61422"/>
    <w:rsid w:val="00D61CAF"/>
    <w:rsid w:val="00D622DB"/>
    <w:rsid w:val="00D628AA"/>
    <w:rsid w:val="00D62A3C"/>
    <w:rsid w:val="00D63D19"/>
    <w:rsid w:val="00D64D54"/>
    <w:rsid w:val="00D659E6"/>
    <w:rsid w:val="00D65E5C"/>
    <w:rsid w:val="00D66E40"/>
    <w:rsid w:val="00D67842"/>
    <w:rsid w:val="00D7058A"/>
    <w:rsid w:val="00D71203"/>
    <w:rsid w:val="00D713DC"/>
    <w:rsid w:val="00D726A9"/>
    <w:rsid w:val="00D74990"/>
    <w:rsid w:val="00D753CD"/>
    <w:rsid w:val="00D75BFA"/>
    <w:rsid w:val="00D75C76"/>
    <w:rsid w:val="00D769BE"/>
    <w:rsid w:val="00D76D11"/>
    <w:rsid w:val="00D80CBA"/>
    <w:rsid w:val="00D817C5"/>
    <w:rsid w:val="00D81B27"/>
    <w:rsid w:val="00D82176"/>
    <w:rsid w:val="00D824DF"/>
    <w:rsid w:val="00D828E3"/>
    <w:rsid w:val="00D83C84"/>
    <w:rsid w:val="00D845B4"/>
    <w:rsid w:val="00D84B45"/>
    <w:rsid w:val="00D85D90"/>
    <w:rsid w:val="00D8676B"/>
    <w:rsid w:val="00D86C36"/>
    <w:rsid w:val="00D86D35"/>
    <w:rsid w:val="00D87134"/>
    <w:rsid w:val="00D90664"/>
    <w:rsid w:val="00D90AEF"/>
    <w:rsid w:val="00D9128E"/>
    <w:rsid w:val="00D91E23"/>
    <w:rsid w:val="00D92038"/>
    <w:rsid w:val="00D924BB"/>
    <w:rsid w:val="00D933FB"/>
    <w:rsid w:val="00D934E1"/>
    <w:rsid w:val="00D9368E"/>
    <w:rsid w:val="00D93C24"/>
    <w:rsid w:val="00D9424E"/>
    <w:rsid w:val="00D94E2D"/>
    <w:rsid w:val="00D96AF2"/>
    <w:rsid w:val="00D97B27"/>
    <w:rsid w:val="00DA03CB"/>
    <w:rsid w:val="00DA09A2"/>
    <w:rsid w:val="00DA0F8A"/>
    <w:rsid w:val="00DA2593"/>
    <w:rsid w:val="00DA25C2"/>
    <w:rsid w:val="00DA58DE"/>
    <w:rsid w:val="00DA5AE2"/>
    <w:rsid w:val="00DA785D"/>
    <w:rsid w:val="00DB008E"/>
    <w:rsid w:val="00DB0962"/>
    <w:rsid w:val="00DB0B31"/>
    <w:rsid w:val="00DB0C4A"/>
    <w:rsid w:val="00DB0DEE"/>
    <w:rsid w:val="00DB1779"/>
    <w:rsid w:val="00DB1CE6"/>
    <w:rsid w:val="00DB2308"/>
    <w:rsid w:val="00DB2B83"/>
    <w:rsid w:val="00DB407A"/>
    <w:rsid w:val="00DB463E"/>
    <w:rsid w:val="00DB5A03"/>
    <w:rsid w:val="00DB6804"/>
    <w:rsid w:val="00DB79A5"/>
    <w:rsid w:val="00DC16CB"/>
    <w:rsid w:val="00DC17AF"/>
    <w:rsid w:val="00DC1DCE"/>
    <w:rsid w:val="00DC52DA"/>
    <w:rsid w:val="00DC59D5"/>
    <w:rsid w:val="00DC6E9A"/>
    <w:rsid w:val="00DC7864"/>
    <w:rsid w:val="00DD1AEC"/>
    <w:rsid w:val="00DD20F3"/>
    <w:rsid w:val="00DD2250"/>
    <w:rsid w:val="00DD2BFA"/>
    <w:rsid w:val="00DD3906"/>
    <w:rsid w:val="00DD43D0"/>
    <w:rsid w:val="00DD51BC"/>
    <w:rsid w:val="00DD6D30"/>
    <w:rsid w:val="00DE118E"/>
    <w:rsid w:val="00DE1D01"/>
    <w:rsid w:val="00DE1F3E"/>
    <w:rsid w:val="00DE229D"/>
    <w:rsid w:val="00DE2EC7"/>
    <w:rsid w:val="00DE38BD"/>
    <w:rsid w:val="00DE48B7"/>
    <w:rsid w:val="00DE51AE"/>
    <w:rsid w:val="00DE528B"/>
    <w:rsid w:val="00DE53AD"/>
    <w:rsid w:val="00DE5575"/>
    <w:rsid w:val="00DE5C72"/>
    <w:rsid w:val="00DE708C"/>
    <w:rsid w:val="00DE726C"/>
    <w:rsid w:val="00DE74C1"/>
    <w:rsid w:val="00DE7C48"/>
    <w:rsid w:val="00DE7F9A"/>
    <w:rsid w:val="00DF0FE5"/>
    <w:rsid w:val="00DF203A"/>
    <w:rsid w:val="00DF24FE"/>
    <w:rsid w:val="00DF4C75"/>
    <w:rsid w:val="00DF5085"/>
    <w:rsid w:val="00DF577D"/>
    <w:rsid w:val="00DF5CAA"/>
    <w:rsid w:val="00DF68CE"/>
    <w:rsid w:val="00E00C77"/>
    <w:rsid w:val="00E017D6"/>
    <w:rsid w:val="00E02558"/>
    <w:rsid w:val="00E02B9D"/>
    <w:rsid w:val="00E03A20"/>
    <w:rsid w:val="00E03B0D"/>
    <w:rsid w:val="00E03F08"/>
    <w:rsid w:val="00E0443D"/>
    <w:rsid w:val="00E0792A"/>
    <w:rsid w:val="00E11835"/>
    <w:rsid w:val="00E12B45"/>
    <w:rsid w:val="00E147F9"/>
    <w:rsid w:val="00E154CD"/>
    <w:rsid w:val="00E15603"/>
    <w:rsid w:val="00E15E09"/>
    <w:rsid w:val="00E161A4"/>
    <w:rsid w:val="00E17B86"/>
    <w:rsid w:val="00E20607"/>
    <w:rsid w:val="00E20D66"/>
    <w:rsid w:val="00E211BF"/>
    <w:rsid w:val="00E21D7A"/>
    <w:rsid w:val="00E22336"/>
    <w:rsid w:val="00E24645"/>
    <w:rsid w:val="00E24CD3"/>
    <w:rsid w:val="00E25CEE"/>
    <w:rsid w:val="00E2626C"/>
    <w:rsid w:val="00E30505"/>
    <w:rsid w:val="00E31509"/>
    <w:rsid w:val="00E328FD"/>
    <w:rsid w:val="00E32EC8"/>
    <w:rsid w:val="00E33473"/>
    <w:rsid w:val="00E335BD"/>
    <w:rsid w:val="00E33623"/>
    <w:rsid w:val="00E3362B"/>
    <w:rsid w:val="00E34BDA"/>
    <w:rsid w:val="00E3602A"/>
    <w:rsid w:val="00E377EB"/>
    <w:rsid w:val="00E37BBE"/>
    <w:rsid w:val="00E4213E"/>
    <w:rsid w:val="00E42383"/>
    <w:rsid w:val="00E4248F"/>
    <w:rsid w:val="00E4274A"/>
    <w:rsid w:val="00E4274E"/>
    <w:rsid w:val="00E42D9A"/>
    <w:rsid w:val="00E42EAC"/>
    <w:rsid w:val="00E43E5C"/>
    <w:rsid w:val="00E43EED"/>
    <w:rsid w:val="00E46504"/>
    <w:rsid w:val="00E46512"/>
    <w:rsid w:val="00E47902"/>
    <w:rsid w:val="00E50344"/>
    <w:rsid w:val="00E509DE"/>
    <w:rsid w:val="00E510A6"/>
    <w:rsid w:val="00E5180C"/>
    <w:rsid w:val="00E51D99"/>
    <w:rsid w:val="00E5286B"/>
    <w:rsid w:val="00E52CC0"/>
    <w:rsid w:val="00E53664"/>
    <w:rsid w:val="00E618B6"/>
    <w:rsid w:val="00E62666"/>
    <w:rsid w:val="00E62791"/>
    <w:rsid w:val="00E62FA9"/>
    <w:rsid w:val="00E64EA7"/>
    <w:rsid w:val="00E65517"/>
    <w:rsid w:val="00E6595E"/>
    <w:rsid w:val="00E671EF"/>
    <w:rsid w:val="00E677AF"/>
    <w:rsid w:val="00E71283"/>
    <w:rsid w:val="00E71F4B"/>
    <w:rsid w:val="00E72E61"/>
    <w:rsid w:val="00E73D13"/>
    <w:rsid w:val="00E7404F"/>
    <w:rsid w:val="00E74B6E"/>
    <w:rsid w:val="00E74BFE"/>
    <w:rsid w:val="00E75BB3"/>
    <w:rsid w:val="00E77000"/>
    <w:rsid w:val="00E77EE0"/>
    <w:rsid w:val="00E8174B"/>
    <w:rsid w:val="00E82662"/>
    <w:rsid w:val="00E832B6"/>
    <w:rsid w:val="00E83735"/>
    <w:rsid w:val="00E83770"/>
    <w:rsid w:val="00E844F6"/>
    <w:rsid w:val="00E847E1"/>
    <w:rsid w:val="00E84EE5"/>
    <w:rsid w:val="00E853BB"/>
    <w:rsid w:val="00E866CD"/>
    <w:rsid w:val="00E867B2"/>
    <w:rsid w:val="00E86DB2"/>
    <w:rsid w:val="00E8738C"/>
    <w:rsid w:val="00E900D3"/>
    <w:rsid w:val="00E90705"/>
    <w:rsid w:val="00E91597"/>
    <w:rsid w:val="00E91CC6"/>
    <w:rsid w:val="00E92104"/>
    <w:rsid w:val="00E93959"/>
    <w:rsid w:val="00E94DC7"/>
    <w:rsid w:val="00E9518C"/>
    <w:rsid w:val="00E96AEE"/>
    <w:rsid w:val="00E96EA2"/>
    <w:rsid w:val="00E9753C"/>
    <w:rsid w:val="00E97BCB"/>
    <w:rsid w:val="00E97CEC"/>
    <w:rsid w:val="00E97DE6"/>
    <w:rsid w:val="00EA082F"/>
    <w:rsid w:val="00EA0E47"/>
    <w:rsid w:val="00EA1272"/>
    <w:rsid w:val="00EA131A"/>
    <w:rsid w:val="00EA2E22"/>
    <w:rsid w:val="00EA2E63"/>
    <w:rsid w:val="00EA4966"/>
    <w:rsid w:val="00EA4B51"/>
    <w:rsid w:val="00EA4B77"/>
    <w:rsid w:val="00EA5CD4"/>
    <w:rsid w:val="00EA5F3C"/>
    <w:rsid w:val="00EA6944"/>
    <w:rsid w:val="00EB0704"/>
    <w:rsid w:val="00EB2A35"/>
    <w:rsid w:val="00EB394C"/>
    <w:rsid w:val="00EB4081"/>
    <w:rsid w:val="00EB40CF"/>
    <w:rsid w:val="00EB474C"/>
    <w:rsid w:val="00EB4868"/>
    <w:rsid w:val="00EB52D3"/>
    <w:rsid w:val="00EB53CC"/>
    <w:rsid w:val="00EB5BF3"/>
    <w:rsid w:val="00EB7A7B"/>
    <w:rsid w:val="00EB7DA6"/>
    <w:rsid w:val="00EC2C8B"/>
    <w:rsid w:val="00EC2E22"/>
    <w:rsid w:val="00EC5542"/>
    <w:rsid w:val="00EC6424"/>
    <w:rsid w:val="00EC700D"/>
    <w:rsid w:val="00EC7564"/>
    <w:rsid w:val="00EC7629"/>
    <w:rsid w:val="00ED10C8"/>
    <w:rsid w:val="00ED17D5"/>
    <w:rsid w:val="00ED300B"/>
    <w:rsid w:val="00ED3E2B"/>
    <w:rsid w:val="00ED41CF"/>
    <w:rsid w:val="00ED7119"/>
    <w:rsid w:val="00EE026C"/>
    <w:rsid w:val="00EE1072"/>
    <w:rsid w:val="00EE1D33"/>
    <w:rsid w:val="00EE3271"/>
    <w:rsid w:val="00EE32BB"/>
    <w:rsid w:val="00EE33C7"/>
    <w:rsid w:val="00EE43E2"/>
    <w:rsid w:val="00EE579B"/>
    <w:rsid w:val="00EE66E8"/>
    <w:rsid w:val="00EE6C84"/>
    <w:rsid w:val="00EE701B"/>
    <w:rsid w:val="00EE72BE"/>
    <w:rsid w:val="00EE7417"/>
    <w:rsid w:val="00EE74F7"/>
    <w:rsid w:val="00EE7541"/>
    <w:rsid w:val="00EE7A81"/>
    <w:rsid w:val="00EE7E45"/>
    <w:rsid w:val="00EF0251"/>
    <w:rsid w:val="00EF1126"/>
    <w:rsid w:val="00EF1434"/>
    <w:rsid w:val="00EF21C0"/>
    <w:rsid w:val="00EF2571"/>
    <w:rsid w:val="00EF3332"/>
    <w:rsid w:val="00EF3447"/>
    <w:rsid w:val="00EF3972"/>
    <w:rsid w:val="00EF3F13"/>
    <w:rsid w:val="00EF443E"/>
    <w:rsid w:val="00EF4B27"/>
    <w:rsid w:val="00EF5E16"/>
    <w:rsid w:val="00EF6142"/>
    <w:rsid w:val="00EF6EF8"/>
    <w:rsid w:val="00EF7ED1"/>
    <w:rsid w:val="00F02090"/>
    <w:rsid w:val="00F02661"/>
    <w:rsid w:val="00F03216"/>
    <w:rsid w:val="00F03885"/>
    <w:rsid w:val="00F03D4D"/>
    <w:rsid w:val="00F052DB"/>
    <w:rsid w:val="00F0688E"/>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82E"/>
    <w:rsid w:val="00F17CFD"/>
    <w:rsid w:val="00F22312"/>
    <w:rsid w:val="00F2355D"/>
    <w:rsid w:val="00F23823"/>
    <w:rsid w:val="00F241AD"/>
    <w:rsid w:val="00F251D1"/>
    <w:rsid w:val="00F25443"/>
    <w:rsid w:val="00F25E8D"/>
    <w:rsid w:val="00F2600E"/>
    <w:rsid w:val="00F275B2"/>
    <w:rsid w:val="00F313A9"/>
    <w:rsid w:val="00F325A5"/>
    <w:rsid w:val="00F32F18"/>
    <w:rsid w:val="00F33AB2"/>
    <w:rsid w:val="00F34ED1"/>
    <w:rsid w:val="00F37802"/>
    <w:rsid w:val="00F37807"/>
    <w:rsid w:val="00F40406"/>
    <w:rsid w:val="00F408A9"/>
    <w:rsid w:val="00F40A14"/>
    <w:rsid w:val="00F4130B"/>
    <w:rsid w:val="00F4159E"/>
    <w:rsid w:val="00F418A2"/>
    <w:rsid w:val="00F42494"/>
    <w:rsid w:val="00F44567"/>
    <w:rsid w:val="00F446E7"/>
    <w:rsid w:val="00F44A60"/>
    <w:rsid w:val="00F4535C"/>
    <w:rsid w:val="00F4652E"/>
    <w:rsid w:val="00F47CFB"/>
    <w:rsid w:val="00F503D8"/>
    <w:rsid w:val="00F52132"/>
    <w:rsid w:val="00F5293E"/>
    <w:rsid w:val="00F52C66"/>
    <w:rsid w:val="00F53B9C"/>
    <w:rsid w:val="00F545E3"/>
    <w:rsid w:val="00F54F74"/>
    <w:rsid w:val="00F550F8"/>
    <w:rsid w:val="00F555E6"/>
    <w:rsid w:val="00F561D0"/>
    <w:rsid w:val="00F56410"/>
    <w:rsid w:val="00F56757"/>
    <w:rsid w:val="00F5687E"/>
    <w:rsid w:val="00F57414"/>
    <w:rsid w:val="00F602CB"/>
    <w:rsid w:val="00F618E7"/>
    <w:rsid w:val="00F62128"/>
    <w:rsid w:val="00F63572"/>
    <w:rsid w:val="00F64623"/>
    <w:rsid w:val="00F65067"/>
    <w:rsid w:val="00F65698"/>
    <w:rsid w:val="00F666F4"/>
    <w:rsid w:val="00F667F4"/>
    <w:rsid w:val="00F7025F"/>
    <w:rsid w:val="00F71108"/>
    <w:rsid w:val="00F711AE"/>
    <w:rsid w:val="00F72054"/>
    <w:rsid w:val="00F72A3A"/>
    <w:rsid w:val="00F76F5A"/>
    <w:rsid w:val="00F77B63"/>
    <w:rsid w:val="00F81795"/>
    <w:rsid w:val="00F81B71"/>
    <w:rsid w:val="00F82B95"/>
    <w:rsid w:val="00F83862"/>
    <w:rsid w:val="00F84BE5"/>
    <w:rsid w:val="00F8588E"/>
    <w:rsid w:val="00F85DE5"/>
    <w:rsid w:val="00F8630F"/>
    <w:rsid w:val="00F91EDF"/>
    <w:rsid w:val="00F92262"/>
    <w:rsid w:val="00F924C8"/>
    <w:rsid w:val="00F93101"/>
    <w:rsid w:val="00F935BA"/>
    <w:rsid w:val="00F94A79"/>
    <w:rsid w:val="00F95BFF"/>
    <w:rsid w:val="00FA002A"/>
    <w:rsid w:val="00FA030B"/>
    <w:rsid w:val="00FA3659"/>
    <w:rsid w:val="00FA3818"/>
    <w:rsid w:val="00FA45A4"/>
    <w:rsid w:val="00FA4AA7"/>
    <w:rsid w:val="00FA63CD"/>
    <w:rsid w:val="00FA6408"/>
    <w:rsid w:val="00FA666F"/>
    <w:rsid w:val="00FA6B6B"/>
    <w:rsid w:val="00FB06BD"/>
    <w:rsid w:val="00FB07F8"/>
    <w:rsid w:val="00FB212C"/>
    <w:rsid w:val="00FB38FA"/>
    <w:rsid w:val="00FB3908"/>
    <w:rsid w:val="00FB43CD"/>
    <w:rsid w:val="00FB5247"/>
    <w:rsid w:val="00FB5F5B"/>
    <w:rsid w:val="00FB620B"/>
    <w:rsid w:val="00FB6369"/>
    <w:rsid w:val="00FB68AB"/>
    <w:rsid w:val="00FB6969"/>
    <w:rsid w:val="00FC06EB"/>
    <w:rsid w:val="00FC235F"/>
    <w:rsid w:val="00FC51AB"/>
    <w:rsid w:val="00FC5988"/>
    <w:rsid w:val="00FC69A9"/>
    <w:rsid w:val="00FC6AD0"/>
    <w:rsid w:val="00FC7030"/>
    <w:rsid w:val="00FD0450"/>
    <w:rsid w:val="00FD05CB"/>
    <w:rsid w:val="00FD0D43"/>
    <w:rsid w:val="00FD0F3D"/>
    <w:rsid w:val="00FD1940"/>
    <w:rsid w:val="00FD37C4"/>
    <w:rsid w:val="00FD3827"/>
    <w:rsid w:val="00FD4207"/>
    <w:rsid w:val="00FD496B"/>
    <w:rsid w:val="00FD63EF"/>
    <w:rsid w:val="00FD72F0"/>
    <w:rsid w:val="00FE2217"/>
    <w:rsid w:val="00FE39B9"/>
    <w:rsid w:val="00FE401C"/>
    <w:rsid w:val="00FE42F4"/>
    <w:rsid w:val="00FE444F"/>
    <w:rsid w:val="00FE4AA2"/>
    <w:rsid w:val="00FE4E8E"/>
    <w:rsid w:val="00FE508A"/>
    <w:rsid w:val="00FE7732"/>
    <w:rsid w:val="00FF0110"/>
    <w:rsid w:val="00FF2603"/>
    <w:rsid w:val="00FF38A9"/>
    <w:rsid w:val="00FF4294"/>
    <w:rsid w:val="00FF4484"/>
    <w:rsid w:val="00FF51F2"/>
    <w:rsid w:val="00FF553C"/>
    <w:rsid w:val="00FF5D59"/>
    <w:rsid w:val="00FF62B2"/>
    <w:rsid w:val="00FF7108"/>
    <w:rsid w:val="00FF710E"/>
    <w:rsid w:val="00FF73F2"/>
    <w:rsid w:val="00FF74A5"/>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EFF7D"/>
  <w15:docId w15:val="{0A4407F3-4CE2-4B8E-98D6-337B031C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3" w:uiPriority="43"/>
    <w:lsdException w:name="Plain Table 4" w:uiPriority="44"/>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Cambria" w:hAnsi="Cambria"/>
    </w:rPr>
  </w:style>
  <w:style w:type="character" w:customStyle="1" w:styleId="EndNoteBibliographyTitleChar">
    <w:name w:val="EndNote Bibliography Title Char"/>
    <w:basedOn w:val="DefaultParagraphFont"/>
    <w:link w:val="EndNoteBibliographyTitle"/>
    <w:rsid w:val="00A71D8E"/>
    <w:rPr>
      <w:rFonts w:ascii="Cambria" w:hAnsi="Cambria"/>
    </w:rPr>
  </w:style>
  <w:style w:type="paragraph" w:customStyle="1" w:styleId="EndNoteBibliography">
    <w:name w:val="EndNote Bibliography"/>
    <w:basedOn w:val="Normal"/>
    <w:link w:val="EndNoteBibliographyChar"/>
    <w:rsid w:val="00A71D8E"/>
    <w:rPr>
      <w:rFonts w:ascii="Cambria" w:hAnsi="Cambria"/>
    </w:rPr>
  </w:style>
  <w:style w:type="character" w:customStyle="1" w:styleId="EndNoteBibliographyChar">
    <w:name w:val="EndNote Bibliography Char"/>
    <w:basedOn w:val="DefaultParagraphFont"/>
    <w:link w:val="EndNoteBibliography"/>
    <w:rsid w:val="00A71D8E"/>
    <w:rPr>
      <w:rFonts w:ascii="Cambria" w:hAnsi="Cambria"/>
    </w:rPr>
  </w:style>
  <w:style w:type="table" w:styleId="PlainTable3">
    <w:name w:val="Plain Table 3"/>
    <w:basedOn w:val="TableNormal"/>
    <w:uiPriority w:val="43"/>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2C37F2"/>
    <w:rPr>
      <w:sz w:val="16"/>
      <w:szCs w:val="16"/>
    </w:rPr>
  </w:style>
  <w:style w:type="paragraph" w:styleId="CommentText">
    <w:name w:val="annotation text"/>
    <w:basedOn w:val="Normal"/>
    <w:link w:val="CommentTextChar"/>
    <w:uiPriority w:val="99"/>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uiPriority w:val="99"/>
    <w:rsid w:val="002C37F2"/>
    <w:rPr>
      <w:rFonts w:ascii="Arial" w:hAnsi="Arial"/>
      <w:sz w:val="20"/>
      <w:szCs w:val="20"/>
    </w:rPr>
  </w:style>
  <w:style w:type="table" w:styleId="PlainTable5">
    <w:name w:val="Plain Table 5"/>
    <w:basedOn w:val="TableNormal"/>
    <w:uiPriority w:val="45"/>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semiHidden/>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semiHidden/>
    <w:unhideWhenUsed/>
    <w:rsid w:val="003D19B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D19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564219838">
      <w:bodyDiv w:val="1"/>
      <w:marLeft w:val="0"/>
      <w:marRight w:val="0"/>
      <w:marTop w:val="0"/>
      <w:marBottom w:val="0"/>
      <w:divBdr>
        <w:top w:val="none" w:sz="0" w:space="0" w:color="auto"/>
        <w:left w:val="none" w:sz="0" w:space="0" w:color="auto"/>
        <w:bottom w:val="none" w:sz="0" w:space="0" w:color="auto"/>
        <w:right w:val="none" w:sz="0" w:space="0" w:color="auto"/>
      </w:divBdr>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Props1.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customXml/itemProps3.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4.xml><?xml version="1.0" encoding="utf-8"?>
<ds:datastoreItem xmlns:ds="http://schemas.openxmlformats.org/officeDocument/2006/customXml" ds:itemID="{D8C35131-C300-4CE7-973D-1BB02580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7480</Words>
  <Characters>42641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50021</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B Sempa</cp:lastModifiedBy>
  <cp:revision>4</cp:revision>
  <cp:lastPrinted>2023-06-27T20:09:00Z</cp:lastPrinted>
  <dcterms:created xsi:type="dcterms:W3CDTF">2023-08-31T19:41:00Z</dcterms:created>
  <dcterms:modified xsi:type="dcterms:W3CDTF">2023-08-31T19:44:00Z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