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3351F" w14:textId="3B59CF00" w:rsidR="00C55447" w:rsidRPr="00C03728" w:rsidRDefault="00C55447" w:rsidP="00E01953">
      <w:pPr>
        <w:pStyle w:val="Heading1"/>
        <w:spacing w:before="97" w:line="232" w:lineRule="auto"/>
        <w:ind w:left="548" w:right="373" w:firstLine="0"/>
        <w:rPr>
          <w:sz w:val="28"/>
          <w:szCs w:val="28"/>
        </w:rPr>
      </w:pPr>
      <w:r w:rsidRPr="00C03728">
        <w:rPr>
          <w:sz w:val="28"/>
          <w:szCs w:val="28"/>
        </w:rPr>
        <w:t>ORIGINAL ARTICLE</w:t>
      </w:r>
      <w:r w:rsidR="00AF23FC">
        <w:rPr>
          <w:sz w:val="28"/>
          <w:szCs w:val="28"/>
        </w:rPr>
        <w:t xml:space="preserve">: </w:t>
      </w:r>
      <w:r w:rsidR="006A413E">
        <w:rPr>
          <w:sz w:val="28"/>
          <w:szCs w:val="28"/>
        </w:rPr>
        <w:t>2</w:t>
      </w:r>
      <w:r w:rsidR="00A071BF">
        <w:rPr>
          <w:sz w:val="28"/>
          <w:szCs w:val="28"/>
        </w:rPr>
        <w:t>1</w:t>
      </w:r>
      <w:r w:rsidR="00AF23FC">
        <w:rPr>
          <w:sz w:val="28"/>
          <w:szCs w:val="28"/>
        </w:rPr>
        <w:t>-04-25</w:t>
      </w:r>
      <w:r w:rsidR="00C3133A">
        <w:rPr>
          <w:sz w:val="28"/>
          <w:szCs w:val="28"/>
        </w:rPr>
        <w:t xml:space="preserve"> JBS-TRPM</w:t>
      </w:r>
      <w:r w:rsidR="008F286B">
        <w:rPr>
          <w:sz w:val="28"/>
          <w:szCs w:val="28"/>
        </w:rPr>
        <w:t>-AS</w:t>
      </w:r>
    </w:p>
    <w:p w14:paraId="60269F4F" w14:textId="77777777" w:rsidR="00953EEB" w:rsidRPr="00953EEB" w:rsidRDefault="00953EEB" w:rsidP="00E01953">
      <w:pPr>
        <w:pStyle w:val="Heading1"/>
        <w:spacing w:before="97" w:line="232" w:lineRule="auto"/>
        <w:ind w:left="548" w:right="373" w:firstLine="0"/>
        <w:rPr>
          <w:color w:val="FF0000"/>
        </w:rPr>
      </w:pPr>
    </w:p>
    <w:p w14:paraId="2778E70F" w14:textId="78D6D8DD" w:rsidR="0070762C" w:rsidRDefault="00E01953" w:rsidP="00E01953">
      <w:pPr>
        <w:pStyle w:val="Heading1"/>
        <w:spacing w:before="97" w:line="232" w:lineRule="auto"/>
        <w:ind w:left="548" w:right="373" w:firstLine="0"/>
      </w:pPr>
      <w:r>
        <w:t>Adrenal insufficiency associated with advanced HIV may explain</w:t>
      </w:r>
      <w:r>
        <w:rPr>
          <w:spacing w:val="80"/>
        </w:rPr>
        <w:t xml:space="preserve"> </w:t>
      </w:r>
      <w:r>
        <w:t>the</w:t>
      </w:r>
      <w:r>
        <w:rPr>
          <w:spacing w:val="80"/>
        </w:rPr>
        <w:t xml:space="preserve"> </w:t>
      </w:r>
      <w:r>
        <w:t>high</w:t>
      </w:r>
      <w:r>
        <w:rPr>
          <w:spacing w:val="80"/>
        </w:rPr>
        <w:t xml:space="preserve"> </w:t>
      </w:r>
      <w:r>
        <w:t>mortality.</w:t>
      </w:r>
    </w:p>
    <w:p w14:paraId="2778E710" w14:textId="663DF933" w:rsidR="0070762C" w:rsidRDefault="00DE528F">
      <w:pPr>
        <w:pStyle w:val="Heading2"/>
        <w:spacing w:before="310" w:line="254" w:lineRule="auto"/>
        <w:ind w:right="373"/>
      </w:pPr>
      <w:r>
        <w:rPr>
          <w:w w:val="80"/>
        </w:rPr>
        <w:t>TRP</w:t>
      </w:r>
      <w:r>
        <w:t xml:space="preserve"> </w:t>
      </w:r>
      <w:r>
        <w:rPr>
          <w:w w:val="80"/>
        </w:rPr>
        <w:t>Mofokeng</w:t>
      </w:r>
      <w:r>
        <w:rPr>
          <w:w w:val="80"/>
          <w:vertAlign w:val="superscript"/>
        </w:rPr>
        <w:t>1</w:t>
      </w:r>
      <w:r>
        <w:rPr>
          <w:w w:val="80"/>
        </w:rPr>
        <w:t>,</w:t>
      </w:r>
      <w:r>
        <w:t xml:space="preserve"> </w:t>
      </w:r>
      <w:r>
        <w:rPr>
          <w:w w:val="80"/>
        </w:rPr>
        <w:t>A</w:t>
      </w:r>
      <w:r>
        <w:t xml:space="preserve"> </w:t>
      </w:r>
      <w:r>
        <w:rPr>
          <w:w w:val="80"/>
        </w:rPr>
        <w:t>Grossman</w:t>
      </w:r>
      <w:r>
        <w:rPr>
          <w:w w:val="80"/>
          <w:vertAlign w:val="superscript"/>
        </w:rPr>
        <w:t>3</w:t>
      </w:r>
      <w:r>
        <w:rPr>
          <w:w w:val="80"/>
        </w:rPr>
        <w:t>,</w:t>
      </w:r>
      <w:r>
        <w:t xml:space="preserve"> </w:t>
      </w:r>
      <w:r>
        <w:rPr>
          <w:w w:val="80"/>
        </w:rPr>
        <w:t>RS</w:t>
      </w:r>
      <w:r>
        <w:t xml:space="preserve"> </w:t>
      </w:r>
      <w:r>
        <w:rPr>
          <w:w w:val="80"/>
        </w:rPr>
        <w:t>Millar</w:t>
      </w:r>
      <w:r>
        <w:rPr>
          <w:w w:val="80"/>
          <w:vertAlign w:val="superscript"/>
        </w:rPr>
        <w:t>5</w:t>
      </w:r>
      <w:r>
        <w:rPr>
          <w:w w:val="80"/>
        </w:rPr>
        <w:t>,</w:t>
      </w:r>
      <w:r>
        <w:t xml:space="preserve"> </w:t>
      </w:r>
      <w:r>
        <w:rPr>
          <w:w w:val="80"/>
        </w:rPr>
        <w:t>TS</w:t>
      </w:r>
      <w:r>
        <w:t xml:space="preserve"> </w:t>
      </w:r>
      <w:r>
        <w:rPr>
          <w:w w:val="80"/>
        </w:rPr>
        <w:t>Pillay</w:t>
      </w:r>
      <w:r>
        <w:rPr>
          <w:w w:val="80"/>
          <w:vertAlign w:val="superscript"/>
        </w:rPr>
        <w:t>6</w:t>
      </w:r>
      <w:r>
        <w:rPr>
          <w:w w:val="80"/>
        </w:rPr>
        <w:t>,</w:t>
      </w:r>
      <w:r>
        <w:t xml:space="preserve"> </w:t>
      </w:r>
      <w:r>
        <w:rPr>
          <w:w w:val="80"/>
        </w:rPr>
        <w:t>J</w:t>
      </w:r>
      <w:ins w:id="0" w:author="Joseph B Sempa" w:date="2025-04-22T21:18:00Z">
        <w:r w:rsidR="00F16FA6">
          <w:rPr>
            <w:w w:val="80"/>
          </w:rPr>
          <w:t>B</w:t>
        </w:r>
      </w:ins>
      <w:r>
        <w:t xml:space="preserve"> </w:t>
      </w:r>
      <w:r>
        <w:rPr>
          <w:w w:val="80"/>
        </w:rPr>
        <w:t>Sempa</w:t>
      </w:r>
      <w:r>
        <w:rPr>
          <w:w w:val="80"/>
          <w:vertAlign w:val="superscript"/>
        </w:rPr>
        <w:t>7</w:t>
      </w:r>
      <w:r>
        <w:rPr>
          <w:w w:val="80"/>
        </w:rPr>
        <w:t>,</w:t>
      </w:r>
      <w:r w:rsidR="008F286B">
        <w:rPr>
          <w:w w:val="80"/>
        </w:rPr>
        <w:t xml:space="preserve"> B Aslan</w:t>
      </w:r>
      <w:r w:rsidR="008F286B" w:rsidRPr="008F286B">
        <w:rPr>
          <w:w w:val="80"/>
          <w:vertAlign w:val="superscript"/>
        </w:rPr>
        <w:t>8</w:t>
      </w:r>
      <w:r w:rsidR="008F286B">
        <w:rPr>
          <w:w w:val="80"/>
        </w:rPr>
        <w:t>, G Nitschke</w:t>
      </w:r>
      <w:r w:rsidR="008F286B" w:rsidRPr="008F286B">
        <w:rPr>
          <w:w w:val="80"/>
          <w:vertAlign w:val="superscript"/>
        </w:rPr>
        <w:t>8</w:t>
      </w:r>
      <w:r w:rsidR="008F286B">
        <w:rPr>
          <w:w w:val="80"/>
        </w:rPr>
        <w:t>,</w:t>
      </w:r>
      <w:r>
        <w:t xml:space="preserve"> </w:t>
      </w:r>
      <w:r>
        <w:rPr>
          <w:w w:val="80"/>
        </w:rPr>
        <w:t>J</w:t>
      </w:r>
      <w:r>
        <w:t xml:space="preserve"> </w:t>
      </w:r>
      <w:r>
        <w:rPr>
          <w:w w:val="80"/>
        </w:rPr>
        <w:t>Singbo</w:t>
      </w:r>
      <w:r w:rsidR="008F286B" w:rsidRPr="008F286B">
        <w:rPr>
          <w:w w:val="80"/>
          <w:vertAlign w:val="superscript"/>
        </w:rPr>
        <w:t>2</w:t>
      </w:r>
      <w:r>
        <w:rPr>
          <w:w w:val="80"/>
        </w:rPr>
        <w:t>,</w:t>
      </w:r>
      <w:r>
        <w:t xml:space="preserve"> </w:t>
      </w:r>
      <w:r>
        <w:rPr>
          <w:w w:val="80"/>
        </w:rPr>
        <w:t>J</w:t>
      </w:r>
      <w:r>
        <w:t xml:space="preserve"> </w:t>
      </w:r>
      <w:r>
        <w:rPr>
          <w:w w:val="80"/>
        </w:rPr>
        <w:t>Dave</w:t>
      </w:r>
      <w:r>
        <w:rPr>
          <w:w w:val="80"/>
          <w:vertAlign w:val="superscript"/>
        </w:rPr>
        <w:t>2</w:t>
      </w:r>
      <w:r>
        <w:rPr>
          <w:w w:val="80"/>
        </w:rPr>
        <w:t>,</w:t>
      </w:r>
      <w:r>
        <w:t xml:space="preserve"> </w:t>
      </w:r>
      <w:r>
        <w:rPr>
          <w:w w:val="80"/>
        </w:rPr>
        <w:t>NS</w:t>
      </w:r>
      <w:r>
        <w:t xml:space="preserve"> </w:t>
      </w:r>
      <w:r>
        <w:rPr>
          <w:w w:val="80"/>
        </w:rPr>
        <w:t>Levitt</w:t>
      </w:r>
      <w:r>
        <w:rPr>
          <w:w w:val="80"/>
          <w:vertAlign w:val="superscript"/>
        </w:rPr>
        <w:t>2</w:t>
      </w:r>
      <w:r>
        <w:rPr>
          <w:w w:val="80"/>
        </w:rPr>
        <w:t>,</w:t>
      </w:r>
      <w:r>
        <w:t xml:space="preserve"> </w:t>
      </w:r>
      <w:r>
        <w:rPr>
          <w:w w:val="80"/>
        </w:rPr>
        <w:t xml:space="preserve">R </w:t>
      </w:r>
      <w:r>
        <w:rPr>
          <w:w w:val="85"/>
        </w:rPr>
        <w:t>Erasmus</w:t>
      </w:r>
      <w:r>
        <w:rPr>
          <w:w w:val="85"/>
          <w:vertAlign w:val="superscript"/>
        </w:rPr>
        <w:t>2</w:t>
      </w:r>
      <w:r>
        <w:rPr>
          <w:w w:val="85"/>
        </w:rPr>
        <w:t>, PJ Raubenheimer</w:t>
      </w:r>
      <w:r>
        <w:rPr>
          <w:w w:val="85"/>
          <w:vertAlign w:val="superscript"/>
        </w:rPr>
        <w:t>2</w:t>
      </w:r>
      <w:r>
        <w:rPr>
          <w:w w:val="85"/>
        </w:rPr>
        <w:t>, C Dandara</w:t>
      </w:r>
      <w:r>
        <w:rPr>
          <w:w w:val="85"/>
          <w:vertAlign w:val="superscript"/>
        </w:rPr>
        <w:t>2</w:t>
      </w:r>
      <w:r>
        <w:rPr>
          <w:w w:val="85"/>
        </w:rPr>
        <w:t>, G Johansson</w:t>
      </w:r>
      <w:r>
        <w:rPr>
          <w:w w:val="85"/>
          <w:vertAlign w:val="superscript"/>
        </w:rPr>
        <w:t>4</w:t>
      </w:r>
      <w:r>
        <w:rPr>
          <w:w w:val="85"/>
        </w:rPr>
        <w:t>, IL Ross</w:t>
      </w:r>
      <w:r>
        <w:rPr>
          <w:w w:val="85"/>
          <w:vertAlign w:val="superscript"/>
        </w:rPr>
        <w:t>2</w:t>
      </w:r>
    </w:p>
    <w:p w14:paraId="2778E711" w14:textId="77777777" w:rsidR="0070762C" w:rsidRDefault="00DE528F">
      <w:pPr>
        <w:spacing w:before="177" w:line="468" w:lineRule="auto"/>
        <w:ind w:left="520" w:right="2322"/>
        <w:rPr>
          <w:sz w:val="18"/>
        </w:rPr>
      </w:pPr>
      <w:r>
        <w:rPr>
          <w:spacing w:val="-6"/>
          <w:position w:val="5"/>
          <w:sz w:val="12"/>
        </w:rPr>
        <w:t>1</w:t>
      </w:r>
      <w:r>
        <w:rPr>
          <w:spacing w:val="-6"/>
          <w:sz w:val="18"/>
        </w:rPr>
        <w:t>Division</w:t>
      </w:r>
      <w:r>
        <w:rPr>
          <w:spacing w:val="-17"/>
          <w:sz w:val="18"/>
        </w:rPr>
        <w:t xml:space="preserve"> </w:t>
      </w:r>
      <w:r>
        <w:rPr>
          <w:spacing w:val="-6"/>
          <w:sz w:val="18"/>
        </w:rPr>
        <w:t>of</w:t>
      </w:r>
      <w:r>
        <w:rPr>
          <w:spacing w:val="-13"/>
          <w:sz w:val="18"/>
        </w:rPr>
        <w:t xml:space="preserve"> </w:t>
      </w:r>
      <w:r>
        <w:rPr>
          <w:spacing w:val="-6"/>
          <w:sz w:val="18"/>
        </w:rPr>
        <w:t>Endocrinology,</w:t>
      </w:r>
      <w:r>
        <w:rPr>
          <w:spacing w:val="-12"/>
          <w:sz w:val="18"/>
        </w:rPr>
        <w:t xml:space="preserve"> </w:t>
      </w:r>
      <w:r>
        <w:rPr>
          <w:spacing w:val="-6"/>
          <w:sz w:val="18"/>
        </w:rPr>
        <w:t>Department</w:t>
      </w:r>
      <w:r>
        <w:rPr>
          <w:spacing w:val="-13"/>
          <w:sz w:val="18"/>
        </w:rPr>
        <w:t xml:space="preserve"> </w:t>
      </w:r>
      <w:r>
        <w:rPr>
          <w:spacing w:val="-6"/>
          <w:sz w:val="18"/>
        </w:rPr>
        <w:t>of</w:t>
      </w:r>
      <w:r>
        <w:rPr>
          <w:spacing w:val="-13"/>
          <w:sz w:val="18"/>
        </w:rPr>
        <w:t xml:space="preserve"> </w:t>
      </w:r>
      <w:r>
        <w:rPr>
          <w:spacing w:val="-6"/>
          <w:sz w:val="18"/>
        </w:rPr>
        <w:t>Medicine</w:t>
      </w:r>
      <w:r>
        <w:rPr>
          <w:spacing w:val="-15"/>
          <w:sz w:val="18"/>
        </w:rPr>
        <w:t xml:space="preserve"> </w:t>
      </w:r>
      <w:r>
        <w:rPr>
          <w:spacing w:val="-6"/>
          <w:sz w:val="18"/>
        </w:rPr>
        <w:t>University</w:t>
      </w:r>
      <w:r>
        <w:rPr>
          <w:spacing w:val="-15"/>
          <w:sz w:val="18"/>
        </w:rPr>
        <w:t xml:space="preserve"> </w:t>
      </w:r>
      <w:r>
        <w:rPr>
          <w:spacing w:val="-6"/>
          <w:sz w:val="18"/>
        </w:rPr>
        <w:t>of</w:t>
      </w:r>
      <w:r>
        <w:rPr>
          <w:spacing w:val="-13"/>
          <w:sz w:val="18"/>
        </w:rPr>
        <w:t xml:space="preserve"> </w:t>
      </w:r>
      <w:r>
        <w:rPr>
          <w:spacing w:val="-6"/>
          <w:sz w:val="18"/>
        </w:rPr>
        <w:t>the</w:t>
      </w:r>
      <w:r>
        <w:rPr>
          <w:spacing w:val="-15"/>
          <w:sz w:val="18"/>
        </w:rPr>
        <w:t xml:space="preserve"> </w:t>
      </w:r>
      <w:r>
        <w:rPr>
          <w:spacing w:val="-6"/>
          <w:sz w:val="18"/>
        </w:rPr>
        <w:t>Free</w:t>
      </w:r>
      <w:r>
        <w:rPr>
          <w:spacing w:val="-15"/>
          <w:sz w:val="18"/>
        </w:rPr>
        <w:t xml:space="preserve"> </w:t>
      </w:r>
      <w:r>
        <w:rPr>
          <w:spacing w:val="-6"/>
          <w:sz w:val="18"/>
        </w:rPr>
        <w:t>State,</w:t>
      </w:r>
      <w:r>
        <w:rPr>
          <w:spacing w:val="-12"/>
          <w:sz w:val="18"/>
        </w:rPr>
        <w:t xml:space="preserve"> </w:t>
      </w:r>
      <w:r>
        <w:rPr>
          <w:spacing w:val="-6"/>
          <w:sz w:val="18"/>
        </w:rPr>
        <w:t>South</w:t>
      </w:r>
      <w:r>
        <w:rPr>
          <w:spacing w:val="-15"/>
          <w:sz w:val="18"/>
        </w:rPr>
        <w:t xml:space="preserve"> </w:t>
      </w:r>
      <w:r>
        <w:rPr>
          <w:spacing w:val="-6"/>
          <w:sz w:val="18"/>
        </w:rPr>
        <w:t xml:space="preserve">Africa </w:t>
      </w:r>
      <w:r>
        <w:rPr>
          <w:spacing w:val="-4"/>
          <w:position w:val="5"/>
          <w:sz w:val="12"/>
        </w:rPr>
        <w:t>2</w:t>
      </w:r>
      <w:r>
        <w:rPr>
          <w:spacing w:val="-4"/>
          <w:sz w:val="18"/>
        </w:rPr>
        <w:t>Division</w:t>
      </w:r>
      <w:r>
        <w:rPr>
          <w:spacing w:val="-12"/>
          <w:sz w:val="18"/>
        </w:rPr>
        <w:t xml:space="preserve"> </w:t>
      </w:r>
      <w:r>
        <w:rPr>
          <w:spacing w:val="-4"/>
          <w:sz w:val="18"/>
        </w:rPr>
        <w:t>of</w:t>
      </w:r>
      <w:r>
        <w:rPr>
          <w:spacing w:val="-11"/>
          <w:sz w:val="18"/>
        </w:rPr>
        <w:t xml:space="preserve"> </w:t>
      </w:r>
      <w:r>
        <w:rPr>
          <w:spacing w:val="-4"/>
          <w:sz w:val="18"/>
        </w:rPr>
        <w:t>Endocrinology,</w:t>
      </w:r>
      <w:r>
        <w:rPr>
          <w:spacing w:val="-11"/>
          <w:sz w:val="18"/>
        </w:rPr>
        <w:t xml:space="preserve"> </w:t>
      </w:r>
      <w:r>
        <w:rPr>
          <w:spacing w:val="-4"/>
          <w:sz w:val="18"/>
        </w:rPr>
        <w:t>Department</w:t>
      </w:r>
      <w:r>
        <w:rPr>
          <w:spacing w:val="-11"/>
          <w:sz w:val="18"/>
        </w:rPr>
        <w:t xml:space="preserve"> </w:t>
      </w:r>
      <w:r>
        <w:rPr>
          <w:spacing w:val="-4"/>
          <w:sz w:val="18"/>
        </w:rPr>
        <w:t>of</w:t>
      </w:r>
      <w:r>
        <w:rPr>
          <w:spacing w:val="-11"/>
          <w:sz w:val="18"/>
        </w:rPr>
        <w:t xml:space="preserve"> </w:t>
      </w:r>
      <w:r>
        <w:rPr>
          <w:spacing w:val="-4"/>
          <w:sz w:val="18"/>
        </w:rPr>
        <w:t>Medicine</w:t>
      </w:r>
      <w:r>
        <w:rPr>
          <w:spacing w:val="-12"/>
          <w:sz w:val="18"/>
        </w:rPr>
        <w:t xml:space="preserve"> </w:t>
      </w:r>
      <w:r>
        <w:rPr>
          <w:spacing w:val="-4"/>
          <w:sz w:val="18"/>
        </w:rPr>
        <w:t>University</w:t>
      </w:r>
      <w:r>
        <w:rPr>
          <w:spacing w:val="-12"/>
          <w:sz w:val="18"/>
        </w:rPr>
        <w:t xml:space="preserve"> </w:t>
      </w:r>
      <w:r>
        <w:rPr>
          <w:spacing w:val="-4"/>
          <w:sz w:val="18"/>
        </w:rPr>
        <w:t>of</w:t>
      </w:r>
      <w:r>
        <w:rPr>
          <w:spacing w:val="-11"/>
          <w:sz w:val="18"/>
        </w:rPr>
        <w:t xml:space="preserve"> </w:t>
      </w:r>
      <w:r>
        <w:rPr>
          <w:spacing w:val="-4"/>
          <w:sz w:val="18"/>
        </w:rPr>
        <w:t>Cape</w:t>
      </w:r>
      <w:r>
        <w:rPr>
          <w:spacing w:val="-12"/>
          <w:sz w:val="18"/>
        </w:rPr>
        <w:t xml:space="preserve"> </w:t>
      </w:r>
      <w:r>
        <w:rPr>
          <w:spacing w:val="-4"/>
          <w:sz w:val="18"/>
        </w:rPr>
        <w:t>Town,</w:t>
      </w:r>
      <w:r>
        <w:rPr>
          <w:spacing w:val="-11"/>
          <w:sz w:val="18"/>
        </w:rPr>
        <w:t xml:space="preserve"> </w:t>
      </w:r>
      <w:r>
        <w:rPr>
          <w:spacing w:val="-4"/>
          <w:sz w:val="18"/>
        </w:rPr>
        <w:t>South</w:t>
      </w:r>
      <w:r>
        <w:rPr>
          <w:spacing w:val="-12"/>
          <w:sz w:val="18"/>
        </w:rPr>
        <w:t xml:space="preserve"> </w:t>
      </w:r>
      <w:r>
        <w:rPr>
          <w:spacing w:val="-4"/>
          <w:sz w:val="18"/>
        </w:rPr>
        <w:t xml:space="preserve">Africa </w:t>
      </w:r>
      <w:r>
        <w:rPr>
          <w:spacing w:val="-2"/>
          <w:position w:val="5"/>
          <w:sz w:val="12"/>
        </w:rPr>
        <w:t>3</w:t>
      </w:r>
      <w:r>
        <w:rPr>
          <w:spacing w:val="-2"/>
          <w:sz w:val="18"/>
        </w:rPr>
        <w:t>Department</w:t>
      </w:r>
      <w:r>
        <w:rPr>
          <w:spacing w:val="-10"/>
          <w:sz w:val="18"/>
        </w:rPr>
        <w:t xml:space="preserve"> </w:t>
      </w:r>
      <w:r>
        <w:rPr>
          <w:spacing w:val="-2"/>
          <w:sz w:val="18"/>
        </w:rPr>
        <w:t>of</w:t>
      </w:r>
      <w:r>
        <w:rPr>
          <w:spacing w:val="-9"/>
          <w:sz w:val="18"/>
        </w:rPr>
        <w:t xml:space="preserve"> </w:t>
      </w:r>
      <w:r>
        <w:rPr>
          <w:spacing w:val="-2"/>
          <w:sz w:val="18"/>
        </w:rPr>
        <w:t>Endocrinology,</w:t>
      </w:r>
      <w:r>
        <w:rPr>
          <w:spacing w:val="-10"/>
          <w:sz w:val="18"/>
        </w:rPr>
        <w:t xml:space="preserve"> </w:t>
      </w:r>
      <w:r>
        <w:rPr>
          <w:spacing w:val="-2"/>
          <w:sz w:val="18"/>
        </w:rPr>
        <w:t>St</w:t>
      </w:r>
      <w:r>
        <w:rPr>
          <w:spacing w:val="-10"/>
          <w:sz w:val="18"/>
        </w:rPr>
        <w:t xml:space="preserve"> </w:t>
      </w:r>
      <w:r>
        <w:rPr>
          <w:spacing w:val="-2"/>
          <w:sz w:val="18"/>
        </w:rPr>
        <w:t>Bartholomew’s</w:t>
      </w:r>
      <w:r>
        <w:rPr>
          <w:spacing w:val="-11"/>
          <w:sz w:val="18"/>
        </w:rPr>
        <w:t xml:space="preserve"> </w:t>
      </w:r>
      <w:r>
        <w:rPr>
          <w:spacing w:val="-2"/>
          <w:sz w:val="18"/>
        </w:rPr>
        <w:t>Hospital,</w:t>
      </w:r>
      <w:r>
        <w:rPr>
          <w:spacing w:val="-9"/>
          <w:sz w:val="18"/>
        </w:rPr>
        <w:t xml:space="preserve"> </w:t>
      </w:r>
      <w:r>
        <w:rPr>
          <w:spacing w:val="-2"/>
          <w:sz w:val="18"/>
        </w:rPr>
        <w:t>London,</w:t>
      </w:r>
      <w:r>
        <w:rPr>
          <w:spacing w:val="-9"/>
          <w:sz w:val="18"/>
        </w:rPr>
        <w:t xml:space="preserve"> </w:t>
      </w:r>
      <w:r>
        <w:rPr>
          <w:spacing w:val="-2"/>
          <w:sz w:val="18"/>
        </w:rPr>
        <w:t>UK</w:t>
      </w:r>
    </w:p>
    <w:p w14:paraId="2778E712" w14:textId="77777777" w:rsidR="0070762C" w:rsidRDefault="00DE528F">
      <w:pPr>
        <w:spacing w:line="238" w:lineRule="exact"/>
        <w:ind w:left="520"/>
      </w:pPr>
      <w:r>
        <w:rPr>
          <w:w w:val="85"/>
          <w:position w:val="5"/>
          <w:sz w:val="12"/>
        </w:rPr>
        <w:t>4</w:t>
      </w:r>
      <w:r>
        <w:rPr>
          <w:w w:val="85"/>
          <w:sz w:val="18"/>
        </w:rPr>
        <w:t>Department</w:t>
      </w:r>
      <w:r>
        <w:rPr>
          <w:spacing w:val="20"/>
          <w:sz w:val="18"/>
        </w:rPr>
        <w:t xml:space="preserve"> </w:t>
      </w:r>
      <w:r>
        <w:rPr>
          <w:w w:val="85"/>
          <w:sz w:val="18"/>
        </w:rPr>
        <w:t>of</w:t>
      </w:r>
      <w:r>
        <w:rPr>
          <w:spacing w:val="23"/>
          <w:sz w:val="18"/>
        </w:rPr>
        <w:t xml:space="preserve"> </w:t>
      </w:r>
      <w:r>
        <w:rPr>
          <w:w w:val="85"/>
          <w:sz w:val="18"/>
        </w:rPr>
        <w:t>Endocrinology,</w:t>
      </w:r>
      <w:r>
        <w:rPr>
          <w:spacing w:val="19"/>
          <w:sz w:val="18"/>
        </w:rPr>
        <w:t xml:space="preserve"> </w:t>
      </w:r>
      <w:proofErr w:type="spellStart"/>
      <w:r>
        <w:rPr>
          <w:w w:val="85"/>
          <w:sz w:val="18"/>
        </w:rPr>
        <w:t>Sahlgrenska</w:t>
      </w:r>
      <w:proofErr w:type="spellEnd"/>
      <w:r>
        <w:rPr>
          <w:spacing w:val="21"/>
          <w:sz w:val="18"/>
        </w:rPr>
        <w:t xml:space="preserve"> </w:t>
      </w:r>
      <w:r>
        <w:rPr>
          <w:w w:val="85"/>
          <w:sz w:val="18"/>
        </w:rPr>
        <w:t>Academy,</w:t>
      </w:r>
      <w:r>
        <w:rPr>
          <w:spacing w:val="22"/>
          <w:sz w:val="18"/>
        </w:rPr>
        <w:t xml:space="preserve"> </w:t>
      </w:r>
      <w:proofErr w:type="spellStart"/>
      <w:r>
        <w:rPr>
          <w:w w:val="85"/>
          <w:sz w:val="18"/>
        </w:rPr>
        <w:t>Sahlgrenska</w:t>
      </w:r>
      <w:proofErr w:type="spellEnd"/>
      <w:r>
        <w:rPr>
          <w:spacing w:val="22"/>
          <w:sz w:val="18"/>
        </w:rPr>
        <w:t xml:space="preserve"> </w:t>
      </w:r>
      <w:r>
        <w:rPr>
          <w:w w:val="85"/>
          <w:sz w:val="18"/>
        </w:rPr>
        <w:t>University</w:t>
      </w:r>
      <w:r>
        <w:rPr>
          <w:spacing w:val="20"/>
          <w:sz w:val="18"/>
        </w:rPr>
        <w:t xml:space="preserve"> </w:t>
      </w:r>
      <w:r>
        <w:rPr>
          <w:w w:val="85"/>
          <w:sz w:val="18"/>
        </w:rPr>
        <w:t>Hospital</w:t>
      </w:r>
      <w:r>
        <w:rPr>
          <w:spacing w:val="24"/>
          <w:sz w:val="18"/>
        </w:rPr>
        <w:t xml:space="preserve"> </w:t>
      </w:r>
      <w:r>
        <w:rPr>
          <w:w w:val="85"/>
          <w:sz w:val="18"/>
        </w:rPr>
        <w:t>and</w:t>
      </w:r>
      <w:r>
        <w:rPr>
          <w:spacing w:val="20"/>
          <w:sz w:val="18"/>
        </w:rPr>
        <w:t xml:space="preserve"> </w:t>
      </w:r>
      <w:r>
        <w:rPr>
          <w:spacing w:val="-2"/>
          <w:w w:val="85"/>
        </w:rPr>
        <w:t>Institute</w:t>
      </w:r>
    </w:p>
    <w:p w14:paraId="2778E713" w14:textId="77777777" w:rsidR="0070762C" w:rsidRDefault="0070762C">
      <w:pPr>
        <w:pStyle w:val="BodyText"/>
        <w:spacing w:before="10"/>
        <w:ind w:left="0"/>
        <w:rPr>
          <w:sz w:val="18"/>
        </w:rPr>
      </w:pPr>
    </w:p>
    <w:p w14:paraId="2778E714" w14:textId="77777777" w:rsidR="0070762C" w:rsidRDefault="00DE528F">
      <w:pPr>
        <w:ind w:left="560"/>
        <w:rPr>
          <w:sz w:val="18"/>
        </w:rPr>
      </w:pPr>
      <w:r>
        <w:rPr>
          <w:noProof/>
        </w:rPr>
        <w:drawing>
          <wp:anchor distT="0" distB="0" distL="0" distR="0" simplePos="0" relativeHeight="486152704" behindDoc="1" locked="0" layoutInCell="1" allowOverlap="1" wp14:anchorId="2778EBE8" wp14:editId="2778EBE9">
            <wp:simplePos x="0" y="0"/>
            <wp:positionH relativeFrom="page">
              <wp:posOffset>2513328</wp:posOffset>
            </wp:positionH>
            <wp:positionV relativeFrom="paragraph">
              <wp:posOffset>59454</wp:posOffset>
            </wp:positionV>
            <wp:extent cx="110559" cy="8687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0559" cy="86878"/>
                    </a:xfrm>
                    <a:prstGeom prst="rect">
                      <a:avLst/>
                    </a:prstGeom>
                  </pic:spPr>
                </pic:pic>
              </a:graphicData>
            </a:graphic>
          </wp:anchor>
        </w:drawing>
      </w:r>
      <w:r>
        <w:rPr>
          <w:noProof/>
        </w:rPr>
        <mc:AlternateContent>
          <mc:Choice Requires="wps">
            <w:drawing>
              <wp:anchor distT="0" distB="0" distL="0" distR="0" simplePos="0" relativeHeight="15729664" behindDoc="0" locked="0" layoutInCell="1" allowOverlap="1" wp14:anchorId="2778EBEA" wp14:editId="2778EBEB">
                <wp:simplePos x="0" y="0"/>
                <wp:positionH relativeFrom="page">
                  <wp:posOffset>2657055</wp:posOffset>
                </wp:positionH>
                <wp:positionV relativeFrom="paragraph">
                  <wp:posOffset>128957</wp:posOffset>
                </wp:positionV>
                <wp:extent cx="77470" cy="1778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 cy="17780"/>
                        </a:xfrm>
                        <a:custGeom>
                          <a:avLst/>
                          <a:gdLst/>
                          <a:ahLst/>
                          <a:cxnLst/>
                          <a:rect l="l" t="t" r="r" b="b"/>
                          <a:pathLst>
                            <a:path w="77470" h="17780">
                              <a:moveTo>
                                <a:pt x="0" y="0"/>
                              </a:moveTo>
                              <a:lnTo>
                                <a:pt x="0" y="17375"/>
                              </a:lnTo>
                              <a:lnTo>
                                <a:pt x="77392" y="17375"/>
                              </a:lnTo>
                              <a:lnTo>
                                <a:pt x="77392" y="0"/>
                              </a:lnTo>
                            </a:path>
                          </a:pathLst>
                        </a:custGeom>
                        <a:ln w="9652">
                          <a:solidFill>
                            <a:srgbClr val="C036C4"/>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C583A7C" id="Graphic 3" o:spid="_x0000_s1026" style="position:absolute;margin-left:209.2pt;margin-top:10.15pt;width:6.1pt;height:1.4pt;z-index:15729664;visibility:visible;mso-wrap-style:square;mso-wrap-distance-left:0;mso-wrap-distance-top:0;mso-wrap-distance-right:0;mso-wrap-distance-bottom:0;mso-position-horizontal:absolute;mso-position-horizontal-relative:page;mso-position-vertical:absolute;mso-position-vertical-relative:text;v-text-anchor:top" coordsize="77470,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" path="m,l,17375r77392,l77392,e" filled="f" strokecolor="#c036c4" strokeweight=".76pt">
                <v:path arrowok="t"/>
                <w10:wrap anchorx="page"/>
              </v:shape>
            </w:pict>
          </mc:Fallback>
        </mc:AlternateContent>
      </w:r>
      <w:r>
        <w:rPr>
          <w:w w:val="90"/>
          <w:sz w:val="18"/>
        </w:rPr>
        <w:t>of</w:t>
      </w:r>
      <w:r>
        <w:rPr>
          <w:sz w:val="18"/>
        </w:rPr>
        <w:t xml:space="preserve"> </w:t>
      </w:r>
      <w:r>
        <w:rPr>
          <w:w w:val="90"/>
          <w:sz w:val="18"/>
        </w:rPr>
        <w:t>Medicine,</w:t>
      </w:r>
      <w:r>
        <w:rPr>
          <w:spacing w:val="1"/>
          <w:sz w:val="18"/>
        </w:rPr>
        <w:t xml:space="preserve"> </w:t>
      </w:r>
      <w:r>
        <w:rPr>
          <w:w w:val="90"/>
          <w:sz w:val="18"/>
        </w:rPr>
        <w:t>University</w:t>
      </w:r>
      <w:r>
        <w:rPr>
          <w:spacing w:val="1"/>
          <w:sz w:val="18"/>
        </w:rPr>
        <w:t xml:space="preserve"> </w:t>
      </w:r>
      <w:r>
        <w:rPr>
          <w:w w:val="90"/>
          <w:sz w:val="18"/>
        </w:rPr>
        <w:t>of</w:t>
      </w:r>
      <w:r>
        <w:rPr>
          <w:sz w:val="18"/>
        </w:rPr>
        <w:t xml:space="preserve"> </w:t>
      </w:r>
      <w:r>
        <w:rPr>
          <w:w w:val="90"/>
          <w:sz w:val="18"/>
        </w:rPr>
        <w:t>Gothenburg,</w:t>
      </w:r>
      <w:r>
        <w:rPr>
          <w:spacing w:val="1"/>
          <w:sz w:val="18"/>
        </w:rPr>
        <w:t xml:space="preserve"> </w:t>
      </w:r>
      <w:r>
        <w:rPr>
          <w:w w:val="90"/>
          <w:sz w:val="18"/>
        </w:rPr>
        <w:t>Gothenburg,</w:t>
      </w:r>
      <w:r>
        <w:rPr>
          <w:spacing w:val="-2"/>
          <w:sz w:val="18"/>
        </w:rPr>
        <w:t xml:space="preserve"> </w:t>
      </w:r>
      <w:r>
        <w:rPr>
          <w:spacing w:val="-2"/>
          <w:w w:val="90"/>
          <w:sz w:val="18"/>
        </w:rPr>
        <w:t>Sweden</w:t>
      </w:r>
    </w:p>
    <w:p w14:paraId="2778E715" w14:textId="77777777" w:rsidR="0070762C" w:rsidRDefault="00DE528F">
      <w:pPr>
        <w:spacing w:before="191"/>
        <w:ind w:left="520"/>
        <w:rPr>
          <w:sz w:val="18"/>
        </w:rPr>
      </w:pPr>
      <w:r>
        <w:rPr>
          <w:w w:val="90"/>
          <w:position w:val="5"/>
          <w:sz w:val="12"/>
        </w:rPr>
        <w:t>5</w:t>
      </w:r>
      <w:r>
        <w:rPr>
          <w:w w:val="90"/>
          <w:sz w:val="18"/>
        </w:rPr>
        <w:t>Department</w:t>
      </w:r>
      <w:r>
        <w:rPr>
          <w:spacing w:val="-6"/>
          <w:w w:val="90"/>
          <w:sz w:val="18"/>
        </w:rPr>
        <w:t xml:space="preserve"> </w:t>
      </w:r>
      <w:r>
        <w:rPr>
          <w:w w:val="90"/>
          <w:sz w:val="18"/>
        </w:rPr>
        <w:t>of</w:t>
      </w:r>
      <w:r>
        <w:rPr>
          <w:spacing w:val="-5"/>
          <w:w w:val="90"/>
          <w:sz w:val="18"/>
        </w:rPr>
        <w:t xml:space="preserve"> </w:t>
      </w:r>
      <w:r>
        <w:rPr>
          <w:w w:val="90"/>
          <w:sz w:val="18"/>
        </w:rPr>
        <w:t>Immunology,</w:t>
      </w:r>
      <w:r>
        <w:rPr>
          <w:spacing w:val="-5"/>
          <w:w w:val="90"/>
          <w:sz w:val="18"/>
        </w:rPr>
        <w:t xml:space="preserve"> </w:t>
      </w:r>
      <w:r>
        <w:rPr>
          <w:w w:val="90"/>
          <w:sz w:val="18"/>
        </w:rPr>
        <w:t>Faculty</w:t>
      </w:r>
      <w:r>
        <w:rPr>
          <w:spacing w:val="-5"/>
          <w:w w:val="90"/>
          <w:sz w:val="18"/>
        </w:rPr>
        <w:t xml:space="preserve"> </w:t>
      </w:r>
      <w:r>
        <w:rPr>
          <w:w w:val="90"/>
          <w:sz w:val="18"/>
        </w:rPr>
        <w:t>of</w:t>
      </w:r>
      <w:r>
        <w:rPr>
          <w:spacing w:val="-6"/>
          <w:w w:val="90"/>
          <w:sz w:val="18"/>
        </w:rPr>
        <w:t xml:space="preserve"> </w:t>
      </w:r>
      <w:r>
        <w:rPr>
          <w:w w:val="90"/>
          <w:sz w:val="18"/>
        </w:rPr>
        <w:t>Health</w:t>
      </w:r>
      <w:r>
        <w:rPr>
          <w:spacing w:val="-5"/>
          <w:w w:val="90"/>
          <w:sz w:val="18"/>
        </w:rPr>
        <w:t xml:space="preserve"> </w:t>
      </w:r>
      <w:r>
        <w:rPr>
          <w:w w:val="90"/>
          <w:sz w:val="18"/>
        </w:rPr>
        <w:t>Sciences,</w:t>
      </w:r>
      <w:r>
        <w:rPr>
          <w:spacing w:val="-4"/>
          <w:w w:val="90"/>
          <w:sz w:val="18"/>
        </w:rPr>
        <w:t xml:space="preserve"> </w:t>
      </w:r>
      <w:r>
        <w:rPr>
          <w:w w:val="90"/>
          <w:sz w:val="18"/>
        </w:rPr>
        <w:t>University</w:t>
      </w:r>
      <w:r>
        <w:rPr>
          <w:spacing w:val="-5"/>
          <w:w w:val="90"/>
          <w:sz w:val="18"/>
        </w:rPr>
        <w:t xml:space="preserve"> </w:t>
      </w:r>
      <w:r>
        <w:rPr>
          <w:w w:val="90"/>
          <w:sz w:val="18"/>
        </w:rPr>
        <w:t>of</w:t>
      </w:r>
      <w:r>
        <w:rPr>
          <w:spacing w:val="-5"/>
          <w:w w:val="90"/>
          <w:sz w:val="18"/>
        </w:rPr>
        <w:t xml:space="preserve"> </w:t>
      </w:r>
      <w:r>
        <w:rPr>
          <w:w w:val="90"/>
          <w:sz w:val="18"/>
        </w:rPr>
        <w:t>Pretoria,</w:t>
      </w:r>
      <w:r>
        <w:rPr>
          <w:spacing w:val="-4"/>
          <w:w w:val="90"/>
          <w:sz w:val="18"/>
        </w:rPr>
        <w:t xml:space="preserve"> </w:t>
      </w:r>
      <w:r>
        <w:rPr>
          <w:w w:val="90"/>
          <w:sz w:val="18"/>
        </w:rPr>
        <w:t>Private</w:t>
      </w:r>
      <w:r>
        <w:rPr>
          <w:spacing w:val="-5"/>
          <w:w w:val="90"/>
          <w:sz w:val="18"/>
        </w:rPr>
        <w:t xml:space="preserve"> </w:t>
      </w:r>
      <w:r>
        <w:rPr>
          <w:w w:val="90"/>
          <w:sz w:val="18"/>
        </w:rPr>
        <w:t>Bag</w:t>
      </w:r>
      <w:r>
        <w:rPr>
          <w:spacing w:val="-5"/>
          <w:w w:val="90"/>
          <w:sz w:val="18"/>
        </w:rPr>
        <w:t xml:space="preserve"> </w:t>
      </w:r>
      <w:r>
        <w:rPr>
          <w:w w:val="90"/>
          <w:sz w:val="18"/>
        </w:rPr>
        <w:t>X323,</w:t>
      </w:r>
      <w:r>
        <w:rPr>
          <w:spacing w:val="-6"/>
          <w:w w:val="90"/>
          <w:sz w:val="18"/>
        </w:rPr>
        <w:t xml:space="preserve"> </w:t>
      </w:r>
      <w:r>
        <w:rPr>
          <w:w w:val="90"/>
          <w:sz w:val="18"/>
        </w:rPr>
        <w:t>Pretoria</w:t>
      </w:r>
      <w:r>
        <w:rPr>
          <w:spacing w:val="-5"/>
          <w:w w:val="90"/>
          <w:sz w:val="18"/>
        </w:rPr>
        <w:t xml:space="preserve"> </w:t>
      </w:r>
      <w:r>
        <w:rPr>
          <w:w w:val="90"/>
          <w:sz w:val="18"/>
        </w:rPr>
        <w:t>0031,</w:t>
      </w:r>
      <w:r>
        <w:rPr>
          <w:spacing w:val="-5"/>
          <w:w w:val="90"/>
          <w:sz w:val="18"/>
        </w:rPr>
        <w:t xml:space="preserve"> </w:t>
      </w:r>
      <w:r>
        <w:rPr>
          <w:w w:val="90"/>
          <w:sz w:val="18"/>
        </w:rPr>
        <w:t>South</w:t>
      </w:r>
      <w:r>
        <w:rPr>
          <w:spacing w:val="-5"/>
          <w:w w:val="90"/>
          <w:sz w:val="18"/>
        </w:rPr>
        <w:t xml:space="preserve"> </w:t>
      </w:r>
      <w:r>
        <w:rPr>
          <w:spacing w:val="-2"/>
          <w:w w:val="90"/>
          <w:sz w:val="18"/>
        </w:rPr>
        <w:t>Africa</w:t>
      </w:r>
    </w:p>
    <w:p w14:paraId="2778E716" w14:textId="77777777" w:rsidR="0070762C" w:rsidRDefault="00DE528F">
      <w:pPr>
        <w:spacing w:before="192" w:line="256" w:lineRule="auto"/>
        <w:ind w:left="520" w:right="435"/>
        <w:rPr>
          <w:sz w:val="18"/>
        </w:rPr>
      </w:pPr>
      <w:r>
        <w:rPr>
          <w:w w:val="90"/>
          <w:position w:val="5"/>
          <w:sz w:val="12"/>
        </w:rPr>
        <w:t>6</w:t>
      </w:r>
      <w:r>
        <w:rPr>
          <w:w w:val="90"/>
          <w:sz w:val="18"/>
        </w:rPr>
        <w:t>Department</w:t>
      </w:r>
      <w:r>
        <w:rPr>
          <w:spacing w:val="-4"/>
          <w:w w:val="90"/>
          <w:sz w:val="18"/>
        </w:rPr>
        <w:t xml:space="preserve"> </w:t>
      </w:r>
      <w:r>
        <w:rPr>
          <w:w w:val="90"/>
          <w:sz w:val="18"/>
        </w:rPr>
        <w:t>of</w:t>
      </w:r>
      <w:r>
        <w:rPr>
          <w:spacing w:val="-4"/>
          <w:w w:val="90"/>
          <w:sz w:val="18"/>
        </w:rPr>
        <w:t xml:space="preserve"> </w:t>
      </w:r>
      <w:r>
        <w:rPr>
          <w:w w:val="90"/>
          <w:sz w:val="18"/>
        </w:rPr>
        <w:t>Chemical</w:t>
      </w:r>
      <w:r>
        <w:rPr>
          <w:spacing w:val="-4"/>
          <w:w w:val="90"/>
          <w:sz w:val="18"/>
        </w:rPr>
        <w:t xml:space="preserve"> </w:t>
      </w:r>
      <w:r>
        <w:rPr>
          <w:w w:val="90"/>
          <w:sz w:val="18"/>
        </w:rPr>
        <w:t>Pathology</w:t>
      </w:r>
      <w:r>
        <w:rPr>
          <w:spacing w:val="-4"/>
          <w:w w:val="90"/>
          <w:sz w:val="18"/>
        </w:rPr>
        <w:t xml:space="preserve"> </w:t>
      </w:r>
      <w:r>
        <w:rPr>
          <w:w w:val="90"/>
          <w:sz w:val="18"/>
        </w:rPr>
        <w:t>and</w:t>
      </w:r>
      <w:r>
        <w:rPr>
          <w:spacing w:val="-4"/>
          <w:w w:val="90"/>
          <w:sz w:val="18"/>
        </w:rPr>
        <w:t xml:space="preserve"> </w:t>
      </w:r>
      <w:r>
        <w:rPr>
          <w:w w:val="90"/>
          <w:sz w:val="18"/>
        </w:rPr>
        <w:t>National</w:t>
      </w:r>
      <w:r>
        <w:rPr>
          <w:spacing w:val="-4"/>
          <w:w w:val="90"/>
          <w:sz w:val="18"/>
        </w:rPr>
        <w:t xml:space="preserve"> </w:t>
      </w:r>
      <w:r>
        <w:rPr>
          <w:w w:val="90"/>
          <w:sz w:val="18"/>
        </w:rPr>
        <w:t>health</w:t>
      </w:r>
      <w:r>
        <w:rPr>
          <w:spacing w:val="-4"/>
          <w:w w:val="90"/>
          <w:sz w:val="18"/>
        </w:rPr>
        <w:t xml:space="preserve"> </w:t>
      </w:r>
      <w:r>
        <w:rPr>
          <w:w w:val="90"/>
          <w:sz w:val="18"/>
        </w:rPr>
        <w:t>Laboratory</w:t>
      </w:r>
      <w:r>
        <w:rPr>
          <w:spacing w:val="-4"/>
          <w:w w:val="90"/>
          <w:sz w:val="18"/>
        </w:rPr>
        <w:t xml:space="preserve"> </w:t>
      </w:r>
      <w:r>
        <w:rPr>
          <w:w w:val="90"/>
          <w:sz w:val="18"/>
        </w:rPr>
        <w:t>Servi</w:t>
      </w:r>
      <w:r>
        <w:rPr>
          <w:spacing w:val="-4"/>
          <w:w w:val="90"/>
          <w:sz w:val="18"/>
        </w:rPr>
        <w:t xml:space="preserve"> </w:t>
      </w:r>
      <w:r>
        <w:rPr>
          <w:w w:val="90"/>
          <w:sz w:val="18"/>
        </w:rPr>
        <w:t>Tshwane</w:t>
      </w:r>
      <w:r>
        <w:rPr>
          <w:spacing w:val="-4"/>
          <w:w w:val="90"/>
          <w:sz w:val="18"/>
        </w:rPr>
        <w:t xml:space="preserve"> </w:t>
      </w:r>
      <w:r>
        <w:rPr>
          <w:w w:val="90"/>
          <w:sz w:val="18"/>
        </w:rPr>
        <w:t>Academic</w:t>
      </w:r>
      <w:r>
        <w:rPr>
          <w:spacing w:val="-4"/>
          <w:w w:val="90"/>
          <w:sz w:val="18"/>
        </w:rPr>
        <w:t xml:space="preserve"> </w:t>
      </w:r>
      <w:r>
        <w:rPr>
          <w:w w:val="90"/>
          <w:sz w:val="18"/>
        </w:rPr>
        <w:t>Division,</w:t>
      </w:r>
      <w:r>
        <w:rPr>
          <w:spacing w:val="-4"/>
          <w:w w:val="90"/>
          <w:sz w:val="18"/>
        </w:rPr>
        <w:t xml:space="preserve"> </w:t>
      </w:r>
      <w:r>
        <w:rPr>
          <w:w w:val="90"/>
          <w:sz w:val="18"/>
        </w:rPr>
        <w:t>Faculty</w:t>
      </w:r>
      <w:r>
        <w:rPr>
          <w:spacing w:val="-4"/>
          <w:w w:val="90"/>
          <w:sz w:val="18"/>
        </w:rPr>
        <w:t xml:space="preserve"> </w:t>
      </w:r>
      <w:r>
        <w:rPr>
          <w:w w:val="90"/>
          <w:sz w:val="18"/>
        </w:rPr>
        <w:t>of</w:t>
      </w:r>
      <w:r>
        <w:rPr>
          <w:spacing w:val="-4"/>
          <w:w w:val="90"/>
          <w:sz w:val="18"/>
        </w:rPr>
        <w:t xml:space="preserve"> </w:t>
      </w:r>
      <w:r>
        <w:rPr>
          <w:w w:val="90"/>
          <w:sz w:val="18"/>
        </w:rPr>
        <w:t xml:space="preserve">Health </w:t>
      </w:r>
      <w:r>
        <w:rPr>
          <w:sz w:val="18"/>
        </w:rPr>
        <w:t>Sciences,</w:t>
      </w:r>
      <w:r>
        <w:rPr>
          <w:spacing w:val="-11"/>
          <w:sz w:val="18"/>
        </w:rPr>
        <w:t xml:space="preserve"> </w:t>
      </w:r>
      <w:r>
        <w:rPr>
          <w:sz w:val="18"/>
        </w:rPr>
        <w:t>University</w:t>
      </w:r>
      <w:r>
        <w:rPr>
          <w:spacing w:val="-13"/>
          <w:sz w:val="18"/>
        </w:rPr>
        <w:t xml:space="preserve"> </w:t>
      </w:r>
      <w:r>
        <w:rPr>
          <w:sz w:val="18"/>
        </w:rPr>
        <w:t>of</w:t>
      </w:r>
      <w:r>
        <w:rPr>
          <w:spacing w:val="-11"/>
          <w:sz w:val="18"/>
        </w:rPr>
        <w:t xml:space="preserve"> </w:t>
      </w:r>
      <w:r>
        <w:rPr>
          <w:sz w:val="18"/>
        </w:rPr>
        <w:t>Pretoria,</w:t>
      </w:r>
      <w:r>
        <w:rPr>
          <w:spacing w:val="-11"/>
          <w:sz w:val="18"/>
        </w:rPr>
        <w:t xml:space="preserve"> </w:t>
      </w:r>
      <w:r>
        <w:rPr>
          <w:sz w:val="18"/>
        </w:rPr>
        <w:t>South</w:t>
      </w:r>
      <w:r>
        <w:rPr>
          <w:spacing w:val="-13"/>
          <w:sz w:val="18"/>
        </w:rPr>
        <w:t xml:space="preserve"> </w:t>
      </w:r>
      <w:r>
        <w:rPr>
          <w:sz w:val="18"/>
        </w:rPr>
        <w:t>Africa</w:t>
      </w:r>
    </w:p>
    <w:p w14:paraId="2778E717" w14:textId="77777777" w:rsidR="0070762C" w:rsidRDefault="00DE528F">
      <w:pPr>
        <w:spacing w:before="176"/>
        <w:ind w:left="520"/>
        <w:rPr>
          <w:spacing w:val="-2"/>
          <w:w w:val="90"/>
          <w:sz w:val="18"/>
        </w:rPr>
      </w:pPr>
      <w:r>
        <w:rPr>
          <w:w w:val="90"/>
          <w:position w:val="5"/>
          <w:sz w:val="12"/>
        </w:rPr>
        <w:t>7</w:t>
      </w:r>
      <w:r>
        <w:rPr>
          <w:w w:val="90"/>
          <w:sz w:val="18"/>
        </w:rPr>
        <w:t>Department</w:t>
      </w:r>
      <w:r>
        <w:rPr>
          <w:spacing w:val="-2"/>
          <w:w w:val="90"/>
          <w:sz w:val="18"/>
        </w:rPr>
        <w:t xml:space="preserve"> </w:t>
      </w:r>
      <w:r>
        <w:rPr>
          <w:w w:val="90"/>
          <w:sz w:val="18"/>
        </w:rPr>
        <w:t>of</w:t>
      </w:r>
      <w:r>
        <w:rPr>
          <w:spacing w:val="-1"/>
          <w:w w:val="90"/>
          <w:sz w:val="18"/>
        </w:rPr>
        <w:t xml:space="preserve"> </w:t>
      </w:r>
      <w:r>
        <w:rPr>
          <w:w w:val="90"/>
          <w:sz w:val="18"/>
        </w:rPr>
        <w:t>Statistics</w:t>
      </w:r>
      <w:r>
        <w:rPr>
          <w:spacing w:val="-2"/>
          <w:w w:val="90"/>
          <w:sz w:val="18"/>
        </w:rPr>
        <w:t xml:space="preserve"> </w:t>
      </w:r>
      <w:r>
        <w:rPr>
          <w:w w:val="90"/>
          <w:sz w:val="18"/>
        </w:rPr>
        <w:t>University</w:t>
      </w:r>
      <w:r>
        <w:rPr>
          <w:spacing w:val="-1"/>
          <w:w w:val="90"/>
          <w:sz w:val="18"/>
        </w:rPr>
        <w:t xml:space="preserve"> </w:t>
      </w:r>
      <w:r>
        <w:rPr>
          <w:w w:val="90"/>
          <w:sz w:val="18"/>
        </w:rPr>
        <w:t>of</w:t>
      </w:r>
      <w:r>
        <w:rPr>
          <w:spacing w:val="-1"/>
          <w:w w:val="90"/>
          <w:sz w:val="18"/>
        </w:rPr>
        <w:t xml:space="preserve"> </w:t>
      </w:r>
      <w:r>
        <w:rPr>
          <w:w w:val="90"/>
          <w:sz w:val="18"/>
        </w:rPr>
        <w:t>the</w:t>
      </w:r>
      <w:r>
        <w:rPr>
          <w:spacing w:val="-2"/>
          <w:w w:val="90"/>
          <w:sz w:val="18"/>
        </w:rPr>
        <w:t xml:space="preserve"> </w:t>
      </w:r>
      <w:r>
        <w:rPr>
          <w:w w:val="90"/>
          <w:sz w:val="18"/>
        </w:rPr>
        <w:t>Free</w:t>
      </w:r>
      <w:r>
        <w:rPr>
          <w:spacing w:val="-1"/>
          <w:w w:val="90"/>
          <w:sz w:val="18"/>
        </w:rPr>
        <w:t xml:space="preserve"> </w:t>
      </w:r>
      <w:r>
        <w:rPr>
          <w:w w:val="90"/>
          <w:sz w:val="18"/>
        </w:rPr>
        <w:t>State,</w:t>
      </w:r>
      <w:r>
        <w:rPr>
          <w:spacing w:val="-5"/>
          <w:sz w:val="18"/>
        </w:rPr>
        <w:t xml:space="preserve"> </w:t>
      </w:r>
      <w:r>
        <w:rPr>
          <w:w w:val="90"/>
          <w:sz w:val="18"/>
        </w:rPr>
        <w:t>South</w:t>
      </w:r>
      <w:r>
        <w:rPr>
          <w:spacing w:val="-2"/>
          <w:w w:val="90"/>
          <w:sz w:val="18"/>
        </w:rPr>
        <w:t xml:space="preserve"> Africa</w:t>
      </w:r>
    </w:p>
    <w:p w14:paraId="7A2EDEC4" w14:textId="3CB499B9" w:rsidR="008F286B" w:rsidRDefault="008F286B">
      <w:pPr>
        <w:spacing w:before="176"/>
        <w:ind w:left="520"/>
        <w:rPr>
          <w:sz w:val="18"/>
        </w:rPr>
      </w:pPr>
      <w:r w:rsidRPr="008F286B">
        <w:rPr>
          <w:spacing w:val="-2"/>
          <w:w w:val="90"/>
          <w:sz w:val="18"/>
          <w:vertAlign w:val="superscript"/>
        </w:rPr>
        <w:t>8</w:t>
      </w:r>
      <w:r>
        <w:rPr>
          <w:spacing w:val="-2"/>
          <w:w w:val="90"/>
          <w:sz w:val="18"/>
        </w:rPr>
        <w:t>Department of Computer Science, University of Cape Town, South Africa</w:t>
      </w:r>
    </w:p>
    <w:p w14:paraId="2778E718" w14:textId="77777777" w:rsidR="0070762C" w:rsidRDefault="0070762C">
      <w:pPr>
        <w:pStyle w:val="BodyText"/>
        <w:ind w:left="0"/>
        <w:rPr>
          <w:sz w:val="18"/>
        </w:rPr>
      </w:pPr>
    </w:p>
    <w:p w14:paraId="2778E719" w14:textId="77777777" w:rsidR="0070762C" w:rsidRDefault="0070762C">
      <w:pPr>
        <w:pStyle w:val="BodyText"/>
        <w:ind w:left="0"/>
        <w:rPr>
          <w:sz w:val="18"/>
        </w:rPr>
      </w:pPr>
    </w:p>
    <w:p w14:paraId="2778E71A" w14:textId="77777777" w:rsidR="0070762C" w:rsidRDefault="0070762C">
      <w:pPr>
        <w:pStyle w:val="BodyText"/>
        <w:spacing w:before="195"/>
        <w:ind w:left="0"/>
        <w:rPr>
          <w:sz w:val="18"/>
        </w:rPr>
      </w:pPr>
    </w:p>
    <w:p w14:paraId="2778E71B" w14:textId="77777777" w:rsidR="0070762C" w:rsidRDefault="00DE528F">
      <w:pPr>
        <w:pStyle w:val="BodyText"/>
        <w:spacing w:line="254" w:lineRule="auto"/>
        <w:ind w:right="5912"/>
      </w:pPr>
      <w:r>
        <w:rPr>
          <w:w w:val="90"/>
        </w:rPr>
        <w:t>Correspondence</w:t>
      </w:r>
      <w:r>
        <w:rPr>
          <w:spacing w:val="-10"/>
          <w:w w:val="90"/>
        </w:rPr>
        <w:t xml:space="preserve"> </w:t>
      </w:r>
      <w:r>
        <w:rPr>
          <w:w w:val="90"/>
        </w:rPr>
        <w:t>should</w:t>
      </w:r>
      <w:r>
        <w:rPr>
          <w:spacing w:val="-9"/>
          <w:w w:val="90"/>
        </w:rPr>
        <w:t xml:space="preserve"> </w:t>
      </w:r>
      <w:r>
        <w:rPr>
          <w:w w:val="90"/>
        </w:rPr>
        <w:t>be</w:t>
      </w:r>
      <w:r>
        <w:rPr>
          <w:spacing w:val="-9"/>
          <w:w w:val="90"/>
        </w:rPr>
        <w:t xml:space="preserve"> </w:t>
      </w:r>
      <w:r>
        <w:rPr>
          <w:w w:val="90"/>
        </w:rPr>
        <w:t>addressed</w:t>
      </w:r>
      <w:r>
        <w:rPr>
          <w:spacing w:val="-9"/>
          <w:w w:val="90"/>
        </w:rPr>
        <w:t xml:space="preserve"> </w:t>
      </w:r>
      <w:r>
        <w:rPr>
          <w:w w:val="90"/>
        </w:rPr>
        <w:t xml:space="preserve">to: </w:t>
      </w:r>
      <w:r>
        <w:t>Dr Thabiso RP Mofokeng,</w:t>
      </w:r>
    </w:p>
    <w:p w14:paraId="2778E71C" w14:textId="77777777" w:rsidR="0070762C" w:rsidRDefault="00DE528F">
      <w:pPr>
        <w:pStyle w:val="BodyText"/>
        <w:spacing w:before="2"/>
      </w:pPr>
      <w:r>
        <w:rPr>
          <w:w w:val="90"/>
        </w:rPr>
        <w:t>Division</w:t>
      </w:r>
      <w:r>
        <w:rPr>
          <w:spacing w:val="-3"/>
          <w:w w:val="90"/>
        </w:rPr>
        <w:t xml:space="preserve"> </w:t>
      </w:r>
      <w:r>
        <w:rPr>
          <w:w w:val="90"/>
        </w:rPr>
        <w:t>of</w:t>
      </w:r>
      <w:r>
        <w:rPr>
          <w:spacing w:val="-2"/>
          <w:w w:val="90"/>
        </w:rPr>
        <w:t xml:space="preserve"> Endocrinology,</w:t>
      </w:r>
    </w:p>
    <w:p w14:paraId="2778E71D" w14:textId="77777777" w:rsidR="0070762C" w:rsidRDefault="00DE528F">
      <w:pPr>
        <w:pStyle w:val="BodyText"/>
        <w:spacing w:before="15" w:line="254" w:lineRule="auto"/>
        <w:ind w:right="4408"/>
      </w:pPr>
      <w:r>
        <w:rPr>
          <w:spacing w:val="-8"/>
        </w:rPr>
        <w:t>Department</w:t>
      </w:r>
      <w:r>
        <w:rPr>
          <w:spacing w:val="-12"/>
        </w:rPr>
        <w:t xml:space="preserve"> </w:t>
      </w:r>
      <w:r>
        <w:rPr>
          <w:spacing w:val="-8"/>
        </w:rPr>
        <w:t>of</w:t>
      </w:r>
      <w:r>
        <w:rPr>
          <w:spacing w:val="-12"/>
        </w:rPr>
        <w:t xml:space="preserve"> </w:t>
      </w:r>
      <w:r>
        <w:rPr>
          <w:spacing w:val="-8"/>
        </w:rPr>
        <w:t>Medicine</w:t>
      </w:r>
      <w:r>
        <w:rPr>
          <w:spacing w:val="-12"/>
        </w:rPr>
        <w:t xml:space="preserve"> </w:t>
      </w:r>
      <w:r>
        <w:rPr>
          <w:spacing w:val="-8"/>
        </w:rPr>
        <w:t>(University</w:t>
      </w:r>
      <w:r>
        <w:rPr>
          <w:spacing w:val="-12"/>
        </w:rPr>
        <w:t xml:space="preserve"> </w:t>
      </w:r>
      <w:r>
        <w:rPr>
          <w:spacing w:val="-8"/>
        </w:rPr>
        <w:t>of</w:t>
      </w:r>
      <w:r>
        <w:rPr>
          <w:spacing w:val="-12"/>
        </w:rPr>
        <w:t xml:space="preserve"> </w:t>
      </w:r>
      <w:r>
        <w:rPr>
          <w:spacing w:val="-8"/>
        </w:rPr>
        <w:t>the</w:t>
      </w:r>
      <w:r>
        <w:rPr>
          <w:spacing w:val="-12"/>
        </w:rPr>
        <w:t xml:space="preserve"> </w:t>
      </w:r>
      <w:r>
        <w:rPr>
          <w:spacing w:val="-8"/>
        </w:rPr>
        <w:t>Free</w:t>
      </w:r>
      <w:r>
        <w:rPr>
          <w:spacing w:val="-12"/>
        </w:rPr>
        <w:t xml:space="preserve"> </w:t>
      </w:r>
      <w:r>
        <w:rPr>
          <w:spacing w:val="-8"/>
        </w:rPr>
        <w:t xml:space="preserve">State) </w:t>
      </w:r>
      <w:r>
        <w:t>South Africa,</w:t>
      </w:r>
    </w:p>
    <w:p w14:paraId="2778E71E" w14:textId="2DE09F5E" w:rsidR="0070762C" w:rsidRPr="002120F8" w:rsidRDefault="00DE528F">
      <w:pPr>
        <w:pStyle w:val="BodyText"/>
        <w:spacing w:before="184"/>
        <w:rPr>
          <w:lang w:val="en-ZA"/>
        </w:rPr>
      </w:pPr>
      <w:r w:rsidRPr="002120F8">
        <w:rPr>
          <w:w w:val="90"/>
          <w:lang w:val="en-ZA"/>
        </w:rPr>
        <w:t>e-mail:</w:t>
      </w:r>
      <w:r w:rsidRPr="002120F8">
        <w:rPr>
          <w:spacing w:val="-5"/>
          <w:lang w:val="en-ZA"/>
        </w:rPr>
        <w:t xml:space="preserve"> </w:t>
      </w:r>
      <w:r w:rsidR="007B6E3F" w:rsidRPr="002120F8">
        <w:rPr>
          <w:spacing w:val="-5"/>
          <w:lang w:val="en-ZA"/>
        </w:rPr>
        <w:t>mofokengtrp@ufs.ac.za</w:t>
      </w:r>
    </w:p>
    <w:p w14:paraId="2778E71F" w14:textId="77777777" w:rsidR="0070762C" w:rsidRPr="002120F8" w:rsidRDefault="0070762C">
      <w:pPr>
        <w:pStyle w:val="BodyText"/>
        <w:ind w:left="0"/>
        <w:rPr>
          <w:lang w:val="en-ZA"/>
        </w:rPr>
      </w:pPr>
    </w:p>
    <w:p w14:paraId="2778E720" w14:textId="0B1D295A" w:rsidR="0070762C" w:rsidRPr="002120F8" w:rsidRDefault="0070762C" w:rsidP="00955507">
      <w:pPr>
        <w:pStyle w:val="BodyText"/>
        <w:spacing w:before="155"/>
        <w:ind w:left="480"/>
        <w:rPr>
          <w:lang w:val="en-ZA"/>
        </w:rPr>
      </w:pPr>
    </w:p>
    <w:p w14:paraId="2778E722" w14:textId="01E293B5" w:rsidR="0070762C" w:rsidRPr="002120F8" w:rsidRDefault="00DE528F" w:rsidP="00C03728">
      <w:pPr>
        <w:tabs>
          <w:tab w:val="left" w:pos="990"/>
          <w:tab w:val="left" w:pos="3390"/>
        </w:tabs>
        <w:rPr>
          <w:b/>
          <w:sz w:val="32"/>
          <w:lang w:val="en-ZA"/>
        </w:rPr>
        <w:sectPr w:rsidR="0070762C" w:rsidRPr="002120F8">
          <w:footerReference w:type="default" r:id="rId9"/>
          <w:type w:val="continuous"/>
          <w:pgSz w:w="12240" w:h="15840"/>
          <w:pgMar w:top="1660" w:right="1080" w:bottom="980" w:left="920" w:header="0" w:footer="796" w:gutter="0"/>
          <w:pgNumType w:start="1"/>
          <w:cols w:space="720"/>
        </w:sectPr>
      </w:pPr>
      <w:r>
        <w:rPr>
          <w:noProof/>
        </w:rPr>
        <mc:AlternateContent>
          <mc:Choice Requires="wps">
            <w:drawing>
              <wp:anchor distT="0" distB="0" distL="0" distR="0" simplePos="0" relativeHeight="486152192" behindDoc="1" locked="0" layoutInCell="1" allowOverlap="1" wp14:anchorId="2778EBEC" wp14:editId="2778EBED">
                <wp:simplePos x="0" y="0"/>
                <wp:positionH relativeFrom="page">
                  <wp:posOffset>914400</wp:posOffset>
                </wp:positionH>
                <wp:positionV relativeFrom="paragraph">
                  <wp:posOffset>140057</wp:posOffset>
                </wp:positionV>
                <wp:extent cx="20701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 cy="1270"/>
                        </a:xfrm>
                        <a:custGeom>
                          <a:avLst/>
                          <a:gdLst/>
                          <a:ahLst/>
                          <a:cxnLst/>
                          <a:rect l="l" t="t" r="r" b="b"/>
                          <a:pathLst>
                            <a:path w="207010">
                              <a:moveTo>
                                <a:pt x="0" y="0"/>
                              </a:moveTo>
                              <a:lnTo>
                                <a:pt x="206524" y="0"/>
                              </a:lnTo>
                            </a:path>
                          </a:pathLst>
                        </a:custGeom>
                        <a:ln w="17715">
                          <a:solidFill>
                            <a:srgbClr val="F76363"/>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CE0C5F1" id="Graphic 4" o:spid="_x0000_s1026" style="position:absolute;margin-left:1in;margin-top:11.05pt;width:16.3pt;height:.1pt;z-index:-17164288;visibility:visible;mso-wrap-style:square;mso-wrap-distance-left:0;mso-wrap-distance-top:0;mso-wrap-distance-right:0;mso-wrap-distance-bottom:0;mso-position-horizontal:absolute;mso-position-horizontal-relative:page;mso-position-vertical:absolute;mso-position-vertical-relative:text;v-text-anchor:top" coordsize="2070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" path="m,l206524,e" filled="f" strokecolor="#f76363" strokeweight=".49208mm">
                <v:path arrowok="t"/>
                <w10:wrap anchorx="page"/>
              </v:shape>
            </w:pict>
          </mc:Fallback>
        </mc:AlternateContent>
      </w:r>
    </w:p>
    <w:p w14:paraId="2778E723" w14:textId="02529E10" w:rsidR="0070762C" w:rsidRPr="004E1B5E" w:rsidRDefault="00DE528F">
      <w:pPr>
        <w:pStyle w:val="Heading3"/>
        <w:spacing w:before="80"/>
        <w:rPr>
          <w:spacing w:val="-2"/>
          <w:lang w:val="en-ZA"/>
        </w:rPr>
      </w:pPr>
      <w:r w:rsidRPr="004E1B5E">
        <w:rPr>
          <w:spacing w:val="-2"/>
          <w:lang w:val="en-ZA"/>
        </w:rPr>
        <w:lastRenderedPageBreak/>
        <w:t>Abstract:</w:t>
      </w:r>
      <w:r w:rsidR="001C74DE" w:rsidRPr="004E1B5E">
        <w:rPr>
          <w:spacing w:val="-2"/>
          <w:lang w:val="en-ZA"/>
        </w:rPr>
        <w:t xml:space="preserve"> </w:t>
      </w:r>
    </w:p>
    <w:p w14:paraId="2FBC09C3" w14:textId="77777777" w:rsidR="00A72627" w:rsidRPr="004E1B5E" w:rsidRDefault="00A72627">
      <w:pPr>
        <w:pStyle w:val="Heading3"/>
        <w:spacing w:before="80"/>
        <w:rPr>
          <w:lang w:val="en-ZA"/>
        </w:rPr>
      </w:pPr>
    </w:p>
    <w:p w14:paraId="2778E724" w14:textId="77777777" w:rsidR="0070762C" w:rsidRDefault="00DE528F">
      <w:pPr>
        <w:spacing w:before="198"/>
        <w:ind w:left="520"/>
        <w:rPr>
          <w:b/>
        </w:rPr>
      </w:pPr>
      <w:r>
        <w:rPr>
          <w:b/>
          <w:spacing w:val="-2"/>
        </w:rPr>
        <w:t>Background:</w:t>
      </w:r>
    </w:p>
    <w:p w14:paraId="2778E725" w14:textId="0E5E9D26" w:rsidR="0070762C" w:rsidRDefault="00DE528F">
      <w:pPr>
        <w:pStyle w:val="BodyText"/>
        <w:spacing w:before="198" w:line="254" w:lineRule="auto"/>
        <w:ind w:right="351"/>
        <w:jc w:val="both"/>
      </w:pPr>
      <w:r>
        <w:rPr>
          <w:w w:val="90"/>
        </w:rPr>
        <w:t xml:space="preserve">Sub-Saharan Africa is burdened by a vast HIV-positive population, at risk of life-threatening AIDS defining </w:t>
      </w:r>
      <w:r>
        <w:rPr>
          <w:spacing w:val="-2"/>
        </w:rPr>
        <w:t>illnesses</w:t>
      </w:r>
      <w:r>
        <w:rPr>
          <w:spacing w:val="-5"/>
        </w:rPr>
        <w:t xml:space="preserve"> </w:t>
      </w:r>
      <w:r>
        <w:rPr>
          <w:spacing w:val="-2"/>
        </w:rPr>
        <w:t>and</w:t>
      </w:r>
      <w:r>
        <w:rPr>
          <w:spacing w:val="-5"/>
        </w:rPr>
        <w:t xml:space="preserve"> </w:t>
      </w:r>
      <w:r>
        <w:rPr>
          <w:spacing w:val="-2"/>
        </w:rPr>
        <w:t>disseminated</w:t>
      </w:r>
      <w:r>
        <w:rPr>
          <w:spacing w:val="-5"/>
        </w:rPr>
        <w:t xml:space="preserve"> </w:t>
      </w:r>
      <w:r>
        <w:rPr>
          <w:spacing w:val="-2"/>
        </w:rPr>
        <w:t>opportunistic</w:t>
      </w:r>
      <w:r>
        <w:rPr>
          <w:spacing w:val="-4"/>
        </w:rPr>
        <w:t xml:space="preserve"> </w:t>
      </w:r>
      <w:r>
        <w:rPr>
          <w:spacing w:val="-2"/>
        </w:rPr>
        <w:t>infections,</w:t>
      </w:r>
      <w:r>
        <w:rPr>
          <w:spacing w:val="-4"/>
        </w:rPr>
        <w:t xml:space="preserve"> </w:t>
      </w:r>
      <w:r>
        <w:rPr>
          <w:spacing w:val="-2"/>
        </w:rPr>
        <w:t>which</w:t>
      </w:r>
      <w:r>
        <w:rPr>
          <w:spacing w:val="-5"/>
        </w:rPr>
        <w:t xml:space="preserve"> </w:t>
      </w:r>
      <w:r>
        <w:rPr>
          <w:spacing w:val="-2"/>
        </w:rPr>
        <w:t>have</w:t>
      </w:r>
      <w:r>
        <w:rPr>
          <w:spacing w:val="-4"/>
        </w:rPr>
        <w:t xml:space="preserve"> </w:t>
      </w:r>
      <w:r>
        <w:rPr>
          <w:spacing w:val="-2"/>
        </w:rPr>
        <w:t>been</w:t>
      </w:r>
      <w:r>
        <w:rPr>
          <w:spacing w:val="-5"/>
        </w:rPr>
        <w:t xml:space="preserve"> </w:t>
      </w:r>
      <w:r>
        <w:rPr>
          <w:spacing w:val="-2"/>
        </w:rPr>
        <w:t>associated</w:t>
      </w:r>
      <w:r>
        <w:rPr>
          <w:spacing w:val="-5"/>
        </w:rPr>
        <w:t xml:space="preserve"> </w:t>
      </w:r>
      <w:r>
        <w:rPr>
          <w:spacing w:val="-2"/>
        </w:rPr>
        <w:t>with</w:t>
      </w:r>
      <w:r>
        <w:rPr>
          <w:spacing w:val="-4"/>
        </w:rPr>
        <w:t xml:space="preserve"> </w:t>
      </w:r>
      <w:r>
        <w:rPr>
          <w:spacing w:val="-2"/>
        </w:rPr>
        <w:t>both</w:t>
      </w:r>
      <w:r>
        <w:rPr>
          <w:spacing w:val="-5"/>
        </w:rPr>
        <w:t xml:space="preserve"> </w:t>
      </w:r>
      <w:r>
        <w:rPr>
          <w:spacing w:val="-2"/>
        </w:rPr>
        <w:t xml:space="preserve">primary </w:t>
      </w:r>
      <w:r>
        <w:rPr>
          <w:spacing w:val="-4"/>
        </w:rPr>
        <w:t>(PAI) and secondary adrenal insufficiency (SAI). We hypothesized that adrenal insufficiency</w:t>
      </w:r>
      <w:r>
        <w:rPr>
          <w:spacing w:val="-8"/>
        </w:rPr>
        <w:t xml:space="preserve"> </w:t>
      </w:r>
      <w:r>
        <w:rPr>
          <w:spacing w:val="-4"/>
        </w:rPr>
        <w:t>(AI)</w:t>
      </w:r>
      <w:r>
        <w:rPr>
          <w:spacing w:val="-8"/>
        </w:rPr>
        <w:t xml:space="preserve"> </w:t>
      </w:r>
      <w:r>
        <w:rPr>
          <w:spacing w:val="-4"/>
        </w:rPr>
        <w:t>may</w:t>
      </w:r>
      <w:r>
        <w:rPr>
          <w:spacing w:val="-8"/>
        </w:rPr>
        <w:t xml:space="preserve"> </w:t>
      </w:r>
      <w:r>
        <w:rPr>
          <w:spacing w:val="-4"/>
        </w:rPr>
        <w:t>partially</w:t>
      </w:r>
      <w:r>
        <w:rPr>
          <w:spacing w:val="-8"/>
        </w:rPr>
        <w:t xml:space="preserve"> </w:t>
      </w:r>
      <w:r>
        <w:rPr>
          <w:spacing w:val="-4"/>
        </w:rPr>
        <w:t>account</w:t>
      </w:r>
      <w:r>
        <w:rPr>
          <w:spacing w:val="-8"/>
        </w:rPr>
        <w:t xml:space="preserve"> </w:t>
      </w:r>
      <w:r>
        <w:rPr>
          <w:spacing w:val="-4"/>
        </w:rPr>
        <w:t>for</w:t>
      </w:r>
      <w:r>
        <w:rPr>
          <w:spacing w:val="-8"/>
        </w:rPr>
        <w:t xml:space="preserve"> </w:t>
      </w:r>
      <w:r>
        <w:rPr>
          <w:spacing w:val="-4"/>
        </w:rPr>
        <w:t>the</w:t>
      </w:r>
      <w:r>
        <w:rPr>
          <w:spacing w:val="-8"/>
        </w:rPr>
        <w:t xml:space="preserve"> </w:t>
      </w:r>
      <w:r>
        <w:rPr>
          <w:spacing w:val="-4"/>
        </w:rPr>
        <w:t>high</w:t>
      </w:r>
      <w:r>
        <w:rPr>
          <w:spacing w:val="-8"/>
        </w:rPr>
        <w:t xml:space="preserve"> </w:t>
      </w:r>
      <w:r>
        <w:rPr>
          <w:spacing w:val="-4"/>
        </w:rPr>
        <w:t>mortality</w:t>
      </w:r>
      <w:r>
        <w:rPr>
          <w:spacing w:val="-8"/>
        </w:rPr>
        <w:t xml:space="preserve"> </w:t>
      </w:r>
      <w:r>
        <w:rPr>
          <w:spacing w:val="-4"/>
        </w:rPr>
        <w:t>in</w:t>
      </w:r>
      <w:r>
        <w:rPr>
          <w:spacing w:val="-8"/>
        </w:rPr>
        <w:t xml:space="preserve"> </w:t>
      </w:r>
      <w:r>
        <w:rPr>
          <w:spacing w:val="-4"/>
        </w:rPr>
        <w:t>advanced</w:t>
      </w:r>
      <w:r>
        <w:rPr>
          <w:spacing w:val="-8"/>
        </w:rPr>
        <w:t xml:space="preserve"> </w:t>
      </w:r>
      <w:r>
        <w:rPr>
          <w:spacing w:val="-4"/>
        </w:rPr>
        <w:t>HIV.</w:t>
      </w:r>
    </w:p>
    <w:p w14:paraId="2778E726" w14:textId="77777777" w:rsidR="0070762C" w:rsidRDefault="00DE528F">
      <w:pPr>
        <w:pStyle w:val="Heading3"/>
        <w:spacing w:before="176"/>
      </w:pPr>
      <w:r>
        <w:rPr>
          <w:w w:val="85"/>
        </w:rPr>
        <w:t>Materials</w:t>
      </w:r>
      <w:r>
        <w:rPr>
          <w:spacing w:val="14"/>
        </w:rPr>
        <w:t xml:space="preserve"> </w:t>
      </w:r>
      <w:r>
        <w:rPr>
          <w:w w:val="85"/>
        </w:rPr>
        <w:t>&amp;</w:t>
      </w:r>
      <w:r>
        <w:rPr>
          <w:spacing w:val="17"/>
        </w:rPr>
        <w:t xml:space="preserve"> </w:t>
      </w:r>
      <w:r>
        <w:rPr>
          <w:spacing w:val="-2"/>
          <w:w w:val="85"/>
        </w:rPr>
        <w:t>Methods:</w:t>
      </w:r>
    </w:p>
    <w:p w14:paraId="2778E727" w14:textId="74694714" w:rsidR="0070762C" w:rsidRDefault="00DE528F">
      <w:pPr>
        <w:pStyle w:val="BodyText"/>
        <w:spacing w:before="198" w:line="254" w:lineRule="auto"/>
        <w:ind w:right="349"/>
        <w:jc w:val="both"/>
      </w:pPr>
      <w:r>
        <w:rPr>
          <w:w w:val="90"/>
        </w:rPr>
        <w:t>We undertook a prospective case-finding study of HIV-positive patients presenting with advanced disease who were 18 years or older, with a CD4 count of less than 100 cells/ mm</w:t>
      </w:r>
      <w:r>
        <w:rPr>
          <w:w w:val="90"/>
          <w:vertAlign w:val="superscript"/>
        </w:rPr>
        <w:t>3</w:t>
      </w:r>
      <w:r>
        <w:rPr>
          <w:w w:val="90"/>
        </w:rPr>
        <w:t xml:space="preserve">, and a coexistent opportunistic </w:t>
      </w:r>
      <w:r>
        <w:rPr>
          <w:spacing w:val="-4"/>
        </w:rPr>
        <w:t>infection.</w:t>
      </w:r>
      <w:r>
        <w:rPr>
          <w:spacing w:val="-6"/>
        </w:rPr>
        <w:t xml:space="preserve"> </w:t>
      </w:r>
      <w:r>
        <w:rPr>
          <w:spacing w:val="-4"/>
        </w:rPr>
        <w:t>Exclusion</w:t>
      </w:r>
      <w:r>
        <w:rPr>
          <w:spacing w:val="-7"/>
        </w:rPr>
        <w:t xml:space="preserve"> </w:t>
      </w:r>
      <w:r>
        <w:rPr>
          <w:spacing w:val="-4"/>
        </w:rPr>
        <w:t>criteria</w:t>
      </w:r>
      <w:r>
        <w:rPr>
          <w:spacing w:val="-7"/>
        </w:rPr>
        <w:t xml:space="preserve"> </w:t>
      </w:r>
      <w:r>
        <w:rPr>
          <w:spacing w:val="-4"/>
        </w:rPr>
        <w:t>were</w:t>
      </w:r>
      <w:r>
        <w:rPr>
          <w:spacing w:val="-6"/>
        </w:rPr>
        <w:t xml:space="preserve"> </w:t>
      </w:r>
      <w:r>
        <w:rPr>
          <w:spacing w:val="-4"/>
        </w:rPr>
        <w:t>use</w:t>
      </w:r>
      <w:r>
        <w:rPr>
          <w:spacing w:val="-6"/>
        </w:rPr>
        <w:t xml:space="preserve"> </w:t>
      </w:r>
      <w:r>
        <w:rPr>
          <w:spacing w:val="-4"/>
        </w:rPr>
        <w:t>of</w:t>
      </w:r>
      <w:r>
        <w:rPr>
          <w:spacing w:val="-7"/>
        </w:rPr>
        <w:t xml:space="preserve"> </w:t>
      </w:r>
      <w:r>
        <w:rPr>
          <w:spacing w:val="-4"/>
        </w:rPr>
        <w:t>oral,</w:t>
      </w:r>
      <w:r>
        <w:rPr>
          <w:spacing w:val="-6"/>
        </w:rPr>
        <w:t xml:space="preserve"> </w:t>
      </w:r>
      <w:r>
        <w:rPr>
          <w:spacing w:val="-4"/>
        </w:rPr>
        <w:t>intravenous,</w:t>
      </w:r>
      <w:r>
        <w:rPr>
          <w:spacing w:val="-6"/>
        </w:rPr>
        <w:t xml:space="preserve"> </w:t>
      </w:r>
      <w:r>
        <w:rPr>
          <w:spacing w:val="-4"/>
        </w:rPr>
        <w:t>topical</w:t>
      </w:r>
      <w:r>
        <w:rPr>
          <w:spacing w:val="-6"/>
        </w:rPr>
        <w:t xml:space="preserve"> </w:t>
      </w:r>
      <w:r>
        <w:rPr>
          <w:spacing w:val="-4"/>
        </w:rPr>
        <w:t>or</w:t>
      </w:r>
      <w:r>
        <w:rPr>
          <w:spacing w:val="-6"/>
        </w:rPr>
        <w:t xml:space="preserve"> </w:t>
      </w:r>
      <w:r>
        <w:rPr>
          <w:spacing w:val="-4"/>
        </w:rPr>
        <w:t>inhaled</w:t>
      </w:r>
      <w:r>
        <w:rPr>
          <w:spacing w:val="-8"/>
        </w:rPr>
        <w:t xml:space="preserve"> </w:t>
      </w:r>
      <w:r>
        <w:rPr>
          <w:spacing w:val="-4"/>
        </w:rPr>
        <w:t>steroids</w:t>
      </w:r>
      <w:r>
        <w:rPr>
          <w:spacing w:val="-7"/>
        </w:rPr>
        <w:t xml:space="preserve"> </w:t>
      </w:r>
      <w:r>
        <w:rPr>
          <w:spacing w:val="-4"/>
        </w:rPr>
        <w:t>in</w:t>
      </w:r>
      <w:r>
        <w:rPr>
          <w:spacing w:val="-8"/>
        </w:rPr>
        <w:t xml:space="preserve"> </w:t>
      </w:r>
      <w:r>
        <w:rPr>
          <w:spacing w:val="-4"/>
        </w:rPr>
        <w:t>the</w:t>
      </w:r>
      <w:r>
        <w:rPr>
          <w:spacing w:val="-6"/>
        </w:rPr>
        <w:t xml:space="preserve"> </w:t>
      </w:r>
      <w:r>
        <w:rPr>
          <w:spacing w:val="-4"/>
        </w:rPr>
        <w:t>previous</w:t>
      </w:r>
      <w:r>
        <w:rPr>
          <w:spacing w:val="-6"/>
        </w:rPr>
        <w:t xml:space="preserve"> </w:t>
      </w:r>
      <w:r>
        <w:rPr>
          <w:spacing w:val="-4"/>
        </w:rPr>
        <w:t xml:space="preserve">3 </w:t>
      </w:r>
      <w:r>
        <w:rPr>
          <w:spacing w:val="-8"/>
        </w:rPr>
        <w:t>months.</w:t>
      </w:r>
      <w:r>
        <w:t xml:space="preserve"> </w:t>
      </w:r>
      <w:r>
        <w:rPr>
          <w:spacing w:val="-8"/>
        </w:rPr>
        <w:t>A</w:t>
      </w:r>
      <w:r>
        <w:t xml:space="preserve"> </w:t>
      </w:r>
      <w:proofErr w:type="spellStart"/>
      <w:r>
        <w:rPr>
          <w:spacing w:val="-8"/>
        </w:rPr>
        <w:t>tetracosactide</w:t>
      </w:r>
      <w:proofErr w:type="spellEnd"/>
      <w:r>
        <w:t xml:space="preserve"> </w:t>
      </w:r>
      <w:r>
        <w:rPr>
          <w:spacing w:val="-8"/>
        </w:rPr>
        <w:t>test</w:t>
      </w:r>
      <w:r>
        <w:t xml:space="preserve"> </w:t>
      </w:r>
      <w:r>
        <w:rPr>
          <w:spacing w:val="-8"/>
        </w:rPr>
        <w:t>was</w:t>
      </w:r>
      <w:r>
        <w:t xml:space="preserve"> </w:t>
      </w:r>
      <w:r>
        <w:rPr>
          <w:spacing w:val="-8"/>
        </w:rPr>
        <w:t>performed</w:t>
      </w:r>
      <w:r>
        <w:t xml:space="preserve"> </w:t>
      </w:r>
      <w:r>
        <w:rPr>
          <w:spacing w:val="-8"/>
        </w:rPr>
        <w:t>in</w:t>
      </w:r>
      <w:r>
        <w:t xml:space="preserve"> </w:t>
      </w:r>
      <w:r>
        <w:rPr>
          <w:spacing w:val="-8"/>
        </w:rPr>
        <w:t>patients</w:t>
      </w:r>
      <w:r>
        <w:t xml:space="preserve"> </w:t>
      </w:r>
      <w:r>
        <w:rPr>
          <w:spacing w:val="-8"/>
        </w:rPr>
        <w:t>with</w:t>
      </w:r>
      <w:r>
        <w:t xml:space="preserve"> </w:t>
      </w:r>
      <w:r w:rsidR="00DF2934">
        <w:t xml:space="preserve">a </w:t>
      </w:r>
      <w:r>
        <w:rPr>
          <w:spacing w:val="-8"/>
        </w:rPr>
        <w:t>morning</w:t>
      </w:r>
      <w:r>
        <w:t xml:space="preserve"> </w:t>
      </w:r>
      <w:r>
        <w:rPr>
          <w:spacing w:val="-8"/>
        </w:rPr>
        <w:t>random</w:t>
      </w:r>
      <w:r>
        <w:t xml:space="preserve"> </w:t>
      </w:r>
      <w:r>
        <w:rPr>
          <w:spacing w:val="-8"/>
        </w:rPr>
        <w:t>cortisol</w:t>
      </w:r>
      <w:r>
        <w:t xml:space="preserve"> </w:t>
      </w:r>
      <w:r>
        <w:rPr>
          <w:spacing w:val="-8"/>
        </w:rPr>
        <w:t>concentrations</w:t>
      </w:r>
      <w:r>
        <w:t xml:space="preserve"> </w:t>
      </w:r>
      <w:r>
        <w:rPr>
          <w:spacing w:val="-8"/>
        </w:rPr>
        <w:t xml:space="preserve">of </w:t>
      </w:r>
      <w:r>
        <w:t>less than 500 nmol/L.</w:t>
      </w:r>
    </w:p>
    <w:p w14:paraId="2778E728" w14:textId="77777777" w:rsidR="0070762C" w:rsidRDefault="00DE528F">
      <w:pPr>
        <w:pStyle w:val="Heading3"/>
        <w:spacing w:before="181"/>
      </w:pPr>
      <w:r>
        <w:rPr>
          <w:spacing w:val="-2"/>
        </w:rPr>
        <w:t>Results:</w:t>
      </w:r>
    </w:p>
    <w:p w14:paraId="2778E72A" w14:textId="229C84E1" w:rsidR="0070762C" w:rsidRDefault="00DE528F" w:rsidP="00135973">
      <w:pPr>
        <w:pStyle w:val="BodyText"/>
        <w:spacing w:before="193" w:line="254" w:lineRule="auto"/>
        <w:ind w:right="337"/>
        <w:jc w:val="both"/>
      </w:pPr>
      <w:r>
        <w:rPr>
          <w:noProof/>
        </w:rPr>
        <w:drawing>
          <wp:anchor distT="0" distB="0" distL="0" distR="0" simplePos="0" relativeHeight="251659264" behindDoc="1" locked="0" layoutInCell="1" allowOverlap="1" wp14:anchorId="2778EBF2" wp14:editId="7F7AD79B">
            <wp:simplePos x="0" y="0"/>
            <wp:positionH relativeFrom="page">
              <wp:posOffset>1686560</wp:posOffset>
            </wp:positionH>
            <wp:positionV relativeFrom="paragraph">
              <wp:posOffset>2067681</wp:posOffset>
            </wp:positionV>
            <wp:extent cx="76582" cy="70472"/>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76582" cy="70472"/>
                    </a:xfrm>
                    <a:prstGeom prst="rect">
                      <a:avLst/>
                    </a:prstGeom>
                  </pic:spPr>
                </pic:pic>
              </a:graphicData>
            </a:graphic>
          </wp:anchor>
        </w:drawing>
      </w:r>
      <w:r>
        <w:rPr>
          <w:noProof/>
        </w:rPr>
        <mc:AlternateContent>
          <mc:Choice Requires="wps">
            <w:drawing>
              <wp:anchor distT="0" distB="0" distL="0" distR="0" simplePos="0" relativeHeight="251655168" behindDoc="0" locked="0" layoutInCell="1" allowOverlap="1" wp14:anchorId="2778EBF4" wp14:editId="2778EBF5">
                <wp:simplePos x="0" y="0"/>
                <wp:positionH relativeFrom="page">
                  <wp:posOffset>1978024</wp:posOffset>
                </wp:positionH>
                <wp:positionV relativeFrom="paragraph">
                  <wp:posOffset>1895722</wp:posOffset>
                </wp:positionV>
                <wp:extent cx="133985" cy="10541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985" cy="105410"/>
                        </a:xfrm>
                        <a:custGeom>
                          <a:avLst/>
                          <a:gdLst/>
                          <a:ahLst/>
                          <a:cxnLst/>
                          <a:rect l="l" t="t" r="r" b="b"/>
                          <a:pathLst>
                            <a:path w="133985" h="105410">
                              <a:moveTo>
                                <a:pt x="69546" y="0"/>
                              </a:moveTo>
                              <a:lnTo>
                                <a:pt x="63702" y="0"/>
                              </a:lnTo>
                              <a:lnTo>
                                <a:pt x="63391" y="56839"/>
                              </a:lnTo>
                              <a:lnTo>
                                <a:pt x="54643" y="82460"/>
                              </a:lnTo>
                              <a:lnTo>
                                <a:pt x="38882" y="94892"/>
                              </a:lnTo>
                              <a:lnTo>
                                <a:pt x="17533" y="98145"/>
                              </a:lnTo>
                              <a:lnTo>
                                <a:pt x="5844" y="98145"/>
                              </a:lnTo>
                              <a:lnTo>
                                <a:pt x="0" y="98145"/>
                              </a:lnTo>
                              <a:lnTo>
                                <a:pt x="0" y="105156"/>
                              </a:lnTo>
                              <a:lnTo>
                                <a:pt x="133833" y="105156"/>
                              </a:lnTo>
                              <a:lnTo>
                                <a:pt x="133833" y="98145"/>
                              </a:lnTo>
                              <a:lnTo>
                                <a:pt x="127988" y="98145"/>
                              </a:lnTo>
                              <a:lnTo>
                                <a:pt x="96996" y="94892"/>
                              </a:lnTo>
                              <a:lnTo>
                                <a:pt x="78166" y="82460"/>
                              </a:lnTo>
                              <a:lnTo>
                                <a:pt x="69637" y="56839"/>
                              </a:lnTo>
                              <a:lnTo>
                                <a:pt x="69546" y="0"/>
                              </a:lnTo>
                              <a:close/>
                            </a:path>
                          </a:pathLst>
                        </a:custGeom>
                        <a:solidFill>
                          <a:srgbClr val="C036C4"/>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85C56F0" id="Graphic 8" o:spid="_x0000_s1026" style="position:absolute;margin-left:155.75pt;margin-top:149.25pt;width:10.55pt;height:8.3pt;z-index:251655168;visibility:visible;mso-wrap-style:square;mso-wrap-distance-left:0;mso-wrap-distance-top:0;mso-wrap-distance-right:0;mso-wrap-distance-bottom:0;mso-position-horizontal:absolute;mso-position-horizontal-relative:page;mso-position-vertical:absolute;mso-position-vertical-relative:text;v-text-anchor:top" coordsize="133985,10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" path="m69546,l63702,r-311,56839l54643,82460,38882,94892,17533,98145r-11689,l,98145r,7011l133833,105156r,-7011l127988,98145,96996,94892,78166,82460,69637,56839,69546,xe" fillcolor="#c036c4" stroked="f">
                <v:path arrowok="t"/>
                <w10:wrap anchorx="page"/>
              </v:shape>
            </w:pict>
          </mc:Fallback>
        </mc:AlternateContent>
      </w:r>
      <w:r>
        <w:t>A</w:t>
      </w:r>
      <w:r>
        <w:rPr>
          <w:spacing w:val="-16"/>
        </w:rPr>
        <w:t xml:space="preserve"> </w:t>
      </w:r>
      <w:r>
        <w:t>total</w:t>
      </w:r>
      <w:r>
        <w:rPr>
          <w:spacing w:val="-15"/>
        </w:rPr>
        <w:t xml:space="preserve"> </w:t>
      </w:r>
      <w:r>
        <w:t>of</w:t>
      </w:r>
      <w:r>
        <w:rPr>
          <w:spacing w:val="-15"/>
        </w:rPr>
        <w:t xml:space="preserve"> </w:t>
      </w:r>
      <w:r>
        <w:t>559</w:t>
      </w:r>
      <w:r>
        <w:rPr>
          <w:spacing w:val="-16"/>
        </w:rPr>
        <w:t xml:space="preserve"> </w:t>
      </w:r>
      <w:r>
        <w:t>patients</w:t>
      </w:r>
      <w:r>
        <w:rPr>
          <w:spacing w:val="-14"/>
        </w:rPr>
        <w:t xml:space="preserve"> </w:t>
      </w:r>
      <w:r>
        <w:t>were</w:t>
      </w:r>
      <w:r>
        <w:rPr>
          <w:spacing w:val="-15"/>
        </w:rPr>
        <w:t xml:space="preserve"> </w:t>
      </w:r>
      <w:r>
        <w:t>recruited,</w:t>
      </w:r>
      <w:r>
        <w:rPr>
          <w:spacing w:val="-14"/>
        </w:rPr>
        <w:t xml:space="preserve"> </w:t>
      </w:r>
      <w:r>
        <w:t>of</w:t>
      </w:r>
      <w:r>
        <w:rPr>
          <w:spacing w:val="-16"/>
        </w:rPr>
        <w:t xml:space="preserve"> </w:t>
      </w:r>
      <w:r>
        <w:t>these,</w:t>
      </w:r>
      <w:r>
        <w:rPr>
          <w:spacing w:val="-13"/>
        </w:rPr>
        <w:t xml:space="preserve"> </w:t>
      </w:r>
      <w:r>
        <w:t>549</w:t>
      </w:r>
      <w:r>
        <w:rPr>
          <w:spacing w:val="-15"/>
        </w:rPr>
        <w:t xml:space="preserve"> </w:t>
      </w:r>
      <w:r>
        <w:t>complete</w:t>
      </w:r>
      <w:r>
        <w:rPr>
          <w:spacing w:val="-16"/>
        </w:rPr>
        <w:t xml:space="preserve"> </w:t>
      </w:r>
      <w:r>
        <w:t>records</w:t>
      </w:r>
      <w:r>
        <w:rPr>
          <w:spacing w:val="-13"/>
        </w:rPr>
        <w:t xml:space="preserve"> </w:t>
      </w:r>
      <w:r>
        <w:t>were</w:t>
      </w:r>
      <w:r>
        <w:rPr>
          <w:spacing w:val="-15"/>
        </w:rPr>
        <w:t xml:space="preserve"> </w:t>
      </w:r>
      <w:r>
        <w:t>evaluated.</w:t>
      </w:r>
      <w:r>
        <w:rPr>
          <w:spacing w:val="-15"/>
        </w:rPr>
        <w:t xml:space="preserve"> </w:t>
      </w:r>
      <w:r>
        <w:t>The</w:t>
      </w:r>
      <w:r>
        <w:rPr>
          <w:spacing w:val="-16"/>
        </w:rPr>
        <w:t xml:space="preserve"> </w:t>
      </w:r>
      <w:r>
        <w:t xml:space="preserve">median </w:t>
      </w:r>
      <w:r>
        <w:rPr>
          <w:w w:val="90"/>
        </w:rPr>
        <w:t>interquartile range (IQR) age of patients at enrolment was 36.0</w:t>
      </w:r>
      <w:r w:rsidR="00DF2934">
        <w:rPr>
          <w:w w:val="90"/>
        </w:rPr>
        <w:t xml:space="preserve"> </w:t>
      </w:r>
      <w:r>
        <w:rPr>
          <w:w w:val="90"/>
        </w:rPr>
        <w:t>years (IQR: 31.0-43.0). The majority were Black</w:t>
      </w:r>
      <w:r>
        <w:rPr>
          <w:spacing w:val="-4"/>
          <w:w w:val="90"/>
        </w:rPr>
        <w:t xml:space="preserve"> </w:t>
      </w:r>
      <w:r>
        <w:rPr>
          <w:w w:val="90"/>
        </w:rPr>
        <w:t>Africans</w:t>
      </w:r>
      <w:r>
        <w:rPr>
          <w:spacing w:val="-5"/>
          <w:w w:val="90"/>
        </w:rPr>
        <w:t xml:space="preserve"> </w:t>
      </w:r>
      <w:r>
        <w:rPr>
          <w:w w:val="90"/>
        </w:rPr>
        <w:t>75.7%</w:t>
      </w:r>
      <w:r>
        <w:rPr>
          <w:spacing w:val="-5"/>
          <w:w w:val="90"/>
        </w:rPr>
        <w:t xml:space="preserve"> </w:t>
      </w:r>
      <w:r>
        <w:rPr>
          <w:w w:val="90"/>
        </w:rPr>
        <w:t>and</w:t>
      </w:r>
      <w:r>
        <w:rPr>
          <w:spacing w:val="-4"/>
          <w:w w:val="90"/>
        </w:rPr>
        <w:t xml:space="preserve"> </w:t>
      </w:r>
      <w:r>
        <w:rPr>
          <w:w w:val="90"/>
        </w:rPr>
        <w:t>mixed</w:t>
      </w:r>
      <w:r>
        <w:rPr>
          <w:spacing w:val="-5"/>
          <w:w w:val="90"/>
        </w:rPr>
        <w:t xml:space="preserve"> </w:t>
      </w:r>
      <w:r>
        <w:rPr>
          <w:w w:val="90"/>
        </w:rPr>
        <w:t>race</w:t>
      </w:r>
      <w:r>
        <w:rPr>
          <w:spacing w:val="-4"/>
          <w:w w:val="90"/>
        </w:rPr>
        <w:t xml:space="preserve"> </w:t>
      </w:r>
      <w:r>
        <w:rPr>
          <w:w w:val="90"/>
        </w:rPr>
        <w:t>(22.9%),</w:t>
      </w:r>
      <w:r>
        <w:rPr>
          <w:spacing w:val="-4"/>
          <w:w w:val="90"/>
        </w:rPr>
        <w:t xml:space="preserve"> </w:t>
      </w:r>
      <w:r>
        <w:rPr>
          <w:w w:val="90"/>
        </w:rPr>
        <w:t>whites</w:t>
      </w:r>
      <w:r>
        <w:rPr>
          <w:spacing w:val="-5"/>
          <w:w w:val="90"/>
        </w:rPr>
        <w:t xml:space="preserve"> </w:t>
      </w:r>
      <w:r>
        <w:rPr>
          <w:w w:val="90"/>
        </w:rPr>
        <w:t>and</w:t>
      </w:r>
      <w:r>
        <w:rPr>
          <w:spacing w:val="-4"/>
          <w:w w:val="90"/>
        </w:rPr>
        <w:t xml:space="preserve"> </w:t>
      </w:r>
      <w:r>
        <w:rPr>
          <w:w w:val="90"/>
        </w:rPr>
        <w:t>Asians</w:t>
      </w:r>
      <w:r>
        <w:rPr>
          <w:spacing w:val="-4"/>
          <w:w w:val="90"/>
        </w:rPr>
        <w:t xml:space="preserve"> </w:t>
      </w:r>
      <w:r>
        <w:rPr>
          <w:w w:val="90"/>
        </w:rPr>
        <w:t>in</w:t>
      </w:r>
      <w:r>
        <w:rPr>
          <w:spacing w:val="-4"/>
          <w:w w:val="90"/>
        </w:rPr>
        <w:t xml:space="preserve"> </w:t>
      </w:r>
      <w:r>
        <w:rPr>
          <w:w w:val="90"/>
        </w:rPr>
        <w:t>(1.2%)</w:t>
      </w:r>
      <w:r>
        <w:rPr>
          <w:spacing w:val="-4"/>
          <w:w w:val="90"/>
        </w:rPr>
        <w:t xml:space="preserve"> </w:t>
      </w:r>
      <w:r>
        <w:rPr>
          <w:w w:val="90"/>
        </w:rPr>
        <w:t>and</w:t>
      </w:r>
      <w:r>
        <w:rPr>
          <w:spacing w:val="-4"/>
          <w:w w:val="90"/>
        </w:rPr>
        <w:t xml:space="preserve"> </w:t>
      </w:r>
      <w:r>
        <w:rPr>
          <w:w w:val="90"/>
        </w:rPr>
        <w:t>(0.3%),</w:t>
      </w:r>
      <w:r>
        <w:rPr>
          <w:spacing w:val="-4"/>
          <w:w w:val="90"/>
        </w:rPr>
        <w:t xml:space="preserve"> </w:t>
      </w:r>
      <w:r>
        <w:rPr>
          <w:w w:val="90"/>
        </w:rPr>
        <w:t>respectively.</w:t>
      </w:r>
      <w:r>
        <w:rPr>
          <w:spacing w:val="-4"/>
          <w:w w:val="90"/>
        </w:rPr>
        <w:t xml:space="preserve"> </w:t>
      </w:r>
      <w:r>
        <w:rPr>
          <w:w w:val="90"/>
        </w:rPr>
        <w:t>Of</w:t>
      </w:r>
      <w:r>
        <w:rPr>
          <w:spacing w:val="-4"/>
          <w:w w:val="90"/>
        </w:rPr>
        <w:t xml:space="preserve"> </w:t>
      </w:r>
      <w:r>
        <w:rPr>
          <w:w w:val="90"/>
        </w:rPr>
        <w:t xml:space="preserve">the </w:t>
      </w:r>
      <w:r>
        <w:rPr>
          <w:spacing w:val="-4"/>
        </w:rPr>
        <w:t>549</w:t>
      </w:r>
      <w:r>
        <w:rPr>
          <w:spacing w:val="-7"/>
        </w:rPr>
        <w:t xml:space="preserve"> </w:t>
      </w:r>
      <w:r>
        <w:rPr>
          <w:spacing w:val="-4"/>
        </w:rPr>
        <w:t>patients</w:t>
      </w:r>
      <w:r>
        <w:rPr>
          <w:spacing w:val="-7"/>
        </w:rPr>
        <w:t xml:space="preserve"> </w:t>
      </w:r>
      <w:r w:rsidRPr="008B17EC">
        <w:rPr>
          <w:spacing w:val="-4"/>
        </w:rPr>
        <w:t>33</w:t>
      </w:r>
      <w:r w:rsidRPr="008B17EC">
        <w:rPr>
          <w:spacing w:val="-7"/>
        </w:rPr>
        <w:t xml:space="preserve"> </w:t>
      </w:r>
      <w:r w:rsidRPr="008B17EC">
        <w:rPr>
          <w:spacing w:val="-4"/>
        </w:rPr>
        <w:t>(</w:t>
      </w:r>
      <w:r w:rsidR="00A74D8B" w:rsidRPr="008B17EC">
        <w:rPr>
          <w:spacing w:val="-4"/>
        </w:rPr>
        <w:t>6.01</w:t>
      </w:r>
      <w:r w:rsidRPr="008B17EC">
        <w:rPr>
          <w:spacing w:val="-4"/>
        </w:rPr>
        <w:t>%)</w:t>
      </w:r>
      <w:r>
        <w:rPr>
          <w:spacing w:val="-7"/>
        </w:rPr>
        <w:t xml:space="preserve"> </w:t>
      </w:r>
      <w:r>
        <w:rPr>
          <w:spacing w:val="-4"/>
        </w:rPr>
        <w:t>had</w:t>
      </w:r>
      <w:r>
        <w:rPr>
          <w:spacing w:val="-7"/>
        </w:rPr>
        <w:t xml:space="preserve"> </w:t>
      </w:r>
      <w:r>
        <w:rPr>
          <w:spacing w:val="-4"/>
        </w:rPr>
        <w:t>AI,</w:t>
      </w:r>
      <w:r>
        <w:rPr>
          <w:spacing w:val="-7"/>
        </w:rPr>
        <w:t xml:space="preserve"> </w:t>
      </w:r>
      <w:r>
        <w:rPr>
          <w:spacing w:val="-4"/>
        </w:rPr>
        <w:t>of</w:t>
      </w:r>
      <w:r>
        <w:rPr>
          <w:spacing w:val="-7"/>
        </w:rPr>
        <w:t xml:space="preserve"> </w:t>
      </w:r>
      <w:r>
        <w:rPr>
          <w:spacing w:val="-4"/>
        </w:rPr>
        <w:t>whom</w:t>
      </w:r>
      <w:r>
        <w:rPr>
          <w:spacing w:val="-7"/>
        </w:rPr>
        <w:t xml:space="preserve"> </w:t>
      </w:r>
      <w:r>
        <w:rPr>
          <w:color w:val="212121"/>
          <w:spacing w:val="-4"/>
        </w:rPr>
        <w:t>24</w:t>
      </w:r>
      <w:r>
        <w:rPr>
          <w:color w:val="212121"/>
          <w:spacing w:val="-7"/>
        </w:rPr>
        <w:t xml:space="preserve"> </w:t>
      </w:r>
      <w:r w:rsidRPr="008B17EC">
        <w:rPr>
          <w:color w:val="212121"/>
          <w:spacing w:val="-4"/>
        </w:rPr>
        <w:t>(</w:t>
      </w:r>
      <w:r w:rsidR="00A74D8B" w:rsidRPr="008B17EC">
        <w:rPr>
          <w:color w:val="212121"/>
          <w:spacing w:val="-4"/>
        </w:rPr>
        <w:t>72.72</w:t>
      </w:r>
      <w:r w:rsidRPr="008B17EC">
        <w:rPr>
          <w:color w:val="212121"/>
          <w:spacing w:val="-4"/>
        </w:rPr>
        <w:t>%)</w:t>
      </w:r>
      <w:r>
        <w:rPr>
          <w:color w:val="212121"/>
          <w:spacing w:val="-7"/>
        </w:rPr>
        <w:t xml:space="preserve"> </w:t>
      </w:r>
      <w:r>
        <w:rPr>
          <w:color w:val="212121"/>
          <w:spacing w:val="-4"/>
        </w:rPr>
        <w:t>had</w:t>
      </w:r>
      <w:r>
        <w:rPr>
          <w:color w:val="212121"/>
          <w:spacing w:val="-7"/>
        </w:rPr>
        <w:t xml:space="preserve"> </w:t>
      </w:r>
      <w:r>
        <w:rPr>
          <w:color w:val="212121"/>
          <w:spacing w:val="-4"/>
        </w:rPr>
        <w:t>(SAI)</w:t>
      </w:r>
      <w:r>
        <w:rPr>
          <w:color w:val="212121"/>
          <w:spacing w:val="-7"/>
        </w:rPr>
        <w:t xml:space="preserve"> </w:t>
      </w:r>
      <w:r>
        <w:rPr>
          <w:color w:val="212121"/>
          <w:spacing w:val="-4"/>
        </w:rPr>
        <w:t>whereas</w:t>
      </w:r>
      <w:r>
        <w:rPr>
          <w:color w:val="212121"/>
          <w:spacing w:val="-7"/>
        </w:rPr>
        <w:t xml:space="preserve"> </w:t>
      </w:r>
      <w:r w:rsidRPr="008B17EC">
        <w:rPr>
          <w:color w:val="212121"/>
          <w:spacing w:val="-4"/>
        </w:rPr>
        <w:t>9</w:t>
      </w:r>
      <w:r w:rsidRPr="008B17EC">
        <w:rPr>
          <w:color w:val="212121"/>
          <w:spacing w:val="-7"/>
        </w:rPr>
        <w:t xml:space="preserve"> </w:t>
      </w:r>
      <w:r w:rsidRPr="008B17EC">
        <w:rPr>
          <w:color w:val="212121"/>
          <w:spacing w:val="-4"/>
        </w:rPr>
        <w:t>(</w:t>
      </w:r>
      <w:r w:rsidR="00A74D8B" w:rsidRPr="008B17EC">
        <w:rPr>
          <w:color w:val="212121"/>
          <w:spacing w:val="-4"/>
        </w:rPr>
        <w:t>27.27</w:t>
      </w:r>
      <w:r w:rsidRPr="008B17EC">
        <w:rPr>
          <w:color w:val="212121"/>
          <w:spacing w:val="-4"/>
        </w:rPr>
        <w:t>%)</w:t>
      </w:r>
      <w:r>
        <w:rPr>
          <w:color w:val="212121"/>
          <w:spacing w:val="-7"/>
        </w:rPr>
        <w:t xml:space="preserve"> </w:t>
      </w:r>
      <w:r>
        <w:rPr>
          <w:color w:val="212121"/>
          <w:spacing w:val="-4"/>
        </w:rPr>
        <w:t>had</w:t>
      </w:r>
      <w:r>
        <w:rPr>
          <w:color w:val="212121"/>
          <w:spacing w:val="-7"/>
        </w:rPr>
        <w:t xml:space="preserve"> </w:t>
      </w:r>
      <w:r>
        <w:rPr>
          <w:color w:val="212121"/>
          <w:spacing w:val="-4"/>
        </w:rPr>
        <w:t>(PAI).</w:t>
      </w:r>
      <w:r>
        <w:rPr>
          <w:color w:val="212121"/>
          <w:spacing w:val="-7"/>
        </w:rPr>
        <w:t xml:space="preserve"> </w:t>
      </w:r>
      <w:r>
        <w:rPr>
          <w:color w:val="212121"/>
          <w:spacing w:val="-4"/>
        </w:rPr>
        <w:t>Overall,</w:t>
      </w:r>
      <w:r>
        <w:rPr>
          <w:color w:val="212121"/>
          <w:spacing w:val="-7"/>
        </w:rPr>
        <w:t xml:space="preserve"> </w:t>
      </w:r>
      <w:r>
        <w:rPr>
          <w:color w:val="212121"/>
          <w:spacing w:val="-4"/>
        </w:rPr>
        <w:t xml:space="preserve">151 </w:t>
      </w:r>
      <w:proofErr w:type="spellStart"/>
      <w:r>
        <w:rPr>
          <w:color w:val="212121"/>
          <w:w w:val="90"/>
        </w:rPr>
        <w:t>tetracosactide</w:t>
      </w:r>
      <w:proofErr w:type="spellEnd"/>
      <w:r>
        <w:rPr>
          <w:color w:val="212121"/>
          <w:w w:val="90"/>
        </w:rPr>
        <w:t xml:space="preserve"> tests were performed identifying 27 AI patients</w:t>
      </w:r>
      <w:r w:rsidR="000968B6">
        <w:rPr>
          <w:color w:val="212121"/>
          <w:w w:val="90"/>
        </w:rPr>
        <w:t xml:space="preserve">, </w:t>
      </w:r>
      <w:r w:rsidR="00EE1EB2">
        <w:rPr>
          <w:color w:val="212121"/>
          <w:w w:val="90"/>
        </w:rPr>
        <w:t xml:space="preserve">6 </w:t>
      </w:r>
      <w:r w:rsidR="00C43C50">
        <w:rPr>
          <w:color w:val="212121"/>
          <w:w w:val="90"/>
        </w:rPr>
        <w:t xml:space="preserve">more </w:t>
      </w:r>
      <w:r w:rsidR="00EE1EB2">
        <w:rPr>
          <w:color w:val="212121"/>
          <w:w w:val="90"/>
        </w:rPr>
        <w:t xml:space="preserve">patients were presumed AI by </w:t>
      </w:r>
      <w:r w:rsidR="00016E37">
        <w:rPr>
          <w:color w:val="212121"/>
          <w:w w:val="90"/>
        </w:rPr>
        <w:t xml:space="preserve">random cortisol </w:t>
      </w:r>
      <w:r w:rsidR="00DF2934">
        <w:rPr>
          <w:color w:val="212121"/>
          <w:w w:val="90"/>
        </w:rPr>
        <w:t xml:space="preserve">less than </w:t>
      </w:r>
      <w:r w:rsidR="00016E37">
        <w:rPr>
          <w:color w:val="212121"/>
          <w:w w:val="90"/>
        </w:rPr>
        <w:t>200 nmol/L</w:t>
      </w:r>
      <w:r>
        <w:rPr>
          <w:color w:val="212121"/>
          <w:w w:val="90"/>
        </w:rPr>
        <w:t xml:space="preserve">. </w:t>
      </w:r>
      <w:r w:rsidRPr="002C68C0">
        <w:rPr>
          <w:color w:val="212121"/>
          <w:w w:val="90"/>
        </w:rPr>
        <w:t>Extra Pulmonary tuberculosis (EPTB) and</w:t>
      </w:r>
      <w:r w:rsidR="00533DB4" w:rsidRPr="002C68C0">
        <w:rPr>
          <w:color w:val="212121"/>
          <w:w w:val="90"/>
        </w:rPr>
        <w:t xml:space="preserve"> </w:t>
      </w:r>
      <w:r w:rsidR="00DF2934" w:rsidRPr="002C68C0">
        <w:rPr>
          <w:i/>
          <w:iCs/>
          <w:color w:val="212121"/>
        </w:rPr>
        <w:t xml:space="preserve">Cryptococcus </w:t>
      </w:r>
      <w:r w:rsidRPr="002C68C0">
        <w:rPr>
          <w:i/>
          <w:iCs/>
          <w:color w:val="212121"/>
        </w:rPr>
        <w:t>neoformans</w:t>
      </w:r>
      <w:r w:rsidRPr="002C68C0">
        <w:rPr>
          <w:color w:val="212121"/>
        </w:rPr>
        <w:t xml:space="preserve"> predominate in the AI group</w:t>
      </w:r>
      <w:r w:rsidR="00F571CB" w:rsidRPr="002C68C0">
        <w:rPr>
          <w:color w:val="212121"/>
        </w:rPr>
        <w:t xml:space="preserve"> </w:t>
      </w:r>
      <w:r w:rsidR="00F571CB" w:rsidRPr="002C68C0">
        <w:rPr>
          <w:color w:val="212121"/>
          <w:spacing w:val="-8"/>
        </w:rPr>
        <w:t>33.3%</w:t>
      </w:r>
      <w:r w:rsidR="00F571CB" w:rsidRPr="002C68C0">
        <w:rPr>
          <w:color w:val="212121"/>
          <w:spacing w:val="-7"/>
        </w:rPr>
        <w:t xml:space="preserve"> </w:t>
      </w:r>
      <w:r w:rsidR="00F571CB" w:rsidRPr="002C68C0">
        <w:rPr>
          <w:color w:val="212121"/>
          <w:spacing w:val="-8"/>
        </w:rPr>
        <w:t>vs 19.0%,</w:t>
      </w:r>
      <w:r w:rsidR="00F571CB" w:rsidRPr="002C68C0">
        <w:rPr>
          <w:color w:val="212121"/>
          <w:spacing w:val="-7"/>
        </w:rPr>
        <w:t xml:space="preserve"> </w:t>
      </w:r>
      <w:r w:rsidR="00F571CB" w:rsidRPr="002C68C0">
        <w:rPr>
          <w:i/>
          <w:color w:val="212121"/>
          <w:spacing w:val="-8"/>
        </w:rPr>
        <w:t>p</w:t>
      </w:r>
      <w:r w:rsidR="00F571CB" w:rsidRPr="002C68C0">
        <w:rPr>
          <w:color w:val="212121"/>
          <w:spacing w:val="-8"/>
        </w:rPr>
        <w:t>=0.045,</w:t>
      </w:r>
      <w:r w:rsidR="00F571CB" w:rsidRPr="002C68C0">
        <w:rPr>
          <w:color w:val="212121"/>
          <w:spacing w:val="-7"/>
        </w:rPr>
        <w:t xml:space="preserve"> </w:t>
      </w:r>
      <w:r w:rsidR="00F571CB" w:rsidRPr="002C68C0">
        <w:rPr>
          <w:color w:val="212121"/>
          <w:spacing w:val="-8"/>
        </w:rPr>
        <w:t>30.3% vs</w:t>
      </w:r>
      <w:r w:rsidR="00F571CB" w:rsidRPr="002C68C0">
        <w:rPr>
          <w:color w:val="212121"/>
          <w:spacing w:val="-7"/>
        </w:rPr>
        <w:t xml:space="preserve"> </w:t>
      </w:r>
      <w:r w:rsidR="00F571CB" w:rsidRPr="002C68C0">
        <w:rPr>
          <w:color w:val="212121"/>
          <w:spacing w:val="-8"/>
        </w:rPr>
        <w:t>3.8%,</w:t>
      </w:r>
      <w:r w:rsidR="00F571CB" w:rsidRPr="002C68C0">
        <w:rPr>
          <w:color w:val="212121"/>
          <w:spacing w:val="-7"/>
        </w:rPr>
        <w:t xml:space="preserve"> </w:t>
      </w:r>
      <w:r w:rsidR="00F571CB" w:rsidRPr="002C68C0">
        <w:rPr>
          <w:i/>
          <w:color w:val="212121"/>
          <w:spacing w:val="-8"/>
        </w:rPr>
        <w:t>p</w:t>
      </w:r>
      <w:r w:rsidR="00F571CB" w:rsidRPr="002C68C0">
        <w:rPr>
          <w:color w:val="212121"/>
          <w:spacing w:val="-8"/>
        </w:rPr>
        <w:t>&lt;0.001</w:t>
      </w:r>
      <w:r w:rsidRPr="002C68C0">
        <w:rPr>
          <w:color w:val="212121"/>
        </w:rPr>
        <w:t xml:space="preserve">, whereas pulmonary tuberculosis (PTB) </w:t>
      </w:r>
      <w:r w:rsidRPr="002C68C0">
        <w:rPr>
          <w:color w:val="212121"/>
          <w:spacing w:val="-8"/>
        </w:rPr>
        <w:t>predominates in</w:t>
      </w:r>
      <w:r w:rsidRPr="002C68C0">
        <w:rPr>
          <w:color w:val="212121"/>
          <w:spacing w:val="-7"/>
        </w:rPr>
        <w:t xml:space="preserve"> </w:t>
      </w:r>
      <w:r w:rsidRPr="002C68C0">
        <w:rPr>
          <w:color w:val="212121"/>
          <w:spacing w:val="-8"/>
        </w:rPr>
        <w:t>the</w:t>
      </w:r>
      <w:r w:rsidRPr="002C68C0">
        <w:rPr>
          <w:color w:val="212121"/>
          <w:spacing w:val="-7"/>
        </w:rPr>
        <w:t xml:space="preserve"> </w:t>
      </w:r>
      <w:r w:rsidRPr="002C68C0">
        <w:rPr>
          <w:color w:val="212121"/>
          <w:spacing w:val="-8"/>
        </w:rPr>
        <w:t>group without</w:t>
      </w:r>
      <w:r w:rsidRPr="002C68C0">
        <w:rPr>
          <w:color w:val="212121"/>
          <w:spacing w:val="-7"/>
        </w:rPr>
        <w:t xml:space="preserve"> </w:t>
      </w:r>
      <w:r w:rsidRPr="002C68C0">
        <w:rPr>
          <w:color w:val="212121"/>
          <w:spacing w:val="-8"/>
        </w:rPr>
        <w:t xml:space="preserve">AI </w:t>
      </w:r>
      <w:r w:rsidRPr="009056AC">
        <w:rPr>
          <w:color w:val="212121"/>
          <w:spacing w:val="-8"/>
        </w:rPr>
        <w:t>42.4%</w:t>
      </w:r>
      <w:r w:rsidRPr="009056AC">
        <w:rPr>
          <w:color w:val="212121"/>
          <w:spacing w:val="-7"/>
        </w:rPr>
        <w:t xml:space="preserve"> </w:t>
      </w:r>
      <w:r w:rsidRPr="009056AC">
        <w:rPr>
          <w:color w:val="212121"/>
          <w:spacing w:val="-8"/>
        </w:rPr>
        <w:t xml:space="preserve">vs </w:t>
      </w:r>
      <w:r w:rsidRPr="009056AC">
        <w:rPr>
          <w:color w:val="212121"/>
          <w:spacing w:val="-10"/>
        </w:rPr>
        <w:t>64.7%,</w:t>
      </w:r>
      <w:r w:rsidRPr="009056AC">
        <w:rPr>
          <w:color w:val="212121"/>
          <w:spacing w:val="-6"/>
        </w:rPr>
        <w:t xml:space="preserve"> </w:t>
      </w:r>
      <w:r w:rsidRPr="009056AC">
        <w:rPr>
          <w:i/>
          <w:color w:val="212121"/>
          <w:spacing w:val="-10"/>
        </w:rPr>
        <w:t>p</w:t>
      </w:r>
      <w:r w:rsidRPr="009056AC">
        <w:rPr>
          <w:color w:val="212121"/>
          <w:spacing w:val="-10"/>
        </w:rPr>
        <w:t>=0.01.</w:t>
      </w:r>
      <w:r>
        <w:rPr>
          <w:color w:val="212121"/>
          <w:spacing w:val="45"/>
        </w:rPr>
        <w:t xml:space="preserve"> </w:t>
      </w:r>
      <w:r>
        <w:rPr>
          <w:color w:val="212121"/>
          <w:spacing w:val="-10"/>
        </w:rPr>
        <w:t>The</w:t>
      </w:r>
      <w:r>
        <w:rPr>
          <w:color w:val="212121"/>
          <w:spacing w:val="-5"/>
        </w:rPr>
        <w:t xml:space="preserve"> </w:t>
      </w:r>
      <w:r w:rsidR="00DF2934">
        <w:rPr>
          <w:color w:val="212121"/>
          <w:spacing w:val="-10"/>
        </w:rPr>
        <w:t xml:space="preserve">diastolic blood pressure </w:t>
      </w:r>
      <w:r>
        <w:rPr>
          <w:color w:val="212121"/>
          <w:spacing w:val="-10"/>
        </w:rPr>
        <w:t>was</w:t>
      </w:r>
      <w:r>
        <w:rPr>
          <w:color w:val="212121"/>
          <w:spacing w:val="-6"/>
        </w:rPr>
        <w:t xml:space="preserve"> </w:t>
      </w:r>
      <w:r>
        <w:rPr>
          <w:color w:val="212121"/>
          <w:spacing w:val="-10"/>
        </w:rPr>
        <w:t>higher</w:t>
      </w:r>
      <w:r>
        <w:rPr>
          <w:color w:val="212121"/>
          <w:spacing w:val="-5"/>
        </w:rPr>
        <w:t xml:space="preserve"> </w:t>
      </w:r>
      <w:r>
        <w:rPr>
          <w:color w:val="212121"/>
          <w:spacing w:val="-10"/>
        </w:rPr>
        <w:t>in</w:t>
      </w:r>
      <w:r>
        <w:rPr>
          <w:color w:val="212121"/>
          <w:spacing w:val="-5"/>
        </w:rPr>
        <w:t xml:space="preserve"> </w:t>
      </w:r>
      <w:r>
        <w:rPr>
          <w:color w:val="212121"/>
          <w:spacing w:val="-10"/>
        </w:rPr>
        <w:t>AI</w:t>
      </w:r>
      <w:r>
        <w:rPr>
          <w:color w:val="212121"/>
          <w:spacing w:val="-6"/>
        </w:rPr>
        <w:t xml:space="preserve"> </w:t>
      </w:r>
      <w:r>
        <w:rPr>
          <w:color w:val="212121"/>
          <w:spacing w:val="-10"/>
        </w:rPr>
        <w:t>versus</w:t>
      </w:r>
      <w:r>
        <w:rPr>
          <w:color w:val="212121"/>
          <w:spacing w:val="-5"/>
        </w:rPr>
        <w:t xml:space="preserve"> </w:t>
      </w:r>
      <w:r>
        <w:rPr>
          <w:color w:val="212121"/>
          <w:spacing w:val="-10"/>
        </w:rPr>
        <w:t>Non-AI</w:t>
      </w:r>
      <w:r>
        <w:rPr>
          <w:color w:val="212121"/>
          <w:spacing w:val="-5"/>
        </w:rPr>
        <w:t xml:space="preserve"> </w:t>
      </w:r>
      <w:r>
        <w:rPr>
          <w:color w:val="212121"/>
          <w:spacing w:val="-10"/>
        </w:rPr>
        <w:t>group</w:t>
      </w:r>
      <w:r>
        <w:rPr>
          <w:color w:val="212121"/>
          <w:spacing w:val="-5"/>
        </w:rPr>
        <w:t xml:space="preserve"> </w:t>
      </w:r>
      <w:r>
        <w:rPr>
          <w:color w:val="212121"/>
          <w:spacing w:val="-10"/>
        </w:rPr>
        <w:t>73.0</w:t>
      </w:r>
      <w:r>
        <w:rPr>
          <w:color w:val="212121"/>
          <w:spacing w:val="-6"/>
        </w:rPr>
        <w:t xml:space="preserve"> </w:t>
      </w:r>
      <w:r>
        <w:rPr>
          <w:color w:val="212121"/>
          <w:spacing w:val="-10"/>
        </w:rPr>
        <w:t>(66.4,80.8)</w:t>
      </w:r>
      <w:r>
        <w:rPr>
          <w:color w:val="212121"/>
          <w:spacing w:val="-5"/>
        </w:rPr>
        <w:t xml:space="preserve"> </w:t>
      </w:r>
      <w:r>
        <w:rPr>
          <w:color w:val="212121"/>
          <w:spacing w:val="-10"/>
        </w:rPr>
        <w:t>versus</w:t>
      </w:r>
      <w:r>
        <w:rPr>
          <w:color w:val="212121"/>
          <w:spacing w:val="-5"/>
        </w:rPr>
        <w:t xml:space="preserve"> </w:t>
      </w:r>
      <w:r>
        <w:rPr>
          <w:color w:val="212121"/>
          <w:spacing w:val="-10"/>
        </w:rPr>
        <w:t xml:space="preserve">70.0 </w:t>
      </w:r>
      <w:r>
        <w:rPr>
          <w:color w:val="212121"/>
          <w:spacing w:val="-16"/>
        </w:rPr>
        <w:t>(60.0,</w:t>
      </w:r>
      <w:r>
        <w:rPr>
          <w:color w:val="212121"/>
          <w:spacing w:val="4"/>
        </w:rPr>
        <w:t xml:space="preserve"> </w:t>
      </w:r>
      <w:r>
        <w:rPr>
          <w:color w:val="212121"/>
          <w:spacing w:val="-16"/>
        </w:rPr>
        <w:t>79.0)</w:t>
      </w:r>
      <w:r w:rsidR="00DF2934">
        <w:rPr>
          <w:color w:val="212121"/>
          <w:spacing w:val="-16"/>
        </w:rPr>
        <w:t>;</w:t>
      </w:r>
      <w:r>
        <w:rPr>
          <w:color w:val="212121"/>
          <w:spacing w:val="6"/>
        </w:rPr>
        <w:t xml:space="preserve"> </w:t>
      </w:r>
      <w:r>
        <w:rPr>
          <w:i/>
          <w:color w:val="212121"/>
          <w:spacing w:val="-16"/>
        </w:rPr>
        <w:t>p</w:t>
      </w:r>
      <w:r>
        <w:rPr>
          <w:color w:val="212121"/>
          <w:spacing w:val="-16"/>
        </w:rPr>
        <w:t>=0.012.</w:t>
      </w:r>
      <w:r>
        <w:rPr>
          <w:color w:val="212121"/>
          <w:spacing w:val="6"/>
        </w:rPr>
        <w:t xml:space="preserve"> </w:t>
      </w:r>
      <w:r w:rsidR="00DF2934">
        <w:rPr>
          <w:color w:val="212121"/>
          <w:spacing w:val="-16"/>
        </w:rPr>
        <w:t>Fluconazole</w:t>
      </w:r>
      <w:r w:rsidR="00DF2934">
        <w:rPr>
          <w:color w:val="212121"/>
          <w:spacing w:val="4"/>
        </w:rPr>
        <w:t xml:space="preserve"> </w:t>
      </w:r>
      <w:r w:rsidR="00D2766F">
        <w:rPr>
          <w:color w:val="212121"/>
          <w:spacing w:val="4"/>
        </w:rPr>
        <w:t>(33% versus 12.1%)</w:t>
      </w:r>
      <w:r w:rsidR="00F571CB">
        <w:rPr>
          <w:color w:val="212121"/>
          <w:spacing w:val="4"/>
        </w:rPr>
        <w:t xml:space="preserve"> </w:t>
      </w:r>
      <w:r>
        <w:rPr>
          <w:color w:val="212121"/>
          <w:spacing w:val="-16"/>
        </w:rPr>
        <w:t>and</w:t>
      </w:r>
      <w:r>
        <w:rPr>
          <w:color w:val="212121"/>
          <w:spacing w:val="6"/>
        </w:rPr>
        <w:t xml:space="preserve"> </w:t>
      </w:r>
      <w:r w:rsidR="00DF2934">
        <w:rPr>
          <w:color w:val="212121"/>
          <w:spacing w:val="-16"/>
        </w:rPr>
        <w:t>opiate</w:t>
      </w:r>
      <w:r w:rsidR="00DF2934">
        <w:rPr>
          <w:color w:val="212121"/>
          <w:spacing w:val="4"/>
        </w:rPr>
        <w:t xml:space="preserve"> </w:t>
      </w:r>
      <w:r w:rsidR="00F571CB">
        <w:rPr>
          <w:color w:val="212121"/>
          <w:spacing w:val="-16"/>
        </w:rPr>
        <w:t>use</w:t>
      </w:r>
      <w:r w:rsidR="00F571CB">
        <w:rPr>
          <w:color w:val="212121"/>
          <w:spacing w:val="4"/>
        </w:rPr>
        <w:t xml:space="preserve"> (</w:t>
      </w:r>
      <w:r w:rsidR="00D2766F">
        <w:rPr>
          <w:color w:val="212121"/>
          <w:spacing w:val="4"/>
        </w:rPr>
        <w:t xml:space="preserve">36.4% versus 21.9%) </w:t>
      </w:r>
      <w:r w:rsidR="00DF2934">
        <w:rPr>
          <w:color w:val="212121"/>
          <w:spacing w:val="-16"/>
        </w:rPr>
        <w:t>were higher</w:t>
      </w:r>
      <w:r>
        <w:rPr>
          <w:color w:val="212121"/>
          <w:spacing w:val="6"/>
        </w:rPr>
        <w:t xml:space="preserve"> </w:t>
      </w:r>
      <w:r>
        <w:rPr>
          <w:color w:val="212121"/>
          <w:spacing w:val="-16"/>
        </w:rPr>
        <w:t>in</w:t>
      </w:r>
      <w:r>
        <w:rPr>
          <w:color w:val="212121"/>
          <w:spacing w:val="4"/>
        </w:rPr>
        <w:t xml:space="preserve"> </w:t>
      </w:r>
      <w:r>
        <w:rPr>
          <w:color w:val="212121"/>
          <w:spacing w:val="-16"/>
        </w:rPr>
        <w:t>the</w:t>
      </w:r>
      <w:r>
        <w:rPr>
          <w:color w:val="212121"/>
          <w:spacing w:val="4"/>
        </w:rPr>
        <w:t xml:space="preserve"> </w:t>
      </w:r>
      <w:r>
        <w:rPr>
          <w:color w:val="212121"/>
          <w:spacing w:val="-16"/>
        </w:rPr>
        <w:t>AI</w:t>
      </w:r>
      <w:r>
        <w:rPr>
          <w:color w:val="212121"/>
          <w:spacing w:val="6"/>
        </w:rPr>
        <w:t xml:space="preserve"> </w:t>
      </w:r>
      <w:r>
        <w:rPr>
          <w:color w:val="212121"/>
          <w:spacing w:val="-16"/>
        </w:rPr>
        <w:t>versus</w:t>
      </w:r>
      <w:r>
        <w:rPr>
          <w:color w:val="212121"/>
          <w:spacing w:val="4"/>
        </w:rPr>
        <w:t xml:space="preserve"> </w:t>
      </w:r>
      <w:r>
        <w:rPr>
          <w:color w:val="212121"/>
          <w:spacing w:val="-16"/>
        </w:rPr>
        <w:t>Non-AI</w:t>
      </w:r>
      <w:r>
        <w:rPr>
          <w:color w:val="212121"/>
          <w:spacing w:val="6"/>
        </w:rPr>
        <w:t xml:space="preserve"> </w:t>
      </w:r>
      <w:r>
        <w:rPr>
          <w:color w:val="212121"/>
          <w:spacing w:val="-16"/>
        </w:rPr>
        <w:t>group</w:t>
      </w:r>
      <w:r w:rsidR="00D2766F">
        <w:rPr>
          <w:color w:val="212121"/>
          <w:spacing w:val="-16"/>
        </w:rPr>
        <w:t>;</w:t>
      </w:r>
      <w:r w:rsidR="00D2766F">
        <w:rPr>
          <w:color w:val="212121"/>
          <w:spacing w:val="6"/>
        </w:rPr>
        <w:t xml:space="preserve"> </w:t>
      </w:r>
      <w:r>
        <w:rPr>
          <w:i/>
          <w:color w:val="212121"/>
          <w:spacing w:val="-12"/>
        </w:rPr>
        <w:t>p</w:t>
      </w:r>
      <w:r>
        <w:rPr>
          <w:color w:val="212121"/>
          <w:spacing w:val="-12"/>
        </w:rPr>
        <w:t>=0.002</w:t>
      </w:r>
      <w:r>
        <w:rPr>
          <w:color w:val="212121"/>
        </w:rPr>
        <w:t xml:space="preserve"> </w:t>
      </w:r>
      <w:r>
        <w:rPr>
          <w:color w:val="212121"/>
          <w:spacing w:val="-12"/>
        </w:rPr>
        <w:t>and</w:t>
      </w:r>
      <w:r>
        <w:rPr>
          <w:color w:val="212121"/>
        </w:rPr>
        <w:t xml:space="preserve"> </w:t>
      </w:r>
      <w:r w:rsidRPr="00174152">
        <w:rPr>
          <w:i/>
          <w:iCs/>
          <w:color w:val="212121"/>
          <w:spacing w:val="-12"/>
        </w:rPr>
        <w:t>p</w:t>
      </w:r>
      <w:r>
        <w:rPr>
          <w:color w:val="212121"/>
          <w:spacing w:val="-12"/>
        </w:rPr>
        <w:t>=0.054,</w:t>
      </w:r>
      <w:r>
        <w:rPr>
          <w:color w:val="212121"/>
        </w:rPr>
        <w:t xml:space="preserve"> </w:t>
      </w:r>
      <w:r>
        <w:rPr>
          <w:color w:val="212121"/>
          <w:spacing w:val="-12"/>
        </w:rPr>
        <w:t>respectively.</w:t>
      </w:r>
      <w:r>
        <w:rPr>
          <w:color w:val="212121"/>
        </w:rPr>
        <w:t xml:space="preserve"> </w:t>
      </w:r>
      <w:r>
        <w:rPr>
          <w:color w:val="212121"/>
          <w:spacing w:val="-12"/>
        </w:rPr>
        <w:t>Duration</w:t>
      </w:r>
      <w:r>
        <w:rPr>
          <w:color w:val="212121"/>
        </w:rPr>
        <w:t xml:space="preserve"> </w:t>
      </w:r>
      <w:r>
        <w:rPr>
          <w:color w:val="212121"/>
          <w:spacing w:val="-12"/>
        </w:rPr>
        <w:t>of</w:t>
      </w:r>
      <w:r>
        <w:rPr>
          <w:color w:val="212121"/>
        </w:rPr>
        <w:t xml:space="preserve"> </w:t>
      </w:r>
      <w:r>
        <w:rPr>
          <w:color w:val="212121"/>
          <w:spacing w:val="-12"/>
        </w:rPr>
        <w:t>illness</w:t>
      </w:r>
      <w:r>
        <w:rPr>
          <w:color w:val="212121"/>
        </w:rPr>
        <w:t xml:space="preserve"> </w:t>
      </w:r>
      <w:r>
        <w:rPr>
          <w:color w:val="212121"/>
          <w:spacing w:val="-12"/>
        </w:rPr>
        <w:t>was</w:t>
      </w:r>
      <w:r>
        <w:rPr>
          <w:color w:val="212121"/>
        </w:rPr>
        <w:t xml:space="preserve"> </w:t>
      </w:r>
      <w:r>
        <w:rPr>
          <w:color w:val="212121"/>
          <w:spacing w:val="-12"/>
        </w:rPr>
        <w:t>longer</w:t>
      </w:r>
      <w:r>
        <w:rPr>
          <w:color w:val="212121"/>
        </w:rPr>
        <w:t xml:space="preserve"> </w:t>
      </w:r>
      <w:r>
        <w:rPr>
          <w:color w:val="212121"/>
          <w:spacing w:val="-12"/>
        </w:rPr>
        <w:t>in</w:t>
      </w:r>
      <w:r>
        <w:rPr>
          <w:color w:val="212121"/>
        </w:rPr>
        <w:t xml:space="preserve"> </w:t>
      </w:r>
      <w:r>
        <w:rPr>
          <w:color w:val="212121"/>
          <w:spacing w:val="-12"/>
        </w:rPr>
        <w:t>the</w:t>
      </w:r>
      <w:r>
        <w:rPr>
          <w:color w:val="212121"/>
        </w:rPr>
        <w:t xml:space="preserve"> </w:t>
      </w:r>
      <w:r>
        <w:rPr>
          <w:color w:val="212121"/>
          <w:spacing w:val="-12"/>
        </w:rPr>
        <w:t xml:space="preserve">SAI </w:t>
      </w:r>
      <w:r>
        <w:rPr>
          <w:color w:val="212121"/>
          <w:spacing w:val="-14"/>
        </w:rPr>
        <w:t>versus</w:t>
      </w:r>
      <w:r w:rsidR="00D2766F">
        <w:rPr>
          <w:color w:val="212121"/>
          <w:spacing w:val="-14"/>
        </w:rPr>
        <w:t xml:space="preserve"> the</w:t>
      </w:r>
      <w:r>
        <w:rPr>
          <w:color w:val="212121"/>
          <w:spacing w:val="-2"/>
        </w:rPr>
        <w:t xml:space="preserve"> </w:t>
      </w:r>
      <w:r>
        <w:rPr>
          <w:color w:val="212121"/>
          <w:spacing w:val="-14"/>
        </w:rPr>
        <w:t>PAI</w:t>
      </w:r>
      <w:r>
        <w:rPr>
          <w:color w:val="212121"/>
          <w:spacing w:val="-1"/>
        </w:rPr>
        <w:t xml:space="preserve"> </w:t>
      </w:r>
      <w:r>
        <w:rPr>
          <w:color w:val="212121"/>
          <w:spacing w:val="-14"/>
        </w:rPr>
        <w:t>group:</w:t>
      </w:r>
      <w:r>
        <w:rPr>
          <w:color w:val="212121"/>
          <w:spacing w:val="-1"/>
        </w:rPr>
        <w:t xml:space="preserve"> </w:t>
      </w:r>
      <w:r>
        <w:rPr>
          <w:color w:val="212121"/>
          <w:spacing w:val="-14"/>
        </w:rPr>
        <w:t>14</w:t>
      </w:r>
      <w:r w:rsidR="00D2766F">
        <w:rPr>
          <w:color w:val="212121"/>
          <w:spacing w:val="-14"/>
        </w:rPr>
        <w:t xml:space="preserve"> </w:t>
      </w:r>
      <w:r>
        <w:rPr>
          <w:color w:val="212121"/>
          <w:spacing w:val="-14"/>
        </w:rPr>
        <w:t>days</w:t>
      </w:r>
      <w:r>
        <w:rPr>
          <w:color w:val="212121"/>
          <w:spacing w:val="-2"/>
        </w:rPr>
        <w:t xml:space="preserve"> </w:t>
      </w:r>
      <w:r>
        <w:rPr>
          <w:color w:val="212121"/>
          <w:spacing w:val="-14"/>
        </w:rPr>
        <w:t>(IQR:14.0,</w:t>
      </w:r>
      <w:r>
        <w:rPr>
          <w:color w:val="212121"/>
          <w:spacing w:val="-1"/>
        </w:rPr>
        <w:t xml:space="preserve"> </w:t>
      </w:r>
      <w:r>
        <w:rPr>
          <w:color w:val="212121"/>
          <w:spacing w:val="-14"/>
        </w:rPr>
        <w:t>27.8)</w:t>
      </w:r>
      <w:r>
        <w:rPr>
          <w:color w:val="212121"/>
          <w:spacing w:val="-1"/>
        </w:rPr>
        <w:t xml:space="preserve"> </w:t>
      </w:r>
      <w:r>
        <w:rPr>
          <w:color w:val="212121"/>
          <w:spacing w:val="-14"/>
        </w:rPr>
        <w:t>versus</w:t>
      </w:r>
      <w:r>
        <w:rPr>
          <w:color w:val="212121"/>
          <w:spacing w:val="-1"/>
        </w:rPr>
        <w:t xml:space="preserve"> </w:t>
      </w:r>
      <w:r>
        <w:rPr>
          <w:color w:val="212121"/>
          <w:spacing w:val="-14"/>
        </w:rPr>
        <w:t>10</w:t>
      </w:r>
      <w:r>
        <w:rPr>
          <w:color w:val="212121"/>
          <w:spacing w:val="-2"/>
        </w:rPr>
        <w:t xml:space="preserve"> </w:t>
      </w:r>
      <w:r>
        <w:rPr>
          <w:color w:val="212121"/>
          <w:spacing w:val="-14"/>
        </w:rPr>
        <w:t>days</w:t>
      </w:r>
      <w:r>
        <w:rPr>
          <w:color w:val="212121"/>
          <w:spacing w:val="-1"/>
        </w:rPr>
        <w:t xml:space="preserve"> </w:t>
      </w:r>
      <w:r>
        <w:rPr>
          <w:color w:val="212121"/>
          <w:spacing w:val="-14"/>
        </w:rPr>
        <w:t>(IQR:</w:t>
      </w:r>
      <w:r>
        <w:rPr>
          <w:color w:val="212121"/>
          <w:spacing w:val="-1"/>
        </w:rPr>
        <w:t xml:space="preserve"> </w:t>
      </w:r>
      <w:r>
        <w:rPr>
          <w:color w:val="212121"/>
          <w:spacing w:val="-14"/>
        </w:rPr>
        <w:t>7.0,</w:t>
      </w:r>
      <w:r>
        <w:rPr>
          <w:color w:val="212121"/>
          <w:spacing w:val="-2"/>
        </w:rPr>
        <w:t xml:space="preserve"> </w:t>
      </w:r>
      <w:r>
        <w:rPr>
          <w:color w:val="212121"/>
          <w:spacing w:val="-14"/>
        </w:rPr>
        <w:t>14.0</w:t>
      </w:r>
      <w:r w:rsidR="00D2766F">
        <w:rPr>
          <w:color w:val="212121"/>
          <w:spacing w:val="-14"/>
        </w:rPr>
        <w:t>);</w:t>
      </w:r>
      <w:r w:rsidR="00D2766F">
        <w:rPr>
          <w:color w:val="212121"/>
          <w:spacing w:val="-1"/>
        </w:rPr>
        <w:t xml:space="preserve"> </w:t>
      </w:r>
      <w:r>
        <w:rPr>
          <w:i/>
          <w:color w:val="212121"/>
          <w:spacing w:val="-14"/>
        </w:rPr>
        <w:t>p</w:t>
      </w:r>
      <w:r>
        <w:rPr>
          <w:color w:val="212121"/>
          <w:spacing w:val="-14"/>
        </w:rPr>
        <w:t>=0.006.</w:t>
      </w:r>
      <w:r>
        <w:rPr>
          <w:color w:val="212121"/>
          <w:spacing w:val="63"/>
        </w:rPr>
        <w:t xml:space="preserve"> </w:t>
      </w:r>
      <w:r w:rsidR="00D2766F" w:rsidRPr="00D2766F">
        <w:rPr>
          <w:color w:val="212121"/>
          <w:spacing w:val="63"/>
        </w:rPr>
        <w:t xml:space="preserve">The overall one-year mortality for the whole cohort was 27.5%. </w:t>
      </w:r>
      <w:r>
        <w:rPr>
          <w:color w:val="212121"/>
          <w:spacing w:val="-14"/>
        </w:rPr>
        <w:t>Although</w:t>
      </w:r>
      <w:r>
        <w:rPr>
          <w:color w:val="212121"/>
          <w:spacing w:val="15"/>
        </w:rPr>
        <w:t xml:space="preserve"> </w:t>
      </w:r>
      <w:r>
        <w:rPr>
          <w:color w:val="212121"/>
          <w:spacing w:val="-14"/>
        </w:rPr>
        <w:t>mortality</w:t>
      </w:r>
      <w:r>
        <w:rPr>
          <w:color w:val="212121"/>
          <w:spacing w:val="19"/>
        </w:rPr>
        <w:t xml:space="preserve"> </w:t>
      </w:r>
      <w:r>
        <w:rPr>
          <w:color w:val="212121"/>
          <w:spacing w:val="-14"/>
        </w:rPr>
        <w:t xml:space="preserve">was </w:t>
      </w:r>
      <w:r>
        <w:rPr>
          <w:color w:val="212121"/>
        </w:rPr>
        <w:t>not</w:t>
      </w:r>
      <w:r>
        <w:rPr>
          <w:color w:val="212121"/>
          <w:spacing w:val="-16"/>
        </w:rPr>
        <w:t xml:space="preserve"> </w:t>
      </w:r>
      <w:r>
        <w:rPr>
          <w:color w:val="212121"/>
        </w:rPr>
        <w:t>different</w:t>
      </w:r>
      <w:r>
        <w:rPr>
          <w:color w:val="212121"/>
          <w:spacing w:val="-15"/>
        </w:rPr>
        <w:t xml:space="preserve"> </w:t>
      </w:r>
      <w:r>
        <w:rPr>
          <w:color w:val="212121"/>
        </w:rPr>
        <w:t>in</w:t>
      </w:r>
      <w:r>
        <w:rPr>
          <w:color w:val="212121"/>
          <w:spacing w:val="-15"/>
        </w:rPr>
        <w:t xml:space="preserve"> </w:t>
      </w:r>
      <w:r>
        <w:rPr>
          <w:color w:val="212121"/>
        </w:rPr>
        <w:t>the</w:t>
      </w:r>
      <w:r>
        <w:rPr>
          <w:color w:val="212121"/>
          <w:spacing w:val="-16"/>
        </w:rPr>
        <w:t xml:space="preserve"> </w:t>
      </w:r>
      <w:r>
        <w:rPr>
          <w:color w:val="212121"/>
        </w:rPr>
        <w:t>AI</w:t>
      </w:r>
      <w:r>
        <w:rPr>
          <w:color w:val="212121"/>
          <w:spacing w:val="-3"/>
        </w:rPr>
        <w:t xml:space="preserve"> </w:t>
      </w:r>
      <w:r>
        <w:rPr>
          <w:color w:val="212121"/>
        </w:rPr>
        <w:t>vs</w:t>
      </w:r>
      <w:r>
        <w:rPr>
          <w:color w:val="212121"/>
          <w:spacing w:val="-4"/>
        </w:rPr>
        <w:t xml:space="preserve"> </w:t>
      </w:r>
      <w:r>
        <w:rPr>
          <w:color w:val="212121"/>
        </w:rPr>
        <w:t>non-AI</w:t>
      </w:r>
      <w:r>
        <w:rPr>
          <w:color w:val="212121"/>
          <w:spacing w:val="-16"/>
        </w:rPr>
        <w:t xml:space="preserve"> </w:t>
      </w:r>
      <w:r>
        <w:rPr>
          <w:color w:val="212121"/>
        </w:rPr>
        <w:t>groups,</w:t>
      </w:r>
      <w:r>
        <w:rPr>
          <w:color w:val="212121"/>
          <w:spacing w:val="-15"/>
        </w:rPr>
        <w:t xml:space="preserve"> </w:t>
      </w:r>
      <w:r>
        <w:rPr>
          <w:color w:val="212121"/>
        </w:rPr>
        <w:t>it</w:t>
      </w:r>
      <w:r>
        <w:rPr>
          <w:color w:val="212121"/>
          <w:spacing w:val="-14"/>
        </w:rPr>
        <w:t xml:space="preserve"> </w:t>
      </w:r>
      <w:r>
        <w:rPr>
          <w:color w:val="212121"/>
        </w:rPr>
        <w:t>was</w:t>
      </w:r>
      <w:r>
        <w:rPr>
          <w:color w:val="212121"/>
          <w:spacing w:val="-16"/>
        </w:rPr>
        <w:t xml:space="preserve"> </w:t>
      </w:r>
      <w:r>
        <w:rPr>
          <w:color w:val="212121"/>
        </w:rPr>
        <w:t>higher</w:t>
      </w:r>
      <w:r>
        <w:rPr>
          <w:color w:val="212121"/>
          <w:spacing w:val="-15"/>
        </w:rPr>
        <w:t xml:space="preserve"> </w:t>
      </w:r>
      <w:r>
        <w:rPr>
          <w:color w:val="212121"/>
        </w:rPr>
        <w:t>in</w:t>
      </w:r>
      <w:r>
        <w:rPr>
          <w:color w:val="212121"/>
          <w:spacing w:val="-4"/>
        </w:rPr>
        <w:t xml:space="preserve"> </w:t>
      </w:r>
      <w:r>
        <w:rPr>
          <w:color w:val="212121"/>
        </w:rPr>
        <w:t>patients</w:t>
      </w:r>
      <w:r>
        <w:rPr>
          <w:color w:val="212121"/>
          <w:spacing w:val="-8"/>
        </w:rPr>
        <w:t xml:space="preserve"> </w:t>
      </w:r>
      <w:r>
        <w:rPr>
          <w:color w:val="212121"/>
        </w:rPr>
        <w:t>with</w:t>
      </w:r>
      <w:r>
        <w:rPr>
          <w:color w:val="212121"/>
          <w:spacing w:val="-8"/>
        </w:rPr>
        <w:t xml:space="preserve"> </w:t>
      </w:r>
      <w:r>
        <w:rPr>
          <w:color w:val="212121"/>
        </w:rPr>
        <w:t>AI</w:t>
      </w:r>
      <w:r>
        <w:rPr>
          <w:color w:val="212121"/>
          <w:spacing w:val="-8"/>
        </w:rPr>
        <w:t xml:space="preserve"> </w:t>
      </w:r>
      <w:r>
        <w:rPr>
          <w:color w:val="212121"/>
        </w:rPr>
        <w:t>patients</w:t>
      </w:r>
      <w:r>
        <w:rPr>
          <w:color w:val="212121"/>
          <w:spacing w:val="-8"/>
        </w:rPr>
        <w:t xml:space="preserve"> </w:t>
      </w:r>
      <w:r w:rsidR="00D2766F">
        <w:rPr>
          <w:color w:val="212121"/>
        </w:rPr>
        <w:t>and</w:t>
      </w:r>
      <w:r w:rsidR="00D2766F">
        <w:rPr>
          <w:color w:val="212121"/>
          <w:spacing w:val="-8"/>
        </w:rPr>
        <w:t xml:space="preserve"> </w:t>
      </w:r>
      <w:r w:rsidR="00D2766F" w:rsidRPr="007C7B80">
        <w:rPr>
          <w:i/>
          <w:iCs/>
          <w:color w:val="212121"/>
        </w:rPr>
        <w:t xml:space="preserve">Cryptococcus </w:t>
      </w:r>
      <w:r w:rsidRPr="007C7B80">
        <w:rPr>
          <w:i/>
          <w:iCs/>
          <w:color w:val="212121"/>
        </w:rPr>
        <w:t>neoformans</w:t>
      </w:r>
      <w:r>
        <w:rPr>
          <w:color w:val="212121"/>
          <w:spacing w:val="-1"/>
        </w:rPr>
        <w:t xml:space="preserve"> </w:t>
      </w:r>
      <w:r>
        <w:rPr>
          <w:color w:val="212121"/>
        </w:rPr>
        <w:t>45.5%</w:t>
      </w:r>
      <w:r>
        <w:rPr>
          <w:color w:val="212121"/>
          <w:spacing w:val="-1"/>
        </w:rPr>
        <w:t xml:space="preserve"> </w:t>
      </w:r>
      <w:r>
        <w:rPr>
          <w:color w:val="212121"/>
        </w:rPr>
        <w:t>versus</w:t>
      </w:r>
      <w:r>
        <w:rPr>
          <w:color w:val="212121"/>
          <w:spacing w:val="-1"/>
        </w:rPr>
        <w:t xml:space="preserve"> </w:t>
      </w:r>
      <w:r>
        <w:rPr>
          <w:color w:val="212121"/>
        </w:rPr>
        <w:t>4.3</w:t>
      </w:r>
      <w:r w:rsidR="00D2766F">
        <w:rPr>
          <w:color w:val="212121"/>
        </w:rPr>
        <w:t>%;</w:t>
      </w:r>
      <w:r w:rsidR="007C7B80">
        <w:rPr>
          <w:color w:val="212121"/>
        </w:rPr>
        <w:t xml:space="preserve"> </w:t>
      </w:r>
      <w:r>
        <w:rPr>
          <w:i/>
          <w:color w:val="212121"/>
        </w:rPr>
        <w:t>p</w:t>
      </w:r>
      <w:r>
        <w:rPr>
          <w:color w:val="212121"/>
        </w:rPr>
        <w:t>&lt;0.001.</w:t>
      </w:r>
      <w:r>
        <w:rPr>
          <w:color w:val="212121"/>
          <w:spacing w:val="-1"/>
        </w:rPr>
        <w:t xml:space="preserve"> </w:t>
      </w:r>
      <w:r>
        <w:rPr>
          <w:color w:val="000000"/>
        </w:rPr>
        <w:t xml:space="preserve">Regression </w:t>
      </w:r>
      <w:r>
        <w:rPr>
          <w:color w:val="000000"/>
          <w:spacing w:val="-2"/>
        </w:rPr>
        <w:t>analysis</w:t>
      </w:r>
      <w:r>
        <w:rPr>
          <w:color w:val="000000"/>
          <w:spacing w:val="-12"/>
        </w:rPr>
        <w:t xml:space="preserve"> </w:t>
      </w:r>
      <w:r>
        <w:rPr>
          <w:color w:val="000000"/>
          <w:spacing w:val="-2"/>
        </w:rPr>
        <w:t>revealed</w:t>
      </w:r>
      <w:r>
        <w:rPr>
          <w:color w:val="000000"/>
          <w:spacing w:val="-12"/>
        </w:rPr>
        <w:t xml:space="preserve"> </w:t>
      </w:r>
      <w:r>
        <w:rPr>
          <w:color w:val="000000"/>
          <w:spacing w:val="-2"/>
        </w:rPr>
        <w:t>that</w:t>
      </w:r>
      <w:r>
        <w:rPr>
          <w:color w:val="000000"/>
          <w:spacing w:val="-12"/>
        </w:rPr>
        <w:t xml:space="preserve"> </w:t>
      </w:r>
      <w:r>
        <w:rPr>
          <w:color w:val="000000"/>
          <w:spacing w:val="-2"/>
        </w:rPr>
        <w:t>a</w:t>
      </w:r>
      <w:r>
        <w:rPr>
          <w:color w:val="000000"/>
          <w:spacing w:val="-12"/>
        </w:rPr>
        <w:t xml:space="preserve"> </w:t>
      </w:r>
      <w:r>
        <w:rPr>
          <w:color w:val="000000"/>
          <w:spacing w:val="-2"/>
        </w:rPr>
        <w:t>50</w:t>
      </w:r>
      <w:r>
        <w:rPr>
          <w:color w:val="000000"/>
          <w:spacing w:val="-12"/>
        </w:rPr>
        <w:t xml:space="preserve"> </w:t>
      </w:r>
      <w:r>
        <w:rPr>
          <w:color w:val="000000"/>
          <w:spacing w:val="-2"/>
        </w:rPr>
        <w:t>nmol/L</w:t>
      </w:r>
      <w:r>
        <w:rPr>
          <w:color w:val="000000"/>
          <w:spacing w:val="-12"/>
        </w:rPr>
        <w:t xml:space="preserve"> </w:t>
      </w:r>
      <w:r>
        <w:rPr>
          <w:color w:val="000000"/>
          <w:spacing w:val="-2"/>
        </w:rPr>
        <w:t>cortisol</w:t>
      </w:r>
      <w:r>
        <w:rPr>
          <w:color w:val="000000"/>
          <w:spacing w:val="-8"/>
        </w:rPr>
        <w:t xml:space="preserve"> </w:t>
      </w:r>
      <w:r>
        <w:rPr>
          <w:color w:val="000000"/>
          <w:spacing w:val="-2"/>
        </w:rPr>
        <w:t>increase,</w:t>
      </w:r>
      <w:r>
        <w:rPr>
          <w:color w:val="000000"/>
          <w:spacing w:val="-8"/>
        </w:rPr>
        <w:t xml:space="preserve"> </w:t>
      </w:r>
      <w:r>
        <w:rPr>
          <w:color w:val="000000"/>
          <w:spacing w:val="-2"/>
        </w:rPr>
        <w:t>and</w:t>
      </w:r>
      <w:r>
        <w:rPr>
          <w:color w:val="000000"/>
          <w:spacing w:val="-8"/>
        </w:rPr>
        <w:t xml:space="preserve"> </w:t>
      </w:r>
      <w:r w:rsidR="005131D9">
        <w:rPr>
          <w:color w:val="000000"/>
          <w:spacing w:val="-2"/>
        </w:rPr>
        <w:t>100</w:t>
      </w:r>
      <w:r>
        <w:rPr>
          <w:color w:val="000000"/>
          <w:spacing w:val="-8"/>
        </w:rPr>
        <w:t xml:space="preserve"> </w:t>
      </w:r>
      <w:proofErr w:type="spellStart"/>
      <w:r>
        <w:rPr>
          <w:color w:val="000000"/>
          <w:spacing w:val="-2"/>
        </w:rPr>
        <w:t>pg</w:t>
      </w:r>
      <w:proofErr w:type="spellEnd"/>
      <w:r>
        <w:rPr>
          <w:color w:val="000000"/>
          <w:spacing w:val="-2"/>
        </w:rPr>
        <w:t>/L</w:t>
      </w:r>
      <w:r>
        <w:rPr>
          <w:color w:val="000000"/>
          <w:spacing w:val="-8"/>
        </w:rPr>
        <w:t xml:space="preserve"> </w:t>
      </w:r>
      <w:r>
        <w:rPr>
          <w:color w:val="000000"/>
          <w:spacing w:val="-2"/>
        </w:rPr>
        <w:t>increase</w:t>
      </w:r>
      <w:r>
        <w:rPr>
          <w:color w:val="000000"/>
          <w:spacing w:val="-8"/>
        </w:rPr>
        <w:t xml:space="preserve"> </w:t>
      </w:r>
      <w:r>
        <w:rPr>
          <w:color w:val="000000"/>
          <w:spacing w:val="-2"/>
        </w:rPr>
        <w:t>in</w:t>
      </w:r>
      <w:r>
        <w:rPr>
          <w:color w:val="000000"/>
          <w:spacing w:val="-8"/>
        </w:rPr>
        <w:t xml:space="preserve"> </w:t>
      </w:r>
      <w:r>
        <w:rPr>
          <w:color w:val="000000"/>
          <w:spacing w:val="-2"/>
        </w:rPr>
        <w:t>the</w:t>
      </w:r>
      <w:r>
        <w:rPr>
          <w:color w:val="000000"/>
          <w:spacing w:val="-8"/>
        </w:rPr>
        <w:t xml:space="preserve"> </w:t>
      </w:r>
      <w:r>
        <w:rPr>
          <w:color w:val="000000"/>
          <w:spacing w:val="-2"/>
        </w:rPr>
        <w:t>plasma</w:t>
      </w:r>
      <w:r>
        <w:rPr>
          <w:color w:val="000000"/>
          <w:spacing w:val="-8"/>
        </w:rPr>
        <w:t xml:space="preserve"> </w:t>
      </w:r>
      <w:r>
        <w:rPr>
          <w:color w:val="000000"/>
          <w:spacing w:val="-2"/>
        </w:rPr>
        <w:t>ACTH</w:t>
      </w:r>
      <w:r>
        <w:rPr>
          <w:color w:val="000000"/>
          <w:spacing w:val="-8"/>
        </w:rPr>
        <w:t xml:space="preserve"> </w:t>
      </w:r>
      <w:r>
        <w:rPr>
          <w:color w:val="000000"/>
          <w:spacing w:val="-2"/>
        </w:rPr>
        <w:t>was associated</w:t>
      </w:r>
      <w:r>
        <w:rPr>
          <w:color w:val="000000"/>
          <w:spacing w:val="-7"/>
        </w:rPr>
        <w:t xml:space="preserve"> </w:t>
      </w:r>
      <w:r>
        <w:rPr>
          <w:color w:val="000000"/>
          <w:spacing w:val="-2"/>
        </w:rPr>
        <w:t>with</w:t>
      </w:r>
      <w:r>
        <w:rPr>
          <w:color w:val="000000"/>
          <w:spacing w:val="-7"/>
        </w:rPr>
        <w:t xml:space="preserve"> </w:t>
      </w:r>
      <w:r>
        <w:rPr>
          <w:color w:val="000000"/>
          <w:spacing w:val="-2"/>
        </w:rPr>
        <w:t>a</w:t>
      </w:r>
      <w:r>
        <w:rPr>
          <w:color w:val="000000"/>
          <w:spacing w:val="-7"/>
        </w:rPr>
        <w:t xml:space="preserve"> </w:t>
      </w:r>
      <w:r>
        <w:rPr>
          <w:color w:val="000000"/>
          <w:spacing w:val="-2"/>
        </w:rPr>
        <w:t>1</w:t>
      </w:r>
      <w:r w:rsidR="008C48E3">
        <w:rPr>
          <w:color w:val="000000"/>
          <w:spacing w:val="-2"/>
        </w:rPr>
        <w:t>1</w:t>
      </w:r>
      <w:r>
        <w:rPr>
          <w:color w:val="000000"/>
          <w:spacing w:val="-2"/>
        </w:rPr>
        <w:t>%</w:t>
      </w:r>
      <w:r>
        <w:rPr>
          <w:color w:val="000000"/>
          <w:spacing w:val="-7"/>
        </w:rPr>
        <w:t xml:space="preserve"> </w:t>
      </w:r>
      <w:r w:rsidR="006A0894">
        <w:rPr>
          <w:color w:val="000000"/>
          <w:spacing w:val="-7"/>
        </w:rPr>
        <w:t xml:space="preserve">and </w:t>
      </w:r>
      <w:r w:rsidR="00D0678F">
        <w:rPr>
          <w:color w:val="000000"/>
          <w:spacing w:val="-7"/>
        </w:rPr>
        <w:t>97</w:t>
      </w:r>
      <w:r w:rsidR="006A0894">
        <w:rPr>
          <w:color w:val="000000"/>
          <w:spacing w:val="-7"/>
        </w:rPr>
        <w:t xml:space="preserve">% </w:t>
      </w:r>
      <w:r>
        <w:rPr>
          <w:color w:val="000000"/>
          <w:spacing w:val="-2"/>
        </w:rPr>
        <w:t>increase</w:t>
      </w:r>
      <w:r>
        <w:rPr>
          <w:color w:val="000000"/>
          <w:spacing w:val="-6"/>
        </w:rPr>
        <w:t xml:space="preserve"> </w:t>
      </w:r>
      <w:r>
        <w:rPr>
          <w:color w:val="000000"/>
          <w:spacing w:val="-2"/>
        </w:rPr>
        <w:t>in</w:t>
      </w:r>
      <w:r>
        <w:rPr>
          <w:color w:val="000000"/>
          <w:spacing w:val="-11"/>
        </w:rPr>
        <w:t xml:space="preserve"> </w:t>
      </w:r>
      <w:r>
        <w:rPr>
          <w:color w:val="000000"/>
          <w:spacing w:val="-2"/>
        </w:rPr>
        <w:t>the</w:t>
      </w:r>
      <w:r>
        <w:rPr>
          <w:color w:val="000000"/>
          <w:spacing w:val="-11"/>
        </w:rPr>
        <w:t xml:space="preserve"> </w:t>
      </w:r>
      <w:r w:rsidR="00554E74">
        <w:rPr>
          <w:color w:val="000000"/>
          <w:spacing w:val="-2"/>
        </w:rPr>
        <w:t>odds</w:t>
      </w:r>
      <w:r>
        <w:rPr>
          <w:color w:val="000000"/>
          <w:spacing w:val="-11"/>
        </w:rPr>
        <w:t xml:space="preserve"> </w:t>
      </w:r>
      <w:r>
        <w:rPr>
          <w:color w:val="000000"/>
          <w:spacing w:val="-2"/>
        </w:rPr>
        <w:t>of</w:t>
      </w:r>
      <w:r>
        <w:rPr>
          <w:color w:val="000000"/>
          <w:spacing w:val="-11"/>
        </w:rPr>
        <w:t xml:space="preserve"> </w:t>
      </w:r>
      <w:r>
        <w:rPr>
          <w:color w:val="000000"/>
          <w:spacing w:val="-2"/>
        </w:rPr>
        <w:t>mortality</w:t>
      </w:r>
      <w:r>
        <w:rPr>
          <w:color w:val="000000"/>
          <w:spacing w:val="-11"/>
        </w:rPr>
        <w:t xml:space="preserve"> </w:t>
      </w:r>
      <w:r>
        <w:rPr>
          <w:color w:val="000000"/>
          <w:spacing w:val="-2"/>
        </w:rPr>
        <w:t>(</w:t>
      </w:r>
      <w:r w:rsidR="00554E74">
        <w:rPr>
          <w:color w:val="000000"/>
          <w:spacing w:val="-2"/>
        </w:rPr>
        <w:t>O</w:t>
      </w:r>
      <w:r>
        <w:rPr>
          <w:color w:val="000000"/>
          <w:spacing w:val="-2"/>
        </w:rPr>
        <w:t>R</w:t>
      </w:r>
      <w:r>
        <w:rPr>
          <w:color w:val="000000"/>
          <w:spacing w:val="-11"/>
        </w:rPr>
        <w:t xml:space="preserve"> </w:t>
      </w:r>
      <w:r>
        <w:rPr>
          <w:color w:val="000000"/>
          <w:spacing w:val="-2"/>
        </w:rPr>
        <w:t>=</w:t>
      </w:r>
      <w:r>
        <w:rPr>
          <w:color w:val="000000"/>
          <w:spacing w:val="-11"/>
        </w:rPr>
        <w:t xml:space="preserve"> </w:t>
      </w:r>
      <w:r w:rsidR="003346EA">
        <w:rPr>
          <w:color w:val="000000"/>
          <w:spacing w:val="-2"/>
        </w:rPr>
        <w:t>1.11</w:t>
      </w:r>
      <w:r>
        <w:rPr>
          <w:color w:val="000000"/>
          <w:spacing w:val="-2"/>
        </w:rPr>
        <w:t>,</w:t>
      </w:r>
      <w:r>
        <w:rPr>
          <w:color w:val="000000"/>
          <w:spacing w:val="-11"/>
        </w:rPr>
        <w:t xml:space="preserve"> </w:t>
      </w:r>
      <w:r>
        <w:rPr>
          <w:color w:val="000000"/>
          <w:spacing w:val="-2"/>
        </w:rPr>
        <w:t>(95%CI:</w:t>
      </w:r>
      <w:r w:rsidR="006A0894">
        <w:rPr>
          <w:color w:val="000000"/>
          <w:spacing w:val="-2"/>
        </w:rPr>
        <w:t xml:space="preserve"> 1.0</w:t>
      </w:r>
      <w:r w:rsidR="0066317D">
        <w:rPr>
          <w:color w:val="000000"/>
          <w:spacing w:val="-2"/>
        </w:rPr>
        <w:t>5</w:t>
      </w:r>
      <w:r>
        <w:rPr>
          <w:color w:val="000000"/>
          <w:spacing w:val="-2"/>
        </w:rPr>
        <w:t>,</w:t>
      </w:r>
      <w:r>
        <w:rPr>
          <w:color w:val="000000"/>
          <w:spacing w:val="-10"/>
        </w:rPr>
        <w:t xml:space="preserve"> </w:t>
      </w:r>
      <w:r>
        <w:rPr>
          <w:color w:val="000000"/>
          <w:spacing w:val="-2"/>
        </w:rPr>
        <w:t>1.1</w:t>
      </w:r>
      <w:r w:rsidR="0066317D">
        <w:rPr>
          <w:color w:val="000000"/>
          <w:spacing w:val="-2"/>
        </w:rPr>
        <w:t>8</w:t>
      </w:r>
      <w:r>
        <w:rPr>
          <w:color w:val="000000"/>
          <w:spacing w:val="-2"/>
        </w:rPr>
        <w:t xml:space="preserve">), </w:t>
      </w:r>
      <w:r>
        <w:rPr>
          <w:i/>
          <w:color w:val="000000"/>
          <w:spacing w:val="-2"/>
        </w:rPr>
        <w:t>p</w:t>
      </w:r>
      <w:r w:rsidR="006A0894">
        <w:rPr>
          <w:color w:val="000000"/>
          <w:spacing w:val="-2"/>
        </w:rPr>
        <w:t>&lt;</w:t>
      </w:r>
      <w:r>
        <w:rPr>
          <w:color w:val="000000"/>
          <w:spacing w:val="-2"/>
        </w:rPr>
        <w:t>0.00</w:t>
      </w:r>
      <w:r w:rsidR="006A0894">
        <w:rPr>
          <w:color w:val="000000"/>
          <w:spacing w:val="-2"/>
        </w:rPr>
        <w:t>1</w:t>
      </w:r>
      <w:r>
        <w:rPr>
          <w:color w:val="000000"/>
          <w:spacing w:val="-2"/>
        </w:rPr>
        <w:t>)</w:t>
      </w:r>
      <w:r>
        <w:rPr>
          <w:color w:val="000000"/>
          <w:spacing w:val="-14"/>
        </w:rPr>
        <w:t xml:space="preserve"> </w:t>
      </w:r>
      <w:r>
        <w:rPr>
          <w:color w:val="000000"/>
          <w:spacing w:val="-2"/>
        </w:rPr>
        <w:t>and</w:t>
      </w:r>
      <w:r>
        <w:rPr>
          <w:color w:val="000000"/>
          <w:spacing w:val="-14"/>
        </w:rPr>
        <w:t xml:space="preserve"> </w:t>
      </w:r>
      <w:r>
        <w:rPr>
          <w:color w:val="000000"/>
          <w:spacing w:val="-2"/>
        </w:rPr>
        <w:t>(</w:t>
      </w:r>
      <w:r w:rsidR="006A0894">
        <w:rPr>
          <w:color w:val="000000"/>
          <w:spacing w:val="-2"/>
        </w:rPr>
        <w:t>O</w:t>
      </w:r>
      <w:r>
        <w:rPr>
          <w:color w:val="000000"/>
          <w:spacing w:val="-2"/>
        </w:rPr>
        <w:t>R</w:t>
      </w:r>
      <w:r>
        <w:rPr>
          <w:color w:val="000000"/>
          <w:spacing w:val="-14"/>
        </w:rPr>
        <w:t xml:space="preserve"> </w:t>
      </w:r>
      <w:r>
        <w:rPr>
          <w:color w:val="000000"/>
          <w:spacing w:val="-2"/>
        </w:rPr>
        <w:t>=</w:t>
      </w:r>
      <w:r>
        <w:rPr>
          <w:color w:val="000000"/>
          <w:spacing w:val="-14"/>
        </w:rPr>
        <w:t xml:space="preserve"> </w:t>
      </w:r>
      <w:r>
        <w:rPr>
          <w:color w:val="000000"/>
          <w:spacing w:val="-2"/>
        </w:rPr>
        <w:t>1.</w:t>
      </w:r>
      <w:r w:rsidR="003A5146">
        <w:rPr>
          <w:color w:val="000000"/>
          <w:spacing w:val="-2"/>
        </w:rPr>
        <w:t>97</w:t>
      </w:r>
      <w:r>
        <w:rPr>
          <w:color w:val="000000"/>
          <w:spacing w:val="-2"/>
        </w:rPr>
        <w:t>,</w:t>
      </w:r>
      <w:r w:rsidR="006A0894">
        <w:rPr>
          <w:color w:val="000000"/>
          <w:spacing w:val="-14"/>
        </w:rPr>
        <w:t xml:space="preserve"> </w:t>
      </w:r>
      <w:r>
        <w:rPr>
          <w:color w:val="000000"/>
          <w:spacing w:val="-2"/>
        </w:rPr>
        <w:t>(95%CI:1.</w:t>
      </w:r>
      <w:r w:rsidR="00697C15">
        <w:rPr>
          <w:color w:val="000000"/>
          <w:spacing w:val="-2"/>
        </w:rPr>
        <w:t>1</w:t>
      </w:r>
      <w:r w:rsidR="00C706AB">
        <w:rPr>
          <w:color w:val="000000"/>
          <w:spacing w:val="-2"/>
        </w:rPr>
        <w:t>5</w:t>
      </w:r>
      <w:r>
        <w:rPr>
          <w:color w:val="000000"/>
          <w:spacing w:val="-2"/>
        </w:rPr>
        <w:t>,</w:t>
      </w:r>
      <w:r>
        <w:rPr>
          <w:color w:val="000000"/>
          <w:spacing w:val="-14"/>
        </w:rPr>
        <w:t xml:space="preserve"> </w:t>
      </w:r>
      <w:r w:rsidR="00C706AB">
        <w:rPr>
          <w:color w:val="000000"/>
          <w:spacing w:val="-2"/>
        </w:rPr>
        <w:t>3.59</w:t>
      </w:r>
      <w:r>
        <w:rPr>
          <w:color w:val="000000"/>
          <w:spacing w:val="-2"/>
        </w:rPr>
        <w:t>),</w:t>
      </w:r>
      <w:r w:rsidR="00135973">
        <w:t xml:space="preserve"> </w:t>
      </w:r>
      <w:r>
        <w:rPr>
          <w:i/>
          <w:spacing w:val="-2"/>
          <w:w w:val="90"/>
        </w:rPr>
        <w:t>p&lt;</w:t>
      </w:r>
      <w:r>
        <w:rPr>
          <w:spacing w:val="-2"/>
          <w:w w:val="90"/>
        </w:rPr>
        <w:t>0.</w:t>
      </w:r>
      <w:r w:rsidR="006A0894">
        <w:rPr>
          <w:spacing w:val="-2"/>
          <w:w w:val="90"/>
        </w:rPr>
        <w:t>0</w:t>
      </w:r>
      <w:r>
        <w:rPr>
          <w:spacing w:val="-2"/>
          <w:w w:val="90"/>
        </w:rPr>
        <w:t>1</w:t>
      </w:r>
      <w:r w:rsidR="00A95A4A">
        <w:rPr>
          <w:spacing w:val="-2"/>
          <w:w w:val="90"/>
        </w:rPr>
        <w:t>9</w:t>
      </w:r>
      <w:r>
        <w:rPr>
          <w:spacing w:val="-2"/>
          <w:w w:val="90"/>
        </w:rPr>
        <w:t>),</w:t>
      </w:r>
      <w:r>
        <w:rPr>
          <w:spacing w:val="-3"/>
          <w:w w:val="90"/>
        </w:rPr>
        <w:t xml:space="preserve"> </w:t>
      </w:r>
      <w:r>
        <w:rPr>
          <w:spacing w:val="-2"/>
        </w:rPr>
        <w:t>respectively.</w:t>
      </w:r>
    </w:p>
    <w:p w14:paraId="2778E72B" w14:textId="70A4D2E1" w:rsidR="0070762C" w:rsidRDefault="00DE528F">
      <w:pPr>
        <w:pStyle w:val="Heading3"/>
        <w:spacing w:before="193"/>
        <w:rPr>
          <w:spacing w:val="-2"/>
        </w:rPr>
      </w:pPr>
      <w:r>
        <w:rPr>
          <w:spacing w:val="-2"/>
        </w:rPr>
        <w:t>Conclusion:</w:t>
      </w:r>
    </w:p>
    <w:p w14:paraId="5A2668D3" w14:textId="69AB2C16" w:rsidR="00F571CB" w:rsidRPr="00F571CB" w:rsidRDefault="00F571CB">
      <w:pPr>
        <w:pStyle w:val="Heading3"/>
        <w:spacing w:before="193"/>
        <w:rPr>
          <w:b w:val="0"/>
          <w:bCs w:val="0"/>
        </w:rPr>
      </w:pPr>
      <w:r w:rsidRPr="002C68C0">
        <w:rPr>
          <w:b w:val="0"/>
          <w:bCs w:val="0"/>
          <w:spacing w:val="-2"/>
        </w:rPr>
        <w:t>AI does not account for the high mortality in advanced HIV even though its mortality rate is marginally higher than that in patients without AI. EPTB and Cryptococcus were predominant OI’s in AI, whereas PTB was the predominant OI in the non-AI group. Increased cortisol and ACTH Concentrations were associated with increased mortality risk.</w:t>
      </w:r>
    </w:p>
    <w:p w14:paraId="2778E72D" w14:textId="483BD573" w:rsidR="0070762C" w:rsidRPr="00F571CB" w:rsidRDefault="0070762C">
      <w:pPr>
        <w:pStyle w:val="BodyText"/>
        <w:ind w:left="0"/>
      </w:pPr>
    </w:p>
    <w:p w14:paraId="2778E72E" w14:textId="1F761BA1" w:rsidR="0070762C" w:rsidRDefault="0070762C">
      <w:pPr>
        <w:pStyle w:val="BodyText"/>
        <w:spacing w:before="123"/>
        <w:ind w:left="0"/>
      </w:pPr>
    </w:p>
    <w:p w14:paraId="2778E72F" w14:textId="4CF49052" w:rsidR="0070762C" w:rsidRDefault="00DE528F">
      <w:pPr>
        <w:pStyle w:val="BodyText"/>
        <w:spacing w:before="1"/>
        <w:jc w:val="both"/>
      </w:pPr>
      <w:r>
        <w:rPr>
          <w:spacing w:val="-2"/>
          <w:w w:val="90"/>
        </w:rPr>
        <w:t>PTB</w:t>
      </w:r>
      <w:r>
        <w:rPr>
          <w:spacing w:val="-6"/>
          <w:w w:val="90"/>
        </w:rPr>
        <w:t xml:space="preserve"> </w:t>
      </w:r>
      <w:r>
        <w:rPr>
          <w:spacing w:val="-2"/>
          <w:w w:val="90"/>
        </w:rPr>
        <w:t>–</w:t>
      </w:r>
      <w:r>
        <w:rPr>
          <w:spacing w:val="-4"/>
          <w:w w:val="90"/>
        </w:rPr>
        <w:t xml:space="preserve"> </w:t>
      </w:r>
      <w:r>
        <w:rPr>
          <w:spacing w:val="-2"/>
          <w:w w:val="90"/>
        </w:rPr>
        <w:t>pulmonary</w:t>
      </w:r>
      <w:r>
        <w:rPr>
          <w:spacing w:val="-5"/>
          <w:w w:val="90"/>
        </w:rPr>
        <w:t xml:space="preserve"> </w:t>
      </w:r>
      <w:r>
        <w:rPr>
          <w:spacing w:val="-2"/>
          <w:w w:val="90"/>
        </w:rPr>
        <w:t>tuberculosis,</w:t>
      </w:r>
      <w:r>
        <w:rPr>
          <w:spacing w:val="-5"/>
          <w:w w:val="90"/>
        </w:rPr>
        <w:t xml:space="preserve"> </w:t>
      </w:r>
      <w:r>
        <w:rPr>
          <w:spacing w:val="-2"/>
          <w:w w:val="90"/>
        </w:rPr>
        <w:t>EPTB</w:t>
      </w:r>
      <w:r>
        <w:rPr>
          <w:spacing w:val="-5"/>
          <w:w w:val="90"/>
        </w:rPr>
        <w:t xml:space="preserve"> </w:t>
      </w:r>
      <w:r>
        <w:rPr>
          <w:spacing w:val="-2"/>
          <w:w w:val="90"/>
        </w:rPr>
        <w:t>–</w:t>
      </w:r>
      <w:r>
        <w:rPr>
          <w:spacing w:val="-5"/>
          <w:w w:val="90"/>
        </w:rPr>
        <w:t xml:space="preserve"> </w:t>
      </w:r>
      <w:r>
        <w:rPr>
          <w:spacing w:val="-2"/>
          <w:w w:val="90"/>
        </w:rPr>
        <w:t>Extrapulmonary</w:t>
      </w:r>
      <w:r>
        <w:rPr>
          <w:spacing w:val="-5"/>
          <w:w w:val="90"/>
        </w:rPr>
        <w:t xml:space="preserve"> </w:t>
      </w:r>
      <w:r>
        <w:rPr>
          <w:spacing w:val="-2"/>
          <w:w w:val="90"/>
        </w:rPr>
        <w:t>tuberculosis</w:t>
      </w:r>
    </w:p>
    <w:p w14:paraId="2778E730" w14:textId="77777777" w:rsidR="0070762C" w:rsidRDefault="0070762C">
      <w:pPr>
        <w:jc w:val="both"/>
        <w:sectPr w:rsidR="0070762C">
          <w:pgSz w:w="12240" w:h="15840"/>
          <w:pgMar w:top="1360" w:right="1080" w:bottom="980" w:left="920" w:header="0" w:footer="796" w:gutter="0"/>
          <w:cols w:space="720"/>
        </w:sectPr>
      </w:pPr>
    </w:p>
    <w:p w14:paraId="2778E731" w14:textId="77777777" w:rsidR="0070762C" w:rsidRDefault="00DE528F">
      <w:pPr>
        <w:pStyle w:val="Heading3"/>
        <w:spacing w:before="80"/>
      </w:pPr>
      <w:r>
        <w:rPr>
          <w:spacing w:val="-2"/>
        </w:rPr>
        <w:lastRenderedPageBreak/>
        <w:t>Introduction:</w:t>
      </w:r>
    </w:p>
    <w:p w14:paraId="2778E732" w14:textId="65AC7827" w:rsidR="0070762C" w:rsidRDefault="00DE528F">
      <w:pPr>
        <w:pStyle w:val="BodyText"/>
        <w:spacing w:before="198" w:line="254" w:lineRule="auto"/>
        <w:ind w:right="351"/>
        <w:jc w:val="both"/>
      </w:pPr>
      <w:r>
        <w:t>Adrenal</w:t>
      </w:r>
      <w:r>
        <w:rPr>
          <w:spacing w:val="-9"/>
        </w:rPr>
        <w:t xml:space="preserve"> </w:t>
      </w:r>
      <w:r>
        <w:t>insufficiency</w:t>
      </w:r>
      <w:r>
        <w:rPr>
          <w:spacing w:val="-9"/>
        </w:rPr>
        <w:t xml:space="preserve"> </w:t>
      </w:r>
      <w:r>
        <w:t>(AI)</w:t>
      </w:r>
      <w:r>
        <w:rPr>
          <w:spacing w:val="-9"/>
        </w:rPr>
        <w:t xml:space="preserve"> </w:t>
      </w:r>
      <w:r>
        <w:t>resulting</w:t>
      </w:r>
      <w:r>
        <w:rPr>
          <w:spacing w:val="-9"/>
        </w:rPr>
        <w:t xml:space="preserve"> </w:t>
      </w:r>
      <w:r>
        <w:t>from</w:t>
      </w:r>
      <w:r>
        <w:rPr>
          <w:spacing w:val="-9"/>
        </w:rPr>
        <w:t xml:space="preserve"> </w:t>
      </w:r>
      <w:r>
        <w:t>deficiency</w:t>
      </w:r>
      <w:r>
        <w:rPr>
          <w:spacing w:val="-9"/>
        </w:rPr>
        <w:t xml:space="preserve"> </w:t>
      </w:r>
      <w:r>
        <w:t>of</w:t>
      </w:r>
      <w:r>
        <w:rPr>
          <w:spacing w:val="-9"/>
        </w:rPr>
        <w:t xml:space="preserve"> </w:t>
      </w:r>
      <w:r>
        <w:t>glucocorticoids</w:t>
      </w:r>
      <w:r>
        <w:rPr>
          <w:spacing w:val="-9"/>
        </w:rPr>
        <w:t xml:space="preserve"> </w:t>
      </w:r>
      <w:r>
        <w:t>and</w:t>
      </w:r>
      <w:r>
        <w:rPr>
          <w:spacing w:val="-9"/>
        </w:rPr>
        <w:t xml:space="preserve"> </w:t>
      </w:r>
      <w:r>
        <w:t>mineralocorticoids</w:t>
      </w:r>
      <w:r>
        <w:rPr>
          <w:spacing w:val="-7"/>
        </w:rPr>
        <w:t xml:space="preserve"> </w:t>
      </w:r>
      <w:r>
        <w:t>is</w:t>
      </w:r>
      <w:r>
        <w:rPr>
          <w:spacing w:val="-9"/>
        </w:rPr>
        <w:t xml:space="preserve"> </w:t>
      </w:r>
      <w:r>
        <w:t xml:space="preserve">an </w:t>
      </w:r>
      <w:r>
        <w:rPr>
          <w:spacing w:val="-2"/>
        </w:rPr>
        <w:t>invariably</w:t>
      </w:r>
      <w:r>
        <w:rPr>
          <w:spacing w:val="-14"/>
        </w:rPr>
        <w:t xml:space="preserve"> </w:t>
      </w:r>
      <w:r>
        <w:rPr>
          <w:spacing w:val="-2"/>
        </w:rPr>
        <w:t>fatal</w:t>
      </w:r>
      <w:r>
        <w:rPr>
          <w:spacing w:val="-12"/>
        </w:rPr>
        <w:t xml:space="preserve"> </w:t>
      </w:r>
      <w:r>
        <w:rPr>
          <w:spacing w:val="-2"/>
        </w:rPr>
        <w:t>medical</w:t>
      </w:r>
      <w:r>
        <w:rPr>
          <w:spacing w:val="-12"/>
        </w:rPr>
        <w:t xml:space="preserve"> </w:t>
      </w:r>
      <w:r>
        <w:rPr>
          <w:spacing w:val="-2"/>
        </w:rPr>
        <w:t>condition</w:t>
      </w:r>
      <w:r>
        <w:rPr>
          <w:spacing w:val="-13"/>
        </w:rPr>
        <w:t xml:space="preserve"> </w:t>
      </w:r>
      <w:r>
        <w:rPr>
          <w:spacing w:val="-2"/>
        </w:rPr>
        <w:t>without</w:t>
      </w:r>
      <w:r>
        <w:rPr>
          <w:spacing w:val="-12"/>
        </w:rPr>
        <w:t xml:space="preserve"> </w:t>
      </w:r>
      <w:r>
        <w:rPr>
          <w:spacing w:val="-2"/>
        </w:rPr>
        <w:t>replacement.</w:t>
      </w:r>
      <w:r>
        <w:rPr>
          <w:spacing w:val="-12"/>
        </w:rPr>
        <w:t xml:space="preserve"> </w:t>
      </w:r>
      <w:r>
        <w:rPr>
          <w:spacing w:val="-2"/>
        </w:rPr>
        <w:t>Prior</w:t>
      </w:r>
      <w:r>
        <w:rPr>
          <w:spacing w:val="-13"/>
        </w:rPr>
        <w:t xml:space="preserve"> </w:t>
      </w:r>
      <w:r>
        <w:rPr>
          <w:spacing w:val="-2"/>
        </w:rPr>
        <w:t>to</w:t>
      </w:r>
      <w:r>
        <w:rPr>
          <w:spacing w:val="-13"/>
        </w:rPr>
        <w:t xml:space="preserve"> </w:t>
      </w:r>
      <w:r>
        <w:rPr>
          <w:spacing w:val="-2"/>
        </w:rPr>
        <w:t>the</w:t>
      </w:r>
      <w:r>
        <w:rPr>
          <w:spacing w:val="-14"/>
        </w:rPr>
        <w:t xml:space="preserve"> </w:t>
      </w:r>
      <w:r>
        <w:rPr>
          <w:spacing w:val="-2"/>
        </w:rPr>
        <w:t>availability</w:t>
      </w:r>
      <w:r>
        <w:rPr>
          <w:spacing w:val="-11"/>
        </w:rPr>
        <w:t xml:space="preserve"> </w:t>
      </w:r>
      <w:r>
        <w:rPr>
          <w:spacing w:val="-2"/>
        </w:rPr>
        <w:t>of</w:t>
      </w:r>
      <w:r>
        <w:rPr>
          <w:spacing w:val="-13"/>
        </w:rPr>
        <w:t xml:space="preserve"> </w:t>
      </w:r>
      <w:r>
        <w:rPr>
          <w:spacing w:val="-2"/>
        </w:rPr>
        <w:t>glucocorticoids,</w:t>
      </w:r>
      <w:r>
        <w:rPr>
          <w:spacing w:val="-13"/>
        </w:rPr>
        <w:t xml:space="preserve"> </w:t>
      </w:r>
      <w:r w:rsidR="008C0A7B">
        <w:rPr>
          <w:spacing w:val="-2"/>
        </w:rPr>
        <w:t>most</w:t>
      </w:r>
      <w:r>
        <w:rPr>
          <w:spacing w:val="-11"/>
        </w:rPr>
        <w:t xml:space="preserve"> </w:t>
      </w:r>
      <w:r>
        <w:rPr>
          <w:spacing w:val="-4"/>
        </w:rPr>
        <w:t>patients</w:t>
      </w:r>
      <w:r>
        <w:rPr>
          <w:spacing w:val="37"/>
        </w:rPr>
        <w:t xml:space="preserve"> </w:t>
      </w:r>
      <w:r>
        <w:rPr>
          <w:spacing w:val="-4"/>
        </w:rPr>
        <w:t>with</w:t>
      </w:r>
      <w:r>
        <w:rPr>
          <w:spacing w:val="-11"/>
        </w:rPr>
        <w:t xml:space="preserve"> </w:t>
      </w:r>
      <w:r>
        <w:rPr>
          <w:spacing w:val="-4"/>
        </w:rPr>
        <w:t>primary</w:t>
      </w:r>
      <w:r>
        <w:rPr>
          <w:spacing w:val="-11"/>
        </w:rPr>
        <w:t xml:space="preserve"> </w:t>
      </w:r>
      <w:r>
        <w:rPr>
          <w:spacing w:val="-4"/>
        </w:rPr>
        <w:t>adrenal</w:t>
      </w:r>
      <w:r>
        <w:rPr>
          <w:spacing w:val="-11"/>
        </w:rPr>
        <w:t xml:space="preserve"> </w:t>
      </w:r>
      <w:r>
        <w:rPr>
          <w:spacing w:val="-4"/>
        </w:rPr>
        <w:t>insufficiency</w:t>
      </w:r>
      <w:r>
        <w:rPr>
          <w:spacing w:val="-13"/>
        </w:rPr>
        <w:t xml:space="preserve"> </w:t>
      </w:r>
      <w:r>
        <w:rPr>
          <w:spacing w:val="-4"/>
        </w:rPr>
        <w:t>(PAI)</w:t>
      </w:r>
      <w:r>
        <w:rPr>
          <w:spacing w:val="-11"/>
        </w:rPr>
        <w:t xml:space="preserve"> </w:t>
      </w:r>
      <w:r>
        <w:rPr>
          <w:spacing w:val="-4"/>
        </w:rPr>
        <w:t>died</w:t>
      </w:r>
      <w:r>
        <w:rPr>
          <w:spacing w:val="-11"/>
        </w:rPr>
        <w:t xml:space="preserve"> </w:t>
      </w:r>
      <w:r>
        <w:rPr>
          <w:spacing w:val="-4"/>
        </w:rPr>
        <w:t>within</w:t>
      </w:r>
      <w:r>
        <w:rPr>
          <w:spacing w:val="-11"/>
        </w:rPr>
        <w:t xml:space="preserve"> </w:t>
      </w:r>
      <w:r>
        <w:rPr>
          <w:spacing w:val="-4"/>
        </w:rPr>
        <w:t>2</w:t>
      </w:r>
      <w:r>
        <w:rPr>
          <w:spacing w:val="-11"/>
        </w:rPr>
        <w:t xml:space="preserve"> </w:t>
      </w:r>
      <w:r>
        <w:rPr>
          <w:spacing w:val="-4"/>
        </w:rPr>
        <w:t>years</w:t>
      </w:r>
      <w:r>
        <w:rPr>
          <w:spacing w:val="-11"/>
        </w:rPr>
        <w:t xml:space="preserve"> </w:t>
      </w:r>
      <w:r>
        <w:rPr>
          <w:spacing w:val="-4"/>
        </w:rPr>
        <w:t>of</w:t>
      </w:r>
      <w:r>
        <w:rPr>
          <w:spacing w:val="-11"/>
        </w:rPr>
        <w:t xml:space="preserve"> </w:t>
      </w:r>
      <w:r>
        <w:rPr>
          <w:spacing w:val="-4"/>
        </w:rPr>
        <w:t>diagnosis</w:t>
      </w:r>
      <w:r w:rsidR="003022F3">
        <w:rPr>
          <w:spacing w:val="-4"/>
        </w:rPr>
        <w:t xml:space="preserve"> </w:t>
      </w:r>
      <w:r>
        <w:rPr>
          <w:spacing w:val="-4"/>
        </w:rPr>
        <w:t>(1).</w:t>
      </w:r>
    </w:p>
    <w:p w14:paraId="2778E733" w14:textId="19CB9E8D" w:rsidR="0070762C" w:rsidRDefault="00DE528F">
      <w:pPr>
        <w:pStyle w:val="BodyText"/>
        <w:spacing w:before="179" w:line="254" w:lineRule="auto"/>
        <w:ind w:right="349"/>
        <w:jc w:val="both"/>
      </w:pPr>
      <w:r>
        <w:rPr>
          <w:spacing w:val="-4"/>
        </w:rPr>
        <w:t>Autoimmune</w:t>
      </w:r>
      <w:r>
        <w:rPr>
          <w:spacing w:val="-8"/>
        </w:rPr>
        <w:t xml:space="preserve"> </w:t>
      </w:r>
      <w:r>
        <w:rPr>
          <w:spacing w:val="-4"/>
        </w:rPr>
        <w:t>adrenal</w:t>
      </w:r>
      <w:r>
        <w:rPr>
          <w:spacing w:val="-7"/>
        </w:rPr>
        <w:t xml:space="preserve"> </w:t>
      </w:r>
      <w:r>
        <w:rPr>
          <w:spacing w:val="-4"/>
        </w:rPr>
        <w:t>insufficiency</w:t>
      </w:r>
      <w:r>
        <w:rPr>
          <w:spacing w:val="-7"/>
        </w:rPr>
        <w:t xml:space="preserve"> </w:t>
      </w:r>
      <w:r>
        <w:rPr>
          <w:spacing w:val="-4"/>
        </w:rPr>
        <w:t>predominates</w:t>
      </w:r>
      <w:r>
        <w:rPr>
          <w:spacing w:val="-9"/>
        </w:rPr>
        <w:t xml:space="preserve"> </w:t>
      </w:r>
      <w:r>
        <w:rPr>
          <w:spacing w:val="-4"/>
        </w:rPr>
        <w:t>in</w:t>
      </w:r>
      <w:r>
        <w:rPr>
          <w:spacing w:val="-7"/>
        </w:rPr>
        <w:t xml:space="preserve"> </w:t>
      </w:r>
      <w:r>
        <w:rPr>
          <w:spacing w:val="-4"/>
        </w:rPr>
        <w:t>European</w:t>
      </w:r>
      <w:r>
        <w:rPr>
          <w:spacing w:val="-8"/>
        </w:rPr>
        <w:t xml:space="preserve"> </w:t>
      </w:r>
      <w:r>
        <w:rPr>
          <w:spacing w:val="-4"/>
        </w:rPr>
        <w:t>populations</w:t>
      </w:r>
      <w:r w:rsidR="003022F3">
        <w:rPr>
          <w:spacing w:val="-4"/>
        </w:rPr>
        <w:t xml:space="preserve"> </w:t>
      </w:r>
      <w:r>
        <w:rPr>
          <w:spacing w:val="-4"/>
        </w:rPr>
        <w:t>(2)</w:t>
      </w:r>
      <w:r w:rsidR="00CC5A6F">
        <w:rPr>
          <w:spacing w:val="-4"/>
        </w:rPr>
        <w:t>,</w:t>
      </w:r>
      <w:r>
        <w:rPr>
          <w:spacing w:val="-7"/>
        </w:rPr>
        <w:t xml:space="preserve"> </w:t>
      </w:r>
      <w:r>
        <w:rPr>
          <w:spacing w:val="-4"/>
        </w:rPr>
        <w:t>and</w:t>
      </w:r>
      <w:r>
        <w:rPr>
          <w:spacing w:val="-7"/>
        </w:rPr>
        <w:t xml:space="preserve"> </w:t>
      </w:r>
      <w:r w:rsidR="008C0A7B">
        <w:rPr>
          <w:spacing w:val="-7"/>
        </w:rPr>
        <w:t xml:space="preserve">also </w:t>
      </w:r>
      <w:r>
        <w:rPr>
          <w:spacing w:val="-4"/>
        </w:rPr>
        <w:t>in</w:t>
      </w:r>
      <w:r>
        <w:rPr>
          <w:spacing w:val="-7"/>
        </w:rPr>
        <w:t xml:space="preserve"> </w:t>
      </w:r>
      <w:r>
        <w:rPr>
          <w:spacing w:val="-4"/>
        </w:rPr>
        <w:t>South</w:t>
      </w:r>
      <w:r>
        <w:rPr>
          <w:spacing w:val="-8"/>
        </w:rPr>
        <w:t xml:space="preserve"> </w:t>
      </w:r>
      <w:r>
        <w:rPr>
          <w:spacing w:val="-4"/>
        </w:rPr>
        <w:t>Africa</w:t>
      </w:r>
      <w:r>
        <w:rPr>
          <w:spacing w:val="-7"/>
        </w:rPr>
        <w:t xml:space="preserve"> </w:t>
      </w:r>
      <w:r>
        <w:rPr>
          <w:spacing w:val="-4"/>
        </w:rPr>
        <w:t xml:space="preserve">(3), </w:t>
      </w:r>
      <w:r>
        <w:rPr>
          <w:spacing w:val="-2"/>
        </w:rPr>
        <w:t>despite</w:t>
      </w:r>
      <w:r>
        <w:rPr>
          <w:spacing w:val="-10"/>
        </w:rPr>
        <w:t xml:space="preserve"> </w:t>
      </w:r>
      <w:r>
        <w:rPr>
          <w:spacing w:val="-2"/>
        </w:rPr>
        <w:t>the</w:t>
      </w:r>
      <w:r>
        <w:rPr>
          <w:spacing w:val="-10"/>
        </w:rPr>
        <w:t xml:space="preserve"> </w:t>
      </w:r>
      <w:r>
        <w:rPr>
          <w:spacing w:val="-2"/>
        </w:rPr>
        <w:t>high</w:t>
      </w:r>
      <w:r>
        <w:rPr>
          <w:spacing w:val="-10"/>
        </w:rPr>
        <w:t xml:space="preserve"> </w:t>
      </w:r>
      <w:r>
        <w:rPr>
          <w:spacing w:val="-2"/>
        </w:rPr>
        <w:t>background</w:t>
      </w:r>
      <w:r>
        <w:rPr>
          <w:spacing w:val="-10"/>
        </w:rPr>
        <w:t xml:space="preserve"> </w:t>
      </w:r>
      <w:r>
        <w:rPr>
          <w:spacing w:val="-2"/>
        </w:rPr>
        <w:t>prevalence</w:t>
      </w:r>
      <w:r>
        <w:rPr>
          <w:spacing w:val="-10"/>
        </w:rPr>
        <w:t xml:space="preserve"> </w:t>
      </w:r>
      <w:r>
        <w:rPr>
          <w:spacing w:val="-2"/>
        </w:rPr>
        <w:t>of</w:t>
      </w:r>
      <w:r>
        <w:rPr>
          <w:spacing w:val="-10"/>
        </w:rPr>
        <w:t xml:space="preserve"> </w:t>
      </w:r>
      <w:r>
        <w:rPr>
          <w:spacing w:val="-2"/>
        </w:rPr>
        <w:t>tuberculosis</w:t>
      </w:r>
      <w:r>
        <w:rPr>
          <w:spacing w:val="-10"/>
        </w:rPr>
        <w:t xml:space="preserve"> </w:t>
      </w:r>
      <w:r>
        <w:rPr>
          <w:spacing w:val="-2"/>
        </w:rPr>
        <w:t>(TB)</w:t>
      </w:r>
      <w:r>
        <w:rPr>
          <w:spacing w:val="-10"/>
        </w:rPr>
        <w:t xml:space="preserve"> </w:t>
      </w:r>
      <w:r>
        <w:rPr>
          <w:w w:val="90"/>
        </w:rPr>
        <w:t>(4). Our recent survey suggests that TB</w:t>
      </w:r>
      <w:r>
        <w:rPr>
          <w:spacing w:val="-2"/>
          <w:w w:val="90"/>
        </w:rPr>
        <w:t xml:space="preserve"> </w:t>
      </w:r>
      <w:r>
        <w:rPr>
          <w:w w:val="90"/>
        </w:rPr>
        <w:t xml:space="preserve">(34%) and Acquired Immune Deficiency Syndrome (AIDS) </w:t>
      </w:r>
      <w:r>
        <w:rPr>
          <w:spacing w:val="-2"/>
        </w:rPr>
        <w:t>(29.8%)</w:t>
      </w:r>
      <w:r>
        <w:rPr>
          <w:spacing w:val="-10"/>
        </w:rPr>
        <w:t xml:space="preserve"> </w:t>
      </w:r>
      <w:r>
        <w:rPr>
          <w:spacing w:val="-2"/>
        </w:rPr>
        <w:t>predispose</w:t>
      </w:r>
      <w:r>
        <w:rPr>
          <w:spacing w:val="-10"/>
        </w:rPr>
        <w:t xml:space="preserve"> </w:t>
      </w:r>
      <w:r>
        <w:rPr>
          <w:spacing w:val="-2"/>
        </w:rPr>
        <w:t>to</w:t>
      </w:r>
      <w:r>
        <w:rPr>
          <w:spacing w:val="-10"/>
        </w:rPr>
        <w:t xml:space="preserve"> </w:t>
      </w:r>
      <w:r>
        <w:rPr>
          <w:spacing w:val="-2"/>
        </w:rPr>
        <w:t>the</w:t>
      </w:r>
      <w:r>
        <w:rPr>
          <w:spacing w:val="-10"/>
        </w:rPr>
        <w:t xml:space="preserve"> </w:t>
      </w:r>
      <w:r>
        <w:rPr>
          <w:spacing w:val="-2"/>
        </w:rPr>
        <w:t>development</w:t>
      </w:r>
      <w:r>
        <w:rPr>
          <w:spacing w:val="-10"/>
        </w:rPr>
        <w:t xml:space="preserve"> </w:t>
      </w:r>
      <w:r>
        <w:rPr>
          <w:spacing w:val="-2"/>
        </w:rPr>
        <w:t>of</w:t>
      </w:r>
      <w:r>
        <w:rPr>
          <w:spacing w:val="-10"/>
        </w:rPr>
        <w:t xml:space="preserve"> </w:t>
      </w:r>
      <w:r>
        <w:rPr>
          <w:spacing w:val="-2"/>
        </w:rPr>
        <w:t>PAI</w:t>
      </w:r>
      <w:r>
        <w:rPr>
          <w:spacing w:val="-9"/>
        </w:rPr>
        <w:t xml:space="preserve"> </w:t>
      </w:r>
      <w:r>
        <w:rPr>
          <w:spacing w:val="-2"/>
        </w:rPr>
        <w:t>(5).</w:t>
      </w:r>
    </w:p>
    <w:p w14:paraId="2778E734" w14:textId="2C360C43" w:rsidR="0070762C" w:rsidRDefault="00DE528F">
      <w:pPr>
        <w:pStyle w:val="BodyText"/>
        <w:spacing w:before="185" w:line="254" w:lineRule="auto"/>
        <w:ind w:right="346"/>
        <w:jc w:val="both"/>
      </w:pPr>
      <w:r>
        <w:rPr>
          <w:w w:val="90"/>
        </w:rPr>
        <w:t>The background prevalence of Human Immunodeficiency Virus (HIV) in sub-Saharan Africa is 9%</w:t>
      </w:r>
      <w:r w:rsidR="00377EE6">
        <w:rPr>
          <w:w w:val="90"/>
        </w:rPr>
        <w:t xml:space="preserve"> </w:t>
      </w:r>
      <w:r>
        <w:rPr>
          <w:w w:val="90"/>
        </w:rPr>
        <w:t>(</w:t>
      </w:r>
      <w:proofErr w:type="gramStart"/>
      <w:r>
        <w:rPr>
          <w:w w:val="90"/>
        </w:rPr>
        <w:t>6)(</w:t>
      </w:r>
      <w:proofErr w:type="gramEnd"/>
      <w:r>
        <w:rPr>
          <w:w w:val="90"/>
        </w:rPr>
        <w:t xml:space="preserve">(7). </w:t>
      </w:r>
      <w:r>
        <w:rPr>
          <w:spacing w:val="-2"/>
        </w:rPr>
        <w:t>The</w:t>
      </w:r>
      <w:r>
        <w:rPr>
          <w:spacing w:val="-14"/>
        </w:rPr>
        <w:t xml:space="preserve"> </w:t>
      </w:r>
      <w:r>
        <w:rPr>
          <w:spacing w:val="-2"/>
        </w:rPr>
        <w:t>mortality</w:t>
      </w:r>
      <w:r>
        <w:rPr>
          <w:spacing w:val="-13"/>
        </w:rPr>
        <w:t xml:space="preserve"> </w:t>
      </w:r>
      <w:r>
        <w:rPr>
          <w:spacing w:val="-2"/>
        </w:rPr>
        <w:t>in</w:t>
      </w:r>
      <w:r>
        <w:rPr>
          <w:spacing w:val="-13"/>
        </w:rPr>
        <w:t xml:space="preserve"> </w:t>
      </w:r>
      <w:r>
        <w:rPr>
          <w:spacing w:val="-2"/>
        </w:rPr>
        <w:t>HIV</w:t>
      </w:r>
      <w:r>
        <w:rPr>
          <w:spacing w:val="-14"/>
        </w:rPr>
        <w:t xml:space="preserve"> </w:t>
      </w:r>
      <w:r>
        <w:rPr>
          <w:spacing w:val="-2"/>
        </w:rPr>
        <w:t>positive</w:t>
      </w:r>
      <w:r>
        <w:rPr>
          <w:spacing w:val="-13"/>
        </w:rPr>
        <w:t xml:space="preserve"> </w:t>
      </w:r>
      <w:r>
        <w:rPr>
          <w:spacing w:val="-2"/>
        </w:rPr>
        <w:t>patients</w:t>
      </w:r>
      <w:r>
        <w:rPr>
          <w:spacing w:val="-13"/>
        </w:rPr>
        <w:t xml:space="preserve"> </w:t>
      </w:r>
      <w:r>
        <w:rPr>
          <w:spacing w:val="-2"/>
        </w:rPr>
        <w:t>is</w:t>
      </w:r>
      <w:r>
        <w:rPr>
          <w:spacing w:val="-13"/>
        </w:rPr>
        <w:t xml:space="preserve"> </w:t>
      </w:r>
      <w:r>
        <w:rPr>
          <w:spacing w:val="-2"/>
        </w:rPr>
        <w:t>higher</w:t>
      </w:r>
      <w:r>
        <w:rPr>
          <w:spacing w:val="-14"/>
        </w:rPr>
        <w:t xml:space="preserve"> </w:t>
      </w:r>
      <w:r>
        <w:rPr>
          <w:spacing w:val="-2"/>
        </w:rPr>
        <w:t>in</w:t>
      </w:r>
      <w:r>
        <w:rPr>
          <w:spacing w:val="-13"/>
        </w:rPr>
        <w:t xml:space="preserve"> </w:t>
      </w:r>
      <w:r>
        <w:rPr>
          <w:spacing w:val="-2"/>
        </w:rPr>
        <w:t>resource</w:t>
      </w:r>
      <w:r>
        <w:rPr>
          <w:spacing w:val="-13"/>
        </w:rPr>
        <w:t xml:space="preserve"> </w:t>
      </w:r>
      <w:r>
        <w:rPr>
          <w:spacing w:val="-2"/>
        </w:rPr>
        <w:t>limited</w:t>
      </w:r>
      <w:r>
        <w:rPr>
          <w:spacing w:val="-14"/>
        </w:rPr>
        <w:t xml:space="preserve"> </w:t>
      </w:r>
      <w:r>
        <w:rPr>
          <w:spacing w:val="-2"/>
        </w:rPr>
        <w:t>settings</w:t>
      </w:r>
      <w:r>
        <w:rPr>
          <w:spacing w:val="-13"/>
        </w:rPr>
        <w:t xml:space="preserve"> </w:t>
      </w:r>
      <w:r>
        <w:rPr>
          <w:spacing w:val="-2"/>
        </w:rPr>
        <w:t>for</w:t>
      </w:r>
      <w:r>
        <w:rPr>
          <w:spacing w:val="-13"/>
        </w:rPr>
        <w:t xml:space="preserve"> </w:t>
      </w:r>
      <w:r>
        <w:rPr>
          <w:spacing w:val="-2"/>
        </w:rPr>
        <w:t>example,</w:t>
      </w:r>
      <w:r>
        <w:rPr>
          <w:spacing w:val="-13"/>
        </w:rPr>
        <w:t xml:space="preserve"> </w:t>
      </w:r>
      <w:r>
        <w:rPr>
          <w:spacing w:val="-2"/>
        </w:rPr>
        <w:t xml:space="preserve">sub-Saharan </w:t>
      </w:r>
      <w:r>
        <w:rPr>
          <w:spacing w:val="-8"/>
        </w:rPr>
        <w:t>Africa,</w:t>
      </w:r>
      <w:r>
        <w:rPr>
          <w:spacing w:val="-5"/>
        </w:rPr>
        <w:t xml:space="preserve"> </w:t>
      </w:r>
      <w:r>
        <w:rPr>
          <w:spacing w:val="-8"/>
        </w:rPr>
        <w:t>(8)</w:t>
      </w:r>
      <w:r>
        <w:rPr>
          <w:spacing w:val="-5"/>
        </w:rPr>
        <w:t xml:space="preserve"> </w:t>
      </w:r>
      <w:r>
        <w:rPr>
          <w:spacing w:val="-8"/>
        </w:rPr>
        <w:t>due</w:t>
      </w:r>
      <w:r>
        <w:rPr>
          <w:spacing w:val="-5"/>
        </w:rPr>
        <w:t xml:space="preserve"> </w:t>
      </w:r>
      <w:r>
        <w:rPr>
          <w:spacing w:val="-8"/>
        </w:rPr>
        <w:t>to</w:t>
      </w:r>
      <w:r>
        <w:rPr>
          <w:spacing w:val="-4"/>
        </w:rPr>
        <w:t xml:space="preserve"> </w:t>
      </w:r>
      <w:r>
        <w:rPr>
          <w:spacing w:val="-8"/>
        </w:rPr>
        <w:t>late</w:t>
      </w:r>
      <w:r>
        <w:rPr>
          <w:spacing w:val="-4"/>
        </w:rPr>
        <w:t xml:space="preserve"> </w:t>
      </w:r>
      <w:r>
        <w:rPr>
          <w:spacing w:val="-8"/>
        </w:rPr>
        <w:t>presentation</w:t>
      </w:r>
      <w:r>
        <w:rPr>
          <w:spacing w:val="-5"/>
        </w:rPr>
        <w:t xml:space="preserve"> </w:t>
      </w:r>
      <w:r>
        <w:rPr>
          <w:spacing w:val="-8"/>
        </w:rPr>
        <w:t>and</w:t>
      </w:r>
      <w:r>
        <w:rPr>
          <w:spacing w:val="-5"/>
        </w:rPr>
        <w:t xml:space="preserve"> </w:t>
      </w:r>
      <w:r>
        <w:rPr>
          <w:spacing w:val="-8"/>
        </w:rPr>
        <w:t>inadequate</w:t>
      </w:r>
      <w:r>
        <w:rPr>
          <w:spacing w:val="-5"/>
        </w:rPr>
        <w:t xml:space="preserve"> </w:t>
      </w:r>
      <w:r>
        <w:rPr>
          <w:spacing w:val="-8"/>
        </w:rPr>
        <w:t>health</w:t>
      </w:r>
      <w:r>
        <w:rPr>
          <w:spacing w:val="-5"/>
        </w:rPr>
        <w:t xml:space="preserve"> </w:t>
      </w:r>
      <w:r>
        <w:rPr>
          <w:spacing w:val="-8"/>
        </w:rPr>
        <w:t>resources.</w:t>
      </w:r>
      <w:r>
        <w:rPr>
          <w:spacing w:val="-5"/>
        </w:rPr>
        <w:t xml:space="preserve"> </w:t>
      </w:r>
      <w:r>
        <w:rPr>
          <w:spacing w:val="-8"/>
        </w:rPr>
        <w:t>Patients</w:t>
      </w:r>
      <w:r>
        <w:rPr>
          <w:spacing w:val="-5"/>
        </w:rPr>
        <w:t xml:space="preserve"> </w:t>
      </w:r>
      <w:r>
        <w:rPr>
          <w:spacing w:val="-8"/>
        </w:rPr>
        <w:t>with</w:t>
      </w:r>
      <w:r>
        <w:rPr>
          <w:spacing w:val="-5"/>
        </w:rPr>
        <w:t xml:space="preserve"> </w:t>
      </w:r>
      <w:r>
        <w:rPr>
          <w:spacing w:val="-8"/>
        </w:rPr>
        <w:t>HIV</w:t>
      </w:r>
      <w:r>
        <w:rPr>
          <w:spacing w:val="-5"/>
        </w:rPr>
        <w:t xml:space="preserve"> </w:t>
      </w:r>
      <w:r>
        <w:rPr>
          <w:spacing w:val="-8"/>
        </w:rPr>
        <w:t>may</w:t>
      </w:r>
      <w:r>
        <w:rPr>
          <w:spacing w:val="-4"/>
        </w:rPr>
        <w:t xml:space="preserve"> </w:t>
      </w:r>
      <w:r>
        <w:rPr>
          <w:spacing w:val="-8"/>
        </w:rPr>
        <w:t>develop</w:t>
      </w:r>
      <w:r>
        <w:rPr>
          <w:spacing w:val="-4"/>
        </w:rPr>
        <w:t xml:space="preserve"> </w:t>
      </w:r>
      <w:r>
        <w:rPr>
          <w:spacing w:val="-8"/>
        </w:rPr>
        <w:t>PAI due</w:t>
      </w:r>
      <w:r>
        <w:t xml:space="preserve"> </w:t>
      </w:r>
      <w:r>
        <w:rPr>
          <w:spacing w:val="-8"/>
        </w:rPr>
        <w:t>to</w:t>
      </w:r>
      <w:r>
        <w:t xml:space="preserve"> </w:t>
      </w:r>
      <w:r>
        <w:rPr>
          <w:i/>
          <w:spacing w:val="-8"/>
        </w:rPr>
        <w:t>inter</w:t>
      </w:r>
      <w:r>
        <w:rPr>
          <w:i/>
        </w:rPr>
        <w:t xml:space="preserve"> </w:t>
      </w:r>
      <w:r>
        <w:rPr>
          <w:i/>
          <w:spacing w:val="-8"/>
        </w:rPr>
        <w:t>alia</w:t>
      </w:r>
      <w:r>
        <w:rPr>
          <w:i/>
        </w:rPr>
        <w:t xml:space="preserve"> </w:t>
      </w:r>
      <w:r>
        <w:rPr>
          <w:spacing w:val="-8"/>
        </w:rPr>
        <w:t>TB,</w:t>
      </w:r>
      <w:r>
        <w:t xml:space="preserve"> </w:t>
      </w:r>
      <w:r>
        <w:rPr>
          <w:i/>
          <w:spacing w:val="-8"/>
        </w:rPr>
        <w:t>Mycobacterium</w:t>
      </w:r>
      <w:r>
        <w:rPr>
          <w:i/>
        </w:rPr>
        <w:t xml:space="preserve"> </w:t>
      </w:r>
      <w:r>
        <w:rPr>
          <w:i/>
          <w:spacing w:val="-8"/>
        </w:rPr>
        <w:t>avium</w:t>
      </w:r>
      <w:r>
        <w:rPr>
          <w:i/>
        </w:rPr>
        <w:t xml:space="preserve"> </w:t>
      </w:r>
      <w:proofErr w:type="spellStart"/>
      <w:r>
        <w:rPr>
          <w:i/>
          <w:spacing w:val="-8"/>
        </w:rPr>
        <w:t>Intracellulare</w:t>
      </w:r>
      <w:proofErr w:type="spellEnd"/>
      <w:r>
        <w:rPr>
          <w:i/>
        </w:rPr>
        <w:t xml:space="preserve"> </w:t>
      </w:r>
      <w:r>
        <w:rPr>
          <w:spacing w:val="-8"/>
        </w:rPr>
        <w:t>(MAI),</w:t>
      </w:r>
      <w:r>
        <w:t xml:space="preserve"> </w:t>
      </w:r>
      <w:r>
        <w:rPr>
          <w:spacing w:val="-8"/>
        </w:rPr>
        <w:t>cytomegalovirus</w:t>
      </w:r>
      <w:r>
        <w:t xml:space="preserve"> </w:t>
      </w:r>
      <w:r>
        <w:rPr>
          <w:spacing w:val="-8"/>
        </w:rPr>
        <w:t>(CMV),</w:t>
      </w:r>
      <w:r>
        <w:t xml:space="preserve"> </w:t>
      </w:r>
      <w:r>
        <w:rPr>
          <w:spacing w:val="-8"/>
        </w:rPr>
        <w:t xml:space="preserve">toxoplasmosis, </w:t>
      </w:r>
      <w:r>
        <w:rPr>
          <w:i/>
          <w:w w:val="90"/>
        </w:rPr>
        <w:t>Pneumocystis carinii</w:t>
      </w:r>
      <w:r>
        <w:rPr>
          <w:w w:val="90"/>
        </w:rPr>
        <w:t>, histoplasmosis and malignancies for example, non-Hodgkin’s lymphoma and Kaposi sarcoma</w:t>
      </w:r>
      <w:r>
        <w:rPr>
          <w:spacing w:val="-10"/>
          <w:w w:val="90"/>
        </w:rPr>
        <w:t xml:space="preserve"> </w:t>
      </w:r>
      <w:r>
        <w:rPr>
          <w:w w:val="90"/>
        </w:rPr>
        <w:t>(KS).</w:t>
      </w:r>
      <w:r>
        <w:rPr>
          <w:spacing w:val="-9"/>
          <w:w w:val="90"/>
        </w:rPr>
        <w:t xml:space="preserve"> </w:t>
      </w:r>
      <w:r>
        <w:rPr>
          <w:w w:val="90"/>
        </w:rPr>
        <w:t>Additionally,</w:t>
      </w:r>
      <w:r>
        <w:rPr>
          <w:spacing w:val="-9"/>
          <w:w w:val="90"/>
        </w:rPr>
        <w:t xml:space="preserve"> </w:t>
      </w:r>
      <w:r>
        <w:rPr>
          <w:w w:val="90"/>
        </w:rPr>
        <w:t>fungal</w:t>
      </w:r>
      <w:r>
        <w:rPr>
          <w:spacing w:val="-9"/>
          <w:w w:val="90"/>
        </w:rPr>
        <w:t xml:space="preserve"> </w:t>
      </w:r>
      <w:r>
        <w:rPr>
          <w:w w:val="90"/>
        </w:rPr>
        <w:t>infections</w:t>
      </w:r>
      <w:r>
        <w:rPr>
          <w:spacing w:val="-9"/>
          <w:w w:val="90"/>
        </w:rPr>
        <w:t xml:space="preserve"> </w:t>
      </w:r>
      <w:r>
        <w:rPr>
          <w:w w:val="90"/>
        </w:rPr>
        <w:t>including</w:t>
      </w:r>
      <w:r>
        <w:rPr>
          <w:spacing w:val="-10"/>
          <w:w w:val="90"/>
        </w:rPr>
        <w:t xml:space="preserve"> </w:t>
      </w:r>
      <w:r>
        <w:rPr>
          <w:w w:val="90"/>
        </w:rPr>
        <w:t>cryptococcus,</w:t>
      </w:r>
      <w:r>
        <w:rPr>
          <w:spacing w:val="-9"/>
          <w:w w:val="90"/>
        </w:rPr>
        <w:t xml:space="preserve"> </w:t>
      </w:r>
      <w:r>
        <w:rPr>
          <w:w w:val="90"/>
        </w:rPr>
        <w:t>blastomycosis,</w:t>
      </w:r>
      <w:r>
        <w:rPr>
          <w:spacing w:val="-9"/>
          <w:w w:val="90"/>
        </w:rPr>
        <w:t xml:space="preserve"> </w:t>
      </w:r>
      <w:r>
        <w:rPr>
          <w:w w:val="90"/>
        </w:rPr>
        <w:t>and</w:t>
      </w:r>
      <w:r>
        <w:rPr>
          <w:spacing w:val="-9"/>
          <w:w w:val="90"/>
        </w:rPr>
        <w:t xml:space="preserve"> </w:t>
      </w:r>
      <w:r>
        <w:rPr>
          <w:w w:val="90"/>
        </w:rPr>
        <w:t>histoplasmosis</w:t>
      </w:r>
      <w:r>
        <w:rPr>
          <w:spacing w:val="-9"/>
          <w:w w:val="90"/>
        </w:rPr>
        <w:t xml:space="preserve"> </w:t>
      </w:r>
      <w:r>
        <w:rPr>
          <w:w w:val="90"/>
        </w:rPr>
        <w:t xml:space="preserve">and </w:t>
      </w:r>
      <w:r>
        <w:t>medications</w:t>
      </w:r>
      <w:r>
        <w:rPr>
          <w:spacing w:val="-7"/>
        </w:rPr>
        <w:t xml:space="preserve"> </w:t>
      </w:r>
      <w:r>
        <w:t>for</w:t>
      </w:r>
      <w:r>
        <w:rPr>
          <w:spacing w:val="-7"/>
        </w:rPr>
        <w:t xml:space="preserve"> </w:t>
      </w:r>
      <w:r>
        <w:t>example,</w:t>
      </w:r>
      <w:r>
        <w:rPr>
          <w:spacing w:val="-7"/>
        </w:rPr>
        <w:t xml:space="preserve"> </w:t>
      </w:r>
      <w:r>
        <w:t>ketoconazole</w:t>
      </w:r>
      <w:r>
        <w:rPr>
          <w:spacing w:val="-7"/>
        </w:rPr>
        <w:t xml:space="preserve"> </w:t>
      </w:r>
      <w:r>
        <w:t>and</w:t>
      </w:r>
      <w:r>
        <w:rPr>
          <w:spacing w:val="-7"/>
        </w:rPr>
        <w:t xml:space="preserve"> </w:t>
      </w:r>
      <w:r>
        <w:t>mitotane</w:t>
      </w:r>
      <w:r>
        <w:rPr>
          <w:spacing w:val="-7"/>
        </w:rPr>
        <w:t xml:space="preserve"> </w:t>
      </w:r>
      <w:r>
        <w:t>may</w:t>
      </w:r>
      <w:r>
        <w:rPr>
          <w:spacing w:val="-7"/>
        </w:rPr>
        <w:t xml:space="preserve"> </w:t>
      </w:r>
      <w:r>
        <w:t>precipitate</w:t>
      </w:r>
      <w:r>
        <w:rPr>
          <w:spacing w:val="-7"/>
        </w:rPr>
        <w:t xml:space="preserve"> </w:t>
      </w:r>
      <w:r>
        <w:t>PAI</w:t>
      </w:r>
      <w:r>
        <w:rPr>
          <w:spacing w:val="-6"/>
        </w:rPr>
        <w:t xml:space="preserve"> </w:t>
      </w:r>
      <w:r>
        <w:t>(9)</w:t>
      </w:r>
      <w:r w:rsidR="00CC5A6F">
        <w:t>.</w:t>
      </w:r>
      <w:r>
        <w:rPr>
          <w:spacing w:val="-7"/>
        </w:rPr>
        <w:t xml:space="preserve"> </w:t>
      </w:r>
      <w:r>
        <w:t>Secondary</w:t>
      </w:r>
      <w:r>
        <w:rPr>
          <w:spacing w:val="-7"/>
        </w:rPr>
        <w:t xml:space="preserve"> </w:t>
      </w:r>
      <w:r>
        <w:t xml:space="preserve">adrenal </w:t>
      </w:r>
      <w:r>
        <w:rPr>
          <w:w w:val="90"/>
        </w:rPr>
        <w:t xml:space="preserve">insufficiency (SAI) may also be caused by </w:t>
      </w:r>
      <w:r>
        <w:rPr>
          <w:i/>
          <w:w w:val="90"/>
        </w:rPr>
        <w:t xml:space="preserve">inter alia </w:t>
      </w:r>
      <w:r>
        <w:rPr>
          <w:w w:val="90"/>
        </w:rPr>
        <w:t>TB, toxoplasmosis and CMV in HIV infection</w:t>
      </w:r>
      <w:r w:rsidR="009D2052">
        <w:rPr>
          <w:w w:val="90"/>
        </w:rPr>
        <w:t xml:space="preserve"> </w:t>
      </w:r>
      <w:r>
        <w:rPr>
          <w:w w:val="90"/>
        </w:rPr>
        <w:t>(10-12).</w:t>
      </w:r>
    </w:p>
    <w:p w14:paraId="2778E735" w14:textId="7A5CB5E5" w:rsidR="0070762C" w:rsidRDefault="00DE528F">
      <w:pPr>
        <w:pStyle w:val="BodyText"/>
        <w:spacing w:before="174" w:line="254" w:lineRule="auto"/>
        <w:ind w:right="348"/>
        <w:jc w:val="both"/>
      </w:pPr>
      <w:r>
        <w:rPr>
          <w:spacing w:val="-4"/>
        </w:rPr>
        <w:t>There</w:t>
      </w:r>
      <w:r>
        <w:rPr>
          <w:spacing w:val="-11"/>
        </w:rPr>
        <w:t xml:space="preserve"> </w:t>
      </w:r>
      <w:r>
        <w:rPr>
          <w:spacing w:val="-4"/>
        </w:rPr>
        <w:t>are</w:t>
      </w:r>
      <w:r>
        <w:rPr>
          <w:spacing w:val="-10"/>
        </w:rPr>
        <w:t xml:space="preserve"> </w:t>
      </w:r>
      <w:r>
        <w:rPr>
          <w:spacing w:val="-4"/>
        </w:rPr>
        <w:t>varied</w:t>
      </w:r>
      <w:r>
        <w:rPr>
          <w:spacing w:val="-10"/>
        </w:rPr>
        <w:t xml:space="preserve"> </w:t>
      </w:r>
      <w:r>
        <w:rPr>
          <w:spacing w:val="-4"/>
        </w:rPr>
        <w:t>results</w:t>
      </w:r>
      <w:r>
        <w:rPr>
          <w:spacing w:val="-10"/>
        </w:rPr>
        <w:t xml:space="preserve"> </w:t>
      </w:r>
      <w:r w:rsidR="008C0A7B">
        <w:rPr>
          <w:spacing w:val="-4"/>
        </w:rPr>
        <w:t xml:space="preserve">describing </w:t>
      </w:r>
      <w:r>
        <w:rPr>
          <w:spacing w:val="-4"/>
        </w:rPr>
        <w:t>the</w:t>
      </w:r>
      <w:r>
        <w:rPr>
          <w:spacing w:val="-10"/>
        </w:rPr>
        <w:t xml:space="preserve"> </w:t>
      </w:r>
      <w:r>
        <w:rPr>
          <w:spacing w:val="-4"/>
        </w:rPr>
        <w:t>incidence</w:t>
      </w:r>
      <w:r>
        <w:rPr>
          <w:spacing w:val="-12"/>
        </w:rPr>
        <w:t xml:space="preserve"> </w:t>
      </w:r>
      <w:r>
        <w:rPr>
          <w:spacing w:val="-4"/>
        </w:rPr>
        <w:t>of</w:t>
      </w:r>
      <w:r>
        <w:rPr>
          <w:spacing w:val="-9"/>
        </w:rPr>
        <w:t xml:space="preserve"> </w:t>
      </w:r>
      <w:r>
        <w:rPr>
          <w:spacing w:val="-4"/>
        </w:rPr>
        <w:t>hypoadrenalism</w:t>
      </w:r>
      <w:r>
        <w:rPr>
          <w:spacing w:val="-12"/>
        </w:rPr>
        <w:t xml:space="preserve"> </w:t>
      </w:r>
      <w:r>
        <w:rPr>
          <w:spacing w:val="-4"/>
        </w:rPr>
        <w:t>in</w:t>
      </w:r>
      <w:r>
        <w:rPr>
          <w:spacing w:val="-9"/>
        </w:rPr>
        <w:t xml:space="preserve"> </w:t>
      </w:r>
      <w:r>
        <w:rPr>
          <w:spacing w:val="-4"/>
        </w:rPr>
        <w:t>patients</w:t>
      </w:r>
      <w:r>
        <w:rPr>
          <w:spacing w:val="-11"/>
        </w:rPr>
        <w:t xml:space="preserve"> </w:t>
      </w:r>
      <w:r>
        <w:rPr>
          <w:spacing w:val="-4"/>
        </w:rPr>
        <w:t>with</w:t>
      </w:r>
      <w:r>
        <w:rPr>
          <w:spacing w:val="-10"/>
        </w:rPr>
        <w:t xml:space="preserve"> </w:t>
      </w:r>
      <w:r>
        <w:rPr>
          <w:spacing w:val="-4"/>
        </w:rPr>
        <w:t>HIV.</w:t>
      </w:r>
      <w:r>
        <w:rPr>
          <w:spacing w:val="40"/>
        </w:rPr>
        <w:t xml:space="preserve"> </w:t>
      </w:r>
      <w:r>
        <w:rPr>
          <w:spacing w:val="-4"/>
        </w:rPr>
        <w:t>In</w:t>
      </w:r>
      <w:r>
        <w:rPr>
          <w:spacing w:val="-10"/>
        </w:rPr>
        <w:t xml:space="preserve"> </w:t>
      </w:r>
      <w:r>
        <w:rPr>
          <w:spacing w:val="-4"/>
        </w:rPr>
        <w:t>a</w:t>
      </w:r>
      <w:r>
        <w:rPr>
          <w:spacing w:val="-10"/>
        </w:rPr>
        <w:t xml:space="preserve"> </w:t>
      </w:r>
      <w:r>
        <w:rPr>
          <w:spacing w:val="-4"/>
        </w:rPr>
        <w:t>study</w:t>
      </w:r>
      <w:r>
        <w:rPr>
          <w:spacing w:val="-11"/>
        </w:rPr>
        <w:t xml:space="preserve"> </w:t>
      </w:r>
      <w:r>
        <w:rPr>
          <w:spacing w:val="-4"/>
        </w:rPr>
        <w:t xml:space="preserve">in </w:t>
      </w:r>
      <w:r>
        <w:rPr>
          <w:w w:val="90"/>
        </w:rPr>
        <w:t>Pakistan of 64 HIV infected, predominantly male patients (84.9%), A</w:t>
      </w:r>
      <w:r w:rsidR="00BD3636">
        <w:rPr>
          <w:w w:val="90"/>
        </w:rPr>
        <w:t xml:space="preserve">freen </w:t>
      </w:r>
      <w:r w:rsidR="00BD3636" w:rsidRPr="007C7B80">
        <w:rPr>
          <w:i/>
          <w:iCs/>
          <w:w w:val="90"/>
        </w:rPr>
        <w:t>et al</w:t>
      </w:r>
      <w:r w:rsidR="008C0A7B">
        <w:rPr>
          <w:w w:val="90"/>
        </w:rPr>
        <w:t>,</w:t>
      </w:r>
      <w:r>
        <w:rPr>
          <w:w w:val="90"/>
        </w:rPr>
        <w:t xml:space="preserve"> reported</w:t>
      </w:r>
      <w:r w:rsidR="00BB5686">
        <w:rPr>
          <w:w w:val="90"/>
        </w:rPr>
        <w:t xml:space="preserve"> the AI incidence</w:t>
      </w:r>
      <w:r>
        <w:rPr>
          <w:w w:val="90"/>
        </w:rPr>
        <w:t xml:space="preserve"> </w:t>
      </w:r>
      <w:r w:rsidR="00605E9E">
        <w:rPr>
          <w:w w:val="90"/>
        </w:rPr>
        <w:t>of</w:t>
      </w:r>
      <w:r>
        <w:rPr>
          <w:w w:val="90"/>
        </w:rPr>
        <w:t xml:space="preserve"> 9 (14.0%), using the </w:t>
      </w:r>
      <w:r>
        <w:rPr>
          <w:spacing w:val="-6"/>
        </w:rPr>
        <w:t xml:space="preserve">250 microgram intravenous </w:t>
      </w:r>
      <w:proofErr w:type="spellStart"/>
      <w:r>
        <w:rPr>
          <w:spacing w:val="-6"/>
        </w:rPr>
        <w:t>tetracosactide</w:t>
      </w:r>
      <w:proofErr w:type="spellEnd"/>
      <w:r>
        <w:rPr>
          <w:spacing w:val="-6"/>
        </w:rPr>
        <w:t xml:space="preserve"> test and a 60</w:t>
      </w:r>
      <w:r w:rsidR="008C0A7B">
        <w:rPr>
          <w:spacing w:val="-6"/>
        </w:rPr>
        <w:t xml:space="preserve"> </w:t>
      </w:r>
      <w:r>
        <w:rPr>
          <w:spacing w:val="-6"/>
        </w:rPr>
        <w:t xml:space="preserve">minute cortisol concentration of less than 18 </w:t>
      </w:r>
      <w:r>
        <w:rPr>
          <w:w w:val="90"/>
        </w:rPr>
        <w:t>microgram/</w:t>
      </w:r>
      <w:r w:rsidR="008C0A7B">
        <w:rPr>
          <w:w w:val="90"/>
        </w:rPr>
        <w:t xml:space="preserve">dL </w:t>
      </w:r>
      <w:r>
        <w:rPr>
          <w:w w:val="90"/>
        </w:rPr>
        <w:t>(500 nmol/L)</w:t>
      </w:r>
      <w:r w:rsidR="00B02D87">
        <w:rPr>
          <w:w w:val="90"/>
        </w:rPr>
        <w:t xml:space="preserve"> </w:t>
      </w:r>
      <w:r>
        <w:rPr>
          <w:w w:val="90"/>
        </w:rPr>
        <w:t>(13)</w:t>
      </w:r>
      <w:r w:rsidR="00BE299F">
        <w:rPr>
          <w:w w:val="90"/>
        </w:rPr>
        <w:t>,</w:t>
      </w:r>
      <w:r w:rsidR="00E2242B">
        <w:rPr>
          <w:w w:val="90"/>
        </w:rPr>
        <w:t xml:space="preserve"> </w:t>
      </w:r>
      <w:r>
        <w:rPr>
          <w:w w:val="90"/>
        </w:rPr>
        <w:t xml:space="preserve"> whereas in a Nigerian study of 43 newly diagnosed HIV positive patients who</w:t>
      </w:r>
      <w:r>
        <w:rPr>
          <w:spacing w:val="40"/>
        </w:rPr>
        <w:t xml:space="preserve"> </w:t>
      </w:r>
      <w:r>
        <w:rPr>
          <w:w w:val="90"/>
        </w:rPr>
        <w:t xml:space="preserve">were antiretroviral treatment naïve, the AI incidence was 34.8%, using a 1 microgram </w:t>
      </w:r>
      <w:proofErr w:type="spellStart"/>
      <w:r>
        <w:rPr>
          <w:w w:val="90"/>
        </w:rPr>
        <w:t>tetracosactide</w:t>
      </w:r>
      <w:proofErr w:type="spellEnd"/>
      <w:r>
        <w:rPr>
          <w:w w:val="90"/>
        </w:rPr>
        <w:t xml:space="preserve"> </w:t>
      </w:r>
      <w:r>
        <w:t>test</w:t>
      </w:r>
      <w:r>
        <w:rPr>
          <w:spacing w:val="-16"/>
        </w:rPr>
        <w:t xml:space="preserve"> </w:t>
      </w:r>
      <w:r>
        <w:t>(14)</w:t>
      </w:r>
      <w:r>
        <w:rPr>
          <w:spacing w:val="-21"/>
        </w:rPr>
        <w:t xml:space="preserve"> </w:t>
      </w:r>
      <w:r>
        <w:t>and</w:t>
      </w:r>
      <w:r>
        <w:rPr>
          <w:spacing w:val="-15"/>
        </w:rPr>
        <w:t xml:space="preserve"> </w:t>
      </w:r>
      <w:r>
        <w:t>a</w:t>
      </w:r>
      <w:r>
        <w:rPr>
          <w:spacing w:val="-15"/>
        </w:rPr>
        <w:t xml:space="preserve"> </w:t>
      </w:r>
      <w:r>
        <w:t>30</w:t>
      </w:r>
      <w:r>
        <w:rPr>
          <w:spacing w:val="-16"/>
        </w:rPr>
        <w:t xml:space="preserve"> </w:t>
      </w:r>
      <w:r>
        <w:t>minute</w:t>
      </w:r>
      <w:r>
        <w:rPr>
          <w:spacing w:val="-15"/>
        </w:rPr>
        <w:t xml:space="preserve"> </w:t>
      </w:r>
      <w:r>
        <w:t>cortisol</w:t>
      </w:r>
      <w:r>
        <w:rPr>
          <w:spacing w:val="-15"/>
        </w:rPr>
        <w:t xml:space="preserve"> </w:t>
      </w:r>
      <w:r>
        <w:t>of</w:t>
      </w:r>
      <w:r>
        <w:rPr>
          <w:spacing w:val="-15"/>
        </w:rPr>
        <w:t xml:space="preserve"> </w:t>
      </w:r>
      <w:r>
        <w:t>less</w:t>
      </w:r>
      <w:r>
        <w:rPr>
          <w:spacing w:val="-16"/>
        </w:rPr>
        <w:t xml:space="preserve"> </w:t>
      </w:r>
      <w:r>
        <w:t>than</w:t>
      </w:r>
      <w:r>
        <w:rPr>
          <w:spacing w:val="-15"/>
        </w:rPr>
        <w:t xml:space="preserve"> </w:t>
      </w:r>
      <w:r>
        <w:t>500</w:t>
      </w:r>
      <w:r>
        <w:rPr>
          <w:spacing w:val="-15"/>
        </w:rPr>
        <w:t xml:space="preserve"> </w:t>
      </w:r>
      <w:r>
        <w:t>nmol/L.</w:t>
      </w:r>
      <w:r w:rsidR="00E0167A">
        <w:t xml:space="preserve"> In India, Sharma et al reported the AI incidence of 24.23 % on HIV positive patients using the cortisol cutoff of 500 nmol/L following a 250 </w:t>
      </w:r>
      <w:r w:rsidR="00E0167A">
        <w:sym w:font="Symbol" w:char="F06D"/>
      </w:r>
      <w:r w:rsidR="00E0167A">
        <w:t xml:space="preserve">g </w:t>
      </w:r>
      <w:proofErr w:type="spellStart"/>
      <w:r w:rsidR="00E0167A">
        <w:t>tetracosactide</w:t>
      </w:r>
      <w:proofErr w:type="spellEnd"/>
      <w:r w:rsidR="00E0167A">
        <w:t xml:space="preserve"> test.</w:t>
      </w:r>
    </w:p>
    <w:p w14:paraId="2778E736" w14:textId="55F178AF" w:rsidR="0070762C" w:rsidRDefault="00DE528F">
      <w:pPr>
        <w:pStyle w:val="BodyText"/>
        <w:spacing w:before="181" w:line="254" w:lineRule="auto"/>
        <w:ind w:right="345"/>
        <w:jc w:val="both"/>
      </w:pPr>
      <w:r>
        <w:rPr>
          <w:w w:val="90"/>
        </w:rPr>
        <w:t xml:space="preserve">Despite optimal replacement therapy in AI in general, patients demonstrate poorer survival due in part to </w:t>
      </w:r>
      <w:r>
        <w:rPr>
          <w:spacing w:val="-6"/>
        </w:rPr>
        <w:t>cardiovascular, malignant and infectious diseases, compared to background populations</w:t>
      </w:r>
      <w:r w:rsidR="001327E2">
        <w:rPr>
          <w:spacing w:val="-6"/>
        </w:rPr>
        <w:t xml:space="preserve"> </w:t>
      </w:r>
      <w:r>
        <w:rPr>
          <w:spacing w:val="-6"/>
        </w:rPr>
        <w:t>(10,</w:t>
      </w:r>
      <w:r>
        <w:rPr>
          <w:spacing w:val="-10"/>
        </w:rPr>
        <w:t xml:space="preserve"> </w:t>
      </w:r>
      <w:r>
        <w:rPr>
          <w:spacing w:val="-6"/>
        </w:rPr>
        <w:t xml:space="preserve">15). Both </w:t>
      </w:r>
      <w:r>
        <w:rPr>
          <w:spacing w:val="-2"/>
        </w:rPr>
        <w:t>overtreatment</w:t>
      </w:r>
      <w:r>
        <w:rPr>
          <w:spacing w:val="-12"/>
        </w:rPr>
        <w:t xml:space="preserve"> </w:t>
      </w:r>
      <w:r>
        <w:rPr>
          <w:spacing w:val="-2"/>
        </w:rPr>
        <w:t>and</w:t>
      </w:r>
      <w:r>
        <w:rPr>
          <w:spacing w:val="-11"/>
        </w:rPr>
        <w:t xml:space="preserve"> </w:t>
      </w:r>
      <w:r>
        <w:rPr>
          <w:spacing w:val="-2"/>
        </w:rPr>
        <w:t>insufficient</w:t>
      </w:r>
      <w:r>
        <w:rPr>
          <w:spacing w:val="-11"/>
        </w:rPr>
        <w:t xml:space="preserve"> </w:t>
      </w:r>
      <w:r>
        <w:rPr>
          <w:spacing w:val="-2"/>
        </w:rPr>
        <w:t>replacement</w:t>
      </w:r>
      <w:r>
        <w:rPr>
          <w:spacing w:val="-11"/>
        </w:rPr>
        <w:t xml:space="preserve"> </w:t>
      </w:r>
      <w:r>
        <w:rPr>
          <w:spacing w:val="-2"/>
        </w:rPr>
        <w:t>with</w:t>
      </w:r>
      <w:r>
        <w:rPr>
          <w:spacing w:val="-11"/>
        </w:rPr>
        <w:t xml:space="preserve"> </w:t>
      </w:r>
      <w:r>
        <w:rPr>
          <w:spacing w:val="-2"/>
        </w:rPr>
        <w:t>glucocorticoids</w:t>
      </w:r>
      <w:r>
        <w:rPr>
          <w:spacing w:val="-11"/>
        </w:rPr>
        <w:t xml:space="preserve"> </w:t>
      </w:r>
      <w:r>
        <w:rPr>
          <w:spacing w:val="-2"/>
        </w:rPr>
        <w:t>during</w:t>
      </w:r>
      <w:r>
        <w:rPr>
          <w:spacing w:val="-11"/>
        </w:rPr>
        <w:t xml:space="preserve"> </w:t>
      </w:r>
      <w:r>
        <w:rPr>
          <w:spacing w:val="-2"/>
        </w:rPr>
        <w:t>infections</w:t>
      </w:r>
      <w:r>
        <w:rPr>
          <w:spacing w:val="-11"/>
        </w:rPr>
        <w:t xml:space="preserve"> </w:t>
      </w:r>
      <w:r>
        <w:rPr>
          <w:spacing w:val="-2"/>
        </w:rPr>
        <w:t>and</w:t>
      </w:r>
      <w:r>
        <w:rPr>
          <w:spacing w:val="-11"/>
        </w:rPr>
        <w:t xml:space="preserve"> </w:t>
      </w:r>
      <w:r>
        <w:rPr>
          <w:spacing w:val="-2"/>
        </w:rPr>
        <w:t xml:space="preserve">stress-related </w:t>
      </w:r>
      <w:r>
        <w:t>events</w:t>
      </w:r>
      <w:r>
        <w:rPr>
          <w:spacing w:val="-7"/>
        </w:rPr>
        <w:t xml:space="preserve"> </w:t>
      </w:r>
      <w:r>
        <w:t>confer</w:t>
      </w:r>
      <w:r>
        <w:rPr>
          <w:spacing w:val="-7"/>
        </w:rPr>
        <w:t xml:space="preserve"> </w:t>
      </w:r>
      <w:r>
        <w:t>an</w:t>
      </w:r>
      <w:r>
        <w:rPr>
          <w:spacing w:val="-7"/>
        </w:rPr>
        <w:t xml:space="preserve"> </w:t>
      </w:r>
      <w:r>
        <w:t>increased</w:t>
      </w:r>
      <w:r>
        <w:rPr>
          <w:spacing w:val="-7"/>
        </w:rPr>
        <w:t xml:space="preserve"> </w:t>
      </w:r>
      <w:r>
        <w:t>mortality</w:t>
      </w:r>
      <w:r>
        <w:rPr>
          <w:spacing w:val="-6"/>
        </w:rPr>
        <w:t xml:space="preserve"> </w:t>
      </w:r>
      <w:r>
        <w:t>(16).</w:t>
      </w:r>
    </w:p>
    <w:p w14:paraId="2778E737" w14:textId="77777777" w:rsidR="0070762C" w:rsidRDefault="00DE528F">
      <w:pPr>
        <w:pStyle w:val="BodyText"/>
        <w:spacing w:before="185" w:line="254" w:lineRule="auto"/>
        <w:ind w:right="350"/>
        <w:jc w:val="both"/>
      </w:pPr>
      <w:r>
        <w:rPr>
          <w:spacing w:val="-4"/>
        </w:rPr>
        <w:t>We</w:t>
      </w:r>
      <w:r>
        <w:rPr>
          <w:spacing w:val="-12"/>
        </w:rPr>
        <w:t xml:space="preserve"> </w:t>
      </w:r>
      <w:r>
        <w:rPr>
          <w:spacing w:val="-4"/>
        </w:rPr>
        <w:t>hypothesized</w:t>
      </w:r>
      <w:r>
        <w:rPr>
          <w:spacing w:val="-11"/>
        </w:rPr>
        <w:t xml:space="preserve"> </w:t>
      </w:r>
      <w:r>
        <w:rPr>
          <w:spacing w:val="-4"/>
        </w:rPr>
        <w:t>that</w:t>
      </w:r>
      <w:r>
        <w:rPr>
          <w:spacing w:val="-11"/>
        </w:rPr>
        <w:t xml:space="preserve"> </w:t>
      </w:r>
      <w:r>
        <w:rPr>
          <w:spacing w:val="-4"/>
        </w:rPr>
        <w:t>coexistent</w:t>
      </w:r>
      <w:r>
        <w:rPr>
          <w:spacing w:val="-12"/>
        </w:rPr>
        <w:t xml:space="preserve"> </w:t>
      </w:r>
      <w:r>
        <w:rPr>
          <w:spacing w:val="-4"/>
        </w:rPr>
        <w:t>AI</w:t>
      </w:r>
      <w:r>
        <w:rPr>
          <w:spacing w:val="-11"/>
        </w:rPr>
        <w:t xml:space="preserve"> </w:t>
      </w:r>
      <w:r>
        <w:rPr>
          <w:spacing w:val="-4"/>
        </w:rPr>
        <w:t>among</w:t>
      </w:r>
      <w:r>
        <w:rPr>
          <w:spacing w:val="-11"/>
        </w:rPr>
        <w:t xml:space="preserve"> </w:t>
      </w:r>
      <w:r>
        <w:rPr>
          <w:spacing w:val="-4"/>
        </w:rPr>
        <w:t>patients</w:t>
      </w:r>
      <w:r>
        <w:rPr>
          <w:spacing w:val="-11"/>
        </w:rPr>
        <w:t xml:space="preserve"> </w:t>
      </w:r>
      <w:r>
        <w:rPr>
          <w:spacing w:val="-4"/>
        </w:rPr>
        <w:t>with</w:t>
      </w:r>
      <w:r>
        <w:rPr>
          <w:spacing w:val="-12"/>
        </w:rPr>
        <w:t xml:space="preserve"> </w:t>
      </w:r>
      <w:r>
        <w:rPr>
          <w:spacing w:val="-4"/>
        </w:rPr>
        <w:t>advanced</w:t>
      </w:r>
      <w:r>
        <w:rPr>
          <w:spacing w:val="-11"/>
        </w:rPr>
        <w:t xml:space="preserve"> </w:t>
      </w:r>
      <w:r>
        <w:rPr>
          <w:spacing w:val="-4"/>
        </w:rPr>
        <w:t>HIV</w:t>
      </w:r>
      <w:r>
        <w:rPr>
          <w:spacing w:val="-11"/>
        </w:rPr>
        <w:t xml:space="preserve"> </w:t>
      </w:r>
      <w:r>
        <w:rPr>
          <w:spacing w:val="-4"/>
        </w:rPr>
        <w:t>may</w:t>
      </w:r>
      <w:r>
        <w:rPr>
          <w:spacing w:val="-12"/>
        </w:rPr>
        <w:t xml:space="preserve"> </w:t>
      </w:r>
      <w:r>
        <w:rPr>
          <w:spacing w:val="-4"/>
        </w:rPr>
        <w:t>accelerate</w:t>
      </w:r>
      <w:r>
        <w:rPr>
          <w:spacing w:val="-11"/>
        </w:rPr>
        <w:t xml:space="preserve"> </w:t>
      </w:r>
      <w:r>
        <w:rPr>
          <w:spacing w:val="-4"/>
        </w:rPr>
        <w:t>mortality.</w:t>
      </w:r>
      <w:r>
        <w:rPr>
          <w:spacing w:val="-11"/>
        </w:rPr>
        <w:t xml:space="preserve"> </w:t>
      </w:r>
      <w:r>
        <w:rPr>
          <w:spacing w:val="-4"/>
        </w:rPr>
        <w:t xml:space="preserve">Our </w:t>
      </w:r>
      <w:r>
        <w:rPr>
          <w:w w:val="90"/>
        </w:rPr>
        <w:t xml:space="preserve">objectives were to determine the incidence of AI among ill, hospitalized HIV-infected patients. In addition, </w:t>
      </w:r>
      <w:r>
        <w:t>we</w:t>
      </w:r>
      <w:r>
        <w:rPr>
          <w:spacing w:val="-14"/>
        </w:rPr>
        <w:t xml:space="preserve"> </w:t>
      </w:r>
      <w:r>
        <w:t>wished</w:t>
      </w:r>
      <w:r>
        <w:rPr>
          <w:spacing w:val="-14"/>
        </w:rPr>
        <w:t xml:space="preserve"> </w:t>
      </w:r>
      <w:r>
        <w:t>to</w:t>
      </w:r>
      <w:r>
        <w:rPr>
          <w:spacing w:val="-14"/>
        </w:rPr>
        <w:t xml:space="preserve"> </w:t>
      </w:r>
      <w:r>
        <w:t>explore</w:t>
      </w:r>
      <w:r>
        <w:rPr>
          <w:spacing w:val="-14"/>
        </w:rPr>
        <w:t xml:space="preserve"> </w:t>
      </w:r>
      <w:r>
        <w:t>the</w:t>
      </w:r>
      <w:r>
        <w:rPr>
          <w:spacing w:val="-14"/>
        </w:rPr>
        <w:t xml:space="preserve"> </w:t>
      </w:r>
      <w:r>
        <w:t>positive</w:t>
      </w:r>
      <w:r>
        <w:rPr>
          <w:spacing w:val="-14"/>
        </w:rPr>
        <w:t xml:space="preserve"> </w:t>
      </w:r>
      <w:r>
        <w:t>predictive</w:t>
      </w:r>
      <w:r>
        <w:rPr>
          <w:spacing w:val="-14"/>
        </w:rPr>
        <w:t xml:space="preserve"> </w:t>
      </w:r>
      <w:r>
        <w:t>clinical</w:t>
      </w:r>
      <w:r>
        <w:rPr>
          <w:spacing w:val="-13"/>
        </w:rPr>
        <w:t xml:space="preserve"> </w:t>
      </w:r>
      <w:r>
        <w:t>and</w:t>
      </w:r>
      <w:r>
        <w:rPr>
          <w:spacing w:val="-14"/>
        </w:rPr>
        <w:t xml:space="preserve"> </w:t>
      </w:r>
      <w:r>
        <w:t>biochemical</w:t>
      </w:r>
      <w:r>
        <w:rPr>
          <w:spacing w:val="-13"/>
        </w:rPr>
        <w:t xml:space="preserve"> </w:t>
      </w:r>
      <w:r>
        <w:t>characteristics</w:t>
      </w:r>
      <w:r>
        <w:rPr>
          <w:spacing w:val="-13"/>
        </w:rPr>
        <w:t xml:space="preserve"> </w:t>
      </w:r>
      <w:r>
        <w:t>for</w:t>
      </w:r>
      <w:r>
        <w:rPr>
          <w:spacing w:val="-13"/>
        </w:rPr>
        <w:t xml:space="preserve"> </w:t>
      </w:r>
      <w:r>
        <w:t>AI,</w:t>
      </w:r>
      <w:r>
        <w:rPr>
          <w:spacing w:val="-14"/>
        </w:rPr>
        <w:t xml:space="preserve"> </w:t>
      </w:r>
      <w:r>
        <w:t>and</w:t>
      </w:r>
      <w:r>
        <w:rPr>
          <w:spacing w:val="-14"/>
        </w:rPr>
        <w:t xml:space="preserve"> </w:t>
      </w:r>
      <w:r>
        <w:t>the predictors for survival.</w:t>
      </w:r>
    </w:p>
    <w:p w14:paraId="2778E738" w14:textId="77777777" w:rsidR="0070762C" w:rsidRDefault="00DE528F">
      <w:pPr>
        <w:pStyle w:val="Heading3"/>
        <w:spacing w:before="175"/>
      </w:pPr>
      <w:r>
        <w:rPr>
          <w:w w:val="85"/>
        </w:rPr>
        <w:t>Materials</w:t>
      </w:r>
      <w:r>
        <w:rPr>
          <w:spacing w:val="10"/>
        </w:rPr>
        <w:t xml:space="preserve"> </w:t>
      </w:r>
      <w:r>
        <w:rPr>
          <w:w w:val="85"/>
        </w:rPr>
        <w:t>and</w:t>
      </w:r>
      <w:r>
        <w:rPr>
          <w:spacing w:val="12"/>
        </w:rPr>
        <w:t xml:space="preserve"> </w:t>
      </w:r>
      <w:r>
        <w:rPr>
          <w:spacing w:val="-2"/>
          <w:w w:val="85"/>
        </w:rPr>
        <w:t>methods:</w:t>
      </w:r>
    </w:p>
    <w:p w14:paraId="2778E739" w14:textId="1C665E74" w:rsidR="0070762C" w:rsidRDefault="00DE528F">
      <w:pPr>
        <w:pStyle w:val="BodyText"/>
        <w:spacing w:before="194" w:line="254" w:lineRule="auto"/>
        <w:ind w:right="350"/>
        <w:jc w:val="both"/>
      </w:pPr>
      <w:r>
        <w:rPr>
          <w:w w:val="90"/>
        </w:rPr>
        <w:t>Approval</w:t>
      </w:r>
      <w:r>
        <w:rPr>
          <w:spacing w:val="-5"/>
          <w:w w:val="90"/>
        </w:rPr>
        <w:t xml:space="preserve"> </w:t>
      </w:r>
      <w:r>
        <w:rPr>
          <w:w w:val="90"/>
        </w:rPr>
        <w:t>to</w:t>
      </w:r>
      <w:r>
        <w:rPr>
          <w:spacing w:val="-5"/>
          <w:w w:val="90"/>
        </w:rPr>
        <w:t xml:space="preserve"> </w:t>
      </w:r>
      <w:r>
        <w:rPr>
          <w:w w:val="90"/>
        </w:rPr>
        <w:t>conduct</w:t>
      </w:r>
      <w:r>
        <w:rPr>
          <w:spacing w:val="-5"/>
          <w:w w:val="90"/>
        </w:rPr>
        <w:t xml:space="preserve"> </w:t>
      </w:r>
      <w:r>
        <w:rPr>
          <w:w w:val="90"/>
        </w:rPr>
        <w:t>the</w:t>
      </w:r>
      <w:r>
        <w:rPr>
          <w:spacing w:val="-6"/>
          <w:w w:val="90"/>
        </w:rPr>
        <w:t xml:space="preserve"> </w:t>
      </w:r>
      <w:r>
        <w:rPr>
          <w:w w:val="90"/>
        </w:rPr>
        <w:t>study</w:t>
      </w:r>
      <w:r>
        <w:rPr>
          <w:spacing w:val="-5"/>
          <w:w w:val="90"/>
        </w:rPr>
        <w:t xml:space="preserve"> </w:t>
      </w:r>
      <w:r>
        <w:rPr>
          <w:w w:val="90"/>
        </w:rPr>
        <w:t>(HREC</w:t>
      </w:r>
      <w:r>
        <w:rPr>
          <w:spacing w:val="-6"/>
          <w:w w:val="90"/>
        </w:rPr>
        <w:t xml:space="preserve"> </w:t>
      </w:r>
      <w:r>
        <w:rPr>
          <w:w w:val="90"/>
        </w:rPr>
        <w:t>163/2015)</w:t>
      </w:r>
      <w:r>
        <w:rPr>
          <w:spacing w:val="-5"/>
          <w:w w:val="90"/>
        </w:rPr>
        <w:t xml:space="preserve"> </w:t>
      </w:r>
      <w:r>
        <w:rPr>
          <w:w w:val="90"/>
        </w:rPr>
        <w:t>was</w:t>
      </w:r>
      <w:r>
        <w:rPr>
          <w:spacing w:val="-5"/>
          <w:w w:val="90"/>
        </w:rPr>
        <w:t xml:space="preserve"> </w:t>
      </w:r>
      <w:r>
        <w:rPr>
          <w:w w:val="90"/>
        </w:rPr>
        <w:t>obtained</w:t>
      </w:r>
      <w:r>
        <w:rPr>
          <w:spacing w:val="-5"/>
          <w:w w:val="90"/>
        </w:rPr>
        <w:t xml:space="preserve"> </w:t>
      </w:r>
      <w:r>
        <w:rPr>
          <w:w w:val="90"/>
        </w:rPr>
        <w:t>from</w:t>
      </w:r>
      <w:r>
        <w:rPr>
          <w:spacing w:val="-6"/>
          <w:w w:val="90"/>
        </w:rPr>
        <w:t xml:space="preserve"> </w:t>
      </w:r>
      <w:r>
        <w:rPr>
          <w:w w:val="90"/>
        </w:rPr>
        <w:t>the</w:t>
      </w:r>
      <w:r>
        <w:rPr>
          <w:spacing w:val="-5"/>
          <w:w w:val="90"/>
        </w:rPr>
        <w:t xml:space="preserve"> </w:t>
      </w:r>
      <w:r>
        <w:rPr>
          <w:w w:val="90"/>
        </w:rPr>
        <w:t>University</w:t>
      </w:r>
      <w:r>
        <w:rPr>
          <w:spacing w:val="-5"/>
          <w:w w:val="90"/>
        </w:rPr>
        <w:t xml:space="preserve"> </w:t>
      </w:r>
      <w:r>
        <w:rPr>
          <w:w w:val="90"/>
        </w:rPr>
        <w:t>of</w:t>
      </w:r>
      <w:r>
        <w:rPr>
          <w:spacing w:val="-5"/>
          <w:w w:val="90"/>
        </w:rPr>
        <w:t xml:space="preserve"> </w:t>
      </w:r>
      <w:r>
        <w:rPr>
          <w:w w:val="90"/>
        </w:rPr>
        <w:t>Cape</w:t>
      </w:r>
      <w:r>
        <w:rPr>
          <w:spacing w:val="-5"/>
          <w:w w:val="90"/>
        </w:rPr>
        <w:t xml:space="preserve"> </w:t>
      </w:r>
      <w:r>
        <w:rPr>
          <w:w w:val="90"/>
        </w:rPr>
        <w:t>Town</w:t>
      </w:r>
      <w:r>
        <w:rPr>
          <w:spacing w:val="-5"/>
          <w:w w:val="90"/>
        </w:rPr>
        <w:t xml:space="preserve"> </w:t>
      </w:r>
      <w:r>
        <w:rPr>
          <w:w w:val="90"/>
        </w:rPr>
        <w:t>Faculty</w:t>
      </w:r>
      <w:r>
        <w:rPr>
          <w:spacing w:val="29"/>
        </w:rPr>
        <w:t xml:space="preserve"> </w:t>
      </w:r>
      <w:r>
        <w:rPr>
          <w:w w:val="90"/>
        </w:rPr>
        <w:t>of Health</w:t>
      </w:r>
      <w:r>
        <w:rPr>
          <w:spacing w:val="-7"/>
          <w:w w:val="90"/>
        </w:rPr>
        <w:t xml:space="preserve"> </w:t>
      </w:r>
      <w:r>
        <w:rPr>
          <w:w w:val="90"/>
        </w:rPr>
        <w:t>Sciences,</w:t>
      </w:r>
      <w:r>
        <w:rPr>
          <w:spacing w:val="-7"/>
          <w:w w:val="90"/>
        </w:rPr>
        <w:t xml:space="preserve"> </w:t>
      </w:r>
      <w:r>
        <w:rPr>
          <w:w w:val="90"/>
        </w:rPr>
        <w:t>Human</w:t>
      </w:r>
      <w:r>
        <w:rPr>
          <w:spacing w:val="-7"/>
          <w:w w:val="90"/>
        </w:rPr>
        <w:t xml:space="preserve"> </w:t>
      </w:r>
      <w:r>
        <w:rPr>
          <w:w w:val="90"/>
        </w:rPr>
        <w:t>Research</w:t>
      </w:r>
      <w:r>
        <w:rPr>
          <w:spacing w:val="-7"/>
          <w:w w:val="90"/>
        </w:rPr>
        <w:t xml:space="preserve"> </w:t>
      </w:r>
      <w:r>
        <w:rPr>
          <w:w w:val="90"/>
        </w:rPr>
        <w:t>and</w:t>
      </w:r>
      <w:r>
        <w:rPr>
          <w:spacing w:val="-7"/>
          <w:w w:val="90"/>
        </w:rPr>
        <w:t xml:space="preserve"> </w:t>
      </w:r>
      <w:r>
        <w:rPr>
          <w:w w:val="90"/>
        </w:rPr>
        <w:t>Ethics</w:t>
      </w:r>
      <w:r>
        <w:rPr>
          <w:spacing w:val="-7"/>
          <w:w w:val="90"/>
        </w:rPr>
        <w:t xml:space="preserve"> </w:t>
      </w:r>
      <w:r>
        <w:rPr>
          <w:w w:val="90"/>
        </w:rPr>
        <w:t>Committee,</w:t>
      </w:r>
      <w:r>
        <w:rPr>
          <w:spacing w:val="-7"/>
          <w:w w:val="90"/>
        </w:rPr>
        <w:t xml:space="preserve"> </w:t>
      </w:r>
      <w:r>
        <w:rPr>
          <w:w w:val="90"/>
        </w:rPr>
        <w:t>which</w:t>
      </w:r>
      <w:r>
        <w:rPr>
          <w:spacing w:val="-7"/>
          <w:w w:val="90"/>
        </w:rPr>
        <w:t xml:space="preserve"> </w:t>
      </w:r>
      <w:r>
        <w:rPr>
          <w:w w:val="90"/>
        </w:rPr>
        <w:t>endorses</w:t>
      </w:r>
      <w:r>
        <w:rPr>
          <w:spacing w:val="-7"/>
          <w:w w:val="90"/>
        </w:rPr>
        <w:t xml:space="preserve"> </w:t>
      </w:r>
      <w:r>
        <w:rPr>
          <w:w w:val="90"/>
        </w:rPr>
        <w:t>the</w:t>
      </w:r>
      <w:r>
        <w:rPr>
          <w:spacing w:val="-7"/>
          <w:w w:val="90"/>
        </w:rPr>
        <w:t xml:space="preserve"> </w:t>
      </w:r>
      <w:r>
        <w:rPr>
          <w:w w:val="90"/>
        </w:rPr>
        <w:t>latest</w:t>
      </w:r>
      <w:r>
        <w:rPr>
          <w:spacing w:val="-7"/>
          <w:w w:val="90"/>
        </w:rPr>
        <w:t xml:space="preserve"> </w:t>
      </w:r>
      <w:proofErr w:type="spellStart"/>
      <w:r>
        <w:rPr>
          <w:w w:val="90"/>
        </w:rPr>
        <w:t>i</w:t>
      </w:r>
      <w:proofErr w:type="spellEnd"/>
      <w:r>
        <w:rPr>
          <w:spacing w:val="-7"/>
          <w:w w:val="90"/>
        </w:rPr>
        <w:t xml:space="preserve"> </w:t>
      </w:r>
      <w:r>
        <w:rPr>
          <w:w w:val="90"/>
        </w:rPr>
        <w:t xml:space="preserve">declaration of </w:t>
      </w:r>
      <w:r w:rsidR="00BB6D01" w:rsidRPr="00BB6D01">
        <w:rPr>
          <w:w w:val="90"/>
        </w:rPr>
        <w:t>Helsink</w:t>
      </w:r>
      <w:r w:rsidR="00BB6D01">
        <w:rPr>
          <w:w w:val="90"/>
        </w:rPr>
        <w:t xml:space="preserve">i from </w:t>
      </w:r>
      <w:r>
        <w:t>2013. We undertook a prospective case-finding study of HIV positive patients, presenting with advanced disease and an opportunistic infection</w:t>
      </w:r>
      <w:r w:rsidR="00E439CA">
        <w:t xml:space="preserve"> (OI</w:t>
      </w:r>
      <w:r w:rsidR="00587C37">
        <w:t>)</w:t>
      </w:r>
      <w:r>
        <w:t xml:space="preserve"> to an acute tertiary care medical ward. All </w:t>
      </w:r>
      <w:r>
        <w:rPr>
          <w:spacing w:val="-4"/>
        </w:rPr>
        <w:t xml:space="preserve">participants provided written informed consent. If participants were affected by delirium our research </w:t>
      </w:r>
      <w:r>
        <w:rPr>
          <w:w w:val="90"/>
        </w:rPr>
        <w:t>and</w:t>
      </w:r>
      <w:r>
        <w:rPr>
          <w:spacing w:val="-6"/>
          <w:w w:val="90"/>
        </w:rPr>
        <w:t xml:space="preserve"> </w:t>
      </w:r>
      <w:r>
        <w:rPr>
          <w:w w:val="90"/>
        </w:rPr>
        <w:t>ethics</w:t>
      </w:r>
      <w:r>
        <w:rPr>
          <w:spacing w:val="-6"/>
          <w:w w:val="90"/>
        </w:rPr>
        <w:t xml:space="preserve"> </w:t>
      </w:r>
      <w:r>
        <w:rPr>
          <w:w w:val="90"/>
        </w:rPr>
        <w:t>committee</w:t>
      </w:r>
      <w:r>
        <w:rPr>
          <w:spacing w:val="-7"/>
          <w:w w:val="90"/>
        </w:rPr>
        <w:t xml:space="preserve"> </w:t>
      </w:r>
      <w:r>
        <w:rPr>
          <w:w w:val="90"/>
        </w:rPr>
        <w:t>endorsed</w:t>
      </w:r>
      <w:r>
        <w:rPr>
          <w:spacing w:val="-6"/>
          <w:w w:val="90"/>
        </w:rPr>
        <w:t xml:space="preserve"> </w:t>
      </w:r>
      <w:r>
        <w:rPr>
          <w:w w:val="90"/>
        </w:rPr>
        <w:t>retrospective</w:t>
      </w:r>
      <w:r>
        <w:rPr>
          <w:spacing w:val="-6"/>
          <w:w w:val="90"/>
        </w:rPr>
        <w:t xml:space="preserve"> </w:t>
      </w:r>
      <w:r>
        <w:rPr>
          <w:w w:val="90"/>
        </w:rPr>
        <w:t>informed</w:t>
      </w:r>
      <w:r>
        <w:rPr>
          <w:spacing w:val="-7"/>
          <w:w w:val="90"/>
        </w:rPr>
        <w:t xml:space="preserve"> </w:t>
      </w:r>
      <w:r>
        <w:rPr>
          <w:w w:val="90"/>
        </w:rPr>
        <w:t>consent,</w:t>
      </w:r>
      <w:r>
        <w:rPr>
          <w:spacing w:val="-6"/>
          <w:w w:val="90"/>
        </w:rPr>
        <w:t xml:space="preserve"> </w:t>
      </w:r>
      <w:r>
        <w:rPr>
          <w:w w:val="90"/>
        </w:rPr>
        <w:t>with</w:t>
      </w:r>
      <w:r>
        <w:rPr>
          <w:spacing w:val="-6"/>
          <w:w w:val="90"/>
        </w:rPr>
        <w:t xml:space="preserve"> </w:t>
      </w:r>
      <w:r>
        <w:rPr>
          <w:w w:val="90"/>
        </w:rPr>
        <w:t>a</w:t>
      </w:r>
      <w:r>
        <w:rPr>
          <w:spacing w:val="-7"/>
          <w:w w:val="90"/>
        </w:rPr>
        <w:t xml:space="preserve"> </w:t>
      </w:r>
      <w:r>
        <w:rPr>
          <w:w w:val="90"/>
        </w:rPr>
        <w:t>view</w:t>
      </w:r>
      <w:r>
        <w:rPr>
          <w:spacing w:val="-6"/>
          <w:w w:val="90"/>
        </w:rPr>
        <w:t xml:space="preserve"> </w:t>
      </w:r>
      <w:r>
        <w:rPr>
          <w:w w:val="90"/>
        </w:rPr>
        <w:t>to</w:t>
      </w:r>
      <w:r>
        <w:rPr>
          <w:spacing w:val="-6"/>
          <w:w w:val="90"/>
        </w:rPr>
        <w:t xml:space="preserve"> </w:t>
      </w:r>
      <w:r>
        <w:rPr>
          <w:w w:val="90"/>
        </w:rPr>
        <w:t>limiting</w:t>
      </w:r>
      <w:r>
        <w:rPr>
          <w:spacing w:val="-7"/>
          <w:w w:val="90"/>
        </w:rPr>
        <w:t xml:space="preserve"> </w:t>
      </w:r>
      <w:r>
        <w:rPr>
          <w:w w:val="90"/>
        </w:rPr>
        <w:t>bias</w:t>
      </w:r>
      <w:r>
        <w:rPr>
          <w:spacing w:val="-6"/>
          <w:w w:val="90"/>
        </w:rPr>
        <w:t xml:space="preserve"> </w:t>
      </w:r>
      <w:r>
        <w:rPr>
          <w:w w:val="90"/>
        </w:rPr>
        <w:t>and</w:t>
      </w:r>
      <w:r>
        <w:rPr>
          <w:spacing w:val="-6"/>
          <w:w w:val="90"/>
        </w:rPr>
        <w:t xml:space="preserve"> </w:t>
      </w:r>
      <w:r>
        <w:rPr>
          <w:w w:val="90"/>
        </w:rPr>
        <w:t>providing</w:t>
      </w:r>
      <w:r>
        <w:rPr>
          <w:spacing w:val="-7"/>
          <w:w w:val="90"/>
        </w:rPr>
        <w:t xml:space="preserve"> </w:t>
      </w:r>
      <w:r>
        <w:rPr>
          <w:w w:val="90"/>
        </w:rPr>
        <w:t xml:space="preserve">an </w:t>
      </w:r>
      <w:r>
        <w:t>equal opportunity for life-saving treatment.</w:t>
      </w:r>
    </w:p>
    <w:p w14:paraId="2778E73A" w14:textId="77777777" w:rsidR="0070762C" w:rsidRDefault="0070762C">
      <w:pPr>
        <w:spacing w:line="254" w:lineRule="auto"/>
        <w:jc w:val="both"/>
        <w:sectPr w:rsidR="0070762C">
          <w:pgSz w:w="12240" w:h="15840"/>
          <w:pgMar w:top="1360" w:right="1080" w:bottom="980" w:left="920" w:header="0" w:footer="796" w:gutter="0"/>
          <w:cols w:space="720"/>
        </w:sectPr>
      </w:pPr>
    </w:p>
    <w:p w14:paraId="2778E73B" w14:textId="77777777" w:rsidR="0070762C" w:rsidRPr="00E01953" w:rsidRDefault="00DE528F">
      <w:pPr>
        <w:spacing w:before="80"/>
        <w:ind w:left="520"/>
        <w:rPr>
          <w:b/>
          <w:bCs/>
          <w:i/>
        </w:rPr>
      </w:pPr>
      <w:r w:rsidRPr="00E01953">
        <w:rPr>
          <w:b/>
          <w:bCs/>
          <w:i/>
          <w:spacing w:val="-2"/>
          <w:w w:val="90"/>
        </w:rPr>
        <w:lastRenderedPageBreak/>
        <w:t>Inclusion</w:t>
      </w:r>
      <w:r w:rsidRPr="00E01953">
        <w:rPr>
          <w:b/>
          <w:bCs/>
          <w:i/>
          <w:spacing w:val="-6"/>
          <w:w w:val="90"/>
        </w:rPr>
        <w:t xml:space="preserve"> </w:t>
      </w:r>
      <w:r w:rsidRPr="00E01953">
        <w:rPr>
          <w:b/>
          <w:bCs/>
          <w:i/>
          <w:spacing w:val="-2"/>
          <w:w w:val="90"/>
        </w:rPr>
        <w:t>and</w:t>
      </w:r>
      <w:r w:rsidRPr="00E01953">
        <w:rPr>
          <w:b/>
          <w:bCs/>
          <w:i/>
          <w:spacing w:val="-5"/>
          <w:w w:val="90"/>
        </w:rPr>
        <w:t xml:space="preserve"> </w:t>
      </w:r>
      <w:r w:rsidRPr="00E01953">
        <w:rPr>
          <w:b/>
          <w:bCs/>
          <w:i/>
          <w:spacing w:val="-2"/>
          <w:w w:val="90"/>
        </w:rPr>
        <w:t>exclusion</w:t>
      </w:r>
      <w:r w:rsidRPr="00E01953">
        <w:rPr>
          <w:b/>
          <w:bCs/>
          <w:i/>
          <w:spacing w:val="-6"/>
          <w:w w:val="90"/>
        </w:rPr>
        <w:t xml:space="preserve"> </w:t>
      </w:r>
      <w:r w:rsidRPr="00E01953">
        <w:rPr>
          <w:b/>
          <w:bCs/>
          <w:i/>
          <w:spacing w:val="-2"/>
          <w:w w:val="90"/>
        </w:rPr>
        <w:t>criteria</w:t>
      </w:r>
    </w:p>
    <w:p w14:paraId="2778E73C" w14:textId="1E4256A1" w:rsidR="0070762C" w:rsidRDefault="00DE528F">
      <w:pPr>
        <w:pStyle w:val="BodyText"/>
        <w:spacing w:before="193" w:line="254" w:lineRule="auto"/>
        <w:ind w:right="346"/>
        <w:jc w:val="both"/>
      </w:pPr>
      <w:r>
        <w:rPr>
          <w:w w:val="90"/>
        </w:rPr>
        <w:t xml:space="preserve">Inclusion criteria </w:t>
      </w:r>
      <w:r w:rsidR="008136B9">
        <w:rPr>
          <w:w w:val="90"/>
        </w:rPr>
        <w:t xml:space="preserve">were </w:t>
      </w:r>
      <w:r>
        <w:rPr>
          <w:w w:val="90"/>
        </w:rPr>
        <w:t>age 18 years and older, and a CD4 count of 100 cells per mm</w:t>
      </w:r>
      <w:r>
        <w:rPr>
          <w:w w:val="90"/>
          <w:vertAlign w:val="superscript"/>
        </w:rPr>
        <w:t>3</w:t>
      </w:r>
      <w:r>
        <w:rPr>
          <w:w w:val="90"/>
        </w:rPr>
        <w:t xml:space="preserve"> or fewer and an </w:t>
      </w:r>
      <w:r>
        <w:rPr>
          <w:spacing w:val="-6"/>
        </w:rPr>
        <w:t>opportunistic</w:t>
      </w:r>
      <w:r>
        <w:rPr>
          <w:spacing w:val="-10"/>
        </w:rPr>
        <w:t xml:space="preserve"> </w:t>
      </w:r>
      <w:r>
        <w:rPr>
          <w:spacing w:val="-6"/>
        </w:rPr>
        <w:t>infection.</w:t>
      </w:r>
      <w:r>
        <w:rPr>
          <w:spacing w:val="-9"/>
        </w:rPr>
        <w:t xml:space="preserve"> </w:t>
      </w:r>
      <w:r>
        <w:rPr>
          <w:spacing w:val="-6"/>
        </w:rPr>
        <w:t>The</w:t>
      </w:r>
      <w:r>
        <w:rPr>
          <w:spacing w:val="-9"/>
        </w:rPr>
        <w:t xml:space="preserve"> </w:t>
      </w:r>
      <w:r>
        <w:rPr>
          <w:spacing w:val="-6"/>
        </w:rPr>
        <w:t>use</w:t>
      </w:r>
      <w:r>
        <w:rPr>
          <w:spacing w:val="-10"/>
        </w:rPr>
        <w:t xml:space="preserve"> </w:t>
      </w:r>
      <w:r>
        <w:rPr>
          <w:spacing w:val="-6"/>
        </w:rPr>
        <w:t>of</w:t>
      </w:r>
      <w:r>
        <w:rPr>
          <w:spacing w:val="-9"/>
        </w:rPr>
        <w:t xml:space="preserve"> </w:t>
      </w:r>
      <w:r>
        <w:rPr>
          <w:spacing w:val="-6"/>
        </w:rPr>
        <w:t>oral,</w:t>
      </w:r>
      <w:r>
        <w:rPr>
          <w:spacing w:val="-9"/>
        </w:rPr>
        <w:t xml:space="preserve"> </w:t>
      </w:r>
      <w:r>
        <w:rPr>
          <w:spacing w:val="-6"/>
        </w:rPr>
        <w:t>topical</w:t>
      </w:r>
      <w:r>
        <w:rPr>
          <w:spacing w:val="-9"/>
        </w:rPr>
        <w:t xml:space="preserve"> </w:t>
      </w:r>
      <w:r>
        <w:rPr>
          <w:spacing w:val="-6"/>
        </w:rPr>
        <w:t>or</w:t>
      </w:r>
      <w:r>
        <w:rPr>
          <w:spacing w:val="-10"/>
        </w:rPr>
        <w:t xml:space="preserve"> </w:t>
      </w:r>
      <w:r>
        <w:rPr>
          <w:spacing w:val="-6"/>
        </w:rPr>
        <w:t>inhaled</w:t>
      </w:r>
      <w:r>
        <w:rPr>
          <w:spacing w:val="-9"/>
        </w:rPr>
        <w:t xml:space="preserve"> </w:t>
      </w:r>
      <w:r>
        <w:rPr>
          <w:spacing w:val="-6"/>
        </w:rPr>
        <w:t>steroids</w:t>
      </w:r>
      <w:r>
        <w:rPr>
          <w:spacing w:val="-9"/>
        </w:rPr>
        <w:t xml:space="preserve"> </w:t>
      </w:r>
      <w:r>
        <w:rPr>
          <w:spacing w:val="-6"/>
        </w:rPr>
        <w:t>in</w:t>
      </w:r>
      <w:r>
        <w:rPr>
          <w:spacing w:val="-10"/>
        </w:rPr>
        <w:t xml:space="preserve"> </w:t>
      </w:r>
      <w:r>
        <w:rPr>
          <w:spacing w:val="-6"/>
        </w:rPr>
        <w:t>the</w:t>
      </w:r>
      <w:r>
        <w:rPr>
          <w:spacing w:val="-9"/>
        </w:rPr>
        <w:t xml:space="preserve"> </w:t>
      </w:r>
      <w:r>
        <w:rPr>
          <w:spacing w:val="-6"/>
        </w:rPr>
        <w:t>previous</w:t>
      </w:r>
      <w:r>
        <w:rPr>
          <w:spacing w:val="-9"/>
        </w:rPr>
        <w:t xml:space="preserve"> </w:t>
      </w:r>
      <w:r>
        <w:rPr>
          <w:spacing w:val="-6"/>
        </w:rPr>
        <w:t>3</w:t>
      </w:r>
      <w:r>
        <w:rPr>
          <w:spacing w:val="-9"/>
        </w:rPr>
        <w:t xml:space="preserve"> </w:t>
      </w:r>
      <w:r>
        <w:rPr>
          <w:spacing w:val="-6"/>
        </w:rPr>
        <w:t>months</w:t>
      </w:r>
      <w:r>
        <w:rPr>
          <w:spacing w:val="-10"/>
        </w:rPr>
        <w:t xml:space="preserve"> </w:t>
      </w:r>
      <w:r>
        <w:rPr>
          <w:spacing w:val="-6"/>
        </w:rPr>
        <w:t xml:space="preserve">represented </w:t>
      </w:r>
      <w:r>
        <w:t>an exclusion criterion.</w:t>
      </w:r>
    </w:p>
    <w:p w14:paraId="2778E73D" w14:textId="77777777" w:rsidR="0070762C" w:rsidRPr="00E01953" w:rsidRDefault="00DE528F">
      <w:pPr>
        <w:spacing w:before="184"/>
        <w:ind w:left="520"/>
        <w:rPr>
          <w:b/>
          <w:bCs/>
          <w:i/>
        </w:rPr>
      </w:pPr>
      <w:r w:rsidRPr="00E01953">
        <w:rPr>
          <w:b/>
          <w:bCs/>
          <w:i/>
          <w:w w:val="90"/>
        </w:rPr>
        <w:t>Data</w:t>
      </w:r>
      <w:r w:rsidRPr="00E01953">
        <w:rPr>
          <w:b/>
          <w:bCs/>
          <w:i/>
          <w:spacing w:val="-3"/>
        </w:rPr>
        <w:t xml:space="preserve"> </w:t>
      </w:r>
      <w:r w:rsidRPr="00E01953">
        <w:rPr>
          <w:b/>
          <w:bCs/>
          <w:i/>
          <w:spacing w:val="-2"/>
        </w:rPr>
        <w:t>extraction</w:t>
      </w:r>
    </w:p>
    <w:p w14:paraId="2778E73E" w14:textId="1C3CC6D3" w:rsidR="0070762C" w:rsidRDefault="00DE528F">
      <w:pPr>
        <w:pStyle w:val="BodyText"/>
        <w:spacing w:before="194" w:line="254" w:lineRule="auto"/>
        <w:ind w:left="519" w:right="342"/>
        <w:jc w:val="both"/>
      </w:pPr>
      <w:r>
        <w:rPr>
          <w:spacing w:val="-4"/>
        </w:rPr>
        <w:t>Patients</w:t>
      </w:r>
      <w:r>
        <w:rPr>
          <w:spacing w:val="-9"/>
        </w:rPr>
        <w:t xml:space="preserve"> </w:t>
      </w:r>
      <w:r>
        <w:rPr>
          <w:spacing w:val="-4"/>
        </w:rPr>
        <w:t>who</w:t>
      </w:r>
      <w:r>
        <w:rPr>
          <w:spacing w:val="-9"/>
        </w:rPr>
        <w:t xml:space="preserve"> </w:t>
      </w:r>
      <w:r>
        <w:rPr>
          <w:spacing w:val="-4"/>
        </w:rPr>
        <w:t>met</w:t>
      </w:r>
      <w:r>
        <w:rPr>
          <w:spacing w:val="-9"/>
        </w:rPr>
        <w:t xml:space="preserve"> </w:t>
      </w:r>
      <w:r>
        <w:rPr>
          <w:spacing w:val="-4"/>
        </w:rPr>
        <w:t>the</w:t>
      </w:r>
      <w:r>
        <w:rPr>
          <w:spacing w:val="-9"/>
        </w:rPr>
        <w:t xml:space="preserve"> </w:t>
      </w:r>
      <w:r>
        <w:rPr>
          <w:spacing w:val="-4"/>
        </w:rPr>
        <w:t>inclusion</w:t>
      </w:r>
      <w:r>
        <w:rPr>
          <w:spacing w:val="-9"/>
        </w:rPr>
        <w:t xml:space="preserve"> </w:t>
      </w:r>
      <w:r>
        <w:rPr>
          <w:spacing w:val="-4"/>
        </w:rPr>
        <w:t>criteria</w:t>
      </w:r>
      <w:r>
        <w:rPr>
          <w:spacing w:val="-9"/>
        </w:rPr>
        <w:t xml:space="preserve"> </w:t>
      </w:r>
      <w:r>
        <w:rPr>
          <w:spacing w:val="-4"/>
        </w:rPr>
        <w:t>had</w:t>
      </w:r>
      <w:r>
        <w:rPr>
          <w:spacing w:val="-9"/>
        </w:rPr>
        <w:t xml:space="preserve"> </w:t>
      </w:r>
      <w:r>
        <w:rPr>
          <w:spacing w:val="-4"/>
        </w:rPr>
        <w:t>blood</w:t>
      </w:r>
      <w:r>
        <w:rPr>
          <w:spacing w:val="-9"/>
        </w:rPr>
        <w:t xml:space="preserve"> </w:t>
      </w:r>
      <w:r>
        <w:rPr>
          <w:spacing w:val="-4"/>
        </w:rPr>
        <w:t>samples</w:t>
      </w:r>
      <w:r>
        <w:rPr>
          <w:spacing w:val="-9"/>
        </w:rPr>
        <w:t xml:space="preserve"> </w:t>
      </w:r>
      <w:r>
        <w:rPr>
          <w:spacing w:val="-4"/>
        </w:rPr>
        <w:t>taken</w:t>
      </w:r>
      <w:r>
        <w:rPr>
          <w:spacing w:val="-9"/>
        </w:rPr>
        <w:t xml:space="preserve"> </w:t>
      </w:r>
      <w:r>
        <w:rPr>
          <w:spacing w:val="-4"/>
        </w:rPr>
        <w:t>for</w:t>
      </w:r>
      <w:r w:rsidR="00851132">
        <w:rPr>
          <w:spacing w:val="-4"/>
        </w:rPr>
        <w:t xml:space="preserve"> random</w:t>
      </w:r>
      <w:r>
        <w:rPr>
          <w:spacing w:val="-9"/>
        </w:rPr>
        <w:t xml:space="preserve"> </w:t>
      </w:r>
      <w:r>
        <w:rPr>
          <w:spacing w:val="-4"/>
        </w:rPr>
        <w:t>serum</w:t>
      </w:r>
      <w:r>
        <w:rPr>
          <w:spacing w:val="-12"/>
        </w:rPr>
        <w:t xml:space="preserve"> </w:t>
      </w:r>
      <w:r>
        <w:rPr>
          <w:spacing w:val="-4"/>
        </w:rPr>
        <w:t>cortisol</w:t>
      </w:r>
      <w:r>
        <w:rPr>
          <w:spacing w:val="-9"/>
        </w:rPr>
        <w:t xml:space="preserve"> </w:t>
      </w:r>
      <w:r>
        <w:rPr>
          <w:spacing w:val="-4"/>
        </w:rPr>
        <w:t>and</w:t>
      </w:r>
      <w:r>
        <w:rPr>
          <w:spacing w:val="-9"/>
        </w:rPr>
        <w:t xml:space="preserve"> </w:t>
      </w:r>
      <w:r>
        <w:rPr>
          <w:spacing w:val="-4"/>
        </w:rPr>
        <w:t>plasma</w:t>
      </w:r>
      <w:r>
        <w:rPr>
          <w:spacing w:val="-9"/>
        </w:rPr>
        <w:t xml:space="preserve"> </w:t>
      </w:r>
      <w:r>
        <w:rPr>
          <w:spacing w:val="-4"/>
        </w:rPr>
        <w:t xml:space="preserve">ACTH </w:t>
      </w:r>
      <w:r>
        <w:rPr>
          <w:spacing w:val="-6"/>
        </w:rPr>
        <w:t>between 08:00 and 09:00 on the day of enrolment</w:t>
      </w:r>
      <w:r w:rsidR="0053527A">
        <w:rPr>
          <w:spacing w:val="-6"/>
        </w:rPr>
        <w:t xml:space="preserve"> analy</w:t>
      </w:r>
      <w:r w:rsidR="00CC0016">
        <w:rPr>
          <w:spacing w:val="-6"/>
        </w:rPr>
        <w:t xml:space="preserve">zed at </w:t>
      </w:r>
      <w:r w:rsidR="008136B9">
        <w:rPr>
          <w:spacing w:val="-6"/>
        </w:rPr>
        <w:t>a private accredited laboratory</w:t>
      </w:r>
      <w:r>
        <w:rPr>
          <w:spacing w:val="-6"/>
        </w:rPr>
        <w:t xml:space="preserve">. Demographic and clinical data were obtained from </w:t>
      </w:r>
      <w:r>
        <w:rPr>
          <w:spacing w:val="-8"/>
        </w:rPr>
        <w:t>history</w:t>
      </w:r>
      <w:r>
        <w:rPr>
          <w:spacing w:val="-5"/>
        </w:rPr>
        <w:t xml:space="preserve"> </w:t>
      </w:r>
      <w:r>
        <w:rPr>
          <w:spacing w:val="-8"/>
        </w:rPr>
        <w:t>and</w:t>
      </w:r>
      <w:r>
        <w:rPr>
          <w:spacing w:val="-5"/>
        </w:rPr>
        <w:t xml:space="preserve"> </w:t>
      </w:r>
      <w:r>
        <w:rPr>
          <w:spacing w:val="-8"/>
        </w:rPr>
        <w:t>physical</w:t>
      </w:r>
      <w:r>
        <w:rPr>
          <w:spacing w:val="-5"/>
        </w:rPr>
        <w:t xml:space="preserve"> </w:t>
      </w:r>
      <w:r>
        <w:rPr>
          <w:spacing w:val="-8"/>
        </w:rPr>
        <w:t>examination.</w:t>
      </w:r>
      <w:r>
        <w:rPr>
          <w:spacing w:val="40"/>
        </w:rPr>
        <w:t xml:space="preserve"> </w:t>
      </w:r>
      <w:r>
        <w:rPr>
          <w:spacing w:val="-8"/>
        </w:rPr>
        <w:t>Records</w:t>
      </w:r>
      <w:r>
        <w:rPr>
          <w:spacing w:val="-5"/>
        </w:rPr>
        <w:t xml:space="preserve"> </w:t>
      </w:r>
      <w:r>
        <w:rPr>
          <w:spacing w:val="-8"/>
        </w:rPr>
        <w:t>of</w:t>
      </w:r>
      <w:r>
        <w:rPr>
          <w:spacing w:val="-5"/>
        </w:rPr>
        <w:t xml:space="preserve"> </w:t>
      </w:r>
      <w:r>
        <w:rPr>
          <w:spacing w:val="-8"/>
        </w:rPr>
        <w:t>routine</w:t>
      </w:r>
      <w:r>
        <w:rPr>
          <w:spacing w:val="-5"/>
        </w:rPr>
        <w:t xml:space="preserve"> </w:t>
      </w:r>
      <w:r>
        <w:rPr>
          <w:spacing w:val="-8"/>
        </w:rPr>
        <w:t>biochemistry,</w:t>
      </w:r>
      <w:r>
        <w:rPr>
          <w:spacing w:val="-5"/>
        </w:rPr>
        <w:t xml:space="preserve"> </w:t>
      </w:r>
      <w:proofErr w:type="spellStart"/>
      <w:r>
        <w:rPr>
          <w:spacing w:val="-8"/>
        </w:rPr>
        <w:t>haematology</w:t>
      </w:r>
      <w:proofErr w:type="spellEnd"/>
      <w:r>
        <w:rPr>
          <w:spacing w:val="-4"/>
        </w:rPr>
        <w:t xml:space="preserve"> </w:t>
      </w:r>
      <w:r>
        <w:rPr>
          <w:spacing w:val="-8"/>
        </w:rPr>
        <w:t>and</w:t>
      </w:r>
      <w:r>
        <w:rPr>
          <w:spacing w:val="-5"/>
        </w:rPr>
        <w:t xml:space="preserve"> </w:t>
      </w:r>
      <w:r>
        <w:rPr>
          <w:spacing w:val="-8"/>
        </w:rPr>
        <w:t>microbiology</w:t>
      </w:r>
      <w:r>
        <w:rPr>
          <w:spacing w:val="-4"/>
        </w:rPr>
        <w:t xml:space="preserve"> </w:t>
      </w:r>
      <w:r>
        <w:rPr>
          <w:spacing w:val="-8"/>
        </w:rPr>
        <w:t xml:space="preserve">were </w:t>
      </w:r>
      <w:r>
        <w:rPr>
          <w:spacing w:val="-2"/>
        </w:rPr>
        <w:t>extracted</w:t>
      </w:r>
      <w:r>
        <w:rPr>
          <w:spacing w:val="-14"/>
        </w:rPr>
        <w:t xml:space="preserve"> </w:t>
      </w:r>
      <w:r>
        <w:rPr>
          <w:spacing w:val="-2"/>
        </w:rPr>
        <w:t>from</w:t>
      </w:r>
      <w:r>
        <w:rPr>
          <w:spacing w:val="-13"/>
        </w:rPr>
        <w:t xml:space="preserve"> </w:t>
      </w:r>
      <w:r>
        <w:rPr>
          <w:spacing w:val="-2"/>
        </w:rPr>
        <w:t>the</w:t>
      </w:r>
      <w:r>
        <w:rPr>
          <w:spacing w:val="-13"/>
        </w:rPr>
        <w:t xml:space="preserve"> </w:t>
      </w:r>
      <w:r>
        <w:rPr>
          <w:spacing w:val="-2"/>
        </w:rPr>
        <w:t>National</w:t>
      </w:r>
      <w:r>
        <w:rPr>
          <w:spacing w:val="-14"/>
        </w:rPr>
        <w:t xml:space="preserve"> </w:t>
      </w:r>
      <w:r>
        <w:rPr>
          <w:spacing w:val="-2"/>
        </w:rPr>
        <w:t>Health</w:t>
      </w:r>
      <w:r>
        <w:rPr>
          <w:spacing w:val="-13"/>
        </w:rPr>
        <w:t xml:space="preserve"> </w:t>
      </w:r>
      <w:r>
        <w:rPr>
          <w:spacing w:val="-2"/>
        </w:rPr>
        <w:t>Laboratory</w:t>
      </w:r>
      <w:r>
        <w:rPr>
          <w:spacing w:val="-13"/>
        </w:rPr>
        <w:t xml:space="preserve"> </w:t>
      </w:r>
      <w:r>
        <w:rPr>
          <w:spacing w:val="-2"/>
        </w:rPr>
        <w:t>Service</w:t>
      </w:r>
      <w:r>
        <w:rPr>
          <w:spacing w:val="-13"/>
        </w:rPr>
        <w:t xml:space="preserve"> </w:t>
      </w:r>
      <w:r>
        <w:rPr>
          <w:spacing w:val="-2"/>
        </w:rPr>
        <w:t>(NHLS)</w:t>
      </w:r>
      <w:r>
        <w:rPr>
          <w:spacing w:val="-14"/>
        </w:rPr>
        <w:t xml:space="preserve"> </w:t>
      </w:r>
      <w:r>
        <w:rPr>
          <w:spacing w:val="-2"/>
        </w:rPr>
        <w:t>repository.</w:t>
      </w:r>
      <w:r>
        <w:rPr>
          <w:spacing w:val="-13"/>
        </w:rPr>
        <w:t xml:space="preserve"> </w:t>
      </w:r>
      <w:r>
        <w:rPr>
          <w:spacing w:val="-2"/>
        </w:rPr>
        <w:t>Where</w:t>
      </w:r>
      <w:r>
        <w:rPr>
          <w:spacing w:val="-13"/>
        </w:rPr>
        <w:t xml:space="preserve"> </w:t>
      </w:r>
      <w:r>
        <w:rPr>
          <w:spacing w:val="-2"/>
        </w:rPr>
        <w:t>the</w:t>
      </w:r>
      <w:r>
        <w:rPr>
          <w:spacing w:val="-14"/>
        </w:rPr>
        <w:t xml:space="preserve"> </w:t>
      </w:r>
      <w:r>
        <w:rPr>
          <w:spacing w:val="-2"/>
        </w:rPr>
        <w:t>random</w:t>
      </w:r>
      <w:r>
        <w:rPr>
          <w:spacing w:val="-13"/>
        </w:rPr>
        <w:t xml:space="preserve"> </w:t>
      </w:r>
      <w:r>
        <w:rPr>
          <w:spacing w:val="-2"/>
        </w:rPr>
        <w:t xml:space="preserve">serum </w:t>
      </w:r>
      <w:r>
        <w:t>cortisol</w:t>
      </w:r>
      <w:r>
        <w:rPr>
          <w:spacing w:val="-3"/>
        </w:rPr>
        <w:t xml:space="preserve"> </w:t>
      </w:r>
      <w:r>
        <w:t>was</w:t>
      </w:r>
      <w:r>
        <w:rPr>
          <w:spacing w:val="-4"/>
        </w:rPr>
        <w:t xml:space="preserve"> </w:t>
      </w:r>
      <w:r>
        <w:t>less</w:t>
      </w:r>
      <w:r>
        <w:rPr>
          <w:spacing w:val="-4"/>
        </w:rPr>
        <w:t xml:space="preserve"> </w:t>
      </w:r>
      <w:r>
        <w:t>than</w:t>
      </w:r>
      <w:r>
        <w:rPr>
          <w:spacing w:val="-4"/>
        </w:rPr>
        <w:t xml:space="preserve"> </w:t>
      </w:r>
      <w:r>
        <w:t>500</w:t>
      </w:r>
      <w:r>
        <w:rPr>
          <w:spacing w:val="-4"/>
        </w:rPr>
        <w:t xml:space="preserve"> </w:t>
      </w:r>
      <w:r>
        <w:t>nmol/L,</w:t>
      </w:r>
      <w:r>
        <w:rPr>
          <w:spacing w:val="-4"/>
        </w:rPr>
        <w:t xml:space="preserve"> </w:t>
      </w:r>
      <w:r>
        <w:t>a</w:t>
      </w:r>
      <w:r>
        <w:rPr>
          <w:spacing w:val="-4"/>
        </w:rPr>
        <w:t xml:space="preserve"> </w:t>
      </w:r>
      <w:r>
        <w:t>short</w:t>
      </w:r>
      <w:r>
        <w:rPr>
          <w:spacing w:val="-4"/>
        </w:rPr>
        <w:t xml:space="preserve"> </w:t>
      </w:r>
      <w:r>
        <w:t>250</w:t>
      </w:r>
      <w:r>
        <w:rPr>
          <w:spacing w:val="-4"/>
        </w:rPr>
        <w:t xml:space="preserve"> </w:t>
      </w:r>
      <w:r>
        <w:t>µg</w:t>
      </w:r>
      <w:r>
        <w:rPr>
          <w:spacing w:val="-4"/>
        </w:rPr>
        <w:t xml:space="preserve"> </w:t>
      </w:r>
      <w:r>
        <w:t>intravenous</w:t>
      </w:r>
      <w:r>
        <w:rPr>
          <w:spacing w:val="-4"/>
        </w:rPr>
        <w:t xml:space="preserve"> </w:t>
      </w:r>
      <w:proofErr w:type="spellStart"/>
      <w:r>
        <w:t>tetracosactide</w:t>
      </w:r>
      <w:proofErr w:type="spellEnd"/>
      <w:r>
        <w:rPr>
          <w:spacing w:val="-3"/>
        </w:rPr>
        <w:t xml:space="preserve"> </w:t>
      </w:r>
      <w:r>
        <w:t>stimulation</w:t>
      </w:r>
      <w:r>
        <w:rPr>
          <w:spacing w:val="-3"/>
        </w:rPr>
        <w:t xml:space="preserve"> </w:t>
      </w:r>
      <w:r>
        <w:t>test</w:t>
      </w:r>
      <w:r>
        <w:rPr>
          <w:spacing w:val="-4"/>
        </w:rPr>
        <w:t xml:space="preserve"> </w:t>
      </w:r>
      <w:r>
        <w:t>was performed, usually on the following day.</w:t>
      </w:r>
    </w:p>
    <w:p w14:paraId="2778E73F" w14:textId="77777777" w:rsidR="0070762C" w:rsidRDefault="0070762C">
      <w:pPr>
        <w:pStyle w:val="BodyText"/>
        <w:spacing w:before="29"/>
        <w:ind w:left="0"/>
      </w:pPr>
    </w:p>
    <w:p w14:paraId="2778E740" w14:textId="77777777" w:rsidR="0070762C" w:rsidRPr="00E01953" w:rsidRDefault="00DE528F">
      <w:pPr>
        <w:ind w:left="520"/>
        <w:rPr>
          <w:b/>
          <w:bCs/>
          <w:i/>
        </w:rPr>
      </w:pPr>
      <w:r w:rsidRPr="00E01953">
        <w:rPr>
          <w:b/>
          <w:bCs/>
          <w:i/>
          <w:w w:val="85"/>
        </w:rPr>
        <w:t>Biochemical</w:t>
      </w:r>
      <w:r w:rsidRPr="00E01953">
        <w:rPr>
          <w:b/>
          <w:bCs/>
          <w:i/>
          <w:spacing w:val="9"/>
        </w:rPr>
        <w:t xml:space="preserve"> </w:t>
      </w:r>
      <w:r w:rsidRPr="00E01953">
        <w:rPr>
          <w:b/>
          <w:bCs/>
          <w:i/>
          <w:w w:val="85"/>
        </w:rPr>
        <w:t>measures</w:t>
      </w:r>
      <w:r w:rsidRPr="00E01953">
        <w:rPr>
          <w:b/>
          <w:bCs/>
          <w:i/>
          <w:spacing w:val="5"/>
        </w:rPr>
        <w:t xml:space="preserve"> </w:t>
      </w:r>
      <w:r w:rsidRPr="00E01953">
        <w:rPr>
          <w:b/>
          <w:bCs/>
          <w:i/>
          <w:w w:val="85"/>
        </w:rPr>
        <w:t>of</w:t>
      </w:r>
      <w:r w:rsidRPr="00E01953">
        <w:rPr>
          <w:b/>
          <w:bCs/>
          <w:i/>
          <w:spacing w:val="6"/>
        </w:rPr>
        <w:t xml:space="preserve"> </w:t>
      </w:r>
      <w:r w:rsidRPr="00E01953">
        <w:rPr>
          <w:b/>
          <w:bCs/>
          <w:i/>
          <w:w w:val="85"/>
        </w:rPr>
        <w:t>plasma</w:t>
      </w:r>
      <w:r w:rsidRPr="00E01953">
        <w:rPr>
          <w:b/>
          <w:bCs/>
          <w:i/>
          <w:spacing w:val="7"/>
        </w:rPr>
        <w:t xml:space="preserve"> </w:t>
      </w:r>
      <w:r w:rsidRPr="00E01953">
        <w:rPr>
          <w:b/>
          <w:bCs/>
          <w:i/>
          <w:w w:val="85"/>
        </w:rPr>
        <w:t>ACTH</w:t>
      </w:r>
      <w:r w:rsidRPr="00E01953">
        <w:rPr>
          <w:b/>
          <w:bCs/>
          <w:i/>
          <w:spacing w:val="8"/>
        </w:rPr>
        <w:t xml:space="preserve"> </w:t>
      </w:r>
      <w:r w:rsidRPr="00E01953">
        <w:rPr>
          <w:b/>
          <w:bCs/>
          <w:i/>
          <w:w w:val="85"/>
        </w:rPr>
        <w:t>and</w:t>
      </w:r>
      <w:r w:rsidRPr="00E01953">
        <w:rPr>
          <w:b/>
          <w:bCs/>
          <w:i/>
          <w:spacing w:val="7"/>
        </w:rPr>
        <w:t xml:space="preserve"> </w:t>
      </w:r>
      <w:r w:rsidRPr="00E01953">
        <w:rPr>
          <w:b/>
          <w:bCs/>
          <w:i/>
          <w:w w:val="85"/>
        </w:rPr>
        <w:t>serum</w:t>
      </w:r>
      <w:r w:rsidRPr="00E01953">
        <w:rPr>
          <w:b/>
          <w:bCs/>
          <w:i/>
          <w:spacing w:val="6"/>
        </w:rPr>
        <w:t xml:space="preserve"> </w:t>
      </w:r>
      <w:r w:rsidRPr="00E01953">
        <w:rPr>
          <w:b/>
          <w:bCs/>
          <w:i/>
          <w:spacing w:val="-2"/>
          <w:w w:val="85"/>
        </w:rPr>
        <w:t>cortisol</w:t>
      </w:r>
    </w:p>
    <w:p w14:paraId="2778E744" w14:textId="21D3C8C7" w:rsidR="0070762C" w:rsidRPr="008136B9" w:rsidRDefault="00DE528F" w:rsidP="007C7B80">
      <w:pPr>
        <w:pStyle w:val="BodyText"/>
        <w:spacing w:before="252" w:line="276" w:lineRule="auto"/>
        <w:ind w:right="342"/>
        <w:jc w:val="both"/>
      </w:pPr>
      <w:r w:rsidRPr="008136B9">
        <w:rPr>
          <w:noProof/>
        </w:rPr>
        <mc:AlternateContent>
          <mc:Choice Requires="wps">
            <w:drawing>
              <wp:anchor distT="0" distB="0" distL="0" distR="0" simplePos="0" relativeHeight="486156288" behindDoc="1" locked="0" layoutInCell="1" allowOverlap="1" wp14:anchorId="2778EBF6" wp14:editId="2778EBF7">
                <wp:simplePos x="0" y="0"/>
                <wp:positionH relativeFrom="page">
                  <wp:posOffset>1804035</wp:posOffset>
                </wp:positionH>
                <wp:positionV relativeFrom="paragraph">
                  <wp:posOffset>628770</wp:posOffset>
                </wp:positionV>
                <wp:extent cx="21590" cy="2159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 cy="21590"/>
                        </a:xfrm>
                        <a:custGeom>
                          <a:avLst/>
                          <a:gdLst/>
                          <a:ahLst/>
                          <a:cxnLst/>
                          <a:rect l="l" t="t" r="r" b="b"/>
                          <a:pathLst>
                            <a:path w="21590" h="21590">
                              <a:moveTo>
                                <a:pt x="10922" y="16878"/>
                              </a:moveTo>
                              <a:lnTo>
                                <a:pt x="10515" y="10629"/>
                              </a:lnTo>
                              <a:lnTo>
                                <a:pt x="10198" y="16878"/>
                              </a:lnTo>
                              <a:lnTo>
                                <a:pt x="10477" y="17259"/>
                              </a:lnTo>
                              <a:lnTo>
                                <a:pt x="10922" y="16878"/>
                              </a:lnTo>
                              <a:close/>
                            </a:path>
                            <a:path w="21590" h="21590">
                              <a:moveTo>
                                <a:pt x="10922" y="0"/>
                              </a:moveTo>
                              <a:lnTo>
                                <a:pt x="10007" y="0"/>
                              </a:lnTo>
                              <a:lnTo>
                                <a:pt x="10007" y="2806"/>
                              </a:lnTo>
                              <a:lnTo>
                                <a:pt x="10515" y="10629"/>
                              </a:lnTo>
                              <a:lnTo>
                                <a:pt x="10922" y="2806"/>
                              </a:lnTo>
                              <a:lnTo>
                                <a:pt x="10922" y="0"/>
                              </a:lnTo>
                              <a:close/>
                            </a:path>
                            <a:path w="21590" h="21590">
                              <a:moveTo>
                                <a:pt x="21031" y="19634"/>
                              </a:moveTo>
                              <a:lnTo>
                                <a:pt x="12217" y="19634"/>
                              </a:lnTo>
                              <a:lnTo>
                                <a:pt x="10477" y="17259"/>
                              </a:lnTo>
                              <a:lnTo>
                                <a:pt x="7708" y="19634"/>
                              </a:lnTo>
                              <a:lnTo>
                                <a:pt x="0" y="19634"/>
                              </a:lnTo>
                              <a:lnTo>
                                <a:pt x="0" y="21031"/>
                              </a:lnTo>
                              <a:lnTo>
                                <a:pt x="21031" y="21031"/>
                              </a:lnTo>
                              <a:lnTo>
                                <a:pt x="21031" y="19634"/>
                              </a:lnTo>
                              <a:close/>
                            </a:path>
                          </a:pathLst>
                        </a:custGeom>
                        <a:solidFill>
                          <a:srgbClr val="C036C4"/>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C8F430F" id="Graphic 9" o:spid="_x0000_s1026" style="position:absolute;margin-left:142.05pt;margin-top:49.5pt;width:1.7pt;height:1.7pt;z-index:-17160192;visibility:visible;mso-wrap-style:square;mso-wrap-distance-left:0;mso-wrap-distance-top:0;mso-wrap-distance-right:0;mso-wrap-distance-bottom:0;mso-position-horizontal:absolute;mso-position-horizontal-relative:page;mso-position-vertical:absolute;mso-position-vertical-relative:text;v-text-anchor:top" coordsize="2159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" path="m10922,16878r-407,-6249l10198,16878r279,381l10922,16878xem10922,r-915,l10007,2806r508,7823l10922,2806,10922,xem21031,19634r-8814,l10477,17259,7708,19634,,19634r,1397l21031,21031r,-1397xe" fillcolor="#c036c4" stroked="f">
                <v:path arrowok="t"/>
                <w10:wrap anchorx="page"/>
              </v:shape>
            </w:pict>
          </mc:Fallback>
        </mc:AlternateContent>
      </w:r>
      <w:r w:rsidRPr="008136B9">
        <w:t xml:space="preserve">Due to the unavailability of the </w:t>
      </w:r>
      <w:r w:rsidR="005C1772" w:rsidRPr="008136B9">
        <w:t>gold</w:t>
      </w:r>
      <w:r w:rsidRPr="008136B9">
        <w:t xml:space="preserve"> standard LC/MS cortisol diagnostic test (17) we </w:t>
      </w:r>
      <w:proofErr w:type="spellStart"/>
      <w:r w:rsidR="008136B9">
        <w:t>utilised</w:t>
      </w:r>
      <w:proofErr w:type="spellEnd"/>
      <w:r w:rsidRPr="008136B9">
        <w:t xml:space="preserve"> the Roche COBAS </w:t>
      </w:r>
      <w:r w:rsidRPr="008136B9">
        <w:rPr>
          <w:spacing w:val="-6"/>
        </w:rPr>
        <w:t>ECLIA</w:t>
      </w:r>
      <w:r w:rsidRPr="008136B9">
        <w:rPr>
          <w:spacing w:val="-8"/>
        </w:rPr>
        <w:t xml:space="preserve"> </w:t>
      </w:r>
      <w:r w:rsidRPr="008136B9">
        <w:rPr>
          <w:spacing w:val="-6"/>
        </w:rPr>
        <w:t>te</w:t>
      </w:r>
      <w:r w:rsidRPr="007C7B80">
        <w:rPr>
          <w:spacing w:val="-6"/>
        </w:rPr>
        <w:t>sts</w:t>
      </w:r>
      <w:r w:rsidRPr="007C7B80">
        <w:rPr>
          <w:spacing w:val="-8"/>
        </w:rPr>
        <w:t xml:space="preserve"> </w:t>
      </w:r>
      <w:r w:rsidR="008136B9">
        <w:rPr>
          <w:spacing w:val="-6"/>
        </w:rPr>
        <w:t>to measure both</w:t>
      </w:r>
      <w:r w:rsidRPr="007C7B80">
        <w:rPr>
          <w:spacing w:val="-7"/>
        </w:rPr>
        <w:t xml:space="preserve"> </w:t>
      </w:r>
      <w:r w:rsidRPr="007C7B80">
        <w:rPr>
          <w:spacing w:val="-6"/>
        </w:rPr>
        <w:t>cortisol</w:t>
      </w:r>
      <w:r w:rsidRPr="007C7B80">
        <w:rPr>
          <w:spacing w:val="-8"/>
        </w:rPr>
        <w:t xml:space="preserve"> </w:t>
      </w:r>
      <w:r w:rsidRPr="007C7B80">
        <w:rPr>
          <w:spacing w:val="-6"/>
        </w:rPr>
        <w:t>and</w:t>
      </w:r>
      <w:r w:rsidRPr="007C7B80">
        <w:rPr>
          <w:spacing w:val="-8"/>
        </w:rPr>
        <w:t xml:space="preserve"> </w:t>
      </w:r>
      <w:r w:rsidRPr="007C7B80">
        <w:rPr>
          <w:spacing w:val="-6"/>
        </w:rPr>
        <w:t>ACTH</w:t>
      </w:r>
      <w:r w:rsidRPr="007C7B80">
        <w:rPr>
          <w:spacing w:val="-8"/>
        </w:rPr>
        <w:t xml:space="preserve"> </w:t>
      </w:r>
      <w:r w:rsidRPr="007C7B80">
        <w:rPr>
          <w:spacing w:val="-6"/>
        </w:rPr>
        <w:t xml:space="preserve">concentrations. </w:t>
      </w:r>
      <w:r w:rsidRPr="008136B9">
        <w:rPr>
          <w:spacing w:val="-6"/>
        </w:rPr>
        <w:t>For</w:t>
      </w:r>
      <w:r w:rsidRPr="008136B9">
        <w:rPr>
          <w:spacing w:val="-9"/>
        </w:rPr>
        <w:t xml:space="preserve"> </w:t>
      </w:r>
      <w:r w:rsidRPr="008136B9">
        <w:rPr>
          <w:spacing w:val="-6"/>
        </w:rPr>
        <w:t>the</w:t>
      </w:r>
      <w:r w:rsidRPr="008136B9">
        <w:rPr>
          <w:spacing w:val="-10"/>
        </w:rPr>
        <w:t xml:space="preserve"> </w:t>
      </w:r>
      <w:r w:rsidRPr="008136B9">
        <w:rPr>
          <w:spacing w:val="-6"/>
        </w:rPr>
        <w:t>random</w:t>
      </w:r>
      <w:r w:rsidRPr="008136B9">
        <w:rPr>
          <w:spacing w:val="-9"/>
        </w:rPr>
        <w:t xml:space="preserve"> </w:t>
      </w:r>
      <w:r w:rsidRPr="008136B9">
        <w:rPr>
          <w:spacing w:val="-6"/>
        </w:rPr>
        <w:t>plasma</w:t>
      </w:r>
      <w:r w:rsidRPr="008136B9">
        <w:rPr>
          <w:spacing w:val="-9"/>
        </w:rPr>
        <w:t xml:space="preserve"> </w:t>
      </w:r>
      <w:r w:rsidRPr="008136B9">
        <w:rPr>
          <w:spacing w:val="-6"/>
        </w:rPr>
        <w:t>ACTH,</w:t>
      </w:r>
      <w:r w:rsidRPr="008136B9">
        <w:rPr>
          <w:spacing w:val="-9"/>
        </w:rPr>
        <w:t xml:space="preserve"> </w:t>
      </w:r>
      <w:r w:rsidRPr="008136B9">
        <w:rPr>
          <w:spacing w:val="-6"/>
        </w:rPr>
        <w:t>the</w:t>
      </w:r>
      <w:r w:rsidRPr="008136B9">
        <w:rPr>
          <w:spacing w:val="-9"/>
        </w:rPr>
        <w:t xml:space="preserve"> </w:t>
      </w:r>
      <w:r w:rsidRPr="008136B9">
        <w:rPr>
          <w:spacing w:val="-6"/>
        </w:rPr>
        <w:t>specimen</w:t>
      </w:r>
      <w:r w:rsidRPr="008136B9">
        <w:rPr>
          <w:spacing w:val="-8"/>
        </w:rPr>
        <w:t xml:space="preserve"> </w:t>
      </w:r>
      <w:r w:rsidR="00465ABB" w:rsidRPr="008136B9">
        <w:rPr>
          <w:spacing w:val="-6"/>
        </w:rPr>
        <w:t>was</w:t>
      </w:r>
      <w:r w:rsidRPr="008136B9">
        <w:rPr>
          <w:spacing w:val="-6"/>
        </w:rPr>
        <w:t xml:space="preserve"> collected in </w:t>
      </w:r>
      <w:r w:rsidR="008136B9">
        <w:rPr>
          <w:spacing w:val="-6"/>
        </w:rPr>
        <w:t>EDTA vials</w:t>
      </w:r>
      <w:r w:rsidR="001F3226" w:rsidRPr="008136B9">
        <w:t xml:space="preserve"> </w:t>
      </w:r>
      <w:r w:rsidR="008136B9">
        <w:rPr>
          <w:spacing w:val="-8"/>
        </w:rPr>
        <w:t>on ice</w:t>
      </w:r>
      <w:r w:rsidRPr="008136B9">
        <w:rPr>
          <w:spacing w:val="-7"/>
        </w:rPr>
        <w:t xml:space="preserve"> </w:t>
      </w:r>
      <w:r w:rsidRPr="008136B9">
        <w:rPr>
          <w:spacing w:val="-8"/>
        </w:rPr>
        <w:t>and</w:t>
      </w:r>
      <w:r w:rsidRPr="008136B9">
        <w:rPr>
          <w:spacing w:val="-6"/>
        </w:rPr>
        <w:t xml:space="preserve"> </w:t>
      </w:r>
      <w:r w:rsidRPr="008136B9">
        <w:rPr>
          <w:spacing w:val="-8"/>
        </w:rPr>
        <w:t>for serum</w:t>
      </w:r>
      <w:r w:rsidRPr="008136B9">
        <w:rPr>
          <w:spacing w:val="-7"/>
        </w:rPr>
        <w:t xml:space="preserve"> </w:t>
      </w:r>
      <w:r w:rsidRPr="008136B9">
        <w:rPr>
          <w:spacing w:val="-8"/>
        </w:rPr>
        <w:t>cortisol</w:t>
      </w:r>
      <w:r w:rsidRPr="008136B9">
        <w:rPr>
          <w:spacing w:val="-5"/>
        </w:rPr>
        <w:t xml:space="preserve"> </w:t>
      </w:r>
      <w:r w:rsidRPr="008136B9">
        <w:rPr>
          <w:spacing w:val="-8"/>
        </w:rPr>
        <w:t>concentration,</w:t>
      </w:r>
      <w:r w:rsidRPr="008136B9">
        <w:rPr>
          <w:spacing w:val="-6"/>
        </w:rPr>
        <w:t xml:space="preserve"> </w:t>
      </w:r>
      <w:r w:rsidRPr="008136B9">
        <w:rPr>
          <w:spacing w:val="-8"/>
        </w:rPr>
        <w:t>clotted</w:t>
      </w:r>
      <w:r w:rsidRPr="008136B9">
        <w:rPr>
          <w:spacing w:val="-7"/>
        </w:rPr>
        <w:t xml:space="preserve"> </w:t>
      </w:r>
      <w:r w:rsidR="008136B9">
        <w:rPr>
          <w:spacing w:val="-8"/>
        </w:rPr>
        <w:t xml:space="preserve">blood was </w:t>
      </w:r>
      <w:r w:rsidR="008136B9">
        <w:rPr>
          <w:w w:val="90"/>
        </w:rPr>
        <w:t>submitted</w:t>
      </w:r>
      <w:r w:rsidR="000E7508">
        <w:rPr>
          <w:w w:val="90"/>
        </w:rPr>
        <w:t>.</w:t>
      </w:r>
    </w:p>
    <w:p w14:paraId="2778E745" w14:textId="77777777" w:rsidR="0070762C" w:rsidRPr="008136B9" w:rsidRDefault="0070762C" w:rsidP="007C7B80">
      <w:pPr>
        <w:pStyle w:val="BodyText"/>
        <w:spacing w:before="51"/>
        <w:ind w:left="0"/>
        <w:jc w:val="both"/>
      </w:pPr>
    </w:p>
    <w:p w14:paraId="707CD2F8" w14:textId="55306822" w:rsidR="00E01953" w:rsidRPr="007C7B80" w:rsidRDefault="00DE528F" w:rsidP="00E01953">
      <w:pPr>
        <w:pStyle w:val="BodyText"/>
        <w:tabs>
          <w:tab w:val="left" w:pos="9467"/>
        </w:tabs>
        <w:spacing w:line="256" w:lineRule="auto"/>
        <w:ind w:right="435"/>
        <w:rPr>
          <w:i/>
          <w:iCs/>
          <w:color w:val="000000"/>
          <w:spacing w:val="-4"/>
        </w:rPr>
      </w:pPr>
      <w:r w:rsidRPr="007C7B80">
        <w:rPr>
          <w:b/>
          <w:bCs/>
          <w:i/>
          <w:iCs/>
          <w:color w:val="000000"/>
        </w:rPr>
        <w:t xml:space="preserve">Methodology for serum </w:t>
      </w:r>
      <w:r w:rsidR="000E7508" w:rsidRPr="007C7B80">
        <w:rPr>
          <w:b/>
          <w:bCs/>
          <w:i/>
          <w:iCs/>
          <w:color w:val="000000"/>
        </w:rPr>
        <w:t>Cortisol and ACTH</w:t>
      </w:r>
    </w:p>
    <w:p w14:paraId="2778E747" w14:textId="21A0032B" w:rsidR="0070762C" w:rsidRDefault="005C1772" w:rsidP="007C7B80">
      <w:pPr>
        <w:pStyle w:val="BodyText"/>
        <w:tabs>
          <w:tab w:val="left" w:pos="9467"/>
        </w:tabs>
        <w:spacing w:line="256" w:lineRule="auto"/>
        <w:ind w:right="435"/>
        <w:jc w:val="both"/>
      </w:pPr>
      <w:r w:rsidRPr="005C1772">
        <w:rPr>
          <w:color w:val="000000"/>
          <w:spacing w:val="-4"/>
        </w:rPr>
        <w:t xml:space="preserve">Serum cortisol concentrations were assayed </w:t>
      </w:r>
      <w:r w:rsidR="000E7508">
        <w:rPr>
          <w:color w:val="000000"/>
          <w:spacing w:val="-4"/>
        </w:rPr>
        <w:t>on the</w:t>
      </w:r>
      <w:r w:rsidR="000E7508" w:rsidRPr="005C1772">
        <w:rPr>
          <w:color w:val="000000"/>
          <w:spacing w:val="-4"/>
        </w:rPr>
        <w:t xml:space="preserve"> </w:t>
      </w:r>
      <w:r w:rsidRPr="005C1772">
        <w:rPr>
          <w:color w:val="000000"/>
          <w:spacing w:val="-4"/>
        </w:rPr>
        <w:t xml:space="preserve">Roche </w:t>
      </w:r>
      <w:r w:rsidR="00135973" w:rsidRPr="005C1772">
        <w:rPr>
          <w:color w:val="000000"/>
          <w:spacing w:val="-4"/>
        </w:rPr>
        <w:t>Cobas</w:t>
      </w:r>
      <w:r w:rsidRPr="005C1772">
        <w:rPr>
          <w:color w:val="000000"/>
          <w:spacing w:val="-4"/>
        </w:rPr>
        <w:t xml:space="preserve"> 6000 </w:t>
      </w:r>
      <w:r w:rsidR="00135973">
        <w:rPr>
          <w:color w:val="000000"/>
          <w:spacing w:val="-4"/>
        </w:rPr>
        <w:t>e</w:t>
      </w:r>
      <w:r w:rsidRPr="005C1772">
        <w:rPr>
          <w:color w:val="000000"/>
          <w:spacing w:val="-4"/>
        </w:rPr>
        <w:t xml:space="preserve">601 </w:t>
      </w:r>
      <w:r w:rsidR="000E7508">
        <w:rPr>
          <w:color w:val="000000"/>
          <w:spacing w:val="-4"/>
        </w:rPr>
        <w:t>platform,</w:t>
      </w:r>
      <w:r w:rsidR="000E7508" w:rsidRPr="005C1772">
        <w:rPr>
          <w:color w:val="000000"/>
          <w:spacing w:val="-4"/>
        </w:rPr>
        <w:t xml:space="preserve"> </w:t>
      </w:r>
      <w:r w:rsidRPr="005C1772">
        <w:rPr>
          <w:color w:val="000000"/>
          <w:spacing w:val="-4"/>
        </w:rPr>
        <w:t xml:space="preserve">using the </w:t>
      </w:r>
      <w:proofErr w:type="spellStart"/>
      <w:r>
        <w:rPr>
          <w:color w:val="000000"/>
          <w:spacing w:val="-4"/>
        </w:rPr>
        <w:t>Elecsy</w:t>
      </w:r>
      <w:r w:rsidRPr="005C1772">
        <w:rPr>
          <w:color w:val="000000"/>
          <w:spacing w:val="-4"/>
        </w:rPr>
        <w:t>s</w:t>
      </w:r>
      <w:proofErr w:type="spellEnd"/>
      <w:r w:rsidRPr="005C1772">
        <w:rPr>
          <w:color w:val="000000"/>
          <w:spacing w:val="-4"/>
        </w:rPr>
        <w:t xml:space="preserve"> </w:t>
      </w:r>
      <w:r>
        <w:rPr>
          <w:color w:val="000000"/>
          <w:spacing w:val="-4"/>
        </w:rPr>
        <w:t>C</w:t>
      </w:r>
      <w:r w:rsidRPr="005C1772">
        <w:rPr>
          <w:color w:val="000000"/>
          <w:spacing w:val="-4"/>
        </w:rPr>
        <w:t xml:space="preserve">ortisol </w:t>
      </w:r>
      <w:r>
        <w:rPr>
          <w:color w:val="000000"/>
          <w:spacing w:val="-4"/>
        </w:rPr>
        <w:t>II</w:t>
      </w:r>
      <w:r w:rsidRPr="005C1772">
        <w:rPr>
          <w:color w:val="000000"/>
          <w:spacing w:val="-4"/>
        </w:rPr>
        <w:t xml:space="preserve"> </w:t>
      </w:r>
      <w:r w:rsidR="000E7508">
        <w:rPr>
          <w:color w:val="000000"/>
          <w:spacing w:val="-4"/>
        </w:rPr>
        <w:t>antibody.</w:t>
      </w:r>
      <w:r w:rsidRPr="00E01953">
        <w:rPr>
          <w:color w:val="000000"/>
          <w:spacing w:val="-17"/>
        </w:rPr>
        <w:t xml:space="preserve"> </w:t>
      </w:r>
      <w:r w:rsidRPr="00E01953">
        <w:rPr>
          <w:color w:val="000000"/>
          <w:spacing w:val="-4"/>
        </w:rPr>
        <w:t>Serum</w:t>
      </w:r>
      <w:r w:rsidRPr="00E01953">
        <w:rPr>
          <w:color w:val="000000"/>
          <w:spacing w:val="-18"/>
        </w:rPr>
        <w:t xml:space="preserve"> </w:t>
      </w:r>
      <w:r w:rsidRPr="00E01953">
        <w:rPr>
          <w:color w:val="000000"/>
          <w:spacing w:val="-4"/>
        </w:rPr>
        <w:t>cortisol</w:t>
      </w:r>
      <w:r w:rsidRPr="00E01953">
        <w:rPr>
          <w:color w:val="000000"/>
          <w:spacing w:val="-17"/>
        </w:rPr>
        <w:t xml:space="preserve"> </w:t>
      </w:r>
      <w:r w:rsidRPr="00E01953">
        <w:rPr>
          <w:color w:val="000000"/>
          <w:spacing w:val="-4"/>
        </w:rPr>
        <w:t>concentrations</w:t>
      </w:r>
      <w:r w:rsidRPr="00E01953">
        <w:rPr>
          <w:color w:val="000000"/>
          <w:spacing w:val="-18"/>
        </w:rPr>
        <w:t xml:space="preserve"> </w:t>
      </w:r>
      <w:r w:rsidRPr="00E01953">
        <w:rPr>
          <w:color w:val="000000"/>
          <w:spacing w:val="-4"/>
        </w:rPr>
        <w:t>were</w:t>
      </w:r>
      <w:r w:rsidRPr="00E01953">
        <w:rPr>
          <w:color w:val="000000"/>
          <w:spacing w:val="-17"/>
        </w:rPr>
        <w:t xml:space="preserve"> </w:t>
      </w:r>
      <w:r w:rsidRPr="00E01953">
        <w:rPr>
          <w:color w:val="000000"/>
          <w:spacing w:val="-4"/>
        </w:rPr>
        <w:t>determined</w:t>
      </w:r>
      <w:r w:rsidRPr="00E01953">
        <w:rPr>
          <w:color w:val="000000"/>
          <w:spacing w:val="-17"/>
        </w:rPr>
        <w:t xml:space="preserve"> </w:t>
      </w:r>
      <w:r w:rsidRPr="00E01953">
        <w:rPr>
          <w:color w:val="000000"/>
          <w:spacing w:val="-4"/>
        </w:rPr>
        <w:t>using</w:t>
      </w:r>
      <w:r w:rsidRPr="00E01953">
        <w:rPr>
          <w:color w:val="000000"/>
          <w:spacing w:val="-17"/>
        </w:rPr>
        <w:t xml:space="preserve"> </w:t>
      </w:r>
      <w:r w:rsidRPr="00E01953">
        <w:rPr>
          <w:color w:val="000000"/>
          <w:spacing w:val="-4"/>
        </w:rPr>
        <w:t>Electro</w:t>
      </w:r>
      <w:r>
        <w:rPr>
          <w:color w:val="000000"/>
          <w:spacing w:val="-4"/>
        </w:rPr>
        <w:t xml:space="preserve"> </w:t>
      </w:r>
      <w:r w:rsidRPr="00E01953">
        <w:rPr>
          <w:color w:val="000000"/>
          <w:w w:val="90"/>
        </w:rPr>
        <w:t>luminescence assay (ECLIA).</w:t>
      </w:r>
      <w:r w:rsidRPr="00E01953">
        <w:rPr>
          <w:color w:val="000000"/>
          <w:spacing w:val="-4"/>
          <w:w w:val="90"/>
        </w:rPr>
        <w:t xml:space="preserve"> </w:t>
      </w:r>
      <w:r w:rsidRPr="00E01953">
        <w:rPr>
          <w:color w:val="000000"/>
          <w:w w:val="90"/>
        </w:rPr>
        <w:t>This</w:t>
      </w:r>
      <w:r w:rsidRPr="00E01953">
        <w:rPr>
          <w:color w:val="000000"/>
          <w:spacing w:val="-4"/>
          <w:w w:val="90"/>
        </w:rPr>
        <w:t xml:space="preserve"> </w:t>
      </w:r>
      <w:r w:rsidRPr="00E01953">
        <w:rPr>
          <w:color w:val="000000"/>
          <w:w w:val="90"/>
        </w:rPr>
        <w:t>method</w:t>
      </w:r>
      <w:r w:rsidRPr="00E01953">
        <w:rPr>
          <w:color w:val="000000"/>
          <w:spacing w:val="-4"/>
          <w:w w:val="90"/>
        </w:rPr>
        <w:t xml:space="preserve"> </w:t>
      </w:r>
      <w:r w:rsidRPr="00E01953">
        <w:rPr>
          <w:color w:val="000000"/>
          <w:w w:val="90"/>
        </w:rPr>
        <w:t>has</w:t>
      </w:r>
      <w:r w:rsidRPr="00E01953">
        <w:rPr>
          <w:color w:val="000000"/>
          <w:spacing w:val="-4"/>
          <w:w w:val="90"/>
        </w:rPr>
        <w:t xml:space="preserve"> </w:t>
      </w:r>
      <w:r w:rsidRPr="00E01953">
        <w:rPr>
          <w:color w:val="000000"/>
          <w:w w:val="90"/>
        </w:rPr>
        <w:t>been</w:t>
      </w:r>
      <w:r w:rsidRPr="00E01953">
        <w:rPr>
          <w:color w:val="000000"/>
          <w:spacing w:val="-4"/>
          <w:w w:val="90"/>
        </w:rPr>
        <w:t xml:space="preserve"> </w:t>
      </w:r>
      <w:r w:rsidRPr="00E01953">
        <w:rPr>
          <w:color w:val="000000"/>
          <w:w w:val="90"/>
        </w:rPr>
        <w:t>standardized</w:t>
      </w:r>
      <w:r w:rsidRPr="00E01953">
        <w:rPr>
          <w:color w:val="000000"/>
          <w:spacing w:val="-4"/>
          <w:w w:val="90"/>
        </w:rPr>
        <w:t xml:space="preserve"> </w:t>
      </w:r>
      <w:r w:rsidRPr="00E01953">
        <w:rPr>
          <w:color w:val="000000"/>
          <w:w w:val="90"/>
        </w:rPr>
        <w:t xml:space="preserve">against </w:t>
      </w:r>
      <w:r w:rsidRPr="00E01953">
        <w:rPr>
          <w:color w:val="000000"/>
          <w:spacing w:val="-4"/>
        </w:rPr>
        <w:t>the</w:t>
      </w:r>
      <w:r w:rsidRPr="00E01953">
        <w:rPr>
          <w:color w:val="000000"/>
          <w:spacing w:val="-19"/>
        </w:rPr>
        <w:t xml:space="preserve"> </w:t>
      </w:r>
      <w:r w:rsidRPr="00E01953">
        <w:rPr>
          <w:color w:val="000000"/>
          <w:spacing w:val="-4"/>
        </w:rPr>
        <w:t>institute</w:t>
      </w:r>
      <w:r w:rsidRPr="00E01953">
        <w:rPr>
          <w:color w:val="000000"/>
          <w:spacing w:val="-17"/>
        </w:rPr>
        <w:t xml:space="preserve"> </w:t>
      </w:r>
      <w:r w:rsidRPr="00E01953">
        <w:rPr>
          <w:color w:val="000000"/>
          <w:spacing w:val="-4"/>
        </w:rPr>
        <w:t>for</w:t>
      </w:r>
      <w:r w:rsidRPr="00E01953">
        <w:rPr>
          <w:color w:val="000000"/>
          <w:spacing w:val="-17"/>
        </w:rPr>
        <w:t xml:space="preserve"> </w:t>
      </w:r>
      <w:r w:rsidRPr="00E01953">
        <w:rPr>
          <w:color w:val="000000"/>
          <w:spacing w:val="-4"/>
        </w:rPr>
        <w:t>reference</w:t>
      </w:r>
      <w:r w:rsidRPr="00E01953">
        <w:rPr>
          <w:color w:val="000000"/>
          <w:spacing w:val="-15"/>
        </w:rPr>
        <w:t xml:space="preserve"> </w:t>
      </w:r>
      <w:r w:rsidRPr="00E01953">
        <w:rPr>
          <w:color w:val="000000"/>
          <w:spacing w:val="-4"/>
        </w:rPr>
        <w:t>materials</w:t>
      </w:r>
      <w:r w:rsidRPr="00E01953">
        <w:rPr>
          <w:color w:val="000000"/>
          <w:spacing w:val="-17"/>
        </w:rPr>
        <w:t xml:space="preserve"> </w:t>
      </w:r>
      <w:r w:rsidRPr="00E01953">
        <w:rPr>
          <w:color w:val="000000"/>
          <w:spacing w:val="-4"/>
        </w:rPr>
        <w:t>and</w:t>
      </w:r>
      <w:r w:rsidRPr="00E01953">
        <w:rPr>
          <w:color w:val="000000"/>
          <w:spacing w:val="-17"/>
        </w:rPr>
        <w:t xml:space="preserve"> </w:t>
      </w:r>
      <w:r w:rsidRPr="00E01953">
        <w:rPr>
          <w:color w:val="000000"/>
          <w:spacing w:val="-4"/>
        </w:rPr>
        <w:t>measurements</w:t>
      </w:r>
      <w:r w:rsidRPr="00E01953">
        <w:rPr>
          <w:color w:val="000000"/>
          <w:spacing w:val="-20"/>
        </w:rPr>
        <w:t xml:space="preserve"> </w:t>
      </w:r>
      <w:r w:rsidRPr="00E01953">
        <w:rPr>
          <w:color w:val="000000"/>
          <w:spacing w:val="-4"/>
        </w:rPr>
        <w:t>in</w:t>
      </w:r>
      <w:r w:rsidRPr="00E01953">
        <w:rPr>
          <w:color w:val="000000"/>
          <w:spacing w:val="-17"/>
        </w:rPr>
        <w:t xml:space="preserve"> </w:t>
      </w:r>
      <w:r w:rsidRPr="00E01953">
        <w:rPr>
          <w:color w:val="000000"/>
          <w:spacing w:val="-4"/>
        </w:rPr>
        <w:t>brackets</w:t>
      </w:r>
      <w:r w:rsidRPr="00E01953">
        <w:rPr>
          <w:color w:val="000000"/>
          <w:spacing w:val="-18"/>
        </w:rPr>
        <w:t xml:space="preserve"> </w:t>
      </w:r>
      <w:r w:rsidRPr="00E01953">
        <w:rPr>
          <w:color w:val="000000"/>
          <w:spacing w:val="-4"/>
        </w:rPr>
        <w:t>(IRMM)/IFCC-45</w:t>
      </w:r>
      <w:r w:rsidRPr="00E01953">
        <w:rPr>
          <w:color w:val="000000"/>
          <w:spacing w:val="-17"/>
        </w:rPr>
        <w:t xml:space="preserve"> </w:t>
      </w:r>
      <w:r w:rsidRPr="00E01953">
        <w:rPr>
          <w:color w:val="000000"/>
          <w:spacing w:val="-4"/>
        </w:rPr>
        <w:t>panel.</w:t>
      </w:r>
      <w:r w:rsidRPr="00E01953">
        <w:rPr>
          <w:color w:val="000000"/>
          <w:spacing w:val="-17"/>
        </w:rPr>
        <w:t xml:space="preserve"> </w:t>
      </w:r>
      <w:r w:rsidRPr="00E01953">
        <w:rPr>
          <w:color w:val="000000"/>
          <w:spacing w:val="-4"/>
        </w:rPr>
        <w:t xml:space="preserve">The </w:t>
      </w:r>
      <w:r w:rsidRPr="00E01953">
        <w:rPr>
          <w:color w:val="000000"/>
          <w:spacing w:val="-6"/>
        </w:rPr>
        <w:t>measuring</w:t>
      </w:r>
      <w:r w:rsidRPr="00E01953">
        <w:rPr>
          <w:color w:val="000000"/>
          <w:spacing w:val="-14"/>
        </w:rPr>
        <w:t xml:space="preserve"> </w:t>
      </w:r>
      <w:r w:rsidRPr="00E01953">
        <w:rPr>
          <w:color w:val="000000"/>
          <w:spacing w:val="-6"/>
        </w:rPr>
        <w:t>range</w:t>
      </w:r>
      <w:r w:rsidRPr="00E01953">
        <w:rPr>
          <w:color w:val="000000"/>
          <w:spacing w:val="-14"/>
        </w:rPr>
        <w:t xml:space="preserve"> </w:t>
      </w:r>
      <w:r w:rsidRPr="00E01953">
        <w:rPr>
          <w:color w:val="000000"/>
          <w:spacing w:val="-6"/>
        </w:rPr>
        <w:t>is</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to</w:t>
      </w:r>
      <w:r w:rsidRPr="00E01953">
        <w:rPr>
          <w:color w:val="000000"/>
          <w:spacing w:val="-14"/>
        </w:rPr>
        <w:t xml:space="preserve"> </w:t>
      </w:r>
      <w:r w:rsidRPr="00E01953">
        <w:rPr>
          <w:color w:val="000000"/>
          <w:spacing w:val="-6"/>
        </w:rPr>
        <w:t>1750</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with</w:t>
      </w:r>
      <w:r w:rsidRPr="00E01953">
        <w:rPr>
          <w:color w:val="000000"/>
          <w:spacing w:val="-14"/>
        </w:rPr>
        <w:t xml:space="preserve"> </w:t>
      </w:r>
      <w:r w:rsidRPr="00E01953">
        <w:rPr>
          <w:color w:val="000000"/>
          <w:spacing w:val="-6"/>
        </w:rPr>
        <w:t>a</w:t>
      </w:r>
      <w:r w:rsidRPr="00E01953">
        <w:rPr>
          <w:color w:val="000000"/>
          <w:spacing w:val="-14"/>
        </w:rPr>
        <w:t xml:space="preserve"> </w:t>
      </w:r>
      <w:r w:rsidRPr="00E01953">
        <w:rPr>
          <w:color w:val="000000"/>
          <w:spacing w:val="-6"/>
        </w:rPr>
        <w:t>limit</w:t>
      </w:r>
      <w:r w:rsidRPr="00E01953">
        <w:rPr>
          <w:color w:val="000000"/>
          <w:spacing w:val="-14"/>
        </w:rPr>
        <w:t xml:space="preserve"> </w:t>
      </w:r>
      <w:r w:rsidRPr="00E01953">
        <w:rPr>
          <w:color w:val="000000"/>
          <w:spacing w:val="-6"/>
        </w:rPr>
        <w:t>of</w:t>
      </w:r>
      <w:r w:rsidRPr="00E01953">
        <w:rPr>
          <w:color w:val="000000"/>
          <w:spacing w:val="-12"/>
        </w:rPr>
        <w:t xml:space="preserve"> </w:t>
      </w:r>
      <w:r w:rsidRPr="00E01953">
        <w:rPr>
          <w:color w:val="000000"/>
          <w:spacing w:val="-6"/>
        </w:rPr>
        <w:t>detection</w:t>
      </w:r>
      <w:r w:rsidRPr="00E01953">
        <w:rPr>
          <w:color w:val="000000"/>
          <w:spacing w:val="-14"/>
        </w:rPr>
        <w:t xml:space="preserve"> </w:t>
      </w:r>
      <w:r w:rsidRPr="00E01953">
        <w:rPr>
          <w:color w:val="000000"/>
          <w:spacing w:val="-6"/>
        </w:rPr>
        <w:t>(LOD)</w:t>
      </w:r>
      <w:r w:rsidRPr="00E01953">
        <w:rPr>
          <w:color w:val="000000"/>
          <w:spacing w:val="-14"/>
        </w:rPr>
        <w:t xml:space="preserve"> </w:t>
      </w:r>
      <w:r w:rsidRPr="00E01953">
        <w:rPr>
          <w:color w:val="000000"/>
          <w:spacing w:val="-6"/>
        </w:rPr>
        <w:t>of</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w:t>
      </w:r>
      <w:r w:rsidR="004C427C">
        <w:rPr>
          <w:color w:val="000000"/>
          <w:spacing w:val="-6"/>
        </w:rPr>
        <w:t xml:space="preserve">L </w:t>
      </w:r>
      <w:r w:rsidRPr="00E01953">
        <w:rPr>
          <w:color w:val="000000"/>
          <w:spacing w:val="-6"/>
        </w:rPr>
        <w:t>(18)</w:t>
      </w:r>
      <w:r w:rsidR="004C427C">
        <w:rPr>
          <w:color w:val="000000"/>
        </w:rPr>
        <w:t>.</w:t>
      </w:r>
    </w:p>
    <w:p w14:paraId="2778E748" w14:textId="77777777" w:rsidR="0070762C" w:rsidRDefault="0070762C">
      <w:pPr>
        <w:pStyle w:val="BodyText"/>
        <w:spacing w:before="20"/>
        <w:ind w:left="0"/>
      </w:pPr>
    </w:p>
    <w:p w14:paraId="2778E749" w14:textId="77777777" w:rsidR="0070762C" w:rsidRPr="00135973" w:rsidRDefault="00DE528F">
      <w:pPr>
        <w:ind w:left="520"/>
        <w:rPr>
          <w:b/>
          <w:bCs/>
          <w:i/>
        </w:rPr>
      </w:pPr>
      <w:r w:rsidRPr="00135973">
        <w:rPr>
          <w:b/>
          <w:bCs/>
          <w:i/>
          <w:spacing w:val="-2"/>
          <w:w w:val="90"/>
        </w:rPr>
        <w:t>The</w:t>
      </w:r>
      <w:r w:rsidRPr="00135973">
        <w:rPr>
          <w:b/>
          <w:bCs/>
          <w:i/>
          <w:spacing w:val="-2"/>
        </w:rPr>
        <w:t xml:space="preserve"> </w:t>
      </w:r>
      <w:proofErr w:type="spellStart"/>
      <w:r w:rsidRPr="00135973">
        <w:rPr>
          <w:b/>
          <w:bCs/>
          <w:i/>
          <w:spacing w:val="-2"/>
          <w:w w:val="90"/>
        </w:rPr>
        <w:t>tetracosactide</w:t>
      </w:r>
      <w:proofErr w:type="spellEnd"/>
      <w:r w:rsidRPr="00135973">
        <w:rPr>
          <w:b/>
          <w:bCs/>
          <w:i/>
          <w:spacing w:val="1"/>
        </w:rPr>
        <w:t xml:space="preserve"> </w:t>
      </w:r>
      <w:r w:rsidRPr="00135973">
        <w:rPr>
          <w:b/>
          <w:bCs/>
          <w:i/>
          <w:spacing w:val="-4"/>
          <w:w w:val="90"/>
        </w:rPr>
        <w:t>test</w:t>
      </w:r>
    </w:p>
    <w:p w14:paraId="2778E74A" w14:textId="77777777" w:rsidR="0070762C" w:rsidRDefault="0070762C">
      <w:pPr>
        <w:pStyle w:val="BodyText"/>
        <w:spacing w:before="41"/>
        <w:ind w:left="0"/>
        <w:rPr>
          <w:i/>
        </w:rPr>
      </w:pPr>
    </w:p>
    <w:p w14:paraId="2778E74B" w14:textId="632EF86F" w:rsidR="0070762C" w:rsidRDefault="00DE528F">
      <w:pPr>
        <w:pStyle w:val="BodyText"/>
        <w:spacing w:before="1" w:line="247" w:lineRule="auto"/>
        <w:ind w:left="519" w:right="349"/>
        <w:jc w:val="both"/>
        <w:rPr>
          <w:rFonts w:ascii="Times New Roman" w:hAnsi="Times New Roman"/>
        </w:rPr>
      </w:pPr>
      <w:r>
        <w:rPr>
          <w:w w:val="90"/>
        </w:rPr>
        <w:t>The</w:t>
      </w:r>
      <w:r>
        <w:rPr>
          <w:spacing w:val="-3"/>
          <w:w w:val="90"/>
        </w:rPr>
        <w:t xml:space="preserve"> </w:t>
      </w:r>
      <w:r>
        <w:rPr>
          <w:w w:val="90"/>
        </w:rPr>
        <w:t>samples</w:t>
      </w:r>
      <w:r>
        <w:rPr>
          <w:spacing w:val="-3"/>
          <w:w w:val="90"/>
        </w:rPr>
        <w:t xml:space="preserve"> </w:t>
      </w:r>
      <w:r>
        <w:rPr>
          <w:w w:val="90"/>
        </w:rPr>
        <w:t>of</w:t>
      </w:r>
      <w:r>
        <w:rPr>
          <w:spacing w:val="-3"/>
          <w:w w:val="90"/>
        </w:rPr>
        <w:t xml:space="preserve"> </w:t>
      </w:r>
      <w:r>
        <w:rPr>
          <w:w w:val="90"/>
        </w:rPr>
        <w:t>plasma</w:t>
      </w:r>
      <w:r>
        <w:rPr>
          <w:spacing w:val="-3"/>
          <w:w w:val="90"/>
        </w:rPr>
        <w:t xml:space="preserve"> </w:t>
      </w:r>
      <w:r>
        <w:rPr>
          <w:w w:val="90"/>
        </w:rPr>
        <w:t>ACTH</w:t>
      </w:r>
      <w:r>
        <w:rPr>
          <w:spacing w:val="-3"/>
          <w:w w:val="90"/>
        </w:rPr>
        <w:t xml:space="preserve"> </w:t>
      </w:r>
      <w:r>
        <w:rPr>
          <w:w w:val="90"/>
        </w:rPr>
        <w:t>collected</w:t>
      </w:r>
      <w:r>
        <w:rPr>
          <w:spacing w:val="-4"/>
          <w:w w:val="90"/>
        </w:rPr>
        <w:t xml:space="preserve"> </w:t>
      </w:r>
      <w:r>
        <w:rPr>
          <w:w w:val="90"/>
        </w:rPr>
        <w:t>in</w:t>
      </w:r>
      <w:r>
        <w:rPr>
          <w:spacing w:val="-3"/>
          <w:w w:val="90"/>
        </w:rPr>
        <w:t xml:space="preserve"> </w:t>
      </w:r>
      <w:r>
        <w:rPr>
          <w:w w:val="90"/>
        </w:rPr>
        <w:t>Ethylenediaminetetraacetic</w:t>
      </w:r>
      <w:r>
        <w:rPr>
          <w:spacing w:val="-4"/>
          <w:w w:val="90"/>
        </w:rPr>
        <w:t xml:space="preserve"> </w:t>
      </w:r>
      <w:r>
        <w:rPr>
          <w:w w:val="90"/>
        </w:rPr>
        <w:t>acid</w:t>
      </w:r>
      <w:r>
        <w:rPr>
          <w:spacing w:val="-3"/>
          <w:w w:val="90"/>
        </w:rPr>
        <w:t xml:space="preserve"> </w:t>
      </w:r>
      <w:r>
        <w:rPr>
          <w:w w:val="90"/>
        </w:rPr>
        <w:t>(EDTA)</w:t>
      </w:r>
      <w:r>
        <w:rPr>
          <w:spacing w:val="-3"/>
          <w:w w:val="90"/>
        </w:rPr>
        <w:t xml:space="preserve"> </w:t>
      </w:r>
      <w:r>
        <w:rPr>
          <w:w w:val="90"/>
        </w:rPr>
        <w:t>tubes</w:t>
      </w:r>
      <w:r>
        <w:rPr>
          <w:spacing w:val="-3"/>
          <w:w w:val="90"/>
        </w:rPr>
        <w:t xml:space="preserve"> </w:t>
      </w:r>
      <w:r>
        <w:rPr>
          <w:w w:val="90"/>
        </w:rPr>
        <w:t>on</w:t>
      </w:r>
      <w:r>
        <w:rPr>
          <w:spacing w:val="-3"/>
          <w:w w:val="90"/>
        </w:rPr>
        <w:t xml:space="preserve"> </w:t>
      </w:r>
      <w:r>
        <w:rPr>
          <w:w w:val="90"/>
        </w:rPr>
        <w:t>ice</w:t>
      </w:r>
      <w:r>
        <w:rPr>
          <w:spacing w:val="-5"/>
          <w:w w:val="90"/>
        </w:rPr>
        <w:t xml:space="preserve"> </w:t>
      </w:r>
      <w:r>
        <w:rPr>
          <w:w w:val="90"/>
        </w:rPr>
        <w:t>and</w:t>
      </w:r>
      <w:r>
        <w:rPr>
          <w:spacing w:val="-3"/>
          <w:w w:val="90"/>
        </w:rPr>
        <w:t xml:space="preserve"> </w:t>
      </w:r>
      <w:r>
        <w:rPr>
          <w:w w:val="90"/>
        </w:rPr>
        <w:t xml:space="preserve">serum </w:t>
      </w:r>
      <w:r>
        <w:rPr>
          <w:spacing w:val="-6"/>
        </w:rPr>
        <w:t>cortisol obtained during the test were submitted to the National Health Laboratory Services (NHLS)</w:t>
      </w:r>
      <w:r w:rsidR="00F571CB">
        <w:rPr>
          <w:spacing w:val="-6"/>
        </w:rPr>
        <w:t xml:space="preserve">. </w:t>
      </w:r>
      <w:r>
        <w:rPr>
          <w:spacing w:val="-6"/>
        </w:rPr>
        <w:t xml:space="preserve"> </w:t>
      </w:r>
      <w:r w:rsidR="000E7508">
        <w:rPr>
          <w:w w:val="90"/>
        </w:rPr>
        <w:t xml:space="preserve"> Venous b</w:t>
      </w:r>
      <w:r>
        <w:rPr>
          <w:w w:val="90"/>
        </w:rPr>
        <w:t xml:space="preserve">lood was taken at 0 minutes </w:t>
      </w:r>
      <w:r>
        <w:rPr>
          <w:spacing w:val="-2"/>
        </w:rPr>
        <w:t>for</w:t>
      </w:r>
      <w:r>
        <w:rPr>
          <w:spacing w:val="-11"/>
        </w:rPr>
        <w:t xml:space="preserve"> </w:t>
      </w:r>
      <w:r>
        <w:rPr>
          <w:spacing w:val="-2"/>
        </w:rPr>
        <w:t>serum</w:t>
      </w:r>
      <w:r>
        <w:rPr>
          <w:spacing w:val="-12"/>
        </w:rPr>
        <w:t xml:space="preserve"> </w:t>
      </w:r>
      <w:r>
        <w:rPr>
          <w:spacing w:val="-2"/>
        </w:rPr>
        <w:t>cortisol,</w:t>
      </w:r>
      <w:r>
        <w:rPr>
          <w:spacing w:val="-11"/>
        </w:rPr>
        <w:t xml:space="preserve"> </w:t>
      </w:r>
      <w:r>
        <w:rPr>
          <w:spacing w:val="-2"/>
        </w:rPr>
        <w:t>followed</w:t>
      </w:r>
      <w:r>
        <w:rPr>
          <w:spacing w:val="-12"/>
        </w:rPr>
        <w:t xml:space="preserve"> </w:t>
      </w:r>
      <w:r>
        <w:rPr>
          <w:spacing w:val="-2"/>
        </w:rPr>
        <w:t>by</w:t>
      </w:r>
      <w:r>
        <w:rPr>
          <w:spacing w:val="-12"/>
        </w:rPr>
        <w:t xml:space="preserve"> </w:t>
      </w:r>
      <w:r>
        <w:rPr>
          <w:spacing w:val="-2"/>
        </w:rPr>
        <w:t>250</w:t>
      </w:r>
      <w:r>
        <w:rPr>
          <w:spacing w:val="-12"/>
        </w:rPr>
        <w:t xml:space="preserve"> </w:t>
      </w:r>
      <w:r>
        <w:rPr>
          <w:spacing w:val="-2"/>
        </w:rPr>
        <w:t>µg</w:t>
      </w:r>
      <w:r>
        <w:rPr>
          <w:spacing w:val="-12"/>
        </w:rPr>
        <w:t xml:space="preserve"> </w:t>
      </w:r>
      <w:r>
        <w:rPr>
          <w:spacing w:val="-2"/>
        </w:rPr>
        <w:t>of</w:t>
      </w:r>
      <w:r>
        <w:rPr>
          <w:spacing w:val="-13"/>
        </w:rPr>
        <w:t xml:space="preserve"> </w:t>
      </w:r>
      <w:r>
        <w:rPr>
          <w:spacing w:val="-2"/>
        </w:rPr>
        <w:t>intravenously</w:t>
      </w:r>
      <w:r>
        <w:rPr>
          <w:spacing w:val="-12"/>
        </w:rPr>
        <w:t xml:space="preserve"> </w:t>
      </w:r>
      <w:r>
        <w:rPr>
          <w:spacing w:val="-2"/>
        </w:rPr>
        <w:t>administered</w:t>
      </w:r>
      <w:r>
        <w:rPr>
          <w:spacing w:val="-12"/>
        </w:rPr>
        <w:t xml:space="preserve"> </w:t>
      </w:r>
      <w:proofErr w:type="spellStart"/>
      <w:r>
        <w:rPr>
          <w:spacing w:val="-2"/>
        </w:rPr>
        <w:t>tetracosactide</w:t>
      </w:r>
      <w:proofErr w:type="spellEnd"/>
      <w:r>
        <w:rPr>
          <w:spacing w:val="-11"/>
        </w:rPr>
        <w:t xml:space="preserve"> </w:t>
      </w:r>
      <w:r>
        <w:rPr>
          <w:spacing w:val="-2"/>
        </w:rPr>
        <w:t>and</w:t>
      </w:r>
      <w:r>
        <w:rPr>
          <w:spacing w:val="-12"/>
        </w:rPr>
        <w:t xml:space="preserve"> </w:t>
      </w:r>
      <w:r>
        <w:rPr>
          <w:spacing w:val="-2"/>
        </w:rPr>
        <w:t>a</w:t>
      </w:r>
      <w:r>
        <w:rPr>
          <w:spacing w:val="-13"/>
        </w:rPr>
        <w:t xml:space="preserve"> </w:t>
      </w:r>
      <w:r>
        <w:rPr>
          <w:spacing w:val="-2"/>
        </w:rPr>
        <w:t xml:space="preserve">30-minute </w:t>
      </w:r>
      <w:r>
        <w:rPr>
          <w:w w:val="90"/>
        </w:rPr>
        <w:t xml:space="preserve">serum cortisol was taken at the conclusion of the test. AI was diagnosed if a 30-minute serum cortisol was </w:t>
      </w:r>
      <w:r>
        <w:rPr>
          <w:spacing w:val="-8"/>
        </w:rPr>
        <w:t>less</w:t>
      </w:r>
      <w:r>
        <w:t xml:space="preserve"> </w:t>
      </w:r>
      <w:r>
        <w:rPr>
          <w:spacing w:val="-8"/>
        </w:rPr>
        <w:t>than</w:t>
      </w:r>
      <w:r>
        <w:rPr>
          <w:spacing w:val="-1"/>
        </w:rPr>
        <w:t xml:space="preserve"> </w:t>
      </w:r>
      <w:r>
        <w:rPr>
          <w:spacing w:val="-8"/>
        </w:rPr>
        <w:t>500</w:t>
      </w:r>
      <w:r>
        <w:t xml:space="preserve"> </w:t>
      </w:r>
      <w:r>
        <w:rPr>
          <w:spacing w:val="-8"/>
        </w:rPr>
        <w:t>nmol/L.</w:t>
      </w:r>
      <w:r>
        <w:t xml:space="preserve"> </w:t>
      </w:r>
      <w:r>
        <w:rPr>
          <w:spacing w:val="-8"/>
        </w:rPr>
        <w:t>In</w:t>
      </w:r>
      <w:r>
        <w:rPr>
          <w:spacing w:val="-1"/>
        </w:rPr>
        <w:t xml:space="preserve"> </w:t>
      </w:r>
      <w:r>
        <w:rPr>
          <w:spacing w:val="-8"/>
        </w:rPr>
        <w:t>patients</w:t>
      </w:r>
      <w:r>
        <w:t xml:space="preserve"> </w:t>
      </w:r>
      <w:r>
        <w:rPr>
          <w:spacing w:val="-8"/>
        </w:rPr>
        <w:t>with</w:t>
      </w:r>
      <w:r>
        <w:rPr>
          <w:spacing w:val="-1"/>
        </w:rPr>
        <w:t xml:space="preserve"> </w:t>
      </w:r>
      <w:r>
        <w:rPr>
          <w:spacing w:val="-8"/>
        </w:rPr>
        <w:t>confirmed</w:t>
      </w:r>
      <w:r>
        <w:rPr>
          <w:spacing w:val="-2"/>
        </w:rPr>
        <w:t xml:space="preserve"> </w:t>
      </w:r>
      <w:r>
        <w:rPr>
          <w:spacing w:val="-8"/>
        </w:rPr>
        <w:t>cortisol</w:t>
      </w:r>
      <w:r>
        <w:t xml:space="preserve"> </w:t>
      </w:r>
      <w:r>
        <w:rPr>
          <w:spacing w:val="-8"/>
        </w:rPr>
        <w:t>deficiency,</w:t>
      </w:r>
      <w:r>
        <w:t xml:space="preserve"> </w:t>
      </w:r>
      <w:r>
        <w:rPr>
          <w:spacing w:val="-8"/>
        </w:rPr>
        <w:t>a</w:t>
      </w:r>
      <w:r>
        <w:t xml:space="preserve"> </w:t>
      </w:r>
      <w:r>
        <w:rPr>
          <w:spacing w:val="-8"/>
        </w:rPr>
        <w:t>concomitant</w:t>
      </w:r>
      <w:r>
        <w:t xml:space="preserve"> </w:t>
      </w:r>
      <w:r>
        <w:rPr>
          <w:spacing w:val="-8"/>
        </w:rPr>
        <w:t>plasma</w:t>
      </w:r>
      <w:r>
        <w:rPr>
          <w:spacing w:val="-1"/>
        </w:rPr>
        <w:t xml:space="preserve"> </w:t>
      </w:r>
      <w:r>
        <w:rPr>
          <w:spacing w:val="-8"/>
        </w:rPr>
        <w:t>ACTH</w:t>
      </w:r>
      <w:r>
        <w:rPr>
          <w:spacing w:val="-1"/>
        </w:rPr>
        <w:t xml:space="preserve"> </w:t>
      </w:r>
      <w:r>
        <w:rPr>
          <w:spacing w:val="-8"/>
        </w:rPr>
        <w:t xml:space="preserve">above </w:t>
      </w:r>
      <w:r>
        <w:rPr>
          <w:spacing w:val="-6"/>
        </w:rPr>
        <w:t xml:space="preserve">the upper limit of the reference range (67.7 </w:t>
      </w:r>
      <w:proofErr w:type="spellStart"/>
      <w:r>
        <w:rPr>
          <w:spacing w:val="-6"/>
        </w:rPr>
        <w:t>pg</w:t>
      </w:r>
      <w:proofErr w:type="spellEnd"/>
      <w:r>
        <w:rPr>
          <w:spacing w:val="-6"/>
        </w:rPr>
        <w:t>/mL) was consistent with PAI</w:t>
      </w:r>
      <w:r w:rsidR="00A1164D">
        <w:rPr>
          <w:spacing w:val="-6"/>
        </w:rPr>
        <w:t xml:space="preserve"> </w:t>
      </w:r>
      <w:r>
        <w:rPr>
          <w:spacing w:val="-6"/>
        </w:rPr>
        <w:t>(17)</w:t>
      </w:r>
      <w:r w:rsidR="0073170B">
        <w:rPr>
          <w:spacing w:val="-6"/>
        </w:rPr>
        <w:t>,</w:t>
      </w:r>
      <w:r>
        <w:rPr>
          <w:spacing w:val="-6"/>
        </w:rPr>
        <w:t xml:space="preserve"> while a low or normal </w:t>
      </w:r>
      <w:r>
        <w:t>plasma</w:t>
      </w:r>
      <w:r>
        <w:rPr>
          <w:spacing w:val="-9"/>
        </w:rPr>
        <w:t xml:space="preserve"> </w:t>
      </w:r>
      <w:r>
        <w:t>ACTH</w:t>
      </w:r>
      <w:r>
        <w:rPr>
          <w:spacing w:val="-9"/>
        </w:rPr>
        <w:t xml:space="preserve"> </w:t>
      </w:r>
      <w:r>
        <w:t>was</w:t>
      </w:r>
      <w:r>
        <w:rPr>
          <w:spacing w:val="-9"/>
        </w:rPr>
        <w:t xml:space="preserve"> </w:t>
      </w:r>
      <w:r>
        <w:t>diagnostic</w:t>
      </w:r>
      <w:r>
        <w:rPr>
          <w:spacing w:val="-9"/>
        </w:rPr>
        <w:t xml:space="preserve"> </w:t>
      </w:r>
      <w:r>
        <w:t>of</w:t>
      </w:r>
      <w:r>
        <w:rPr>
          <w:spacing w:val="-9"/>
        </w:rPr>
        <w:t xml:space="preserve"> </w:t>
      </w:r>
      <w:r>
        <w:t>SAI</w:t>
      </w:r>
      <w:r>
        <w:rPr>
          <w:spacing w:val="-9"/>
        </w:rPr>
        <w:t xml:space="preserve"> </w:t>
      </w:r>
      <w:r>
        <w:t>(18)</w:t>
      </w:r>
      <w:r>
        <w:rPr>
          <w:rFonts w:ascii="Times New Roman" w:hAnsi="Times New Roman"/>
        </w:rPr>
        <w:t>.</w:t>
      </w:r>
      <w:r>
        <w:rPr>
          <w:rFonts w:ascii="Times New Roman" w:hAnsi="Times New Roman"/>
          <w:spacing w:val="-3"/>
        </w:rPr>
        <w:t xml:space="preserve"> </w:t>
      </w:r>
      <w:r w:rsidR="000E7508">
        <w:rPr>
          <w:rFonts w:asciiTheme="minorBidi" w:hAnsiTheme="minorBidi" w:cstheme="minorBidi"/>
          <w:spacing w:val="-3"/>
        </w:rPr>
        <w:t xml:space="preserve">Serum </w:t>
      </w:r>
      <w:r w:rsidRPr="00A54FA8">
        <w:rPr>
          <w:rFonts w:asciiTheme="minorBidi" w:hAnsiTheme="minorBidi" w:cstheme="minorBidi"/>
        </w:rPr>
        <w:t>cortisol</w:t>
      </w:r>
      <w:r w:rsidRPr="00A54FA8">
        <w:rPr>
          <w:rFonts w:asciiTheme="minorBidi" w:hAnsiTheme="minorBidi" w:cstheme="minorBidi"/>
          <w:spacing w:val="-3"/>
        </w:rPr>
        <w:t xml:space="preserve"> </w:t>
      </w:r>
      <w:r w:rsidR="000E7508">
        <w:rPr>
          <w:rFonts w:asciiTheme="minorBidi" w:hAnsiTheme="minorBidi" w:cstheme="minorBidi"/>
        </w:rPr>
        <w:t>analyses</w:t>
      </w:r>
      <w:r w:rsidR="000E7508" w:rsidRPr="00A54FA8">
        <w:rPr>
          <w:rFonts w:asciiTheme="minorBidi" w:hAnsiTheme="minorBidi" w:cstheme="minorBidi"/>
          <w:spacing w:val="-3"/>
        </w:rPr>
        <w:t xml:space="preserve"> </w:t>
      </w:r>
      <w:r w:rsidR="000E7508">
        <w:rPr>
          <w:rFonts w:asciiTheme="minorBidi" w:hAnsiTheme="minorBidi" w:cstheme="minorBidi"/>
        </w:rPr>
        <w:t>performed</w:t>
      </w:r>
      <w:r w:rsidRPr="00A54FA8">
        <w:rPr>
          <w:rFonts w:asciiTheme="minorBidi" w:hAnsiTheme="minorBidi" w:cstheme="minorBidi"/>
          <w:spacing w:val="-3"/>
        </w:rPr>
        <w:t xml:space="preserve"> </w:t>
      </w:r>
      <w:r w:rsidRPr="00A54FA8">
        <w:rPr>
          <w:rFonts w:asciiTheme="minorBidi" w:hAnsiTheme="minorBidi" w:cstheme="minorBidi"/>
        </w:rPr>
        <w:t>to</w:t>
      </w:r>
      <w:r w:rsidRPr="00A54FA8">
        <w:rPr>
          <w:rFonts w:asciiTheme="minorBidi" w:hAnsiTheme="minorBidi" w:cstheme="minorBidi"/>
          <w:spacing w:val="-3"/>
        </w:rPr>
        <w:t xml:space="preserve"> </w:t>
      </w:r>
      <w:r w:rsidRPr="00A54FA8">
        <w:rPr>
          <w:rFonts w:asciiTheme="minorBidi" w:hAnsiTheme="minorBidi" w:cstheme="minorBidi"/>
        </w:rPr>
        <w:t>evaluate</w:t>
      </w:r>
      <w:r w:rsidRPr="00A54FA8">
        <w:rPr>
          <w:rFonts w:asciiTheme="minorBidi" w:hAnsiTheme="minorBidi" w:cstheme="minorBidi"/>
          <w:spacing w:val="-3"/>
        </w:rPr>
        <w:t xml:space="preserve"> </w:t>
      </w:r>
      <w:r w:rsidRPr="00A54FA8">
        <w:rPr>
          <w:rFonts w:asciiTheme="minorBidi" w:hAnsiTheme="minorBidi" w:cstheme="minorBidi"/>
        </w:rPr>
        <w:t>the</w:t>
      </w:r>
      <w:r w:rsidRPr="00A54FA8">
        <w:rPr>
          <w:rFonts w:asciiTheme="minorBidi" w:hAnsiTheme="minorBidi" w:cstheme="minorBidi"/>
          <w:spacing w:val="-3"/>
        </w:rPr>
        <w:t xml:space="preserve"> </w:t>
      </w:r>
      <w:r w:rsidRPr="00A54FA8">
        <w:rPr>
          <w:rFonts w:asciiTheme="minorBidi" w:hAnsiTheme="minorBidi" w:cstheme="minorBidi"/>
        </w:rPr>
        <w:t>diagnostic sensitivity and specificity of stimulated cortisol concentration</w:t>
      </w:r>
      <w:r w:rsidR="000E7508">
        <w:rPr>
          <w:rFonts w:asciiTheme="minorBidi" w:hAnsiTheme="minorBidi" w:cstheme="minorBidi"/>
        </w:rPr>
        <w:t xml:space="preserve"> using</w:t>
      </w:r>
      <w:r w:rsidRPr="00A54FA8">
        <w:rPr>
          <w:rFonts w:asciiTheme="minorBidi" w:hAnsiTheme="minorBidi" w:cstheme="minorBidi"/>
        </w:rPr>
        <w:t xml:space="preserve"> </w:t>
      </w:r>
      <w:r w:rsidR="00780D0B">
        <w:rPr>
          <w:rFonts w:asciiTheme="minorBidi" w:hAnsiTheme="minorBidi" w:cstheme="minorBidi"/>
        </w:rPr>
        <w:t xml:space="preserve">cut-offs </w:t>
      </w:r>
      <w:r w:rsidR="00A1164D" w:rsidRPr="00A54FA8">
        <w:rPr>
          <w:rFonts w:asciiTheme="minorBidi" w:hAnsiTheme="minorBidi" w:cstheme="minorBidi"/>
        </w:rPr>
        <w:t>at</w:t>
      </w:r>
      <w:r w:rsidRPr="00A54FA8">
        <w:rPr>
          <w:rFonts w:asciiTheme="minorBidi" w:hAnsiTheme="minorBidi" w:cstheme="minorBidi"/>
        </w:rPr>
        <w:t xml:space="preserve"> 400 nmol/L, and 340 nmol/ </w:t>
      </w:r>
      <w:r w:rsidRPr="00A54FA8">
        <w:rPr>
          <w:rFonts w:asciiTheme="minorBidi" w:hAnsiTheme="minorBidi" w:cstheme="minorBidi"/>
          <w:spacing w:val="-10"/>
        </w:rPr>
        <w:t>L</w:t>
      </w:r>
      <w:r w:rsidR="000E7508">
        <w:rPr>
          <w:rFonts w:asciiTheme="minorBidi" w:hAnsiTheme="minorBidi" w:cstheme="minorBidi"/>
          <w:spacing w:val="-10"/>
        </w:rPr>
        <w:t>, respectively</w:t>
      </w:r>
      <w:r w:rsidR="005B0469">
        <w:rPr>
          <w:rFonts w:asciiTheme="minorBidi" w:hAnsiTheme="minorBidi" w:cstheme="minorBidi"/>
          <w:spacing w:val="-10"/>
        </w:rPr>
        <w:t>.</w:t>
      </w:r>
    </w:p>
    <w:p w14:paraId="1B933898" w14:textId="77777777" w:rsidR="0070762C" w:rsidRDefault="0070762C">
      <w:pPr>
        <w:spacing w:line="247" w:lineRule="auto"/>
        <w:jc w:val="both"/>
        <w:rPr>
          <w:rFonts w:ascii="Times New Roman" w:hAnsi="Times New Roman"/>
        </w:rPr>
      </w:pPr>
    </w:p>
    <w:p w14:paraId="6337A190" w14:textId="77777777" w:rsidR="00F36D68" w:rsidRPr="005B0469" w:rsidRDefault="00F36D68" w:rsidP="00F36D68">
      <w:pPr>
        <w:spacing w:before="80"/>
        <w:ind w:left="520"/>
        <w:rPr>
          <w:b/>
          <w:bCs/>
          <w:i/>
        </w:rPr>
      </w:pPr>
      <w:r w:rsidRPr="005B0469">
        <w:rPr>
          <w:b/>
          <w:bCs/>
          <w:i/>
          <w:spacing w:val="-8"/>
        </w:rPr>
        <w:t>Determination of</w:t>
      </w:r>
      <w:r w:rsidRPr="005B0469">
        <w:rPr>
          <w:b/>
          <w:bCs/>
          <w:i/>
          <w:spacing w:val="-5"/>
        </w:rPr>
        <w:t xml:space="preserve"> </w:t>
      </w:r>
      <w:r w:rsidRPr="005B0469">
        <w:rPr>
          <w:b/>
          <w:bCs/>
          <w:i/>
          <w:spacing w:val="-8"/>
        </w:rPr>
        <w:t>survival</w:t>
      </w:r>
    </w:p>
    <w:p w14:paraId="683DF484" w14:textId="77777777" w:rsidR="00F36D68" w:rsidRDefault="00F36D68" w:rsidP="00F36D68">
      <w:pPr>
        <w:pStyle w:val="BodyText"/>
        <w:spacing w:before="46"/>
        <w:ind w:left="0"/>
        <w:rPr>
          <w:i/>
        </w:rPr>
      </w:pPr>
    </w:p>
    <w:p w14:paraId="2BDA58AD" w14:textId="77777777" w:rsidR="00F36D68" w:rsidRDefault="00F36D68" w:rsidP="00F36D68">
      <w:pPr>
        <w:pStyle w:val="BodyText"/>
        <w:spacing w:line="254" w:lineRule="auto"/>
        <w:ind w:right="352" w:hanging="1"/>
        <w:jc w:val="both"/>
      </w:pPr>
      <w:r>
        <w:rPr>
          <w:spacing w:val="-6"/>
        </w:rPr>
        <w:t xml:space="preserve">Telephonic follow-up was performed to determine after discharge survival from hospital, through direct </w:t>
      </w:r>
      <w:r>
        <w:rPr>
          <w:w w:val="90"/>
        </w:rPr>
        <w:t>patient</w:t>
      </w:r>
      <w:r>
        <w:rPr>
          <w:spacing w:val="-6"/>
          <w:w w:val="90"/>
        </w:rPr>
        <w:t xml:space="preserve"> </w:t>
      </w:r>
      <w:r>
        <w:rPr>
          <w:w w:val="90"/>
        </w:rPr>
        <w:t>or</w:t>
      </w:r>
      <w:r>
        <w:rPr>
          <w:spacing w:val="-6"/>
          <w:w w:val="90"/>
        </w:rPr>
        <w:t xml:space="preserve"> </w:t>
      </w:r>
      <w:r>
        <w:rPr>
          <w:w w:val="90"/>
        </w:rPr>
        <w:t>family</w:t>
      </w:r>
      <w:r>
        <w:rPr>
          <w:spacing w:val="-6"/>
          <w:w w:val="90"/>
        </w:rPr>
        <w:t xml:space="preserve"> </w:t>
      </w:r>
      <w:r>
        <w:rPr>
          <w:w w:val="90"/>
        </w:rPr>
        <w:t>contact.</w:t>
      </w:r>
      <w:r>
        <w:rPr>
          <w:spacing w:val="-6"/>
          <w:w w:val="90"/>
        </w:rPr>
        <w:t xml:space="preserve"> </w:t>
      </w:r>
      <w:r>
        <w:rPr>
          <w:w w:val="90"/>
        </w:rPr>
        <w:t>A</w:t>
      </w:r>
      <w:r>
        <w:rPr>
          <w:spacing w:val="-6"/>
          <w:w w:val="90"/>
        </w:rPr>
        <w:t xml:space="preserve"> </w:t>
      </w:r>
      <w:r>
        <w:rPr>
          <w:w w:val="90"/>
        </w:rPr>
        <w:t>hospital</w:t>
      </w:r>
      <w:r>
        <w:rPr>
          <w:spacing w:val="-6"/>
          <w:w w:val="90"/>
        </w:rPr>
        <w:t xml:space="preserve"> </w:t>
      </w:r>
      <w:r>
        <w:rPr>
          <w:w w:val="90"/>
        </w:rPr>
        <w:t>database</w:t>
      </w:r>
      <w:r>
        <w:rPr>
          <w:spacing w:val="-6"/>
          <w:w w:val="90"/>
        </w:rPr>
        <w:t xml:space="preserve"> </w:t>
      </w:r>
      <w:r>
        <w:rPr>
          <w:w w:val="90"/>
        </w:rPr>
        <w:t>(</w:t>
      </w:r>
      <w:proofErr w:type="spellStart"/>
      <w:r>
        <w:rPr>
          <w:w w:val="90"/>
        </w:rPr>
        <w:t>Clinicom</w:t>
      </w:r>
      <w:proofErr w:type="spellEnd"/>
      <w:r>
        <w:rPr>
          <w:w w:val="90"/>
        </w:rPr>
        <w:t>®)</w:t>
      </w:r>
      <w:r>
        <w:rPr>
          <w:spacing w:val="-6"/>
          <w:w w:val="90"/>
        </w:rPr>
        <w:t xml:space="preserve"> </w:t>
      </w:r>
      <w:r>
        <w:rPr>
          <w:w w:val="90"/>
        </w:rPr>
        <w:t>also</w:t>
      </w:r>
      <w:r>
        <w:rPr>
          <w:spacing w:val="-6"/>
          <w:w w:val="90"/>
        </w:rPr>
        <w:t xml:space="preserve"> </w:t>
      </w:r>
      <w:r>
        <w:rPr>
          <w:w w:val="90"/>
        </w:rPr>
        <w:t>corroborated</w:t>
      </w:r>
      <w:r>
        <w:rPr>
          <w:spacing w:val="-6"/>
          <w:w w:val="90"/>
        </w:rPr>
        <w:t xml:space="preserve"> </w:t>
      </w:r>
      <w:r>
        <w:rPr>
          <w:w w:val="90"/>
        </w:rPr>
        <w:t>survival,</w:t>
      </w:r>
      <w:r>
        <w:rPr>
          <w:spacing w:val="-6"/>
          <w:w w:val="90"/>
        </w:rPr>
        <w:t xml:space="preserve"> </w:t>
      </w:r>
      <w:r>
        <w:rPr>
          <w:w w:val="90"/>
        </w:rPr>
        <w:t>by</w:t>
      </w:r>
      <w:r>
        <w:rPr>
          <w:spacing w:val="-6"/>
          <w:w w:val="90"/>
        </w:rPr>
        <w:t xml:space="preserve"> </w:t>
      </w:r>
      <w:r>
        <w:rPr>
          <w:w w:val="90"/>
        </w:rPr>
        <w:t>their</w:t>
      </w:r>
      <w:r>
        <w:rPr>
          <w:spacing w:val="-6"/>
          <w:w w:val="90"/>
        </w:rPr>
        <w:t xml:space="preserve"> </w:t>
      </w:r>
      <w:r>
        <w:rPr>
          <w:w w:val="90"/>
        </w:rPr>
        <w:t>attendance</w:t>
      </w:r>
      <w:r>
        <w:rPr>
          <w:spacing w:val="30"/>
        </w:rPr>
        <w:t xml:space="preserve"> </w:t>
      </w:r>
      <w:r>
        <w:rPr>
          <w:w w:val="90"/>
        </w:rPr>
        <w:t xml:space="preserve">at </w:t>
      </w:r>
      <w:r>
        <w:rPr>
          <w:spacing w:val="-2"/>
        </w:rPr>
        <w:t>various</w:t>
      </w:r>
      <w:r>
        <w:rPr>
          <w:spacing w:val="-9"/>
        </w:rPr>
        <w:t xml:space="preserve"> </w:t>
      </w:r>
      <w:r>
        <w:rPr>
          <w:spacing w:val="-2"/>
        </w:rPr>
        <w:t>clinics</w:t>
      </w:r>
      <w:r>
        <w:rPr>
          <w:spacing w:val="-9"/>
        </w:rPr>
        <w:t xml:space="preserve"> </w:t>
      </w:r>
      <w:r>
        <w:rPr>
          <w:spacing w:val="-2"/>
        </w:rPr>
        <w:t>in</w:t>
      </w:r>
      <w:r>
        <w:rPr>
          <w:spacing w:val="-9"/>
        </w:rPr>
        <w:t xml:space="preserve"> </w:t>
      </w:r>
      <w:r>
        <w:rPr>
          <w:spacing w:val="-2"/>
        </w:rPr>
        <w:t>the</w:t>
      </w:r>
      <w:r>
        <w:rPr>
          <w:spacing w:val="-9"/>
        </w:rPr>
        <w:t xml:space="preserve"> </w:t>
      </w:r>
      <w:r>
        <w:rPr>
          <w:spacing w:val="-2"/>
        </w:rPr>
        <w:t>drainage</w:t>
      </w:r>
      <w:r>
        <w:rPr>
          <w:spacing w:val="-9"/>
        </w:rPr>
        <w:t xml:space="preserve"> </w:t>
      </w:r>
      <w:r>
        <w:rPr>
          <w:spacing w:val="-2"/>
        </w:rPr>
        <w:t>area</w:t>
      </w:r>
      <w:r>
        <w:rPr>
          <w:spacing w:val="-9"/>
        </w:rPr>
        <w:t xml:space="preserve"> </w:t>
      </w:r>
      <w:r>
        <w:rPr>
          <w:spacing w:val="-2"/>
        </w:rPr>
        <w:t>of</w:t>
      </w:r>
      <w:r>
        <w:rPr>
          <w:spacing w:val="-9"/>
        </w:rPr>
        <w:t xml:space="preserve"> </w:t>
      </w:r>
      <w:r>
        <w:rPr>
          <w:spacing w:val="-2"/>
        </w:rPr>
        <w:t>our</w:t>
      </w:r>
      <w:r>
        <w:rPr>
          <w:spacing w:val="-9"/>
        </w:rPr>
        <w:t xml:space="preserve"> </w:t>
      </w:r>
      <w:r>
        <w:rPr>
          <w:spacing w:val="-2"/>
        </w:rPr>
        <w:t>tertiary</w:t>
      </w:r>
      <w:r>
        <w:rPr>
          <w:spacing w:val="-9"/>
        </w:rPr>
        <w:t xml:space="preserve"> </w:t>
      </w:r>
      <w:r>
        <w:rPr>
          <w:spacing w:val="-2"/>
        </w:rPr>
        <w:t>hospital</w:t>
      </w:r>
      <w:r>
        <w:rPr>
          <w:spacing w:val="-9"/>
        </w:rPr>
        <w:t xml:space="preserve"> </w:t>
      </w:r>
      <w:r>
        <w:rPr>
          <w:spacing w:val="-2"/>
        </w:rPr>
        <w:t>facility.</w:t>
      </w:r>
    </w:p>
    <w:p w14:paraId="2778E74C" w14:textId="77777777" w:rsidR="00F36D68" w:rsidRDefault="00F36D68">
      <w:pPr>
        <w:spacing w:line="247" w:lineRule="auto"/>
        <w:jc w:val="both"/>
        <w:rPr>
          <w:rFonts w:ascii="Times New Roman" w:hAnsi="Times New Roman"/>
        </w:rPr>
        <w:sectPr w:rsidR="00F36D68">
          <w:pgSz w:w="12240" w:h="15840"/>
          <w:pgMar w:top="1360" w:right="1080" w:bottom="980" w:left="920" w:header="0" w:footer="796" w:gutter="0"/>
          <w:cols w:space="720"/>
        </w:sectPr>
      </w:pPr>
    </w:p>
    <w:p w14:paraId="016F9268" w14:textId="77777777" w:rsidR="00F36D68" w:rsidRDefault="00F36D68" w:rsidP="006A413E">
      <w:pPr>
        <w:pStyle w:val="Heading3"/>
        <w:spacing w:before="179"/>
        <w:ind w:left="0"/>
      </w:pPr>
      <w:r>
        <w:rPr>
          <w:w w:val="80"/>
        </w:rPr>
        <w:lastRenderedPageBreak/>
        <w:t>Statistical</w:t>
      </w:r>
      <w:r>
        <w:rPr>
          <w:spacing w:val="28"/>
        </w:rPr>
        <w:t xml:space="preserve"> </w:t>
      </w:r>
      <w:r>
        <w:rPr>
          <w:spacing w:val="-2"/>
          <w:w w:val="95"/>
        </w:rPr>
        <w:t>analysis:</w:t>
      </w:r>
    </w:p>
    <w:p w14:paraId="3262C5EC" w14:textId="796307CD" w:rsidR="00F16FA6" w:rsidRPr="00F16FA6" w:rsidRDefault="00DE528F" w:rsidP="00F16FA6">
      <w:pPr>
        <w:rPr>
          <w:ins w:id="1" w:author="Joseph B Sempa" w:date="2025-04-22T21:24:00Z"/>
          <w:w w:val="90"/>
        </w:rPr>
      </w:pPr>
      <w:r>
        <w:t>Statistical</w:t>
      </w:r>
      <w:r>
        <w:rPr>
          <w:spacing w:val="-16"/>
        </w:rPr>
        <w:t xml:space="preserve"> </w:t>
      </w:r>
      <w:r>
        <w:t>analyses</w:t>
      </w:r>
      <w:r>
        <w:rPr>
          <w:spacing w:val="-15"/>
        </w:rPr>
        <w:t xml:space="preserve"> </w:t>
      </w:r>
      <w:r>
        <w:t>were</w:t>
      </w:r>
      <w:r>
        <w:rPr>
          <w:spacing w:val="-15"/>
        </w:rPr>
        <w:t xml:space="preserve"> </w:t>
      </w:r>
      <w:r>
        <w:t>performed</w:t>
      </w:r>
      <w:r>
        <w:rPr>
          <w:spacing w:val="-16"/>
        </w:rPr>
        <w:t xml:space="preserve"> </w:t>
      </w:r>
      <w:r>
        <w:t>using</w:t>
      </w:r>
      <w:r>
        <w:rPr>
          <w:spacing w:val="-15"/>
        </w:rPr>
        <w:t xml:space="preserve"> </w:t>
      </w:r>
      <w:r>
        <w:t>R-programing</w:t>
      </w:r>
      <w:r>
        <w:rPr>
          <w:spacing w:val="-15"/>
        </w:rPr>
        <w:t xml:space="preserve"> </w:t>
      </w:r>
      <w:r>
        <w:t>software</w:t>
      </w:r>
      <w:r>
        <w:rPr>
          <w:spacing w:val="-15"/>
        </w:rPr>
        <w:t xml:space="preserve"> </w:t>
      </w:r>
      <w:r>
        <w:rPr>
          <w:i/>
        </w:rPr>
        <w:t>(</w:t>
      </w:r>
      <w:r w:rsidRPr="007C7B80">
        <w:rPr>
          <w:iCs/>
        </w:rPr>
        <w:t>ref:</w:t>
      </w:r>
      <w:r w:rsidRPr="007C7B80">
        <w:rPr>
          <w:iCs/>
          <w:spacing w:val="-16"/>
        </w:rPr>
        <w:t xml:space="preserve"> </w:t>
      </w:r>
      <w:r w:rsidRPr="007C7B80">
        <w:rPr>
          <w:iCs/>
        </w:rPr>
        <w:t>R</w:t>
      </w:r>
      <w:r w:rsidRPr="007C7B80">
        <w:rPr>
          <w:iCs/>
          <w:spacing w:val="-15"/>
        </w:rPr>
        <w:t xml:space="preserve"> </w:t>
      </w:r>
      <w:r w:rsidRPr="007C7B80">
        <w:rPr>
          <w:iCs/>
        </w:rPr>
        <w:t>Core</w:t>
      </w:r>
      <w:r w:rsidRPr="007C7B80">
        <w:rPr>
          <w:iCs/>
          <w:spacing w:val="-15"/>
        </w:rPr>
        <w:t xml:space="preserve"> </w:t>
      </w:r>
      <w:r w:rsidRPr="007C7B80">
        <w:rPr>
          <w:iCs/>
        </w:rPr>
        <w:t>Team</w:t>
      </w:r>
      <w:r w:rsidRPr="007C7B80">
        <w:rPr>
          <w:iCs/>
          <w:spacing w:val="-16"/>
        </w:rPr>
        <w:t xml:space="preserve"> </w:t>
      </w:r>
      <w:r w:rsidRPr="007C7B80">
        <w:rPr>
          <w:iCs/>
        </w:rPr>
        <w:t>(2023</w:t>
      </w:r>
      <w:r>
        <w:rPr>
          <w:i/>
        </w:rPr>
        <w:t>).</w:t>
      </w:r>
      <w:r>
        <w:rPr>
          <w:i/>
          <w:spacing w:val="-15"/>
        </w:rPr>
        <w:t xml:space="preserve"> </w:t>
      </w:r>
      <w:r>
        <w:rPr>
          <w:i/>
        </w:rPr>
        <w:t>_R:</w:t>
      </w:r>
      <w:r>
        <w:rPr>
          <w:i/>
          <w:spacing w:val="-15"/>
        </w:rPr>
        <w:t xml:space="preserve"> </w:t>
      </w:r>
      <w:r>
        <w:rPr>
          <w:i/>
        </w:rPr>
        <w:t xml:space="preserve">A </w:t>
      </w:r>
      <w:r>
        <w:rPr>
          <w:i/>
          <w:spacing w:val="-8"/>
        </w:rPr>
        <w:t>Language</w:t>
      </w:r>
      <w:r>
        <w:rPr>
          <w:i/>
        </w:rPr>
        <w:t xml:space="preserve"> </w:t>
      </w:r>
      <w:r>
        <w:rPr>
          <w:i/>
          <w:spacing w:val="-8"/>
        </w:rPr>
        <w:t>and</w:t>
      </w:r>
      <w:r>
        <w:rPr>
          <w:i/>
        </w:rPr>
        <w:t xml:space="preserve"> </w:t>
      </w:r>
      <w:r>
        <w:rPr>
          <w:i/>
          <w:spacing w:val="-8"/>
        </w:rPr>
        <w:t>Environment</w:t>
      </w:r>
      <w:r>
        <w:rPr>
          <w:i/>
        </w:rPr>
        <w:t xml:space="preserve"> </w:t>
      </w:r>
      <w:r>
        <w:rPr>
          <w:i/>
          <w:spacing w:val="-8"/>
        </w:rPr>
        <w:t>for</w:t>
      </w:r>
      <w:r>
        <w:rPr>
          <w:i/>
        </w:rPr>
        <w:t xml:space="preserve"> </w:t>
      </w:r>
      <w:r>
        <w:rPr>
          <w:i/>
          <w:spacing w:val="-8"/>
        </w:rPr>
        <w:t>Statistical</w:t>
      </w:r>
      <w:r>
        <w:rPr>
          <w:i/>
        </w:rPr>
        <w:t xml:space="preserve"> </w:t>
      </w:r>
      <w:r>
        <w:rPr>
          <w:i/>
          <w:spacing w:val="-8"/>
        </w:rPr>
        <w:t>Computing_.</w:t>
      </w:r>
      <w:r>
        <w:rPr>
          <w:i/>
        </w:rPr>
        <w:t xml:space="preserve"> </w:t>
      </w:r>
      <w:r>
        <w:rPr>
          <w:i/>
          <w:spacing w:val="-8"/>
        </w:rPr>
        <w:t>R</w:t>
      </w:r>
      <w:r>
        <w:rPr>
          <w:i/>
        </w:rPr>
        <w:t xml:space="preserve"> </w:t>
      </w:r>
      <w:r>
        <w:rPr>
          <w:i/>
          <w:spacing w:val="-8"/>
        </w:rPr>
        <w:t>Foundation</w:t>
      </w:r>
      <w:r>
        <w:rPr>
          <w:i/>
        </w:rPr>
        <w:t xml:space="preserve"> </w:t>
      </w:r>
      <w:r>
        <w:rPr>
          <w:i/>
          <w:spacing w:val="-8"/>
        </w:rPr>
        <w:t>for</w:t>
      </w:r>
      <w:r>
        <w:rPr>
          <w:i/>
        </w:rPr>
        <w:t xml:space="preserve"> </w:t>
      </w:r>
      <w:r>
        <w:rPr>
          <w:i/>
          <w:spacing w:val="-8"/>
        </w:rPr>
        <w:t>Statistical</w:t>
      </w:r>
      <w:r>
        <w:rPr>
          <w:i/>
        </w:rPr>
        <w:t xml:space="preserve"> </w:t>
      </w:r>
      <w:r>
        <w:rPr>
          <w:i/>
          <w:spacing w:val="-8"/>
        </w:rPr>
        <w:t>Computing,</w:t>
      </w:r>
      <w:r>
        <w:rPr>
          <w:i/>
        </w:rPr>
        <w:t xml:space="preserve"> </w:t>
      </w:r>
      <w:r>
        <w:rPr>
          <w:i/>
          <w:spacing w:val="-8"/>
        </w:rPr>
        <w:t xml:space="preserve">Vienna, </w:t>
      </w:r>
      <w:r>
        <w:rPr>
          <w:i/>
        </w:rPr>
        <w:t xml:space="preserve">Austria. </w:t>
      </w:r>
      <w:r>
        <w:rPr>
          <w:i/>
          <w:color w:val="4F81BD"/>
        </w:rPr>
        <w:t>https://</w:t>
      </w:r>
      <w:hyperlink r:id="rId11" w:history="1">
        <w:r w:rsidR="007B6E3F" w:rsidRPr="00E6719D">
          <w:rPr>
            <w:rStyle w:val="Hyperlink"/>
            <w:i/>
          </w:rPr>
          <w:t>www.R-project.org/)</w:t>
        </w:r>
        <w:r w:rsidR="007B6E3F" w:rsidRPr="00E6719D">
          <w:rPr>
            <w:rStyle w:val="Hyperlink"/>
          </w:rPr>
          <w:t>.</w:t>
        </w:r>
      </w:hyperlink>
      <w:r>
        <w:t xml:space="preserve"> Categorical variables were presented as frequencies and percentages,</w:t>
      </w:r>
      <w:r>
        <w:rPr>
          <w:spacing w:val="-16"/>
        </w:rPr>
        <w:t xml:space="preserve"> </w:t>
      </w:r>
      <w:r>
        <w:t>and</w:t>
      </w:r>
      <w:r>
        <w:rPr>
          <w:spacing w:val="-15"/>
        </w:rPr>
        <w:t xml:space="preserve"> </w:t>
      </w:r>
      <w:r>
        <w:t>continuous</w:t>
      </w:r>
      <w:r>
        <w:rPr>
          <w:spacing w:val="-15"/>
        </w:rPr>
        <w:t xml:space="preserve"> </w:t>
      </w:r>
      <w:r>
        <w:t>variables</w:t>
      </w:r>
      <w:r>
        <w:rPr>
          <w:spacing w:val="-16"/>
        </w:rPr>
        <w:t xml:space="preserve"> </w:t>
      </w:r>
      <w:r>
        <w:t>were</w:t>
      </w:r>
      <w:r>
        <w:rPr>
          <w:spacing w:val="-15"/>
        </w:rPr>
        <w:t xml:space="preserve"> </w:t>
      </w:r>
      <w:r>
        <w:t>expressed</w:t>
      </w:r>
      <w:r>
        <w:rPr>
          <w:spacing w:val="-15"/>
        </w:rPr>
        <w:t xml:space="preserve"> </w:t>
      </w:r>
      <w:r>
        <w:t>as</w:t>
      </w:r>
      <w:r>
        <w:rPr>
          <w:spacing w:val="-15"/>
        </w:rPr>
        <w:t xml:space="preserve"> </w:t>
      </w:r>
      <w:r>
        <w:t>medians</w:t>
      </w:r>
      <w:r>
        <w:rPr>
          <w:spacing w:val="-16"/>
        </w:rPr>
        <w:t xml:space="preserve"> </w:t>
      </w:r>
      <w:r>
        <w:t>and</w:t>
      </w:r>
      <w:r>
        <w:rPr>
          <w:spacing w:val="-15"/>
        </w:rPr>
        <w:t xml:space="preserve"> </w:t>
      </w:r>
      <w:r>
        <w:t>were</w:t>
      </w:r>
      <w:r>
        <w:rPr>
          <w:spacing w:val="-15"/>
        </w:rPr>
        <w:t xml:space="preserve"> </w:t>
      </w:r>
      <w:r>
        <w:t>compared</w:t>
      </w:r>
      <w:r>
        <w:rPr>
          <w:spacing w:val="-16"/>
        </w:rPr>
        <w:t xml:space="preserve"> </w:t>
      </w:r>
      <w:r>
        <w:t>using</w:t>
      </w:r>
      <w:r>
        <w:rPr>
          <w:spacing w:val="-15"/>
        </w:rPr>
        <w:t xml:space="preserve"> </w:t>
      </w:r>
      <w:r>
        <w:t xml:space="preserve">the </w:t>
      </w:r>
      <w:r>
        <w:rPr>
          <w:w w:val="90"/>
        </w:rPr>
        <w:t>Wilcoxon-Mann-Whitney test.</w:t>
      </w:r>
      <w:r>
        <w:rPr>
          <w:spacing w:val="40"/>
        </w:rPr>
        <w:t xml:space="preserve"> </w:t>
      </w:r>
      <w:r>
        <w:rPr>
          <w:w w:val="90"/>
        </w:rPr>
        <w:t xml:space="preserve">Proportions and categorical variables were compared, using Pearson’s chi- </w:t>
      </w:r>
      <w:r>
        <w:rPr>
          <w:spacing w:val="-6"/>
        </w:rPr>
        <w:t>square</w:t>
      </w:r>
      <w:r>
        <w:rPr>
          <w:spacing w:val="-10"/>
        </w:rPr>
        <w:t xml:space="preserve"> </w:t>
      </w:r>
      <w:r>
        <w:rPr>
          <w:spacing w:val="-6"/>
        </w:rPr>
        <w:t>test</w:t>
      </w:r>
      <w:r>
        <w:rPr>
          <w:spacing w:val="-9"/>
        </w:rPr>
        <w:t xml:space="preserve"> </w:t>
      </w:r>
      <w:r>
        <w:rPr>
          <w:spacing w:val="-6"/>
        </w:rPr>
        <w:t>or</w:t>
      </w:r>
      <w:r>
        <w:rPr>
          <w:spacing w:val="-9"/>
        </w:rPr>
        <w:t xml:space="preserve"> </w:t>
      </w:r>
      <w:r>
        <w:rPr>
          <w:spacing w:val="-6"/>
        </w:rPr>
        <w:t>Fisher’s</w:t>
      </w:r>
      <w:r>
        <w:rPr>
          <w:spacing w:val="-10"/>
        </w:rPr>
        <w:t xml:space="preserve"> </w:t>
      </w:r>
      <w:r>
        <w:rPr>
          <w:spacing w:val="-6"/>
        </w:rPr>
        <w:t>exact</w:t>
      </w:r>
      <w:r>
        <w:rPr>
          <w:spacing w:val="-9"/>
        </w:rPr>
        <w:t xml:space="preserve"> </w:t>
      </w:r>
      <w:r>
        <w:rPr>
          <w:spacing w:val="-6"/>
        </w:rPr>
        <w:t>test</w:t>
      </w:r>
      <w:r>
        <w:rPr>
          <w:spacing w:val="-9"/>
        </w:rPr>
        <w:t xml:space="preserve"> </w:t>
      </w:r>
      <w:r>
        <w:rPr>
          <w:spacing w:val="-6"/>
        </w:rPr>
        <w:t>as</w:t>
      </w:r>
      <w:r>
        <w:rPr>
          <w:spacing w:val="-9"/>
        </w:rPr>
        <w:t xml:space="preserve"> </w:t>
      </w:r>
      <w:r>
        <w:rPr>
          <w:spacing w:val="-6"/>
        </w:rPr>
        <w:t>appropriate.</w:t>
      </w:r>
      <w:r>
        <w:rPr>
          <w:spacing w:val="-10"/>
        </w:rPr>
        <w:t xml:space="preserve"> </w:t>
      </w:r>
      <w:r>
        <w:rPr>
          <w:spacing w:val="-6"/>
        </w:rPr>
        <w:t>We</w:t>
      </w:r>
      <w:r>
        <w:rPr>
          <w:spacing w:val="-9"/>
        </w:rPr>
        <w:t xml:space="preserve"> </w:t>
      </w:r>
      <w:r>
        <w:rPr>
          <w:spacing w:val="-6"/>
        </w:rPr>
        <w:t>ranked</w:t>
      </w:r>
      <w:r>
        <w:rPr>
          <w:spacing w:val="-9"/>
        </w:rPr>
        <w:t xml:space="preserve"> </w:t>
      </w:r>
      <w:r>
        <w:rPr>
          <w:spacing w:val="-6"/>
        </w:rPr>
        <w:t>CD4</w:t>
      </w:r>
      <w:r>
        <w:rPr>
          <w:spacing w:val="-10"/>
        </w:rPr>
        <w:t xml:space="preserve"> </w:t>
      </w:r>
      <w:r>
        <w:rPr>
          <w:spacing w:val="-6"/>
        </w:rPr>
        <w:t>counts</w:t>
      </w:r>
      <w:r>
        <w:rPr>
          <w:spacing w:val="-9"/>
        </w:rPr>
        <w:t xml:space="preserve"> </w:t>
      </w:r>
      <w:r>
        <w:rPr>
          <w:spacing w:val="-6"/>
        </w:rPr>
        <w:t>into</w:t>
      </w:r>
      <w:r>
        <w:rPr>
          <w:spacing w:val="-9"/>
        </w:rPr>
        <w:t xml:space="preserve"> </w:t>
      </w:r>
      <w:r>
        <w:rPr>
          <w:spacing w:val="-6"/>
        </w:rPr>
        <w:t>tertiles</w:t>
      </w:r>
      <w:r>
        <w:rPr>
          <w:spacing w:val="-9"/>
        </w:rPr>
        <w:t xml:space="preserve"> </w:t>
      </w:r>
      <w:r>
        <w:rPr>
          <w:spacing w:val="-6"/>
        </w:rPr>
        <w:t>of</w:t>
      </w:r>
      <w:r>
        <w:rPr>
          <w:spacing w:val="-10"/>
        </w:rPr>
        <w:t xml:space="preserve"> </w:t>
      </w:r>
      <w:r>
        <w:rPr>
          <w:spacing w:val="-6"/>
        </w:rPr>
        <w:t>0-33;</w:t>
      </w:r>
      <w:r>
        <w:rPr>
          <w:spacing w:val="-9"/>
        </w:rPr>
        <w:t xml:space="preserve"> </w:t>
      </w:r>
      <w:r>
        <w:rPr>
          <w:spacing w:val="-6"/>
        </w:rPr>
        <w:t>34-66</w:t>
      </w:r>
      <w:r>
        <w:rPr>
          <w:spacing w:val="-9"/>
        </w:rPr>
        <w:t xml:space="preserve"> </w:t>
      </w:r>
      <w:r>
        <w:rPr>
          <w:spacing w:val="-6"/>
        </w:rPr>
        <w:t xml:space="preserve">and </w:t>
      </w:r>
      <w:r>
        <w:rPr>
          <w:w w:val="90"/>
        </w:rPr>
        <w:t>67-100,</w:t>
      </w:r>
      <w:r>
        <w:rPr>
          <w:spacing w:val="-2"/>
          <w:w w:val="90"/>
        </w:rPr>
        <w:t xml:space="preserve"> </w:t>
      </w:r>
      <w:r>
        <w:rPr>
          <w:w w:val="90"/>
        </w:rPr>
        <w:t>respectively</w:t>
      </w:r>
      <w:r>
        <w:rPr>
          <w:spacing w:val="-2"/>
          <w:w w:val="90"/>
        </w:rPr>
        <w:t xml:space="preserve"> </w:t>
      </w:r>
      <w:r>
        <w:rPr>
          <w:w w:val="90"/>
        </w:rPr>
        <w:t>to</w:t>
      </w:r>
      <w:r>
        <w:rPr>
          <w:spacing w:val="-2"/>
          <w:w w:val="90"/>
        </w:rPr>
        <w:t xml:space="preserve"> </w:t>
      </w:r>
      <w:r>
        <w:rPr>
          <w:w w:val="90"/>
        </w:rPr>
        <w:t>determine</w:t>
      </w:r>
      <w:r>
        <w:rPr>
          <w:spacing w:val="-3"/>
          <w:w w:val="90"/>
        </w:rPr>
        <w:t xml:space="preserve"> </w:t>
      </w:r>
      <w:r>
        <w:rPr>
          <w:w w:val="90"/>
        </w:rPr>
        <w:t>if</w:t>
      </w:r>
      <w:r>
        <w:rPr>
          <w:spacing w:val="-2"/>
          <w:w w:val="90"/>
        </w:rPr>
        <w:t xml:space="preserve"> </w:t>
      </w:r>
      <w:r>
        <w:rPr>
          <w:w w:val="90"/>
        </w:rPr>
        <w:t>AI</w:t>
      </w:r>
      <w:r>
        <w:rPr>
          <w:spacing w:val="-2"/>
          <w:w w:val="90"/>
        </w:rPr>
        <w:t xml:space="preserve"> </w:t>
      </w:r>
      <w:r>
        <w:rPr>
          <w:w w:val="90"/>
        </w:rPr>
        <w:t>was</w:t>
      </w:r>
      <w:r>
        <w:rPr>
          <w:spacing w:val="-2"/>
          <w:w w:val="90"/>
        </w:rPr>
        <w:t xml:space="preserve"> </w:t>
      </w:r>
      <w:r>
        <w:rPr>
          <w:w w:val="90"/>
        </w:rPr>
        <w:t>associated.</w:t>
      </w:r>
      <w:r>
        <w:rPr>
          <w:spacing w:val="-2"/>
          <w:w w:val="90"/>
        </w:rPr>
        <w:t xml:space="preserve"> </w:t>
      </w:r>
      <w:ins w:id="2" w:author="Joseph B Sempa" w:date="2025-04-22T21:24:00Z">
        <w:r w:rsidR="00F16FA6" w:rsidRPr="00F16FA6">
          <w:rPr>
            <w:w w:val="90"/>
          </w:rPr>
          <w:t>We conducted a bivariate analysis using logistic regression to examine the basic relationship between each independent variable and mortality. To tackle the issue of missing data, we utilized the mice package in R for multiple imputations, allowing us to create a complete dataset for our analysis. Before diving into the model, we checked for collinearity among the independent variables to ensure that our regression estimates would be stable and reliable.</w:t>
        </w:r>
      </w:ins>
    </w:p>
    <w:p w14:paraId="473DB7C4" w14:textId="124FC548" w:rsidR="00F23EA5" w:rsidRDefault="00F16FA6" w:rsidP="00F16FA6">
      <w:pPr>
        <w:rPr>
          <w:color w:val="212121"/>
        </w:rPr>
      </w:pPr>
      <w:ins w:id="3" w:author="Joseph B Sempa" w:date="2025-04-22T21:24:00Z">
        <w:r w:rsidRPr="00F16FA6">
          <w:rPr>
            <w:w w:val="90"/>
          </w:rPr>
          <w:t>We then applied various feature selection methods to pinpoint the most relevant variables that should be included in our multivariable logistic regression model. The final model helped us identify the factors independently associated with mortality. We considered results statistically significant if the P-value was less than 0.05. Our findings were presented as Adjusted Odds Ratios (</w:t>
        </w:r>
        <w:proofErr w:type="spellStart"/>
        <w:r w:rsidRPr="00F16FA6">
          <w:rPr>
            <w:w w:val="90"/>
          </w:rPr>
          <w:t>aORs</w:t>
        </w:r>
        <w:proofErr w:type="spellEnd"/>
        <w:r w:rsidRPr="00F16FA6">
          <w:rPr>
            <w:w w:val="90"/>
          </w:rPr>
          <w:t>), along with their 95% confidence intervals (95% CI) and corresponding P-values.</w:t>
        </w:r>
      </w:ins>
      <w:del w:id="4" w:author="Joseph B Sempa" w:date="2025-04-22T21:24:00Z">
        <w:r w:rsidR="00DE528F" w:rsidDel="00F16FA6">
          <w:rPr>
            <w:w w:val="90"/>
          </w:rPr>
          <w:delText>Univariate</w:delText>
        </w:r>
        <w:r w:rsidR="00DE528F" w:rsidDel="00F16FA6">
          <w:rPr>
            <w:spacing w:val="-3"/>
            <w:w w:val="90"/>
          </w:rPr>
          <w:delText xml:space="preserve"> </w:delText>
        </w:r>
        <w:r w:rsidR="00DE528F" w:rsidDel="00F16FA6">
          <w:rPr>
            <w:w w:val="90"/>
          </w:rPr>
          <w:delText>Cox-Proportional</w:delText>
        </w:r>
        <w:r w:rsidR="00DE528F" w:rsidDel="00F16FA6">
          <w:rPr>
            <w:spacing w:val="-3"/>
            <w:w w:val="90"/>
          </w:rPr>
          <w:delText xml:space="preserve"> </w:delText>
        </w:r>
        <w:r w:rsidR="00DE528F" w:rsidDel="00F16FA6">
          <w:rPr>
            <w:w w:val="90"/>
          </w:rPr>
          <w:delText>Hazard</w:delText>
        </w:r>
        <w:r w:rsidR="00DE528F" w:rsidDel="00F16FA6">
          <w:rPr>
            <w:spacing w:val="-3"/>
            <w:w w:val="90"/>
          </w:rPr>
          <w:delText xml:space="preserve"> </w:delText>
        </w:r>
        <w:r w:rsidR="00DE528F" w:rsidDel="00F16FA6">
          <w:rPr>
            <w:w w:val="90"/>
          </w:rPr>
          <w:delText>regression</w:delText>
        </w:r>
        <w:r w:rsidR="00DE528F" w:rsidDel="00F16FA6">
          <w:rPr>
            <w:spacing w:val="-2"/>
            <w:w w:val="90"/>
          </w:rPr>
          <w:delText xml:space="preserve"> </w:delText>
        </w:r>
        <w:r w:rsidR="00DE528F" w:rsidDel="00F16FA6">
          <w:rPr>
            <w:w w:val="90"/>
          </w:rPr>
          <w:delText xml:space="preserve">was </w:delText>
        </w:r>
        <w:r w:rsidR="00DE528F" w:rsidDel="00F16FA6">
          <w:rPr>
            <w:spacing w:val="-4"/>
          </w:rPr>
          <w:delText>used</w:delText>
        </w:r>
        <w:r w:rsidR="00DE528F" w:rsidDel="00F16FA6">
          <w:rPr>
            <w:spacing w:val="-8"/>
          </w:rPr>
          <w:delText xml:space="preserve"> </w:delText>
        </w:r>
        <w:r w:rsidR="00DE528F" w:rsidDel="00F16FA6">
          <w:rPr>
            <w:spacing w:val="-4"/>
          </w:rPr>
          <w:delText>to</w:delText>
        </w:r>
        <w:r w:rsidR="00DE528F" w:rsidDel="00F16FA6">
          <w:rPr>
            <w:spacing w:val="-8"/>
          </w:rPr>
          <w:delText xml:space="preserve"> </w:delText>
        </w:r>
        <w:r w:rsidR="00DE528F" w:rsidDel="00F16FA6">
          <w:rPr>
            <w:spacing w:val="-4"/>
          </w:rPr>
          <w:delText>estimate</w:delText>
        </w:r>
        <w:r w:rsidR="00DE528F" w:rsidDel="00F16FA6">
          <w:rPr>
            <w:spacing w:val="-8"/>
          </w:rPr>
          <w:delText xml:space="preserve"> </w:delText>
        </w:r>
        <w:r w:rsidR="00DE528F" w:rsidDel="00F16FA6">
          <w:rPr>
            <w:spacing w:val="-4"/>
          </w:rPr>
          <w:delText>the</w:delText>
        </w:r>
        <w:r w:rsidR="00DE528F" w:rsidDel="00F16FA6">
          <w:rPr>
            <w:spacing w:val="-8"/>
          </w:rPr>
          <w:delText xml:space="preserve"> </w:delText>
        </w:r>
        <w:r w:rsidR="00DE528F" w:rsidDel="00F16FA6">
          <w:rPr>
            <w:spacing w:val="-4"/>
          </w:rPr>
          <w:delText>of</w:delText>
        </w:r>
        <w:r w:rsidR="00DE528F" w:rsidDel="00F16FA6">
          <w:rPr>
            <w:spacing w:val="-8"/>
          </w:rPr>
          <w:delText xml:space="preserve"> </w:delText>
        </w:r>
        <w:r w:rsidR="00DE528F" w:rsidDel="00F16FA6">
          <w:rPr>
            <w:spacing w:val="-4"/>
          </w:rPr>
          <w:delText>each</w:delText>
        </w:r>
        <w:r w:rsidR="00DE528F" w:rsidDel="00F16FA6">
          <w:rPr>
            <w:spacing w:val="-8"/>
          </w:rPr>
          <w:delText xml:space="preserve"> </w:delText>
        </w:r>
        <w:r w:rsidR="00DE528F" w:rsidDel="00F16FA6">
          <w:rPr>
            <w:spacing w:val="-4"/>
          </w:rPr>
          <w:delText>variable</w:delText>
        </w:r>
        <w:r w:rsidR="00DE528F" w:rsidDel="00F16FA6">
          <w:rPr>
            <w:spacing w:val="-8"/>
          </w:rPr>
          <w:delText xml:space="preserve"> </w:delText>
        </w:r>
        <w:r w:rsidR="00DE528F" w:rsidDel="00F16FA6">
          <w:rPr>
            <w:spacing w:val="-4"/>
          </w:rPr>
          <w:delText>on</w:delText>
        </w:r>
        <w:r w:rsidR="00DE528F" w:rsidDel="00F16FA6">
          <w:rPr>
            <w:spacing w:val="-8"/>
          </w:rPr>
          <w:delText xml:space="preserve"> </w:delText>
        </w:r>
        <w:r w:rsidR="00DE528F" w:rsidDel="00F16FA6">
          <w:rPr>
            <w:spacing w:val="-4"/>
          </w:rPr>
          <w:delText>mortality.</w:delText>
        </w:r>
        <w:r w:rsidR="00DE528F" w:rsidDel="00F16FA6">
          <w:rPr>
            <w:spacing w:val="40"/>
          </w:rPr>
          <w:delText xml:space="preserve"> </w:delText>
        </w:r>
        <w:r w:rsidR="00DE528F" w:rsidDel="00F16FA6">
          <w:rPr>
            <w:spacing w:val="-4"/>
          </w:rPr>
          <w:delText>Multivariable</w:delText>
        </w:r>
        <w:r w:rsidR="00DE528F" w:rsidDel="00F16FA6">
          <w:rPr>
            <w:spacing w:val="-7"/>
          </w:rPr>
          <w:delText xml:space="preserve"> </w:delText>
        </w:r>
        <w:r w:rsidR="00DE528F" w:rsidDel="00F16FA6">
          <w:rPr>
            <w:spacing w:val="-4"/>
          </w:rPr>
          <w:delText>Cox-Proportional</w:delText>
        </w:r>
        <w:r w:rsidR="00DE528F" w:rsidDel="00F16FA6">
          <w:rPr>
            <w:spacing w:val="-8"/>
          </w:rPr>
          <w:delText xml:space="preserve"> </w:delText>
        </w:r>
        <w:r w:rsidR="00DE528F" w:rsidDel="00F16FA6">
          <w:rPr>
            <w:spacing w:val="-4"/>
          </w:rPr>
          <w:delText>Hazard</w:delText>
        </w:r>
        <w:r w:rsidR="00DE528F" w:rsidDel="00F16FA6">
          <w:rPr>
            <w:spacing w:val="-8"/>
          </w:rPr>
          <w:delText xml:space="preserve"> </w:delText>
        </w:r>
        <w:r w:rsidR="00DE528F" w:rsidDel="00F16FA6">
          <w:rPr>
            <w:spacing w:val="-4"/>
          </w:rPr>
          <w:delText xml:space="preserve">regression </w:delText>
        </w:r>
        <w:r w:rsidR="00DE528F" w:rsidDel="00F16FA6">
          <w:rPr>
            <w:w w:val="90"/>
          </w:rPr>
          <w:delText>analysis</w:delText>
        </w:r>
        <w:r w:rsidR="00DE528F" w:rsidDel="00F16FA6">
          <w:rPr>
            <w:spacing w:val="-2"/>
            <w:w w:val="90"/>
          </w:rPr>
          <w:delText xml:space="preserve"> </w:delText>
        </w:r>
        <w:r w:rsidR="00DE528F" w:rsidDel="00F16FA6">
          <w:rPr>
            <w:w w:val="90"/>
          </w:rPr>
          <w:delText>was</w:delText>
        </w:r>
        <w:r w:rsidR="00DE528F" w:rsidDel="00F16FA6">
          <w:rPr>
            <w:spacing w:val="-2"/>
            <w:w w:val="90"/>
          </w:rPr>
          <w:delText xml:space="preserve"> </w:delText>
        </w:r>
        <w:r w:rsidR="00DE528F" w:rsidDel="00F16FA6">
          <w:rPr>
            <w:w w:val="90"/>
          </w:rPr>
          <w:delText>used</w:delText>
        </w:r>
        <w:r w:rsidR="00DE528F" w:rsidDel="00F16FA6">
          <w:rPr>
            <w:spacing w:val="-2"/>
            <w:w w:val="90"/>
          </w:rPr>
          <w:delText xml:space="preserve"> </w:delText>
        </w:r>
        <w:r w:rsidR="00DE528F" w:rsidDel="00F16FA6">
          <w:rPr>
            <w:w w:val="90"/>
          </w:rPr>
          <w:delText>to</w:delText>
        </w:r>
        <w:r w:rsidR="00DE528F" w:rsidDel="00F16FA6">
          <w:rPr>
            <w:spacing w:val="-2"/>
            <w:w w:val="90"/>
          </w:rPr>
          <w:delText xml:space="preserve"> </w:delText>
        </w:r>
        <w:r w:rsidR="00DE528F" w:rsidDel="00F16FA6">
          <w:rPr>
            <w:w w:val="90"/>
          </w:rPr>
          <w:delText>identify</w:delText>
        </w:r>
        <w:r w:rsidR="00DE528F" w:rsidDel="00F16FA6">
          <w:rPr>
            <w:spacing w:val="-2"/>
            <w:w w:val="90"/>
          </w:rPr>
          <w:delText xml:space="preserve"> </w:delText>
        </w:r>
        <w:r w:rsidR="00DE528F" w:rsidDel="00F16FA6">
          <w:rPr>
            <w:w w:val="90"/>
          </w:rPr>
          <w:delText>independent</w:delText>
        </w:r>
        <w:r w:rsidR="00DE528F" w:rsidDel="00F16FA6">
          <w:rPr>
            <w:spacing w:val="-1"/>
            <w:w w:val="90"/>
          </w:rPr>
          <w:delText xml:space="preserve"> </w:delText>
        </w:r>
        <w:r w:rsidR="00DE528F" w:rsidDel="00F16FA6">
          <w:rPr>
            <w:w w:val="90"/>
          </w:rPr>
          <w:delText>predictors</w:delText>
        </w:r>
        <w:r w:rsidR="00DE528F" w:rsidDel="00F16FA6">
          <w:rPr>
            <w:spacing w:val="-2"/>
            <w:w w:val="90"/>
          </w:rPr>
          <w:delText xml:space="preserve"> </w:delText>
        </w:r>
        <w:r w:rsidR="00DE528F" w:rsidDel="00F16FA6">
          <w:rPr>
            <w:w w:val="90"/>
          </w:rPr>
          <w:delText>of survival.</w:delText>
        </w:r>
        <w:r w:rsidR="00DE528F" w:rsidDel="00F16FA6">
          <w:rPr>
            <w:spacing w:val="-2"/>
            <w:w w:val="90"/>
          </w:rPr>
          <w:delText xml:space="preserve"> </w:delText>
        </w:r>
        <w:r w:rsidR="00DE528F" w:rsidDel="00F16FA6">
          <w:rPr>
            <w:w w:val="90"/>
          </w:rPr>
          <w:delText>The</w:delText>
        </w:r>
        <w:r w:rsidR="00DE528F" w:rsidDel="00F16FA6">
          <w:rPr>
            <w:spacing w:val="-4"/>
            <w:w w:val="90"/>
          </w:rPr>
          <w:delText xml:space="preserve"> </w:delText>
        </w:r>
        <w:r w:rsidR="00DE528F" w:rsidDel="00F16FA6">
          <w:rPr>
            <w:w w:val="90"/>
          </w:rPr>
          <w:delText>significance</w:delText>
        </w:r>
        <w:r w:rsidR="00DE528F" w:rsidDel="00F16FA6">
          <w:rPr>
            <w:spacing w:val="-4"/>
            <w:w w:val="90"/>
          </w:rPr>
          <w:delText xml:space="preserve"> </w:delText>
        </w:r>
        <w:r w:rsidR="00DE528F" w:rsidDel="00F16FA6">
          <w:rPr>
            <w:w w:val="90"/>
          </w:rPr>
          <w:delText>level</w:delText>
        </w:r>
        <w:r w:rsidR="00DE528F" w:rsidDel="00F16FA6">
          <w:rPr>
            <w:spacing w:val="-1"/>
            <w:w w:val="90"/>
          </w:rPr>
          <w:delText xml:space="preserve"> </w:delText>
        </w:r>
        <w:r w:rsidR="00DE528F" w:rsidDel="00F16FA6">
          <w:rPr>
            <w:w w:val="90"/>
          </w:rPr>
          <w:delText>was</w:delText>
        </w:r>
        <w:r w:rsidR="00DE528F" w:rsidDel="00F16FA6">
          <w:rPr>
            <w:spacing w:val="-4"/>
            <w:w w:val="90"/>
          </w:rPr>
          <w:delText xml:space="preserve"> </w:delText>
        </w:r>
        <w:r w:rsidR="00DE528F" w:rsidDel="00F16FA6">
          <w:rPr>
            <w:w w:val="90"/>
          </w:rPr>
          <w:delText>set</w:delText>
        </w:r>
        <w:r w:rsidR="00DE528F" w:rsidDel="00F16FA6">
          <w:rPr>
            <w:spacing w:val="-4"/>
            <w:w w:val="90"/>
          </w:rPr>
          <w:delText xml:space="preserve"> </w:delText>
        </w:r>
        <w:r w:rsidR="00DE528F" w:rsidDel="00F16FA6">
          <w:rPr>
            <w:w w:val="90"/>
          </w:rPr>
          <w:delText>at</w:delText>
        </w:r>
        <w:r w:rsidR="00DE528F" w:rsidDel="00F16FA6">
          <w:rPr>
            <w:spacing w:val="-2"/>
            <w:w w:val="90"/>
          </w:rPr>
          <w:delText xml:space="preserve"> </w:delText>
        </w:r>
        <w:r w:rsidR="00DE528F" w:rsidDel="00F16FA6">
          <w:rPr>
            <w:i/>
            <w:w w:val="90"/>
          </w:rPr>
          <w:delText>p</w:delText>
        </w:r>
        <w:r w:rsidR="00DE528F" w:rsidDel="00F16FA6">
          <w:rPr>
            <w:i/>
            <w:spacing w:val="-4"/>
            <w:w w:val="90"/>
          </w:rPr>
          <w:delText xml:space="preserve"> </w:delText>
        </w:r>
        <w:r w:rsidR="00DE528F" w:rsidDel="00F16FA6">
          <w:rPr>
            <w:w w:val="90"/>
          </w:rPr>
          <w:delText xml:space="preserve">&lt;0.005. </w:delText>
        </w:r>
        <w:r w:rsidR="00DE528F" w:rsidDel="00F16FA6">
          <w:rPr>
            <w:spacing w:val="-6"/>
          </w:rPr>
          <w:delText>For</w:delText>
        </w:r>
        <w:r w:rsidR="00DE528F" w:rsidDel="00F16FA6">
          <w:rPr>
            <w:spacing w:val="-10"/>
          </w:rPr>
          <w:delText xml:space="preserve"> </w:delText>
        </w:r>
        <w:r w:rsidR="00DE528F" w:rsidDel="00F16FA6">
          <w:rPr>
            <w:spacing w:val="-6"/>
          </w:rPr>
          <w:delText>analysis</w:delText>
        </w:r>
        <w:r w:rsidR="00DE528F" w:rsidDel="00F16FA6">
          <w:rPr>
            <w:spacing w:val="-9"/>
          </w:rPr>
          <w:delText xml:space="preserve"> </w:delText>
        </w:r>
        <w:r w:rsidR="00DE528F" w:rsidDel="00F16FA6">
          <w:rPr>
            <w:spacing w:val="-6"/>
          </w:rPr>
          <w:delText>of</w:delText>
        </w:r>
        <w:r w:rsidR="00DE528F" w:rsidDel="00F16FA6">
          <w:rPr>
            <w:spacing w:val="-9"/>
          </w:rPr>
          <w:delText xml:space="preserve"> </w:delText>
        </w:r>
        <w:r w:rsidR="00DE528F" w:rsidDel="00F16FA6">
          <w:rPr>
            <w:spacing w:val="-6"/>
          </w:rPr>
          <w:delText>survival</w:delText>
        </w:r>
        <w:r w:rsidR="00DE528F" w:rsidDel="00F16FA6">
          <w:rPr>
            <w:spacing w:val="-10"/>
          </w:rPr>
          <w:delText xml:space="preserve"> </w:delText>
        </w:r>
        <w:r w:rsidR="00DE528F" w:rsidDel="00F16FA6">
          <w:rPr>
            <w:spacing w:val="-6"/>
          </w:rPr>
          <w:delText>data,</w:delText>
        </w:r>
        <w:r w:rsidR="00DE528F" w:rsidDel="00F16FA6">
          <w:rPr>
            <w:spacing w:val="-9"/>
          </w:rPr>
          <w:delText xml:space="preserve"> </w:delText>
        </w:r>
        <w:r w:rsidR="00DE528F" w:rsidDel="00F16FA6">
          <w:rPr>
            <w:spacing w:val="-6"/>
          </w:rPr>
          <w:delText>we</w:delText>
        </w:r>
        <w:r w:rsidR="00DE528F" w:rsidDel="00F16FA6">
          <w:rPr>
            <w:spacing w:val="-9"/>
          </w:rPr>
          <w:delText xml:space="preserve"> </w:delText>
        </w:r>
        <w:r w:rsidR="00DE528F" w:rsidDel="00F16FA6">
          <w:rPr>
            <w:spacing w:val="-6"/>
          </w:rPr>
          <w:delText>described</w:delText>
        </w:r>
        <w:r w:rsidR="00DE528F" w:rsidDel="00F16FA6">
          <w:rPr>
            <w:spacing w:val="-9"/>
          </w:rPr>
          <w:delText xml:space="preserve"> </w:delText>
        </w:r>
        <w:r w:rsidR="00DE528F" w:rsidDel="00F16FA6">
          <w:rPr>
            <w:spacing w:val="-6"/>
          </w:rPr>
          <w:delText>those</w:delText>
        </w:r>
        <w:r w:rsidR="00DE528F" w:rsidDel="00F16FA6">
          <w:rPr>
            <w:spacing w:val="-10"/>
          </w:rPr>
          <w:delText xml:space="preserve"> </w:delText>
        </w:r>
        <w:r w:rsidR="00DE528F" w:rsidDel="00F16FA6">
          <w:rPr>
            <w:spacing w:val="-6"/>
          </w:rPr>
          <w:delText>who</w:delText>
        </w:r>
        <w:r w:rsidR="00DE528F" w:rsidDel="00F16FA6">
          <w:rPr>
            <w:spacing w:val="-9"/>
          </w:rPr>
          <w:delText xml:space="preserve"> </w:delText>
        </w:r>
        <w:r w:rsidR="00DE528F" w:rsidDel="00F16FA6">
          <w:rPr>
            <w:spacing w:val="-6"/>
          </w:rPr>
          <w:delText>were</w:delText>
        </w:r>
        <w:r w:rsidR="00DE528F" w:rsidDel="00F16FA6">
          <w:rPr>
            <w:spacing w:val="-9"/>
          </w:rPr>
          <w:delText xml:space="preserve"> </w:delText>
        </w:r>
        <w:r w:rsidR="00DE528F" w:rsidDel="00F16FA6">
          <w:rPr>
            <w:spacing w:val="-6"/>
          </w:rPr>
          <w:delText>discharged</w:delText>
        </w:r>
        <w:r w:rsidR="00DE528F" w:rsidDel="00F16FA6">
          <w:rPr>
            <w:spacing w:val="-10"/>
          </w:rPr>
          <w:delText xml:space="preserve"> </w:delText>
        </w:r>
        <w:r w:rsidR="00DE528F" w:rsidDel="00F16FA6">
          <w:rPr>
            <w:spacing w:val="-6"/>
          </w:rPr>
          <w:delText>from</w:delText>
        </w:r>
        <w:r w:rsidR="00DE528F" w:rsidDel="00F16FA6">
          <w:rPr>
            <w:spacing w:val="-9"/>
          </w:rPr>
          <w:delText xml:space="preserve"> </w:delText>
        </w:r>
        <w:r w:rsidR="00DE528F" w:rsidDel="00F16FA6">
          <w:rPr>
            <w:spacing w:val="-6"/>
          </w:rPr>
          <w:delText>the</w:delText>
        </w:r>
        <w:r w:rsidR="00DE528F" w:rsidDel="00F16FA6">
          <w:rPr>
            <w:spacing w:val="-9"/>
          </w:rPr>
          <w:delText xml:space="preserve"> </w:delText>
        </w:r>
        <w:r w:rsidR="00DE528F" w:rsidDel="00F16FA6">
          <w:rPr>
            <w:spacing w:val="-6"/>
          </w:rPr>
          <w:delText>hospital</w:delText>
        </w:r>
        <w:r w:rsidR="00DE528F" w:rsidDel="00F16FA6">
          <w:rPr>
            <w:spacing w:val="-9"/>
          </w:rPr>
          <w:delText xml:space="preserve"> </w:delText>
        </w:r>
        <w:r w:rsidR="00DE528F" w:rsidDel="00F16FA6">
          <w:rPr>
            <w:spacing w:val="-6"/>
          </w:rPr>
          <w:delText>and</w:delText>
        </w:r>
        <w:r w:rsidR="00DE528F" w:rsidDel="00F16FA6">
          <w:rPr>
            <w:spacing w:val="-10"/>
          </w:rPr>
          <w:delText xml:space="preserve"> </w:delText>
        </w:r>
        <w:r w:rsidR="00DE528F" w:rsidDel="00F16FA6">
          <w:rPr>
            <w:spacing w:val="-6"/>
          </w:rPr>
          <w:delText>evaluated within</w:delText>
        </w:r>
        <w:r w:rsidR="00DE528F" w:rsidDel="00F16FA6">
          <w:rPr>
            <w:spacing w:val="-10"/>
          </w:rPr>
          <w:delText xml:space="preserve"> </w:delText>
        </w:r>
        <w:r w:rsidR="00DE528F" w:rsidDel="00F16FA6">
          <w:rPr>
            <w:spacing w:val="-6"/>
          </w:rPr>
          <w:delText>3</w:delText>
        </w:r>
        <w:r w:rsidR="00DE528F" w:rsidDel="00F16FA6">
          <w:rPr>
            <w:spacing w:val="-7"/>
          </w:rPr>
          <w:delText xml:space="preserve"> </w:delText>
        </w:r>
        <w:r w:rsidR="00DE528F" w:rsidDel="00F16FA6">
          <w:rPr>
            <w:spacing w:val="-6"/>
          </w:rPr>
          <w:delText>months</w:delText>
        </w:r>
        <w:r w:rsidR="00DE528F" w:rsidDel="00F16FA6">
          <w:rPr>
            <w:spacing w:val="-10"/>
          </w:rPr>
          <w:delText xml:space="preserve"> </w:delText>
        </w:r>
        <w:r w:rsidR="00DE528F" w:rsidDel="00F16FA6">
          <w:rPr>
            <w:spacing w:val="-6"/>
          </w:rPr>
          <w:delText>(early survivors),</w:delText>
        </w:r>
        <w:r w:rsidR="00DE528F" w:rsidDel="00F16FA6">
          <w:rPr>
            <w:spacing w:val="-8"/>
          </w:rPr>
          <w:delText xml:space="preserve"> </w:delText>
        </w:r>
        <w:r w:rsidR="00DE528F" w:rsidDel="00F16FA6">
          <w:rPr>
            <w:spacing w:val="-6"/>
          </w:rPr>
          <w:delText>followed</w:delText>
        </w:r>
        <w:r w:rsidR="00DE528F" w:rsidDel="00F16FA6">
          <w:rPr>
            <w:spacing w:val="-8"/>
          </w:rPr>
          <w:delText xml:space="preserve"> </w:delText>
        </w:r>
        <w:r w:rsidR="00DE528F" w:rsidDel="00F16FA6">
          <w:rPr>
            <w:spacing w:val="-6"/>
          </w:rPr>
          <w:delText>by</w:delText>
        </w:r>
        <w:r w:rsidR="00DE528F" w:rsidDel="00F16FA6">
          <w:rPr>
            <w:spacing w:val="-8"/>
          </w:rPr>
          <w:delText xml:space="preserve"> </w:delText>
        </w:r>
        <w:r w:rsidR="00DE528F" w:rsidDel="00F16FA6">
          <w:rPr>
            <w:spacing w:val="-6"/>
          </w:rPr>
          <w:delText>6</w:delText>
        </w:r>
        <w:r w:rsidR="00DE528F" w:rsidDel="00F16FA6">
          <w:rPr>
            <w:spacing w:val="-7"/>
          </w:rPr>
          <w:delText xml:space="preserve"> </w:delText>
        </w:r>
        <w:r w:rsidR="00DE528F" w:rsidDel="00F16FA6">
          <w:rPr>
            <w:spacing w:val="-6"/>
          </w:rPr>
          <w:delText>months</w:delText>
        </w:r>
        <w:r w:rsidR="00DE528F" w:rsidDel="00F16FA6">
          <w:rPr>
            <w:spacing w:val="-10"/>
          </w:rPr>
          <w:delText xml:space="preserve"> </w:delText>
        </w:r>
        <w:r w:rsidR="00DE528F" w:rsidDel="00F16FA6">
          <w:rPr>
            <w:spacing w:val="-6"/>
          </w:rPr>
          <w:delText>(intermediate survivors),</w:delText>
        </w:r>
        <w:r w:rsidR="00DE528F" w:rsidDel="00F16FA6">
          <w:rPr>
            <w:spacing w:val="-8"/>
          </w:rPr>
          <w:delText xml:space="preserve"> </w:delText>
        </w:r>
        <w:r w:rsidR="00DE528F" w:rsidDel="00F16FA6">
          <w:rPr>
            <w:spacing w:val="-6"/>
          </w:rPr>
          <w:delText>and</w:delText>
        </w:r>
        <w:r w:rsidR="00DE528F" w:rsidDel="00F16FA6">
          <w:rPr>
            <w:spacing w:val="-8"/>
          </w:rPr>
          <w:delText xml:space="preserve"> </w:delText>
        </w:r>
        <w:r w:rsidR="00DE528F" w:rsidDel="00F16FA6">
          <w:rPr>
            <w:spacing w:val="-6"/>
          </w:rPr>
          <w:delText>12</w:delText>
        </w:r>
        <w:r w:rsidR="00DE528F" w:rsidDel="00F16FA6">
          <w:rPr>
            <w:spacing w:val="-8"/>
          </w:rPr>
          <w:delText xml:space="preserve"> </w:delText>
        </w:r>
        <w:r w:rsidR="00DE528F" w:rsidDel="00F16FA6">
          <w:rPr>
            <w:spacing w:val="-6"/>
          </w:rPr>
          <w:delText>months</w:delText>
        </w:r>
        <w:r w:rsidR="00DE528F" w:rsidDel="00F16FA6">
          <w:rPr>
            <w:spacing w:val="-7"/>
          </w:rPr>
          <w:delText xml:space="preserve"> </w:delText>
        </w:r>
        <w:r w:rsidR="00DE528F" w:rsidDel="00F16FA6">
          <w:rPr>
            <w:spacing w:val="-6"/>
          </w:rPr>
          <w:delText xml:space="preserve">follow- </w:delText>
        </w:r>
        <w:r w:rsidR="00DE528F" w:rsidDel="00F16FA6">
          <w:delText>up (late survivors).</w:delText>
        </w:r>
      </w:del>
      <w:r w:rsidR="00F23EA5" w:rsidRPr="00F23EA5">
        <w:rPr>
          <w:color w:val="212121"/>
        </w:rPr>
        <w:t xml:space="preserve"> </w:t>
      </w:r>
    </w:p>
    <w:p w14:paraId="0DD30020" w14:textId="77777777" w:rsidR="00F23EA5" w:rsidRDefault="00F23EA5" w:rsidP="00F23EA5">
      <w:pPr>
        <w:rPr>
          <w:color w:val="212121"/>
        </w:rPr>
      </w:pPr>
    </w:p>
    <w:p w14:paraId="448FCBA0" w14:textId="411F3717" w:rsidR="00F36D68" w:rsidRDefault="00F36D68" w:rsidP="00F36D68">
      <w:pPr>
        <w:rPr>
          <w:color w:val="212121"/>
        </w:rPr>
      </w:pPr>
      <w:r w:rsidRPr="00F36D68">
        <w:rPr>
          <w:noProof/>
          <w:color w:val="212121"/>
        </w:rPr>
        <mc:AlternateContent>
          <mc:Choice Requires="wps">
            <w:drawing>
              <wp:anchor distT="0" distB="0" distL="114300" distR="114300" simplePos="0" relativeHeight="486158336" behindDoc="0" locked="0" layoutInCell="1" allowOverlap="1" wp14:anchorId="62CAAA7B" wp14:editId="13FB195D">
                <wp:simplePos x="0" y="0"/>
                <wp:positionH relativeFrom="column">
                  <wp:posOffset>504825</wp:posOffset>
                </wp:positionH>
                <wp:positionV relativeFrom="paragraph">
                  <wp:posOffset>12065</wp:posOffset>
                </wp:positionV>
                <wp:extent cx="2261937" cy="660940"/>
                <wp:effectExtent l="12700" t="12700" r="11430" b="12700"/>
                <wp:wrapNone/>
                <wp:docPr id="1979484657" name="Rectangle 3"/>
                <wp:cNvGraphicFramePr/>
                <a:graphic xmlns:a="http://schemas.openxmlformats.org/drawingml/2006/main">
                  <a:graphicData uri="http://schemas.microsoft.com/office/word/2010/wordprocessingShape">
                    <wps:wsp>
                      <wps:cNvSpPr/>
                      <wps:spPr>
                        <a:xfrm>
                          <a:off x="0" y="0"/>
                          <a:ext cx="2261937" cy="660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C948D"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 Recruited 589</w:t>
                            </w:r>
                          </w:p>
                        </w:txbxContent>
                      </wps:txbx>
                      <wps:bodyPr rtlCol="0" anchor="ctr"/>
                    </wps:wsp>
                  </a:graphicData>
                </a:graphic>
              </wp:anchor>
            </w:drawing>
          </mc:Choice>
          <mc:Fallback>
            <w:pict>
              <v:rect w14:anchorId="62CAAA7B" id="Rectangle 3" o:spid="_x0000_s1026" style="position:absolute;margin-left:39.75pt;margin-top:.95pt;width:178.1pt;height:52.05pt;z-index:48615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" fillcolor="#4f81bd [3204]" strokecolor="#243f60 [1604]" strokeweight="2pt">
                <v:textbox>
                  <w:txbxContent>
                    <w:p w14:paraId="19CC948D"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 Recruited 589</w:t>
                      </w:r>
                    </w:p>
                  </w:txbxContent>
                </v:textbox>
              </v:rect>
            </w:pict>
          </mc:Fallback>
        </mc:AlternateContent>
      </w:r>
      <w:r w:rsidRPr="00F36D68">
        <w:rPr>
          <w:noProof/>
          <w:color w:val="212121"/>
        </w:rPr>
        <mc:AlternateContent>
          <mc:Choice Requires="wpi">
            <w:drawing>
              <wp:anchor distT="0" distB="0" distL="114300" distR="114300" simplePos="0" relativeHeight="486159360" behindDoc="0" locked="0" layoutInCell="1" allowOverlap="1" wp14:anchorId="2308AEBF" wp14:editId="1F24A470">
                <wp:simplePos x="0" y="0"/>
                <wp:positionH relativeFrom="column">
                  <wp:posOffset>1723390</wp:posOffset>
                </wp:positionH>
                <wp:positionV relativeFrom="paragraph">
                  <wp:posOffset>1849755</wp:posOffset>
                </wp:positionV>
                <wp:extent cx="41760" cy="568440"/>
                <wp:effectExtent l="38100" t="38100" r="47625" b="41275"/>
                <wp:wrapNone/>
                <wp:docPr id="5" name="Ink 4">
                  <a:extLst xmlns:a="http://schemas.openxmlformats.org/drawingml/2006/main">
                    <a:ext uri="{FF2B5EF4-FFF2-40B4-BE49-F238E27FC236}">
                      <a16:creationId xmlns:a16="http://schemas.microsoft.com/office/drawing/2014/main" id="{11D39BE8-AA15-E22E-183B-25683B9074A4}"/>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ContentPartPr/>
                          </w14:nvContentPartPr>
                          <w14:xfrm>
                            <a:off x="0" y="0"/>
                            <a:ext cx="41760" cy="56844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a:pic>
                          <a:nvPicPr>
                            <a:cNvPr id="5" name="Ink 4">
                              <a:extLst>
                                <a:ext uri="{FF2B5EF4-FFF2-40B4-BE49-F238E27FC236}">
                                  <a16:creationId xmlns:a16="http://schemas.microsoft.com/office/drawing/2014/main" id="{11D39BE8-AA15-E22E-183B-25683B9074A4}"/>
                                </a:ext>
                              </a:extLst>
                            </a:cNvPr>
                            <a:cNvPicPr/>
                          </a:nvPicPr>
                          <a:blipFill>
                            <a:blip xmlns:r="http://schemas.openxmlformats.org/officeDocument/2006/relationships" r:embed="rId13"/>
                            <a:stretch>
                              <a:fillRect/>
                            </a:stretch>
                          </a:blipFill>
                          <a:spPr>
                            <a:xfrm>
                              <a:off x="5043789" y="2587219"/>
                              <a:ext cx="59400" cy="586091"/>
                            </a:xfrm>
                            <a:prstGeom prst="rect">
                              <a:avLst/>
                            </a:prstGeom>
                          </a:spPr>
                        </a:pic>
                      </mc:Fallback>
                    </mc:AlternateConten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BADA7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35pt;margin-top:144.95pt;width:4.75pt;height:46.15pt;z-index:486159360;visibility:visible;mso-wrap-style:square;mso-wrap-distance-left:9pt;mso-wrap-distance-top:0;mso-wrap-distance-right:9pt;mso-wrap-distance-bottom:0;mso-position-horizontal:absolute;mso-position-horizontal-relative:text;mso-position-vertical:absolute;mso-position-vertical-relative:text"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">
                <v:imagedata r:id="rId14" o:title=""/>
              </v:shape>
            </w:pict>
          </mc:Fallback>
        </mc:AlternateContent>
      </w:r>
      <w:r w:rsidRPr="00F36D68">
        <w:rPr>
          <w:noProof/>
          <w:color w:val="212121"/>
        </w:rPr>
        <mc:AlternateContent>
          <mc:Choice Requires="wps">
            <w:drawing>
              <wp:anchor distT="0" distB="0" distL="114300" distR="114300" simplePos="0" relativeHeight="486161408" behindDoc="0" locked="0" layoutInCell="1" allowOverlap="1" wp14:anchorId="64AADA88" wp14:editId="0AE3C40A">
                <wp:simplePos x="0" y="0"/>
                <wp:positionH relativeFrom="column">
                  <wp:posOffset>688975</wp:posOffset>
                </wp:positionH>
                <wp:positionV relativeFrom="paragraph">
                  <wp:posOffset>1637665</wp:posOffset>
                </wp:positionV>
                <wp:extent cx="1894149" cy="541894"/>
                <wp:effectExtent l="12700" t="12700" r="11430" b="17145"/>
                <wp:wrapNone/>
                <wp:docPr id="793733970" name="Rectangle 8"/>
                <wp:cNvGraphicFramePr/>
                <a:graphic xmlns:a="http://schemas.openxmlformats.org/drawingml/2006/main">
                  <a:graphicData uri="http://schemas.microsoft.com/office/word/2010/wordprocessingShape">
                    <wps:wsp>
                      <wps:cNvSpPr/>
                      <wps:spPr>
                        <a:xfrm>
                          <a:off x="0" y="0"/>
                          <a:ext cx="1894149" cy="541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BA1D7"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Enrolled 563</w:t>
                            </w:r>
                          </w:p>
                        </w:txbxContent>
                      </wps:txbx>
                      <wps:bodyPr rtlCol="0" anchor="ctr"/>
                    </wps:wsp>
                  </a:graphicData>
                </a:graphic>
              </wp:anchor>
            </w:drawing>
          </mc:Choice>
          <mc:Fallback>
            <w:pict>
              <v:rect w14:anchorId="64AADA88" id="Rectangle 8" o:spid="_x0000_s1027" style="position:absolute;margin-left:54.25pt;margin-top:128.95pt;width:149.15pt;height:42.65pt;z-index:48616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" fillcolor="#4f81bd [3204]" strokecolor="#243f60 [1604]" strokeweight="2pt">
                <v:textbox>
                  <w:txbxContent>
                    <w:p w14:paraId="586BA1D7"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Enrolled 563</w:t>
                      </w:r>
                    </w:p>
                  </w:txbxContent>
                </v:textbox>
              </v:rect>
            </w:pict>
          </mc:Fallback>
        </mc:AlternateContent>
      </w:r>
      <w:r w:rsidRPr="00F36D68">
        <w:rPr>
          <w:noProof/>
          <w:color w:val="212121"/>
        </w:rPr>
        <mc:AlternateContent>
          <mc:Choice Requires="wps">
            <w:drawing>
              <wp:anchor distT="0" distB="0" distL="114300" distR="114300" simplePos="0" relativeHeight="486162432" behindDoc="0" locked="0" layoutInCell="1" allowOverlap="1" wp14:anchorId="3CE7232C" wp14:editId="0A3D2EAC">
                <wp:simplePos x="0" y="0"/>
                <wp:positionH relativeFrom="column">
                  <wp:posOffset>1591310</wp:posOffset>
                </wp:positionH>
                <wp:positionV relativeFrom="paragraph">
                  <wp:posOffset>1858645</wp:posOffset>
                </wp:positionV>
                <wp:extent cx="0" cy="958636"/>
                <wp:effectExtent l="0" t="0" r="12700" b="6985"/>
                <wp:wrapNone/>
                <wp:docPr id="16" name="Straight Connector 15">
                  <a:extLst xmlns:a="http://schemas.openxmlformats.org/drawingml/2006/main">
                    <a:ext uri="{FF2B5EF4-FFF2-40B4-BE49-F238E27FC236}">
                      <a16:creationId xmlns:a16="http://schemas.microsoft.com/office/drawing/2014/main" id="{CCA745A7-6219-3EE5-CF03-1A530F6FDFB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8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D8AA836" id="Straight Connector 15" o:spid="_x0000_s1026" style="position:absolute;z-index:486162432;visibility:visible;mso-wrap-style:square;mso-wrap-distance-left:9pt;mso-wrap-distance-top:0;mso-wrap-distance-right:9pt;mso-wrap-distance-bottom:0;mso-position-horizontal:absolute;mso-position-horizontal-relative:text;mso-position-vertical:absolute;mso-position-vertical-relative:text" from="125.3pt,146.35pt" to="125.3pt,2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" strokecolor="#4579b8 [3044]">
                <o:lock v:ext="edit" shapetype="f"/>
              </v:line>
            </w:pict>
          </mc:Fallback>
        </mc:AlternateContent>
      </w:r>
      <w:r w:rsidRPr="00F36D68">
        <w:rPr>
          <w:noProof/>
          <w:color w:val="212121"/>
        </w:rPr>
        <mc:AlternateContent>
          <mc:Choice Requires="wps">
            <w:drawing>
              <wp:anchor distT="0" distB="0" distL="114300" distR="114300" simplePos="0" relativeHeight="486164480" behindDoc="0" locked="0" layoutInCell="1" allowOverlap="1" wp14:anchorId="5C6D4F89" wp14:editId="074ECDBF">
                <wp:simplePos x="0" y="0"/>
                <wp:positionH relativeFrom="column">
                  <wp:posOffset>1993900</wp:posOffset>
                </wp:positionH>
                <wp:positionV relativeFrom="paragraph">
                  <wp:posOffset>2493010</wp:posOffset>
                </wp:positionV>
                <wp:extent cx="1134532" cy="600610"/>
                <wp:effectExtent l="12700" t="12700" r="8890" b="9525"/>
                <wp:wrapNone/>
                <wp:docPr id="24" name="Rectangle 23">
                  <a:extLst xmlns:a="http://schemas.openxmlformats.org/drawingml/2006/main">
                    <a:ext uri="{FF2B5EF4-FFF2-40B4-BE49-F238E27FC236}">
                      <a16:creationId xmlns:a16="http://schemas.microsoft.com/office/drawing/2014/main" id="{6EC2E81A-2617-E853-69CD-E927670D1E2E}"/>
                    </a:ext>
                  </a:extLst>
                </wp:docPr>
                <wp:cNvGraphicFramePr/>
                <a:graphic xmlns:a="http://schemas.openxmlformats.org/drawingml/2006/main">
                  <a:graphicData uri="http://schemas.microsoft.com/office/word/2010/wordprocessingShape">
                    <wps:wsp>
                      <wps:cNvSpPr/>
                      <wps:spPr>
                        <a:xfrm>
                          <a:off x="0" y="0"/>
                          <a:ext cx="1134532" cy="600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70F14"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AI 35</w:t>
                            </w:r>
                          </w:p>
                        </w:txbxContent>
                      </wps:txbx>
                      <wps:bodyPr rtlCol="0" anchor="ctr"/>
                    </wps:wsp>
                  </a:graphicData>
                </a:graphic>
              </wp:anchor>
            </w:drawing>
          </mc:Choice>
          <mc:Fallback>
            <w:pict>
              <v:rect w14:anchorId="5C6D4F89" id="Rectangle 23" o:spid="_x0000_s1028" style="position:absolute;margin-left:157pt;margin-top:196.3pt;width:89.35pt;height:47.3pt;z-index:48616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" fillcolor="#4f81bd [3204]" strokecolor="#243f60 [1604]" strokeweight="2pt">
                <v:textbox>
                  <w:txbxContent>
                    <w:p w14:paraId="2C270F14"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AI 35</w:t>
                      </w:r>
                    </w:p>
                  </w:txbxContent>
                </v:textbox>
              </v:rect>
            </w:pict>
          </mc:Fallback>
        </mc:AlternateContent>
      </w:r>
      <w:r w:rsidRPr="00F36D68">
        <w:rPr>
          <w:noProof/>
          <w:color w:val="212121"/>
        </w:rPr>
        <mc:AlternateContent>
          <mc:Choice Requires="wps">
            <w:drawing>
              <wp:anchor distT="0" distB="0" distL="114300" distR="114300" simplePos="0" relativeHeight="486165504" behindDoc="0" locked="0" layoutInCell="1" allowOverlap="1" wp14:anchorId="2388170D" wp14:editId="36E900E6">
                <wp:simplePos x="0" y="0"/>
                <wp:positionH relativeFrom="column">
                  <wp:posOffset>1212850</wp:posOffset>
                </wp:positionH>
                <wp:positionV relativeFrom="paragraph">
                  <wp:posOffset>3723005</wp:posOffset>
                </wp:positionV>
                <wp:extent cx="2739901" cy="8355"/>
                <wp:effectExtent l="0" t="0" r="16510" b="17145"/>
                <wp:wrapNone/>
                <wp:docPr id="33" name="Straight Connector 32">
                  <a:extLst xmlns:a="http://schemas.openxmlformats.org/drawingml/2006/main">
                    <a:ext uri="{FF2B5EF4-FFF2-40B4-BE49-F238E27FC236}">
                      <a16:creationId xmlns:a16="http://schemas.microsoft.com/office/drawing/2014/main" id="{0BF8C0DF-2AD8-EB34-B0D7-382668D4FF7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39901" cy="8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13EB08F" id="Straight Connector 32" o:spid="_x0000_s1026" style="position:absolute;z-index:486165504;visibility:visible;mso-wrap-style:square;mso-wrap-distance-left:9pt;mso-wrap-distance-top:0;mso-wrap-distance-right:9pt;mso-wrap-distance-bottom:0;mso-position-horizontal:absolute;mso-position-horizontal-relative:text;mso-position-vertical:absolute;mso-position-vertical-relative:text" from="95.5pt,293.15pt" to="311.25pt,2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" strokecolor="#4579b8 [3044]">
                <o:lock v:ext="edit" shapetype="f"/>
              </v:line>
            </w:pict>
          </mc:Fallback>
        </mc:AlternateContent>
      </w:r>
      <w:r w:rsidRPr="00F36D68">
        <w:rPr>
          <w:noProof/>
          <w:color w:val="212121"/>
        </w:rPr>
        <mc:AlternateContent>
          <mc:Choice Requires="wps">
            <w:drawing>
              <wp:anchor distT="0" distB="0" distL="114300" distR="114300" simplePos="0" relativeHeight="486166528" behindDoc="0" locked="0" layoutInCell="1" allowOverlap="1" wp14:anchorId="23D453B8" wp14:editId="239C7D5B">
                <wp:simplePos x="0" y="0"/>
                <wp:positionH relativeFrom="column">
                  <wp:posOffset>1212850</wp:posOffset>
                </wp:positionH>
                <wp:positionV relativeFrom="paragraph">
                  <wp:posOffset>3731260</wp:posOffset>
                </wp:positionV>
                <wp:extent cx="0" cy="490930"/>
                <wp:effectExtent l="0" t="0" r="12700" b="17145"/>
                <wp:wrapNone/>
                <wp:docPr id="37" name="Straight Connector 36">
                  <a:extLst xmlns:a="http://schemas.openxmlformats.org/drawingml/2006/main">
                    <a:ext uri="{FF2B5EF4-FFF2-40B4-BE49-F238E27FC236}">
                      <a16:creationId xmlns:a16="http://schemas.microsoft.com/office/drawing/2014/main" id="{5AA1B189-B3F3-FBD7-BDA6-FE4B8743AE2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0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E9112F9" id="Straight Connector 36" o:spid="_x0000_s1026" style="position:absolute;z-index:486166528;visibility:visible;mso-wrap-style:square;mso-wrap-distance-left:9pt;mso-wrap-distance-top:0;mso-wrap-distance-right:9pt;mso-wrap-distance-bottom:0;mso-position-horizontal:absolute;mso-position-horizontal-relative:text;mso-position-vertical:absolute;mso-position-vertical-relative:text" from="95.5pt,293.8pt" to="95.5pt,3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" strokecolor="#4579b8 [3044]">
                <o:lock v:ext="edit" shapetype="f"/>
              </v:line>
            </w:pict>
          </mc:Fallback>
        </mc:AlternateContent>
      </w:r>
      <w:r w:rsidRPr="00F36D68">
        <w:rPr>
          <w:noProof/>
          <w:color w:val="212121"/>
        </w:rPr>
        <mc:AlternateContent>
          <mc:Choice Requires="wps">
            <w:drawing>
              <wp:anchor distT="0" distB="0" distL="114300" distR="114300" simplePos="0" relativeHeight="486167552" behindDoc="0" locked="0" layoutInCell="1" allowOverlap="1" wp14:anchorId="4581D8C9" wp14:editId="216670DC">
                <wp:simplePos x="0" y="0"/>
                <wp:positionH relativeFrom="column">
                  <wp:posOffset>3952875</wp:posOffset>
                </wp:positionH>
                <wp:positionV relativeFrom="paragraph">
                  <wp:posOffset>3731260</wp:posOffset>
                </wp:positionV>
                <wp:extent cx="0" cy="419754"/>
                <wp:effectExtent l="0" t="0" r="12700" b="12065"/>
                <wp:wrapNone/>
                <wp:docPr id="46" name="Straight Connector 45">
                  <a:extLst xmlns:a="http://schemas.openxmlformats.org/drawingml/2006/main">
                    <a:ext uri="{FF2B5EF4-FFF2-40B4-BE49-F238E27FC236}">
                      <a16:creationId xmlns:a16="http://schemas.microsoft.com/office/drawing/2014/main" id="{1A13FC12-8347-7CA2-663B-2C4D2042B7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97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7F2CE06" id="Straight Connector 45" o:spid="_x0000_s1026" style="position:absolute;z-index:486167552;visibility:visible;mso-wrap-style:square;mso-wrap-distance-left:9pt;mso-wrap-distance-top:0;mso-wrap-distance-right:9pt;mso-wrap-distance-bottom:0;mso-position-horizontal:absolute;mso-position-horizontal-relative:text;mso-position-vertical:absolute;mso-position-vertical-relative:text" from="311.25pt,293.8pt" to="311.25pt,3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" strokecolor="#4579b8 [3044]">
                <o:lock v:ext="edit" shapetype="f"/>
              </v:line>
            </w:pict>
          </mc:Fallback>
        </mc:AlternateContent>
      </w:r>
      <w:r w:rsidRPr="00F36D68">
        <w:rPr>
          <w:noProof/>
          <w:color w:val="212121"/>
        </w:rPr>
        <mc:AlternateContent>
          <mc:Choice Requires="wps">
            <w:drawing>
              <wp:anchor distT="0" distB="0" distL="114300" distR="114300" simplePos="0" relativeHeight="486168576" behindDoc="0" locked="0" layoutInCell="1" allowOverlap="1" wp14:anchorId="72047997" wp14:editId="30B9959C">
                <wp:simplePos x="0" y="0"/>
                <wp:positionH relativeFrom="column">
                  <wp:posOffset>504825</wp:posOffset>
                </wp:positionH>
                <wp:positionV relativeFrom="paragraph">
                  <wp:posOffset>4195445</wp:posOffset>
                </wp:positionV>
                <wp:extent cx="1469982" cy="592257"/>
                <wp:effectExtent l="12700" t="12700" r="16510" b="17780"/>
                <wp:wrapNone/>
                <wp:docPr id="58" name="Rectangle 57">
                  <a:extLst xmlns:a="http://schemas.openxmlformats.org/drawingml/2006/main">
                    <a:ext uri="{FF2B5EF4-FFF2-40B4-BE49-F238E27FC236}">
                      <a16:creationId xmlns:a16="http://schemas.microsoft.com/office/drawing/2014/main" id="{E299DA9B-C7F5-1486-8F46-6E86AA847201}"/>
                    </a:ext>
                  </a:extLst>
                </wp:docPr>
                <wp:cNvGraphicFramePr/>
                <a:graphic xmlns:a="http://schemas.openxmlformats.org/drawingml/2006/main">
                  <a:graphicData uri="http://schemas.microsoft.com/office/word/2010/wordprocessingShape">
                    <wps:wsp>
                      <wps:cNvSpPr/>
                      <wps:spPr>
                        <a:xfrm>
                          <a:off x="0" y="0"/>
                          <a:ext cx="1469982" cy="592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A47D5"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SAI : 26</w:t>
                            </w:r>
                          </w:p>
                        </w:txbxContent>
                      </wps:txbx>
                      <wps:bodyPr rtlCol="0" anchor="ctr"/>
                    </wps:wsp>
                  </a:graphicData>
                </a:graphic>
              </wp:anchor>
            </w:drawing>
          </mc:Choice>
          <mc:Fallback>
            <w:pict>
              <v:rect w14:anchorId="72047997" id="Rectangle 57" o:spid="_x0000_s1029" style="position:absolute;margin-left:39.75pt;margin-top:330.35pt;width:115.75pt;height:46.65pt;z-index:48616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" fillcolor="#4f81bd [3204]" strokecolor="#243f60 [1604]" strokeweight="2pt">
                <v:textbox>
                  <w:txbxContent>
                    <w:p w14:paraId="717A47D5"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SAI : 26</w:t>
                      </w:r>
                    </w:p>
                  </w:txbxContent>
                </v:textbox>
              </v:rect>
            </w:pict>
          </mc:Fallback>
        </mc:AlternateContent>
      </w:r>
      <w:r w:rsidRPr="00F36D68">
        <w:rPr>
          <w:noProof/>
          <w:color w:val="212121"/>
        </w:rPr>
        <mc:AlternateContent>
          <mc:Choice Requires="wps">
            <w:drawing>
              <wp:anchor distT="0" distB="0" distL="114300" distR="114300" simplePos="0" relativeHeight="486169600" behindDoc="0" locked="0" layoutInCell="1" allowOverlap="1" wp14:anchorId="5AAD4FF8" wp14:editId="45E1D62E">
                <wp:simplePos x="0" y="0"/>
                <wp:positionH relativeFrom="column">
                  <wp:posOffset>3230880</wp:posOffset>
                </wp:positionH>
                <wp:positionV relativeFrom="paragraph">
                  <wp:posOffset>4189095</wp:posOffset>
                </wp:positionV>
                <wp:extent cx="1469980" cy="576545"/>
                <wp:effectExtent l="12700" t="12700" r="16510" b="8255"/>
                <wp:wrapNone/>
                <wp:docPr id="59" name="Rectangle 58">
                  <a:extLst xmlns:a="http://schemas.openxmlformats.org/drawingml/2006/main">
                    <a:ext uri="{FF2B5EF4-FFF2-40B4-BE49-F238E27FC236}">
                      <a16:creationId xmlns:a16="http://schemas.microsoft.com/office/drawing/2014/main" id="{D137C1BC-3821-2D9C-ECC8-1DFC8282966E}"/>
                    </a:ext>
                  </a:extLst>
                </wp:docPr>
                <wp:cNvGraphicFramePr/>
                <a:graphic xmlns:a="http://schemas.openxmlformats.org/drawingml/2006/main">
                  <a:graphicData uri="http://schemas.microsoft.com/office/word/2010/wordprocessingShape">
                    <wps:wsp>
                      <wps:cNvSpPr/>
                      <wps:spPr>
                        <a:xfrm>
                          <a:off x="0" y="0"/>
                          <a:ext cx="1469980" cy="57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2A0D9"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PAI : 9</w:t>
                            </w:r>
                          </w:p>
                        </w:txbxContent>
                      </wps:txbx>
                      <wps:bodyPr rtlCol="0" anchor="ctr"/>
                    </wps:wsp>
                  </a:graphicData>
                </a:graphic>
              </wp:anchor>
            </w:drawing>
          </mc:Choice>
          <mc:Fallback>
            <w:pict>
              <v:rect w14:anchorId="5AAD4FF8" id="Rectangle 58" o:spid="_x0000_s1030" style="position:absolute;margin-left:254.4pt;margin-top:329.85pt;width:115.75pt;height:45.4pt;z-index:48616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" fillcolor="#4f81bd [3204]" strokecolor="#243f60 [1604]" strokeweight="2pt">
                <v:textbox>
                  <w:txbxContent>
                    <w:p w14:paraId="7B22A0D9"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PAI : 9</w:t>
                      </w:r>
                    </w:p>
                  </w:txbxContent>
                </v:textbox>
              </v:rect>
            </w:pict>
          </mc:Fallback>
        </mc:AlternateContent>
      </w:r>
      <w:r w:rsidRPr="00F36D68">
        <w:rPr>
          <w:noProof/>
          <w:color w:val="212121"/>
        </w:rPr>
        <mc:AlternateContent>
          <mc:Choice Requires="wps">
            <w:drawing>
              <wp:anchor distT="0" distB="0" distL="114300" distR="114300" simplePos="0" relativeHeight="486170624" behindDoc="0" locked="0" layoutInCell="1" allowOverlap="1" wp14:anchorId="03E26A92" wp14:editId="201F1DEF">
                <wp:simplePos x="0" y="0"/>
                <wp:positionH relativeFrom="column">
                  <wp:posOffset>1134110</wp:posOffset>
                </wp:positionH>
                <wp:positionV relativeFrom="paragraph">
                  <wp:posOffset>2793365</wp:posOffset>
                </wp:positionV>
                <wp:extent cx="840617" cy="14998"/>
                <wp:effectExtent l="0" t="0" r="10795" b="23495"/>
                <wp:wrapNone/>
                <wp:docPr id="12795289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40617" cy="149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059B064" id="Straight Connector 9" o:spid="_x0000_s1026" style="position:absolute;flip:x y;z-index:486170624;visibility:visible;mso-wrap-style:square;mso-wrap-distance-left:9pt;mso-wrap-distance-top:0;mso-wrap-distance-right:9pt;mso-wrap-distance-bottom:0;mso-position-horizontal:absolute;mso-position-horizontal-relative:text;mso-position-vertical:absolute;mso-position-vertical-relative:text" from="89.3pt,219.95pt" to="155.5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" strokecolor="#4579b8 [3044]">
                <o:lock v:ext="edit" shapetype="f"/>
              </v:line>
            </w:pict>
          </mc:Fallback>
        </mc:AlternateContent>
      </w:r>
      <w:r w:rsidRPr="00F36D68">
        <w:rPr>
          <w:noProof/>
          <w:color w:val="212121"/>
        </w:rPr>
        <mc:AlternateContent>
          <mc:Choice Requires="wps">
            <w:drawing>
              <wp:anchor distT="0" distB="0" distL="114300" distR="114300" simplePos="0" relativeHeight="486173696" behindDoc="0" locked="0" layoutInCell="1" allowOverlap="1" wp14:anchorId="3FF09CF2" wp14:editId="00356A82">
                <wp:simplePos x="0" y="0"/>
                <wp:positionH relativeFrom="column">
                  <wp:posOffset>2842260</wp:posOffset>
                </wp:positionH>
                <wp:positionV relativeFrom="paragraph">
                  <wp:posOffset>381000</wp:posOffset>
                </wp:positionV>
                <wp:extent cx="2582353" cy="1443286"/>
                <wp:effectExtent l="12700" t="12700" r="8890" b="17780"/>
                <wp:wrapNone/>
                <wp:docPr id="1123283619" name="Rectangle 7"/>
                <wp:cNvGraphicFramePr/>
                <a:graphic xmlns:a="http://schemas.openxmlformats.org/drawingml/2006/main">
                  <a:graphicData uri="http://schemas.microsoft.com/office/word/2010/wordprocessingShape">
                    <wps:wsp>
                      <wps:cNvSpPr/>
                      <wps:spPr>
                        <a:xfrm>
                          <a:off x="0" y="0"/>
                          <a:ext cx="2582353" cy="1443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81A960"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Excluded 26 </w:t>
                            </w:r>
                          </w:p>
                          <w:p w14:paraId="5B4BD484"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No consent</w:t>
                            </w:r>
                          </w:p>
                          <w:p w14:paraId="0724A38C"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Incomplete data</w:t>
                            </w:r>
                          </w:p>
                          <w:p w14:paraId="23A2F24D"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Topical steroid use</w:t>
                            </w:r>
                          </w:p>
                        </w:txbxContent>
                      </wps:txbx>
                      <wps:bodyPr rtlCol="0" anchor="ctr"/>
                    </wps:wsp>
                  </a:graphicData>
                </a:graphic>
              </wp:anchor>
            </w:drawing>
          </mc:Choice>
          <mc:Fallback>
            <w:pict>
              <v:rect w14:anchorId="3FF09CF2" id="Rectangle 7" o:spid="_x0000_s1031" style="position:absolute;margin-left:223.8pt;margin-top:30pt;width:203.35pt;height:113.65pt;z-index:48617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" fillcolor="#4f81bd [3204]" strokecolor="#0a121c [484]" strokeweight="2pt">
                <v:textbox>
                  <w:txbxContent>
                    <w:p w14:paraId="7A81A960"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Excluded 26 </w:t>
                      </w:r>
                    </w:p>
                    <w:p w14:paraId="5B4BD484"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No consent</w:t>
                      </w:r>
                    </w:p>
                    <w:p w14:paraId="0724A38C"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Incomplete data</w:t>
                      </w:r>
                    </w:p>
                    <w:p w14:paraId="23A2F24D"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Topical steroid use</w:t>
                      </w:r>
                    </w:p>
                  </w:txbxContent>
                </v:textbox>
              </v:rect>
            </w:pict>
          </mc:Fallback>
        </mc:AlternateContent>
      </w:r>
      <w:r w:rsidRPr="00F36D68">
        <w:rPr>
          <w:noProof/>
          <w:color w:val="212121"/>
        </w:rPr>
        <mc:AlternateContent>
          <mc:Choice Requires="wps">
            <w:drawing>
              <wp:anchor distT="0" distB="0" distL="114300" distR="114300" simplePos="0" relativeHeight="486174720" behindDoc="0" locked="0" layoutInCell="1" allowOverlap="1" wp14:anchorId="017FA1A0" wp14:editId="18682B6D">
                <wp:simplePos x="0" y="0"/>
                <wp:positionH relativeFrom="column">
                  <wp:posOffset>2566035</wp:posOffset>
                </wp:positionH>
                <wp:positionV relativeFrom="paragraph">
                  <wp:posOffset>3081020</wp:posOffset>
                </wp:positionV>
                <wp:extent cx="0" cy="641994"/>
                <wp:effectExtent l="0" t="0" r="12700" b="5715"/>
                <wp:wrapNone/>
                <wp:docPr id="11" name="Straight Connector 10">
                  <a:extLst xmlns:a="http://schemas.openxmlformats.org/drawingml/2006/main">
                    <a:ext uri="{FF2B5EF4-FFF2-40B4-BE49-F238E27FC236}">
                      <a16:creationId xmlns:a16="http://schemas.microsoft.com/office/drawing/2014/main" id="{631A49F7-D1F2-9357-3DCF-A8C3C013A5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1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D5B0E5E" id="Straight Connector 10" o:spid="_x0000_s1026" style="position:absolute;z-index:486174720;visibility:visible;mso-wrap-style:square;mso-wrap-distance-left:9pt;mso-wrap-distance-top:0;mso-wrap-distance-right:9pt;mso-wrap-distance-bottom:0;mso-position-horizontal:absolute;mso-position-horizontal-relative:text;mso-position-vertical:absolute;mso-position-vertical-relative:text" from="202.05pt,242.6pt" to="202.05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" strokecolor="#4579b8 [3044]">
                <o:lock v:ext="edit" shapetype="f"/>
              </v:line>
            </w:pict>
          </mc:Fallback>
        </mc:AlternateContent>
      </w:r>
    </w:p>
    <w:p w14:paraId="0C46534C" w14:textId="77777777" w:rsidR="00F36D68" w:rsidRDefault="00F36D68" w:rsidP="00F23EA5">
      <w:pPr>
        <w:rPr>
          <w:color w:val="212121"/>
        </w:rPr>
      </w:pPr>
    </w:p>
    <w:p w14:paraId="40B9018D" w14:textId="77777777" w:rsidR="00F36D68" w:rsidRDefault="00F36D68" w:rsidP="00F23EA5">
      <w:pPr>
        <w:rPr>
          <w:color w:val="212121"/>
        </w:rPr>
      </w:pPr>
    </w:p>
    <w:p w14:paraId="321759CE" w14:textId="3927E708" w:rsidR="00F36D68" w:rsidRDefault="00F36D68" w:rsidP="00F23EA5">
      <w:pPr>
        <w:rPr>
          <w:color w:val="212121"/>
        </w:rPr>
      </w:pPr>
    </w:p>
    <w:p w14:paraId="6B3527A0" w14:textId="5A9043C2" w:rsidR="00F36D68" w:rsidRDefault="00F36D68" w:rsidP="00F23EA5">
      <w:pPr>
        <w:rPr>
          <w:color w:val="212121"/>
        </w:rPr>
      </w:pPr>
      <w:r w:rsidRPr="00F36D68">
        <w:rPr>
          <w:noProof/>
          <w:color w:val="212121"/>
        </w:rPr>
        <mc:AlternateContent>
          <mc:Choice Requires="wps">
            <w:drawing>
              <wp:anchor distT="0" distB="0" distL="114300" distR="114300" simplePos="0" relativeHeight="486160384" behindDoc="0" locked="0" layoutInCell="1" allowOverlap="1" wp14:anchorId="5BC5285D" wp14:editId="77B8C1BD">
                <wp:simplePos x="0" y="0"/>
                <wp:positionH relativeFrom="column">
                  <wp:posOffset>1538514</wp:posOffset>
                </wp:positionH>
                <wp:positionV relativeFrom="paragraph">
                  <wp:posOffset>30572</wp:posOffset>
                </wp:positionV>
                <wp:extent cx="50800" cy="964202"/>
                <wp:effectExtent l="25400" t="0" r="38100" b="39370"/>
                <wp:wrapNone/>
                <wp:docPr id="45394140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9642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7EAACDF4" id="_x0000_t32" coordsize="21600,21600" o:spt="32" o:oned="t" path="m,l21600,21600e" filled="f">
                <v:path arrowok="t" fillok="f" o:connecttype="none"/>
                <o:lock v:ext="edit" shapetype="t"/>
              </v:shapetype>
              <v:shape id="Straight Arrow Connector 6" o:spid="_x0000_s1026" type="#_x0000_t32" style="position:absolute;margin-left:121.15pt;margin-top:2.4pt;width:4pt;height:75.9pt;z-index:4861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" strokecolor="black [3040]">
                <v:stroke endarrow="block"/>
                <o:lock v:ext="edit" shapetype="f"/>
              </v:shape>
            </w:pict>
          </mc:Fallback>
        </mc:AlternateContent>
      </w:r>
    </w:p>
    <w:p w14:paraId="45EE2C4F" w14:textId="77777777" w:rsidR="00F36D68" w:rsidRDefault="00F36D68" w:rsidP="00F23EA5">
      <w:pPr>
        <w:rPr>
          <w:color w:val="212121"/>
        </w:rPr>
      </w:pPr>
    </w:p>
    <w:p w14:paraId="2C2A4F1E" w14:textId="08E9CA4D" w:rsidR="00F36D68" w:rsidRDefault="00F36D68" w:rsidP="00F23EA5">
      <w:pPr>
        <w:rPr>
          <w:color w:val="212121"/>
        </w:rPr>
      </w:pPr>
      <w:r w:rsidRPr="00F36D68">
        <w:rPr>
          <w:noProof/>
          <w:color w:val="212121"/>
        </w:rPr>
        <mc:AlternateContent>
          <mc:Choice Requires="wps">
            <w:drawing>
              <wp:anchor distT="0" distB="0" distL="114300" distR="114300" simplePos="0" relativeHeight="486172672" behindDoc="0" locked="0" layoutInCell="1" allowOverlap="1" wp14:anchorId="45AED041" wp14:editId="56039500">
                <wp:simplePos x="0" y="0"/>
                <wp:positionH relativeFrom="column">
                  <wp:posOffset>1537790</wp:posOffset>
                </wp:positionH>
                <wp:positionV relativeFrom="paragraph">
                  <wp:posOffset>145051</wp:posOffset>
                </wp:positionV>
                <wp:extent cx="1308372" cy="45719"/>
                <wp:effectExtent l="0" t="63500" r="0" b="43815"/>
                <wp:wrapNone/>
                <wp:docPr id="180868201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083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90A8329" id="Straight Arrow Connector 2" o:spid="_x0000_s1026" type="#_x0000_t32" style="position:absolute;margin-left:121.1pt;margin-top:11.4pt;width:103pt;height:3.6pt;flip:y;z-index:48617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" strokecolor="#4579b8 [3044]">
                <v:stroke endarrow="block"/>
                <o:lock v:ext="edit" shapetype="f"/>
              </v:shape>
            </w:pict>
          </mc:Fallback>
        </mc:AlternateContent>
      </w:r>
    </w:p>
    <w:p w14:paraId="4D66C5C7" w14:textId="3DD0A8D5" w:rsidR="00F36D68" w:rsidRDefault="00F36D68" w:rsidP="00F23EA5">
      <w:pPr>
        <w:rPr>
          <w:color w:val="212121"/>
        </w:rPr>
      </w:pPr>
    </w:p>
    <w:p w14:paraId="71D41525" w14:textId="77777777" w:rsidR="00F36D68" w:rsidRDefault="00F36D68" w:rsidP="00F23EA5">
      <w:pPr>
        <w:rPr>
          <w:color w:val="212121"/>
        </w:rPr>
      </w:pPr>
    </w:p>
    <w:p w14:paraId="0515758A" w14:textId="77777777" w:rsidR="00F36D68" w:rsidRDefault="00F36D68" w:rsidP="00F23EA5">
      <w:pPr>
        <w:rPr>
          <w:color w:val="212121"/>
        </w:rPr>
      </w:pPr>
    </w:p>
    <w:p w14:paraId="0C73DA5F" w14:textId="77777777" w:rsidR="00F36D68" w:rsidRDefault="00F36D68" w:rsidP="00F23EA5">
      <w:pPr>
        <w:rPr>
          <w:color w:val="212121"/>
        </w:rPr>
      </w:pPr>
    </w:p>
    <w:p w14:paraId="55B815BC" w14:textId="77777777" w:rsidR="00F36D68" w:rsidRDefault="00F36D68" w:rsidP="00F23EA5">
      <w:pPr>
        <w:rPr>
          <w:color w:val="212121"/>
        </w:rPr>
      </w:pPr>
    </w:p>
    <w:p w14:paraId="61247957" w14:textId="77777777" w:rsidR="00F36D68" w:rsidRDefault="00F36D68" w:rsidP="00F23EA5">
      <w:pPr>
        <w:rPr>
          <w:color w:val="212121"/>
        </w:rPr>
      </w:pPr>
    </w:p>
    <w:p w14:paraId="1E1A61A8" w14:textId="77777777" w:rsidR="00F36D68" w:rsidRDefault="00F36D68" w:rsidP="00F23EA5">
      <w:pPr>
        <w:rPr>
          <w:color w:val="212121"/>
        </w:rPr>
      </w:pPr>
    </w:p>
    <w:p w14:paraId="0D98EE48" w14:textId="77777777" w:rsidR="00F36D68" w:rsidRDefault="00F36D68" w:rsidP="00F23EA5">
      <w:pPr>
        <w:rPr>
          <w:color w:val="212121"/>
        </w:rPr>
      </w:pPr>
    </w:p>
    <w:p w14:paraId="4CBEEA39" w14:textId="65914432" w:rsidR="00F36D68" w:rsidRDefault="00DB7F20" w:rsidP="00F23EA5">
      <w:pPr>
        <w:rPr>
          <w:color w:val="212121"/>
        </w:rPr>
      </w:pPr>
      <w:r w:rsidRPr="00F36D68">
        <w:rPr>
          <w:noProof/>
          <w:color w:val="212121"/>
        </w:rPr>
        <mc:AlternateContent>
          <mc:Choice Requires="wps">
            <w:drawing>
              <wp:anchor distT="0" distB="0" distL="114300" distR="114300" simplePos="0" relativeHeight="486163456" behindDoc="0" locked="0" layoutInCell="1" allowOverlap="1" wp14:anchorId="68342E3C" wp14:editId="459C1588">
                <wp:simplePos x="0" y="0"/>
                <wp:positionH relativeFrom="column">
                  <wp:posOffset>3266</wp:posOffset>
                </wp:positionH>
                <wp:positionV relativeFrom="paragraph">
                  <wp:posOffset>98606</wp:posOffset>
                </wp:positionV>
                <wp:extent cx="1134110" cy="660038"/>
                <wp:effectExtent l="12700" t="12700" r="8890" b="13335"/>
                <wp:wrapNone/>
                <wp:docPr id="22" name="Rectangle 21">
                  <a:extLst xmlns:a="http://schemas.openxmlformats.org/drawingml/2006/main">
                    <a:ext uri="{FF2B5EF4-FFF2-40B4-BE49-F238E27FC236}">
                      <a16:creationId xmlns:a16="http://schemas.microsoft.com/office/drawing/2014/main" id="{982FE42E-7A1B-8ED2-2ECD-08C51979BA60}"/>
                    </a:ext>
                  </a:extLst>
                </wp:docPr>
                <wp:cNvGraphicFramePr/>
                <a:graphic xmlns:a="http://schemas.openxmlformats.org/drawingml/2006/main">
                  <a:graphicData uri="http://schemas.microsoft.com/office/word/2010/wordprocessingShape">
                    <wps:wsp>
                      <wps:cNvSpPr/>
                      <wps:spPr>
                        <a:xfrm>
                          <a:off x="0" y="0"/>
                          <a:ext cx="1134110" cy="6600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C8CEC"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Non-AI 528</w:t>
                            </w:r>
                          </w:p>
                        </w:txbxContent>
                      </wps:txbx>
                      <wps:bodyPr rtlCol="0" anchor="ctr">
                        <a:noAutofit/>
                      </wps:bodyPr>
                    </wps:wsp>
                  </a:graphicData>
                </a:graphic>
                <wp14:sizeRelV relativeFrom="margin">
                  <wp14:pctHeight>0</wp14:pctHeight>
                </wp14:sizeRelV>
              </wp:anchor>
            </w:drawing>
          </mc:Choice>
          <mc:Fallback>
            <w:pict>
              <v:rect w14:anchorId="68342E3C" id="Rectangle 21" o:spid="_x0000_s1032" style="position:absolute;margin-left:.25pt;margin-top:7.75pt;width:89.3pt;height:51.95pt;z-index:48616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" fillcolor="#4f81bd [3204]" strokecolor="#243f60 [1604]" strokeweight="2pt">
                <v:textbox>
                  <w:txbxContent>
                    <w:p w14:paraId="342C8CEC" w14:textId="77777777" w:rsidR="00F16FA6" w:rsidRDefault="00F16FA6" w:rsidP="00F36D6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Non-AI 528</w:t>
                      </w:r>
                    </w:p>
                  </w:txbxContent>
                </v:textbox>
              </v:rect>
            </w:pict>
          </mc:Fallback>
        </mc:AlternateContent>
      </w:r>
    </w:p>
    <w:p w14:paraId="6CD0B337" w14:textId="77777777" w:rsidR="00F36D68" w:rsidRDefault="00F36D68" w:rsidP="00F23EA5">
      <w:pPr>
        <w:rPr>
          <w:color w:val="212121"/>
        </w:rPr>
      </w:pPr>
    </w:p>
    <w:p w14:paraId="4CA8E57F" w14:textId="77777777" w:rsidR="00F36D68" w:rsidRDefault="00F36D68" w:rsidP="00F23EA5">
      <w:pPr>
        <w:rPr>
          <w:color w:val="212121"/>
        </w:rPr>
      </w:pPr>
    </w:p>
    <w:p w14:paraId="706EF4BF" w14:textId="77777777" w:rsidR="00F36D68" w:rsidRDefault="00F36D68" w:rsidP="00F23EA5">
      <w:pPr>
        <w:rPr>
          <w:color w:val="212121"/>
        </w:rPr>
      </w:pPr>
    </w:p>
    <w:p w14:paraId="72AF9DFA" w14:textId="77777777" w:rsidR="00F36D68" w:rsidRDefault="00F36D68" w:rsidP="00F23EA5">
      <w:pPr>
        <w:rPr>
          <w:color w:val="212121"/>
        </w:rPr>
      </w:pPr>
    </w:p>
    <w:p w14:paraId="50C9AD10" w14:textId="77777777" w:rsidR="00F36D68" w:rsidRDefault="00F36D68" w:rsidP="00F23EA5">
      <w:pPr>
        <w:rPr>
          <w:color w:val="212121"/>
        </w:rPr>
      </w:pPr>
    </w:p>
    <w:p w14:paraId="77FBD3E2" w14:textId="77777777" w:rsidR="00F36D68" w:rsidRDefault="00F36D68" w:rsidP="00F23EA5">
      <w:pPr>
        <w:rPr>
          <w:color w:val="212121"/>
        </w:rPr>
      </w:pPr>
    </w:p>
    <w:p w14:paraId="49689510" w14:textId="77777777" w:rsidR="00F36D68" w:rsidRDefault="00F36D68" w:rsidP="00F23EA5">
      <w:pPr>
        <w:rPr>
          <w:color w:val="212121"/>
        </w:rPr>
      </w:pPr>
    </w:p>
    <w:p w14:paraId="35B4E906" w14:textId="77777777" w:rsidR="00F36D68" w:rsidRDefault="00F36D68" w:rsidP="00F23EA5">
      <w:pPr>
        <w:rPr>
          <w:color w:val="212121"/>
        </w:rPr>
      </w:pPr>
    </w:p>
    <w:p w14:paraId="46CFAEC1" w14:textId="77777777" w:rsidR="00F36D68" w:rsidRDefault="00F36D68" w:rsidP="00F23EA5">
      <w:pPr>
        <w:rPr>
          <w:color w:val="212121"/>
        </w:rPr>
      </w:pPr>
    </w:p>
    <w:p w14:paraId="6BE228A5" w14:textId="77777777" w:rsidR="00F36D68" w:rsidRDefault="00F36D68" w:rsidP="00F23EA5">
      <w:pPr>
        <w:rPr>
          <w:color w:val="212121"/>
        </w:rPr>
      </w:pPr>
    </w:p>
    <w:p w14:paraId="700173F3" w14:textId="77777777" w:rsidR="00F36D68" w:rsidRDefault="00F36D68" w:rsidP="00F23EA5">
      <w:pPr>
        <w:rPr>
          <w:color w:val="212121"/>
        </w:rPr>
      </w:pPr>
    </w:p>
    <w:p w14:paraId="718FF54E" w14:textId="77777777" w:rsidR="00F36D68" w:rsidRDefault="00F36D68" w:rsidP="00F23EA5">
      <w:pPr>
        <w:rPr>
          <w:color w:val="212121"/>
        </w:rPr>
      </w:pPr>
    </w:p>
    <w:p w14:paraId="135E179D" w14:textId="77777777" w:rsidR="00F36D68" w:rsidRDefault="00F36D68" w:rsidP="00F23EA5">
      <w:pPr>
        <w:rPr>
          <w:color w:val="212121"/>
        </w:rPr>
      </w:pPr>
    </w:p>
    <w:p w14:paraId="3A961075" w14:textId="77777777" w:rsidR="00F36D68" w:rsidRDefault="00F36D68" w:rsidP="00F23EA5">
      <w:pPr>
        <w:rPr>
          <w:color w:val="212121"/>
        </w:rPr>
      </w:pPr>
    </w:p>
    <w:p w14:paraId="1E4B8CD1" w14:textId="77777777" w:rsidR="00F36D68" w:rsidRDefault="00F36D68" w:rsidP="00F23EA5">
      <w:pPr>
        <w:rPr>
          <w:color w:val="212121"/>
        </w:rPr>
      </w:pPr>
    </w:p>
    <w:p w14:paraId="760AC71B" w14:textId="77777777" w:rsidR="00F36D68" w:rsidRDefault="00F36D68" w:rsidP="00F23EA5">
      <w:pPr>
        <w:rPr>
          <w:color w:val="212121"/>
        </w:rPr>
      </w:pPr>
    </w:p>
    <w:p w14:paraId="45A5BD7F" w14:textId="77777777" w:rsidR="00F36D68" w:rsidRDefault="00F36D68" w:rsidP="00F23EA5">
      <w:pPr>
        <w:rPr>
          <w:color w:val="212121"/>
        </w:rPr>
      </w:pPr>
    </w:p>
    <w:p w14:paraId="59DC8CE4" w14:textId="3AD4B93C" w:rsidR="00F23EA5" w:rsidRPr="00F23EA5" w:rsidRDefault="00F23EA5" w:rsidP="00F23EA5">
      <w:pPr>
        <w:rPr>
          <w:rFonts w:ascii="Aptos" w:eastAsia="Times New Roman" w:hAnsi="Aptos" w:cs="Times New Roman"/>
          <w:color w:val="212121"/>
          <w:lang w:val="en-ZA" w:eastAsia="zh-CN"/>
        </w:rPr>
      </w:pPr>
      <w:r w:rsidRPr="00F23EA5">
        <w:rPr>
          <w:rFonts w:eastAsia="Times New Roman"/>
          <w:color w:val="212121"/>
          <w:lang w:val="en-ZA" w:eastAsia="zh-CN"/>
        </w:rPr>
        <w:t xml:space="preserve">We conducted a bivariate analysis using logistic regression to examine the basic relationship between </w:t>
      </w:r>
      <w:r w:rsidRPr="00F23EA5">
        <w:rPr>
          <w:rFonts w:eastAsia="Times New Roman"/>
          <w:color w:val="212121"/>
          <w:lang w:val="en-ZA" w:eastAsia="zh-CN"/>
        </w:rPr>
        <w:lastRenderedPageBreak/>
        <w:t>each independent variable and mortality. To tackle the issue of missing data, we utilized the mice package in R for multiple imputations, allowing us to create a complete dataset for our analysis. Before diving into the model, we checked for collinearity among the independent variables to ensure that our regression estimates would be stable and reliable. </w:t>
      </w:r>
    </w:p>
    <w:p w14:paraId="7D15FABD" w14:textId="77777777" w:rsidR="00F23EA5" w:rsidRPr="00F23EA5" w:rsidRDefault="00F23EA5" w:rsidP="00F23EA5">
      <w:pPr>
        <w:widowControl/>
        <w:autoSpaceDE/>
        <w:autoSpaceDN/>
        <w:rPr>
          <w:rFonts w:ascii="Aptos" w:eastAsia="Times New Roman" w:hAnsi="Aptos" w:cs="Times New Roman"/>
          <w:color w:val="212121"/>
          <w:lang w:val="en-ZA" w:eastAsia="zh-CN"/>
        </w:rPr>
      </w:pPr>
      <w:r w:rsidRPr="00F23EA5">
        <w:rPr>
          <w:rFonts w:eastAsia="Times New Roman"/>
          <w:color w:val="212121"/>
          <w:lang w:val="en-ZA" w:eastAsia="zh-CN"/>
        </w:rPr>
        <w:t> </w:t>
      </w:r>
    </w:p>
    <w:p w14:paraId="4F4124C9" w14:textId="77777777" w:rsidR="00F23EA5" w:rsidRPr="00F23EA5" w:rsidRDefault="00F23EA5" w:rsidP="00F23EA5">
      <w:pPr>
        <w:widowControl/>
        <w:autoSpaceDE/>
        <w:autoSpaceDN/>
        <w:rPr>
          <w:rFonts w:ascii="Aptos" w:eastAsia="Times New Roman" w:hAnsi="Aptos" w:cs="Times New Roman"/>
          <w:color w:val="212121"/>
          <w:lang w:val="en-ZA" w:eastAsia="zh-CN"/>
        </w:rPr>
      </w:pPr>
      <w:r w:rsidRPr="00F23EA5">
        <w:rPr>
          <w:rFonts w:eastAsia="Times New Roman"/>
          <w:color w:val="212121"/>
          <w:lang w:val="en-ZA" w:eastAsia="zh-CN"/>
        </w:rPr>
        <w:t>We then applied various feature selection methods to pinpoint the most relevant variables that should be included in our multivariable logistic regression model. The final model helped us identify the factors independently associated with mortality. We considered results statistically significant if the P-value was less than 0.05. Our findings were presented as Adjusted Odds Ratios (</w:t>
      </w:r>
      <w:proofErr w:type="spellStart"/>
      <w:r w:rsidRPr="00F23EA5">
        <w:rPr>
          <w:rFonts w:eastAsia="Times New Roman"/>
          <w:color w:val="212121"/>
          <w:lang w:val="en-ZA" w:eastAsia="zh-CN"/>
        </w:rPr>
        <w:t>aORs</w:t>
      </w:r>
      <w:proofErr w:type="spellEnd"/>
      <w:r w:rsidRPr="00F23EA5">
        <w:rPr>
          <w:rFonts w:eastAsia="Times New Roman"/>
          <w:color w:val="212121"/>
          <w:lang w:val="en-ZA" w:eastAsia="zh-CN"/>
        </w:rPr>
        <w:t>), along with their 95% confidence intervals (95% CI) and corresponding P-values.</w:t>
      </w:r>
    </w:p>
    <w:p w14:paraId="0FB784DF" w14:textId="54BB4B11" w:rsidR="00F4573F" w:rsidRDefault="00F23EA5" w:rsidP="006A413E">
      <w:pPr>
        <w:widowControl/>
        <w:autoSpaceDE/>
        <w:autoSpaceDN/>
        <w:rPr>
          <w:b/>
          <w:sz w:val="40"/>
        </w:rPr>
      </w:pPr>
      <w:r w:rsidRPr="00F23EA5">
        <w:rPr>
          <w:rFonts w:eastAsia="Times New Roman"/>
          <w:color w:val="212121"/>
          <w:lang w:val="en-ZA" w:eastAsia="zh-CN"/>
        </w:rPr>
        <w:t> </w:t>
      </w:r>
    </w:p>
    <w:p w14:paraId="2778E753" w14:textId="77777777" w:rsidR="0070762C" w:rsidRDefault="00DE528F">
      <w:pPr>
        <w:pStyle w:val="Heading3"/>
        <w:spacing w:before="208"/>
      </w:pPr>
      <w:r>
        <w:rPr>
          <w:spacing w:val="-2"/>
        </w:rPr>
        <w:t>Results:</w:t>
      </w:r>
    </w:p>
    <w:p w14:paraId="2778E754" w14:textId="122FD007" w:rsidR="0070762C" w:rsidRDefault="00DE528F">
      <w:pPr>
        <w:pStyle w:val="BodyText"/>
        <w:spacing w:before="199" w:line="254" w:lineRule="auto"/>
        <w:ind w:left="519" w:right="345"/>
        <w:jc w:val="both"/>
      </w:pPr>
      <w:r>
        <w:rPr>
          <w:spacing w:val="-8"/>
        </w:rPr>
        <w:t>A</w:t>
      </w:r>
      <w:r>
        <w:rPr>
          <w:spacing w:val="-5"/>
        </w:rPr>
        <w:t xml:space="preserve"> </w:t>
      </w:r>
      <w:r>
        <w:rPr>
          <w:spacing w:val="-8"/>
        </w:rPr>
        <w:t>total</w:t>
      </w:r>
      <w:r>
        <w:rPr>
          <w:spacing w:val="-2"/>
        </w:rPr>
        <w:t xml:space="preserve"> </w:t>
      </w:r>
      <w:r>
        <w:rPr>
          <w:spacing w:val="-8"/>
        </w:rPr>
        <w:t>of</w:t>
      </w:r>
      <w:r>
        <w:rPr>
          <w:spacing w:val="-3"/>
        </w:rPr>
        <w:t xml:space="preserve"> </w:t>
      </w:r>
      <w:r w:rsidRPr="009878E0">
        <w:rPr>
          <w:spacing w:val="-8"/>
          <w:highlight w:val="yellow"/>
        </w:rPr>
        <w:t>5</w:t>
      </w:r>
      <w:r w:rsidR="007750E8" w:rsidRPr="009878E0">
        <w:rPr>
          <w:spacing w:val="-8"/>
          <w:highlight w:val="yellow"/>
        </w:rPr>
        <w:t>89</w:t>
      </w:r>
      <w:r>
        <w:rPr>
          <w:spacing w:val="-5"/>
        </w:rPr>
        <w:t xml:space="preserve"> </w:t>
      </w:r>
      <w:r>
        <w:rPr>
          <w:spacing w:val="-8"/>
        </w:rPr>
        <w:t>patients</w:t>
      </w:r>
      <w:r>
        <w:rPr>
          <w:spacing w:val="-3"/>
        </w:rPr>
        <w:t xml:space="preserve"> </w:t>
      </w:r>
      <w:r>
        <w:rPr>
          <w:spacing w:val="-8"/>
        </w:rPr>
        <w:t>were</w:t>
      </w:r>
      <w:r>
        <w:rPr>
          <w:spacing w:val="-5"/>
        </w:rPr>
        <w:t xml:space="preserve"> </w:t>
      </w:r>
      <w:r>
        <w:rPr>
          <w:spacing w:val="-8"/>
        </w:rPr>
        <w:t>recruited,</w:t>
      </w:r>
      <w:r>
        <w:rPr>
          <w:spacing w:val="-2"/>
        </w:rPr>
        <w:t xml:space="preserve"> </w:t>
      </w:r>
      <w:r>
        <w:rPr>
          <w:spacing w:val="-8"/>
        </w:rPr>
        <w:t>of</w:t>
      </w:r>
      <w:r>
        <w:rPr>
          <w:spacing w:val="-3"/>
        </w:rPr>
        <w:t xml:space="preserve"> </w:t>
      </w:r>
      <w:r>
        <w:rPr>
          <w:spacing w:val="-8"/>
        </w:rPr>
        <w:t>whom</w:t>
      </w:r>
      <w:r>
        <w:rPr>
          <w:spacing w:val="-5"/>
        </w:rPr>
        <w:t xml:space="preserve"> </w:t>
      </w:r>
      <w:r>
        <w:rPr>
          <w:spacing w:val="-8"/>
        </w:rPr>
        <w:t>10</w:t>
      </w:r>
      <w:r>
        <w:rPr>
          <w:spacing w:val="-5"/>
        </w:rPr>
        <w:t xml:space="preserve"> </w:t>
      </w:r>
      <w:r>
        <w:rPr>
          <w:spacing w:val="-8"/>
        </w:rPr>
        <w:t>withdrew</w:t>
      </w:r>
      <w:r>
        <w:rPr>
          <w:spacing w:val="-5"/>
        </w:rPr>
        <w:t xml:space="preserve"> </w:t>
      </w:r>
      <w:r>
        <w:rPr>
          <w:spacing w:val="-8"/>
        </w:rPr>
        <w:t>from</w:t>
      </w:r>
      <w:r>
        <w:rPr>
          <w:spacing w:val="-5"/>
        </w:rPr>
        <w:t xml:space="preserve"> </w:t>
      </w:r>
      <w:r>
        <w:rPr>
          <w:spacing w:val="-8"/>
        </w:rPr>
        <w:t>participation</w:t>
      </w:r>
      <w:r>
        <w:rPr>
          <w:spacing w:val="-3"/>
        </w:rPr>
        <w:t xml:space="preserve"> </w:t>
      </w:r>
      <w:r>
        <w:rPr>
          <w:spacing w:val="-8"/>
        </w:rPr>
        <w:t>and</w:t>
      </w:r>
      <w:r>
        <w:rPr>
          <w:spacing w:val="-5"/>
        </w:rPr>
        <w:t xml:space="preserve"> </w:t>
      </w:r>
      <w:r w:rsidRPr="009878E0">
        <w:rPr>
          <w:spacing w:val="-8"/>
          <w:highlight w:val="yellow"/>
        </w:rPr>
        <w:t>5</w:t>
      </w:r>
      <w:r w:rsidR="007750E8" w:rsidRPr="009878E0">
        <w:rPr>
          <w:spacing w:val="-8"/>
          <w:highlight w:val="yellow"/>
        </w:rPr>
        <w:t>63</w:t>
      </w:r>
      <w:r>
        <w:rPr>
          <w:spacing w:val="-5"/>
        </w:rPr>
        <w:t xml:space="preserve"> </w:t>
      </w:r>
      <w:r>
        <w:rPr>
          <w:spacing w:val="-8"/>
        </w:rPr>
        <w:t>participants</w:t>
      </w:r>
      <w:r>
        <w:rPr>
          <w:spacing w:val="-3"/>
        </w:rPr>
        <w:t xml:space="preserve"> </w:t>
      </w:r>
      <w:r>
        <w:rPr>
          <w:spacing w:val="-8"/>
        </w:rPr>
        <w:t xml:space="preserve">were </w:t>
      </w:r>
      <w:r>
        <w:t>included</w:t>
      </w:r>
      <w:r>
        <w:rPr>
          <w:spacing w:val="-3"/>
        </w:rPr>
        <w:t xml:space="preserve"> </w:t>
      </w:r>
      <w:r>
        <w:t>in</w:t>
      </w:r>
      <w:r>
        <w:rPr>
          <w:spacing w:val="-3"/>
        </w:rPr>
        <w:t xml:space="preserve"> </w:t>
      </w:r>
      <w:r>
        <w:t>the</w:t>
      </w:r>
      <w:r>
        <w:rPr>
          <w:spacing w:val="-3"/>
        </w:rPr>
        <w:t xml:space="preserve"> </w:t>
      </w:r>
      <w:r>
        <w:t>final</w:t>
      </w:r>
      <w:r>
        <w:rPr>
          <w:spacing w:val="-2"/>
        </w:rPr>
        <w:t xml:space="preserve"> </w:t>
      </w:r>
      <w:r>
        <w:t>analysis.</w:t>
      </w:r>
      <w:r>
        <w:rPr>
          <w:spacing w:val="-3"/>
        </w:rPr>
        <w:t xml:space="preserve"> </w:t>
      </w:r>
      <w:r>
        <w:t>Most</w:t>
      </w:r>
      <w:r>
        <w:rPr>
          <w:spacing w:val="-2"/>
        </w:rPr>
        <w:t xml:space="preserve"> </w:t>
      </w:r>
      <w:r>
        <w:t>of</w:t>
      </w:r>
      <w:r>
        <w:rPr>
          <w:spacing w:val="-3"/>
        </w:rPr>
        <w:t xml:space="preserve"> </w:t>
      </w:r>
      <w:r>
        <w:t>the</w:t>
      </w:r>
      <w:r>
        <w:rPr>
          <w:spacing w:val="-3"/>
        </w:rPr>
        <w:t xml:space="preserve"> </w:t>
      </w:r>
      <w:r>
        <w:t>patients</w:t>
      </w:r>
      <w:r>
        <w:rPr>
          <w:spacing w:val="-3"/>
        </w:rPr>
        <w:t xml:space="preserve"> </w:t>
      </w:r>
      <w:r>
        <w:t>were</w:t>
      </w:r>
      <w:r>
        <w:rPr>
          <w:spacing w:val="-3"/>
        </w:rPr>
        <w:t xml:space="preserve"> </w:t>
      </w:r>
      <w:r>
        <w:t>female</w:t>
      </w:r>
      <w:r>
        <w:rPr>
          <w:spacing w:val="-3"/>
        </w:rPr>
        <w:t xml:space="preserve"> </w:t>
      </w:r>
      <w:r>
        <w:t>28</w:t>
      </w:r>
      <w:r w:rsidR="006446DF">
        <w:t>2</w:t>
      </w:r>
      <w:r>
        <w:rPr>
          <w:spacing w:val="-3"/>
        </w:rPr>
        <w:t xml:space="preserve"> </w:t>
      </w:r>
      <w:r>
        <w:t>(5</w:t>
      </w:r>
      <w:r w:rsidR="006446DF">
        <w:t>0.6</w:t>
      </w:r>
      <w:r>
        <w:t>%)</w:t>
      </w:r>
      <w:r>
        <w:rPr>
          <w:spacing w:val="-3"/>
        </w:rPr>
        <w:t xml:space="preserve"> </w:t>
      </w:r>
      <w:r>
        <w:t>and</w:t>
      </w:r>
      <w:r>
        <w:rPr>
          <w:spacing w:val="-4"/>
        </w:rPr>
        <w:t xml:space="preserve"> </w:t>
      </w:r>
      <w:r>
        <w:t>the</w:t>
      </w:r>
      <w:r>
        <w:rPr>
          <w:spacing w:val="-4"/>
        </w:rPr>
        <w:t xml:space="preserve"> </w:t>
      </w:r>
      <w:r>
        <w:t xml:space="preserve">predominant </w:t>
      </w:r>
      <w:r>
        <w:rPr>
          <w:spacing w:val="-4"/>
        </w:rPr>
        <w:t>opportunistic</w:t>
      </w:r>
      <w:r>
        <w:rPr>
          <w:spacing w:val="-12"/>
        </w:rPr>
        <w:t xml:space="preserve"> </w:t>
      </w:r>
      <w:r>
        <w:rPr>
          <w:spacing w:val="-4"/>
        </w:rPr>
        <w:t>infection</w:t>
      </w:r>
      <w:r>
        <w:rPr>
          <w:spacing w:val="-11"/>
        </w:rPr>
        <w:t xml:space="preserve"> </w:t>
      </w:r>
      <w:r>
        <w:rPr>
          <w:spacing w:val="-4"/>
        </w:rPr>
        <w:t>was</w:t>
      </w:r>
      <w:r>
        <w:rPr>
          <w:spacing w:val="-11"/>
        </w:rPr>
        <w:t xml:space="preserve"> </w:t>
      </w:r>
      <w:r>
        <w:rPr>
          <w:spacing w:val="-4"/>
        </w:rPr>
        <w:t>tuberculosis</w:t>
      </w:r>
      <w:r>
        <w:rPr>
          <w:spacing w:val="-12"/>
        </w:rPr>
        <w:t xml:space="preserve"> </w:t>
      </w:r>
      <w:r>
        <w:rPr>
          <w:spacing w:val="-4"/>
        </w:rPr>
        <w:t>in</w:t>
      </w:r>
      <w:r>
        <w:rPr>
          <w:spacing w:val="-11"/>
        </w:rPr>
        <w:t xml:space="preserve"> </w:t>
      </w:r>
      <w:r w:rsidRPr="009878E0">
        <w:rPr>
          <w:spacing w:val="-4"/>
          <w:highlight w:val="yellow"/>
        </w:rPr>
        <w:t>4</w:t>
      </w:r>
      <w:r w:rsidR="006446DF" w:rsidRPr="009878E0">
        <w:rPr>
          <w:spacing w:val="-4"/>
          <w:highlight w:val="yellow"/>
        </w:rPr>
        <w:t>59</w:t>
      </w:r>
      <w:r w:rsidRPr="009878E0">
        <w:rPr>
          <w:spacing w:val="-11"/>
          <w:highlight w:val="yellow"/>
        </w:rPr>
        <w:t xml:space="preserve"> </w:t>
      </w:r>
      <w:r w:rsidRPr="009878E0">
        <w:rPr>
          <w:spacing w:val="-4"/>
          <w:highlight w:val="yellow"/>
        </w:rPr>
        <w:t>(84</w:t>
      </w:r>
      <w:r w:rsidR="006446DF" w:rsidRPr="009878E0">
        <w:rPr>
          <w:spacing w:val="-4"/>
          <w:highlight w:val="yellow"/>
        </w:rPr>
        <w:t>.4</w:t>
      </w:r>
      <w:r w:rsidRPr="009878E0">
        <w:rPr>
          <w:spacing w:val="-4"/>
          <w:highlight w:val="yellow"/>
        </w:rPr>
        <w:t>%),</w:t>
      </w:r>
      <w:r>
        <w:rPr>
          <w:spacing w:val="-11"/>
        </w:rPr>
        <w:t xml:space="preserve"> </w:t>
      </w:r>
      <w:r>
        <w:rPr>
          <w:spacing w:val="-4"/>
        </w:rPr>
        <w:t>followed</w:t>
      </w:r>
      <w:r>
        <w:rPr>
          <w:spacing w:val="-12"/>
        </w:rPr>
        <w:t xml:space="preserve"> </w:t>
      </w:r>
      <w:r>
        <w:rPr>
          <w:spacing w:val="-4"/>
        </w:rPr>
        <w:t>by</w:t>
      </w:r>
      <w:r>
        <w:rPr>
          <w:spacing w:val="-11"/>
        </w:rPr>
        <w:t xml:space="preserve"> </w:t>
      </w:r>
      <w:r>
        <w:rPr>
          <w:spacing w:val="-4"/>
        </w:rPr>
        <w:t>pneumonia</w:t>
      </w:r>
      <w:r>
        <w:rPr>
          <w:spacing w:val="-11"/>
        </w:rPr>
        <w:t xml:space="preserve"> </w:t>
      </w:r>
      <w:r w:rsidRPr="009878E0">
        <w:rPr>
          <w:spacing w:val="-4"/>
          <w:highlight w:val="yellow"/>
        </w:rPr>
        <w:t>62</w:t>
      </w:r>
      <w:r w:rsidRPr="009878E0">
        <w:rPr>
          <w:spacing w:val="-12"/>
          <w:highlight w:val="yellow"/>
        </w:rPr>
        <w:t xml:space="preserve"> </w:t>
      </w:r>
      <w:r w:rsidRPr="009878E0">
        <w:rPr>
          <w:spacing w:val="-4"/>
          <w:highlight w:val="yellow"/>
        </w:rPr>
        <w:t>(11.</w:t>
      </w:r>
      <w:r w:rsidR="006446DF" w:rsidRPr="009878E0">
        <w:rPr>
          <w:spacing w:val="-4"/>
          <w:highlight w:val="yellow"/>
        </w:rPr>
        <w:t>4</w:t>
      </w:r>
      <w:r w:rsidRPr="009878E0">
        <w:rPr>
          <w:spacing w:val="-4"/>
          <w:highlight w:val="yellow"/>
        </w:rPr>
        <w:t>%),</w:t>
      </w:r>
      <w:r>
        <w:rPr>
          <w:spacing w:val="-11"/>
        </w:rPr>
        <w:t xml:space="preserve"> </w:t>
      </w:r>
      <w:r>
        <w:rPr>
          <w:spacing w:val="-4"/>
        </w:rPr>
        <w:t>candida</w:t>
      </w:r>
      <w:r>
        <w:rPr>
          <w:spacing w:val="-11"/>
        </w:rPr>
        <w:t xml:space="preserve"> </w:t>
      </w:r>
      <w:r w:rsidRPr="009878E0">
        <w:rPr>
          <w:spacing w:val="-4"/>
          <w:highlight w:val="yellow"/>
        </w:rPr>
        <w:t>3</w:t>
      </w:r>
      <w:r w:rsidR="006446DF" w:rsidRPr="009878E0">
        <w:rPr>
          <w:spacing w:val="-4"/>
          <w:highlight w:val="yellow"/>
        </w:rPr>
        <w:t>5</w:t>
      </w:r>
      <w:r w:rsidRPr="009878E0">
        <w:rPr>
          <w:spacing w:val="-4"/>
          <w:highlight w:val="yellow"/>
        </w:rPr>
        <w:t xml:space="preserve"> </w:t>
      </w:r>
      <w:r w:rsidRPr="009878E0">
        <w:rPr>
          <w:w w:val="90"/>
          <w:highlight w:val="yellow"/>
        </w:rPr>
        <w:t>(6.</w:t>
      </w:r>
      <w:r w:rsidR="006446DF" w:rsidRPr="009878E0">
        <w:rPr>
          <w:w w:val="90"/>
          <w:highlight w:val="yellow"/>
        </w:rPr>
        <w:t>4</w:t>
      </w:r>
      <w:r w:rsidRPr="009878E0">
        <w:rPr>
          <w:w w:val="90"/>
          <w:highlight w:val="yellow"/>
        </w:rPr>
        <w:t>%),</w:t>
      </w:r>
      <w:r>
        <w:rPr>
          <w:w w:val="90"/>
        </w:rPr>
        <w:t xml:space="preserve"> and cryptococcus infection in </w:t>
      </w:r>
      <w:r w:rsidR="006446DF" w:rsidRPr="009878E0">
        <w:rPr>
          <w:w w:val="90"/>
          <w:highlight w:val="yellow"/>
        </w:rPr>
        <w:t>29</w:t>
      </w:r>
      <w:r w:rsidRPr="009878E0">
        <w:rPr>
          <w:w w:val="90"/>
          <w:highlight w:val="yellow"/>
        </w:rPr>
        <w:t xml:space="preserve"> (5.</w:t>
      </w:r>
      <w:r w:rsidR="006446DF" w:rsidRPr="009878E0">
        <w:rPr>
          <w:w w:val="90"/>
          <w:highlight w:val="yellow"/>
        </w:rPr>
        <w:t>3</w:t>
      </w:r>
      <w:r w:rsidRPr="009878E0">
        <w:rPr>
          <w:w w:val="90"/>
          <w:highlight w:val="yellow"/>
        </w:rPr>
        <w:t>%).</w:t>
      </w:r>
      <w:r>
        <w:rPr>
          <w:w w:val="90"/>
        </w:rPr>
        <w:t xml:space="preserve"> The median, interquartile range (IQR) age at enrollment was 36 years </w:t>
      </w:r>
      <w:r w:rsidRPr="009878E0">
        <w:rPr>
          <w:w w:val="90"/>
          <w:highlight w:val="yellow"/>
        </w:rPr>
        <w:t>(31.</w:t>
      </w:r>
      <w:r w:rsidR="006446DF" w:rsidRPr="009878E0">
        <w:rPr>
          <w:w w:val="90"/>
          <w:highlight w:val="yellow"/>
        </w:rPr>
        <w:t>0</w:t>
      </w:r>
      <w:r w:rsidRPr="009878E0">
        <w:rPr>
          <w:w w:val="90"/>
          <w:highlight w:val="yellow"/>
        </w:rPr>
        <w:t>-43.0)</w:t>
      </w:r>
      <w:r>
        <w:rPr>
          <w:w w:val="90"/>
        </w:rPr>
        <w:t xml:space="preserve"> years and when subdivided by CD4 count, patients were significantly younger in </w:t>
      </w:r>
      <w:r>
        <w:rPr>
          <w:spacing w:val="-6"/>
        </w:rPr>
        <w:t>the</w:t>
      </w:r>
      <w:r>
        <w:rPr>
          <w:spacing w:val="-13"/>
        </w:rPr>
        <w:t xml:space="preserve"> </w:t>
      </w:r>
      <w:r>
        <w:rPr>
          <w:spacing w:val="-6"/>
        </w:rPr>
        <w:t>lowest</w:t>
      </w:r>
      <w:r>
        <w:rPr>
          <w:spacing w:val="-13"/>
        </w:rPr>
        <w:t xml:space="preserve"> </w:t>
      </w:r>
      <w:r>
        <w:rPr>
          <w:spacing w:val="-6"/>
        </w:rPr>
        <w:t>CD4</w:t>
      </w:r>
      <w:r>
        <w:rPr>
          <w:spacing w:val="-13"/>
        </w:rPr>
        <w:t xml:space="preserve"> </w:t>
      </w:r>
      <w:r>
        <w:rPr>
          <w:spacing w:val="-6"/>
        </w:rPr>
        <w:t>tertile,</w:t>
      </w:r>
      <w:r>
        <w:rPr>
          <w:spacing w:val="-13"/>
        </w:rPr>
        <w:t xml:space="preserve"> </w:t>
      </w:r>
      <w:r>
        <w:rPr>
          <w:spacing w:val="-6"/>
        </w:rPr>
        <w:t>35</w:t>
      </w:r>
      <w:r>
        <w:rPr>
          <w:spacing w:val="-13"/>
        </w:rPr>
        <w:t xml:space="preserve"> </w:t>
      </w:r>
      <w:r>
        <w:rPr>
          <w:spacing w:val="-6"/>
        </w:rPr>
        <w:t>years</w:t>
      </w:r>
      <w:r>
        <w:rPr>
          <w:spacing w:val="-13"/>
        </w:rPr>
        <w:t xml:space="preserve"> </w:t>
      </w:r>
      <w:r w:rsidRPr="009878E0">
        <w:rPr>
          <w:spacing w:val="-6"/>
          <w:highlight w:val="yellow"/>
        </w:rPr>
        <w:t>(30.</w:t>
      </w:r>
      <w:r w:rsidR="006446DF" w:rsidRPr="009878E0">
        <w:rPr>
          <w:spacing w:val="-6"/>
          <w:highlight w:val="yellow"/>
        </w:rPr>
        <w:t>0</w:t>
      </w:r>
      <w:r w:rsidRPr="009878E0">
        <w:rPr>
          <w:spacing w:val="-6"/>
          <w:highlight w:val="yellow"/>
        </w:rPr>
        <w:t>-42.0);</w:t>
      </w:r>
      <w:r w:rsidRPr="009878E0">
        <w:rPr>
          <w:spacing w:val="-13"/>
          <w:highlight w:val="yellow"/>
        </w:rPr>
        <w:t xml:space="preserve"> </w:t>
      </w:r>
      <w:r w:rsidRPr="009878E0">
        <w:rPr>
          <w:b/>
          <w:bCs/>
          <w:i/>
          <w:spacing w:val="-6"/>
          <w:highlight w:val="yellow"/>
        </w:rPr>
        <w:t>p</w:t>
      </w:r>
      <w:r w:rsidRPr="009878E0">
        <w:rPr>
          <w:b/>
          <w:bCs/>
          <w:spacing w:val="-6"/>
          <w:highlight w:val="yellow"/>
        </w:rPr>
        <w:t>=0.0</w:t>
      </w:r>
      <w:r w:rsidR="00F31386" w:rsidRPr="009878E0">
        <w:rPr>
          <w:b/>
          <w:bCs/>
          <w:spacing w:val="-6"/>
          <w:highlight w:val="yellow"/>
        </w:rPr>
        <w:t>0</w:t>
      </w:r>
      <w:r w:rsidR="001D2D14">
        <w:rPr>
          <w:b/>
          <w:bCs/>
          <w:spacing w:val="-6"/>
          <w:highlight w:val="yellow"/>
        </w:rPr>
        <w:t>3</w:t>
      </w:r>
      <w:r>
        <w:rPr>
          <w:spacing w:val="-6"/>
        </w:rPr>
        <w:t>,</w:t>
      </w:r>
      <w:r>
        <w:rPr>
          <w:spacing w:val="-13"/>
        </w:rPr>
        <w:t xml:space="preserve"> </w:t>
      </w:r>
      <w:r>
        <w:rPr>
          <w:spacing w:val="-6"/>
        </w:rPr>
        <w:t>compared</w:t>
      </w:r>
      <w:r>
        <w:rPr>
          <w:spacing w:val="-13"/>
        </w:rPr>
        <w:t xml:space="preserve"> </w:t>
      </w:r>
      <w:r>
        <w:rPr>
          <w:spacing w:val="-6"/>
        </w:rPr>
        <w:t>to</w:t>
      </w:r>
      <w:r>
        <w:rPr>
          <w:spacing w:val="-13"/>
        </w:rPr>
        <w:t xml:space="preserve"> </w:t>
      </w:r>
      <w:r>
        <w:rPr>
          <w:spacing w:val="-6"/>
        </w:rPr>
        <w:t>the</w:t>
      </w:r>
      <w:r>
        <w:rPr>
          <w:spacing w:val="-13"/>
        </w:rPr>
        <w:t xml:space="preserve"> </w:t>
      </w:r>
      <w:r>
        <w:rPr>
          <w:spacing w:val="-6"/>
        </w:rPr>
        <w:t>remaining</w:t>
      </w:r>
      <w:r>
        <w:rPr>
          <w:spacing w:val="-13"/>
        </w:rPr>
        <w:t xml:space="preserve"> </w:t>
      </w:r>
      <w:r>
        <w:rPr>
          <w:spacing w:val="-6"/>
        </w:rPr>
        <w:t>tertiles</w:t>
      </w:r>
      <w:r>
        <w:rPr>
          <w:spacing w:val="-13"/>
        </w:rPr>
        <w:t xml:space="preserve"> </w:t>
      </w:r>
      <w:r>
        <w:rPr>
          <w:spacing w:val="-6"/>
        </w:rPr>
        <w:t>Table</w:t>
      </w:r>
      <w:r>
        <w:rPr>
          <w:spacing w:val="-13"/>
        </w:rPr>
        <w:t xml:space="preserve"> </w:t>
      </w:r>
      <w:r>
        <w:rPr>
          <w:spacing w:val="-6"/>
        </w:rPr>
        <w:t>1.</w:t>
      </w:r>
    </w:p>
    <w:p w14:paraId="2778E755" w14:textId="2BF086D1" w:rsidR="0070762C" w:rsidRDefault="00DE528F">
      <w:pPr>
        <w:pStyle w:val="BodyText"/>
        <w:spacing w:before="181" w:line="254" w:lineRule="auto"/>
        <w:ind w:left="519" w:right="347"/>
        <w:jc w:val="both"/>
      </w:pPr>
      <w:r>
        <w:rPr>
          <w:spacing w:val="-6"/>
        </w:rPr>
        <w:t>The</w:t>
      </w:r>
      <w:r>
        <w:rPr>
          <w:spacing w:val="-7"/>
        </w:rPr>
        <w:t xml:space="preserve"> </w:t>
      </w:r>
      <w:r>
        <w:rPr>
          <w:spacing w:val="-6"/>
        </w:rPr>
        <w:t>distribution</w:t>
      </w:r>
      <w:r>
        <w:rPr>
          <w:spacing w:val="-8"/>
        </w:rPr>
        <w:t xml:space="preserve"> </w:t>
      </w:r>
      <w:r>
        <w:rPr>
          <w:spacing w:val="-6"/>
        </w:rPr>
        <w:t>of gender</w:t>
      </w:r>
      <w:r>
        <w:rPr>
          <w:spacing w:val="-7"/>
        </w:rPr>
        <w:t xml:space="preserve"> </w:t>
      </w:r>
      <w:r>
        <w:rPr>
          <w:spacing w:val="-6"/>
        </w:rPr>
        <w:t>and</w:t>
      </w:r>
      <w:r>
        <w:rPr>
          <w:spacing w:val="-7"/>
        </w:rPr>
        <w:t xml:space="preserve"> </w:t>
      </w:r>
      <w:r>
        <w:rPr>
          <w:spacing w:val="-6"/>
        </w:rPr>
        <w:t>ethnicity</w:t>
      </w:r>
      <w:r>
        <w:rPr>
          <w:spacing w:val="-7"/>
        </w:rPr>
        <w:t xml:space="preserve"> </w:t>
      </w:r>
      <w:r w:rsidR="001D2D14">
        <w:rPr>
          <w:spacing w:val="-7"/>
        </w:rPr>
        <w:t xml:space="preserve">and duration of illness </w:t>
      </w:r>
      <w:r>
        <w:rPr>
          <w:spacing w:val="-6"/>
        </w:rPr>
        <w:t>did</w:t>
      </w:r>
      <w:r>
        <w:rPr>
          <w:spacing w:val="-7"/>
        </w:rPr>
        <w:t xml:space="preserve"> </w:t>
      </w:r>
      <w:r>
        <w:rPr>
          <w:spacing w:val="-6"/>
        </w:rPr>
        <w:t>not</w:t>
      </w:r>
      <w:r>
        <w:rPr>
          <w:spacing w:val="-7"/>
        </w:rPr>
        <w:t xml:space="preserve"> </w:t>
      </w:r>
      <w:r>
        <w:rPr>
          <w:spacing w:val="-6"/>
        </w:rPr>
        <w:t>differ</w:t>
      </w:r>
      <w:r>
        <w:rPr>
          <w:spacing w:val="-8"/>
        </w:rPr>
        <w:t xml:space="preserve"> </w:t>
      </w:r>
      <w:r>
        <w:rPr>
          <w:spacing w:val="-6"/>
        </w:rPr>
        <w:t>by</w:t>
      </w:r>
      <w:r>
        <w:rPr>
          <w:spacing w:val="-7"/>
        </w:rPr>
        <w:t xml:space="preserve"> </w:t>
      </w:r>
      <w:r>
        <w:rPr>
          <w:spacing w:val="-6"/>
        </w:rPr>
        <w:t>CD4</w:t>
      </w:r>
      <w:r>
        <w:rPr>
          <w:spacing w:val="-7"/>
        </w:rPr>
        <w:t xml:space="preserve"> </w:t>
      </w:r>
      <w:r>
        <w:rPr>
          <w:spacing w:val="-6"/>
        </w:rPr>
        <w:t>distribution</w:t>
      </w:r>
      <w:r w:rsidRPr="008B17EC">
        <w:rPr>
          <w:w w:val="90"/>
        </w:rPr>
        <w:t>. As</w:t>
      </w:r>
      <w:r>
        <w:rPr>
          <w:w w:val="90"/>
        </w:rPr>
        <w:t xml:space="preserve"> expected, the participants with</w:t>
      </w:r>
      <w:r w:rsidR="00351EAF">
        <w:rPr>
          <w:w w:val="90"/>
        </w:rPr>
        <w:t xml:space="preserve"> the</w:t>
      </w:r>
      <w:r>
        <w:rPr>
          <w:w w:val="90"/>
        </w:rPr>
        <w:t xml:space="preserve"> lowest CD4 count, had the highest viral load</w:t>
      </w:r>
      <w:r w:rsidRPr="009878E0">
        <w:rPr>
          <w:b/>
          <w:bCs/>
          <w:w w:val="90"/>
          <w:highlight w:val="yellow"/>
        </w:rPr>
        <w:t xml:space="preserve">; </w:t>
      </w:r>
      <w:r w:rsidRPr="009878E0">
        <w:rPr>
          <w:b/>
          <w:bCs/>
          <w:i/>
          <w:w w:val="90"/>
          <w:highlight w:val="yellow"/>
        </w:rPr>
        <w:t>p</w:t>
      </w:r>
      <w:r w:rsidRPr="009878E0">
        <w:rPr>
          <w:b/>
          <w:bCs/>
          <w:w w:val="90"/>
          <w:highlight w:val="yellow"/>
        </w:rPr>
        <w:t>=0.001</w:t>
      </w:r>
      <w:r w:rsidRPr="008B17EC">
        <w:rPr>
          <w:w w:val="90"/>
        </w:rPr>
        <w:t>.</w:t>
      </w:r>
      <w:r>
        <w:rPr>
          <w:w w:val="90"/>
        </w:rPr>
        <w:t xml:space="preserve"> The white cell,</w:t>
      </w:r>
      <w:r w:rsidR="00A5731D">
        <w:rPr>
          <w:w w:val="90"/>
        </w:rPr>
        <w:t xml:space="preserve"> </w:t>
      </w:r>
      <w:r>
        <w:rPr>
          <w:w w:val="90"/>
        </w:rPr>
        <w:t>lymphocyte</w:t>
      </w:r>
      <w:r w:rsidR="001D2D14">
        <w:rPr>
          <w:w w:val="90"/>
        </w:rPr>
        <w:t xml:space="preserve"> and neutrophil</w:t>
      </w:r>
      <w:r>
        <w:rPr>
          <w:w w:val="90"/>
        </w:rPr>
        <w:t xml:space="preserve"> counts were lower in the lowest CD4 tertile</w:t>
      </w:r>
      <w:r w:rsidRPr="008B17EC">
        <w:rPr>
          <w:w w:val="90"/>
        </w:rPr>
        <w:t xml:space="preserve">, </w:t>
      </w:r>
      <w:r w:rsidR="00A5731D" w:rsidRPr="009878E0">
        <w:rPr>
          <w:b/>
          <w:bCs/>
          <w:i/>
          <w:iCs/>
          <w:w w:val="90"/>
          <w:highlight w:val="yellow"/>
        </w:rPr>
        <w:t>p</w:t>
      </w:r>
      <w:r w:rsidR="00A5731D" w:rsidRPr="009878E0">
        <w:rPr>
          <w:b/>
          <w:bCs/>
          <w:w w:val="90"/>
          <w:highlight w:val="yellow"/>
        </w:rPr>
        <w:t>&lt;0.00</w:t>
      </w:r>
      <w:r w:rsidR="001D2D14" w:rsidRPr="009878E0">
        <w:rPr>
          <w:b/>
          <w:bCs/>
          <w:w w:val="90"/>
          <w:highlight w:val="yellow"/>
        </w:rPr>
        <w:t xml:space="preserve">1, </w:t>
      </w:r>
      <w:r w:rsidR="001D2D14" w:rsidRPr="009878E0">
        <w:rPr>
          <w:b/>
          <w:bCs/>
          <w:i/>
          <w:iCs/>
          <w:w w:val="90"/>
          <w:highlight w:val="yellow"/>
        </w:rPr>
        <w:t>p</w:t>
      </w:r>
      <w:r w:rsidR="001D2D14" w:rsidRPr="009878E0">
        <w:rPr>
          <w:b/>
          <w:bCs/>
          <w:w w:val="90"/>
          <w:highlight w:val="yellow"/>
        </w:rPr>
        <w:t>=0.004</w:t>
      </w:r>
      <w:r w:rsidR="00A5731D" w:rsidRPr="009878E0">
        <w:rPr>
          <w:w w:val="90"/>
          <w:highlight w:val="yellow"/>
        </w:rPr>
        <w:t xml:space="preserve"> and </w:t>
      </w:r>
      <w:r w:rsidR="00A5731D" w:rsidRPr="009878E0">
        <w:rPr>
          <w:b/>
          <w:bCs/>
          <w:i/>
          <w:iCs/>
          <w:w w:val="90"/>
          <w:highlight w:val="yellow"/>
        </w:rPr>
        <w:t>p</w:t>
      </w:r>
      <w:r w:rsidR="00A5731D" w:rsidRPr="009878E0">
        <w:rPr>
          <w:b/>
          <w:bCs/>
          <w:w w:val="90"/>
          <w:highlight w:val="yellow"/>
        </w:rPr>
        <w:t>=0.0</w:t>
      </w:r>
      <w:r w:rsidR="001D2D14" w:rsidRPr="009878E0">
        <w:rPr>
          <w:b/>
          <w:bCs/>
          <w:w w:val="90"/>
          <w:highlight w:val="yellow"/>
        </w:rPr>
        <w:t>03</w:t>
      </w:r>
      <w:r w:rsidR="00A5731D" w:rsidRPr="009878E0">
        <w:rPr>
          <w:b/>
          <w:bCs/>
          <w:w w:val="90"/>
        </w:rPr>
        <w:t>,</w:t>
      </w:r>
      <w:r w:rsidR="00A5731D">
        <w:rPr>
          <w:w w:val="90"/>
        </w:rPr>
        <w:t xml:space="preserve"> </w:t>
      </w:r>
      <w:r>
        <w:t>respectively,</w:t>
      </w:r>
      <w:r>
        <w:rPr>
          <w:spacing w:val="-5"/>
        </w:rPr>
        <w:t xml:space="preserve"> </w:t>
      </w:r>
      <w:r>
        <w:t>compared</w:t>
      </w:r>
      <w:r>
        <w:rPr>
          <w:spacing w:val="-5"/>
        </w:rPr>
        <w:t xml:space="preserve"> </w:t>
      </w:r>
      <w:r>
        <w:t>with</w:t>
      </w:r>
      <w:r>
        <w:rPr>
          <w:spacing w:val="-5"/>
        </w:rPr>
        <w:t xml:space="preserve"> </w:t>
      </w:r>
      <w:r>
        <w:t>the</w:t>
      </w:r>
      <w:r>
        <w:rPr>
          <w:spacing w:val="-6"/>
        </w:rPr>
        <w:t xml:space="preserve"> </w:t>
      </w:r>
      <w:r>
        <w:t>remaining</w:t>
      </w:r>
      <w:r>
        <w:rPr>
          <w:spacing w:val="-5"/>
        </w:rPr>
        <w:t xml:space="preserve"> </w:t>
      </w:r>
      <w:r>
        <w:t>tertiles.</w:t>
      </w:r>
    </w:p>
    <w:p w14:paraId="2778E756" w14:textId="6F662F0E" w:rsidR="0070762C" w:rsidRDefault="00DE528F">
      <w:pPr>
        <w:pStyle w:val="BodyText"/>
        <w:spacing w:before="180" w:line="249" w:lineRule="auto"/>
        <w:ind w:left="519" w:right="348"/>
        <w:jc w:val="both"/>
      </w:pPr>
      <w:r>
        <w:t>The</w:t>
      </w:r>
      <w:r w:rsidR="00351EAF">
        <w:t xml:space="preserve"> incidence </w:t>
      </w:r>
      <w:r>
        <w:t>of opportunistic infections</w:t>
      </w:r>
      <w:r w:rsidR="004414B0">
        <w:t xml:space="preserve"> (OI’</w:t>
      </w:r>
      <w:r w:rsidR="00832720">
        <w:t>s)</w:t>
      </w:r>
      <w:r>
        <w:t xml:space="preserve"> for example, tuberculosis, pneumonia</w:t>
      </w:r>
      <w:r w:rsidR="009C0C7E">
        <w:t>,</w:t>
      </w:r>
      <w:r>
        <w:t xml:space="preserve"> and cryptococcus</w:t>
      </w:r>
      <w:r>
        <w:rPr>
          <w:spacing w:val="-17"/>
        </w:rPr>
        <w:t xml:space="preserve"> </w:t>
      </w:r>
      <w:r>
        <w:t>did</w:t>
      </w:r>
      <w:r>
        <w:rPr>
          <w:spacing w:val="-17"/>
        </w:rPr>
        <w:t xml:space="preserve"> </w:t>
      </w:r>
      <w:r>
        <w:t>not</w:t>
      </w:r>
      <w:r>
        <w:rPr>
          <w:spacing w:val="-17"/>
        </w:rPr>
        <w:t xml:space="preserve"> </w:t>
      </w:r>
      <w:r>
        <w:t>differ</w:t>
      </w:r>
      <w:r>
        <w:rPr>
          <w:spacing w:val="-17"/>
        </w:rPr>
        <w:t xml:space="preserve"> </w:t>
      </w:r>
      <w:r>
        <w:t>across</w:t>
      </w:r>
      <w:r>
        <w:rPr>
          <w:spacing w:val="-17"/>
        </w:rPr>
        <w:t xml:space="preserve"> </w:t>
      </w:r>
      <w:r>
        <w:t>the</w:t>
      </w:r>
      <w:r>
        <w:rPr>
          <w:spacing w:val="-17"/>
        </w:rPr>
        <w:t xml:space="preserve"> </w:t>
      </w:r>
      <w:r>
        <w:t>CD4</w:t>
      </w:r>
      <w:r>
        <w:rPr>
          <w:spacing w:val="-17"/>
        </w:rPr>
        <w:t xml:space="preserve"> </w:t>
      </w:r>
      <w:r>
        <w:t>tertiles</w:t>
      </w:r>
      <w:r w:rsidR="009C0C7E">
        <w:t>,</w:t>
      </w:r>
      <w:r w:rsidR="00351EAF">
        <w:t xml:space="preserve"> apart from </w:t>
      </w:r>
      <w:r w:rsidR="009C0C7E">
        <w:t xml:space="preserve">candida which was highest in the lowest CD4 </w:t>
      </w:r>
      <w:r w:rsidR="008B17EC">
        <w:t>count</w:t>
      </w:r>
      <w:r w:rsidR="001D2D14">
        <w:t xml:space="preserve">, </w:t>
      </w:r>
      <w:r w:rsidR="001D2D14" w:rsidRPr="009878E0">
        <w:rPr>
          <w:b/>
          <w:bCs/>
          <w:i/>
          <w:iCs/>
          <w:highlight w:val="yellow"/>
        </w:rPr>
        <w:t>p</w:t>
      </w:r>
      <w:r w:rsidR="001D2D14" w:rsidRPr="009878E0">
        <w:rPr>
          <w:b/>
          <w:bCs/>
          <w:highlight w:val="yellow"/>
        </w:rPr>
        <w:t>=0.049</w:t>
      </w:r>
      <w:r w:rsidR="008B17EC">
        <w:t>.</w:t>
      </w:r>
    </w:p>
    <w:p w14:paraId="2778E757" w14:textId="77777777" w:rsidR="0070762C" w:rsidRDefault="00DE528F">
      <w:pPr>
        <w:pStyle w:val="Heading3"/>
        <w:spacing w:before="189"/>
        <w:ind w:left="519"/>
        <w:jc w:val="both"/>
      </w:pPr>
      <w:r>
        <w:rPr>
          <w:w w:val="75"/>
        </w:rPr>
        <w:t>HAART</w:t>
      </w:r>
      <w:r>
        <w:rPr>
          <w:spacing w:val="21"/>
        </w:rPr>
        <w:t xml:space="preserve"> </w:t>
      </w:r>
      <w:r>
        <w:rPr>
          <w:w w:val="75"/>
        </w:rPr>
        <w:t>vs</w:t>
      </w:r>
      <w:r>
        <w:rPr>
          <w:spacing w:val="21"/>
        </w:rPr>
        <w:t xml:space="preserve"> </w:t>
      </w:r>
      <w:r>
        <w:rPr>
          <w:w w:val="75"/>
        </w:rPr>
        <w:t>HAART</w:t>
      </w:r>
      <w:r>
        <w:rPr>
          <w:spacing w:val="23"/>
        </w:rPr>
        <w:t xml:space="preserve"> </w:t>
      </w:r>
      <w:r>
        <w:rPr>
          <w:spacing w:val="-4"/>
          <w:w w:val="75"/>
        </w:rPr>
        <w:t>naïve</w:t>
      </w:r>
    </w:p>
    <w:p w14:paraId="09B4876C" w14:textId="7A83C765" w:rsidR="00955507" w:rsidRDefault="00DE528F" w:rsidP="00955507">
      <w:pPr>
        <w:pStyle w:val="BodyText"/>
        <w:spacing w:before="74" w:line="254" w:lineRule="auto"/>
        <w:ind w:left="579" w:right="411"/>
        <w:jc w:val="both"/>
      </w:pPr>
      <w:r>
        <w:t>When comparing the subgroup of patients receiving</w:t>
      </w:r>
      <w:r>
        <w:rPr>
          <w:spacing w:val="40"/>
        </w:rPr>
        <w:t xml:space="preserve"> </w:t>
      </w:r>
      <w:r>
        <w:t>HAART, compared with those who were antiretroviral</w:t>
      </w:r>
      <w:r>
        <w:rPr>
          <w:spacing w:val="-14"/>
        </w:rPr>
        <w:t xml:space="preserve"> </w:t>
      </w:r>
      <w:r>
        <w:t>treatment</w:t>
      </w:r>
      <w:r>
        <w:rPr>
          <w:spacing w:val="-14"/>
        </w:rPr>
        <w:t xml:space="preserve"> </w:t>
      </w:r>
      <w:r>
        <w:t>naïve,</w:t>
      </w:r>
      <w:r>
        <w:rPr>
          <w:spacing w:val="-14"/>
        </w:rPr>
        <w:t xml:space="preserve"> </w:t>
      </w:r>
      <w:r>
        <w:t>the</w:t>
      </w:r>
      <w:r>
        <w:rPr>
          <w:spacing w:val="-14"/>
        </w:rPr>
        <w:t xml:space="preserve"> </w:t>
      </w:r>
      <w:r>
        <w:t>patients</w:t>
      </w:r>
      <w:r>
        <w:rPr>
          <w:spacing w:val="-14"/>
        </w:rPr>
        <w:t xml:space="preserve"> </w:t>
      </w:r>
      <w:r>
        <w:t>did</w:t>
      </w:r>
      <w:r>
        <w:rPr>
          <w:spacing w:val="-14"/>
        </w:rPr>
        <w:t xml:space="preserve"> </w:t>
      </w:r>
      <w:r>
        <w:t>not</w:t>
      </w:r>
      <w:r>
        <w:rPr>
          <w:spacing w:val="-14"/>
        </w:rPr>
        <w:t xml:space="preserve"> </w:t>
      </w:r>
      <w:r>
        <w:t>differ</w:t>
      </w:r>
      <w:r>
        <w:rPr>
          <w:spacing w:val="-14"/>
        </w:rPr>
        <w:t xml:space="preserve"> </w:t>
      </w:r>
      <w:r>
        <w:t>apart</w:t>
      </w:r>
      <w:r>
        <w:rPr>
          <w:spacing w:val="-14"/>
        </w:rPr>
        <w:t xml:space="preserve"> </w:t>
      </w:r>
      <w:r>
        <w:t>from</w:t>
      </w:r>
      <w:r>
        <w:rPr>
          <w:spacing w:val="-14"/>
        </w:rPr>
        <w:t xml:space="preserve"> </w:t>
      </w:r>
      <w:r>
        <w:t>the</w:t>
      </w:r>
      <w:r>
        <w:rPr>
          <w:spacing w:val="-14"/>
        </w:rPr>
        <w:t xml:space="preserve"> </w:t>
      </w:r>
      <w:r>
        <w:t>incidence</w:t>
      </w:r>
      <w:r>
        <w:rPr>
          <w:spacing w:val="-15"/>
        </w:rPr>
        <w:t xml:space="preserve"> </w:t>
      </w:r>
      <w:r>
        <w:t>of</w:t>
      </w:r>
      <w:r>
        <w:rPr>
          <w:spacing w:val="-14"/>
        </w:rPr>
        <w:t xml:space="preserve"> </w:t>
      </w:r>
      <w:r w:rsidR="00266E81">
        <w:t>c</w:t>
      </w:r>
      <w:r>
        <w:t xml:space="preserve">ryptococcus </w:t>
      </w:r>
      <w:r>
        <w:rPr>
          <w:spacing w:val="-6"/>
        </w:rPr>
        <w:t>infection</w:t>
      </w:r>
      <w:r>
        <w:rPr>
          <w:spacing w:val="-8"/>
        </w:rPr>
        <w:t xml:space="preserve"> </w:t>
      </w:r>
      <w:r>
        <w:rPr>
          <w:spacing w:val="-6"/>
        </w:rPr>
        <w:t>which</w:t>
      </w:r>
      <w:r>
        <w:rPr>
          <w:spacing w:val="-8"/>
        </w:rPr>
        <w:t xml:space="preserve"> </w:t>
      </w:r>
      <w:r>
        <w:rPr>
          <w:spacing w:val="-6"/>
        </w:rPr>
        <w:t>was</w:t>
      </w:r>
      <w:r>
        <w:rPr>
          <w:spacing w:val="-7"/>
        </w:rPr>
        <w:t xml:space="preserve"> </w:t>
      </w:r>
      <w:r>
        <w:rPr>
          <w:spacing w:val="-6"/>
        </w:rPr>
        <w:t>greater</w:t>
      </w:r>
      <w:r>
        <w:rPr>
          <w:spacing w:val="-7"/>
        </w:rPr>
        <w:t xml:space="preserve"> </w:t>
      </w:r>
      <w:r>
        <w:rPr>
          <w:spacing w:val="-6"/>
        </w:rPr>
        <w:t>in</w:t>
      </w:r>
      <w:r>
        <w:rPr>
          <w:spacing w:val="-8"/>
        </w:rPr>
        <w:t xml:space="preserve"> </w:t>
      </w:r>
      <w:r>
        <w:rPr>
          <w:spacing w:val="-6"/>
        </w:rPr>
        <w:t>the</w:t>
      </w:r>
      <w:r>
        <w:rPr>
          <w:spacing w:val="-7"/>
        </w:rPr>
        <w:t xml:space="preserve"> </w:t>
      </w:r>
      <w:r>
        <w:rPr>
          <w:spacing w:val="-6"/>
        </w:rPr>
        <w:t>treatment naïve</w:t>
      </w:r>
      <w:r>
        <w:rPr>
          <w:spacing w:val="-8"/>
        </w:rPr>
        <w:t xml:space="preserve"> </w:t>
      </w:r>
      <w:r>
        <w:rPr>
          <w:spacing w:val="-6"/>
        </w:rPr>
        <w:t>group,</w:t>
      </w:r>
      <w:r>
        <w:rPr>
          <w:spacing w:val="-7"/>
        </w:rPr>
        <w:t xml:space="preserve"> </w:t>
      </w:r>
      <w:r>
        <w:rPr>
          <w:spacing w:val="-6"/>
        </w:rPr>
        <w:t>compared</w:t>
      </w:r>
      <w:r>
        <w:rPr>
          <w:spacing w:val="-8"/>
        </w:rPr>
        <w:t xml:space="preserve"> </w:t>
      </w:r>
      <w:r>
        <w:rPr>
          <w:spacing w:val="-6"/>
        </w:rPr>
        <w:t>with</w:t>
      </w:r>
      <w:r>
        <w:rPr>
          <w:spacing w:val="-8"/>
        </w:rPr>
        <w:t xml:space="preserve"> </w:t>
      </w:r>
      <w:r>
        <w:rPr>
          <w:spacing w:val="-6"/>
        </w:rPr>
        <w:t>those</w:t>
      </w:r>
      <w:r>
        <w:rPr>
          <w:spacing w:val="-7"/>
        </w:rPr>
        <w:t xml:space="preserve"> </w:t>
      </w:r>
      <w:r>
        <w:rPr>
          <w:spacing w:val="-6"/>
        </w:rPr>
        <w:t>patients</w:t>
      </w:r>
      <w:r>
        <w:rPr>
          <w:spacing w:val="-7"/>
        </w:rPr>
        <w:t xml:space="preserve"> </w:t>
      </w:r>
      <w:r>
        <w:rPr>
          <w:spacing w:val="-6"/>
        </w:rPr>
        <w:t>on</w:t>
      </w:r>
      <w:r>
        <w:rPr>
          <w:spacing w:val="-8"/>
        </w:rPr>
        <w:t xml:space="preserve"> </w:t>
      </w:r>
      <w:r>
        <w:rPr>
          <w:spacing w:val="-6"/>
        </w:rPr>
        <w:t>HAART</w:t>
      </w:r>
      <w:r w:rsidR="00F571CB">
        <w:rPr>
          <w:spacing w:val="-6"/>
        </w:rPr>
        <w:t xml:space="preserve"> </w:t>
      </w:r>
      <w:r>
        <w:rPr>
          <w:spacing w:val="-4"/>
        </w:rPr>
        <w:t>24</w:t>
      </w:r>
      <w:r>
        <w:rPr>
          <w:spacing w:val="-12"/>
        </w:rPr>
        <w:t xml:space="preserve"> </w:t>
      </w:r>
      <w:r>
        <w:rPr>
          <w:spacing w:val="-4"/>
        </w:rPr>
        <w:t>(7.0%)</w:t>
      </w:r>
      <w:r>
        <w:rPr>
          <w:spacing w:val="-11"/>
        </w:rPr>
        <w:t xml:space="preserve"> </w:t>
      </w:r>
      <w:r>
        <w:rPr>
          <w:spacing w:val="-4"/>
        </w:rPr>
        <w:t>versus</w:t>
      </w:r>
      <w:r>
        <w:rPr>
          <w:spacing w:val="-11"/>
        </w:rPr>
        <w:t xml:space="preserve"> </w:t>
      </w:r>
      <w:r>
        <w:rPr>
          <w:spacing w:val="-4"/>
        </w:rPr>
        <w:t>6</w:t>
      </w:r>
      <w:r>
        <w:rPr>
          <w:spacing w:val="-12"/>
        </w:rPr>
        <w:t xml:space="preserve"> </w:t>
      </w:r>
      <w:r>
        <w:rPr>
          <w:spacing w:val="-4"/>
        </w:rPr>
        <w:t>(2.6%)</w:t>
      </w:r>
      <w:r w:rsidR="003C5726">
        <w:rPr>
          <w:spacing w:val="-4"/>
        </w:rPr>
        <w:t>;</w:t>
      </w:r>
      <w:r>
        <w:rPr>
          <w:spacing w:val="-11"/>
        </w:rPr>
        <w:t xml:space="preserve"> </w:t>
      </w:r>
      <w:r w:rsidRPr="009878E0">
        <w:rPr>
          <w:b/>
          <w:bCs/>
          <w:i/>
          <w:spacing w:val="-4"/>
          <w:highlight w:val="yellow"/>
        </w:rPr>
        <w:t>p</w:t>
      </w:r>
      <w:r w:rsidRPr="009878E0">
        <w:rPr>
          <w:b/>
          <w:bCs/>
          <w:spacing w:val="-4"/>
          <w:highlight w:val="yellow"/>
        </w:rPr>
        <w:t>=0.039</w:t>
      </w:r>
      <w:r>
        <w:rPr>
          <w:spacing w:val="-4"/>
        </w:rPr>
        <w:t>.</w:t>
      </w:r>
      <w:r>
        <w:rPr>
          <w:spacing w:val="-11"/>
        </w:rPr>
        <w:t xml:space="preserve"> </w:t>
      </w:r>
      <w:r>
        <w:rPr>
          <w:spacing w:val="-4"/>
        </w:rPr>
        <w:t>Importantly</w:t>
      </w:r>
      <w:r>
        <w:rPr>
          <w:spacing w:val="-11"/>
        </w:rPr>
        <w:t xml:space="preserve"> </w:t>
      </w:r>
      <w:r>
        <w:rPr>
          <w:spacing w:val="-4"/>
        </w:rPr>
        <w:t>the</w:t>
      </w:r>
      <w:r>
        <w:rPr>
          <w:spacing w:val="-12"/>
        </w:rPr>
        <w:t xml:space="preserve"> </w:t>
      </w:r>
      <w:r>
        <w:rPr>
          <w:spacing w:val="-4"/>
        </w:rPr>
        <w:t>CD4</w:t>
      </w:r>
      <w:r>
        <w:rPr>
          <w:spacing w:val="-11"/>
        </w:rPr>
        <w:t xml:space="preserve"> </w:t>
      </w:r>
      <w:r w:rsidR="0019180C">
        <w:rPr>
          <w:spacing w:val="-4"/>
        </w:rPr>
        <w:t>count,</w:t>
      </w:r>
      <w:r>
        <w:rPr>
          <w:spacing w:val="-11"/>
        </w:rPr>
        <w:t xml:space="preserve"> </w:t>
      </w:r>
      <w:r>
        <w:rPr>
          <w:spacing w:val="-4"/>
        </w:rPr>
        <w:t>and</w:t>
      </w:r>
      <w:r>
        <w:rPr>
          <w:spacing w:val="-12"/>
        </w:rPr>
        <w:t xml:space="preserve"> </w:t>
      </w:r>
      <w:r>
        <w:rPr>
          <w:spacing w:val="-4"/>
        </w:rPr>
        <w:t>viral</w:t>
      </w:r>
      <w:r>
        <w:rPr>
          <w:spacing w:val="-11"/>
        </w:rPr>
        <w:t xml:space="preserve"> </w:t>
      </w:r>
      <w:r>
        <w:rPr>
          <w:spacing w:val="-4"/>
        </w:rPr>
        <w:t>load</w:t>
      </w:r>
      <w:r>
        <w:rPr>
          <w:spacing w:val="-11"/>
        </w:rPr>
        <w:t xml:space="preserve"> </w:t>
      </w:r>
      <w:r>
        <w:rPr>
          <w:spacing w:val="-4"/>
        </w:rPr>
        <w:t>did</w:t>
      </w:r>
      <w:r>
        <w:rPr>
          <w:spacing w:val="-11"/>
        </w:rPr>
        <w:t xml:space="preserve"> </w:t>
      </w:r>
      <w:r>
        <w:rPr>
          <w:spacing w:val="-4"/>
        </w:rPr>
        <w:t>not</w:t>
      </w:r>
      <w:r>
        <w:rPr>
          <w:spacing w:val="-12"/>
        </w:rPr>
        <w:t xml:space="preserve"> </w:t>
      </w:r>
      <w:r>
        <w:rPr>
          <w:spacing w:val="-4"/>
        </w:rPr>
        <w:t>differ</w:t>
      </w:r>
      <w:r>
        <w:rPr>
          <w:spacing w:val="-11"/>
        </w:rPr>
        <w:t xml:space="preserve"> </w:t>
      </w:r>
      <w:r>
        <w:rPr>
          <w:spacing w:val="-4"/>
        </w:rPr>
        <w:t xml:space="preserve">between </w:t>
      </w:r>
      <w:r>
        <w:t>these two groups.</w:t>
      </w:r>
    </w:p>
    <w:p w14:paraId="0F9A1192" w14:textId="5217204C" w:rsidR="00955507" w:rsidRDefault="00955507" w:rsidP="00955507">
      <w:pPr>
        <w:spacing w:before="87"/>
        <w:rPr>
          <w:rFonts w:ascii="Cambria"/>
          <w:b/>
        </w:rPr>
      </w:pPr>
    </w:p>
    <w:p w14:paraId="24A0CFFA" w14:textId="6FC3F634" w:rsidR="00955507" w:rsidRDefault="00955507" w:rsidP="00955507">
      <w:pPr>
        <w:spacing w:before="62" w:after="51"/>
        <w:ind w:left="320"/>
        <w:rPr>
          <w:b/>
          <w:spacing w:val="-2"/>
        </w:rPr>
      </w:pPr>
      <w:r>
        <w:rPr>
          <w:b/>
        </w:rPr>
        <w:t>Table</w:t>
      </w:r>
      <w:r>
        <w:rPr>
          <w:b/>
          <w:spacing w:val="-7"/>
        </w:rPr>
        <w:t xml:space="preserve"> </w:t>
      </w:r>
      <w:r>
        <w:rPr>
          <w:b/>
        </w:rPr>
        <w:t>1:</w:t>
      </w:r>
      <w:r>
        <w:rPr>
          <w:b/>
          <w:spacing w:val="-5"/>
        </w:rPr>
        <w:t xml:space="preserve"> </w:t>
      </w:r>
      <w:r>
        <w:rPr>
          <w:b/>
        </w:rPr>
        <w:t>Patient</w:t>
      </w:r>
      <w:r>
        <w:rPr>
          <w:b/>
          <w:spacing w:val="-5"/>
        </w:rPr>
        <w:t xml:space="preserve"> </w:t>
      </w:r>
      <w:r>
        <w:rPr>
          <w:b/>
        </w:rPr>
        <w:t>presentation</w:t>
      </w:r>
      <w:r>
        <w:rPr>
          <w:b/>
          <w:spacing w:val="-4"/>
        </w:rPr>
        <w:t xml:space="preserve"> </w:t>
      </w:r>
      <w:r>
        <w:rPr>
          <w:b/>
        </w:rPr>
        <w:t>by</w:t>
      </w:r>
      <w:r>
        <w:rPr>
          <w:b/>
          <w:spacing w:val="-5"/>
        </w:rPr>
        <w:t xml:space="preserve"> </w:t>
      </w:r>
      <w:r>
        <w:rPr>
          <w:b/>
        </w:rPr>
        <w:t>CD4</w:t>
      </w:r>
      <w:r>
        <w:rPr>
          <w:b/>
          <w:spacing w:val="-5"/>
        </w:rPr>
        <w:t xml:space="preserve"> </w:t>
      </w:r>
      <w:r>
        <w:rPr>
          <w:b/>
        </w:rPr>
        <w:t>count</w:t>
      </w:r>
      <w:r>
        <w:rPr>
          <w:b/>
          <w:spacing w:val="-5"/>
        </w:rPr>
        <w:t xml:space="preserve"> </w:t>
      </w:r>
      <w:r>
        <w:rPr>
          <w:b/>
        </w:rPr>
        <w:t>in</w:t>
      </w:r>
      <w:r>
        <w:rPr>
          <w:b/>
          <w:spacing w:val="-4"/>
        </w:rPr>
        <w:t xml:space="preserve"> </w:t>
      </w:r>
      <w:r>
        <w:rPr>
          <w:b/>
          <w:spacing w:val="-2"/>
        </w:rPr>
        <w:t xml:space="preserve">tertiles </w:t>
      </w:r>
      <w:r w:rsidRPr="005452C3">
        <w:rPr>
          <w:b/>
          <w:spacing w:val="-2"/>
        </w:rPr>
        <w:t xml:space="preserve">with the p-values comparing patient </w:t>
      </w:r>
      <w:r>
        <w:rPr>
          <w:b/>
          <w:spacing w:val="-2"/>
        </w:rPr>
        <w:t xml:space="preserve">clinical </w:t>
      </w:r>
      <w:r w:rsidRPr="005452C3">
        <w:rPr>
          <w:b/>
          <w:spacing w:val="-2"/>
        </w:rPr>
        <w:t>characteristics across the tertiles</w:t>
      </w:r>
    </w:p>
    <w:tbl>
      <w:tblPr>
        <w:tblW w:w="0" w:type="auto"/>
        <w:tblLook w:val="04A0" w:firstRow="1" w:lastRow="0" w:firstColumn="1" w:lastColumn="0" w:noHBand="0" w:noVBand="1"/>
      </w:tblPr>
      <w:tblGrid>
        <w:gridCol w:w="3829"/>
        <w:gridCol w:w="1391"/>
        <w:gridCol w:w="1319"/>
        <w:gridCol w:w="1347"/>
        <w:gridCol w:w="1416"/>
        <w:gridCol w:w="938"/>
      </w:tblGrid>
      <w:tr w:rsidR="00ED1CB3" w:rsidRPr="00ED1CB3" w14:paraId="23CA25BF" w14:textId="77777777" w:rsidTr="00ED1CB3">
        <w:trPr>
          <w:trHeight w:val="315"/>
        </w:trPr>
        <w:tc>
          <w:tcPr>
            <w:tcW w:w="0" w:type="auto"/>
            <w:tcBorders>
              <w:top w:val="single" w:sz="12" w:space="0" w:color="A8A8A8"/>
              <w:left w:val="nil"/>
              <w:bottom w:val="nil"/>
              <w:right w:val="nil"/>
            </w:tcBorders>
            <w:shd w:val="clear" w:color="000000" w:fill="FFFFFF"/>
            <w:vAlign w:val="bottom"/>
            <w:hideMark/>
          </w:tcPr>
          <w:p w14:paraId="6C1F3340" w14:textId="77777777" w:rsidR="00D7486C" w:rsidRPr="00ED1CB3" w:rsidRDefault="00D7486C" w:rsidP="00D7486C">
            <w:pPr>
              <w:widowControl/>
              <w:autoSpaceDE/>
              <w:autoSpaceDN/>
              <w:rPr>
                <w:rFonts w:eastAsia="Times New Roman"/>
                <w:b/>
                <w:color w:val="333333"/>
                <w:sz w:val="18"/>
                <w:szCs w:val="18"/>
              </w:rPr>
            </w:pPr>
            <w:commentRangeStart w:id="5"/>
            <w:r w:rsidRPr="00ED1CB3">
              <w:rPr>
                <w:rFonts w:eastAsia="Times New Roman"/>
                <w:b/>
                <w:color w:val="333333"/>
                <w:sz w:val="18"/>
                <w:szCs w:val="18"/>
              </w:rPr>
              <w:t>Variable</w:t>
            </w:r>
          </w:p>
        </w:tc>
        <w:tc>
          <w:tcPr>
            <w:tcW w:w="0" w:type="auto"/>
            <w:tcBorders>
              <w:top w:val="single" w:sz="12" w:space="0" w:color="A8A8A8"/>
              <w:left w:val="nil"/>
              <w:bottom w:val="nil"/>
              <w:right w:val="nil"/>
            </w:tcBorders>
            <w:shd w:val="clear" w:color="000000" w:fill="FFFFFF"/>
            <w:vAlign w:val="bottom"/>
            <w:hideMark/>
          </w:tcPr>
          <w:p w14:paraId="03FE07C1"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Overall</w:t>
            </w:r>
            <w:r w:rsidRPr="00ED1CB3">
              <w:rPr>
                <w:rFonts w:eastAsia="Times New Roman"/>
                <w:color w:val="333333"/>
                <w:sz w:val="18"/>
                <w:szCs w:val="18"/>
              </w:rPr>
              <w:t>, N = 558</w:t>
            </w:r>
            <w:r w:rsidRPr="00ED1CB3">
              <w:rPr>
                <w:rFonts w:eastAsia="Times New Roman"/>
                <w:i/>
                <w:iCs/>
                <w:color w:val="333333"/>
                <w:sz w:val="18"/>
                <w:szCs w:val="18"/>
                <w:vertAlign w:val="superscript"/>
              </w:rPr>
              <w:t>1</w:t>
            </w:r>
          </w:p>
        </w:tc>
        <w:tc>
          <w:tcPr>
            <w:tcW w:w="0" w:type="auto"/>
            <w:tcBorders>
              <w:top w:val="single" w:sz="12" w:space="0" w:color="A8A8A8"/>
              <w:left w:val="nil"/>
              <w:bottom w:val="nil"/>
              <w:right w:val="nil"/>
            </w:tcBorders>
            <w:shd w:val="clear" w:color="000000" w:fill="FFFFFF"/>
            <w:vAlign w:val="bottom"/>
            <w:hideMark/>
          </w:tcPr>
          <w:p w14:paraId="437C2100"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0 - 33</w:t>
            </w:r>
            <w:r w:rsidRPr="00ED1CB3">
              <w:rPr>
                <w:rFonts w:eastAsia="Times New Roman"/>
                <w:color w:val="333333"/>
                <w:sz w:val="18"/>
                <w:szCs w:val="18"/>
              </w:rPr>
              <w:t>, N = 278</w:t>
            </w:r>
            <w:r w:rsidRPr="00ED1CB3">
              <w:rPr>
                <w:rFonts w:eastAsia="Times New Roman"/>
                <w:i/>
                <w:iCs/>
                <w:color w:val="333333"/>
                <w:sz w:val="18"/>
                <w:szCs w:val="18"/>
                <w:vertAlign w:val="superscript"/>
              </w:rPr>
              <w:t>1</w:t>
            </w:r>
          </w:p>
        </w:tc>
        <w:tc>
          <w:tcPr>
            <w:tcW w:w="0" w:type="auto"/>
            <w:tcBorders>
              <w:top w:val="single" w:sz="12" w:space="0" w:color="A8A8A8"/>
              <w:left w:val="nil"/>
              <w:bottom w:val="nil"/>
              <w:right w:val="nil"/>
            </w:tcBorders>
            <w:shd w:val="clear" w:color="000000" w:fill="FFFFFF"/>
            <w:vAlign w:val="bottom"/>
            <w:hideMark/>
          </w:tcPr>
          <w:p w14:paraId="0C0AC516"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34 - 66</w:t>
            </w:r>
            <w:r w:rsidRPr="00ED1CB3">
              <w:rPr>
                <w:rFonts w:eastAsia="Times New Roman"/>
                <w:color w:val="333333"/>
                <w:sz w:val="18"/>
                <w:szCs w:val="18"/>
              </w:rPr>
              <w:t>, N = 156</w:t>
            </w:r>
            <w:r w:rsidRPr="00ED1CB3">
              <w:rPr>
                <w:rFonts w:eastAsia="Times New Roman"/>
                <w:i/>
                <w:iCs/>
                <w:color w:val="333333"/>
                <w:sz w:val="18"/>
                <w:szCs w:val="18"/>
                <w:vertAlign w:val="superscript"/>
              </w:rPr>
              <w:t>1</w:t>
            </w:r>
          </w:p>
        </w:tc>
        <w:tc>
          <w:tcPr>
            <w:tcW w:w="0" w:type="auto"/>
            <w:tcBorders>
              <w:top w:val="single" w:sz="12" w:space="0" w:color="A8A8A8"/>
              <w:left w:val="nil"/>
              <w:bottom w:val="nil"/>
              <w:right w:val="nil"/>
            </w:tcBorders>
            <w:shd w:val="clear" w:color="000000" w:fill="FFFFFF"/>
            <w:vAlign w:val="bottom"/>
            <w:hideMark/>
          </w:tcPr>
          <w:p w14:paraId="1437866E"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67 - 100</w:t>
            </w:r>
            <w:r w:rsidRPr="00ED1CB3">
              <w:rPr>
                <w:rFonts w:eastAsia="Times New Roman"/>
                <w:color w:val="333333"/>
                <w:sz w:val="18"/>
                <w:szCs w:val="18"/>
              </w:rPr>
              <w:t>, N = 124</w:t>
            </w:r>
            <w:r w:rsidRPr="00ED1CB3">
              <w:rPr>
                <w:rFonts w:eastAsia="Times New Roman"/>
                <w:i/>
                <w:iCs/>
                <w:color w:val="333333"/>
                <w:sz w:val="18"/>
                <w:szCs w:val="18"/>
                <w:vertAlign w:val="superscript"/>
              </w:rPr>
              <w:t>1</w:t>
            </w:r>
          </w:p>
        </w:tc>
        <w:tc>
          <w:tcPr>
            <w:tcW w:w="0" w:type="auto"/>
            <w:tcBorders>
              <w:top w:val="single" w:sz="12" w:space="0" w:color="A8A8A8"/>
              <w:left w:val="nil"/>
              <w:bottom w:val="nil"/>
              <w:right w:val="nil"/>
            </w:tcBorders>
            <w:shd w:val="clear" w:color="000000" w:fill="FFFFFF"/>
            <w:vAlign w:val="bottom"/>
            <w:hideMark/>
          </w:tcPr>
          <w:p w14:paraId="312CEE99" w14:textId="77777777" w:rsidR="00D7486C" w:rsidRPr="00ED1CB3" w:rsidRDefault="00D7486C" w:rsidP="00D7486C">
            <w:pPr>
              <w:widowControl/>
              <w:autoSpaceDE/>
              <w:autoSpaceDN/>
              <w:jc w:val="center"/>
              <w:rPr>
                <w:rFonts w:eastAsia="Times New Roman"/>
                <w:b/>
                <w:bCs/>
                <w:color w:val="333333"/>
                <w:sz w:val="18"/>
                <w:szCs w:val="18"/>
              </w:rPr>
            </w:pPr>
            <w:r w:rsidRPr="00ED1CB3">
              <w:rPr>
                <w:rFonts w:eastAsia="Times New Roman"/>
                <w:b/>
                <w:bCs/>
                <w:color w:val="333333"/>
                <w:sz w:val="18"/>
                <w:szCs w:val="18"/>
              </w:rPr>
              <w:t>p-value</w:t>
            </w:r>
            <w:r w:rsidRPr="00ED1CB3">
              <w:rPr>
                <w:rFonts w:eastAsia="Times New Roman"/>
                <w:i/>
                <w:iCs/>
                <w:color w:val="333333"/>
                <w:sz w:val="18"/>
                <w:szCs w:val="18"/>
                <w:vertAlign w:val="superscript"/>
              </w:rPr>
              <w:t>2</w:t>
            </w:r>
          </w:p>
        </w:tc>
      </w:tr>
      <w:tr w:rsidR="00ED1CB3" w:rsidRPr="00ED1CB3" w14:paraId="0D221791"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1D16D2C7"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Age at enrolment, median (IQR) (years)</w:t>
            </w:r>
          </w:p>
        </w:tc>
        <w:tc>
          <w:tcPr>
            <w:tcW w:w="0" w:type="auto"/>
            <w:tcBorders>
              <w:top w:val="single" w:sz="8" w:space="0" w:color="D3D3D3"/>
              <w:left w:val="nil"/>
              <w:bottom w:val="nil"/>
              <w:right w:val="nil"/>
            </w:tcBorders>
            <w:shd w:val="clear" w:color="000000" w:fill="FFFFFF"/>
            <w:vAlign w:val="center"/>
            <w:hideMark/>
          </w:tcPr>
          <w:p w14:paraId="0FA0CD3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36.0 (31.0, 43.0)</w:t>
            </w:r>
          </w:p>
        </w:tc>
        <w:tc>
          <w:tcPr>
            <w:tcW w:w="0" w:type="auto"/>
            <w:tcBorders>
              <w:top w:val="single" w:sz="8" w:space="0" w:color="D3D3D3"/>
              <w:left w:val="nil"/>
              <w:bottom w:val="nil"/>
              <w:right w:val="nil"/>
            </w:tcBorders>
            <w:shd w:val="clear" w:color="000000" w:fill="FFFFFF"/>
            <w:vAlign w:val="center"/>
            <w:hideMark/>
          </w:tcPr>
          <w:p w14:paraId="26EDCEA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35.0 (30.0, 42.0)</w:t>
            </w:r>
          </w:p>
        </w:tc>
        <w:tc>
          <w:tcPr>
            <w:tcW w:w="0" w:type="auto"/>
            <w:tcBorders>
              <w:top w:val="single" w:sz="8" w:space="0" w:color="D3D3D3"/>
              <w:left w:val="nil"/>
              <w:bottom w:val="nil"/>
              <w:right w:val="nil"/>
            </w:tcBorders>
            <w:shd w:val="clear" w:color="000000" w:fill="FFFFFF"/>
            <w:vAlign w:val="center"/>
            <w:hideMark/>
          </w:tcPr>
          <w:p w14:paraId="0C1D0F4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37.0 (32.0, 44.0)</w:t>
            </w:r>
          </w:p>
        </w:tc>
        <w:tc>
          <w:tcPr>
            <w:tcW w:w="0" w:type="auto"/>
            <w:tcBorders>
              <w:top w:val="single" w:sz="8" w:space="0" w:color="D3D3D3"/>
              <w:left w:val="nil"/>
              <w:bottom w:val="nil"/>
              <w:right w:val="nil"/>
            </w:tcBorders>
            <w:shd w:val="clear" w:color="000000" w:fill="FFFFFF"/>
            <w:vAlign w:val="center"/>
            <w:hideMark/>
          </w:tcPr>
          <w:p w14:paraId="51DF8B8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38.0 (33.0, 46.0)</w:t>
            </w:r>
          </w:p>
        </w:tc>
        <w:tc>
          <w:tcPr>
            <w:tcW w:w="0" w:type="auto"/>
            <w:tcBorders>
              <w:top w:val="single" w:sz="8" w:space="0" w:color="D3D3D3"/>
              <w:left w:val="nil"/>
              <w:bottom w:val="nil"/>
              <w:right w:val="nil"/>
            </w:tcBorders>
            <w:shd w:val="clear" w:color="000000" w:fill="FFFFFF"/>
            <w:vAlign w:val="center"/>
            <w:hideMark/>
          </w:tcPr>
          <w:p w14:paraId="07F996FD"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0.003</w:t>
            </w:r>
          </w:p>
        </w:tc>
      </w:tr>
      <w:tr w:rsidR="00ED1CB3" w:rsidRPr="00ED1CB3" w14:paraId="19D2353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FEEDD3B"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 xml:space="preserve">Gender, </w:t>
            </w:r>
            <w:proofErr w:type="gramStart"/>
            <w:r w:rsidRPr="00ED1CB3">
              <w:rPr>
                <w:rFonts w:eastAsia="Times New Roman"/>
                <w:b/>
                <w:bCs/>
                <w:color w:val="333333"/>
                <w:sz w:val="18"/>
                <w:szCs w:val="18"/>
              </w:rPr>
              <w:t>n(</w:t>
            </w:r>
            <w:proofErr w:type="gramEnd"/>
            <w:r w:rsidRPr="00ED1CB3">
              <w:rPr>
                <w:rFonts w:eastAsia="Times New Roman"/>
                <w:b/>
                <w:bCs/>
                <w:color w:val="333333"/>
                <w:sz w:val="18"/>
                <w:szCs w:val="18"/>
              </w:rPr>
              <w:t>%)</w:t>
            </w:r>
          </w:p>
        </w:tc>
        <w:tc>
          <w:tcPr>
            <w:tcW w:w="0" w:type="auto"/>
            <w:tcBorders>
              <w:top w:val="single" w:sz="8" w:space="0" w:color="D3D3D3"/>
              <w:left w:val="nil"/>
              <w:bottom w:val="nil"/>
              <w:right w:val="nil"/>
            </w:tcBorders>
            <w:shd w:val="clear" w:color="000000" w:fill="FFFFFF"/>
            <w:vAlign w:val="center"/>
            <w:hideMark/>
          </w:tcPr>
          <w:p w14:paraId="39AA0C2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BA2225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260C577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283833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A4D7D7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0.2</w:t>
            </w:r>
          </w:p>
        </w:tc>
      </w:tr>
      <w:tr w:rsidR="00ED1CB3" w:rsidRPr="00ED1CB3" w14:paraId="208EA37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04F43D0" w14:textId="77777777" w:rsidR="00D7486C" w:rsidRPr="00ED1CB3" w:rsidRDefault="00D7486C" w:rsidP="00D7486C">
            <w:pPr>
              <w:widowControl/>
              <w:autoSpaceDE/>
              <w:autoSpaceDN/>
              <w:ind w:firstLineChars="100" w:firstLine="180"/>
              <w:rPr>
                <w:rFonts w:eastAsia="Times New Roman"/>
                <w:color w:val="333333"/>
                <w:sz w:val="18"/>
                <w:szCs w:val="18"/>
              </w:rPr>
            </w:pPr>
            <w:r w:rsidRPr="00ED1CB3">
              <w:rPr>
                <w:rFonts w:eastAsia="Times New Roman"/>
                <w:color w:val="333333"/>
                <w:sz w:val="18"/>
                <w:szCs w:val="18"/>
              </w:rPr>
              <w:t>    Female</w:t>
            </w:r>
          </w:p>
        </w:tc>
        <w:tc>
          <w:tcPr>
            <w:tcW w:w="0" w:type="auto"/>
            <w:tcBorders>
              <w:top w:val="single" w:sz="8" w:space="0" w:color="D3D3D3"/>
              <w:left w:val="nil"/>
              <w:bottom w:val="nil"/>
              <w:right w:val="nil"/>
            </w:tcBorders>
            <w:shd w:val="clear" w:color="000000" w:fill="FFFFFF"/>
            <w:vAlign w:val="center"/>
            <w:hideMark/>
          </w:tcPr>
          <w:p w14:paraId="6BE9401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282 (50.6%)</w:t>
            </w:r>
          </w:p>
        </w:tc>
        <w:tc>
          <w:tcPr>
            <w:tcW w:w="0" w:type="auto"/>
            <w:tcBorders>
              <w:top w:val="single" w:sz="8" w:space="0" w:color="D3D3D3"/>
              <w:left w:val="nil"/>
              <w:bottom w:val="nil"/>
              <w:right w:val="nil"/>
            </w:tcBorders>
            <w:shd w:val="clear" w:color="000000" w:fill="FFFFFF"/>
            <w:vAlign w:val="center"/>
            <w:hideMark/>
          </w:tcPr>
          <w:p w14:paraId="6E4C1DF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139 (50.0%)</w:t>
            </w:r>
          </w:p>
        </w:tc>
        <w:tc>
          <w:tcPr>
            <w:tcW w:w="0" w:type="auto"/>
            <w:tcBorders>
              <w:top w:val="single" w:sz="8" w:space="0" w:color="D3D3D3"/>
              <w:left w:val="nil"/>
              <w:bottom w:val="nil"/>
              <w:right w:val="nil"/>
            </w:tcBorders>
            <w:shd w:val="clear" w:color="000000" w:fill="FFFFFF"/>
            <w:vAlign w:val="center"/>
            <w:hideMark/>
          </w:tcPr>
          <w:p w14:paraId="7926CA1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87 (55.8%)</w:t>
            </w:r>
          </w:p>
        </w:tc>
        <w:tc>
          <w:tcPr>
            <w:tcW w:w="0" w:type="auto"/>
            <w:tcBorders>
              <w:top w:val="single" w:sz="8" w:space="0" w:color="D3D3D3"/>
              <w:left w:val="nil"/>
              <w:bottom w:val="nil"/>
              <w:right w:val="nil"/>
            </w:tcBorders>
            <w:shd w:val="clear" w:color="000000" w:fill="FFFFFF"/>
            <w:vAlign w:val="center"/>
            <w:hideMark/>
          </w:tcPr>
          <w:p w14:paraId="6023150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56 (45.5%)</w:t>
            </w:r>
          </w:p>
        </w:tc>
        <w:tc>
          <w:tcPr>
            <w:tcW w:w="0" w:type="auto"/>
            <w:tcBorders>
              <w:top w:val="single" w:sz="8" w:space="0" w:color="D3D3D3"/>
              <w:left w:val="nil"/>
              <w:bottom w:val="nil"/>
              <w:right w:val="nil"/>
            </w:tcBorders>
            <w:shd w:val="clear" w:color="000000" w:fill="FFFFFF"/>
            <w:vAlign w:val="center"/>
            <w:hideMark/>
          </w:tcPr>
          <w:p w14:paraId="3CEB0E4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r>
      <w:tr w:rsidR="00ED1CB3" w:rsidRPr="00ED1CB3" w14:paraId="5C093D0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1B22BE04"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Duration of current illness, median (IQR) (days)</w:t>
            </w:r>
          </w:p>
        </w:tc>
        <w:tc>
          <w:tcPr>
            <w:tcW w:w="0" w:type="auto"/>
            <w:tcBorders>
              <w:top w:val="single" w:sz="8" w:space="0" w:color="D3D3D3"/>
              <w:left w:val="nil"/>
              <w:bottom w:val="nil"/>
              <w:right w:val="nil"/>
            </w:tcBorders>
            <w:shd w:val="clear" w:color="000000" w:fill="FFFFFF"/>
            <w:vAlign w:val="center"/>
            <w:hideMark/>
          </w:tcPr>
          <w:p w14:paraId="1EE05D7F"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14.0 (12.0, 21.0)</w:t>
            </w:r>
          </w:p>
        </w:tc>
        <w:tc>
          <w:tcPr>
            <w:tcW w:w="0" w:type="auto"/>
            <w:tcBorders>
              <w:top w:val="single" w:sz="8" w:space="0" w:color="D3D3D3"/>
              <w:left w:val="nil"/>
              <w:bottom w:val="nil"/>
              <w:right w:val="nil"/>
            </w:tcBorders>
            <w:shd w:val="clear" w:color="000000" w:fill="FFFFFF"/>
            <w:vAlign w:val="center"/>
            <w:hideMark/>
          </w:tcPr>
          <w:p w14:paraId="206F93E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14.0 (14.0, 21.0)</w:t>
            </w:r>
          </w:p>
        </w:tc>
        <w:tc>
          <w:tcPr>
            <w:tcW w:w="0" w:type="auto"/>
            <w:tcBorders>
              <w:top w:val="single" w:sz="8" w:space="0" w:color="D3D3D3"/>
              <w:left w:val="nil"/>
              <w:bottom w:val="nil"/>
              <w:right w:val="nil"/>
            </w:tcBorders>
            <w:shd w:val="clear" w:color="000000" w:fill="FFFFFF"/>
            <w:vAlign w:val="center"/>
            <w:hideMark/>
          </w:tcPr>
          <w:p w14:paraId="7389B25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14.0 (11.5, 21.0)</w:t>
            </w:r>
          </w:p>
        </w:tc>
        <w:tc>
          <w:tcPr>
            <w:tcW w:w="0" w:type="auto"/>
            <w:tcBorders>
              <w:top w:val="single" w:sz="8" w:space="0" w:color="D3D3D3"/>
              <w:left w:val="nil"/>
              <w:bottom w:val="nil"/>
              <w:right w:val="nil"/>
            </w:tcBorders>
            <w:shd w:val="clear" w:color="000000" w:fill="FFFFFF"/>
            <w:vAlign w:val="center"/>
            <w:hideMark/>
          </w:tcPr>
          <w:p w14:paraId="048AF6D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14.0 (7.0, 21.0)</w:t>
            </w:r>
          </w:p>
        </w:tc>
        <w:tc>
          <w:tcPr>
            <w:tcW w:w="0" w:type="auto"/>
            <w:tcBorders>
              <w:top w:val="single" w:sz="8" w:space="0" w:color="D3D3D3"/>
              <w:left w:val="nil"/>
              <w:bottom w:val="nil"/>
              <w:right w:val="nil"/>
            </w:tcBorders>
            <w:shd w:val="clear" w:color="000000" w:fill="FFFFFF"/>
            <w:vAlign w:val="center"/>
            <w:hideMark/>
          </w:tcPr>
          <w:p w14:paraId="622C641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0.067</w:t>
            </w:r>
          </w:p>
        </w:tc>
      </w:tr>
      <w:tr w:rsidR="00ED1CB3" w:rsidRPr="00ED1CB3" w14:paraId="5A3D879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976C128"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Weight loss</w:t>
            </w:r>
          </w:p>
        </w:tc>
        <w:tc>
          <w:tcPr>
            <w:tcW w:w="0" w:type="auto"/>
            <w:tcBorders>
              <w:top w:val="single" w:sz="8" w:space="0" w:color="D3D3D3"/>
              <w:left w:val="nil"/>
              <w:bottom w:val="nil"/>
              <w:right w:val="nil"/>
            </w:tcBorders>
            <w:shd w:val="clear" w:color="000000" w:fill="FFFFFF"/>
            <w:vAlign w:val="center"/>
            <w:hideMark/>
          </w:tcPr>
          <w:p w14:paraId="0BDCFB4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465 (86.4%)</w:t>
            </w:r>
          </w:p>
        </w:tc>
        <w:tc>
          <w:tcPr>
            <w:tcW w:w="0" w:type="auto"/>
            <w:tcBorders>
              <w:top w:val="single" w:sz="8" w:space="0" w:color="D3D3D3"/>
              <w:left w:val="nil"/>
              <w:bottom w:val="nil"/>
              <w:right w:val="nil"/>
            </w:tcBorders>
            <w:shd w:val="clear" w:color="000000" w:fill="FFFFFF"/>
            <w:vAlign w:val="center"/>
            <w:hideMark/>
          </w:tcPr>
          <w:p w14:paraId="37A124F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236 (87.1%)</w:t>
            </w:r>
          </w:p>
        </w:tc>
        <w:tc>
          <w:tcPr>
            <w:tcW w:w="0" w:type="auto"/>
            <w:tcBorders>
              <w:top w:val="single" w:sz="8" w:space="0" w:color="D3D3D3"/>
              <w:left w:val="nil"/>
              <w:bottom w:val="nil"/>
              <w:right w:val="nil"/>
            </w:tcBorders>
            <w:shd w:val="clear" w:color="000000" w:fill="FFFFFF"/>
            <w:vAlign w:val="center"/>
            <w:hideMark/>
          </w:tcPr>
          <w:p w14:paraId="3C1404D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133 (87.5%)</w:t>
            </w:r>
          </w:p>
        </w:tc>
        <w:tc>
          <w:tcPr>
            <w:tcW w:w="0" w:type="auto"/>
            <w:tcBorders>
              <w:top w:val="single" w:sz="8" w:space="0" w:color="D3D3D3"/>
              <w:left w:val="nil"/>
              <w:bottom w:val="nil"/>
              <w:right w:val="nil"/>
            </w:tcBorders>
            <w:shd w:val="clear" w:color="000000" w:fill="FFFFFF"/>
            <w:vAlign w:val="center"/>
            <w:hideMark/>
          </w:tcPr>
          <w:p w14:paraId="6709FE7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96 (83.5%)</w:t>
            </w:r>
          </w:p>
        </w:tc>
        <w:tc>
          <w:tcPr>
            <w:tcW w:w="0" w:type="auto"/>
            <w:tcBorders>
              <w:top w:val="single" w:sz="8" w:space="0" w:color="D3D3D3"/>
              <w:left w:val="nil"/>
              <w:bottom w:val="nil"/>
              <w:right w:val="nil"/>
            </w:tcBorders>
            <w:shd w:val="clear" w:color="000000" w:fill="FFFFFF"/>
            <w:vAlign w:val="center"/>
            <w:hideMark/>
          </w:tcPr>
          <w:p w14:paraId="0574506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0.6</w:t>
            </w:r>
          </w:p>
        </w:tc>
      </w:tr>
      <w:tr w:rsidR="00ED1CB3" w:rsidRPr="00ED1CB3" w14:paraId="165B504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5867ABB" w14:textId="77777777" w:rsidR="00D7486C" w:rsidRPr="00ED1CB3" w:rsidRDefault="00D7486C" w:rsidP="00D7486C">
            <w:pPr>
              <w:widowControl/>
              <w:autoSpaceDE/>
              <w:autoSpaceDN/>
              <w:ind w:firstLineChars="100" w:firstLine="181"/>
              <w:rPr>
                <w:rFonts w:eastAsia="Times New Roman"/>
                <w:b/>
                <w:bCs/>
                <w:color w:val="333333"/>
                <w:sz w:val="18"/>
                <w:szCs w:val="18"/>
              </w:rPr>
            </w:pPr>
            <w:r w:rsidRPr="00ED1CB3">
              <w:rPr>
                <w:rFonts w:eastAsia="Times New Roman"/>
                <w:b/>
                <w:bCs/>
                <w:color w:val="333333"/>
                <w:sz w:val="18"/>
                <w:szCs w:val="18"/>
              </w:rPr>
              <w:t>log10 viral load</w:t>
            </w:r>
          </w:p>
        </w:tc>
        <w:tc>
          <w:tcPr>
            <w:tcW w:w="0" w:type="auto"/>
            <w:tcBorders>
              <w:top w:val="single" w:sz="8" w:space="0" w:color="D3D3D3"/>
              <w:left w:val="nil"/>
              <w:bottom w:val="nil"/>
              <w:right w:val="nil"/>
            </w:tcBorders>
            <w:shd w:val="clear" w:color="000000" w:fill="FFFFFF"/>
            <w:vAlign w:val="center"/>
            <w:hideMark/>
          </w:tcPr>
          <w:p w14:paraId="131EFC2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10.7 (7.3, 12.4)</w:t>
            </w:r>
          </w:p>
        </w:tc>
        <w:tc>
          <w:tcPr>
            <w:tcW w:w="0" w:type="auto"/>
            <w:tcBorders>
              <w:top w:val="single" w:sz="8" w:space="0" w:color="D3D3D3"/>
              <w:left w:val="nil"/>
              <w:bottom w:val="nil"/>
              <w:right w:val="nil"/>
            </w:tcBorders>
            <w:shd w:val="clear" w:color="000000" w:fill="FFFFFF"/>
            <w:vAlign w:val="center"/>
            <w:hideMark/>
          </w:tcPr>
          <w:p w14:paraId="26BB273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11.6 (9.3, 12.8)</w:t>
            </w:r>
          </w:p>
        </w:tc>
        <w:tc>
          <w:tcPr>
            <w:tcW w:w="0" w:type="auto"/>
            <w:tcBorders>
              <w:top w:val="single" w:sz="8" w:space="0" w:color="D3D3D3"/>
              <w:left w:val="nil"/>
              <w:bottom w:val="nil"/>
              <w:right w:val="nil"/>
            </w:tcBorders>
            <w:shd w:val="clear" w:color="000000" w:fill="FFFFFF"/>
            <w:vAlign w:val="center"/>
            <w:hideMark/>
          </w:tcPr>
          <w:p w14:paraId="74DBA59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8.9 (6.3, 12.3)</w:t>
            </w:r>
          </w:p>
        </w:tc>
        <w:tc>
          <w:tcPr>
            <w:tcW w:w="0" w:type="auto"/>
            <w:tcBorders>
              <w:top w:val="single" w:sz="8" w:space="0" w:color="D3D3D3"/>
              <w:left w:val="nil"/>
              <w:bottom w:val="nil"/>
              <w:right w:val="nil"/>
            </w:tcBorders>
            <w:shd w:val="clear" w:color="000000" w:fill="FFFFFF"/>
            <w:vAlign w:val="center"/>
            <w:hideMark/>
          </w:tcPr>
          <w:p w14:paraId="296D934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7.6 (3.9, 10.3)</w:t>
            </w:r>
          </w:p>
        </w:tc>
        <w:tc>
          <w:tcPr>
            <w:tcW w:w="0" w:type="auto"/>
            <w:tcBorders>
              <w:top w:val="single" w:sz="8" w:space="0" w:color="D3D3D3"/>
              <w:left w:val="nil"/>
              <w:bottom w:val="nil"/>
              <w:right w:val="nil"/>
            </w:tcBorders>
            <w:shd w:val="clear" w:color="000000" w:fill="FFFFFF"/>
            <w:vAlign w:val="center"/>
            <w:hideMark/>
          </w:tcPr>
          <w:p w14:paraId="6BB83F25"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&lt;0.001</w:t>
            </w:r>
          </w:p>
        </w:tc>
      </w:tr>
      <w:tr w:rsidR="00ED1CB3" w:rsidRPr="00ED1CB3" w14:paraId="5C721A64" w14:textId="77777777" w:rsidTr="00ED1CB3">
        <w:trPr>
          <w:trHeight w:val="315"/>
        </w:trPr>
        <w:tc>
          <w:tcPr>
            <w:tcW w:w="0" w:type="auto"/>
            <w:tcBorders>
              <w:top w:val="nil"/>
              <w:left w:val="nil"/>
              <w:bottom w:val="nil"/>
              <w:right w:val="nil"/>
            </w:tcBorders>
            <w:shd w:val="clear" w:color="auto" w:fill="auto"/>
            <w:noWrap/>
            <w:vAlign w:val="bottom"/>
            <w:hideMark/>
          </w:tcPr>
          <w:p w14:paraId="48245624" w14:textId="77777777" w:rsidR="00D7486C" w:rsidRPr="00ED1CB3" w:rsidRDefault="00D7486C" w:rsidP="00D7486C">
            <w:pPr>
              <w:widowControl/>
              <w:autoSpaceDE/>
              <w:autoSpaceDN/>
              <w:rPr>
                <w:rFonts w:eastAsia="Times New Roman"/>
                <w:b/>
                <w:color w:val="000000"/>
                <w:sz w:val="18"/>
                <w:szCs w:val="18"/>
              </w:rPr>
            </w:pPr>
            <w:r w:rsidRPr="00ED1CB3">
              <w:rPr>
                <w:rFonts w:eastAsia="Times New Roman"/>
                <w:b/>
                <w:color w:val="000000"/>
                <w:sz w:val="18"/>
                <w:szCs w:val="18"/>
              </w:rPr>
              <w:t>Opportunistic infections</w:t>
            </w:r>
          </w:p>
        </w:tc>
        <w:tc>
          <w:tcPr>
            <w:tcW w:w="0" w:type="auto"/>
            <w:tcBorders>
              <w:top w:val="single" w:sz="8" w:space="0" w:color="D3D3D3"/>
              <w:left w:val="nil"/>
              <w:bottom w:val="nil"/>
              <w:right w:val="nil"/>
            </w:tcBorders>
            <w:shd w:val="clear" w:color="000000" w:fill="FFFFFF"/>
            <w:vAlign w:val="center"/>
            <w:hideMark/>
          </w:tcPr>
          <w:p w14:paraId="3509777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7383E7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53C1EE5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51E2656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75586D9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r>
      <w:tr w:rsidR="00ED1CB3" w:rsidRPr="00ED1CB3" w14:paraId="270DB59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06B5FFF"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lastRenderedPageBreak/>
              <w:t>Tuberculosis</w:t>
            </w:r>
          </w:p>
        </w:tc>
        <w:tc>
          <w:tcPr>
            <w:tcW w:w="0" w:type="auto"/>
            <w:tcBorders>
              <w:top w:val="single" w:sz="8" w:space="0" w:color="D3D3D3"/>
              <w:left w:val="nil"/>
              <w:bottom w:val="nil"/>
              <w:right w:val="nil"/>
            </w:tcBorders>
            <w:shd w:val="clear" w:color="000000" w:fill="FFFFFF"/>
            <w:vAlign w:val="center"/>
            <w:hideMark/>
          </w:tcPr>
          <w:p w14:paraId="524E822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459 (84.4%)</w:t>
            </w:r>
          </w:p>
        </w:tc>
        <w:tc>
          <w:tcPr>
            <w:tcW w:w="0" w:type="auto"/>
            <w:tcBorders>
              <w:top w:val="single" w:sz="8" w:space="0" w:color="D3D3D3"/>
              <w:left w:val="nil"/>
              <w:bottom w:val="nil"/>
              <w:right w:val="nil"/>
            </w:tcBorders>
            <w:shd w:val="clear" w:color="000000" w:fill="FFFFFF"/>
            <w:vAlign w:val="center"/>
            <w:hideMark/>
          </w:tcPr>
          <w:p w14:paraId="28E47ED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229 (84.5%)</w:t>
            </w:r>
          </w:p>
        </w:tc>
        <w:tc>
          <w:tcPr>
            <w:tcW w:w="0" w:type="auto"/>
            <w:tcBorders>
              <w:top w:val="single" w:sz="8" w:space="0" w:color="D3D3D3"/>
              <w:left w:val="nil"/>
              <w:bottom w:val="nil"/>
              <w:right w:val="nil"/>
            </w:tcBorders>
            <w:shd w:val="clear" w:color="000000" w:fill="FFFFFF"/>
            <w:vAlign w:val="center"/>
            <w:hideMark/>
          </w:tcPr>
          <w:p w14:paraId="60E3DCE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131 (86.2%)</w:t>
            </w:r>
          </w:p>
        </w:tc>
        <w:tc>
          <w:tcPr>
            <w:tcW w:w="0" w:type="auto"/>
            <w:tcBorders>
              <w:top w:val="single" w:sz="8" w:space="0" w:color="D3D3D3"/>
              <w:left w:val="nil"/>
              <w:bottom w:val="nil"/>
              <w:right w:val="nil"/>
            </w:tcBorders>
            <w:shd w:val="clear" w:color="000000" w:fill="FFFFFF"/>
            <w:vAlign w:val="center"/>
            <w:hideMark/>
          </w:tcPr>
          <w:p w14:paraId="209F0E2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99 (81.8%)</w:t>
            </w:r>
          </w:p>
        </w:tc>
        <w:tc>
          <w:tcPr>
            <w:tcW w:w="0" w:type="auto"/>
            <w:tcBorders>
              <w:top w:val="single" w:sz="8" w:space="0" w:color="D3D3D3"/>
              <w:left w:val="nil"/>
              <w:bottom w:val="nil"/>
              <w:right w:val="nil"/>
            </w:tcBorders>
            <w:shd w:val="clear" w:color="000000" w:fill="FFFFFF"/>
            <w:vAlign w:val="center"/>
            <w:hideMark/>
          </w:tcPr>
          <w:p w14:paraId="10EE751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0.6</w:t>
            </w:r>
          </w:p>
        </w:tc>
      </w:tr>
      <w:tr w:rsidR="00ED1CB3" w:rsidRPr="00ED1CB3" w14:paraId="79F48B7C"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53FB2B7B"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Pneumonia</w:t>
            </w:r>
          </w:p>
        </w:tc>
        <w:tc>
          <w:tcPr>
            <w:tcW w:w="0" w:type="auto"/>
            <w:tcBorders>
              <w:top w:val="single" w:sz="8" w:space="0" w:color="D3D3D3"/>
              <w:left w:val="nil"/>
              <w:bottom w:val="nil"/>
              <w:right w:val="nil"/>
            </w:tcBorders>
            <w:shd w:val="clear" w:color="000000" w:fill="FFFFFF"/>
            <w:vAlign w:val="center"/>
            <w:hideMark/>
          </w:tcPr>
          <w:p w14:paraId="65BFE32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62 (11.4%)</w:t>
            </w:r>
          </w:p>
        </w:tc>
        <w:tc>
          <w:tcPr>
            <w:tcW w:w="0" w:type="auto"/>
            <w:tcBorders>
              <w:top w:val="single" w:sz="8" w:space="0" w:color="D3D3D3"/>
              <w:left w:val="nil"/>
              <w:bottom w:val="nil"/>
              <w:right w:val="nil"/>
            </w:tcBorders>
            <w:shd w:val="clear" w:color="000000" w:fill="FFFFFF"/>
            <w:vAlign w:val="center"/>
            <w:hideMark/>
          </w:tcPr>
          <w:p w14:paraId="0D7B18D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30 (11.1%)</w:t>
            </w:r>
          </w:p>
        </w:tc>
        <w:tc>
          <w:tcPr>
            <w:tcW w:w="0" w:type="auto"/>
            <w:tcBorders>
              <w:top w:val="single" w:sz="8" w:space="0" w:color="D3D3D3"/>
              <w:left w:val="nil"/>
              <w:bottom w:val="nil"/>
              <w:right w:val="nil"/>
            </w:tcBorders>
            <w:shd w:val="clear" w:color="000000" w:fill="FFFFFF"/>
            <w:vAlign w:val="center"/>
            <w:hideMark/>
          </w:tcPr>
          <w:p w14:paraId="4675456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19 (12.5%)</w:t>
            </w:r>
          </w:p>
        </w:tc>
        <w:tc>
          <w:tcPr>
            <w:tcW w:w="0" w:type="auto"/>
            <w:tcBorders>
              <w:top w:val="single" w:sz="8" w:space="0" w:color="D3D3D3"/>
              <w:left w:val="nil"/>
              <w:bottom w:val="nil"/>
              <w:right w:val="nil"/>
            </w:tcBorders>
            <w:shd w:val="clear" w:color="000000" w:fill="FFFFFF"/>
            <w:vAlign w:val="center"/>
            <w:hideMark/>
          </w:tcPr>
          <w:p w14:paraId="1BF5457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 (10.7%)</w:t>
            </w:r>
          </w:p>
        </w:tc>
        <w:tc>
          <w:tcPr>
            <w:tcW w:w="0" w:type="auto"/>
            <w:tcBorders>
              <w:top w:val="single" w:sz="8" w:space="0" w:color="D3D3D3"/>
              <w:left w:val="nil"/>
              <w:bottom w:val="nil"/>
              <w:right w:val="nil"/>
            </w:tcBorders>
            <w:shd w:val="clear" w:color="000000" w:fill="FFFFFF"/>
            <w:vAlign w:val="center"/>
            <w:hideMark/>
          </w:tcPr>
          <w:p w14:paraId="2B7671B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0.9</w:t>
            </w:r>
          </w:p>
        </w:tc>
      </w:tr>
      <w:tr w:rsidR="00ED1CB3" w:rsidRPr="00ED1CB3" w14:paraId="26DE122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597FB60"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Candida albicans</w:t>
            </w:r>
          </w:p>
        </w:tc>
        <w:tc>
          <w:tcPr>
            <w:tcW w:w="0" w:type="auto"/>
            <w:tcBorders>
              <w:top w:val="single" w:sz="8" w:space="0" w:color="D3D3D3"/>
              <w:left w:val="nil"/>
              <w:bottom w:val="nil"/>
              <w:right w:val="nil"/>
            </w:tcBorders>
            <w:shd w:val="clear" w:color="000000" w:fill="FFFFFF"/>
            <w:vAlign w:val="center"/>
            <w:hideMark/>
          </w:tcPr>
          <w:p w14:paraId="229357EF"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35 (6.4%)</w:t>
            </w:r>
          </w:p>
        </w:tc>
        <w:tc>
          <w:tcPr>
            <w:tcW w:w="0" w:type="auto"/>
            <w:tcBorders>
              <w:top w:val="single" w:sz="8" w:space="0" w:color="D3D3D3"/>
              <w:left w:val="nil"/>
              <w:bottom w:val="nil"/>
              <w:right w:val="nil"/>
            </w:tcBorders>
            <w:shd w:val="clear" w:color="000000" w:fill="FFFFFF"/>
            <w:vAlign w:val="center"/>
            <w:hideMark/>
          </w:tcPr>
          <w:p w14:paraId="09A13F4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22 (8.1%)</w:t>
            </w:r>
          </w:p>
        </w:tc>
        <w:tc>
          <w:tcPr>
            <w:tcW w:w="0" w:type="auto"/>
            <w:tcBorders>
              <w:top w:val="single" w:sz="8" w:space="0" w:color="D3D3D3"/>
              <w:left w:val="nil"/>
              <w:bottom w:val="nil"/>
              <w:right w:val="nil"/>
            </w:tcBorders>
            <w:shd w:val="clear" w:color="000000" w:fill="FFFFFF"/>
            <w:vAlign w:val="center"/>
            <w:hideMark/>
          </w:tcPr>
          <w:p w14:paraId="0A06076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11 (7.2%)</w:t>
            </w:r>
          </w:p>
        </w:tc>
        <w:tc>
          <w:tcPr>
            <w:tcW w:w="0" w:type="auto"/>
            <w:tcBorders>
              <w:top w:val="single" w:sz="8" w:space="0" w:color="D3D3D3"/>
              <w:left w:val="nil"/>
              <w:bottom w:val="nil"/>
              <w:right w:val="nil"/>
            </w:tcBorders>
            <w:shd w:val="clear" w:color="000000" w:fill="FFFFFF"/>
            <w:vAlign w:val="center"/>
            <w:hideMark/>
          </w:tcPr>
          <w:p w14:paraId="245798A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 (1.7%)</w:t>
            </w:r>
          </w:p>
        </w:tc>
        <w:tc>
          <w:tcPr>
            <w:tcW w:w="0" w:type="auto"/>
            <w:tcBorders>
              <w:top w:val="single" w:sz="8" w:space="0" w:color="D3D3D3"/>
              <w:left w:val="nil"/>
              <w:bottom w:val="nil"/>
              <w:right w:val="nil"/>
            </w:tcBorders>
            <w:shd w:val="clear" w:color="000000" w:fill="FFFFFF"/>
            <w:vAlign w:val="center"/>
            <w:hideMark/>
          </w:tcPr>
          <w:p w14:paraId="4F87C6AF"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0.049</w:t>
            </w:r>
          </w:p>
        </w:tc>
      </w:tr>
      <w:tr w:rsidR="00ED1CB3" w:rsidRPr="00ED1CB3" w14:paraId="2189F328"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06A1457"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Cryptococcus neoformans</w:t>
            </w:r>
          </w:p>
        </w:tc>
        <w:tc>
          <w:tcPr>
            <w:tcW w:w="0" w:type="auto"/>
            <w:tcBorders>
              <w:top w:val="single" w:sz="8" w:space="0" w:color="D3D3D3"/>
              <w:left w:val="nil"/>
              <w:bottom w:val="nil"/>
              <w:right w:val="nil"/>
            </w:tcBorders>
            <w:shd w:val="clear" w:color="000000" w:fill="FFFFFF"/>
            <w:vAlign w:val="center"/>
            <w:hideMark/>
          </w:tcPr>
          <w:p w14:paraId="709B28B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29 (5.3%)</w:t>
            </w:r>
          </w:p>
        </w:tc>
        <w:tc>
          <w:tcPr>
            <w:tcW w:w="0" w:type="auto"/>
            <w:tcBorders>
              <w:top w:val="single" w:sz="8" w:space="0" w:color="D3D3D3"/>
              <w:left w:val="nil"/>
              <w:bottom w:val="nil"/>
              <w:right w:val="nil"/>
            </w:tcBorders>
            <w:shd w:val="clear" w:color="000000" w:fill="FFFFFF"/>
            <w:vAlign w:val="center"/>
            <w:hideMark/>
          </w:tcPr>
          <w:p w14:paraId="0B75EFE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15 (5.5%)</w:t>
            </w:r>
          </w:p>
        </w:tc>
        <w:tc>
          <w:tcPr>
            <w:tcW w:w="0" w:type="auto"/>
            <w:tcBorders>
              <w:top w:val="single" w:sz="8" w:space="0" w:color="D3D3D3"/>
              <w:left w:val="nil"/>
              <w:bottom w:val="nil"/>
              <w:right w:val="nil"/>
            </w:tcBorders>
            <w:shd w:val="clear" w:color="000000" w:fill="FFFFFF"/>
            <w:vAlign w:val="center"/>
            <w:hideMark/>
          </w:tcPr>
          <w:p w14:paraId="4680B79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 (3.3%)</w:t>
            </w:r>
          </w:p>
        </w:tc>
        <w:tc>
          <w:tcPr>
            <w:tcW w:w="0" w:type="auto"/>
            <w:tcBorders>
              <w:top w:val="single" w:sz="8" w:space="0" w:color="D3D3D3"/>
              <w:left w:val="nil"/>
              <w:bottom w:val="nil"/>
              <w:right w:val="nil"/>
            </w:tcBorders>
            <w:shd w:val="clear" w:color="000000" w:fill="FFFFFF"/>
            <w:vAlign w:val="center"/>
            <w:hideMark/>
          </w:tcPr>
          <w:p w14:paraId="5310442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9 (7.4%)</w:t>
            </w:r>
          </w:p>
        </w:tc>
        <w:tc>
          <w:tcPr>
            <w:tcW w:w="0" w:type="auto"/>
            <w:tcBorders>
              <w:top w:val="single" w:sz="8" w:space="0" w:color="D3D3D3"/>
              <w:left w:val="nil"/>
              <w:bottom w:val="nil"/>
              <w:right w:val="nil"/>
            </w:tcBorders>
            <w:shd w:val="clear" w:color="000000" w:fill="FFFFFF"/>
            <w:vAlign w:val="center"/>
            <w:hideMark/>
          </w:tcPr>
          <w:p w14:paraId="321317EF"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0.3</w:t>
            </w:r>
          </w:p>
        </w:tc>
      </w:tr>
      <w:tr w:rsidR="00ED1CB3" w:rsidRPr="00ED1CB3" w14:paraId="54E2427E"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44421C60"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Gastroenteritis</w:t>
            </w:r>
          </w:p>
        </w:tc>
        <w:tc>
          <w:tcPr>
            <w:tcW w:w="0" w:type="auto"/>
            <w:tcBorders>
              <w:top w:val="single" w:sz="8" w:space="0" w:color="D3D3D3"/>
              <w:left w:val="nil"/>
              <w:bottom w:val="nil"/>
              <w:right w:val="nil"/>
            </w:tcBorders>
            <w:shd w:val="clear" w:color="000000" w:fill="FFFFFF"/>
            <w:vAlign w:val="center"/>
            <w:hideMark/>
          </w:tcPr>
          <w:p w14:paraId="3747565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23 (4.2%)</w:t>
            </w:r>
          </w:p>
        </w:tc>
        <w:tc>
          <w:tcPr>
            <w:tcW w:w="0" w:type="auto"/>
            <w:tcBorders>
              <w:top w:val="single" w:sz="8" w:space="0" w:color="D3D3D3"/>
              <w:left w:val="nil"/>
              <w:bottom w:val="nil"/>
              <w:right w:val="nil"/>
            </w:tcBorders>
            <w:shd w:val="clear" w:color="000000" w:fill="FFFFFF"/>
            <w:vAlign w:val="center"/>
            <w:hideMark/>
          </w:tcPr>
          <w:p w14:paraId="46C8C5D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12 (4.4%)</w:t>
            </w:r>
          </w:p>
        </w:tc>
        <w:tc>
          <w:tcPr>
            <w:tcW w:w="0" w:type="auto"/>
            <w:tcBorders>
              <w:top w:val="single" w:sz="8" w:space="0" w:color="D3D3D3"/>
              <w:left w:val="nil"/>
              <w:bottom w:val="nil"/>
              <w:right w:val="nil"/>
            </w:tcBorders>
            <w:shd w:val="clear" w:color="000000" w:fill="FFFFFF"/>
            <w:vAlign w:val="center"/>
            <w:hideMark/>
          </w:tcPr>
          <w:p w14:paraId="1F5A885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7 (4.6%)</w:t>
            </w:r>
          </w:p>
        </w:tc>
        <w:tc>
          <w:tcPr>
            <w:tcW w:w="0" w:type="auto"/>
            <w:tcBorders>
              <w:top w:val="single" w:sz="8" w:space="0" w:color="D3D3D3"/>
              <w:left w:val="nil"/>
              <w:bottom w:val="nil"/>
              <w:right w:val="nil"/>
            </w:tcBorders>
            <w:shd w:val="clear" w:color="000000" w:fill="FFFFFF"/>
            <w:vAlign w:val="center"/>
            <w:hideMark/>
          </w:tcPr>
          <w:p w14:paraId="6F2D7D7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 (3.3%)</w:t>
            </w:r>
          </w:p>
        </w:tc>
        <w:tc>
          <w:tcPr>
            <w:tcW w:w="0" w:type="auto"/>
            <w:tcBorders>
              <w:top w:val="single" w:sz="8" w:space="0" w:color="D3D3D3"/>
              <w:left w:val="nil"/>
              <w:bottom w:val="nil"/>
              <w:right w:val="nil"/>
            </w:tcBorders>
            <w:shd w:val="clear" w:color="000000" w:fill="FFFFFF"/>
            <w:vAlign w:val="center"/>
            <w:hideMark/>
          </w:tcPr>
          <w:p w14:paraId="3F344FB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0.8</w:t>
            </w:r>
          </w:p>
        </w:tc>
      </w:tr>
      <w:tr w:rsidR="00ED1CB3" w:rsidRPr="00ED1CB3" w14:paraId="3916C2C3"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71DCC05"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Hepatitis B</w:t>
            </w:r>
          </w:p>
        </w:tc>
        <w:tc>
          <w:tcPr>
            <w:tcW w:w="0" w:type="auto"/>
            <w:tcBorders>
              <w:top w:val="single" w:sz="8" w:space="0" w:color="D3D3D3"/>
              <w:left w:val="nil"/>
              <w:bottom w:val="nil"/>
              <w:right w:val="nil"/>
            </w:tcBorders>
            <w:shd w:val="clear" w:color="000000" w:fill="FFFFFF"/>
            <w:vAlign w:val="center"/>
            <w:hideMark/>
          </w:tcPr>
          <w:p w14:paraId="1D28930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18 (3.3%)</w:t>
            </w:r>
          </w:p>
        </w:tc>
        <w:tc>
          <w:tcPr>
            <w:tcW w:w="0" w:type="auto"/>
            <w:tcBorders>
              <w:top w:val="single" w:sz="8" w:space="0" w:color="D3D3D3"/>
              <w:left w:val="nil"/>
              <w:bottom w:val="nil"/>
              <w:right w:val="nil"/>
            </w:tcBorders>
            <w:shd w:val="clear" w:color="000000" w:fill="FFFFFF"/>
            <w:vAlign w:val="center"/>
            <w:hideMark/>
          </w:tcPr>
          <w:p w14:paraId="389DBB7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9 (3.3%)</w:t>
            </w:r>
          </w:p>
        </w:tc>
        <w:tc>
          <w:tcPr>
            <w:tcW w:w="0" w:type="auto"/>
            <w:tcBorders>
              <w:top w:val="single" w:sz="8" w:space="0" w:color="D3D3D3"/>
              <w:left w:val="nil"/>
              <w:bottom w:val="nil"/>
              <w:right w:val="nil"/>
            </w:tcBorders>
            <w:shd w:val="clear" w:color="000000" w:fill="FFFFFF"/>
            <w:vAlign w:val="center"/>
            <w:hideMark/>
          </w:tcPr>
          <w:p w14:paraId="162D1C4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 (5.3%)</w:t>
            </w:r>
          </w:p>
        </w:tc>
        <w:tc>
          <w:tcPr>
            <w:tcW w:w="0" w:type="auto"/>
            <w:tcBorders>
              <w:top w:val="single" w:sz="8" w:space="0" w:color="D3D3D3"/>
              <w:left w:val="nil"/>
              <w:bottom w:val="nil"/>
              <w:right w:val="nil"/>
            </w:tcBorders>
            <w:shd w:val="clear" w:color="000000" w:fill="FFFFFF"/>
            <w:vAlign w:val="center"/>
            <w:hideMark/>
          </w:tcPr>
          <w:p w14:paraId="5BA34A3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(0.8%)</w:t>
            </w:r>
          </w:p>
        </w:tc>
        <w:tc>
          <w:tcPr>
            <w:tcW w:w="0" w:type="auto"/>
            <w:tcBorders>
              <w:top w:val="single" w:sz="8" w:space="0" w:color="D3D3D3"/>
              <w:left w:val="nil"/>
              <w:bottom w:val="nil"/>
              <w:right w:val="nil"/>
            </w:tcBorders>
            <w:shd w:val="clear" w:color="000000" w:fill="FFFFFF"/>
            <w:vAlign w:val="center"/>
            <w:hideMark/>
          </w:tcPr>
          <w:p w14:paraId="2262886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0.12</w:t>
            </w:r>
          </w:p>
        </w:tc>
      </w:tr>
      <w:tr w:rsidR="00ED1CB3" w:rsidRPr="00ED1CB3" w14:paraId="43AE079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93A7E4B" w14:textId="77777777" w:rsidR="00D7486C" w:rsidRPr="00ED1CB3" w:rsidRDefault="00D7486C" w:rsidP="00ED1CB3">
            <w:pPr>
              <w:widowControl/>
              <w:autoSpaceDE/>
              <w:autoSpaceDN/>
              <w:ind w:firstLineChars="100" w:firstLine="178"/>
              <w:jc w:val="right"/>
              <w:rPr>
                <w:rFonts w:eastAsia="Times New Roman"/>
                <w:bCs/>
                <w:color w:val="333333"/>
                <w:sz w:val="18"/>
                <w:szCs w:val="18"/>
              </w:rPr>
            </w:pPr>
            <w:r w:rsidRPr="00ED1CB3">
              <w:rPr>
                <w:rFonts w:eastAsia="Times New Roman"/>
                <w:bCs/>
                <w:color w:val="333333"/>
                <w:spacing w:val="-2"/>
                <w:sz w:val="18"/>
                <w:szCs w:val="18"/>
              </w:rPr>
              <w:t>Syphilis</w:t>
            </w:r>
          </w:p>
        </w:tc>
        <w:tc>
          <w:tcPr>
            <w:tcW w:w="0" w:type="auto"/>
            <w:tcBorders>
              <w:top w:val="single" w:sz="8" w:space="0" w:color="D3D3D3"/>
              <w:left w:val="nil"/>
              <w:bottom w:val="nil"/>
              <w:right w:val="nil"/>
            </w:tcBorders>
            <w:shd w:val="clear" w:color="000000" w:fill="FFFFFF"/>
            <w:vAlign w:val="center"/>
            <w:hideMark/>
          </w:tcPr>
          <w:p w14:paraId="140BD9B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17 (3.1%)</w:t>
            </w:r>
          </w:p>
        </w:tc>
        <w:tc>
          <w:tcPr>
            <w:tcW w:w="0" w:type="auto"/>
            <w:tcBorders>
              <w:top w:val="single" w:sz="8" w:space="0" w:color="D3D3D3"/>
              <w:left w:val="nil"/>
              <w:bottom w:val="nil"/>
              <w:right w:val="nil"/>
            </w:tcBorders>
            <w:shd w:val="clear" w:color="000000" w:fill="FFFFFF"/>
            <w:vAlign w:val="center"/>
            <w:hideMark/>
          </w:tcPr>
          <w:p w14:paraId="25AC0C7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 (3.0%)</w:t>
            </w:r>
          </w:p>
        </w:tc>
        <w:tc>
          <w:tcPr>
            <w:tcW w:w="0" w:type="auto"/>
            <w:tcBorders>
              <w:top w:val="single" w:sz="8" w:space="0" w:color="D3D3D3"/>
              <w:left w:val="nil"/>
              <w:bottom w:val="nil"/>
              <w:right w:val="nil"/>
            </w:tcBorders>
            <w:shd w:val="clear" w:color="000000" w:fill="FFFFFF"/>
            <w:vAlign w:val="center"/>
            <w:hideMark/>
          </w:tcPr>
          <w:p w14:paraId="5467C41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 (5.3%)</w:t>
            </w:r>
          </w:p>
        </w:tc>
        <w:tc>
          <w:tcPr>
            <w:tcW w:w="0" w:type="auto"/>
            <w:tcBorders>
              <w:top w:val="single" w:sz="8" w:space="0" w:color="D3D3D3"/>
              <w:left w:val="nil"/>
              <w:bottom w:val="nil"/>
              <w:right w:val="nil"/>
            </w:tcBorders>
            <w:shd w:val="clear" w:color="000000" w:fill="FFFFFF"/>
            <w:vAlign w:val="center"/>
            <w:hideMark/>
          </w:tcPr>
          <w:p w14:paraId="2BD9A3E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(0.8%)</w:t>
            </w:r>
          </w:p>
        </w:tc>
        <w:tc>
          <w:tcPr>
            <w:tcW w:w="0" w:type="auto"/>
            <w:tcBorders>
              <w:top w:val="single" w:sz="8" w:space="0" w:color="D3D3D3"/>
              <w:left w:val="nil"/>
              <w:bottom w:val="nil"/>
              <w:right w:val="nil"/>
            </w:tcBorders>
            <w:shd w:val="clear" w:color="000000" w:fill="FFFFFF"/>
            <w:vAlign w:val="center"/>
            <w:hideMark/>
          </w:tcPr>
          <w:p w14:paraId="5771CC0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0.11</w:t>
            </w:r>
          </w:p>
        </w:tc>
      </w:tr>
      <w:tr w:rsidR="00ED1CB3" w:rsidRPr="00ED1CB3" w14:paraId="4D52577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665B873"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proofErr w:type="spellStart"/>
            <w:r w:rsidRPr="00ED1CB3">
              <w:rPr>
                <w:rFonts w:eastAsia="Times New Roman"/>
                <w:bCs/>
                <w:color w:val="333333"/>
                <w:sz w:val="18"/>
                <w:szCs w:val="18"/>
              </w:rPr>
              <w:t>Kaposis</w:t>
            </w:r>
            <w:proofErr w:type="spellEnd"/>
            <w:r w:rsidRPr="00ED1CB3">
              <w:rPr>
                <w:rFonts w:eastAsia="Times New Roman"/>
                <w:bCs/>
                <w:color w:val="333333"/>
                <w:sz w:val="18"/>
                <w:szCs w:val="18"/>
              </w:rPr>
              <w:t xml:space="preserve"> sarcoma</w:t>
            </w:r>
          </w:p>
        </w:tc>
        <w:tc>
          <w:tcPr>
            <w:tcW w:w="0" w:type="auto"/>
            <w:tcBorders>
              <w:top w:val="single" w:sz="8" w:space="0" w:color="D3D3D3"/>
              <w:left w:val="nil"/>
              <w:bottom w:val="nil"/>
              <w:right w:val="nil"/>
            </w:tcBorders>
            <w:shd w:val="clear" w:color="000000" w:fill="FFFFFF"/>
            <w:vAlign w:val="center"/>
            <w:hideMark/>
          </w:tcPr>
          <w:p w14:paraId="0761B4A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 (1.1%)</w:t>
            </w:r>
          </w:p>
        </w:tc>
        <w:tc>
          <w:tcPr>
            <w:tcW w:w="0" w:type="auto"/>
            <w:tcBorders>
              <w:top w:val="single" w:sz="8" w:space="0" w:color="D3D3D3"/>
              <w:left w:val="nil"/>
              <w:bottom w:val="nil"/>
              <w:right w:val="nil"/>
            </w:tcBorders>
            <w:shd w:val="clear" w:color="000000" w:fill="FFFFFF"/>
            <w:vAlign w:val="center"/>
            <w:hideMark/>
          </w:tcPr>
          <w:p w14:paraId="4A5CFA5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 (2.2%)</w:t>
            </w:r>
          </w:p>
        </w:tc>
        <w:tc>
          <w:tcPr>
            <w:tcW w:w="0" w:type="auto"/>
            <w:tcBorders>
              <w:top w:val="single" w:sz="8" w:space="0" w:color="D3D3D3"/>
              <w:left w:val="nil"/>
              <w:bottom w:val="nil"/>
              <w:right w:val="nil"/>
            </w:tcBorders>
            <w:shd w:val="clear" w:color="000000" w:fill="FFFFFF"/>
            <w:vAlign w:val="center"/>
            <w:hideMark/>
          </w:tcPr>
          <w:p w14:paraId="6BFD670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 (0.0%)</w:t>
            </w:r>
          </w:p>
        </w:tc>
        <w:tc>
          <w:tcPr>
            <w:tcW w:w="0" w:type="auto"/>
            <w:tcBorders>
              <w:top w:val="single" w:sz="8" w:space="0" w:color="D3D3D3"/>
              <w:left w:val="nil"/>
              <w:bottom w:val="nil"/>
              <w:right w:val="nil"/>
            </w:tcBorders>
            <w:shd w:val="clear" w:color="000000" w:fill="FFFFFF"/>
            <w:vAlign w:val="center"/>
            <w:hideMark/>
          </w:tcPr>
          <w:p w14:paraId="7366359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 (0.0%)</w:t>
            </w:r>
          </w:p>
        </w:tc>
        <w:tc>
          <w:tcPr>
            <w:tcW w:w="0" w:type="auto"/>
            <w:tcBorders>
              <w:top w:val="single" w:sz="8" w:space="0" w:color="D3D3D3"/>
              <w:left w:val="nil"/>
              <w:bottom w:val="nil"/>
              <w:right w:val="nil"/>
            </w:tcBorders>
            <w:shd w:val="clear" w:color="000000" w:fill="FFFFFF"/>
            <w:vAlign w:val="center"/>
            <w:hideMark/>
          </w:tcPr>
          <w:p w14:paraId="33227E4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0.056</w:t>
            </w:r>
          </w:p>
        </w:tc>
      </w:tr>
      <w:tr w:rsidR="00ED1CB3" w:rsidRPr="00ED1CB3" w14:paraId="7C43717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AF20728"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Urinary tract infection</w:t>
            </w:r>
          </w:p>
        </w:tc>
        <w:tc>
          <w:tcPr>
            <w:tcW w:w="0" w:type="auto"/>
            <w:tcBorders>
              <w:top w:val="single" w:sz="8" w:space="0" w:color="D3D3D3"/>
              <w:left w:val="nil"/>
              <w:bottom w:val="nil"/>
              <w:right w:val="nil"/>
            </w:tcBorders>
            <w:shd w:val="clear" w:color="000000" w:fill="FFFFFF"/>
            <w:vAlign w:val="center"/>
            <w:hideMark/>
          </w:tcPr>
          <w:p w14:paraId="620979B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7 (1.3%)</w:t>
            </w:r>
          </w:p>
        </w:tc>
        <w:tc>
          <w:tcPr>
            <w:tcW w:w="0" w:type="auto"/>
            <w:tcBorders>
              <w:top w:val="single" w:sz="8" w:space="0" w:color="D3D3D3"/>
              <w:left w:val="nil"/>
              <w:bottom w:val="nil"/>
              <w:right w:val="nil"/>
            </w:tcBorders>
            <w:shd w:val="clear" w:color="000000" w:fill="FFFFFF"/>
            <w:vAlign w:val="center"/>
            <w:hideMark/>
          </w:tcPr>
          <w:p w14:paraId="208E9EB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 (1.5%)</w:t>
            </w:r>
          </w:p>
        </w:tc>
        <w:tc>
          <w:tcPr>
            <w:tcW w:w="0" w:type="auto"/>
            <w:tcBorders>
              <w:top w:val="single" w:sz="8" w:space="0" w:color="D3D3D3"/>
              <w:left w:val="nil"/>
              <w:bottom w:val="nil"/>
              <w:right w:val="nil"/>
            </w:tcBorders>
            <w:shd w:val="clear" w:color="000000" w:fill="FFFFFF"/>
            <w:vAlign w:val="center"/>
            <w:hideMark/>
          </w:tcPr>
          <w:p w14:paraId="1A6BD8C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 (0.0%)</w:t>
            </w:r>
          </w:p>
        </w:tc>
        <w:tc>
          <w:tcPr>
            <w:tcW w:w="0" w:type="auto"/>
            <w:tcBorders>
              <w:top w:val="single" w:sz="8" w:space="0" w:color="D3D3D3"/>
              <w:left w:val="nil"/>
              <w:bottom w:val="nil"/>
              <w:right w:val="nil"/>
            </w:tcBorders>
            <w:shd w:val="clear" w:color="000000" w:fill="FFFFFF"/>
            <w:vAlign w:val="center"/>
            <w:hideMark/>
          </w:tcPr>
          <w:p w14:paraId="36672AC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(2.5%)</w:t>
            </w:r>
          </w:p>
        </w:tc>
        <w:tc>
          <w:tcPr>
            <w:tcW w:w="0" w:type="auto"/>
            <w:tcBorders>
              <w:top w:val="single" w:sz="8" w:space="0" w:color="D3D3D3"/>
              <w:left w:val="nil"/>
              <w:bottom w:val="nil"/>
              <w:right w:val="nil"/>
            </w:tcBorders>
            <w:shd w:val="clear" w:color="000000" w:fill="FFFFFF"/>
            <w:vAlign w:val="center"/>
            <w:hideMark/>
          </w:tcPr>
          <w:p w14:paraId="2EE0AC6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0.2</w:t>
            </w:r>
          </w:p>
        </w:tc>
      </w:tr>
      <w:tr w:rsidR="00ED1CB3" w:rsidRPr="00ED1CB3" w14:paraId="23FFFB1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4263DD75"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 xml:space="preserve">Pneumocystis </w:t>
            </w:r>
            <w:proofErr w:type="spellStart"/>
            <w:r w:rsidRPr="00ED1CB3">
              <w:rPr>
                <w:rFonts w:eastAsia="Times New Roman"/>
                <w:bCs/>
                <w:color w:val="333333"/>
                <w:sz w:val="18"/>
                <w:szCs w:val="18"/>
              </w:rPr>
              <w:t>Jiroveci</w:t>
            </w:r>
            <w:proofErr w:type="spellEnd"/>
            <w:r w:rsidRPr="00ED1CB3">
              <w:rPr>
                <w:rFonts w:eastAsia="Times New Roman"/>
                <w:bCs/>
                <w:color w:val="333333"/>
                <w:sz w:val="18"/>
                <w:szCs w:val="18"/>
              </w:rPr>
              <w:t xml:space="preserve"> Pneumonia</w:t>
            </w:r>
          </w:p>
        </w:tc>
        <w:tc>
          <w:tcPr>
            <w:tcW w:w="0" w:type="auto"/>
            <w:tcBorders>
              <w:top w:val="single" w:sz="8" w:space="0" w:color="D3D3D3"/>
              <w:left w:val="nil"/>
              <w:bottom w:val="nil"/>
              <w:right w:val="nil"/>
            </w:tcBorders>
            <w:shd w:val="clear" w:color="000000" w:fill="FFFFFF"/>
            <w:vAlign w:val="center"/>
            <w:hideMark/>
          </w:tcPr>
          <w:p w14:paraId="0C33B07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 (0.9%)</w:t>
            </w:r>
          </w:p>
        </w:tc>
        <w:tc>
          <w:tcPr>
            <w:tcW w:w="0" w:type="auto"/>
            <w:tcBorders>
              <w:top w:val="single" w:sz="8" w:space="0" w:color="D3D3D3"/>
              <w:left w:val="nil"/>
              <w:bottom w:val="nil"/>
              <w:right w:val="nil"/>
            </w:tcBorders>
            <w:shd w:val="clear" w:color="000000" w:fill="FFFFFF"/>
            <w:vAlign w:val="center"/>
            <w:hideMark/>
          </w:tcPr>
          <w:p w14:paraId="360497D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 (1.5%)</w:t>
            </w:r>
          </w:p>
        </w:tc>
        <w:tc>
          <w:tcPr>
            <w:tcW w:w="0" w:type="auto"/>
            <w:tcBorders>
              <w:top w:val="single" w:sz="8" w:space="0" w:color="D3D3D3"/>
              <w:left w:val="nil"/>
              <w:bottom w:val="nil"/>
              <w:right w:val="nil"/>
            </w:tcBorders>
            <w:shd w:val="clear" w:color="000000" w:fill="FFFFFF"/>
            <w:vAlign w:val="center"/>
            <w:hideMark/>
          </w:tcPr>
          <w:p w14:paraId="69422D8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(0.7%)</w:t>
            </w:r>
          </w:p>
        </w:tc>
        <w:tc>
          <w:tcPr>
            <w:tcW w:w="0" w:type="auto"/>
            <w:tcBorders>
              <w:top w:val="single" w:sz="8" w:space="0" w:color="D3D3D3"/>
              <w:left w:val="nil"/>
              <w:bottom w:val="nil"/>
              <w:right w:val="nil"/>
            </w:tcBorders>
            <w:shd w:val="clear" w:color="000000" w:fill="FFFFFF"/>
            <w:vAlign w:val="center"/>
            <w:hideMark/>
          </w:tcPr>
          <w:p w14:paraId="2AD9A21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 (0.0%)</w:t>
            </w:r>
          </w:p>
        </w:tc>
        <w:tc>
          <w:tcPr>
            <w:tcW w:w="0" w:type="auto"/>
            <w:tcBorders>
              <w:top w:val="single" w:sz="8" w:space="0" w:color="D3D3D3"/>
              <w:left w:val="nil"/>
              <w:bottom w:val="nil"/>
              <w:right w:val="nil"/>
            </w:tcBorders>
            <w:shd w:val="clear" w:color="000000" w:fill="FFFFFF"/>
            <w:vAlign w:val="center"/>
            <w:hideMark/>
          </w:tcPr>
          <w:p w14:paraId="7A2CCEA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0.5</w:t>
            </w:r>
          </w:p>
        </w:tc>
      </w:tr>
      <w:tr w:rsidR="00ED1CB3" w:rsidRPr="00ED1CB3" w14:paraId="7425CEB4"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E514E7E"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Herpes simplex virus</w:t>
            </w:r>
          </w:p>
        </w:tc>
        <w:tc>
          <w:tcPr>
            <w:tcW w:w="0" w:type="auto"/>
            <w:tcBorders>
              <w:top w:val="single" w:sz="8" w:space="0" w:color="D3D3D3"/>
              <w:left w:val="nil"/>
              <w:bottom w:val="nil"/>
              <w:right w:val="nil"/>
            </w:tcBorders>
            <w:shd w:val="clear" w:color="000000" w:fill="FFFFFF"/>
            <w:vAlign w:val="center"/>
            <w:hideMark/>
          </w:tcPr>
          <w:p w14:paraId="003D1224"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8 (1.5%)</w:t>
            </w:r>
          </w:p>
        </w:tc>
        <w:tc>
          <w:tcPr>
            <w:tcW w:w="0" w:type="auto"/>
            <w:tcBorders>
              <w:top w:val="single" w:sz="8" w:space="0" w:color="D3D3D3"/>
              <w:left w:val="nil"/>
              <w:bottom w:val="nil"/>
              <w:right w:val="nil"/>
            </w:tcBorders>
            <w:shd w:val="clear" w:color="000000" w:fill="FFFFFF"/>
            <w:vAlign w:val="center"/>
            <w:hideMark/>
          </w:tcPr>
          <w:p w14:paraId="41EDA4C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(1.1%)</w:t>
            </w:r>
          </w:p>
        </w:tc>
        <w:tc>
          <w:tcPr>
            <w:tcW w:w="0" w:type="auto"/>
            <w:tcBorders>
              <w:top w:val="single" w:sz="8" w:space="0" w:color="D3D3D3"/>
              <w:left w:val="nil"/>
              <w:bottom w:val="nil"/>
              <w:right w:val="nil"/>
            </w:tcBorders>
            <w:shd w:val="clear" w:color="000000" w:fill="FFFFFF"/>
            <w:vAlign w:val="center"/>
            <w:hideMark/>
          </w:tcPr>
          <w:p w14:paraId="54D82F6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 (2.6%)</w:t>
            </w:r>
          </w:p>
        </w:tc>
        <w:tc>
          <w:tcPr>
            <w:tcW w:w="0" w:type="auto"/>
            <w:tcBorders>
              <w:top w:val="single" w:sz="8" w:space="0" w:color="D3D3D3"/>
              <w:left w:val="nil"/>
              <w:bottom w:val="nil"/>
              <w:right w:val="nil"/>
            </w:tcBorders>
            <w:shd w:val="clear" w:color="000000" w:fill="FFFFFF"/>
            <w:vAlign w:val="center"/>
            <w:hideMark/>
          </w:tcPr>
          <w:p w14:paraId="049E7B7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(0.8%)</w:t>
            </w:r>
          </w:p>
        </w:tc>
        <w:tc>
          <w:tcPr>
            <w:tcW w:w="0" w:type="auto"/>
            <w:tcBorders>
              <w:top w:val="single" w:sz="8" w:space="0" w:color="D3D3D3"/>
              <w:left w:val="nil"/>
              <w:bottom w:val="nil"/>
              <w:right w:val="nil"/>
            </w:tcBorders>
            <w:shd w:val="clear" w:color="000000" w:fill="FFFFFF"/>
            <w:vAlign w:val="center"/>
            <w:hideMark/>
          </w:tcPr>
          <w:p w14:paraId="4EF3A5A0"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0.4</w:t>
            </w:r>
          </w:p>
        </w:tc>
      </w:tr>
      <w:tr w:rsidR="00ED1CB3" w:rsidRPr="00ED1CB3" w14:paraId="31475EBF"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977B896"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Bacterial meningitis</w:t>
            </w:r>
          </w:p>
        </w:tc>
        <w:tc>
          <w:tcPr>
            <w:tcW w:w="0" w:type="auto"/>
            <w:tcBorders>
              <w:top w:val="single" w:sz="8" w:space="0" w:color="D3D3D3"/>
              <w:left w:val="nil"/>
              <w:bottom w:val="nil"/>
              <w:right w:val="nil"/>
            </w:tcBorders>
            <w:shd w:val="clear" w:color="000000" w:fill="FFFFFF"/>
            <w:vAlign w:val="center"/>
            <w:hideMark/>
          </w:tcPr>
          <w:p w14:paraId="30F15398"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 (1.1%)</w:t>
            </w:r>
          </w:p>
        </w:tc>
        <w:tc>
          <w:tcPr>
            <w:tcW w:w="0" w:type="auto"/>
            <w:tcBorders>
              <w:top w:val="single" w:sz="8" w:space="0" w:color="D3D3D3"/>
              <w:left w:val="nil"/>
              <w:bottom w:val="nil"/>
              <w:right w:val="nil"/>
            </w:tcBorders>
            <w:shd w:val="clear" w:color="000000" w:fill="FFFFFF"/>
            <w:vAlign w:val="center"/>
            <w:hideMark/>
          </w:tcPr>
          <w:p w14:paraId="3520C6C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(1.1%)</w:t>
            </w:r>
          </w:p>
        </w:tc>
        <w:tc>
          <w:tcPr>
            <w:tcW w:w="0" w:type="auto"/>
            <w:tcBorders>
              <w:top w:val="single" w:sz="8" w:space="0" w:color="D3D3D3"/>
              <w:left w:val="nil"/>
              <w:bottom w:val="nil"/>
              <w:right w:val="nil"/>
            </w:tcBorders>
            <w:shd w:val="clear" w:color="000000" w:fill="FFFFFF"/>
            <w:vAlign w:val="center"/>
            <w:hideMark/>
          </w:tcPr>
          <w:p w14:paraId="4576DB5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(0.7%)</w:t>
            </w:r>
          </w:p>
        </w:tc>
        <w:tc>
          <w:tcPr>
            <w:tcW w:w="0" w:type="auto"/>
            <w:tcBorders>
              <w:top w:val="single" w:sz="8" w:space="0" w:color="D3D3D3"/>
              <w:left w:val="nil"/>
              <w:bottom w:val="nil"/>
              <w:right w:val="nil"/>
            </w:tcBorders>
            <w:shd w:val="clear" w:color="000000" w:fill="FFFFFF"/>
            <w:vAlign w:val="center"/>
            <w:hideMark/>
          </w:tcPr>
          <w:p w14:paraId="7BC8AB8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 (1.7%)</w:t>
            </w:r>
          </w:p>
        </w:tc>
        <w:tc>
          <w:tcPr>
            <w:tcW w:w="0" w:type="auto"/>
            <w:tcBorders>
              <w:top w:val="single" w:sz="8" w:space="0" w:color="D3D3D3"/>
              <w:left w:val="nil"/>
              <w:bottom w:val="nil"/>
              <w:right w:val="nil"/>
            </w:tcBorders>
            <w:shd w:val="clear" w:color="000000" w:fill="FFFFFF"/>
            <w:vAlign w:val="center"/>
            <w:hideMark/>
          </w:tcPr>
          <w:p w14:paraId="5C68887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0.8</w:t>
            </w:r>
          </w:p>
        </w:tc>
      </w:tr>
      <w:tr w:rsidR="00ED1CB3" w:rsidRPr="00ED1CB3" w14:paraId="4456F120" w14:textId="77777777" w:rsidTr="00ED1CB3">
        <w:trPr>
          <w:trHeight w:val="315"/>
        </w:trPr>
        <w:tc>
          <w:tcPr>
            <w:tcW w:w="0" w:type="auto"/>
            <w:tcBorders>
              <w:top w:val="nil"/>
              <w:left w:val="nil"/>
              <w:bottom w:val="nil"/>
              <w:right w:val="nil"/>
            </w:tcBorders>
            <w:shd w:val="clear" w:color="auto" w:fill="auto"/>
            <w:noWrap/>
            <w:vAlign w:val="bottom"/>
            <w:hideMark/>
          </w:tcPr>
          <w:p w14:paraId="1A0A9D5B" w14:textId="77777777" w:rsidR="00D7486C" w:rsidRPr="00ED1CB3" w:rsidRDefault="00D7486C" w:rsidP="00D7486C">
            <w:pPr>
              <w:widowControl/>
              <w:autoSpaceDE/>
              <w:autoSpaceDN/>
              <w:rPr>
                <w:rFonts w:eastAsia="Times New Roman"/>
                <w:b/>
                <w:color w:val="000000"/>
                <w:sz w:val="18"/>
                <w:szCs w:val="18"/>
              </w:rPr>
            </w:pPr>
            <w:proofErr w:type="spellStart"/>
            <w:r w:rsidRPr="00ED1CB3">
              <w:rPr>
                <w:rFonts w:eastAsia="Times New Roman"/>
                <w:b/>
                <w:color w:val="000000"/>
                <w:spacing w:val="-2"/>
                <w:sz w:val="18"/>
                <w:szCs w:val="18"/>
              </w:rPr>
              <w:t>Haematological</w:t>
            </w:r>
            <w:proofErr w:type="spellEnd"/>
            <w:r w:rsidRPr="00ED1CB3">
              <w:rPr>
                <w:rFonts w:eastAsia="Times New Roman"/>
                <w:b/>
                <w:color w:val="000000"/>
                <w:spacing w:val="-2"/>
                <w:sz w:val="18"/>
                <w:szCs w:val="18"/>
              </w:rPr>
              <w:t xml:space="preserve"> parameters</w:t>
            </w:r>
          </w:p>
        </w:tc>
        <w:tc>
          <w:tcPr>
            <w:tcW w:w="0" w:type="auto"/>
            <w:tcBorders>
              <w:top w:val="single" w:sz="8" w:space="0" w:color="D3D3D3"/>
              <w:left w:val="nil"/>
              <w:bottom w:val="nil"/>
              <w:right w:val="nil"/>
            </w:tcBorders>
            <w:shd w:val="clear" w:color="000000" w:fill="FFFFFF"/>
            <w:vAlign w:val="center"/>
            <w:hideMark/>
          </w:tcPr>
          <w:p w14:paraId="244368F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91F0C2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4721D2A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779B9AD2"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278F6D0A"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r>
      <w:tr w:rsidR="00ED1CB3" w:rsidRPr="00ED1CB3" w14:paraId="204B3FCB"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566D1FF5"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White cell count x109</w:t>
            </w:r>
          </w:p>
        </w:tc>
        <w:tc>
          <w:tcPr>
            <w:tcW w:w="0" w:type="auto"/>
            <w:tcBorders>
              <w:top w:val="single" w:sz="8" w:space="0" w:color="D3D3D3"/>
              <w:left w:val="nil"/>
              <w:bottom w:val="nil"/>
              <w:right w:val="nil"/>
            </w:tcBorders>
            <w:shd w:val="clear" w:color="000000" w:fill="FFFFFF"/>
            <w:vAlign w:val="center"/>
            <w:hideMark/>
          </w:tcPr>
          <w:p w14:paraId="336FD0D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5.4 (3.7, 8.2)</w:t>
            </w:r>
          </w:p>
        </w:tc>
        <w:tc>
          <w:tcPr>
            <w:tcW w:w="0" w:type="auto"/>
            <w:tcBorders>
              <w:top w:val="single" w:sz="8" w:space="0" w:color="D3D3D3"/>
              <w:left w:val="nil"/>
              <w:bottom w:val="nil"/>
              <w:right w:val="nil"/>
            </w:tcBorders>
            <w:shd w:val="clear" w:color="000000" w:fill="FFFFFF"/>
            <w:vAlign w:val="center"/>
            <w:hideMark/>
          </w:tcPr>
          <w:p w14:paraId="63ABDC50"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5.1 (3.0, 7.4)</w:t>
            </w:r>
          </w:p>
        </w:tc>
        <w:tc>
          <w:tcPr>
            <w:tcW w:w="0" w:type="auto"/>
            <w:tcBorders>
              <w:top w:val="single" w:sz="8" w:space="0" w:color="D3D3D3"/>
              <w:left w:val="nil"/>
              <w:bottom w:val="nil"/>
              <w:right w:val="nil"/>
            </w:tcBorders>
            <w:shd w:val="clear" w:color="000000" w:fill="FFFFFF"/>
            <w:vAlign w:val="center"/>
            <w:hideMark/>
          </w:tcPr>
          <w:p w14:paraId="532FCDD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5.7 (4.2, 8.6)</w:t>
            </w:r>
          </w:p>
        </w:tc>
        <w:tc>
          <w:tcPr>
            <w:tcW w:w="0" w:type="auto"/>
            <w:tcBorders>
              <w:top w:val="single" w:sz="8" w:space="0" w:color="D3D3D3"/>
              <w:left w:val="nil"/>
              <w:bottom w:val="nil"/>
              <w:right w:val="nil"/>
            </w:tcBorders>
            <w:shd w:val="clear" w:color="000000" w:fill="FFFFFF"/>
            <w:vAlign w:val="center"/>
            <w:hideMark/>
          </w:tcPr>
          <w:p w14:paraId="6BF896B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6.9 (4.5, 9.9)</w:t>
            </w:r>
          </w:p>
        </w:tc>
        <w:tc>
          <w:tcPr>
            <w:tcW w:w="0" w:type="auto"/>
            <w:tcBorders>
              <w:top w:val="single" w:sz="8" w:space="0" w:color="D3D3D3"/>
              <w:left w:val="nil"/>
              <w:bottom w:val="nil"/>
              <w:right w:val="nil"/>
            </w:tcBorders>
            <w:shd w:val="clear" w:color="000000" w:fill="FFFFFF"/>
            <w:vAlign w:val="center"/>
            <w:hideMark/>
          </w:tcPr>
          <w:p w14:paraId="3ABA8348"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&lt;0.001</w:t>
            </w:r>
          </w:p>
        </w:tc>
      </w:tr>
      <w:tr w:rsidR="00ED1CB3" w:rsidRPr="00ED1CB3" w14:paraId="46401EA7"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1DB1209"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Lymphocyte count x109</w:t>
            </w:r>
          </w:p>
        </w:tc>
        <w:tc>
          <w:tcPr>
            <w:tcW w:w="0" w:type="auto"/>
            <w:tcBorders>
              <w:top w:val="single" w:sz="8" w:space="0" w:color="D3D3D3"/>
              <w:left w:val="nil"/>
              <w:bottom w:val="nil"/>
              <w:right w:val="nil"/>
            </w:tcBorders>
            <w:shd w:val="clear" w:color="000000" w:fill="FFFFFF"/>
            <w:vAlign w:val="center"/>
            <w:hideMark/>
          </w:tcPr>
          <w:p w14:paraId="4C4F9B1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0.8 (0.4, 1.8)</w:t>
            </w:r>
          </w:p>
        </w:tc>
        <w:tc>
          <w:tcPr>
            <w:tcW w:w="0" w:type="auto"/>
            <w:tcBorders>
              <w:top w:val="single" w:sz="8" w:space="0" w:color="D3D3D3"/>
              <w:left w:val="nil"/>
              <w:bottom w:val="nil"/>
              <w:right w:val="nil"/>
            </w:tcBorders>
            <w:shd w:val="clear" w:color="000000" w:fill="FFFFFF"/>
            <w:vAlign w:val="center"/>
            <w:hideMark/>
          </w:tcPr>
          <w:p w14:paraId="24FDA790"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0.6 (0.3, 1.3)</w:t>
            </w:r>
          </w:p>
        </w:tc>
        <w:tc>
          <w:tcPr>
            <w:tcW w:w="0" w:type="auto"/>
            <w:tcBorders>
              <w:top w:val="single" w:sz="8" w:space="0" w:color="D3D3D3"/>
              <w:left w:val="nil"/>
              <w:bottom w:val="nil"/>
              <w:right w:val="nil"/>
            </w:tcBorders>
            <w:shd w:val="clear" w:color="000000" w:fill="FFFFFF"/>
            <w:vAlign w:val="center"/>
            <w:hideMark/>
          </w:tcPr>
          <w:p w14:paraId="32120080"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0.9 (0.5, 4.9)</w:t>
            </w:r>
          </w:p>
        </w:tc>
        <w:tc>
          <w:tcPr>
            <w:tcW w:w="0" w:type="auto"/>
            <w:tcBorders>
              <w:top w:val="single" w:sz="8" w:space="0" w:color="D3D3D3"/>
              <w:left w:val="nil"/>
              <w:bottom w:val="nil"/>
              <w:right w:val="nil"/>
            </w:tcBorders>
            <w:shd w:val="clear" w:color="000000" w:fill="FFFFFF"/>
            <w:vAlign w:val="center"/>
            <w:hideMark/>
          </w:tcPr>
          <w:p w14:paraId="77AA096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 (0.8, 2.9)</w:t>
            </w:r>
          </w:p>
        </w:tc>
        <w:tc>
          <w:tcPr>
            <w:tcW w:w="0" w:type="auto"/>
            <w:tcBorders>
              <w:top w:val="single" w:sz="8" w:space="0" w:color="D3D3D3"/>
              <w:left w:val="nil"/>
              <w:bottom w:val="nil"/>
              <w:right w:val="nil"/>
            </w:tcBorders>
            <w:shd w:val="clear" w:color="000000" w:fill="FFFFFF"/>
            <w:vAlign w:val="center"/>
            <w:hideMark/>
          </w:tcPr>
          <w:p w14:paraId="51370177"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0.004</w:t>
            </w:r>
          </w:p>
        </w:tc>
      </w:tr>
      <w:tr w:rsidR="00ED1CB3" w:rsidRPr="00ED1CB3" w14:paraId="031A3DD1"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4E4C024" w14:textId="77777777" w:rsidR="00D7486C" w:rsidRPr="00ED1CB3" w:rsidRDefault="00D7486C" w:rsidP="00ED1CB3">
            <w:pPr>
              <w:widowControl/>
              <w:autoSpaceDE/>
              <w:autoSpaceDN/>
              <w:ind w:firstLineChars="100" w:firstLine="180"/>
              <w:jc w:val="right"/>
              <w:rPr>
                <w:rFonts w:eastAsia="Times New Roman"/>
                <w:bCs/>
                <w:color w:val="333333"/>
                <w:sz w:val="18"/>
                <w:szCs w:val="18"/>
              </w:rPr>
            </w:pPr>
            <w:r w:rsidRPr="00ED1CB3">
              <w:rPr>
                <w:rFonts w:eastAsia="Times New Roman"/>
                <w:bCs/>
                <w:color w:val="333333"/>
                <w:sz w:val="18"/>
                <w:szCs w:val="18"/>
              </w:rPr>
              <w:t>Neutrophils x109</w:t>
            </w:r>
          </w:p>
        </w:tc>
        <w:tc>
          <w:tcPr>
            <w:tcW w:w="0" w:type="auto"/>
            <w:tcBorders>
              <w:top w:val="single" w:sz="8" w:space="0" w:color="D3D3D3"/>
              <w:left w:val="nil"/>
              <w:bottom w:val="nil"/>
              <w:right w:val="nil"/>
            </w:tcBorders>
            <w:shd w:val="clear" w:color="000000" w:fill="FFFFFF"/>
            <w:vAlign w:val="center"/>
            <w:hideMark/>
          </w:tcPr>
          <w:p w14:paraId="76ABE5E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3.4 (1.5, 8.5)</w:t>
            </w:r>
          </w:p>
        </w:tc>
        <w:tc>
          <w:tcPr>
            <w:tcW w:w="0" w:type="auto"/>
            <w:tcBorders>
              <w:top w:val="single" w:sz="8" w:space="0" w:color="D3D3D3"/>
              <w:left w:val="nil"/>
              <w:bottom w:val="nil"/>
              <w:right w:val="nil"/>
            </w:tcBorders>
            <w:shd w:val="clear" w:color="000000" w:fill="FFFFFF"/>
            <w:vAlign w:val="center"/>
            <w:hideMark/>
          </w:tcPr>
          <w:p w14:paraId="3B9F3A3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2.4 (1.1, 6.2)</w:t>
            </w:r>
          </w:p>
        </w:tc>
        <w:tc>
          <w:tcPr>
            <w:tcW w:w="0" w:type="auto"/>
            <w:tcBorders>
              <w:top w:val="single" w:sz="8" w:space="0" w:color="D3D3D3"/>
              <w:left w:val="nil"/>
              <w:bottom w:val="nil"/>
              <w:right w:val="nil"/>
            </w:tcBorders>
            <w:shd w:val="clear" w:color="000000" w:fill="FFFFFF"/>
            <w:vAlign w:val="center"/>
            <w:hideMark/>
          </w:tcPr>
          <w:p w14:paraId="668A0AE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6.6 (1.9, 15.2)</w:t>
            </w:r>
          </w:p>
        </w:tc>
        <w:tc>
          <w:tcPr>
            <w:tcW w:w="0" w:type="auto"/>
            <w:tcBorders>
              <w:top w:val="single" w:sz="8" w:space="0" w:color="D3D3D3"/>
              <w:left w:val="nil"/>
              <w:bottom w:val="nil"/>
              <w:right w:val="nil"/>
            </w:tcBorders>
            <w:shd w:val="clear" w:color="000000" w:fill="FFFFFF"/>
            <w:vAlign w:val="center"/>
            <w:hideMark/>
          </w:tcPr>
          <w:p w14:paraId="58D12A7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5.2 (3.1, 11.3)</w:t>
            </w:r>
          </w:p>
        </w:tc>
        <w:tc>
          <w:tcPr>
            <w:tcW w:w="0" w:type="auto"/>
            <w:tcBorders>
              <w:top w:val="single" w:sz="8" w:space="0" w:color="D3D3D3"/>
              <w:left w:val="nil"/>
              <w:bottom w:val="nil"/>
              <w:right w:val="nil"/>
            </w:tcBorders>
            <w:shd w:val="clear" w:color="000000" w:fill="FFFFFF"/>
            <w:vAlign w:val="center"/>
            <w:hideMark/>
          </w:tcPr>
          <w:p w14:paraId="6B56FC4E" w14:textId="77777777" w:rsidR="00D7486C" w:rsidRPr="009878E0" w:rsidRDefault="00D7486C" w:rsidP="00D7486C">
            <w:pPr>
              <w:widowControl/>
              <w:autoSpaceDE/>
              <w:autoSpaceDN/>
              <w:jc w:val="center"/>
              <w:rPr>
                <w:rFonts w:eastAsia="Times New Roman"/>
                <w:b/>
                <w:bCs/>
                <w:color w:val="333333"/>
                <w:sz w:val="18"/>
                <w:szCs w:val="18"/>
              </w:rPr>
            </w:pPr>
            <w:r w:rsidRPr="009878E0">
              <w:rPr>
                <w:rFonts w:eastAsia="Times New Roman"/>
                <w:b/>
                <w:bCs/>
                <w:color w:val="333333"/>
                <w:sz w:val="18"/>
                <w:szCs w:val="18"/>
              </w:rPr>
              <w:t>0.003</w:t>
            </w:r>
          </w:p>
        </w:tc>
      </w:tr>
      <w:tr w:rsidR="00ED1CB3" w:rsidRPr="00ED1CB3" w14:paraId="6FFBC676" w14:textId="77777777" w:rsidTr="00ED1CB3">
        <w:trPr>
          <w:trHeight w:val="315"/>
        </w:trPr>
        <w:tc>
          <w:tcPr>
            <w:tcW w:w="0" w:type="auto"/>
            <w:tcBorders>
              <w:top w:val="nil"/>
              <w:left w:val="nil"/>
              <w:bottom w:val="nil"/>
              <w:right w:val="nil"/>
            </w:tcBorders>
            <w:shd w:val="clear" w:color="auto" w:fill="auto"/>
            <w:noWrap/>
            <w:vAlign w:val="bottom"/>
            <w:hideMark/>
          </w:tcPr>
          <w:p w14:paraId="20C2299C" w14:textId="2E0BAB35" w:rsidR="00D7486C" w:rsidRPr="00ED1CB3" w:rsidRDefault="00D7486C" w:rsidP="00D7486C">
            <w:pPr>
              <w:widowControl/>
              <w:autoSpaceDE/>
              <w:autoSpaceDN/>
              <w:rPr>
                <w:rFonts w:eastAsia="Times New Roman"/>
                <w:b/>
                <w:color w:val="000000"/>
                <w:sz w:val="18"/>
                <w:szCs w:val="18"/>
              </w:rPr>
            </w:pPr>
            <w:r w:rsidRPr="00ED1CB3">
              <w:rPr>
                <w:rFonts w:eastAsia="Times New Roman"/>
                <w:b/>
                <w:color w:val="000000"/>
                <w:sz w:val="18"/>
                <w:szCs w:val="18"/>
              </w:rPr>
              <w:t>Medical history</w:t>
            </w:r>
          </w:p>
        </w:tc>
        <w:tc>
          <w:tcPr>
            <w:tcW w:w="0" w:type="auto"/>
            <w:tcBorders>
              <w:top w:val="single" w:sz="8" w:space="0" w:color="D3D3D3"/>
              <w:left w:val="nil"/>
              <w:bottom w:val="nil"/>
              <w:right w:val="nil"/>
            </w:tcBorders>
            <w:shd w:val="clear" w:color="000000" w:fill="FFFFFF"/>
            <w:vAlign w:val="center"/>
            <w:hideMark/>
          </w:tcPr>
          <w:p w14:paraId="53C2FF5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7ACBA4B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717C06E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3E22C6A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c>
          <w:tcPr>
            <w:tcW w:w="0" w:type="auto"/>
            <w:tcBorders>
              <w:top w:val="single" w:sz="8" w:space="0" w:color="D3D3D3"/>
              <w:left w:val="nil"/>
              <w:bottom w:val="nil"/>
              <w:right w:val="nil"/>
            </w:tcBorders>
            <w:shd w:val="clear" w:color="000000" w:fill="FFFFFF"/>
            <w:vAlign w:val="center"/>
            <w:hideMark/>
          </w:tcPr>
          <w:p w14:paraId="572CE28B"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 </w:t>
            </w:r>
          </w:p>
        </w:tc>
      </w:tr>
      <w:tr w:rsidR="00ED1CB3" w:rsidRPr="00ED1CB3" w14:paraId="2148864B"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8F98026" w14:textId="77777777" w:rsidR="00D7486C" w:rsidRPr="00ED1CB3" w:rsidRDefault="00D7486C" w:rsidP="00ED1CB3">
            <w:pPr>
              <w:widowControl/>
              <w:autoSpaceDE/>
              <w:autoSpaceDN/>
              <w:ind w:firstLineChars="100" w:firstLine="180"/>
              <w:rPr>
                <w:rFonts w:eastAsia="Times New Roman"/>
                <w:bCs/>
                <w:color w:val="333333"/>
                <w:sz w:val="18"/>
                <w:szCs w:val="18"/>
              </w:rPr>
            </w:pPr>
            <w:r w:rsidRPr="00ED1CB3">
              <w:rPr>
                <w:rFonts w:eastAsia="Times New Roman"/>
                <w:bCs/>
                <w:color w:val="333333"/>
                <w:sz w:val="18"/>
                <w:szCs w:val="18"/>
              </w:rPr>
              <w:t>HAART exposure</w:t>
            </w:r>
          </w:p>
        </w:tc>
        <w:tc>
          <w:tcPr>
            <w:tcW w:w="0" w:type="auto"/>
            <w:tcBorders>
              <w:top w:val="single" w:sz="8" w:space="0" w:color="D3D3D3"/>
              <w:left w:val="nil"/>
              <w:bottom w:val="nil"/>
              <w:right w:val="nil"/>
            </w:tcBorders>
            <w:shd w:val="clear" w:color="000000" w:fill="FFFFFF"/>
            <w:vAlign w:val="center"/>
            <w:hideMark/>
          </w:tcPr>
          <w:p w14:paraId="06B5FF3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204 (36.6%)</w:t>
            </w:r>
          </w:p>
        </w:tc>
        <w:tc>
          <w:tcPr>
            <w:tcW w:w="0" w:type="auto"/>
            <w:tcBorders>
              <w:top w:val="single" w:sz="8" w:space="0" w:color="D3D3D3"/>
              <w:left w:val="nil"/>
              <w:bottom w:val="nil"/>
              <w:right w:val="nil"/>
            </w:tcBorders>
            <w:shd w:val="clear" w:color="000000" w:fill="FFFFFF"/>
            <w:vAlign w:val="center"/>
            <w:hideMark/>
          </w:tcPr>
          <w:p w14:paraId="0F0C6016"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100 (36.0%)</w:t>
            </w:r>
          </w:p>
        </w:tc>
        <w:tc>
          <w:tcPr>
            <w:tcW w:w="0" w:type="auto"/>
            <w:tcBorders>
              <w:top w:val="single" w:sz="8" w:space="0" w:color="D3D3D3"/>
              <w:left w:val="nil"/>
              <w:bottom w:val="nil"/>
              <w:right w:val="nil"/>
            </w:tcBorders>
            <w:shd w:val="clear" w:color="000000" w:fill="FFFFFF"/>
            <w:vAlign w:val="center"/>
            <w:hideMark/>
          </w:tcPr>
          <w:p w14:paraId="68CED89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61 (39.1%)</w:t>
            </w:r>
          </w:p>
        </w:tc>
        <w:tc>
          <w:tcPr>
            <w:tcW w:w="0" w:type="auto"/>
            <w:tcBorders>
              <w:top w:val="single" w:sz="8" w:space="0" w:color="D3D3D3"/>
              <w:left w:val="nil"/>
              <w:bottom w:val="nil"/>
              <w:right w:val="nil"/>
            </w:tcBorders>
            <w:shd w:val="clear" w:color="000000" w:fill="FFFFFF"/>
            <w:vAlign w:val="center"/>
            <w:hideMark/>
          </w:tcPr>
          <w:p w14:paraId="62575C2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43 (34.7%)</w:t>
            </w:r>
          </w:p>
        </w:tc>
        <w:tc>
          <w:tcPr>
            <w:tcW w:w="0" w:type="auto"/>
            <w:tcBorders>
              <w:top w:val="single" w:sz="8" w:space="0" w:color="D3D3D3"/>
              <w:left w:val="nil"/>
              <w:bottom w:val="nil"/>
              <w:right w:val="nil"/>
            </w:tcBorders>
            <w:shd w:val="clear" w:color="000000" w:fill="FFFFFF"/>
            <w:vAlign w:val="center"/>
            <w:hideMark/>
          </w:tcPr>
          <w:p w14:paraId="4C778C2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0.7</w:t>
            </w:r>
          </w:p>
        </w:tc>
      </w:tr>
      <w:tr w:rsidR="00ED1CB3" w:rsidRPr="00ED1CB3" w14:paraId="02366103"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7654A1B7" w14:textId="77777777" w:rsidR="00D7486C" w:rsidRPr="00ED1CB3" w:rsidRDefault="00D7486C" w:rsidP="00ED1CB3">
            <w:pPr>
              <w:widowControl/>
              <w:autoSpaceDE/>
              <w:autoSpaceDN/>
              <w:ind w:firstLineChars="100" w:firstLine="178"/>
              <w:rPr>
                <w:rFonts w:eastAsia="Times New Roman"/>
                <w:bCs/>
                <w:color w:val="333333"/>
                <w:sz w:val="18"/>
                <w:szCs w:val="18"/>
              </w:rPr>
            </w:pPr>
            <w:r w:rsidRPr="00ED1CB3">
              <w:rPr>
                <w:rFonts w:eastAsia="Times New Roman"/>
                <w:bCs/>
                <w:color w:val="333333"/>
                <w:spacing w:val="-2"/>
                <w:sz w:val="18"/>
                <w:szCs w:val="18"/>
              </w:rPr>
              <w:t>Anti-tuberculous therapy</w:t>
            </w:r>
          </w:p>
        </w:tc>
        <w:tc>
          <w:tcPr>
            <w:tcW w:w="0" w:type="auto"/>
            <w:tcBorders>
              <w:top w:val="single" w:sz="8" w:space="0" w:color="D3D3D3"/>
              <w:left w:val="nil"/>
              <w:bottom w:val="nil"/>
              <w:right w:val="nil"/>
            </w:tcBorders>
            <w:shd w:val="clear" w:color="000000" w:fill="FFFFFF"/>
            <w:vAlign w:val="center"/>
            <w:hideMark/>
          </w:tcPr>
          <w:p w14:paraId="27CCEBB5"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13 (2.3%)</w:t>
            </w:r>
          </w:p>
        </w:tc>
        <w:tc>
          <w:tcPr>
            <w:tcW w:w="0" w:type="auto"/>
            <w:tcBorders>
              <w:top w:val="single" w:sz="8" w:space="0" w:color="D3D3D3"/>
              <w:left w:val="nil"/>
              <w:bottom w:val="nil"/>
              <w:right w:val="nil"/>
            </w:tcBorders>
            <w:shd w:val="clear" w:color="000000" w:fill="FFFFFF"/>
            <w:vAlign w:val="center"/>
            <w:hideMark/>
          </w:tcPr>
          <w:p w14:paraId="7B7B4CE7"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 (1.8%)</w:t>
            </w:r>
          </w:p>
        </w:tc>
        <w:tc>
          <w:tcPr>
            <w:tcW w:w="0" w:type="auto"/>
            <w:tcBorders>
              <w:top w:val="single" w:sz="8" w:space="0" w:color="D3D3D3"/>
              <w:left w:val="nil"/>
              <w:bottom w:val="nil"/>
              <w:right w:val="nil"/>
            </w:tcBorders>
            <w:shd w:val="clear" w:color="000000" w:fill="FFFFFF"/>
            <w:vAlign w:val="center"/>
            <w:hideMark/>
          </w:tcPr>
          <w:p w14:paraId="4442251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(1.9%)</w:t>
            </w:r>
          </w:p>
        </w:tc>
        <w:tc>
          <w:tcPr>
            <w:tcW w:w="0" w:type="auto"/>
            <w:tcBorders>
              <w:top w:val="single" w:sz="8" w:space="0" w:color="D3D3D3"/>
              <w:left w:val="nil"/>
              <w:bottom w:val="nil"/>
              <w:right w:val="nil"/>
            </w:tcBorders>
            <w:shd w:val="clear" w:color="000000" w:fill="FFFFFF"/>
            <w:vAlign w:val="center"/>
            <w:hideMark/>
          </w:tcPr>
          <w:p w14:paraId="3894CD6D"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5 (4.0%)</w:t>
            </w:r>
          </w:p>
        </w:tc>
        <w:tc>
          <w:tcPr>
            <w:tcW w:w="0" w:type="auto"/>
            <w:tcBorders>
              <w:top w:val="single" w:sz="8" w:space="0" w:color="D3D3D3"/>
              <w:left w:val="nil"/>
              <w:bottom w:val="nil"/>
              <w:right w:val="nil"/>
            </w:tcBorders>
            <w:shd w:val="clear" w:color="000000" w:fill="FFFFFF"/>
            <w:vAlign w:val="center"/>
            <w:hideMark/>
          </w:tcPr>
          <w:p w14:paraId="3F9996AE"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0.4</w:t>
            </w:r>
          </w:p>
        </w:tc>
      </w:tr>
      <w:tr w:rsidR="00ED1CB3" w:rsidRPr="00ED1CB3" w14:paraId="1B10335C"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7B3474B9" w14:textId="77777777" w:rsidR="00D7486C" w:rsidRPr="00ED1CB3" w:rsidRDefault="00D7486C" w:rsidP="00ED1CB3">
            <w:pPr>
              <w:widowControl/>
              <w:autoSpaceDE/>
              <w:autoSpaceDN/>
              <w:ind w:firstLineChars="100" w:firstLine="180"/>
              <w:rPr>
                <w:rFonts w:eastAsia="Times New Roman"/>
                <w:bCs/>
                <w:color w:val="333333"/>
                <w:sz w:val="18"/>
                <w:szCs w:val="18"/>
              </w:rPr>
            </w:pPr>
            <w:r w:rsidRPr="00ED1CB3">
              <w:rPr>
                <w:rFonts w:eastAsia="Times New Roman"/>
                <w:bCs/>
                <w:color w:val="333333"/>
                <w:sz w:val="18"/>
                <w:szCs w:val="18"/>
              </w:rPr>
              <w:t>Antifungal therapy</w:t>
            </w:r>
          </w:p>
        </w:tc>
        <w:tc>
          <w:tcPr>
            <w:tcW w:w="0" w:type="auto"/>
            <w:tcBorders>
              <w:top w:val="single" w:sz="8" w:space="0" w:color="D3D3D3"/>
              <w:left w:val="nil"/>
              <w:bottom w:val="nil"/>
              <w:right w:val="nil"/>
            </w:tcBorders>
            <w:shd w:val="clear" w:color="000000" w:fill="FFFFFF"/>
            <w:vAlign w:val="center"/>
            <w:hideMark/>
          </w:tcPr>
          <w:p w14:paraId="266EC5BC"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6 (1.1%)</w:t>
            </w:r>
          </w:p>
        </w:tc>
        <w:tc>
          <w:tcPr>
            <w:tcW w:w="0" w:type="auto"/>
            <w:tcBorders>
              <w:top w:val="single" w:sz="8" w:space="0" w:color="D3D3D3"/>
              <w:left w:val="nil"/>
              <w:bottom w:val="nil"/>
              <w:right w:val="nil"/>
            </w:tcBorders>
            <w:shd w:val="clear" w:color="000000" w:fill="FFFFFF"/>
            <w:vAlign w:val="center"/>
            <w:hideMark/>
          </w:tcPr>
          <w:p w14:paraId="02A496B1"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2 (0.7%)</w:t>
            </w:r>
          </w:p>
        </w:tc>
        <w:tc>
          <w:tcPr>
            <w:tcW w:w="0" w:type="auto"/>
            <w:tcBorders>
              <w:top w:val="single" w:sz="8" w:space="0" w:color="D3D3D3"/>
              <w:left w:val="nil"/>
              <w:bottom w:val="nil"/>
              <w:right w:val="nil"/>
            </w:tcBorders>
            <w:shd w:val="clear" w:color="000000" w:fill="FFFFFF"/>
            <w:vAlign w:val="center"/>
            <w:hideMark/>
          </w:tcPr>
          <w:p w14:paraId="7F35AC29"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1 (0.6%)</w:t>
            </w:r>
          </w:p>
        </w:tc>
        <w:tc>
          <w:tcPr>
            <w:tcW w:w="0" w:type="auto"/>
            <w:tcBorders>
              <w:top w:val="single" w:sz="8" w:space="0" w:color="D3D3D3"/>
              <w:left w:val="nil"/>
              <w:bottom w:val="nil"/>
              <w:right w:val="nil"/>
            </w:tcBorders>
            <w:shd w:val="clear" w:color="000000" w:fill="FFFFFF"/>
            <w:vAlign w:val="center"/>
            <w:hideMark/>
          </w:tcPr>
          <w:p w14:paraId="491A930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3 (2.4%)</w:t>
            </w:r>
          </w:p>
        </w:tc>
        <w:tc>
          <w:tcPr>
            <w:tcW w:w="0" w:type="auto"/>
            <w:tcBorders>
              <w:top w:val="single" w:sz="8" w:space="0" w:color="D3D3D3"/>
              <w:left w:val="nil"/>
              <w:bottom w:val="nil"/>
              <w:right w:val="nil"/>
            </w:tcBorders>
            <w:shd w:val="clear" w:color="000000" w:fill="FFFFFF"/>
            <w:vAlign w:val="center"/>
            <w:hideMark/>
          </w:tcPr>
          <w:p w14:paraId="1B86BD13" w14:textId="77777777" w:rsidR="00D7486C" w:rsidRPr="00ED1CB3" w:rsidRDefault="00D7486C" w:rsidP="00D7486C">
            <w:pPr>
              <w:widowControl/>
              <w:autoSpaceDE/>
              <w:autoSpaceDN/>
              <w:jc w:val="center"/>
              <w:rPr>
                <w:rFonts w:eastAsia="Times New Roman"/>
                <w:color w:val="333333"/>
                <w:sz w:val="18"/>
                <w:szCs w:val="18"/>
              </w:rPr>
            </w:pPr>
            <w:r w:rsidRPr="00ED1CB3">
              <w:rPr>
                <w:rFonts w:eastAsia="Times New Roman"/>
                <w:color w:val="333333"/>
                <w:sz w:val="18"/>
                <w:szCs w:val="18"/>
              </w:rPr>
              <w:t>0.3</w:t>
            </w:r>
            <w:commentRangeEnd w:id="5"/>
            <w:r w:rsidR="00ED1CB3">
              <w:rPr>
                <w:rStyle w:val="CommentReference"/>
              </w:rPr>
              <w:commentReference w:id="5"/>
            </w:r>
          </w:p>
        </w:tc>
      </w:tr>
    </w:tbl>
    <w:p w14:paraId="0B884B99" w14:textId="2C856E1F" w:rsidR="00955507" w:rsidRDefault="00955507" w:rsidP="00955507">
      <w:pPr>
        <w:spacing w:before="10" w:line="244" w:lineRule="auto"/>
        <w:ind w:left="260" w:right="3730"/>
        <w:rPr>
          <w:sz w:val="16"/>
        </w:rPr>
      </w:pPr>
      <w:r>
        <w:rPr>
          <w:i/>
          <w:color w:val="333333"/>
          <w:sz w:val="16"/>
          <w:vertAlign w:val="superscript"/>
        </w:rPr>
        <w:t>1</w:t>
      </w:r>
      <w:r>
        <w:rPr>
          <w:i/>
          <w:color w:val="333333"/>
          <w:spacing w:val="-4"/>
          <w:sz w:val="16"/>
        </w:rPr>
        <w:t xml:space="preserve"> </w:t>
      </w:r>
      <w:r>
        <w:rPr>
          <w:color w:val="333333"/>
          <w:sz w:val="16"/>
        </w:rPr>
        <w:t>Median</w:t>
      </w:r>
      <w:r>
        <w:rPr>
          <w:color w:val="333333"/>
          <w:spacing w:val="-3"/>
          <w:sz w:val="16"/>
        </w:rPr>
        <w:t xml:space="preserve"> </w:t>
      </w:r>
      <w:r>
        <w:rPr>
          <w:color w:val="333333"/>
          <w:sz w:val="16"/>
        </w:rPr>
        <w:t>(IQR)</w:t>
      </w:r>
      <w:r>
        <w:rPr>
          <w:sz w:val="16"/>
        </w:rPr>
        <w:t>;</w:t>
      </w:r>
      <w:r>
        <w:rPr>
          <w:spacing w:val="-3"/>
          <w:sz w:val="16"/>
        </w:rPr>
        <w:t xml:space="preserve"> </w:t>
      </w:r>
      <w:r>
        <w:rPr>
          <w:sz w:val="16"/>
          <w:vertAlign w:val="superscript"/>
        </w:rPr>
        <w:t>2</w:t>
      </w:r>
      <w:r>
        <w:rPr>
          <w:sz w:val="16"/>
        </w:rPr>
        <w:t>Wilcoxon</w:t>
      </w:r>
      <w:r>
        <w:rPr>
          <w:spacing w:val="-3"/>
          <w:sz w:val="16"/>
        </w:rPr>
        <w:t xml:space="preserve"> </w:t>
      </w:r>
      <w:r>
        <w:rPr>
          <w:sz w:val="16"/>
        </w:rPr>
        <w:t>rank</w:t>
      </w:r>
      <w:r>
        <w:rPr>
          <w:spacing w:val="-3"/>
          <w:sz w:val="16"/>
        </w:rPr>
        <w:t xml:space="preserve"> </w:t>
      </w:r>
      <w:r>
        <w:rPr>
          <w:sz w:val="16"/>
        </w:rPr>
        <w:t>sum</w:t>
      </w:r>
      <w:r>
        <w:rPr>
          <w:spacing w:val="-3"/>
          <w:sz w:val="16"/>
        </w:rPr>
        <w:t xml:space="preserve"> </w:t>
      </w:r>
      <w:r>
        <w:rPr>
          <w:sz w:val="16"/>
        </w:rPr>
        <w:t>test;</w:t>
      </w:r>
      <w:r>
        <w:rPr>
          <w:spacing w:val="-3"/>
          <w:sz w:val="16"/>
        </w:rPr>
        <w:t xml:space="preserve"> </w:t>
      </w:r>
      <w:r>
        <w:rPr>
          <w:sz w:val="16"/>
        </w:rPr>
        <w:t>Pearson's</w:t>
      </w:r>
      <w:r>
        <w:rPr>
          <w:spacing w:val="-3"/>
          <w:sz w:val="16"/>
        </w:rPr>
        <w:t xml:space="preserve"> </w:t>
      </w:r>
      <w:r>
        <w:rPr>
          <w:sz w:val="16"/>
        </w:rPr>
        <w:t>Chi-squared</w:t>
      </w:r>
      <w:r>
        <w:rPr>
          <w:spacing w:val="-3"/>
          <w:sz w:val="16"/>
        </w:rPr>
        <w:t xml:space="preserve"> </w:t>
      </w:r>
      <w:r>
        <w:rPr>
          <w:sz w:val="16"/>
        </w:rPr>
        <w:t>test;</w:t>
      </w:r>
      <w:r>
        <w:rPr>
          <w:spacing w:val="-3"/>
          <w:sz w:val="16"/>
        </w:rPr>
        <w:t xml:space="preserve"> </w:t>
      </w:r>
      <w:r>
        <w:rPr>
          <w:sz w:val="16"/>
        </w:rPr>
        <w:t>Fisher's</w:t>
      </w:r>
      <w:r>
        <w:rPr>
          <w:spacing w:val="-3"/>
          <w:sz w:val="16"/>
        </w:rPr>
        <w:t xml:space="preserve"> </w:t>
      </w:r>
      <w:r>
        <w:rPr>
          <w:sz w:val="16"/>
        </w:rPr>
        <w:t>exact</w:t>
      </w:r>
      <w:r>
        <w:rPr>
          <w:spacing w:val="-3"/>
          <w:sz w:val="16"/>
        </w:rPr>
        <w:t xml:space="preserve"> </w:t>
      </w:r>
      <w:r>
        <w:rPr>
          <w:sz w:val="16"/>
        </w:rPr>
        <w:t>test IQR-interquartile range</w:t>
      </w:r>
      <w:r>
        <w:rPr>
          <w:spacing w:val="-2"/>
          <w:sz w:val="16"/>
        </w:rPr>
        <w:t>, TB-tuberculosis</w:t>
      </w:r>
      <w:r>
        <w:rPr>
          <w:sz w:val="16"/>
        </w:rPr>
        <w:t>, HAART</w:t>
      </w:r>
      <w:r>
        <w:rPr>
          <w:spacing w:val="-5"/>
          <w:sz w:val="16"/>
        </w:rPr>
        <w:t xml:space="preserve"> </w:t>
      </w:r>
      <w:r>
        <w:rPr>
          <w:sz w:val="16"/>
        </w:rPr>
        <w:t>Highly</w:t>
      </w:r>
      <w:r>
        <w:rPr>
          <w:spacing w:val="-4"/>
          <w:sz w:val="16"/>
        </w:rPr>
        <w:t xml:space="preserve"> </w:t>
      </w:r>
      <w:r>
        <w:rPr>
          <w:sz w:val="16"/>
        </w:rPr>
        <w:t>active</w:t>
      </w:r>
      <w:r>
        <w:rPr>
          <w:spacing w:val="-5"/>
          <w:sz w:val="16"/>
        </w:rPr>
        <w:t xml:space="preserve"> </w:t>
      </w:r>
      <w:r>
        <w:rPr>
          <w:sz w:val="16"/>
        </w:rPr>
        <w:t>antiretroviral</w:t>
      </w:r>
      <w:r>
        <w:rPr>
          <w:spacing w:val="-4"/>
          <w:sz w:val="16"/>
        </w:rPr>
        <w:t xml:space="preserve"> </w:t>
      </w:r>
      <w:r>
        <w:rPr>
          <w:spacing w:val="-2"/>
          <w:sz w:val="16"/>
        </w:rPr>
        <w:t>therapy</w:t>
      </w:r>
    </w:p>
    <w:p w14:paraId="0DBE4CD0" w14:textId="77777777" w:rsidR="00955507" w:rsidRDefault="00955507" w:rsidP="00955507">
      <w:pPr>
        <w:spacing w:before="10" w:line="244" w:lineRule="auto"/>
        <w:ind w:left="260" w:right="3730"/>
      </w:pPr>
    </w:p>
    <w:tbl>
      <w:tblPr>
        <w:tblStyle w:val="TableGrid"/>
        <w:tblW w:w="0" w:type="auto"/>
        <w:tblLook w:val="04A0" w:firstRow="1" w:lastRow="0" w:firstColumn="1" w:lastColumn="0" w:noHBand="0" w:noVBand="1"/>
        <w:tblPrChange w:id="6" w:author="Joseph Sempa" w:date="2025-04-22T17:15:00Z">
          <w:tblPr>
            <w:tblStyle w:val="TableGrid"/>
            <w:tblW w:w="0" w:type="auto"/>
            <w:tblLook w:val="04A0" w:firstRow="1" w:lastRow="0" w:firstColumn="1" w:lastColumn="0" w:noHBand="0" w:noVBand="1"/>
          </w:tblPr>
        </w:tblPrChange>
      </w:tblPr>
      <w:tblGrid>
        <w:gridCol w:w="3966"/>
        <w:gridCol w:w="1380"/>
        <w:gridCol w:w="1294"/>
        <w:gridCol w:w="1294"/>
        <w:gridCol w:w="1452"/>
        <w:gridCol w:w="844"/>
        <w:tblGridChange w:id="7">
          <w:tblGrid>
            <w:gridCol w:w="3966"/>
            <w:gridCol w:w="819"/>
            <w:gridCol w:w="561"/>
            <w:gridCol w:w="574"/>
            <w:gridCol w:w="720"/>
            <w:gridCol w:w="337"/>
            <w:gridCol w:w="957"/>
            <w:gridCol w:w="100"/>
            <w:gridCol w:w="1135"/>
            <w:gridCol w:w="217"/>
            <w:gridCol w:w="844"/>
          </w:tblGrid>
        </w:tblGridChange>
      </w:tblGrid>
      <w:tr w:rsidR="00DF1F72" w14:paraId="5AF2041C" w14:textId="77777777" w:rsidTr="00DF1F72">
        <w:trPr>
          <w:ins w:id="8" w:author="Joseph Sempa" w:date="2025-04-22T17:14:00Z"/>
        </w:trPr>
        <w:tc>
          <w:tcPr>
            <w:tcW w:w="4229" w:type="dxa"/>
            <w:tcPrChange w:id="9" w:author="Joseph Sempa" w:date="2025-04-22T17:15:00Z">
              <w:tcPr>
                <w:tcW w:w="1705" w:type="dxa"/>
                <w:gridSpan w:val="2"/>
              </w:tcPr>
            </w:tcPrChange>
          </w:tcPr>
          <w:p w14:paraId="19B9783D" w14:textId="77777777" w:rsidR="00DF1F72" w:rsidRDefault="00DF1F72" w:rsidP="00DF1F72">
            <w:pPr>
              <w:rPr>
                <w:ins w:id="10" w:author="Joseph Sempa" w:date="2025-04-22T17:14:00Z"/>
                <w:w w:val="80"/>
              </w:rPr>
            </w:pPr>
          </w:p>
        </w:tc>
        <w:tc>
          <w:tcPr>
            <w:tcW w:w="1297" w:type="dxa"/>
            <w:tcPrChange w:id="11" w:author="Joseph Sempa" w:date="2025-04-22T17:15:00Z">
              <w:tcPr>
                <w:tcW w:w="1705" w:type="dxa"/>
                <w:gridSpan w:val="2"/>
              </w:tcPr>
            </w:tcPrChange>
          </w:tcPr>
          <w:p w14:paraId="7B467C72" w14:textId="77777777" w:rsidR="00DF1F72" w:rsidRDefault="00DF1F72" w:rsidP="00DF1F72">
            <w:pPr>
              <w:rPr>
                <w:ins w:id="12" w:author="Joseph Sempa" w:date="2025-04-22T17:14:00Z"/>
                <w:w w:val="80"/>
              </w:rPr>
            </w:pPr>
          </w:p>
        </w:tc>
        <w:tc>
          <w:tcPr>
            <w:tcW w:w="1215" w:type="dxa"/>
            <w:tcPrChange w:id="13" w:author="Joseph Sempa" w:date="2025-04-22T17:15:00Z">
              <w:tcPr>
                <w:tcW w:w="1705" w:type="dxa"/>
                <w:gridSpan w:val="2"/>
              </w:tcPr>
            </w:tcPrChange>
          </w:tcPr>
          <w:p w14:paraId="5A211BC5" w14:textId="77777777" w:rsidR="00DF1F72" w:rsidRDefault="00DF1F72" w:rsidP="00DF1F72">
            <w:pPr>
              <w:rPr>
                <w:ins w:id="14" w:author="Joseph Sempa" w:date="2025-04-22T17:14:00Z"/>
                <w:w w:val="80"/>
              </w:rPr>
            </w:pPr>
          </w:p>
        </w:tc>
        <w:tc>
          <w:tcPr>
            <w:tcW w:w="1215" w:type="dxa"/>
            <w:tcPrChange w:id="15" w:author="Joseph Sempa" w:date="2025-04-22T17:15:00Z">
              <w:tcPr>
                <w:tcW w:w="1705" w:type="dxa"/>
                <w:gridSpan w:val="2"/>
              </w:tcPr>
            </w:tcPrChange>
          </w:tcPr>
          <w:p w14:paraId="4333463C" w14:textId="77777777" w:rsidR="00DF1F72" w:rsidRDefault="00DF1F72" w:rsidP="00DF1F72">
            <w:pPr>
              <w:rPr>
                <w:ins w:id="16" w:author="Joseph Sempa" w:date="2025-04-22T17:14:00Z"/>
                <w:w w:val="80"/>
              </w:rPr>
            </w:pPr>
          </w:p>
        </w:tc>
        <w:tc>
          <w:tcPr>
            <w:tcW w:w="1360" w:type="dxa"/>
            <w:tcPrChange w:id="17" w:author="Joseph Sempa" w:date="2025-04-22T17:15:00Z">
              <w:tcPr>
                <w:tcW w:w="1705" w:type="dxa"/>
              </w:tcPr>
            </w:tcPrChange>
          </w:tcPr>
          <w:p w14:paraId="211A3454" w14:textId="77777777" w:rsidR="00DF1F72" w:rsidRDefault="00DF1F72" w:rsidP="00DF1F72">
            <w:pPr>
              <w:rPr>
                <w:ins w:id="18" w:author="Joseph Sempa" w:date="2025-04-22T17:14:00Z"/>
                <w:w w:val="80"/>
              </w:rPr>
            </w:pPr>
          </w:p>
        </w:tc>
        <w:tc>
          <w:tcPr>
            <w:tcW w:w="914" w:type="dxa"/>
            <w:tcPrChange w:id="19" w:author="Joseph Sempa" w:date="2025-04-22T17:15:00Z">
              <w:tcPr>
                <w:tcW w:w="1705" w:type="dxa"/>
                <w:gridSpan w:val="2"/>
              </w:tcPr>
            </w:tcPrChange>
          </w:tcPr>
          <w:p w14:paraId="05564DC4" w14:textId="77777777" w:rsidR="00DF1F72" w:rsidRDefault="00DF1F72" w:rsidP="00DF1F72">
            <w:pPr>
              <w:rPr>
                <w:ins w:id="20" w:author="Joseph Sempa" w:date="2025-04-22T17:14:00Z"/>
                <w:w w:val="80"/>
              </w:rPr>
            </w:pPr>
          </w:p>
        </w:tc>
      </w:tr>
      <w:tr w:rsidR="00DF1F72" w:rsidRPr="00DF1F72" w14:paraId="35762253" w14:textId="77777777" w:rsidTr="00DF1F72">
        <w:trPr>
          <w:ins w:id="21" w:author="Joseph Sempa" w:date="2025-04-22T17:15:00Z"/>
        </w:trPr>
        <w:tc>
          <w:tcPr>
            <w:tcW w:w="0" w:type="auto"/>
            <w:hideMark/>
          </w:tcPr>
          <w:p w14:paraId="29E8E9ED" w14:textId="77777777" w:rsidR="00DF1F72" w:rsidRPr="00DF1F72" w:rsidRDefault="00DF1F72">
            <w:pPr>
              <w:widowControl/>
              <w:autoSpaceDE/>
              <w:autoSpaceDN/>
              <w:jc w:val="center"/>
              <w:rPr>
                <w:ins w:id="22" w:author="Joseph Sempa" w:date="2025-04-22T17:15:00Z"/>
                <w:rFonts w:eastAsia="Times New Roman"/>
                <w:color w:val="333333"/>
                <w:sz w:val="18"/>
                <w:szCs w:val="18"/>
                <w:rPrChange w:id="23" w:author="Joseph Sempa" w:date="2025-04-22T17:15:00Z">
                  <w:rPr>
                    <w:ins w:id="24" w:author="Joseph Sempa" w:date="2025-04-22T17:15:00Z"/>
                    <w:rFonts w:ascii="Segoe UI" w:eastAsia="Times New Roman" w:hAnsi="Segoe UI" w:cs="Segoe UI"/>
                    <w:b/>
                    <w:bCs/>
                    <w:color w:val="333333"/>
                    <w:sz w:val="27"/>
                    <w:szCs w:val="27"/>
                    <w:lang w:val="en-ZA" w:eastAsia="en-ZA"/>
                  </w:rPr>
                </w:rPrChange>
              </w:rPr>
              <w:pPrChange w:id="25" w:author="Joseph Sempa" w:date="2025-04-22T17:15:00Z">
                <w:pPr>
                  <w:widowControl/>
                  <w:autoSpaceDE/>
                  <w:autoSpaceDN/>
                  <w:spacing w:before="150" w:after="150"/>
                  <w:ind w:left="150" w:right="150"/>
                </w:pPr>
              </w:pPrChange>
            </w:pPr>
            <w:proofErr w:type="spellStart"/>
            <w:ins w:id="26" w:author="Joseph Sempa" w:date="2025-04-22T17:15:00Z">
              <w:r w:rsidRPr="00DF1F72">
                <w:rPr>
                  <w:rFonts w:eastAsia="Times New Roman"/>
                  <w:color w:val="333333"/>
                  <w:sz w:val="18"/>
                  <w:szCs w:val="18"/>
                  <w:rPrChange w:id="27" w:author="Joseph Sempa" w:date="2025-04-22T17:15:00Z">
                    <w:rPr>
                      <w:rFonts w:ascii="Segoe UI" w:eastAsia="Times New Roman" w:hAnsi="Segoe UI" w:cs="Segoe UI"/>
                      <w:b/>
                      <w:bCs/>
                      <w:color w:val="333333"/>
                      <w:sz w:val="27"/>
                      <w:szCs w:val="27"/>
                      <w:lang w:val="en-ZA" w:eastAsia="en-ZA"/>
                    </w:rPr>
                  </w:rPrChange>
                </w:rPr>
                <w:t>incremental_cortisol_percent_increase</w:t>
              </w:r>
              <w:proofErr w:type="spellEnd"/>
            </w:ins>
          </w:p>
        </w:tc>
        <w:tc>
          <w:tcPr>
            <w:tcW w:w="0" w:type="auto"/>
            <w:hideMark/>
          </w:tcPr>
          <w:p w14:paraId="6762ED35" w14:textId="2E765DEF" w:rsidR="00DF1F72" w:rsidRPr="00DF1F72" w:rsidRDefault="00DF1F72">
            <w:pPr>
              <w:widowControl/>
              <w:autoSpaceDE/>
              <w:autoSpaceDN/>
              <w:jc w:val="center"/>
              <w:rPr>
                <w:ins w:id="28" w:author="Joseph Sempa" w:date="2025-04-22T17:15:00Z"/>
                <w:rFonts w:eastAsia="Times New Roman"/>
                <w:color w:val="333333"/>
                <w:sz w:val="18"/>
                <w:szCs w:val="18"/>
                <w:rPrChange w:id="29" w:author="Joseph Sempa" w:date="2025-04-22T17:15:00Z">
                  <w:rPr>
                    <w:ins w:id="30" w:author="Joseph Sempa" w:date="2025-04-22T17:15:00Z"/>
                    <w:rFonts w:ascii="Segoe UI" w:eastAsia="Times New Roman" w:hAnsi="Segoe UI" w:cs="Segoe UI"/>
                    <w:color w:val="333333"/>
                    <w:sz w:val="27"/>
                    <w:szCs w:val="27"/>
                    <w:lang w:val="en-ZA" w:eastAsia="en-ZA"/>
                  </w:rPr>
                </w:rPrChange>
              </w:rPr>
              <w:pPrChange w:id="31" w:author="Joseph Sempa" w:date="2025-04-22T17:15:00Z">
                <w:pPr>
                  <w:widowControl/>
                  <w:autoSpaceDE/>
                  <w:autoSpaceDN/>
                  <w:spacing w:before="150" w:after="150"/>
                  <w:ind w:left="150" w:right="150"/>
                  <w:jc w:val="center"/>
                </w:pPr>
              </w:pPrChange>
            </w:pPr>
            <w:ins w:id="32" w:author="Joseph Sempa" w:date="2025-04-22T17:19:00Z">
              <w:r w:rsidRPr="00DF1F72">
                <w:rPr>
                  <w:rFonts w:eastAsia="Times New Roman"/>
                  <w:color w:val="333333"/>
                  <w:sz w:val="18"/>
                  <w:szCs w:val="18"/>
                  <w:rPrChange w:id="33" w:author="Joseph Sempa" w:date="2025-04-22T17:19:00Z">
                    <w:rPr/>
                  </w:rPrChange>
                </w:rPr>
                <w:t>55.6 (31.4, 101.0)</w:t>
              </w:r>
            </w:ins>
          </w:p>
        </w:tc>
        <w:tc>
          <w:tcPr>
            <w:tcW w:w="0" w:type="auto"/>
            <w:hideMark/>
          </w:tcPr>
          <w:p w14:paraId="5932E85D" w14:textId="7554B62D" w:rsidR="00DF1F72" w:rsidRPr="00DF1F72" w:rsidRDefault="00DF1F72">
            <w:pPr>
              <w:widowControl/>
              <w:autoSpaceDE/>
              <w:autoSpaceDN/>
              <w:jc w:val="center"/>
              <w:rPr>
                <w:ins w:id="34" w:author="Joseph Sempa" w:date="2025-04-22T17:15:00Z"/>
                <w:rFonts w:eastAsia="Times New Roman"/>
                <w:color w:val="333333"/>
                <w:sz w:val="18"/>
                <w:szCs w:val="18"/>
                <w:rPrChange w:id="35" w:author="Joseph Sempa" w:date="2025-04-22T17:15:00Z">
                  <w:rPr>
                    <w:ins w:id="36" w:author="Joseph Sempa" w:date="2025-04-22T17:15:00Z"/>
                    <w:rFonts w:ascii="Segoe UI" w:eastAsia="Times New Roman" w:hAnsi="Segoe UI" w:cs="Segoe UI"/>
                    <w:color w:val="333333"/>
                    <w:sz w:val="27"/>
                    <w:szCs w:val="27"/>
                    <w:lang w:val="en-ZA" w:eastAsia="en-ZA"/>
                  </w:rPr>
                </w:rPrChange>
              </w:rPr>
              <w:pPrChange w:id="37" w:author="Joseph Sempa" w:date="2025-04-22T17:15:00Z">
                <w:pPr>
                  <w:widowControl/>
                  <w:autoSpaceDE/>
                  <w:autoSpaceDN/>
                  <w:spacing w:before="150" w:after="150"/>
                  <w:ind w:left="150" w:right="150"/>
                  <w:jc w:val="center"/>
                </w:pPr>
              </w:pPrChange>
            </w:pPr>
            <w:ins w:id="38" w:author="Joseph Sempa" w:date="2025-04-22T17:19:00Z">
              <w:r w:rsidRPr="00DF1F72">
                <w:rPr>
                  <w:rFonts w:eastAsia="Times New Roman"/>
                  <w:color w:val="333333"/>
                  <w:sz w:val="18"/>
                  <w:szCs w:val="18"/>
                  <w:rPrChange w:id="39" w:author="Joseph Sempa" w:date="2025-04-22T17:19:00Z">
                    <w:rPr/>
                  </w:rPrChange>
                </w:rPr>
                <w:t>51.3 (29.1, 95.7)</w:t>
              </w:r>
            </w:ins>
          </w:p>
        </w:tc>
        <w:tc>
          <w:tcPr>
            <w:tcW w:w="0" w:type="auto"/>
            <w:hideMark/>
          </w:tcPr>
          <w:p w14:paraId="11091706" w14:textId="53FB380A" w:rsidR="00DF1F72" w:rsidRPr="00DF1F72" w:rsidRDefault="00DF1F72">
            <w:pPr>
              <w:widowControl/>
              <w:autoSpaceDE/>
              <w:autoSpaceDN/>
              <w:jc w:val="center"/>
              <w:rPr>
                <w:ins w:id="40" w:author="Joseph Sempa" w:date="2025-04-22T17:15:00Z"/>
                <w:rFonts w:eastAsia="Times New Roman"/>
                <w:color w:val="333333"/>
                <w:sz w:val="18"/>
                <w:szCs w:val="18"/>
                <w:rPrChange w:id="41" w:author="Joseph Sempa" w:date="2025-04-22T17:15:00Z">
                  <w:rPr>
                    <w:ins w:id="42" w:author="Joseph Sempa" w:date="2025-04-22T17:15:00Z"/>
                    <w:rFonts w:ascii="Segoe UI" w:eastAsia="Times New Roman" w:hAnsi="Segoe UI" w:cs="Segoe UI"/>
                    <w:color w:val="333333"/>
                    <w:sz w:val="27"/>
                    <w:szCs w:val="27"/>
                    <w:lang w:val="en-ZA" w:eastAsia="en-ZA"/>
                  </w:rPr>
                </w:rPrChange>
              </w:rPr>
              <w:pPrChange w:id="43" w:author="Joseph Sempa" w:date="2025-04-22T17:15:00Z">
                <w:pPr>
                  <w:widowControl/>
                  <w:autoSpaceDE/>
                  <w:autoSpaceDN/>
                  <w:spacing w:before="150" w:after="150"/>
                  <w:ind w:left="150" w:right="150"/>
                  <w:jc w:val="center"/>
                </w:pPr>
              </w:pPrChange>
            </w:pPr>
            <w:ins w:id="44" w:author="Joseph Sempa" w:date="2025-04-22T17:19:00Z">
              <w:r w:rsidRPr="00DF1F72">
                <w:rPr>
                  <w:rFonts w:eastAsia="Times New Roman"/>
                  <w:color w:val="333333"/>
                  <w:sz w:val="18"/>
                  <w:szCs w:val="18"/>
                  <w:rPrChange w:id="45" w:author="Joseph Sempa" w:date="2025-04-22T17:19:00Z">
                    <w:rPr/>
                  </w:rPrChange>
                </w:rPr>
                <w:t>47.0 (29.4, 88.3)</w:t>
              </w:r>
            </w:ins>
          </w:p>
        </w:tc>
        <w:tc>
          <w:tcPr>
            <w:tcW w:w="0" w:type="auto"/>
            <w:hideMark/>
          </w:tcPr>
          <w:p w14:paraId="24C4EF7D" w14:textId="42D44D1A" w:rsidR="00DF1F72" w:rsidRPr="00DF1F72" w:rsidRDefault="00DF1F72">
            <w:pPr>
              <w:widowControl/>
              <w:autoSpaceDE/>
              <w:autoSpaceDN/>
              <w:jc w:val="center"/>
              <w:rPr>
                <w:ins w:id="46" w:author="Joseph Sempa" w:date="2025-04-22T17:15:00Z"/>
                <w:rFonts w:eastAsia="Times New Roman"/>
                <w:color w:val="333333"/>
                <w:sz w:val="18"/>
                <w:szCs w:val="18"/>
                <w:rPrChange w:id="47" w:author="Joseph Sempa" w:date="2025-04-22T17:15:00Z">
                  <w:rPr>
                    <w:ins w:id="48" w:author="Joseph Sempa" w:date="2025-04-22T17:15:00Z"/>
                    <w:rFonts w:ascii="Segoe UI" w:eastAsia="Times New Roman" w:hAnsi="Segoe UI" w:cs="Segoe UI"/>
                    <w:color w:val="333333"/>
                    <w:sz w:val="27"/>
                    <w:szCs w:val="27"/>
                    <w:lang w:val="en-ZA" w:eastAsia="en-ZA"/>
                  </w:rPr>
                </w:rPrChange>
              </w:rPr>
              <w:pPrChange w:id="49" w:author="Joseph Sempa" w:date="2025-04-22T17:15:00Z">
                <w:pPr>
                  <w:widowControl/>
                  <w:autoSpaceDE/>
                  <w:autoSpaceDN/>
                  <w:spacing w:before="150" w:after="150"/>
                  <w:ind w:left="150" w:right="150"/>
                  <w:jc w:val="center"/>
                </w:pPr>
              </w:pPrChange>
            </w:pPr>
            <w:ins w:id="50" w:author="Joseph Sempa" w:date="2025-04-22T17:19:00Z">
              <w:r w:rsidRPr="00DF1F72">
                <w:rPr>
                  <w:rFonts w:eastAsia="Times New Roman"/>
                  <w:color w:val="333333"/>
                  <w:sz w:val="18"/>
                  <w:szCs w:val="18"/>
                  <w:rPrChange w:id="51" w:author="Joseph Sempa" w:date="2025-04-22T17:19:00Z">
                    <w:rPr/>
                  </w:rPrChange>
                </w:rPr>
                <w:t>106.3 (49.1, 136.4)</w:t>
              </w:r>
            </w:ins>
          </w:p>
        </w:tc>
        <w:tc>
          <w:tcPr>
            <w:tcW w:w="0" w:type="auto"/>
            <w:hideMark/>
          </w:tcPr>
          <w:p w14:paraId="32244BA1" w14:textId="13BA8996" w:rsidR="00DF1F72" w:rsidRPr="00DF1F72" w:rsidRDefault="00DF1F72">
            <w:pPr>
              <w:widowControl/>
              <w:autoSpaceDE/>
              <w:autoSpaceDN/>
              <w:jc w:val="center"/>
              <w:rPr>
                <w:ins w:id="52" w:author="Joseph Sempa" w:date="2025-04-22T17:15:00Z"/>
                <w:rFonts w:eastAsia="Times New Roman"/>
                <w:color w:val="333333"/>
                <w:sz w:val="18"/>
                <w:szCs w:val="18"/>
                <w:rPrChange w:id="53" w:author="Joseph Sempa" w:date="2025-04-22T17:15:00Z">
                  <w:rPr>
                    <w:ins w:id="54" w:author="Joseph Sempa" w:date="2025-04-22T17:15:00Z"/>
                    <w:rFonts w:ascii="Segoe UI" w:eastAsia="Times New Roman" w:hAnsi="Segoe UI" w:cs="Segoe UI"/>
                    <w:color w:val="333333"/>
                    <w:sz w:val="27"/>
                    <w:szCs w:val="27"/>
                    <w:lang w:val="en-ZA" w:eastAsia="en-ZA"/>
                  </w:rPr>
                </w:rPrChange>
              </w:rPr>
              <w:pPrChange w:id="55" w:author="Joseph Sempa" w:date="2025-04-22T17:15:00Z">
                <w:pPr>
                  <w:widowControl/>
                  <w:autoSpaceDE/>
                  <w:autoSpaceDN/>
                  <w:spacing w:before="150" w:after="150"/>
                  <w:ind w:left="150" w:right="150"/>
                  <w:jc w:val="center"/>
                </w:pPr>
              </w:pPrChange>
            </w:pPr>
            <w:ins w:id="56" w:author="Joseph Sempa" w:date="2025-04-22T17:19:00Z">
              <w:r w:rsidRPr="00DF1F72">
                <w:rPr>
                  <w:rFonts w:eastAsia="Times New Roman"/>
                  <w:color w:val="333333"/>
                  <w:sz w:val="18"/>
                  <w:szCs w:val="18"/>
                  <w:rPrChange w:id="57" w:author="Joseph Sempa" w:date="2025-04-22T17:19:00Z">
                    <w:rPr/>
                  </w:rPrChange>
                </w:rPr>
                <w:t>0.003</w:t>
              </w:r>
            </w:ins>
          </w:p>
        </w:tc>
      </w:tr>
    </w:tbl>
    <w:p w14:paraId="77F6529C" w14:textId="77777777" w:rsidR="00DF1F72" w:rsidRDefault="00DF1F72">
      <w:pPr>
        <w:rPr>
          <w:ins w:id="58" w:author="Joseph Sempa" w:date="2025-04-22T17:13:00Z"/>
          <w:w w:val="80"/>
        </w:rPr>
        <w:pPrChange w:id="59" w:author="Joseph Sempa" w:date="2025-04-22T17:13:00Z">
          <w:pPr>
            <w:pStyle w:val="Heading3"/>
            <w:spacing w:before="1"/>
            <w:jc w:val="both"/>
          </w:pPr>
        </w:pPrChange>
      </w:pPr>
    </w:p>
    <w:p w14:paraId="5895703F" w14:textId="14576625" w:rsidR="00955507" w:rsidRDefault="00955507" w:rsidP="00955507">
      <w:pPr>
        <w:pStyle w:val="Heading3"/>
        <w:spacing w:before="1"/>
        <w:jc w:val="both"/>
        <w:rPr>
          <w:spacing w:val="-2"/>
          <w:w w:val="80"/>
        </w:rPr>
      </w:pPr>
      <w:r>
        <w:rPr>
          <w:w w:val="80"/>
        </w:rPr>
        <w:t>Diagnosis</w:t>
      </w:r>
      <w:r>
        <w:rPr>
          <w:spacing w:val="17"/>
        </w:rPr>
        <w:t xml:space="preserve"> </w:t>
      </w:r>
      <w:r>
        <w:rPr>
          <w:w w:val="80"/>
        </w:rPr>
        <w:t>of</w:t>
      </w:r>
      <w:r>
        <w:rPr>
          <w:spacing w:val="18"/>
        </w:rPr>
        <w:t xml:space="preserve"> </w:t>
      </w:r>
      <w:r>
        <w:rPr>
          <w:w w:val="80"/>
        </w:rPr>
        <w:t>adrenal</w:t>
      </w:r>
      <w:r>
        <w:rPr>
          <w:spacing w:val="14"/>
        </w:rPr>
        <w:t xml:space="preserve"> </w:t>
      </w:r>
      <w:r>
        <w:rPr>
          <w:spacing w:val="-2"/>
          <w:w w:val="80"/>
        </w:rPr>
        <w:t>insufficiency</w:t>
      </w:r>
    </w:p>
    <w:p w14:paraId="01039604" w14:textId="142893D8" w:rsidR="00955507" w:rsidRDefault="00955507" w:rsidP="00955507">
      <w:pPr>
        <w:pStyle w:val="BodyText"/>
        <w:rPr>
          <w:spacing w:val="-5"/>
          <w:w w:val="90"/>
        </w:rPr>
      </w:pPr>
      <w:r>
        <w:rPr>
          <w:spacing w:val="-2"/>
          <w:w w:val="80"/>
        </w:rPr>
        <w:t xml:space="preserve">Following random ACTH and cortisol concentrations done upon recruitment, 151 </w:t>
      </w:r>
      <w:proofErr w:type="spellStart"/>
      <w:r>
        <w:rPr>
          <w:spacing w:val="-2"/>
          <w:w w:val="80"/>
        </w:rPr>
        <w:t>tetracosactide</w:t>
      </w:r>
      <w:proofErr w:type="spellEnd"/>
      <w:r>
        <w:rPr>
          <w:spacing w:val="-2"/>
          <w:w w:val="80"/>
        </w:rPr>
        <w:t xml:space="preserve"> tests were done on patients with random cortisol less than 500 nmol/L. </w:t>
      </w:r>
      <w:r w:rsidRPr="009878E0">
        <w:rPr>
          <w:spacing w:val="-2"/>
          <w:w w:val="80"/>
          <w:highlight w:val="yellow"/>
        </w:rPr>
        <w:t>Of the 3</w:t>
      </w:r>
      <w:r w:rsidR="006D5C03" w:rsidRPr="009878E0">
        <w:rPr>
          <w:spacing w:val="-2"/>
          <w:w w:val="80"/>
          <w:highlight w:val="yellow"/>
        </w:rPr>
        <w:t>5</w:t>
      </w:r>
      <w:r w:rsidRPr="009878E0">
        <w:rPr>
          <w:spacing w:val="-2"/>
          <w:w w:val="80"/>
          <w:highlight w:val="yellow"/>
        </w:rPr>
        <w:t xml:space="preserve"> AI patients, 2</w:t>
      </w:r>
      <w:r w:rsidR="006D5C03" w:rsidRPr="009878E0">
        <w:rPr>
          <w:spacing w:val="-2"/>
          <w:w w:val="80"/>
          <w:highlight w:val="yellow"/>
        </w:rPr>
        <w:t>6</w:t>
      </w:r>
      <w:r w:rsidRPr="009878E0">
        <w:rPr>
          <w:spacing w:val="-2"/>
          <w:w w:val="80"/>
          <w:highlight w:val="yellow"/>
        </w:rPr>
        <w:t xml:space="preserve"> were identified as SAI and 9 PAI</w:t>
      </w:r>
      <w:r>
        <w:rPr>
          <w:spacing w:val="-2"/>
          <w:w w:val="80"/>
        </w:rPr>
        <w:t xml:space="preserve">. </w:t>
      </w:r>
      <w:r>
        <w:rPr>
          <w:spacing w:val="-5"/>
          <w:w w:val="90"/>
        </w:rPr>
        <w:t xml:space="preserve">The proportions of patients with a stimulated cortisol of 340 nmol/L, 400 nmol/L and 500 nmol/L, thus 12 patients would be diagnosed if the stimulated cut-off was 340 nmol/L, 18 patients would be diagnosed if a cut off of 400 nmol/L and 33 if 500 nmol/L was utilized. </w:t>
      </w:r>
    </w:p>
    <w:p w14:paraId="34B6B4AC" w14:textId="18534C8D" w:rsidR="00955507" w:rsidRDefault="00101C4C" w:rsidP="00955507">
      <w:pPr>
        <w:pStyle w:val="BodyText"/>
        <w:rPr>
          <w:sz w:val="20"/>
        </w:rPr>
      </w:pPr>
      <w:r>
        <w:rPr>
          <w:noProof/>
          <w:sz w:val="20"/>
        </w:rPr>
        <w:lastRenderedPageBreak/>
        <w:drawing>
          <wp:inline distT="0" distB="0" distL="0" distR="0" wp14:anchorId="203457F4" wp14:editId="5A1FB18B">
            <wp:extent cx="3324225" cy="29918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plot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5663" cy="2993097"/>
                    </a:xfrm>
                    <a:prstGeom prst="rect">
                      <a:avLst/>
                    </a:prstGeom>
                  </pic:spPr>
                </pic:pic>
              </a:graphicData>
            </a:graphic>
          </wp:inline>
        </w:drawing>
      </w:r>
    </w:p>
    <w:p w14:paraId="603DF171" w14:textId="77777777" w:rsidR="00955507" w:rsidRDefault="00955507" w:rsidP="00955507">
      <w:pPr>
        <w:pStyle w:val="BodyText"/>
        <w:spacing w:before="108"/>
        <w:ind w:left="0"/>
        <w:rPr>
          <w:sz w:val="20"/>
        </w:rPr>
      </w:pPr>
    </w:p>
    <w:p w14:paraId="45C2205C" w14:textId="77777777" w:rsidR="006C515D" w:rsidRDefault="00955507" w:rsidP="00955507">
      <w:pPr>
        <w:pStyle w:val="BodyText"/>
        <w:ind w:left="0"/>
        <w:rPr>
          <w:spacing w:val="-5"/>
          <w:w w:val="90"/>
        </w:rPr>
      </w:pPr>
      <w:r>
        <w:rPr>
          <w:b/>
          <w:spacing w:val="-6"/>
        </w:rPr>
        <w:t xml:space="preserve">Fig 2: </w:t>
      </w:r>
      <w:r>
        <w:rPr>
          <w:spacing w:val="-6"/>
        </w:rPr>
        <w:t>C</w:t>
      </w:r>
      <w:r w:rsidRPr="002C68C0">
        <w:rPr>
          <w:spacing w:val="-6"/>
        </w:rPr>
        <w:t xml:space="preserve">ortisol concentrations in </w:t>
      </w:r>
      <w:r>
        <w:rPr>
          <w:spacing w:val="-6"/>
        </w:rPr>
        <w:t xml:space="preserve">patients with </w:t>
      </w:r>
      <w:r w:rsidRPr="002C68C0">
        <w:rPr>
          <w:spacing w:val="-6"/>
        </w:rPr>
        <w:t xml:space="preserve">adrenal insufficiency </w:t>
      </w:r>
      <w:r>
        <w:rPr>
          <w:spacing w:val="-6"/>
        </w:rPr>
        <w:t>compared with</w:t>
      </w:r>
      <w:r w:rsidRPr="002C68C0">
        <w:rPr>
          <w:spacing w:val="-6"/>
        </w:rPr>
        <w:t xml:space="preserve"> those without adrenal</w:t>
      </w:r>
      <w:r w:rsidRPr="002C68C0">
        <w:rPr>
          <w:spacing w:val="-8"/>
        </w:rPr>
        <w:t xml:space="preserve"> </w:t>
      </w:r>
      <w:r w:rsidRPr="002C68C0">
        <w:rPr>
          <w:spacing w:val="-6"/>
        </w:rPr>
        <w:t>insufficiency</w:t>
      </w:r>
      <w:r w:rsidRPr="002C68C0">
        <w:rPr>
          <w:spacing w:val="-4"/>
        </w:rPr>
        <w:t>.</w:t>
      </w:r>
      <w:r w:rsidRPr="00DA3CF4">
        <w:rPr>
          <w:sz w:val="20"/>
          <w:lang w:val="en-ZA"/>
        </w:rPr>
        <w:t> </w:t>
      </w:r>
      <w:r>
        <w:rPr>
          <w:spacing w:val="-5"/>
          <w:w w:val="90"/>
        </w:rPr>
        <w:t xml:space="preserve">       </w:t>
      </w:r>
    </w:p>
    <w:p w14:paraId="4364566A" w14:textId="5401024D" w:rsidR="00955507" w:rsidRDefault="00955507" w:rsidP="00955507">
      <w:pPr>
        <w:pStyle w:val="BodyText"/>
        <w:ind w:left="0"/>
        <w:rPr>
          <w:spacing w:val="-5"/>
          <w:w w:val="90"/>
        </w:rPr>
      </w:pPr>
      <w:r>
        <w:rPr>
          <w:spacing w:val="-5"/>
          <w:w w:val="90"/>
        </w:rPr>
        <w:t xml:space="preserve"> </w:t>
      </w:r>
    </w:p>
    <w:p w14:paraId="4F5CE281" w14:textId="384DAA10" w:rsidR="00955507" w:rsidRPr="005A6174" w:rsidRDefault="00955507" w:rsidP="006C515D">
      <w:pPr>
        <w:pStyle w:val="Heading3"/>
        <w:spacing w:before="1"/>
        <w:ind w:left="0"/>
        <w:jc w:val="both"/>
        <w:rPr>
          <w:w w:val="90"/>
        </w:rPr>
      </w:pPr>
      <w:r>
        <w:rPr>
          <w:w w:val="80"/>
        </w:rPr>
        <w:t>Diagnosis</w:t>
      </w:r>
      <w:r>
        <w:rPr>
          <w:spacing w:val="17"/>
        </w:rPr>
        <w:t xml:space="preserve"> </w:t>
      </w:r>
      <w:r>
        <w:rPr>
          <w:w w:val="80"/>
        </w:rPr>
        <w:t>of</w:t>
      </w:r>
      <w:r>
        <w:rPr>
          <w:spacing w:val="18"/>
        </w:rPr>
        <w:t xml:space="preserve"> </w:t>
      </w:r>
      <w:r>
        <w:rPr>
          <w:w w:val="80"/>
        </w:rPr>
        <w:t>adrenal</w:t>
      </w:r>
      <w:r>
        <w:rPr>
          <w:spacing w:val="14"/>
        </w:rPr>
        <w:t xml:space="preserve"> </w:t>
      </w:r>
      <w:r>
        <w:rPr>
          <w:spacing w:val="-2"/>
          <w:w w:val="80"/>
        </w:rPr>
        <w:t>insufficiency</w:t>
      </w:r>
    </w:p>
    <w:p w14:paraId="60E9BBAD" w14:textId="77777777" w:rsidR="00955507" w:rsidRDefault="00955507" w:rsidP="00955507">
      <w:pPr>
        <w:pStyle w:val="BodyText"/>
        <w:spacing w:before="4"/>
        <w:rPr>
          <w:spacing w:val="-5"/>
          <w:w w:val="90"/>
        </w:rPr>
      </w:pPr>
    </w:p>
    <w:p w14:paraId="01D1D0E4" w14:textId="7AC892C9" w:rsidR="00955507" w:rsidRPr="004A44E0" w:rsidRDefault="00955507" w:rsidP="004E1B5E">
      <w:pPr>
        <w:pStyle w:val="BodyText"/>
        <w:spacing w:before="4"/>
        <w:ind w:left="0"/>
        <w:rPr>
          <w:spacing w:val="-5"/>
          <w:w w:val="90"/>
        </w:rPr>
      </w:pPr>
      <w:r>
        <w:rPr>
          <w:spacing w:val="-5"/>
          <w:w w:val="90"/>
        </w:rPr>
        <w:t xml:space="preserve">The </w:t>
      </w:r>
      <w:r w:rsidRPr="004A44E0">
        <w:rPr>
          <w:spacing w:val="-5"/>
          <w:w w:val="90"/>
        </w:rPr>
        <w:t xml:space="preserve">differences between the patients with SAI versus those with PAI were duration of illness, which was longer in </w:t>
      </w:r>
      <w:r>
        <w:rPr>
          <w:spacing w:val="-5"/>
          <w:w w:val="90"/>
        </w:rPr>
        <w:t xml:space="preserve">the </w:t>
      </w:r>
      <w:r w:rsidRPr="004A44E0">
        <w:rPr>
          <w:spacing w:val="-5"/>
          <w:w w:val="90"/>
        </w:rPr>
        <w:t>SAI group,</w:t>
      </w:r>
      <w:r w:rsidRPr="009878E0">
        <w:rPr>
          <w:spacing w:val="-5"/>
          <w:w w:val="90"/>
          <w:highlight w:val="yellow"/>
        </w:rPr>
        <w:t>14 days (IQR:14.0-2</w:t>
      </w:r>
      <w:r w:rsidR="00842521" w:rsidRPr="009878E0">
        <w:rPr>
          <w:spacing w:val="-5"/>
          <w:w w:val="90"/>
          <w:highlight w:val="yellow"/>
        </w:rPr>
        <w:t>3.3)</w:t>
      </w:r>
      <w:r w:rsidRPr="004A44E0">
        <w:rPr>
          <w:spacing w:val="-5"/>
          <w:w w:val="90"/>
        </w:rPr>
        <w:t xml:space="preserve"> versus </w:t>
      </w:r>
      <w:r w:rsidRPr="009878E0">
        <w:rPr>
          <w:spacing w:val="-5"/>
          <w:w w:val="90"/>
          <w:highlight w:val="yellow"/>
        </w:rPr>
        <w:t xml:space="preserve">10 days (IQR:7.0-14.0), </w:t>
      </w:r>
      <w:r w:rsidRPr="009878E0">
        <w:rPr>
          <w:i/>
          <w:iCs/>
          <w:spacing w:val="-5"/>
          <w:w w:val="90"/>
          <w:highlight w:val="yellow"/>
        </w:rPr>
        <w:t>p</w:t>
      </w:r>
      <w:r w:rsidRPr="009878E0">
        <w:rPr>
          <w:spacing w:val="-5"/>
          <w:w w:val="90"/>
          <w:highlight w:val="yellow"/>
        </w:rPr>
        <w:t>=0.0</w:t>
      </w:r>
      <w:r w:rsidR="00842521" w:rsidRPr="009878E0">
        <w:rPr>
          <w:spacing w:val="-5"/>
          <w:w w:val="90"/>
          <w:highlight w:val="yellow"/>
        </w:rPr>
        <w:t>24</w:t>
      </w:r>
      <w:r w:rsidRPr="004A44E0">
        <w:rPr>
          <w:spacing w:val="-5"/>
          <w:w w:val="90"/>
        </w:rPr>
        <w:t xml:space="preserve"> and vomiting which occurred more </w:t>
      </w:r>
      <w:r>
        <w:rPr>
          <w:spacing w:val="-5"/>
          <w:w w:val="90"/>
        </w:rPr>
        <w:t xml:space="preserve">often </w:t>
      </w:r>
      <w:r w:rsidRPr="004A44E0">
        <w:rPr>
          <w:spacing w:val="-5"/>
          <w:w w:val="90"/>
        </w:rPr>
        <w:t>in the PAI group,</w:t>
      </w:r>
      <w:r>
        <w:rPr>
          <w:spacing w:val="-5"/>
          <w:w w:val="90"/>
        </w:rPr>
        <w:t xml:space="preserve"> compared with SAI</w:t>
      </w:r>
      <w:r w:rsidRPr="004A44E0">
        <w:rPr>
          <w:spacing w:val="-5"/>
          <w:w w:val="90"/>
        </w:rPr>
        <w:t xml:space="preserve"> 66.7% versus 2</w:t>
      </w:r>
      <w:r w:rsidR="00B93BD6">
        <w:rPr>
          <w:spacing w:val="-5"/>
          <w:w w:val="90"/>
        </w:rPr>
        <w:t>3.1</w:t>
      </w:r>
      <w:r w:rsidRPr="004A44E0">
        <w:rPr>
          <w:spacing w:val="-5"/>
          <w:w w:val="90"/>
        </w:rPr>
        <w:t xml:space="preserve">%, </w:t>
      </w:r>
      <w:r w:rsidRPr="009878E0">
        <w:rPr>
          <w:b/>
          <w:bCs/>
          <w:i/>
          <w:iCs/>
          <w:spacing w:val="-5"/>
          <w:w w:val="90"/>
          <w:highlight w:val="yellow"/>
        </w:rPr>
        <w:t>p</w:t>
      </w:r>
      <w:r w:rsidRPr="009878E0">
        <w:rPr>
          <w:b/>
          <w:bCs/>
          <w:spacing w:val="-5"/>
          <w:w w:val="90"/>
          <w:highlight w:val="yellow"/>
        </w:rPr>
        <w:t>=0.03</w:t>
      </w:r>
      <w:r w:rsidR="00B93BD6" w:rsidRPr="009878E0">
        <w:rPr>
          <w:b/>
          <w:bCs/>
          <w:spacing w:val="-5"/>
          <w:w w:val="90"/>
          <w:highlight w:val="yellow"/>
        </w:rPr>
        <w:t>8</w:t>
      </w:r>
      <w:r w:rsidRPr="004A44E0">
        <w:rPr>
          <w:spacing w:val="-5"/>
          <w:w w:val="90"/>
        </w:rPr>
        <w:t>, respectively.</w:t>
      </w:r>
    </w:p>
    <w:p w14:paraId="694763A9" w14:textId="77777777" w:rsidR="00955507" w:rsidRPr="004A44E0" w:rsidRDefault="00955507" w:rsidP="00955507">
      <w:pPr>
        <w:pStyle w:val="BodyText"/>
        <w:spacing w:before="4"/>
        <w:rPr>
          <w:spacing w:val="-5"/>
          <w:w w:val="90"/>
        </w:rPr>
      </w:pPr>
    </w:p>
    <w:p w14:paraId="72C74A5F" w14:textId="77777777" w:rsidR="00955507" w:rsidRDefault="00955507" w:rsidP="00955507">
      <w:pPr>
        <w:pStyle w:val="BodyText"/>
        <w:ind w:left="0"/>
        <w:rPr>
          <w:sz w:val="16"/>
        </w:rPr>
      </w:pPr>
    </w:p>
    <w:p w14:paraId="627D18A5" w14:textId="77777777" w:rsidR="00955507" w:rsidRPr="00762757" w:rsidRDefault="00955507" w:rsidP="0095550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sidRPr="00762757">
        <w:rPr>
          <w:b/>
          <w:bCs/>
        </w:rPr>
        <w:t xml:space="preserve">Table </w:t>
      </w:r>
      <w:r>
        <w:rPr>
          <w:b/>
          <w:bCs/>
        </w:rPr>
        <w:t>2</w:t>
      </w:r>
      <w:r w:rsidRPr="00762757">
        <w:rPr>
          <w:b/>
          <w:bCs/>
        </w:rPr>
        <w:t xml:space="preserve">: Comparison of the demographics, history, clinical findings and biochemical findings between </w:t>
      </w:r>
      <w:r>
        <w:rPr>
          <w:b/>
          <w:bCs/>
        </w:rPr>
        <w:t>patients with</w:t>
      </w:r>
      <w:r w:rsidRPr="00762757">
        <w:rPr>
          <w:b/>
          <w:bCs/>
        </w:rPr>
        <w:t xml:space="preserve"> SAI </w:t>
      </w:r>
      <w:r>
        <w:rPr>
          <w:b/>
          <w:bCs/>
        </w:rPr>
        <w:t>and those with</w:t>
      </w:r>
      <w:r w:rsidRPr="00762757">
        <w:rPr>
          <w:b/>
          <w:bCs/>
        </w:rPr>
        <w:t xml:space="preserve"> PAI </w:t>
      </w:r>
    </w:p>
    <w:tbl>
      <w:tblPr>
        <w:tblStyle w:val="TableGrid"/>
        <w:tblW w:w="0" w:type="auto"/>
        <w:tblLook w:val="0620" w:firstRow="1" w:lastRow="0" w:firstColumn="0" w:lastColumn="0" w:noHBand="1" w:noVBand="1"/>
      </w:tblPr>
      <w:tblGrid>
        <w:gridCol w:w="4457"/>
        <w:gridCol w:w="2038"/>
        <w:gridCol w:w="2038"/>
        <w:gridCol w:w="1113"/>
      </w:tblGrid>
      <w:tr w:rsidR="00B93BD6" w:rsidRPr="002F46F4" w14:paraId="46951F85" w14:textId="77777777" w:rsidTr="00F7705D">
        <w:tc>
          <w:tcPr>
            <w:tcW w:w="0" w:type="auto"/>
          </w:tcPr>
          <w:p w14:paraId="74274EC6" w14:textId="77777777" w:rsidR="00B93BD6" w:rsidRPr="009878E0" w:rsidRDefault="00B93BD6" w:rsidP="00205289">
            <w:pPr>
              <w:pBdr>
                <w:top w:val="none" w:sz="0" w:space="0" w:color="000000"/>
                <w:left w:val="none" w:sz="0" w:space="0" w:color="000000"/>
                <w:bottom w:val="none" w:sz="0" w:space="0" w:color="000000"/>
                <w:right w:val="none" w:sz="0" w:space="0" w:color="000000"/>
              </w:pBdr>
              <w:spacing w:before="40" w:after="40"/>
              <w:ind w:left="100" w:right="100"/>
              <w:rPr>
                <w:b/>
                <w:bCs/>
                <w:sz w:val="18"/>
                <w:szCs w:val="18"/>
              </w:rPr>
            </w:pPr>
            <w:r w:rsidRPr="009878E0">
              <w:rPr>
                <w:b/>
                <w:bCs/>
                <w:color w:val="000000"/>
                <w:sz w:val="18"/>
                <w:szCs w:val="18"/>
              </w:rPr>
              <w:t>Variable</w:t>
            </w:r>
          </w:p>
        </w:tc>
        <w:tc>
          <w:tcPr>
            <w:tcW w:w="0" w:type="auto"/>
          </w:tcPr>
          <w:p w14:paraId="38DA40AF" w14:textId="12EB86F3" w:rsidR="00B93BD6" w:rsidRPr="00DE19A7" w:rsidRDefault="00B93BD6" w:rsidP="00205289">
            <w:pPr>
              <w:pBdr>
                <w:top w:val="none" w:sz="0" w:space="0" w:color="000000"/>
                <w:left w:val="none" w:sz="0" w:space="0" w:color="000000"/>
                <w:bottom w:val="none" w:sz="0" w:space="0" w:color="000000"/>
                <w:right w:val="none" w:sz="0" w:space="0" w:color="000000"/>
              </w:pBdr>
              <w:spacing w:before="40" w:after="40"/>
              <w:ind w:left="100" w:right="100"/>
              <w:jc w:val="center"/>
              <w:rPr>
                <w:b/>
                <w:bCs/>
                <w:sz w:val="18"/>
                <w:szCs w:val="18"/>
              </w:rPr>
            </w:pPr>
            <w:r w:rsidRPr="00DE19A7">
              <w:rPr>
                <w:b/>
                <w:bCs/>
                <w:color w:val="000000"/>
                <w:sz w:val="18"/>
                <w:szCs w:val="18"/>
              </w:rPr>
              <w:t xml:space="preserve">SAI, </w:t>
            </w:r>
            <w:r w:rsidRPr="00DE19A7">
              <w:rPr>
                <w:b/>
                <w:bCs/>
                <w:i/>
                <w:iCs/>
                <w:color w:val="000000"/>
                <w:sz w:val="18"/>
                <w:szCs w:val="18"/>
              </w:rPr>
              <w:t xml:space="preserve">N </w:t>
            </w:r>
            <w:r w:rsidRPr="00DE19A7">
              <w:rPr>
                <w:b/>
                <w:bCs/>
                <w:color w:val="000000"/>
                <w:sz w:val="18"/>
                <w:szCs w:val="18"/>
              </w:rPr>
              <w:t>= 26</w:t>
            </w:r>
            <w:r w:rsidRPr="00DE19A7">
              <w:rPr>
                <w:b/>
                <w:bCs/>
                <w:color w:val="000000"/>
                <w:sz w:val="18"/>
                <w:szCs w:val="18"/>
                <w:vertAlign w:val="superscript"/>
              </w:rPr>
              <w:t>1</w:t>
            </w:r>
          </w:p>
        </w:tc>
        <w:tc>
          <w:tcPr>
            <w:tcW w:w="0" w:type="auto"/>
          </w:tcPr>
          <w:p w14:paraId="058F790C" w14:textId="2EE7EA7B" w:rsidR="00B93BD6" w:rsidRPr="00DE19A7" w:rsidRDefault="00B93BD6" w:rsidP="00205289">
            <w:pPr>
              <w:pBdr>
                <w:top w:val="none" w:sz="0" w:space="0" w:color="000000"/>
                <w:left w:val="none" w:sz="0" w:space="0" w:color="000000"/>
                <w:bottom w:val="none" w:sz="0" w:space="0" w:color="000000"/>
                <w:right w:val="none" w:sz="0" w:space="0" w:color="000000"/>
              </w:pBdr>
              <w:spacing w:before="40" w:after="40"/>
              <w:ind w:left="100" w:right="100"/>
              <w:jc w:val="center"/>
              <w:rPr>
                <w:b/>
                <w:bCs/>
                <w:color w:val="000000"/>
                <w:sz w:val="18"/>
                <w:szCs w:val="18"/>
              </w:rPr>
            </w:pPr>
            <w:r w:rsidRPr="00DE19A7">
              <w:rPr>
                <w:b/>
                <w:bCs/>
                <w:color w:val="000000"/>
                <w:sz w:val="18"/>
                <w:szCs w:val="18"/>
              </w:rPr>
              <w:t xml:space="preserve">PAI, </w:t>
            </w:r>
            <w:r w:rsidRPr="00DE19A7">
              <w:rPr>
                <w:b/>
                <w:bCs/>
                <w:i/>
                <w:iCs/>
                <w:color w:val="000000"/>
                <w:sz w:val="18"/>
                <w:szCs w:val="18"/>
              </w:rPr>
              <w:t xml:space="preserve">N </w:t>
            </w:r>
            <w:r w:rsidRPr="00DE19A7">
              <w:rPr>
                <w:b/>
                <w:bCs/>
                <w:color w:val="000000"/>
                <w:sz w:val="18"/>
                <w:szCs w:val="18"/>
              </w:rPr>
              <w:t>= 9</w:t>
            </w:r>
            <w:r w:rsidRPr="00DE19A7">
              <w:rPr>
                <w:b/>
                <w:bCs/>
                <w:color w:val="000000"/>
                <w:sz w:val="18"/>
                <w:szCs w:val="18"/>
                <w:vertAlign w:val="superscript"/>
              </w:rPr>
              <w:t>1</w:t>
            </w:r>
          </w:p>
        </w:tc>
        <w:tc>
          <w:tcPr>
            <w:tcW w:w="0" w:type="auto"/>
          </w:tcPr>
          <w:p w14:paraId="27F03E5C" w14:textId="2F829068" w:rsidR="00B93BD6" w:rsidRPr="00DE19A7" w:rsidRDefault="00B93BD6" w:rsidP="00205289">
            <w:pPr>
              <w:pBdr>
                <w:top w:val="none" w:sz="0" w:space="0" w:color="000000"/>
                <w:left w:val="none" w:sz="0" w:space="0" w:color="000000"/>
                <w:bottom w:val="none" w:sz="0" w:space="0" w:color="000000"/>
                <w:right w:val="none" w:sz="0" w:space="0" w:color="000000"/>
              </w:pBdr>
              <w:spacing w:before="40" w:after="40"/>
              <w:ind w:left="100" w:right="100"/>
              <w:jc w:val="center"/>
              <w:rPr>
                <w:b/>
                <w:bCs/>
                <w:sz w:val="18"/>
                <w:szCs w:val="18"/>
              </w:rPr>
            </w:pPr>
            <w:r w:rsidRPr="00DE19A7">
              <w:rPr>
                <w:b/>
                <w:bCs/>
                <w:color w:val="000000"/>
                <w:sz w:val="18"/>
                <w:szCs w:val="18"/>
              </w:rPr>
              <w:t>p-value</w:t>
            </w:r>
            <w:r w:rsidRPr="00DE19A7">
              <w:rPr>
                <w:b/>
                <w:bCs/>
                <w:color w:val="000000"/>
                <w:sz w:val="18"/>
                <w:szCs w:val="18"/>
                <w:vertAlign w:val="superscript"/>
              </w:rPr>
              <w:t>2</w:t>
            </w:r>
          </w:p>
        </w:tc>
      </w:tr>
      <w:tr w:rsidR="00B93BD6" w:rsidRPr="002F46F4" w14:paraId="0A6221F1" w14:textId="77777777" w:rsidTr="00F7705D">
        <w:tc>
          <w:tcPr>
            <w:tcW w:w="0" w:type="auto"/>
          </w:tcPr>
          <w:p w14:paraId="61E711D3"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Age at enrolment, median (IQR) (years)</w:t>
            </w:r>
          </w:p>
        </w:tc>
        <w:tc>
          <w:tcPr>
            <w:tcW w:w="0" w:type="auto"/>
          </w:tcPr>
          <w:p w14:paraId="38CBA78D" w14:textId="3E4C540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37.0 (33.5, 47.0)</w:t>
            </w:r>
          </w:p>
        </w:tc>
        <w:tc>
          <w:tcPr>
            <w:tcW w:w="0" w:type="auto"/>
          </w:tcPr>
          <w:p w14:paraId="25FE5629" w14:textId="121B4761"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39.0 (31.0, 43.0)</w:t>
            </w:r>
          </w:p>
        </w:tc>
        <w:tc>
          <w:tcPr>
            <w:tcW w:w="0" w:type="auto"/>
          </w:tcPr>
          <w:p w14:paraId="77E79593" w14:textId="4BC96AD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42AB8038" w14:textId="77777777" w:rsidTr="00F7705D">
        <w:tc>
          <w:tcPr>
            <w:tcW w:w="0" w:type="auto"/>
          </w:tcPr>
          <w:p w14:paraId="71BCBFA3"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 xml:space="preserve">Female-gender, </w:t>
            </w:r>
            <w:proofErr w:type="gramStart"/>
            <w:r w:rsidRPr="0068075E">
              <w:rPr>
                <w:b/>
                <w:color w:val="000000"/>
                <w:sz w:val="18"/>
                <w:szCs w:val="18"/>
              </w:rPr>
              <w:t>n(</w:t>
            </w:r>
            <w:proofErr w:type="gramEnd"/>
            <w:r w:rsidRPr="0068075E">
              <w:rPr>
                <w:b/>
                <w:color w:val="000000"/>
                <w:sz w:val="18"/>
                <w:szCs w:val="18"/>
              </w:rPr>
              <w:t>%)</w:t>
            </w:r>
          </w:p>
        </w:tc>
        <w:tc>
          <w:tcPr>
            <w:tcW w:w="0" w:type="auto"/>
          </w:tcPr>
          <w:p w14:paraId="2C971084" w14:textId="49D8D7B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 (50.0%)</w:t>
            </w:r>
          </w:p>
        </w:tc>
        <w:tc>
          <w:tcPr>
            <w:tcW w:w="0" w:type="auto"/>
          </w:tcPr>
          <w:p w14:paraId="028BFCAB" w14:textId="3B8E0DC9"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 (44.4%)</w:t>
            </w:r>
          </w:p>
        </w:tc>
        <w:tc>
          <w:tcPr>
            <w:tcW w:w="0" w:type="auto"/>
          </w:tcPr>
          <w:p w14:paraId="3A61529F" w14:textId="6D38DBC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6C8AD4D0" w14:textId="77777777" w:rsidTr="00F7705D">
        <w:tc>
          <w:tcPr>
            <w:tcW w:w="0" w:type="auto"/>
          </w:tcPr>
          <w:p w14:paraId="4862B1BF"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 xml:space="preserve">Ethnicity, </w:t>
            </w:r>
            <w:proofErr w:type="gramStart"/>
            <w:r w:rsidRPr="0068075E">
              <w:rPr>
                <w:b/>
                <w:color w:val="000000"/>
                <w:sz w:val="18"/>
                <w:szCs w:val="18"/>
              </w:rPr>
              <w:t>n(</w:t>
            </w:r>
            <w:proofErr w:type="gramEnd"/>
            <w:r w:rsidRPr="0068075E">
              <w:rPr>
                <w:b/>
                <w:color w:val="000000"/>
                <w:sz w:val="18"/>
                <w:szCs w:val="18"/>
              </w:rPr>
              <w:t>%)</w:t>
            </w:r>
          </w:p>
        </w:tc>
        <w:tc>
          <w:tcPr>
            <w:tcW w:w="0" w:type="auto"/>
          </w:tcPr>
          <w:p w14:paraId="602CE8ED"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05E67BCB" w14:textId="7777777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35F0A8DC" w14:textId="64389A2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2D054273" w14:textId="77777777" w:rsidTr="00F7705D">
        <w:tc>
          <w:tcPr>
            <w:tcW w:w="0" w:type="auto"/>
          </w:tcPr>
          <w:p w14:paraId="2513280D"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68075E">
              <w:rPr>
                <w:color w:val="000000"/>
                <w:sz w:val="18"/>
                <w:szCs w:val="18"/>
              </w:rPr>
              <w:t>Black African</w:t>
            </w:r>
          </w:p>
        </w:tc>
        <w:tc>
          <w:tcPr>
            <w:tcW w:w="0" w:type="auto"/>
          </w:tcPr>
          <w:p w14:paraId="35102707" w14:textId="336ED61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Pr>
          <w:p w14:paraId="715E4405" w14:textId="53B39EAD"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 (88.9%)</w:t>
            </w:r>
          </w:p>
        </w:tc>
        <w:tc>
          <w:tcPr>
            <w:tcW w:w="0" w:type="auto"/>
          </w:tcPr>
          <w:p w14:paraId="47B605B1" w14:textId="2AD0B2C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B93BD6" w:rsidRPr="002F46F4" w14:paraId="39FF42DF" w14:textId="77777777" w:rsidTr="00F7705D">
        <w:tc>
          <w:tcPr>
            <w:tcW w:w="0" w:type="auto"/>
          </w:tcPr>
          <w:p w14:paraId="3DD305E0"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68075E">
              <w:rPr>
                <w:color w:val="000000"/>
                <w:sz w:val="18"/>
                <w:szCs w:val="18"/>
              </w:rPr>
              <w:t>Other</w:t>
            </w:r>
          </w:p>
        </w:tc>
        <w:tc>
          <w:tcPr>
            <w:tcW w:w="0" w:type="auto"/>
          </w:tcPr>
          <w:p w14:paraId="7033B024" w14:textId="23F50A89"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 (15.4%)</w:t>
            </w:r>
          </w:p>
        </w:tc>
        <w:tc>
          <w:tcPr>
            <w:tcW w:w="0" w:type="auto"/>
          </w:tcPr>
          <w:p w14:paraId="5125712A" w14:textId="2CDB37B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(11.1%)</w:t>
            </w:r>
          </w:p>
        </w:tc>
        <w:tc>
          <w:tcPr>
            <w:tcW w:w="0" w:type="auto"/>
          </w:tcPr>
          <w:p w14:paraId="09F93F55" w14:textId="66D7AE3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B93BD6" w:rsidRPr="002F46F4" w14:paraId="1AEB74D6" w14:textId="77777777" w:rsidTr="00F7705D">
        <w:tc>
          <w:tcPr>
            <w:tcW w:w="0" w:type="auto"/>
          </w:tcPr>
          <w:p w14:paraId="10B5382F"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Duration of current illness, median (IQR) (days)</w:t>
            </w:r>
          </w:p>
        </w:tc>
        <w:tc>
          <w:tcPr>
            <w:tcW w:w="0" w:type="auto"/>
          </w:tcPr>
          <w:p w14:paraId="13B507C6" w14:textId="7F8C01B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14.0 (14.0, 23.3)</w:t>
            </w:r>
          </w:p>
        </w:tc>
        <w:tc>
          <w:tcPr>
            <w:tcW w:w="0" w:type="auto"/>
          </w:tcPr>
          <w:p w14:paraId="754F787B" w14:textId="70F4BA99"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10.0 (7.0, 14.0)</w:t>
            </w:r>
          </w:p>
        </w:tc>
        <w:tc>
          <w:tcPr>
            <w:tcW w:w="0" w:type="auto"/>
          </w:tcPr>
          <w:p w14:paraId="22F7E3D0" w14:textId="6B112417" w:rsidR="00B93BD6" w:rsidRPr="00842521"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b/>
                <w:bCs/>
                <w:sz w:val="18"/>
                <w:szCs w:val="18"/>
              </w:rPr>
            </w:pPr>
            <w:r w:rsidRPr="009878E0">
              <w:rPr>
                <w:b/>
                <w:bCs/>
                <w:sz w:val="18"/>
                <w:szCs w:val="18"/>
              </w:rPr>
              <w:t>0.024</w:t>
            </w:r>
          </w:p>
        </w:tc>
      </w:tr>
      <w:tr w:rsidR="00B93BD6" w:rsidRPr="002F46F4" w14:paraId="5D635ECF" w14:textId="77777777" w:rsidTr="00F7705D">
        <w:tc>
          <w:tcPr>
            <w:tcW w:w="0" w:type="auto"/>
          </w:tcPr>
          <w:p w14:paraId="55EDFA27" w14:textId="7777777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2F46F4">
              <w:rPr>
                <w:b/>
                <w:color w:val="000000"/>
                <w:sz w:val="18"/>
                <w:szCs w:val="18"/>
              </w:rPr>
              <w:t>HISTORY</w:t>
            </w:r>
          </w:p>
        </w:tc>
        <w:tc>
          <w:tcPr>
            <w:tcW w:w="0" w:type="auto"/>
          </w:tcPr>
          <w:p w14:paraId="65C07D21"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6C2AC3F8"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p>
        </w:tc>
        <w:tc>
          <w:tcPr>
            <w:tcW w:w="0" w:type="auto"/>
          </w:tcPr>
          <w:p w14:paraId="248D5785" w14:textId="72D2078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p>
        </w:tc>
      </w:tr>
      <w:tr w:rsidR="00B93BD6" w:rsidRPr="002F46F4" w14:paraId="7534F876" w14:textId="77777777" w:rsidTr="00F7705D">
        <w:tc>
          <w:tcPr>
            <w:tcW w:w="0" w:type="auto"/>
          </w:tcPr>
          <w:p w14:paraId="48390EB4"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Weight loss</w:t>
            </w:r>
          </w:p>
        </w:tc>
        <w:tc>
          <w:tcPr>
            <w:tcW w:w="0" w:type="auto"/>
          </w:tcPr>
          <w:p w14:paraId="29433F9F" w14:textId="15A1180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21 (80.8%)</w:t>
            </w:r>
          </w:p>
        </w:tc>
        <w:tc>
          <w:tcPr>
            <w:tcW w:w="0" w:type="auto"/>
          </w:tcPr>
          <w:p w14:paraId="6931C849" w14:textId="77A760FC"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9 (100.0%)</w:t>
            </w:r>
          </w:p>
        </w:tc>
        <w:tc>
          <w:tcPr>
            <w:tcW w:w="0" w:type="auto"/>
          </w:tcPr>
          <w:p w14:paraId="13EC8EF5" w14:textId="7FFE55E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B93BD6" w:rsidRPr="002F46F4" w14:paraId="1AF01418" w14:textId="77777777" w:rsidTr="00F7705D">
        <w:tc>
          <w:tcPr>
            <w:tcW w:w="0" w:type="auto"/>
          </w:tcPr>
          <w:p w14:paraId="0C2CAE32"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Weakness</w:t>
            </w:r>
          </w:p>
        </w:tc>
        <w:tc>
          <w:tcPr>
            <w:tcW w:w="0" w:type="auto"/>
          </w:tcPr>
          <w:p w14:paraId="5114B02D" w14:textId="3245F21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Pr>
          <w:p w14:paraId="0E61839A" w14:textId="6B40A8D8"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21B79587" w14:textId="1521D13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B93BD6" w:rsidRPr="002F46F4" w14:paraId="2AC3F06E" w14:textId="77777777" w:rsidTr="00F7705D">
        <w:tc>
          <w:tcPr>
            <w:tcW w:w="0" w:type="auto"/>
          </w:tcPr>
          <w:p w14:paraId="073F8B1A"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Tiredness</w:t>
            </w:r>
          </w:p>
        </w:tc>
        <w:tc>
          <w:tcPr>
            <w:tcW w:w="0" w:type="auto"/>
          </w:tcPr>
          <w:p w14:paraId="38CB8D91" w14:textId="210659F6"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23 (88.5%)</w:t>
            </w:r>
          </w:p>
        </w:tc>
        <w:tc>
          <w:tcPr>
            <w:tcW w:w="0" w:type="auto"/>
          </w:tcPr>
          <w:p w14:paraId="4CE17BEA" w14:textId="2A9A45B4"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(77.8%)</w:t>
            </w:r>
          </w:p>
        </w:tc>
        <w:tc>
          <w:tcPr>
            <w:tcW w:w="0" w:type="auto"/>
          </w:tcPr>
          <w:p w14:paraId="7402CEC9" w14:textId="79F5688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B93BD6" w:rsidRPr="002F46F4" w14:paraId="6FA9F421" w14:textId="77777777" w:rsidTr="00F7705D">
        <w:tc>
          <w:tcPr>
            <w:tcW w:w="0" w:type="auto"/>
          </w:tcPr>
          <w:p w14:paraId="39EB65BB"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Poor appetite</w:t>
            </w:r>
          </w:p>
        </w:tc>
        <w:tc>
          <w:tcPr>
            <w:tcW w:w="0" w:type="auto"/>
          </w:tcPr>
          <w:p w14:paraId="28C2EAA1" w14:textId="0542256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Pr>
          <w:p w14:paraId="315814F2" w14:textId="7B70DF22"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(77.8%)</w:t>
            </w:r>
          </w:p>
        </w:tc>
        <w:tc>
          <w:tcPr>
            <w:tcW w:w="0" w:type="auto"/>
          </w:tcPr>
          <w:p w14:paraId="58AFE9D2" w14:textId="4099B1CD"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B93BD6" w:rsidRPr="002F46F4" w14:paraId="1F3E26B5" w14:textId="77777777" w:rsidTr="00F7705D">
        <w:tc>
          <w:tcPr>
            <w:tcW w:w="0" w:type="auto"/>
          </w:tcPr>
          <w:p w14:paraId="660783D5"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lastRenderedPageBreak/>
              <w:t>Increased skin pigmentation</w:t>
            </w:r>
          </w:p>
        </w:tc>
        <w:tc>
          <w:tcPr>
            <w:tcW w:w="0" w:type="auto"/>
          </w:tcPr>
          <w:p w14:paraId="05DD0EE1" w14:textId="782D37B6"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10 (40.0%)</w:t>
            </w:r>
          </w:p>
        </w:tc>
        <w:tc>
          <w:tcPr>
            <w:tcW w:w="0" w:type="auto"/>
          </w:tcPr>
          <w:p w14:paraId="7640F189" w14:textId="342D05E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 (57.1%)</w:t>
            </w:r>
          </w:p>
        </w:tc>
        <w:tc>
          <w:tcPr>
            <w:tcW w:w="0" w:type="auto"/>
          </w:tcPr>
          <w:p w14:paraId="0C9084AA" w14:textId="2FF1FD3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B93BD6" w:rsidRPr="002F46F4" w14:paraId="6239DDB8" w14:textId="77777777" w:rsidTr="00F7705D">
        <w:tc>
          <w:tcPr>
            <w:tcW w:w="0" w:type="auto"/>
          </w:tcPr>
          <w:p w14:paraId="2E5FA308"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Nausea</w:t>
            </w:r>
          </w:p>
        </w:tc>
        <w:tc>
          <w:tcPr>
            <w:tcW w:w="0" w:type="auto"/>
          </w:tcPr>
          <w:p w14:paraId="2191A093" w14:textId="5F1A1B02"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(57.7%)</w:t>
            </w:r>
          </w:p>
        </w:tc>
        <w:tc>
          <w:tcPr>
            <w:tcW w:w="0" w:type="auto"/>
          </w:tcPr>
          <w:p w14:paraId="08B228FD" w14:textId="3E482DC9"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(77.8%)</w:t>
            </w:r>
          </w:p>
        </w:tc>
        <w:tc>
          <w:tcPr>
            <w:tcW w:w="0" w:type="auto"/>
          </w:tcPr>
          <w:p w14:paraId="6AC9FE9E" w14:textId="4E6E361E"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B93BD6" w:rsidRPr="002F46F4" w14:paraId="7A901943" w14:textId="77777777" w:rsidTr="00F7705D">
        <w:tc>
          <w:tcPr>
            <w:tcW w:w="0" w:type="auto"/>
          </w:tcPr>
          <w:p w14:paraId="60FBD274"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Vomiting</w:t>
            </w:r>
          </w:p>
        </w:tc>
        <w:tc>
          <w:tcPr>
            <w:tcW w:w="0" w:type="auto"/>
          </w:tcPr>
          <w:p w14:paraId="32C83C4B" w14:textId="2457D996"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(23.1%)</w:t>
            </w:r>
          </w:p>
        </w:tc>
        <w:tc>
          <w:tcPr>
            <w:tcW w:w="0" w:type="auto"/>
          </w:tcPr>
          <w:p w14:paraId="3189CBE8" w14:textId="72113AB4"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46BDCDE1" w14:textId="3ECD0F44" w:rsidR="00B93BD6" w:rsidRPr="009878E0"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b/>
                <w:bCs/>
                <w:sz w:val="18"/>
                <w:szCs w:val="18"/>
              </w:rPr>
            </w:pPr>
            <w:r w:rsidRPr="009878E0">
              <w:rPr>
                <w:b/>
                <w:bCs/>
                <w:sz w:val="18"/>
                <w:szCs w:val="18"/>
              </w:rPr>
              <w:t>0.038</w:t>
            </w:r>
          </w:p>
        </w:tc>
      </w:tr>
      <w:tr w:rsidR="00B93BD6" w:rsidRPr="002F46F4" w14:paraId="55F64A29" w14:textId="77777777" w:rsidTr="00F7705D">
        <w:tc>
          <w:tcPr>
            <w:tcW w:w="0" w:type="auto"/>
          </w:tcPr>
          <w:p w14:paraId="05260818"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Liking for salt</w:t>
            </w:r>
          </w:p>
        </w:tc>
        <w:tc>
          <w:tcPr>
            <w:tcW w:w="0" w:type="auto"/>
          </w:tcPr>
          <w:p w14:paraId="71B037F9" w14:textId="69AC10D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(57.7%)</w:t>
            </w:r>
          </w:p>
        </w:tc>
        <w:tc>
          <w:tcPr>
            <w:tcW w:w="0" w:type="auto"/>
          </w:tcPr>
          <w:p w14:paraId="21D8A053" w14:textId="1A05FE8F"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5 (55.6%)</w:t>
            </w:r>
          </w:p>
        </w:tc>
        <w:tc>
          <w:tcPr>
            <w:tcW w:w="0" w:type="auto"/>
          </w:tcPr>
          <w:p w14:paraId="106035A2" w14:textId="408920C2"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6C12513E" w14:textId="77777777" w:rsidTr="00F7705D">
        <w:tc>
          <w:tcPr>
            <w:tcW w:w="0" w:type="auto"/>
          </w:tcPr>
          <w:p w14:paraId="6487FD94"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proofErr w:type="spellStart"/>
            <w:r w:rsidRPr="00F7705D">
              <w:rPr>
                <w:bCs/>
                <w:color w:val="000000"/>
                <w:sz w:val="18"/>
                <w:szCs w:val="18"/>
              </w:rPr>
              <w:t>Diarrhoea</w:t>
            </w:r>
            <w:proofErr w:type="spellEnd"/>
          </w:p>
        </w:tc>
        <w:tc>
          <w:tcPr>
            <w:tcW w:w="0" w:type="auto"/>
          </w:tcPr>
          <w:p w14:paraId="45980C63" w14:textId="415F270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 (42.3%)</w:t>
            </w:r>
          </w:p>
        </w:tc>
        <w:tc>
          <w:tcPr>
            <w:tcW w:w="0" w:type="auto"/>
          </w:tcPr>
          <w:p w14:paraId="1177549A" w14:textId="73036E7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(22.2%)</w:t>
            </w:r>
          </w:p>
        </w:tc>
        <w:tc>
          <w:tcPr>
            <w:tcW w:w="0" w:type="auto"/>
          </w:tcPr>
          <w:p w14:paraId="75201D56" w14:textId="7855ABB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B93BD6" w:rsidRPr="002F46F4" w14:paraId="73D583B5" w14:textId="77777777" w:rsidTr="00F7705D">
        <w:tc>
          <w:tcPr>
            <w:tcW w:w="0" w:type="auto"/>
          </w:tcPr>
          <w:p w14:paraId="15C3B209"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Dizziness</w:t>
            </w:r>
          </w:p>
        </w:tc>
        <w:tc>
          <w:tcPr>
            <w:tcW w:w="0" w:type="auto"/>
          </w:tcPr>
          <w:p w14:paraId="64059017" w14:textId="1156F53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14 (53.8%)</w:t>
            </w:r>
          </w:p>
        </w:tc>
        <w:tc>
          <w:tcPr>
            <w:tcW w:w="0" w:type="auto"/>
          </w:tcPr>
          <w:p w14:paraId="41D425FC" w14:textId="65B1C61C"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5 (62.5%)</w:t>
            </w:r>
          </w:p>
        </w:tc>
        <w:tc>
          <w:tcPr>
            <w:tcW w:w="0" w:type="auto"/>
          </w:tcPr>
          <w:p w14:paraId="4475BCB7" w14:textId="65CBB77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14ABFC5E" w14:textId="77777777" w:rsidTr="00F7705D">
        <w:tc>
          <w:tcPr>
            <w:tcW w:w="0" w:type="auto"/>
          </w:tcPr>
          <w:p w14:paraId="612A9EAE"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Anorexia</w:t>
            </w:r>
          </w:p>
        </w:tc>
        <w:tc>
          <w:tcPr>
            <w:tcW w:w="0" w:type="auto"/>
          </w:tcPr>
          <w:p w14:paraId="6220EF88" w14:textId="3089C89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9 (34.6%)</w:t>
            </w:r>
          </w:p>
        </w:tc>
        <w:tc>
          <w:tcPr>
            <w:tcW w:w="0" w:type="auto"/>
          </w:tcPr>
          <w:p w14:paraId="69E55B2D" w14:textId="700A1C2D"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24921E95" w14:textId="0025EB29"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0.13</w:t>
            </w:r>
          </w:p>
        </w:tc>
      </w:tr>
      <w:tr w:rsidR="00B93BD6" w:rsidRPr="002F46F4" w14:paraId="54103E12" w14:textId="77777777" w:rsidTr="00F7705D">
        <w:tc>
          <w:tcPr>
            <w:tcW w:w="0" w:type="auto"/>
          </w:tcPr>
          <w:p w14:paraId="24FD6B81"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Loss of axillary and pubic hair, if female</w:t>
            </w:r>
          </w:p>
        </w:tc>
        <w:tc>
          <w:tcPr>
            <w:tcW w:w="0" w:type="auto"/>
          </w:tcPr>
          <w:p w14:paraId="33A4AF93" w14:textId="74AC57F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3D77E664" w14:textId="4EE7DBCA"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(22.2%)</w:t>
            </w:r>
          </w:p>
        </w:tc>
        <w:tc>
          <w:tcPr>
            <w:tcW w:w="0" w:type="auto"/>
          </w:tcPr>
          <w:p w14:paraId="4FF062EF" w14:textId="2F0E6043"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B93BD6" w:rsidRPr="002F46F4" w14:paraId="153D5EA0" w14:textId="77777777" w:rsidTr="00F7705D">
        <w:tc>
          <w:tcPr>
            <w:tcW w:w="0" w:type="auto"/>
          </w:tcPr>
          <w:p w14:paraId="0E2A0AD0"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HAART exposure</w:t>
            </w:r>
          </w:p>
        </w:tc>
        <w:tc>
          <w:tcPr>
            <w:tcW w:w="0" w:type="auto"/>
          </w:tcPr>
          <w:p w14:paraId="1E05D114" w14:textId="4F382D43"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 (30.8%)</w:t>
            </w:r>
          </w:p>
        </w:tc>
        <w:tc>
          <w:tcPr>
            <w:tcW w:w="0" w:type="auto"/>
          </w:tcPr>
          <w:p w14:paraId="75E5EE4F" w14:textId="2FE7AE86"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(22.2%)</w:t>
            </w:r>
          </w:p>
        </w:tc>
        <w:tc>
          <w:tcPr>
            <w:tcW w:w="0" w:type="auto"/>
          </w:tcPr>
          <w:p w14:paraId="6032BB03" w14:textId="071E0D9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19C63A06" w14:textId="77777777" w:rsidTr="00F7705D">
        <w:tc>
          <w:tcPr>
            <w:tcW w:w="0" w:type="auto"/>
          </w:tcPr>
          <w:p w14:paraId="6E63CF41" w14:textId="7777777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2F46F4">
              <w:rPr>
                <w:b/>
                <w:color w:val="000000"/>
                <w:sz w:val="18"/>
                <w:szCs w:val="18"/>
              </w:rPr>
              <w:t>CLINICAL FEATURES</w:t>
            </w:r>
          </w:p>
        </w:tc>
        <w:tc>
          <w:tcPr>
            <w:tcW w:w="0" w:type="auto"/>
          </w:tcPr>
          <w:p w14:paraId="1B606522"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07D8046D"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5C1481D9" w14:textId="5AB62B6E"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B93BD6" w:rsidRPr="002F46F4" w14:paraId="4FD1C34C" w14:textId="77777777" w:rsidTr="00F7705D">
        <w:tc>
          <w:tcPr>
            <w:tcW w:w="0" w:type="auto"/>
          </w:tcPr>
          <w:p w14:paraId="64ACCA00"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BP (systolic) mmHg</w:t>
            </w:r>
          </w:p>
        </w:tc>
        <w:tc>
          <w:tcPr>
            <w:tcW w:w="0" w:type="auto"/>
          </w:tcPr>
          <w:p w14:paraId="2BDFE180" w14:textId="410092E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120.0 (100.0, 130.0)</w:t>
            </w:r>
          </w:p>
        </w:tc>
        <w:tc>
          <w:tcPr>
            <w:tcW w:w="0" w:type="auto"/>
          </w:tcPr>
          <w:p w14:paraId="6464295B" w14:textId="661F11DC"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120.0 (120.0, 127.0)</w:t>
            </w:r>
          </w:p>
        </w:tc>
        <w:tc>
          <w:tcPr>
            <w:tcW w:w="0" w:type="auto"/>
          </w:tcPr>
          <w:p w14:paraId="46DAB800" w14:textId="1ACDD2E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0.5</w:t>
            </w:r>
          </w:p>
        </w:tc>
      </w:tr>
      <w:tr w:rsidR="00B93BD6" w:rsidRPr="002F46F4" w14:paraId="1D4C6240" w14:textId="77777777" w:rsidTr="00F7705D">
        <w:tc>
          <w:tcPr>
            <w:tcW w:w="0" w:type="auto"/>
          </w:tcPr>
          <w:p w14:paraId="3D3E18A5"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BP (diastolic) mmHg</w:t>
            </w:r>
          </w:p>
        </w:tc>
        <w:tc>
          <w:tcPr>
            <w:tcW w:w="0" w:type="auto"/>
          </w:tcPr>
          <w:p w14:paraId="60DFAC0B" w14:textId="57690AD2"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73.0 (60.0, 80.0)</w:t>
            </w:r>
          </w:p>
        </w:tc>
        <w:tc>
          <w:tcPr>
            <w:tcW w:w="0" w:type="auto"/>
          </w:tcPr>
          <w:p w14:paraId="410244FD" w14:textId="50FD1431"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79.0 (70.0, 85.0)</w:t>
            </w:r>
          </w:p>
        </w:tc>
        <w:tc>
          <w:tcPr>
            <w:tcW w:w="0" w:type="auto"/>
          </w:tcPr>
          <w:p w14:paraId="7FD80533" w14:textId="5CBD941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0.5</w:t>
            </w:r>
          </w:p>
        </w:tc>
      </w:tr>
      <w:tr w:rsidR="00B93BD6" w:rsidRPr="002F46F4" w14:paraId="22792AD2" w14:textId="77777777" w:rsidTr="00F7705D">
        <w:tc>
          <w:tcPr>
            <w:tcW w:w="0" w:type="auto"/>
          </w:tcPr>
          <w:p w14:paraId="1661FA4F"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Any postural drop in blood pressure</w:t>
            </w:r>
          </w:p>
        </w:tc>
        <w:tc>
          <w:tcPr>
            <w:tcW w:w="0" w:type="auto"/>
          </w:tcPr>
          <w:p w14:paraId="068B956D" w14:textId="7CD772E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7ABB3912" w14:textId="17FC6B8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33F03DA1" w14:textId="1FCF774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B93BD6" w:rsidRPr="002F46F4" w14:paraId="5C7D7C7D" w14:textId="77777777" w:rsidTr="00F7705D">
        <w:tc>
          <w:tcPr>
            <w:tcW w:w="0" w:type="auto"/>
          </w:tcPr>
          <w:p w14:paraId="1D6C9242"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Heart rate beats per minute</w:t>
            </w:r>
          </w:p>
        </w:tc>
        <w:tc>
          <w:tcPr>
            <w:tcW w:w="0" w:type="auto"/>
          </w:tcPr>
          <w:p w14:paraId="7E2FE084" w14:textId="013575B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84.0 (76.0, 96.0)</w:t>
            </w:r>
          </w:p>
        </w:tc>
        <w:tc>
          <w:tcPr>
            <w:tcW w:w="0" w:type="auto"/>
          </w:tcPr>
          <w:p w14:paraId="60FBFA2A" w14:textId="49B5D7B5"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97.0 (84.0, 105.0)</w:t>
            </w:r>
          </w:p>
        </w:tc>
        <w:tc>
          <w:tcPr>
            <w:tcW w:w="0" w:type="auto"/>
          </w:tcPr>
          <w:p w14:paraId="0DC5132E" w14:textId="36EA66F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0.058</w:t>
            </w:r>
          </w:p>
        </w:tc>
      </w:tr>
      <w:tr w:rsidR="00B93BD6" w:rsidRPr="002F46F4" w14:paraId="1B308BD0" w14:textId="77777777" w:rsidTr="00F7705D">
        <w:tc>
          <w:tcPr>
            <w:tcW w:w="0" w:type="auto"/>
          </w:tcPr>
          <w:p w14:paraId="551DAAC4"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Hypotension</w:t>
            </w:r>
          </w:p>
        </w:tc>
        <w:tc>
          <w:tcPr>
            <w:tcW w:w="0" w:type="auto"/>
          </w:tcPr>
          <w:p w14:paraId="4DD2F03D" w14:textId="1C9A214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(7.7%)</w:t>
            </w:r>
          </w:p>
        </w:tc>
        <w:tc>
          <w:tcPr>
            <w:tcW w:w="0" w:type="auto"/>
          </w:tcPr>
          <w:p w14:paraId="00A9552F" w14:textId="60212766"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30572B9A" w14:textId="0102576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3D1E814E" w14:textId="77777777" w:rsidTr="00F7705D">
        <w:tc>
          <w:tcPr>
            <w:tcW w:w="0" w:type="auto"/>
          </w:tcPr>
          <w:p w14:paraId="30706E60"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sz w:val="18"/>
                <w:szCs w:val="18"/>
              </w:rPr>
            </w:pPr>
            <w:r w:rsidRPr="00F7705D">
              <w:rPr>
                <w:bCs/>
                <w:color w:val="000000"/>
                <w:sz w:val="18"/>
                <w:szCs w:val="18"/>
              </w:rPr>
              <w:t xml:space="preserve">Presence of </w:t>
            </w:r>
            <w:proofErr w:type="spellStart"/>
            <w:r w:rsidRPr="00F7705D">
              <w:rPr>
                <w:bCs/>
                <w:color w:val="000000"/>
                <w:sz w:val="18"/>
                <w:szCs w:val="18"/>
              </w:rPr>
              <w:t>anaemia</w:t>
            </w:r>
            <w:proofErr w:type="spellEnd"/>
          </w:p>
        </w:tc>
        <w:tc>
          <w:tcPr>
            <w:tcW w:w="0" w:type="auto"/>
          </w:tcPr>
          <w:p w14:paraId="16E7F0E5" w14:textId="71581DC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(60.0%)</w:t>
            </w:r>
          </w:p>
        </w:tc>
        <w:tc>
          <w:tcPr>
            <w:tcW w:w="0" w:type="auto"/>
          </w:tcPr>
          <w:p w14:paraId="513CCCA8" w14:textId="72F15C6D"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5B112DFF" w14:textId="7D42DE2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61EC4F32" w14:textId="77777777" w:rsidTr="00F7705D">
        <w:tc>
          <w:tcPr>
            <w:tcW w:w="0" w:type="auto"/>
          </w:tcPr>
          <w:p w14:paraId="565355DE"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INVESTIGATIONS</w:t>
            </w:r>
          </w:p>
        </w:tc>
        <w:tc>
          <w:tcPr>
            <w:tcW w:w="0" w:type="auto"/>
          </w:tcPr>
          <w:p w14:paraId="0A863B77"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7D5A09BF" w14:textId="777777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5AA408A4" w14:textId="0AA83B9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B93BD6" w:rsidRPr="002F46F4" w14:paraId="5473EBD4" w14:textId="77777777" w:rsidTr="00F7705D">
        <w:tc>
          <w:tcPr>
            <w:tcW w:w="0" w:type="auto"/>
          </w:tcPr>
          <w:p w14:paraId="41A72647"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Viral load (log10 Copies/mL)</w:t>
            </w:r>
          </w:p>
        </w:tc>
        <w:tc>
          <w:tcPr>
            <w:tcW w:w="0" w:type="auto"/>
          </w:tcPr>
          <w:p w14:paraId="3BF97DDC" w14:textId="6B9FFDF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12.3 (11.4, 12.3)</w:t>
            </w:r>
          </w:p>
        </w:tc>
        <w:tc>
          <w:tcPr>
            <w:tcW w:w="0" w:type="auto"/>
          </w:tcPr>
          <w:p w14:paraId="439C764F" w14:textId="3073C2C6"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11.6 (11.6, 11.6)</w:t>
            </w:r>
          </w:p>
        </w:tc>
        <w:tc>
          <w:tcPr>
            <w:tcW w:w="0" w:type="auto"/>
          </w:tcPr>
          <w:p w14:paraId="6D5E446D" w14:textId="4EAFE729"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72A5DF95" w14:textId="77777777" w:rsidTr="00F7705D">
        <w:tc>
          <w:tcPr>
            <w:tcW w:w="0" w:type="auto"/>
          </w:tcPr>
          <w:p w14:paraId="7C3E26FB" w14:textId="28C54E1E"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Random cortisol</w:t>
            </w:r>
          </w:p>
        </w:tc>
        <w:tc>
          <w:tcPr>
            <w:tcW w:w="0" w:type="auto"/>
          </w:tcPr>
          <w:p w14:paraId="47649532" w14:textId="274B508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255.5 (235.5, 358.3)</w:t>
            </w:r>
          </w:p>
        </w:tc>
        <w:tc>
          <w:tcPr>
            <w:tcW w:w="0" w:type="auto"/>
          </w:tcPr>
          <w:p w14:paraId="3E16A4FE" w14:textId="64040576"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281.0 (209.0, 375.0)</w:t>
            </w:r>
          </w:p>
        </w:tc>
        <w:tc>
          <w:tcPr>
            <w:tcW w:w="0" w:type="auto"/>
          </w:tcPr>
          <w:p w14:paraId="78BC80CB" w14:textId="3FF4F3C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B93BD6" w:rsidRPr="002F46F4" w14:paraId="73E71AB7" w14:textId="77777777" w:rsidTr="00F7705D">
        <w:tc>
          <w:tcPr>
            <w:tcW w:w="0" w:type="auto"/>
          </w:tcPr>
          <w:p w14:paraId="649C72A5" w14:textId="1F0FF63E"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Basal cortisol</w:t>
            </w:r>
          </w:p>
        </w:tc>
        <w:tc>
          <w:tcPr>
            <w:tcW w:w="0" w:type="auto"/>
          </w:tcPr>
          <w:p w14:paraId="1CBEC3FF" w14:textId="48CED48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284.0 (188.5, 359.0)</w:t>
            </w:r>
          </w:p>
        </w:tc>
        <w:tc>
          <w:tcPr>
            <w:tcW w:w="0" w:type="auto"/>
          </w:tcPr>
          <w:p w14:paraId="5D3B3ACF" w14:textId="0952706A"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286.0 (194.5, 326.5)</w:t>
            </w:r>
          </w:p>
        </w:tc>
        <w:tc>
          <w:tcPr>
            <w:tcW w:w="0" w:type="auto"/>
          </w:tcPr>
          <w:p w14:paraId="5D71DAE3" w14:textId="304EF1E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B93BD6" w:rsidRPr="002F46F4" w14:paraId="7C735FCD" w14:textId="77777777" w:rsidTr="00F7705D">
        <w:tc>
          <w:tcPr>
            <w:tcW w:w="0" w:type="auto"/>
          </w:tcPr>
          <w:p w14:paraId="23702DC3" w14:textId="7C1C3340"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Stimulated cortisol</w:t>
            </w:r>
          </w:p>
        </w:tc>
        <w:tc>
          <w:tcPr>
            <w:tcW w:w="0" w:type="auto"/>
          </w:tcPr>
          <w:p w14:paraId="69BF0510" w14:textId="6F9BC34B"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360.0 (306.5, 440.5)</w:t>
            </w:r>
          </w:p>
        </w:tc>
        <w:tc>
          <w:tcPr>
            <w:tcW w:w="0" w:type="auto"/>
          </w:tcPr>
          <w:p w14:paraId="34FFA98A" w14:textId="3AAF3F3E"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415.5 (371.0, 449.8)</w:t>
            </w:r>
          </w:p>
        </w:tc>
        <w:tc>
          <w:tcPr>
            <w:tcW w:w="0" w:type="auto"/>
          </w:tcPr>
          <w:p w14:paraId="60321598" w14:textId="1ABB6E3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B93BD6" w:rsidRPr="002F46F4" w14:paraId="25ED9CD8" w14:textId="77777777" w:rsidTr="00F7705D">
        <w:tc>
          <w:tcPr>
            <w:tcW w:w="0" w:type="auto"/>
          </w:tcPr>
          <w:p w14:paraId="712F37C7" w14:textId="4164C7C6"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Delta cortisol</w:t>
            </w:r>
          </w:p>
        </w:tc>
        <w:tc>
          <w:tcPr>
            <w:tcW w:w="0" w:type="auto"/>
          </w:tcPr>
          <w:p w14:paraId="13C17E57" w14:textId="57CA939E"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116.0 (41.5, 186.5)</w:t>
            </w:r>
          </w:p>
        </w:tc>
        <w:tc>
          <w:tcPr>
            <w:tcW w:w="0" w:type="auto"/>
          </w:tcPr>
          <w:p w14:paraId="64D69386" w14:textId="7019F1DB"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119.0 (28.3, 183.8)</w:t>
            </w:r>
          </w:p>
        </w:tc>
        <w:tc>
          <w:tcPr>
            <w:tcW w:w="0" w:type="auto"/>
          </w:tcPr>
          <w:p w14:paraId="01188D33" w14:textId="01AD8DD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3DB6B45D" w14:textId="77777777" w:rsidTr="00F7705D">
        <w:tc>
          <w:tcPr>
            <w:tcW w:w="0" w:type="auto"/>
          </w:tcPr>
          <w:p w14:paraId="7E2B02F2"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Tuberculosis</w:t>
            </w:r>
          </w:p>
        </w:tc>
        <w:tc>
          <w:tcPr>
            <w:tcW w:w="0" w:type="auto"/>
          </w:tcPr>
          <w:p w14:paraId="1B19AD8A" w14:textId="64BCA60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21 (80.8%)</w:t>
            </w:r>
          </w:p>
        </w:tc>
        <w:tc>
          <w:tcPr>
            <w:tcW w:w="0" w:type="auto"/>
          </w:tcPr>
          <w:p w14:paraId="1E741518" w14:textId="2E605193"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0" w:type="auto"/>
          </w:tcPr>
          <w:p w14:paraId="43235668" w14:textId="39853FA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B93BD6" w:rsidRPr="002F46F4" w14:paraId="47C8AF01" w14:textId="77777777" w:rsidTr="00F7705D">
        <w:tc>
          <w:tcPr>
            <w:tcW w:w="0" w:type="auto"/>
          </w:tcPr>
          <w:p w14:paraId="00F7F9EA" w14:textId="6FE27D6B"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Pr>
                <w:bCs/>
                <w:color w:val="000000"/>
                <w:sz w:val="18"/>
                <w:szCs w:val="18"/>
              </w:rPr>
              <w:t>PTB</w:t>
            </w:r>
          </w:p>
        </w:tc>
        <w:tc>
          <w:tcPr>
            <w:tcW w:w="0" w:type="auto"/>
          </w:tcPr>
          <w:p w14:paraId="443B342A" w14:textId="7575ADE3"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12 (46.2%)</w:t>
            </w:r>
          </w:p>
        </w:tc>
        <w:tc>
          <w:tcPr>
            <w:tcW w:w="0" w:type="auto"/>
          </w:tcPr>
          <w:p w14:paraId="2E4D04E7" w14:textId="624C7A12"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4 (44.4%)</w:t>
            </w:r>
          </w:p>
        </w:tc>
        <w:tc>
          <w:tcPr>
            <w:tcW w:w="0" w:type="auto"/>
          </w:tcPr>
          <w:p w14:paraId="38FFC8D7" w14:textId="477DB40F"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&gt;0.9</w:t>
            </w:r>
          </w:p>
        </w:tc>
      </w:tr>
      <w:tr w:rsidR="00B93BD6" w:rsidRPr="002F46F4" w14:paraId="77F8F46B" w14:textId="77777777" w:rsidTr="00F7705D">
        <w:tc>
          <w:tcPr>
            <w:tcW w:w="0" w:type="auto"/>
          </w:tcPr>
          <w:p w14:paraId="78EE9D77" w14:textId="1E425746"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Pr>
                <w:bCs/>
                <w:color w:val="000000"/>
                <w:sz w:val="18"/>
                <w:szCs w:val="18"/>
              </w:rPr>
              <w:t>EPTB</w:t>
            </w:r>
          </w:p>
        </w:tc>
        <w:tc>
          <w:tcPr>
            <w:tcW w:w="0" w:type="auto"/>
          </w:tcPr>
          <w:p w14:paraId="751BD1D8" w14:textId="3ED3306C"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9 (34.6%)</w:t>
            </w:r>
          </w:p>
        </w:tc>
        <w:tc>
          <w:tcPr>
            <w:tcW w:w="0" w:type="auto"/>
          </w:tcPr>
          <w:p w14:paraId="474E2FCC" w14:textId="5481C131"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2 (22.2%)</w:t>
            </w:r>
          </w:p>
        </w:tc>
        <w:tc>
          <w:tcPr>
            <w:tcW w:w="0" w:type="auto"/>
          </w:tcPr>
          <w:p w14:paraId="3330F377" w14:textId="28D2801A"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&gt;0.7</w:t>
            </w:r>
          </w:p>
        </w:tc>
      </w:tr>
      <w:tr w:rsidR="00B93BD6" w:rsidRPr="002F46F4" w14:paraId="7C00FADB" w14:textId="77777777" w:rsidTr="00F7705D">
        <w:tc>
          <w:tcPr>
            <w:tcW w:w="0" w:type="auto"/>
          </w:tcPr>
          <w:p w14:paraId="253232CC"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i/>
                <w:iCs/>
                <w:color w:val="000000"/>
                <w:sz w:val="18"/>
                <w:szCs w:val="18"/>
              </w:rPr>
              <w:t>Cryptococcus neoformans</w:t>
            </w:r>
          </w:p>
        </w:tc>
        <w:tc>
          <w:tcPr>
            <w:tcW w:w="0" w:type="auto"/>
          </w:tcPr>
          <w:p w14:paraId="794409F4" w14:textId="4BC425BD"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(26.9%)</w:t>
            </w:r>
          </w:p>
        </w:tc>
        <w:tc>
          <w:tcPr>
            <w:tcW w:w="0" w:type="auto"/>
          </w:tcPr>
          <w:p w14:paraId="2388A1DB" w14:textId="40264759"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(33.3%)</w:t>
            </w:r>
          </w:p>
        </w:tc>
        <w:tc>
          <w:tcPr>
            <w:tcW w:w="0" w:type="auto"/>
          </w:tcPr>
          <w:p w14:paraId="423EBDB7" w14:textId="3DB25C72"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B93BD6" w:rsidRPr="002F46F4" w14:paraId="6339FB82" w14:textId="77777777" w:rsidTr="00F7705D">
        <w:tc>
          <w:tcPr>
            <w:tcW w:w="0" w:type="auto"/>
          </w:tcPr>
          <w:p w14:paraId="4CA49A8B"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i/>
                <w:iCs/>
                <w:color w:val="000000"/>
                <w:sz w:val="18"/>
                <w:szCs w:val="18"/>
              </w:rPr>
            </w:pPr>
            <w:r w:rsidRPr="00F7705D">
              <w:rPr>
                <w:bCs/>
                <w:color w:val="000000"/>
                <w:sz w:val="18"/>
                <w:szCs w:val="18"/>
              </w:rPr>
              <w:t>Pneumonia</w:t>
            </w:r>
          </w:p>
        </w:tc>
        <w:tc>
          <w:tcPr>
            <w:tcW w:w="0" w:type="auto"/>
          </w:tcPr>
          <w:p w14:paraId="11A8376E" w14:textId="4A24F78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218CD887" w14:textId="178BFE19"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(11.1%)</w:t>
            </w:r>
          </w:p>
        </w:tc>
        <w:tc>
          <w:tcPr>
            <w:tcW w:w="0" w:type="auto"/>
          </w:tcPr>
          <w:p w14:paraId="7D633D77" w14:textId="2960DE8C"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67C3D46A" w14:textId="77777777" w:rsidTr="00F7705D">
        <w:tc>
          <w:tcPr>
            <w:tcW w:w="0" w:type="auto"/>
          </w:tcPr>
          <w:p w14:paraId="42729F0A"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proofErr w:type="spellStart"/>
            <w:r w:rsidRPr="00F7705D">
              <w:rPr>
                <w:bCs/>
                <w:color w:val="000000"/>
                <w:sz w:val="18"/>
                <w:szCs w:val="18"/>
              </w:rPr>
              <w:t>Kaposis</w:t>
            </w:r>
            <w:proofErr w:type="spellEnd"/>
            <w:r w:rsidRPr="00F7705D">
              <w:rPr>
                <w:bCs/>
                <w:color w:val="000000"/>
                <w:sz w:val="18"/>
                <w:szCs w:val="18"/>
              </w:rPr>
              <w:t xml:space="preserve"> sarcoma</w:t>
            </w:r>
          </w:p>
        </w:tc>
        <w:tc>
          <w:tcPr>
            <w:tcW w:w="0" w:type="auto"/>
          </w:tcPr>
          <w:p w14:paraId="7DF2B3DB" w14:textId="28183A42"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(3.8%)</w:t>
            </w:r>
          </w:p>
        </w:tc>
        <w:tc>
          <w:tcPr>
            <w:tcW w:w="0" w:type="auto"/>
          </w:tcPr>
          <w:p w14:paraId="585B613E" w14:textId="709FB39C"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62EAE0ED" w14:textId="1A492B7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0E057434" w14:textId="77777777" w:rsidTr="00F7705D">
        <w:tc>
          <w:tcPr>
            <w:tcW w:w="0" w:type="auto"/>
          </w:tcPr>
          <w:p w14:paraId="5EB8CB0F"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Herpes simplex virus (HSV)</w:t>
            </w:r>
          </w:p>
        </w:tc>
        <w:tc>
          <w:tcPr>
            <w:tcW w:w="0" w:type="auto"/>
          </w:tcPr>
          <w:p w14:paraId="73A16E1D" w14:textId="4EA4ADD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(3.8%)</w:t>
            </w:r>
          </w:p>
        </w:tc>
        <w:tc>
          <w:tcPr>
            <w:tcW w:w="0" w:type="auto"/>
          </w:tcPr>
          <w:p w14:paraId="6FD18A5A" w14:textId="39BA6028"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130A5256" w14:textId="3F52A65E"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4BBC0B52" w14:textId="77777777" w:rsidTr="00F7705D">
        <w:tc>
          <w:tcPr>
            <w:tcW w:w="0" w:type="auto"/>
          </w:tcPr>
          <w:p w14:paraId="0247A2E5"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Hepatitis B virus</w:t>
            </w:r>
          </w:p>
        </w:tc>
        <w:tc>
          <w:tcPr>
            <w:tcW w:w="0" w:type="auto"/>
          </w:tcPr>
          <w:p w14:paraId="010153EB" w14:textId="739B4DF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55DFF7D6" w14:textId="3E07BB5E"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2AFD1FDC" w14:textId="0A665EE5"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B93BD6" w:rsidRPr="002F46F4" w14:paraId="4EBA6E5C" w14:textId="77777777" w:rsidTr="00F7705D">
        <w:tc>
          <w:tcPr>
            <w:tcW w:w="0" w:type="auto"/>
          </w:tcPr>
          <w:p w14:paraId="080B2A50"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i/>
                <w:iCs/>
                <w:color w:val="000000"/>
                <w:sz w:val="18"/>
                <w:szCs w:val="18"/>
              </w:rPr>
              <w:t>Candida albicans</w:t>
            </w:r>
          </w:p>
        </w:tc>
        <w:tc>
          <w:tcPr>
            <w:tcW w:w="0" w:type="auto"/>
          </w:tcPr>
          <w:p w14:paraId="01729025" w14:textId="27B066E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(7.7%)</w:t>
            </w:r>
          </w:p>
        </w:tc>
        <w:tc>
          <w:tcPr>
            <w:tcW w:w="0" w:type="auto"/>
          </w:tcPr>
          <w:p w14:paraId="3608C29A" w14:textId="49ABE103"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0" w:type="auto"/>
          </w:tcPr>
          <w:p w14:paraId="23109896" w14:textId="5719E276"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4DE99C08" w14:textId="77777777" w:rsidTr="00F7705D">
        <w:tc>
          <w:tcPr>
            <w:tcW w:w="0" w:type="auto"/>
          </w:tcPr>
          <w:p w14:paraId="6128A9C8"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i/>
                <w:iCs/>
                <w:color w:val="000000"/>
                <w:sz w:val="18"/>
                <w:szCs w:val="18"/>
              </w:rPr>
            </w:pPr>
            <w:r w:rsidRPr="00F7705D">
              <w:rPr>
                <w:bCs/>
                <w:color w:val="000000"/>
                <w:sz w:val="18"/>
                <w:szCs w:val="18"/>
              </w:rPr>
              <w:t>Total CD4 count</w:t>
            </w:r>
          </w:p>
        </w:tc>
        <w:tc>
          <w:tcPr>
            <w:tcW w:w="0" w:type="auto"/>
          </w:tcPr>
          <w:p w14:paraId="3B7D1E70" w14:textId="58CD2EC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39.0 (13.3, 57.5)</w:t>
            </w:r>
          </w:p>
        </w:tc>
        <w:tc>
          <w:tcPr>
            <w:tcW w:w="0" w:type="auto"/>
          </w:tcPr>
          <w:p w14:paraId="6CC88F7A" w14:textId="61E3FE1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46.0 (23.0, 76.0)</w:t>
            </w:r>
          </w:p>
        </w:tc>
        <w:tc>
          <w:tcPr>
            <w:tcW w:w="0" w:type="auto"/>
          </w:tcPr>
          <w:p w14:paraId="4A0571BF" w14:textId="1E05A41D"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B93BD6" w:rsidRPr="002F46F4" w14:paraId="3EC9DE79" w14:textId="77777777" w:rsidTr="00F7705D">
        <w:tc>
          <w:tcPr>
            <w:tcW w:w="0" w:type="auto"/>
          </w:tcPr>
          <w:p w14:paraId="1613AB1C"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lastRenderedPageBreak/>
              <w:t>White cell count X10</w:t>
            </w:r>
            <w:r w:rsidRPr="00F7705D">
              <w:rPr>
                <w:bCs/>
                <w:color w:val="000000"/>
                <w:sz w:val="18"/>
                <w:szCs w:val="18"/>
                <w:vertAlign w:val="superscript"/>
              </w:rPr>
              <w:t>9</w:t>
            </w:r>
          </w:p>
        </w:tc>
        <w:tc>
          <w:tcPr>
            <w:tcW w:w="0" w:type="auto"/>
          </w:tcPr>
          <w:p w14:paraId="662755BC" w14:textId="38BA1C6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4.7 (3.1, 10.2)</w:t>
            </w:r>
          </w:p>
        </w:tc>
        <w:tc>
          <w:tcPr>
            <w:tcW w:w="0" w:type="auto"/>
          </w:tcPr>
          <w:p w14:paraId="42E95B81" w14:textId="02979592"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5.2 (3.3, 6.5)</w:t>
            </w:r>
          </w:p>
        </w:tc>
        <w:tc>
          <w:tcPr>
            <w:tcW w:w="0" w:type="auto"/>
          </w:tcPr>
          <w:p w14:paraId="0E110A6E" w14:textId="12710EC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B93BD6" w:rsidRPr="002F46F4" w14:paraId="33A2936A" w14:textId="77777777" w:rsidTr="00F7705D">
        <w:tc>
          <w:tcPr>
            <w:tcW w:w="0" w:type="auto"/>
          </w:tcPr>
          <w:p w14:paraId="6168B0DB"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Lymphocyte count X10</w:t>
            </w:r>
            <w:r w:rsidRPr="00F7705D">
              <w:rPr>
                <w:bCs/>
                <w:color w:val="000000"/>
                <w:sz w:val="18"/>
                <w:szCs w:val="18"/>
                <w:vertAlign w:val="superscript"/>
              </w:rPr>
              <w:t>9</w:t>
            </w:r>
          </w:p>
        </w:tc>
        <w:tc>
          <w:tcPr>
            <w:tcW w:w="0" w:type="auto"/>
          </w:tcPr>
          <w:p w14:paraId="58EC5611" w14:textId="4870835A"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0.9 (0.5, 1.1)</w:t>
            </w:r>
          </w:p>
        </w:tc>
        <w:tc>
          <w:tcPr>
            <w:tcW w:w="0" w:type="auto"/>
          </w:tcPr>
          <w:p w14:paraId="7139A966" w14:textId="0C51B405"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1.6 (1.4, 1.7)</w:t>
            </w:r>
          </w:p>
        </w:tc>
        <w:tc>
          <w:tcPr>
            <w:tcW w:w="0" w:type="auto"/>
          </w:tcPr>
          <w:p w14:paraId="7DAEBD56" w14:textId="31A1F62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0.2</w:t>
            </w:r>
          </w:p>
        </w:tc>
      </w:tr>
      <w:tr w:rsidR="00B93BD6" w:rsidRPr="002F46F4" w14:paraId="1B2DB47F" w14:textId="77777777" w:rsidTr="00F7705D">
        <w:tc>
          <w:tcPr>
            <w:tcW w:w="0" w:type="auto"/>
          </w:tcPr>
          <w:p w14:paraId="7EFE170E"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Neutrophils</w:t>
            </w:r>
          </w:p>
        </w:tc>
        <w:tc>
          <w:tcPr>
            <w:tcW w:w="0" w:type="auto"/>
          </w:tcPr>
          <w:p w14:paraId="22C22CD6" w14:textId="7CB2EEF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1.6 (1.1, 2.5)</w:t>
            </w:r>
          </w:p>
        </w:tc>
        <w:tc>
          <w:tcPr>
            <w:tcW w:w="0" w:type="auto"/>
          </w:tcPr>
          <w:p w14:paraId="34975EA9" w14:textId="3573DD37"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3.2 (2.0, 4.3)</w:t>
            </w:r>
          </w:p>
        </w:tc>
        <w:tc>
          <w:tcPr>
            <w:tcW w:w="0" w:type="auto"/>
          </w:tcPr>
          <w:p w14:paraId="0E3ED2E8" w14:textId="29B5B9E1"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062A8B2C" w14:textId="77777777" w:rsidTr="00F7705D">
        <w:tc>
          <w:tcPr>
            <w:tcW w:w="0" w:type="auto"/>
          </w:tcPr>
          <w:p w14:paraId="4372380A"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Sodium mmol/L</w:t>
            </w:r>
          </w:p>
        </w:tc>
        <w:tc>
          <w:tcPr>
            <w:tcW w:w="0" w:type="auto"/>
          </w:tcPr>
          <w:p w14:paraId="20942080" w14:textId="63B2D5F3"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135.0 (132.0, 137.0)</w:t>
            </w:r>
          </w:p>
        </w:tc>
        <w:tc>
          <w:tcPr>
            <w:tcW w:w="0" w:type="auto"/>
          </w:tcPr>
          <w:p w14:paraId="4E9C2515" w14:textId="38FA56B2"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133.0 (131.0, 135.0)</w:t>
            </w:r>
          </w:p>
        </w:tc>
        <w:tc>
          <w:tcPr>
            <w:tcW w:w="0" w:type="auto"/>
          </w:tcPr>
          <w:p w14:paraId="6DAFA3C4" w14:textId="51E00F94"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B93BD6" w:rsidRPr="002F46F4" w14:paraId="16A336B1" w14:textId="77777777" w:rsidTr="00F7705D">
        <w:tc>
          <w:tcPr>
            <w:tcW w:w="0" w:type="auto"/>
          </w:tcPr>
          <w:p w14:paraId="2929B8EE"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sidRPr="00F7705D">
              <w:rPr>
                <w:bCs/>
                <w:color w:val="000000"/>
                <w:sz w:val="18"/>
                <w:szCs w:val="18"/>
              </w:rPr>
              <w:t>Potassium mmol/L</w:t>
            </w:r>
          </w:p>
        </w:tc>
        <w:tc>
          <w:tcPr>
            <w:tcW w:w="0" w:type="auto"/>
          </w:tcPr>
          <w:p w14:paraId="11CAD71C" w14:textId="7F7E242F"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4.0 (3.5, 4.6)</w:t>
            </w:r>
          </w:p>
        </w:tc>
        <w:tc>
          <w:tcPr>
            <w:tcW w:w="0" w:type="auto"/>
          </w:tcPr>
          <w:p w14:paraId="6B6D54DB" w14:textId="76DCBF68"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3.7 (3.3, 5.4)</w:t>
            </w:r>
          </w:p>
        </w:tc>
        <w:tc>
          <w:tcPr>
            <w:tcW w:w="0" w:type="auto"/>
          </w:tcPr>
          <w:p w14:paraId="2DAB1075" w14:textId="10E606F7"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B93BD6" w:rsidRPr="002F46F4" w14:paraId="2265590D" w14:textId="77777777" w:rsidTr="00F7705D">
        <w:tc>
          <w:tcPr>
            <w:tcW w:w="0" w:type="auto"/>
          </w:tcPr>
          <w:p w14:paraId="0E75E425" w14:textId="77777777"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proofErr w:type="spellStart"/>
            <w:r w:rsidRPr="00F7705D">
              <w:rPr>
                <w:bCs/>
                <w:color w:val="000000"/>
                <w:sz w:val="18"/>
                <w:szCs w:val="18"/>
              </w:rPr>
              <w:t>Haemoglobin</w:t>
            </w:r>
            <w:proofErr w:type="spellEnd"/>
            <w:r w:rsidRPr="00F7705D">
              <w:rPr>
                <w:bCs/>
                <w:color w:val="000000"/>
                <w:sz w:val="18"/>
                <w:szCs w:val="18"/>
              </w:rPr>
              <w:t xml:space="preserve"> g/dL</w:t>
            </w:r>
          </w:p>
        </w:tc>
        <w:tc>
          <w:tcPr>
            <w:tcW w:w="0" w:type="auto"/>
          </w:tcPr>
          <w:p w14:paraId="24842315" w14:textId="1B36D950"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8.8 (7.7, 11.0)</w:t>
            </w:r>
          </w:p>
        </w:tc>
        <w:tc>
          <w:tcPr>
            <w:tcW w:w="0" w:type="auto"/>
          </w:tcPr>
          <w:p w14:paraId="03B88B47" w14:textId="0DA7E355" w:rsidR="00B93BD6" w:rsidRPr="002F46F4"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10.2 (8.1, 10.4)</w:t>
            </w:r>
          </w:p>
        </w:tc>
        <w:tc>
          <w:tcPr>
            <w:tcW w:w="0" w:type="auto"/>
          </w:tcPr>
          <w:p w14:paraId="7C429BF1" w14:textId="6D937CB8" w:rsidR="00B93BD6" w:rsidRPr="0068075E"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B93BD6" w:rsidRPr="002F46F4" w14:paraId="6E2F4B02" w14:textId="77777777" w:rsidTr="00F7705D">
        <w:tc>
          <w:tcPr>
            <w:tcW w:w="0" w:type="auto"/>
          </w:tcPr>
          <w:p w14:paraId="7BE51466" w14:textId="44C887AE" w:rsidR="00B93BD6" w:rsidRPr="00F7705D" w:rsidRDefault="00B93BD6" w:rsidP="00205289">
            <w:pPr>
              <w:pBdr>
                <w:top w:val="none" w:sz="0" w:space="0" w:color="000000"/>
                <w:left w:val="none" w:sz="0" w:space="0" w:color="000000"/>
                <w:bottom w:val="none" w:sz="0" w:space="0" w:color="000000"/>
                <w:right w:val="none" w:sz="0" w:space="0" w:color="000000"/>
              </w:pBdr>
              <w:spacing w:before="100" w:after="100"/>
              <w:ind w:left="100" w:right="100"/>
              <w:rPr>
                <w:bCs/>
                <w:color w:val="000000"/>
                <w:sz w:val="18"/>
                <w:szCs w:val="18"/>
              </w:rPr>
            </w:pPr>
            <w:r>
              <w:rPr>
                <w:bCs/>
                <w:color w:val="000000"/>
                <w:sz w:val="18"/>
                <w:szCs w:val="18"/>
              </w:rPr>
              <w:t>Mortality</w:t>
            </w:r>
          </w:p>
        </w:tc>
        <w:tc>
          <w:tcPr>
            <w:tcW w:w="0" w:type="auto"/>
          </w:tcPr>
          <w:p w14:paraId="1E4C79DA" w14:textId="7BB42685" w:rsidR="00B93BD6" w:rsidRPr="009878E0"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highlight w:val="yellow"/>
              </w:rPr>
            </w:pPr>
            <w:r w:rsidRPr="009878E0">
              <w:rPr>
                <w:sz w:val="18"/>
                <w:szCs w:val="18"/>
                <w:highlight w:val="yellow"/>
              </w:rPr>
              <w:t>7(26.9%)</w:t>
            </w:r>
          </w:p>
        </w:tc>
        <w:tc>
          <w:tcPr>
            <w:tcW w:w="0" w:type="auto"/>
          </w:tcPr>
          <w:p w14:paraId="76EB7024" w14:textId="69568779" w:rsidR="00B93BD6" w:rsidRPr="009878E0" w:rsidRDefault="00B93BD6"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highlight w:val="yellow"/>
              </w:rPr>
            </w:pPr>
            <w:r w:rsidRPr="009878E0">
              <w:rPr>
                <w:sz w:val="18"/>
                <w:szCs w:val="18"/>
                <w:highlight w:val="yellow"/>
              </w:rPr>
              <w:t>4 (44.4%)</w:t>
            </w:r>
          </w:p>
        </w:tc>
        <w:tc>
          <w:tcPr>
            <w:tcW w:w="0" w:type="auto"/>
          </w:tcPr>
          <w:p w14:paraId="6B38695F" w14:textId="79F0E1A9" w:rsidR="00B93BD6" w:rsidRPr="009878E0" w:rsidRDefault="00567B14" w:rsidP="00205289">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highlight w:val="yellow"/>
              </w:rPr>
            </w:pPr>
            <w:r>
              <w:rPr>
                <w:sz w:val="18"/>
                <w:szCs w:val="18"/>
                <w:highlight w:val="yellow"/>
              </w:rPr>
              <w:t>???</w:t>
            </w:r>
          </w:p>
        </w:tc>
      </w:tr>
    </w:tbl>
    <w:p w14:paraId="2515FBCD" w14:textId="355CAAA6" w:rsidR="00955507" w:rsidRDefault="002F46F4" w:rsidP="00955507">
      <w:pPr>
        <w:pStyle w:val="BodyText"/>
        <w:contextualSpacing/>
        <w:jc w:val="both"/>
        <w:rPr>
          <w:sz w:val="16"/>
          <w:szCs w:val="16"/>
        </w:rPr>
      </w:pPr>
      <w:r w:rsidRPr="002C0B29">
        <w:rPr>
          <w:sz w:val="16"/>
          <w:szCs w:val="16"/>
          <w:vertAlign w:val="superscript"/>
        </w:rPr>
        <w:t>1</w:t>
      </w:r>
      <w:r w:rsidRPr="002F46F4">
        <w:rPr>
          <w:sz w:val="16"/>
          <w:szCs w:val="16"/>
        </w:rPr>
        <w:t xml:space="preserve"> Median (IQR); n (%)</w:t>
      </w:r>
      <w:r>
        <w:rPr>
          <w:sz w:val="16"/>
          <w:szCs w:val="16"/>
        </w:rPr>
        <w:t xml:space="preserve">; </w:t>
      </w:r>
      <w:r w:rsidRPr="002C0B29">
        <w:rPr>
          <w:sz w:val="16"/>
          <w:szCs w:val="16"/>
          <w:vertAlign w:val="superscript"/>
        </w:rPr>
        <w:t>2</w:t>
      </w:r>
      <w:r w:rsidRPr="002C0B29">
        <w:rPr>
          <w:sz w:val="16"/>
          <w:szCs w:val="16"/>
        </w:rPr>
        <w:t xml:space="preserve"> </w:t>
      </w:r>
      <w:r w:rsidRPr="002F46F4">
        <w:rPr>
          <w:sz w:val="16"/>
          <w:szCs w:val="16"/>
        </w:rPr>
        <w:t>Wilcoxon rank sum test; Fisher’s exact test; Wilcoxon rank sum exact test</w:t>
      </w:r>
      <w:r>
        <w:rPr>
          <w:sz w:val="16"/>
          <w:szCs w:val="16"/>
        </w:rPr>
        <w:t xml:space="preserve">; </w:t>
      </w:r>
      <w:r w:rsidR="00955507" w:rsidRPr="00DC4246">
        <w:rPr>
          <w:sz w:val="16"/>
          <w:szCs w:val="16"/>
        </w:rPr>
        <w:t>HAART: Highly Active Antiretroviral Therapy</w:t>
      </w:r>
    </w:p>
    <w:p w14:paraId="5769A42A" w14:textId="77777777" w:rsidR="00955507" w:rsidRDefault="00955507" w:rsidP="00955507">
      <w:pPr>
        <w:pStyle w:val="BodyText"/>
        <w:ind w:left="0"/>
        <w:rPr>
          <w:sz w:val="16"/>
        </w:rPr>
      </w:pPr>
    </w:p>
    <w:tbl>
      <w:tblPr>
        <w:tblStyle w:val="TableGrid"/>
        <w:tblW w:w="0" w:type="auto"/>
        <w:tblLook w:val="04A0" w:firstRow="1" w:lastRow="0" w:firstColumn="1" w:lastColumn="0" w:noHBand="0" w:noVBand="1"/>
      </w:tblPr>
      <w:tblGrid>
        <w:gridCol w:w="3498"/>
        <w:gridCol w:w="2259"/>
        <w:gridCol w:w="2260"/>
        <w:gridCol w:w="2213"/>
        <w:tblGridChange w:id="60">
          <w:tblGrid>
            <w:gridCol w:w="3498"/>
            <w:gridCol w:w="2259"/>
            <w:gridCol w:w="2260"/>
            <w:gridCol w:w="2213"/>
          </w:tblGrid>
        </w:tblGridChange>
      </w:tblGrid>
      <w:tr w:rsidR="00EF58AF" w14:paraId="1DEC79B4" w14:textId="77777777" w:rsidTr="00EF58AF">
        <w:trPr>
          <w:ins w:id="61" w:author="Joseph Sempa" w:date="2025-04-22T17:17:00Z"/>
        </w:trPr>
        <w:tc>
          <w:tcPr>
            <w:tcW w:w="3498" w:type="dxa"/>
          </w:tcPr>
          <w:p w14:paraId="0FCCBAA2" w14:textId="5A9E1716" w:rsidR="00EF58AF" w:rsidRDefault="00EF58AF" w:rsidP="00EF58AF">
            <w:pPr>
              <w:rPr>
                <w:ins w:id="62" w:author="Joseph Sempa" w:date="2025-04-22T17:17:00Z"/>
                <w:w w:val="80"/>
              </w:rPr>
            </w:pPr>
            <w:ins w:id="63" w:author="Joseph B Sempa" w:date="2025-04-22T21:40:00Z">
              <w:r w:rsidRPr="009878E0">
                <w:rPr>
                  <w:b/>
                  <w:bCs/>
                  <w:color w:val="000000"/>
                  <w:sz w:val="18"/>
                  <w:szCs w:val="18"/>
                </w:rPr>
                <w:t>Variable</w:t>
              </w:r>
            </w:ins>
          </w:p>
        </w:tc>
        <w:tc>
          <w:tcPr>
            <w:tcW w:w="2259" w:type="dxa"/>
          </w:tcPr>
          <w:p w14:paraId="3C209E3C" w14:textId="7DE89210" w:rsidR="00EF58AF" w:rsidRDefault="00EF58AF" w:rsidP="00EF58AF">
            <w:pPr>
              <w:rPr>
                <w:ins w:id="64" w:author="Joseph Sempa" w:date="2025-04-22T17:17:00Z"/>
                <w:w w:val="80"/>
              </w:rPr>
            </w:pPr>
            <w:ins w:id="65" w:author="Joseph B Sempa" w:date="2025-04-22T21:40:00Z">
              <w:r w:rsidRPr="00DE19A7">
                <w:rPr>
                  <w:b/>
                  <w:bCs/>
                  <w:color w:val="000000"/>
                  <w:sz w:val="18"/>
                  <w:szCs w:val="18"/>
                </w:rPr>
                <w:t xml:space="preserve">SAI, </w:t>
              </w:r>
              <w:r w:rsidRPr="00DE19A7">
                <w:rPr>
                  <w:b/>
                  <w:bCs/>
                  <w:i/>
                  <w:iCs/>
                  <w:color w:val="000000"/>
                  <w:sz w:val="18"/>
                  <w:szCs w:val="18"/>
                </w:rPr>
                <w:t xml:space="preserve">N </w:t>
              </w:r>
              <w:r w:rsidRPr="00DE19A7">
                <w:rPr>
                  <w:b/>
                  <w:bCs/>
                  <w:color w:val="000000"/>
                  <w:sz w:val="18"/>
                  <w:szCs w:val="18"/>
                </w:rPr>
                <w:t>= 26</w:t>
              </w:r>
              <w:r w:rsidRPr="00DE19A7">
                <w:rPr>
                  <w:b/>
                  <w:bCs/>
                  <w:color w:val="000000"/>
                  <w:sz w:val="18"/>
                  <w:szCs w:val="18"/>
                  <w:vertAlign w:val="superscript"/>
                </w:rPr>
                <w:t>1</w:t>
              </w:r>
            </w:ins>
          </w:p>
        </w:tc>
        <w:tc>
          <w:tcPr>
            <w:tcW w:w="2260" w:type="dxa"/>
          </w:tcPr>
          <w:p w14:paraId="4A634547" w14:textId="5E385F4E" w:rsidR="00EF58AF" w:rsidRDefault="00EF58AF" w:rsidP="00EF58AF">
            <w:pPr>
              <w:rPr>
                <w:ins w:id="66" w:author="Joseph Sempa" w:date="2025-04-22T17:17:00Z"/>
                <w:w w:val="80"/>
              </w:rPr>
            </w:pPr>
            <w:ins w:id="67" w:author="Joseph B Sempa" w:date="2025-04-22T21:40:00Z">
              <w:r w:rsidRPr="00DE19A7">
                <w:rPr>
                  <w:b/>
                  <w:bCs/>
                  <w:color w:val="000000"/>
                  <w:sz w:val="18"/>
                  <w:szCs w:val="18"/>
                </w:rPr>
                <w:t xml:space="preserve">PAI, </w:t>
              </w:r>
              <w:r w:rsidRPr="00DE19A7">
                <w:rPr>
                  <w:b/>
                  <w:bCs/>
                  <w:i/>
                  <w:iCs/>
                  <w:color w:val="000000"/>
                  <w:sz w:val="18"/>
                  <w:szCs w:val="18"/>
                </w:rPr>
                <w:t xml:space="preserve">N </w:t>
              </w:r>
              <w:r w:rsidRPr="00DE19A7">
                <w:rPr>
                  <w:b/>
                  <w:bCs/>
                  <w:color w:val="000000"/>
                  <w:sz w:val="18"/>
                  <w:szCs w:val="18"/>
                </w:rPr>
                <w:t>= 9</w:t>
              </w:r>
              <w:r w:rsidRPr="00DE19A7">
                <w:rPr>
                  <w:b/>
                  <w:bCs/>
                  <w:color w:val="000000"/>
                  <w:sz w:val="18"/>
                  <w:szCs w:val="18"/>
                  <w:vertAlign w:val="superscript"/>
                </w:rPr>
                <w:t>1</w:t>
              </w:r>
            </w:ins>
          </w:p>
        </w:tc>
        <w:tc>
          <w:tcPr>
            <w:tcW w:w="2213" w:type="dxa"/>
          </w:tcPr>
          <w:p w14:paraId="5D659AB2" w14:textId="33AD17F7" w:rsidR="00EF58AF" w:rsidRDefault="00EF58AF" w:rsidP="00EF58AF">
            <w:pPr>
              <w:rPr>
                <w:ins w:id="68" w:author="Joseph Sempa" w:date="2025-04-22T17:17:00Z"/>
                <w:w w:val="80"/>
              </w:rPr>
            </w:pPr>
            <w:ins w:id="69" w:author="Joseph B Sempa" w:date="2025-04-22T21:40:00Z">
              <w:r w:rsidRPr="00DE19A7">
                <w:rPr>
                  <w:b/>
                  <w:bCs/>
                  <w:color w:val="000000"/>
                  <w:sz w:val="18"/>
                  <w:szCs w:val="18"/>
                </w:rPr>
                <w:t>p-value</w:t>
              </w:r>
              <w:r w:rsidRPr="00DE19A7">
                <w:rPr>
                  <w:b/>
                  <w:bCs/>
                  <w:color w:val="000000"/>
                  <w:sz w:val="18"/>
                  <w:szCs w:val="18"/>
                  <w:vertAlign w:val="superscript"/>
                </w:rPr>
                <w:t>2</w:t>
              </w:r>
            </w:ins>
          </w:p>
        </w:tc>
      </w:tr>
      <w:tr w:rsidR="00DF1F72" w:rsidRPr="00DF1F72" w:rsidDel="00EF58AF" w14:paraId="3AD2EF62" w14:textId="760A6E42" w:rsidTr="00EF58AF">
        <w:tblPrEx>
          <w:tblW w:w="0" w:type="auto"/>
          <w:tblPrExChange w:id="70" w:author="Joseph B Sempa" w:date="2025-04-22T21:40:00Z">
            <w:tblPrEx>
              <w:tblW w:w="0" w:type="auto"/>
            </w:tblPrEx>
          </w:tblPrExChange>
        </w:tblPrEx>
        <w:trPr>
          <w:ins w:id="71" w:author="Joseph Sempa" w:date="2025-04-22T17:17:00Z"/>
          <w:del w:id="72" w:author="Joseph B Sempa" w:date="2025-04-22T21:40:00Z"/>
        </w:trPr>
        <w:tc>
          <w:tcPr>
            <w:tcW w:w="0" w:type="auto"/>
            <w:tcPrChange w:id="73" w:author="Joseph B Sempa" w:date="2025-04-22T21:40:00Z">
              <w:tcPr>
                <w:tcW w:w="0" w:type="auto"/>
              </w:tcPr>
            </w:tcPrChange>
          </w:tcPr>
          <w:p w14:paraId="6D663384" w14:textId="7B7896F1" w:rsidR="00DF1F72" w:rsidRPr="00DF1F72" w:rsidDel="00EF58AF" w:rsidRDefault="00DF1F72">
            <w:pPr>
              <w:spacing w:before="100" w:after="100"/>
              <w:ind w:left="100" w:right="100"/>
              <w:jc w:val="center"/>
              <w:rPr>
                <w:ins w:id="74" w:author="Joseph Sempa" w:date="2025-04-22T17:17:00Z"/>
                <w:del w:id="75" w:author="Joseph B Sempa" w:date="2025-04-22T21:40:00Z"/>
                <w:sz w:val="18"/>
                <w:szCs w:val="18"/>
                <w:rPrChange w:id="76" w:author="Joseph Sempa" w:date="2025-04-22T17:17:00Z">
                  <w:rPr>
                    <w:ins w:id="77" w:author="Joseph Sempa" w:date="2025-04-22T17:17:00Z"/>
                    <w:del w:id="78" w:author="Joseph B Sempa" w:date="2025-04-22T21:40:00Z"/>
                    <w:rFonts w:ascii="Segoe UI" w:eastAsia="Times New Roman" w:hAnsi="Segoe UI" w:cs="Segoe UI"/>
                    <w:b/>
                    <w:bCs/>
                    <w:color w:val="333333"/>
                    <w:sz w:val="24"/>
                    <w:szCs w:val="24"/>
                    <w:lang w:val="en-ZA" w:eastAsia="en-ZA"/>
                  </w:rPr>
                </w:rPrChange>
              </w:rPr>
              <w:pPrChange w:id="79" w:author="Joseph Sempa" w:date="2025-04-22T17:17:00Z">
                <w:pPr>
                  <w:widowControl/>
                  <w:autoSpaceDE/>
                  <w:autoSpaceDN/>
                  <w:spacing w:before="150" w:after="150"/>
                  <w:ind w:left="150" w:right="150"/>
                </w:pPr>
              </w:pPrChange>
            </w:pPr>
            <w:ins w:id="80" w:author="Joseph Sempa" w:date="2025-04-22T17:17:00Z">
              <w:del w:id="81" w:author="Joseph B Sempa" w:date="2025-04-22T21:40:00Z">
                <w:r w:rsidRPr="00DF1F72" w:rsidDel="00EF58AF">
                  <w:rPr>
                    <w:sz w:val="18"/>
                    <w:szCs w:val="18"/>
                    <w:rPrChange w:id="82" w:author="Joseph Sempa" w:date="2025-04-22T17:17:00Z">
                      <w:rPr>
                        <w:rFonts w:ascii="Segoe UI" w:eastAsia="Times New Roman" w:hAnsi="Segoe UI" w:cs="Segoe UI"/>
                        <w:b/>
                        <w:bCs/>
                        <w:color w:val="333333"/>
                        <w:sz w:val="24"/>
                        <w:szCs w:val="24"/>
                        <w:lang w:val="en-ZA" w:eastAsia="en-ZA"/>
                      </w:rPr>
                    </w:rPrChange>
                  </w:rPr>
                  <w:delText>incremental_cortisol_percent_increase</w:delText>
                </w:r>
              </w:del>
            </w:ins>
          </w:p>
        </w:tc>
        <w:tc>
          <w:tcPr>
            <w:tcW w:w="0" w:type="auto"/>
            <w:tcPrChange w:id="83" w:author="Joseph B Sempa" w:date="2025-04-22T21:40:00Z">
              <w:tcPr>
                <w:tcW w:w="0" w:type="auto"/>
              </w:tcPr>
            </w:tcPrChange>
          </w:tcPr>
          <w:p w14:paraId="04D344E5" w14:textId="5C438E7D" w:rsidR="00DF1F72" w:rsidRPr="00DF1F72" w:rsidDel="00EF58AF" w:rsidRDefault="00DF1F72">
            <w:pPr>
              <w:spacing w:before="100" w:after="100"/>
              <w:ind w:left="100" w:right="100"/>
              <w:jc w:val="center"/>
              <w:rPr>
                <w:ins w:id="84" w:author="Joseph Sempa" w:date="2025-04-22T17:17:00Z"/>
                <w:del w:id="85" w:author="Joseph B Sempa" w:date="2025-04-22T21:40:00Z"/>
                <w:sz w:val="18"/>
                <w:szCs w:val="18"/>
                <w:rPrChange w:id="86" w:author="Joseph Sempa" w:date="2025-04-22T17:17:00Z">
                  <w:rPr>
                    <w:ins w:id="87" w:author="Joseph Sempa" w:date="2025-04-22T17:17:00Z"/>
                    <w:del w:id="88" w:author="Joseph B Sempa" w:date="2025-04-22T21:40:00Z"/>
                    <w:rFonts w:ascii="Segoe UI" w:eastAsia="Times New Roman" w:hAnsi="Segoe UI" w:cs="Segoe UI"/>
                    <w:color w:val="333333"/>
                    <w:sz w:val="24"/>
                    <w:szCs w:val="24"/>
                    <w:lang w:val="en-ZA" w:eastAsia="en-ZA"/>
                  </w:rPr>
                </w:rPrChange>
              </w:rPr>
              <w:pPrChange w:id="89" w:author="Joseph Sempa" w:date="2025-04-22T17:17:00Z">
                <w:pPr>
                  <w:widowControl/>
                  <w:autoSpaceDE/>
                  <w:autoSpaceDN/>
                  <w:spacing w:before="150" w:after="150"/>
                  <w:ind w:left="150" w:right="150"/>
                  <w:jc w:val="center"/>
                </w:pPr>
              </w:pPrChange>
            </w:pPr>
            <w:ins w:id="90" w:author="Joseph Sempa" w:date="2025-04-22T17:17:00Z">
              <w:del w:id="91" w:author="Joseph B Sempa" w:date="2025-04-22T21:40:00Z">
                <w:r w:rsidRPr="00DF1F72" w:rsidDel="00EF58AF">
                  <w:rPr>
                    <w:sz w:val="18"/>
                    <w:szCs w:val="18"/>
                    <w:rPrChange w:id="92" w:author="Joseph Sempa" w:date="2025-04-22T17:17:00Z">
                      <w:rPr>
                        <w:rFonts w:ascii="Segoe UI" w:eastAsia="Times New Roman" w:hAnsi="Segoe UI" w:cs="Segoe UI"/>
                        <w:color w:val="333333"/>
                        <w:sz w:val="24"/>
                        <w:szCs w:val="24"/>
                        <w:lang w:val="en-ZA" w:eastAsia="en-ZA"/>
                      </w:rPr>
                    </w:rPrChange>
                  </w:rPr>
                  <w:delText>34.9 (15.2, 100.0)</w:delText>
                </w:r>
              </w:del>
            </w:ins>
          </w:p>
        </w:tc>
        <w:tc>
          <w:tcPr>
            <w:tcW w:w="0" w:type="auto"/>
            <w:tcPrChange w:id="93" w:author="Joseph B Sempa" w:date="2025-04-22T21:40:00Z">
              <w:tcPr>
                <w:tcW w:w="0" w:type="auto"/>
              </w:tcPr>
            </w:tcPrChange>
          </w:tcPr>
          <w:p w14:paraId="3806B512" w14:textId="26BE43D4" w:rsidR="00DF1F72" w:rsidRPr="00DF1F72" w:rsidDel="00EF58AF" w:rsidRDefault="00DF1F72">
            <w:pPr>
              <w:spacing w:before="100" w:after="100"/>
              <w:ind w:left="100" w:right="100"/>
              <w:jc w:val="center"/>
              <w:rPr>
                <w:ins w:id="94" w:author="Joseph Sempa" w:date="2025-04-22T17:17:00Z"/>
                <w:del w:id="95" w:author="Joseph B Sempa" w:date="2025-04-22T21:40:00Z"/>
                <w:sz w:val="18"/>
                <w:szCs w:val="18"/>
                <w:rPrChange w:id="96" w:author="Joseph Sempa" w:date="2025-04-22T17:17:00Z">
                  <w:rPr>
                    <w:ins w:id="97" w:author="Joseph Sempa" w:date="2025-04-22T17:17:00Z"/>
                    <w:del w:id="98" w:author="Joseph B Sempa" w:date="2025-04-22T21:40:00Z"/>
                    <w:rFonts w:ascii="Segoe UI" w:eastAsia="Times New Roman" w:hAnsi="Segoe UI" w:cs="Segoe UI"/>
                    <w:color w:val="333333"/>
                    <w:sz w:val="24"/>
                    <w:szCs w:val="24"/>
                    <w:lang w:val="en-ZA" w:eastAsia="en-ZA"/>
                  </w:rPr>
                </w:rPrChange>
              </w:rPr>
              <w:pPrChange w:id="99" w:author="Joseph Sempa" w:date="2025-04-22T17:17:00Z">
                <w:pPr>
                  <w:widowControl/>
                  <w:autoSpaceDE/>
                  <w:autoSpaceDN/>
                  <w:spacing w:before="150" w:after="150"/>
                  <w:ind w:left="150" w:right="150"/>
                  <w:jc w:val="center"/>
                </w:pPr>
              </w:pPrChange>
            </w:pPr>
            <w:ins w:id="100" w:author="Joseph Sempa" w:date="2025-04-22T17:17:00Z">
              <w:del w:id="101" w:author="Joseph B Sempa" w:date="2025-04-22T21:40:00Z">
                <w:r w:rsidRPr="00DF1F72" w:rsidDel="00EF58AF">
                  <w:rPr>
                    <w:sz w:val="18"/>
                    <w:szCs w:val="18"/>
                    <w:rPrChange w:id="102" w:author="Joseph Sempa" w:date="2025-04-22T17:17:00Z">
                      <w:rPr>
                        <w:rFonts w:ascii="Segoe UI" w:eastAsia="Times New Roman" w:hAnsi="Segoe UI" w:cs="Segoe UI"/>
                        <w:color w:val="333333"/>
                        <w:sz w:val="24"/>
                        <w:szCs w:val="24"/>
                        <w:lang w:val="en-ZA" w:eastAsia="en-ZA"/>
                      </w:rPr>
                    </w:rPrChange>
                  </w:rPr>
                  <w:delText>39.9 (10.0, 115.3)</w:delText>
                </w:r>
              </w:del>
            </w:ins>
          </w:p>
        </w:tc>
        <w:tc>
          <w:tcPr>
            <w:tcW w:w="0" w:type="auto"/>
            <w:tcPrChange w:id="103" w:author="Joseph B Sempa" w:date="2025-04-22T21:40:00Z">
              <w:tcPr>
                <w:tcW w:w="0" w:type="auto"/>
              </w:tcPr>
            </w:tcPrChange>
          </w:tcPr>
          <w:p w14:paraId="745D4FFF" w14:textId="6C3CDD80" w:rsidR="00DF1F72" w:rsidRPr="00DF1F72" w:rsidDel="00EF58AF" w:rsidRDefault="00DF1F72">
            <w:pPr>
              <w:spacing w:before="100" w:after="100"/>
              <w:ind w:left="100" w:right="100"/>
              <w:jc w:val="center"/>
              <w:rPr>
                <w:ins w:id="104" w:author="Joseph Sempa" w:date="2025-04-22T17:17:00Z"/>
                <w:del w:id="105" w:author="Joseph B Sempa" w:date="2025-04-22T21:40:00Z"/>
                <w:sz w:val="18"/>
                <w:szCs w:val="18"/>
                <w:rPrChange w:id="106" w:author="Joseph Sempa" w:date="2025-04-22T17:17:00Z">
                  <w:rPr>
                    <w:ins w:id="107" w:author="Joseph Sempa" w:date="2025-04-22T17:17:00Z"/>
                    <w:del w:id="108" w:author="Joseph B Sempa" w:date="2025-04-22T21:40:00Z"/>
                    <w:rFonts w:ascii="Segoe UI" w:eastAsia="Times New Roman" w:hAnsi="Segoe UI" w:cs="Segoe UI"/>
                    <w:color w:val="333333"/>
                    <w:sz w:val="24"/>
                    <w:szCs w:val="24"/>
                    <w:lang w:val="en-ZA" w:eastAsia="en-ZA"/>
                  </w:rPr>
                </w:rPrChange>
              </w:rPr>
              <w:pPrChange w:id="109" w:author="Joseph Sempa" w:date="2025-04-22T17:17:00Z">
                <w:pPr>
                  <w:widowControl/>
                  <w:autoSpaceDE/>
                  <w:autoSpaceDN/>
                  <w:spacing w:before="150" w:after="150"/>
                  <w:ind w:left="150" w:right="150"/>
                  <w:jc w:val="center"/>
                </w:pPr>
              </w:pPrChange>
            </w:pPr>
            <w:ins w:id="110" w:author="Joseph Sempa" w:date="2025-04-22T17:17:00Z">
              <w:del w:id="111" w:author="Joseph B Sempa" w:date="2025-04-22T21:40:00Z">
                <w:r w:rsidRPr="00DF1F72" w:rsidDel="00EF58AF">
                  <w:rPr>
                    <w:sz w:val="18"/>
                    <w:szCs w:val="18"/>
                    <w:rPrChange w:id="112" w:author="Joseph Sempa" w:date="2025-04-22T17:17:00Z">
                      <w:rPr>
                        <w:rFonts w:ascii="Segoe UI" w:eastAsia="Times New Roman" w:hAnsi="Segoe UI" w:cs="Segoe UI"/>
                        <w:color w:val="333333"/>
                        <w:sz w:val="24"/>
                        <w:szCs w:val="24"/>
                        <w:lang w:val="en-ZA" w:eastAsia="en-ZA"/>
                      </w:rPr>
                    </w:rPrChange>
                  </w:rPr>
                  <w:delText>0.9</w:delText>
                </w:r>
              </w:del>
            </w:ins>
          </w:p>
        </w:tc>
      </w:tr>
      <w:tr w:rsidR="00EF58AF" w14:paraId="68D86EEE" w14:textId="77777777" w:rsidTr="00EF58AF">
        <w:trPr>
          <w:ins w:id="113" w:author="Joseph Sempa" w:date="2025-04-22T17:17:00Z"/>
        </w:trPr>
        <w:tc>
          <w:tcPr>
            <w:tcW w:w="3498" w:type="dxa"/>
          </w:tcPr>
          <w:p w14:paraId="1405BC78" w14:textId="688ED053" w:rsidR="00EF58AF" w:rsidRDefault="00EF58AF" w:rsidP="00EF58AF">
            <w:pPr>
              <w:rPr>
                <w:ins w:id="114" w:author="Joseph Sempa" w:date="2025-04-22T17:17:00Z"/>
                <w:w w:val="80"/>
              </w:rPr>
            </w:pPr>
            <w:proofErr w:type="spellStart"/>
            <w:ins w:id="115" w:author="Joseph B Sempa" w:date="2025-04-22T21:40:00Z">
              <w:r w:rsidRPr="00262E82">
                <w:rPr>
                  <w:sz w:val="18"/>
                  <w:szCs w:val="18"/>
                </w:rPr>
                <w:t>incremental_cortisol_percent_increase</w:t>
              </w:r>
            </w:ins>
            <w:proofErr w:type="spellEnd"/>
          </w:p>
        </w:tc>
        <w:tc>
          <w:tcPr>
            <w:tcW w:w="2259" w:type="dxa"/>
          </w:tcPr>
          <w:p w14:paraId="3B1C0569" w14:textId="49DAEF32" w:rsidR="00EF58AF" w:rsidRDefault="00EF58AF" w:rsidP="00EF58AF">
            <w:pPr>
              <w:rPr>
                <w:ins w:id="116" w:author="Joseph Sempa" w:date="2025-04-22T17:17:00Z"/>
                <w:w w:val="80"/>
              </w:rPr>
            </w:pPr>
            <w:ins w:id="117" w:author="Joseph B Sempa" w:date="2025-04-22T21:40:00Z">
              <w:r w:rsidRPr="00262E82">
                <w:rPr>
                  <w:sz w:val="18"/>
                  <w:szCs w:val="18"/>
                </w:rPr>
                <w:t>34.9 (15.2, 100.0)</w:t>
              </w:r>
            </w:ins>
          </w:p>
        </w:tc>
        <w:tc>
          <w:tcPr>
            <w:tcW w:w="2260" w:type="dxa"/>
          </w:tcPr>
          <w:p w14:paraId="3D08615D" w14:textId="6F173258" w:rsidR="00EF58AF" w:rsidRDefault="00EF58AF" w:rsidP="00EF58AF">
            <w:pPr>
              <w:rPr>
                <w:ins w:id="118" w:author="Joseph Sempa" w:date="2025-04-22T17:17:00Z"/>
                <w:w w:val="80"/>
              </w:rPr>
            </w:pPr>
            <w:ins w:id="119" w:author="Joseph B Sempa" w:date="2025-04-22T21:40:00Z">
              <w:r w:rsidRPr="00262E82">
                <w:rPr>
                  <w:sz w:val="18"/>
                  <w:szCs w:val="18"/>
                </w:rPr>
                <w:t>39.9 (10.0, 115.3)</w:t>
              </w:r>
            </w:ins>
          </w:p>
        </w:tc>
        <w:tc>
          <w:tcPr>
            <w:tcW w:w="2213" w:type="dxa"/>
          </w:tcPr>
          <w:p w14:paraId="058C0CEC" w14:textId="67F34A5C" w:rsidR="00EF58AF" w:rsidRDefault="00EF58AF" w:rsidP="00EF58AF">
            <w:pPr>
              <w:rPr>
                <w:ins w:id="120" w:author="Joseph Sempa" w:date="2025-04-22T17:17:00Z"/>
                <w:w w:val="80"/>
              </w:rPr>
            </w:pPr>
            <w:ins w:id="121" w:author="Joseph B Sempa" w:date="2025-04-22T21:40:00Z">
              <w:r w:rsidRPr="00262E82">
                <w:rPr>
                  <w:sz w:val="18"/>
                  <w:szCs w:val="18"/>
                </w:rPr>
                <w:t>0.9</w:t>
              </w:r>
            </w:ins>
          </w:p>
        </w:tc>
      </w:tr>
    </w:tbl>
    <w:p w14:paraId="027EEAD8" w14:textId="77777777" w:rsidR="00DF1F72" w:rsidRDefault="00DF1F72">
      <w:pPr>
        <w:rPr>
          <w:ins w:id="122" w:author="Joseph Sempa" w:date="2025-04-22T17:16:00Z"/>
          <w:w w:val="80"/>
        </w:rPr>
        <w:pPrChange w:id="123" w:author="Joseph Sempa" w:date="2025-04-22T17:16:00Z">
          <w:pPr>
            <w:pStyle w:val="Heading3"/>
            <w:ind w:left="0"/>
          </w:pPr>
        </w:pPrChange>
      </w:pPr>
    </w:p>
    <w:p w14:paraId="14D864FB" w14:textId="01E327EA" w:rsidR="00955507" w:rsidRDefault="00955507" w:rsidP="00955507">
      <w:pPr>
        <w:pStyle w:val="Heading3"/>
        <w:ind w:left="0"/>
      </w:pPr>
      <w:r>
        <w:rPr>
          <w:w w:val="80"/>
        </w:rPr>
        <w:t>Biochemistry:</w:t>
      </w:r>
      <w:r>
        <w:rPr>
          <w:spacing w:val="25"/>
        </w:rPr>
        <w:t xml:space="preserve"> </w:t>
      </w:r>
      <w:r>
        <w:rPr>
          <w:w w:val="80"/>
        </w:rPr>
        <w:t>Comparison</w:t>
      </w:r>
      <w:r>
        <w:rPr>
          <w:spacing w:val="29"/>
        </w:rPr>
        <w:t xml:space="preserve"> </w:t>
      </w:r>
      <w:r>
        <w:rPr>
          <w:w w:val="80"/>
        </w:rPr>
        <w:t>of</w:t>
      </w:r>
      <w:r>
        <w:rPr>
          <w:spacing w:val="27"/>
        </w:rPr>
        <w:t xml:space="preserve"> </w:t>
      </w:r>
      <w:r>
        <w:rPr>
          <w:w w:val="80"/>
        </w:rPr>
        <w:t>cortisol</w:t>
      </w:r>
      <w:r>
        <w:rPr>
          <w:spacing w:val="25"/>
        </w:rPr>
        <w:t xml:space="preserve"> </w:t>
      </w:r>
      <w:r>
        <w:rPr>
          <w:w w:val="80"/>
        </w:rPr>
        <w:t>concentrations</w:t>
      </w:r>
      <w:r>
        <w:rPr>
          <w:spacing w:val="27"/>
        </w:rPr>
        <w:t xml:space="preserve"> </w:t>
      </w:r>
      <w:r>
        <w:rPr>
          <w:w w:val="80"/>
        </w:rPr>
        <w:t>in</w:t>
      </w:r>
      <w:r>
        <w:rPr>
          <w:spacing w:val="27"/>
        </w:rPr>
        <w:t xml:space="preserve"> </w:t>
      </w:r>
      <w:r>
        <w:rPr>
          <w:w w:val="80"/>
        </w:rPr>
        <w:t>patients</w:t>
      </w:r>
      <w:r>
        <w:rPr>
          <w:spacing w:val="29"/>
        </w:rPr>
        <w:t xml:space="preserve"> </w:t>
      </w:r>
      <w:r>
        <w:rPr>
          <w:w w:val="80"/>
        </w:rPr>
        <w:t>with</w:t>
      </w:r>
      <w:r>
        <w:rPr>
          <w:spacing w:val="28"/>
        </w:rPr>
        <w:t xml:space="preserve"> </w:t>
      </w:r>
      <w:r>
        <w:rPr>
          <w:w w:val="80"/>
        </w:rPr>
        <w:t>AI</w:t>
      </w:r>
      <w:r>
        <w:rPr>
          <w:spacing w:val="26"/>
        </w:rPr>
        <w:t xml:space="preserve"> </w:t>
      </w:r>
      <w:r>
        <w:rPr>
          <w:w w:val="80"/>
        </w:rPr>
        <w:t>and</w:t>
      </w:r>
      <w:r>
        <w:rPr>
          <w:spacing w:val="29"/>
        </w:rPr>
        <w:t xml:space="preserve"> </w:t>
      </w:r>
      <w:r>
        <w:rPr>
          <w:w w:val="80"/>
        </w:rPr>
        <w:t>those</w:t>
      </w:r>
      <w:r>
        <w:rPr>
          <w:spacing w:val="27"/>
        </w:rPr>
        <w:t xml:space="preserve"> </w:t>
      </w:r>
      <w:r>
        <w:rPr>
          <w:spacing w:val="-2"/>
          <w:w w:val="80"/>
        </w:rPr>
        <w:t>without</w:t>
      </w:r>
    </w:p>
    <w:p w14:paraId="4CA6B179" w14:textId="77777777" w:rsidR="00955507" w:rsidRDefault="00955507" w:rsidP="00955507">
      <w:pPr>
        <w:pStyle w:val="BodyText"/>
        <w:spacing w:before="37"/>
        <w:ind w:left="0"/>
        <w:rPr>
          <w:b/>
        </w:rPr>
      </w:pPr>
    </w:p>
    <w:p w14:paraId="31F342F4" w14:textId="77777777" w:rsidR="00955507" w:rsidRDefault="00955507" w:rsidP="00955507">
      <w:pPr>
        <w:pStyle w:val="BodyText"/>
        <w:spacing w:line="252" w:lineRule="auto"/>
        <w:ind w:right="435"/>
        <w:jc w:val="both"/>
      </w:pPr>
      <w:r>
        <w:rPr>
          <w:spacing w:val="-6"/>
        </w:rPr>
        <w:t>The</w:t>
      </w:r>
      <w:r>
        <w:rPr>
          <w:spacing w:val="-10"/>
        </w:rPr>
        <w:t xml:space="preserve"> </w:t>
      </w:r>
      <w:r>
        <w:rPr>
          <w:spacing w:val="-6"/>
        </w:rPr>
        <w:t>random</w:t>
      </w:r>
      <w:r>
        <w:rPr>
          <w:spacing w:val="-9"/>
        </w:rPr>
        <w:t xml:space="preserve"> </w:t>
      </w:r>
      <w:r>
        <w:rPr>
          <w:spacing w:val="-6"/>
        </w:rPr>
        <w:t>cortisol</w:t>
      </w:r>
      <w:r>
        <w:rPr>
          <w:spacing w:val="-9"/>
        </w:rPr>
        <w:t xml:space="preserve"> </w:t>
      </w:r>
      <w:r>
        <w:rPr>
          <w:spacing w:val="-6"/>
        </w:rPr>
        <w:t>was</w:t>
      </w:r>
      <w:r>
        <w:rPr>
          <w:spacing w:val="-9"/>
        </w:rPr>
        <w:t xml:space="preserve"> </w:t>
      </w:r>
      <w:r>
        <w:rPr>
          <w:spacing w:val="-6"/>
        </w:rPr>
        <w:t>lower in the AI group,</w:t>
      </w:r>
      <w:r>
        <w:rPr>
          <w:spacing w:val="-9"/>
        </w:rPr>
        <w:t xml:space="preserve"> </w:t>
      </w:r>
      <w:r>
        <w:rPr>
          <w:spacing w:val="-6"/>
        </w:rPr>
        <w:t xml:space="preserve">332 </w:t>
      </w:r>
      <w:r>
        <w:rPr>
          <w:w w:val="90"/>
        </w:rPr>
        <w:t xml:space="preserve">nmol/L (252.0-382.0), compared with 478 nmol/L (372.5-578.0) in those patients without AI; </w:t>
      </w:r>
      <w:r w:rsidRPr="009878E0">
        <w:rPr>
          <w:b/>
          <w:bCs/>
          <w:w w:val="90"/>
          <w:highlight w:val="yellow"/>
        </w:rPr>
        <w:t>(</w:t>
      </w:r>
      <w:r w:rsidRPr="009878E0">
        <w:rPr>
          <w:b/>
          <w:bCs/>
          <w:i/>
          <w:w w:val="90"/>
          <w:highlight w:val="yellow"/>
        </w:rPr>
        <w:t>p</w:t>
      </w:r>
      <w:r w:rsidRPr="009878E0">
        <w:rPr>
          <w:b/>
          <w:bCs/>
          <w:w w:val="90"/>
          <w:highlight w:val="yellow"/>
        </w:rPr>
        <w:t>&lt;0.001).</w:t>
      </w:r>
      <w:r>
        <w:rPr>
          <w:spacing w:val="40"/>
        </w:rPr>
        <w:t xml:space="preserve"> The </w:t>
      </w:r>
      <w:r>
        <w:rPr>
          <w:w w:val="90"/>
        </w:rPr>
        <w:t xml:space="preserve">basal cortisol was 300 nmol/L (188.5-359) in the AI group, compared with 466 nmol/L (352-573); </w:t>
      </w:r>
      <w:r w:rsidRPr="009878E0">
        <w:rPr>
          <w:b/>
          <w:bCs/>
          <w:w w:val="90"/>
          <w:highlight w:val="yellow"/>
        </w:rPr>
        <w:t>(</w:t>
      </w:r>
      <w:r w:rsidRPr="009878E0">
        <w:rPr>
          <w:b/>
          <w:bCs/>
          <w:i/>
          <w:w w:val="90"/>
          <w:highlight w:val="yellow"/>
        </w:rPr>
        <w:t>p</w:t>
      </w:r>
      <w:r w:rsidRPr="009878E0">
        <w:rPr>
          <w:b/>
          <w:bCs/>
          <w:w w:val="90"/>
          <w:highlight w:val="yellow"/>
        </w:rPr>
        <w:t>&lt;0.001)</w:t>
      </w:r>
      <w:r>
        <w:rPr>
          <w:w w:val="90"/>
        </w:rPr>
        <w:t xml:space="preserve"> without AI. The stimulated cortisol was</w:t>
      </w:r>
    </w:p>
    <w:p w14:paraId="5C5C55DE" w14:textId="77777777" w:rsidR="00955507" w:rsidRDefault="00955507" w:rsidP="00955507">
      <w:pPr>
        <w:pStyle w:val="BodyText"/>
        <w:spacing w:before="4"/>
        <w:jc w:val="both"/>
        <w:rPr>
          <w:spacing w:val="-5"/>
          <w:w w:val="90"/>
        </w:rPr>
      </w:pPr>
      <w:r>
        <w:rPr>
          <w:w w:val="90"/>
        </w:rPr>
        <w:t>379</w:t>
      </w:r>
      <w:r>
        <w:rPr>
          <w:spacing w:val="-6"/>
          <w:w w:val="90"/>
        </w:rPr>
        <w:t xml:space="preserve"> </w:t>
      </w:r>
      <w:r>
        <w:rPr>
          <w:w w:val="90"/>
        </w:rPr>
        <w:t>nmol/L</w:t>
      </w:r>
      <w:r>
        <w:rPr>
          <w:spacing w:val="-4"/>
          <w:w w:val="90"/>
        </w:rPr>
        <w:t xml:space="preserve"> </w:t>
      </w:r>
      <w:r>
        <w:rPr>
          <w:w w:val="90"/>
        </w:rPr>
        <w:t>(314.5-440) in the AI group,</w:t>
      </w:r>
      <w:r>
        <w:rPr>
          <w:spacing w:val="-5"/>
          <w:w w:val="90"/>
        </w:rPr>
        <w:t xml:space="preserve"> </w:t>
      </w:r>
      <w:r>
        <w:rPr>
          <w:w w:val="90"/>
        </w:rPr>
        <w:t>compared</w:t>
      </w:r>
      <w:r>
        <w:rPr>
          <w:spacing w:val="-4"/>
          <w:w w:val="90"/>
        </w:rPr>
        <w:t xml:space="preserve"> with </w:t>
      </w:r>
      <w:r>
        <w:rPr>
          <w:w w:val="90"/>
        </w:rPr>
        <w:t>722</w:t>
      </w:r>
      <w:r>
        <w:rPr>
          <w:spacing w:val="-5"/>
          <w:w w:val="90"/>
        </w:rPr>
        <w:t xml:space="preserve"> </w:t>
      </w:r>
      <w:r>
        <w:rPr>
          <w:w w:val="90"/>
        </w:rPr>
        <w:t>nmol/L</w:t>
      </w:r>
      <w:r>
        <w:rPr>
          <w:spacing w:val="-4"/>
          <w:w w:val="90"/>
        </w:rPr>
        <w:t xml:space="preserve"> </w:t>
      </w:r>
      <w:r>
        <w:rPr>
          <w:w w:val="90"/>
        </w:rPr>
        <w:t>(630-858);</w:t>
      </w:r>
      <w:r>
        <w:rPr>
          <w:spacing w:val="-5"/>
          <w:w w:val="90"/>
        </w:rPr>
        <w:t xml:space="preserve"> </w:t>
      </w:r>
      <w:r w:rsidRPr="009878E0">
        <w:rPr>
          <w:b/>
          <w:bCs/>
          <w:w w:val="90"/>
          <w:highlight w:val="yellow"/>
        </w:rPr>
        <w:t>(</w:t>
      </w:r>
      <w:r w:rsidRPr="009878E0">
        <w:rPr>
          <w:b/>
          <w:bCs/>
          <w:i/>
          <w:w w:val="90"/>
          <w:highlight w:val="yellow"/>
        </w:rPr>
        <w:t>p</w:t>
      </w:r>
      <w:r w:rsidRPr="009878E0">
        <w:rPr>
          <w:b/>
          <w:bCs/>
          <w:w w:val="90"/>
          <w:highlight w:val="yellow"/>
        </w:rPr>
        <w:t>&lt;0.001)</w:t>
      </w:r>
      <w:r>
        <w:rPr>
          <w:w w:val="90"/>
        </w:rPr>
        <w:t xml:space="preserve"> without AI</w:t>
      </w:r>
      <w:r>
        <w:rPr>
          <w:spacing w:val="-4"/>
          <w:w w:val="90"/>
        </w:rPr>
        <w:t xml:space="preserve"> </w:t>
      </w:r>
      <w:r>
        <w:rPr>
          <w:w w:val="90"/>
        </w:rPr>
        <w:t>(Figure</w:t>
      </w:r>
      <w:r>
        <w:rPr>
          <w:spacing w:val="-5"/>
          <w:w w:val="90"/>
        </w:rPr>
        <w:t xml:space="preserve"> 1). </w:t>
      </w:r>
    </w:p>
    <w:p w14:paraId="2778E75C" w14:textId="0814D375" w:rsidR="00AA71F2" w:rsidRPr="001F3226" w:rsidRDefault="00AA71F2" w:rsidP="006A413E">
      <w:pPr>
        <w:pStyle w:val="BodyText"/>
        <w:spacing w:before="4"/>
        <w:jc w:val="both"/>
        <w:sectPr w:rsidR="00AA71F2" w:rsidRPr="001F3226">
          <w:pgSz w:w="12240" w:h="15840"/>
          <w:pgMar w:top="1360" w:right="1080" w:bottom="980" w:left="920" w:header="0" w:footer="796" w:gutter="0"/>
          <w:cols w:space="720"/>
        </w:sectPr>
      </w:pPr>
    </w:p>
    <w:p w14:paraId="5F0D8E38" w14:textId="346D3408" w:rsidR="005452C3" w:rsidRPr="005452C3" w:rsidRDefault="005452C3" w:rsidP="005452C3">
      <w:pPr>
        <w:pStyle w:val="BodyText"/>
        <w:ind w:left="0"/>
        <w:rPr>
          <w:b/>
          <w:bCs/>
          <w:spacing w:val="-5"/>
          <w:w w:val="90"/>
        </w:rPr>
      </w:pPr>
    </w:p>
    <w:p w14:paraId="2615DBC1" w14:textId="358EA753" w:rsidR="005452C3" w:rsidRDefault="005452C3" w:rsidP="005452C3">
      <w:pPr>
        <w:pStyle w:val="BodyText"/>
        <w:spacing w:before="4"/>
        <w:ind w:left="0"/>
        <w:rPr>
          <w:b/>
          <w:spacing w:val="-2"/>
          <w:sz w:val="20"/>
        </w:rPr>
      </w:pP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p w14:paraId="596D339A" w14:textId="77777777" w:rsidR="005452C3" w:rsidRPr="004804D7" w:rsidRDefault="005452C3" w:rsidP="005452C3">
      <w:pPr>
        <w:pStyle w:val="BodyText"/>
        <w:spacing w:before="4"/>
        <w:ind w:left="0"/>
        <w:rPr>
          <w:spacing w:val="-5"/>
          <w:w w:val="90"/>
        </w:rPr>
      </w:pPr>
    </w:p>
    <w:p w14:paraId="2F9C33AF" w14:textId="610FA330" w:rsidR="005452C3" w:rsidRDefault="005452C3" w:rsidP="005452C3">
      <w:pPr>
        <w:pStyle w:val="BodyText"/>
        <w:spacing w:before="4"/>
        <w:ind w:left="0"/>
        <w:rPr>
          <w:spacing w:val="-5"/>
          <w:w w:val="90"/>
        </w:rPr>
      </w:pPr>
      <w:r w:rsidRPr="005A6174">
        <w:rPr>
          <w:spacing w:val="-5"/>
          <w:w w:val="90"/>
        </w:rPr>
        <w:t>Extrapulmonary tuberculosis and cryptococcal infection occurred more often in the AI, compared with the remaining group</w:t>
      </w:r>
      <w:r>
        <w:rPr>
          <w:spacing w:val="-5"/>
          <w:w w:val="90"/>
        </w:rPr>
        <w:t>s</w:t>
      </w:r>
      <w:r w:rsidRPr="005A6174">
        <w:rPr>
          <w:spacing w:val="-5"/>
          <w:w w:val="90"/>
        </w:rPr>
        <w:t xml:space="preserve">, whereas pulmonary tuberculosis occurred less often among patients diagnosed with AI. The </w:t>
      </w:r>
      <w:r>
        <w:rPr>
          <w:spacing w:val="-5"/>
          <w:w w:val="90"/>
        </w:rPr>
        <w:t>diastolic blood pressure</w:t>
      </w:r>
      <w:r w:rsidRPr="005A6174">
        <w:rPr>
          <w:spacing w:val="-5"/>
          <w:w w:val="90"/>
        </w:rPr>
        <w:t xml:space="preserve"> was higher in the AI,</w:t>
      </w:r>
      <w:r>
        <w:rPr>
          <w:spacing w:val="-5"/>
          <w:w w:val="90"/>
        </w:rPr>
        <w:t xml:space="preserve"> compared with the those without AI</w:t>
      </w:r>
      <w:r w:rsidRPr="005A6174">
        <w:rPr>
          <w:spacing w:val="-5"/>
          <w:w w:val="90"/>
        </w:rPr>
        <w:t xml:space="preserve"> </w:t>
      </w:r>
      <w:r>
        <w:rPr>
          <w:spacing w:val="-5"/>
          <w:w w:val="90"/>
        </w:rPr>
        <w:t xml:space="preserve">groups; </w:t>
      </w:r>
      <w:r w:rsidRPr="009878E0">
        <w:rPr>
          <w:b/>
          <w:bCs/>
          <w:i/>
          <w:iCs/>
          <w:spacing w:val="-5"/>
          <w:w w:val="90"/>
        </w:rPr>
        <w:t>p</w:t>
      </w:r>
      <w:r w:rsidRPr="009878E0">
        <w:rPr>
          <w:b/>
          <w:bCs/>
          <w:spacing w:val="-5"/>
          <w:w w:val="90"/>
        </w:rPr>
        <w:t>=0.0</w:t>
      </w:r>
      <w:r w:rsidR="00AA71F2" w:rsidRPr="009878E0">
        <w:rPr>
          <w:b/>
          <w:bCs/>
          <w:spacing w:val="-5"/>
          <w:w w:val="90"/>
        </w:rPr>
        <w:t>1</w:t>
      </w:r>
      <w:r w:rsidR="00AA71F2">
        <w:rPr>
          <w:b/>
          <w:bCs/>
          <w:spacing w:val="-5"/>
          <w:w w:val="90"/>
        </w:rPr>
        <w:t>0</w:t>
      </w:r>
      <w:r w:rsidRPr="005A6174">
        <w:rPr>
          <w:spacing w:val="-5"/>
          <w:w w:val="90"/>
        </w:rPr>
        <w:t xml:space="preserve">. There was greater use of fluconazole and opiates   </w:t>
      </w:r>
      <w:r>
        <w:rPr>
          <w:spacing w:val="-5"/>
          <w:w w:val="90"/>
        </w:rPr>
        <w:t>in</w:t>
      </w:r>
      <w:r w:rsidRPr="005A6174">
        <w:rPr>
          <w:spacing w:val="-5"/>
          <w:w w:val="90"/>
        </w:rPr>
        <w:t xml:space="preserve">   the AI</w:t>
      </w:r>
      <w:r>
        <w:rPr>
          <w:spacing w:val="-5"/>
          <w:w w:val="90"/>
        </w:rPr>
        <w:t xml:space="preserve">, compared with </w:t>
      </w:r>
      <w:r w:rsidRPr="005A6174">
        <w:rPr>
          <w:spacing w:val="-5"/>
          <w:w w:val="90"/>
        </w:rPr>
        <w:t xml:space="preserve">group without </w:t>
      </w:r>
      <w:r>
        <w:rPr>
          <w:spacing w:val="-5"/>
          <w:w w:val="90"/>
        </w:rPr>
        <w:t xml:space="preserve">AI, </w:t>
      </w:r>
      <w:r w:rsidRPr="005A6174">
        <w:rPr>
          <w:spacing w:val="-5"/>
          <w:w w:val="90"/>
        </w:rPr>
        <w:t>1</w:t>
      </w:r>
      <w:r w:rsidR="00AA71F2">
        <w:rPr>
          <w:spacing w:val="-5"/>
          <w:w w:val="90"/>
        </w:rPr>
        <w:t>1</w:t>
      </w:r>
      <w:r w:rsidRPr="005A6174">
        <w:rPr>
          <w:spacing w:val="-5"/>
          <w:w w:val="90"/>
        </w:rPr>
        <w:t xml:space="preserve"> (3</w:t>
      </w:r>
      <w:r w:rsidR="00AA71F2">
        <w:rPr>
          <w:spacing w:val="-5"/>
          <w:w w:val="90"/>
        </w:rPr>
        <w:t>1.4</w:t>
      </w:r>
      <w:r w:rsidRPr="005A6174">
        <w:rPr>
          <w:spacing w:val="-5"/>
          <w:w w:val="90"/>
        </w:rPr>
        <w:t>%) vs 63 (1</w:t>
      </w:r>
      <w:r w:rsidR="00AA71F2">
        <w:rPr>
          <w:spacing w:val="-5"/>
          <w:w w:val="90"/>
        </w:rPr>
        <w:t>1.5</w:t>
      </w:r>
      <w:r w:rsidRPr="005A6174">
        <w:rPr>
          <w:spacing w:val="-5"/>
          <w:w w:val="90"/>
        </w:rPr>
        <w:t xml:space="preserve">.1%); </w:t>
      </w:r>
      <w:r w:rsidRPr="009878E0">
        <w:rPr>
          <w:b/>
          <w:bCs/>
          <w:i/>
          <w:spacing w:val="-5"/>
          <w:w w:val="90"/>
          <w:highlight w:val="yellow"/>
        </w:rPr>
        <w:t>p</w:t>
      </w:r>
      <w:r w:rsidRPr="009878E0">
        <w:rPr>
          <w:b/>
          <w:bCs/>
          <w:spacing w:val="-5"/>
          <w:w w:val="90"/>
          <w:highlight w:val="yellow"/>
        </w:rPr>
        <w:t>&lt;0.002</w:t>
      </w:r>
      <w:r w:rsidRPr="005A6174">
        <w:rPr>
          <w:spacing w:val="-5"/>
          <w:w w:val="90"/>
        </w:rPr>
        <w:t xml:space="preserve"> and 12 (3</w:t>
      </w:r>
      <w:r w:rsidR="00AA71F2">
        <w:rPr>
          <w:spacing w:val="-5"/>
          <w:w w:val="90"/>
        </w:rPr>
        <w:t>4.3</w:t>
      </w:r>
      <w:r w:rsidRPr="005A6174">
        <w:rPr>
          <w:spacing w:val="-5"/>
          <w:w w:val="90"/>
        </w:rPr>
        <w:t>%) vs 114 (2</w:t>
      </w:r>
      <w:r w:rsidR="00AA71F2">
        <w:rPr>
          <w:spacing w:val="-5"/>
          <w:w w:val="90"/>
        </w:rPr>
        <w:t>0.7</w:t>
      </w:r>
      <w:r w:rsidRPr="005A6174">
        <w:rPr>
          <w:spacing w:val="-5"/>
          <w:w w:val="90"/>
        </w:rPr>
        <w:t xml:space="preserve">%); </w:t>
      </w:r>
      <w:r w:rsidRPr="009878E0">
        <w:rPr>
          <w:i/>
          <w:spacing w:val="-5"/>
          <w:w w:val="90"/>
          <w:highlight w:val="yellow"/>
        </w:rPr>
        <w:t>p</w:t>
      </w:r>
      <w:r w:rsidRPr="009878E0">
        <w:rPr>
          <w:spacing w:val="-5"/>
          <w:w w:val="90"/>
          <w:highlight w:val="yellow"/>
        </w:rPr>
        <w:t>=0.05</w:t>
      </w:r>
      <w:r w:rsidR="00AA71F2" w:rsidRPr="009878E0">
        <w:rPr>
          <w:spacing w:val="-5"/>
          <w:w w:val="90"/>
          <w:highlight w:val="yellow"/>
        </w:rPr>
        <w:t>8</w:t>
      </w:r>
      <w:r w:rsidRPr="005A6174">
        <w:rPr>
          <w:spacing w:val="-5"/>
          <w:w w:val="90"/>
        </w:rPr>
        <w:t>,</w:t>
      </w:r>
      <w:r>
        <w:rPr>
          <w:spacing w:val="-5"/>
          <w:w w:val="90"/>
        </w:rPr>
        <w:t xml:space="preserve"> respectively. (Table 2)</w:t>
      </w:r>
    </w:p>
    <w:p w14:paraId="7DA2E526" w14:textId="77777777" w:rsidR="00F4573F" w:rsidRDefault="00F4573F" w:rsidP="00F4573F">
      <w:pPr>
        <w:pStyle w:val="BodyText"/>
        <w:spacing w:before="229"/>
        <w:ind w:left="0"/>
      </w:pPr>
    </w:p>
    <w:p w14:paraId="6D3DD18C" w14:textId="4F7EA738" w:rsidR="00F4573F" w:rsidRDefault="00F4573F" w:rsidP="00F4573F">
      <w:pPr>
        <w:spacing w:after="56"/>
        <w:ind w:left="260"/>
        <w:rPr>
          <w:b/>
          <w:sz w:val="20"/>
        </w:rPr>
      </w:pPr>
      <w:r>
        <w:rPr>
          <w:b/>
          <w:sz w:val="20"/>
        </w:rPr>
        <w:t>Table</w:t>
      </w:r>
      <w:r>
        <w:rPr>
          <w:b/>
          <w:spacing w:val="-10"/>
          <w:sz w:val="20"/>
        </w:rPr>
        <w:t xml:space="preserve"> </w:t>
      </w:r>
      <w:r w:rsidR="00955507">
        <w:rPr>
          <w:b/>
          <w:sz w:val="20"/>
        </w:rPr>
        <w:t>3</w:t>
      </w:r>
      <w:r>
        <w:rPr>
          <w:b/>
          <w:sz w:val="20"/>
        </w:rPr>
        <w:t>:</w:t>
      </w:r>
      <w:r>
        <w:rPr>
          <w:b/>
          <w:spacing w:val="-8"/>
          <w:sz w:val="20"/>
        </w:rPr>
        <w:t xml:space="preserve"> </w:t>
      </w: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tbl>
      <w:tblPr>
        <w:tblStyle w:val="TableGrid"/>
        <w:tblW w:w="0" w:type="auto"/>
        <w:tblLook w:val="0620" w:firstRow="1" w:lastRow="0" w:firstColumn="0" w:lastColumn="0" w:noHBand="1" w:noVBand="1"/>
      </w:tblPr>
      <w:tblGrid>
        <w:gridCol w:w="4098"/>
        <w:gridCol w:w="2391"/>
        <w:gridCol w:w="2026"/>
        <w:gridCol w:w="1523"/>
      </w:tblGrid>
      <w:tr w:rsidR="00923DB9" w:rsidRPr="00D04AA9" w14:paraId="597A197C" w14:textId="77777777" w:rsidTr="00F7705D">
        <w:trPr>
          <w:trHeight w:val="191"/>
        </w:trPr>
        <w:tc>
          <w:tcPr>
            <w:tcW w:w="0" w:type="auto"/>
          </w:tcPr>
          <w:p w14:paraId="779CD3AE" w14:textId="77777777" w:rsidR="00923DB9" w:rsidRPr="008F286B" w:rsidRDefault="00923DB9" w:rsidP="00A30C35">
            <w:pPr>
              <w:pStyle w:val="TableParagraph"/>
              <w:spacing w:before="2" w:line="240" w:lineRule="auto"/>
              <w:ind w:left="110"/>
              <w:rPr>
                <w:b/>
                <w:bCs/>
                <w:i/>
                <w:sz w:val="18"/>
                <w:szCs w:val="18"/>
              </w:rPr>
            </w:pPr>
            <w:r w:rsidRPr="008F286B">
              <w:rPr>
                <w:b/>
                <w:bCs/>
                <w:i/>
                <w:spacing w:val="-2"/>
                <w:sz w:val="18"/>
                <w:szCs w:val="18"/>
              </w:rPr>
              <w:t>Variable</w:t>
            </w:r>
          </w:p>
        </w:tc>
        <w:tc>
          <w:tcPr>
            <w:tcW w:w="0" w:type="auto"/>
          </w:tcPr>
          <w:p w14:paraId="607CEF1F" w14:textId="04574431" w:rsidR="00923DB9" w:rsidRPr="008F286B" w:rsidRDefault="00923DB9" w:rsidP="00A30C35">
            <w:pPr>
              <w:pStyle w:val="TableParagraph"/>
              <w:spacing w:before="2" w:line="240" w:lineRule="auto"/>
              <w:ind w:left="183"/>
              <w:rPr>
                <w:b/>
                <w:bCs/>
                <w:i/>
                <w:sz w:val="18"/>
                <w:szCs w:val="18"/>
              </w:rPr>
            </w:pPr>
            <w:r w:rsidRPr="008F286B">
              <w:rPr>
                <w:b/>
                <w:bCs/>
                <w:i/>
                <w:sz w:val="18"/>
                <w:szCs w:val="18"/>
              </w:rPr>
              <w:t>Non-AI,</w:t>
            </w:r>
            <w:r w:rsidRPr="008F286B">
              <w:rPr>
                <w:b/>
                <w:bCs/>
                <w:i/>
                <w:spacing w:val="-2"/>
                <w:sz w:val="18"/>
                <w:szCs w:val="18"/>
              </w:rPr>
              <w:t xml:space="preserve"> </w:t>
            </w:r>
            <w:r w:rsidRPr="008F286B">
              <w:rPr>
                <w:b/>
                <w:bCs/>
                <w:i/>
                <w:sz w:val="18"/>
                <w:szCs w:val="18"/>
              </w:rPr>
              <w:t>N</w:t>
            </w:r>
            <w:r w:rsidRPr="008F286B">
              <w:rPr>
                <w:b/>
                <w:bCs/>
                <w:i/>
                <w:spacing w:val="-2"/>
                <w:sz w:val="18"/>
                <w:szCs w:val="18"/>
              </w:rPr>
              <w:t xml:space="preserve"> </w:t>
            </w:r>
            <w:r w:rsidRPr="008F286B">
              <w:rPr>
                <w:b/>
                <w:bCs/>
                <w:i/>
                <w:sz w:val="18"/>
                <w:szCs w:val="18"/>
              </w:rPr>
              <w:t>=</w:t>
            </w:r>
            <w:r w:rsidRPr="008F286B">
              <w:rPr>
                <w:b/>
                <w:bCs/>
                <w:i/>
                <w:spacing w:val="-3"/>
                <w:sz w:val="18"/>
                <w:szCs w:val="18"/>
              </w:rPr>
              <w:t xml:space="preserve"> </w:t>
            </w:r>
            <w:r w:rsidRPr="008F286B">
              <w:rPr>
                <w:b/>
                <w:bCs/>
                <w:i/>
                <w:spacing w:val="-4"/>
                <w:sz w:val="18"/>
                <w:szCs w:val="18"/>
              </w:rPr>
              <w:t>528</w:t>
            </w:r>
            <w:r w:rsidRPr="008F286B">
              <w:rPr>
                <w:b/>
                <w:bCs/>
                <w:i/>
                <w:spacing w:val="-4"/>
                <w:sz w:val="18"/>
                <w:szCs w:val="18"/>
                <w:vertAlign w:val="superscript"/>
              </w:rPr>
              <w:t>1</w:t>
            </w:r>
          </w:p>
        </w:tc>
        <w:tc>
          <w:tcPr>
            <w:tcW w:w="0" w:type="auto"/>
          </w:tcPr>
          <w:p w14:paraId="49EA7349" w14:textId="0537602D" w:rsidR="00923DB9" w:rsidRPr="008F286B" w:rsidRDefault="00923DB9" w:rsidP="00A30C35">
            <w:pPr>
              <w:pStyle w:val="TableParagraph"/>
              <w:spacing w:line="206" w:lineRule="exact"/>
              <w:ind w:right="590"/>
              <w:rPr>
                <w:b/>
                <w:bCs/>
                <w:i/>
                <w:spacing w:val="-6"/>
                <w:sz w:val="18"/>
                <w:szCs w:val="18"/>
              </w:rPr>
            </w:pPr>
            <w:r w:rsidRPr="008F286B">
              <w:rPr>
                <w:b/>
                <w:bCs/>
                <w:i/>
                <w:sz w:val="18"/>
                <w:szCs w:val="18"/>
              </w:rPr>
              <w:t>AI,</w:t>
            </w:r>
            <w:r w:rsidRPr="008F286B">
              <w:rPr>
                <w:b/>
                <w:bCs/>
                <w:i/>
                <w:spacing w:val="-1"/>
                <w:sz w:val="18"/>
                <w:szCs w:val="18"/>
              </w:rPr>
              <w:t xml:space="preserve"> </w:t>
            </w:r>
            <w:r w:rsidRPr="008F286B">
              <w:rPr>
                <w:b/>
                <w:bCs/>
                <w:i/>
                <w:sz w:val="18"/>
                <w:szCs w:val="18"/>
              </w:rPr>
              <w:t>N</w:t>
            </w:r>
            <w:r w:rsidRPr="008F286B">
              <w:rPr>
                <w:b/>
                <w:bCs/>
                <w:i/>
                <w:spacing w:val="-1"/>
                <w:sz w:val="18"/>
                <w:szCs w:val="18"/>
              </w:rPr>
              <w:t xml:space="preserve"> </w:t>
            </w:r>
            <w:r w:rsidRPr="008F286B">
              <w:rPr>
                <w:b/>
                <w:bCs/>
                <w:i/>
                <w:sz w:val="18"/>
                <w:szCs w:val="18"/>
              </w:rPr>
              <w:t>=</w:t>
            </w:r>
            <w:r w:rsidRPr="008F286B">
              <w:rPr>
                <w:b/>
                <w:bCs/>
                <w:i/>
                <w:spacing w:val="-2"/>
                <w:sz w:val="18"/>
                <w:szCs w:val="18"/>
              </w:rPr>
              <w:t xml:space="preserve"> </w:t>
            </w:r>
            <w:r w:rsidRPr="008F286B">
              <w:rPr>
                <w:b/>
                <w:bCs/>
                <w:i/>
                <w:spacing w:val="-5"/>
                <w:sz w:val="18"/>
                <w:szCs w:val="18"/>
              </w:rPr>
              <w:t>35</w:t>
            </w:r>
            <w:r w:rsidRPr="008F286B">
              <w:rPr>
                <w:b/>
                <w:bCs/>
                <w:i/>
                <w:spacing w:val="-5"/>
                <w:sz w:val="18"/>
                <w:szCs w:val="18"/>
                <w:vertAlign w:val="superscript"/>
              </w:rPr>
              <w:t>1</w:t>
            </w:r>
          </w:p>
        </w:tc>
        <w:tc>
          <w:tcPr>
            <w:tcW w:w="0" w:type="auto"/>
          </w:tcPr>
          <w:p w14:paraId="33EE5686" w14:textId="3C1966B4" w:rsidR="00923DB9" w:rsidRPr="008F286B" w:rsidRDefault="00923DB9" w:rsidP="008D1C09">
            <w:pPr>
              <w:pStyle w:val="TableParagraph"/>
              <w:spacing w:line="206" w:lineRule="exact"/>
              <w:ind w:right="590"/>
              <w:jc w:val="center"/>
              <w:rPr>
                <w:b/>
                <w:bCs/>
                <w:i/>
                <w:sz w:val="18"/>
                <w:szCs w:val="18"/>
              </w:rPr>
            </w:pPr>
            <w:r w:rsidRPr="008F286B">
              <w:rPr>
                <w:b/>
                <w:bCs/>
                <w:i/>
                <w:spacing w:val="-6"/>
                <w:sz w:val="18"/>
                <w:szCs w:val="18"/>
              </w:rPr>
              <w:t xml:space="preserve">p- </w:t>
            </w:r>
            <w:r w:rsidRPr="008F286B">
              <w:rPr>
                <w:b/>
                <w:bCs/>
                <w:i/>
                <w:spacing w:val="-2"/>
                <w:sz w:val="18"/>
                <w:szCs w:val="18"/>
              </w:rPr>
              <w:t>value</w:t>
            </w:r>
            <w:r w:rsidRPr="008F286B">
              <w:rPr>
                <w:b/>
                <w:bCs/>
                <w:i/>
                <w:spacing w:val="-2"/>
                <w:sz w:val="18"/>
                <w:szCs w:val="18"/>
                <w:vertAlign w:val="superscript"/>
              </w:rPr>
              <w:t>2</w:t>
            </w:r>
          </w:p>
        </w:tc>
      </w:tr>
      <w:tr w:rsidR="00923DB9" w:rsidRPr="00D04AA9" w14:paraId="1E1875E6" w14:textId="77777777" w:rsidTr="00F7705D">
        <w:trPr>
          <w:trHeight w:val="289"/>
        </w:trPr>
        <w:tc>
          <w:tcPr>
            <w:tcW w:w="0" w:type="auto"/>
          </w:tcPr>
          <w:p w14:paraId="3C309CD6" w14:textId="581956F9" w:rsidR="00923DB9" w:rsidRPr="00D04AA9" w:rsidRDefault="00923DB9" w:rsidP="00A30C35">
            <w:pPr>
              <w:pStyle w:val="TableParagraph"/>
              <w:spacing w:before="3" w:line="240" w:lineRule="auto"/>
              <w:ind w:left="110"/>
              <w:rPr>
                <w:sz w:val="18"/>
                <w:szCs w:val="18"/>
              </w:rPr>
            </w:pPr>
            <w:r w:rsidRPr="00D04AA9">
              <w:rPr>
                <w:sz w:val="18"/>
                <w:szCs w:val="18"/>
              </w:rPr>
              <w:t>Age at enrolment, median (IQR) (years)</w:t>
            </w:r>
          </w:p>
        </w:tc>
        <w:tc>
          <w:tcPr>
            <w:tcW w:w="0" w:type="auto"/>
          </w:tcPr>
          <w:p w14:paraId="303F6EB2" w14:textId="07830C98" w:rsidR="00923DB9" w:rsidRPr="00D04AA9" w:rsidRDefault="00923DB9" w:rsidP="00A30C35">
            <w:pPr>
              <w:pStyle w:val="TableParagraph"/>
              <w:spacing w:before="3" w:line="240" w:lineRule="auto"/>
              <w:ind w:left="183"/>
              <w:rPr>
                <w:sz w:val="18"/>
                <w:szCs w:val="18"/>
              </w:rPr>
            </w:pPr>
            <w:r w:rsidRPr="00D04AA9">
              <w:rPr>
                <w:sz w:val="18"/>
                <w:szCs w:val="18"/>
              </w:rPr>
              <w:t>36.0 (31.0, 43.0)</w:t>
            </w:r>
          </w:p>
        </w:tc>
        <w:tc>
          <w:tcPr>
            <w:tcW w:w="0" w:type="auto"/>
          </w:tcPr>
          <w:p w14:paraId="655203A3" w14:textId="387156EB" w:rsidR="00923DB9" w:rsidRPr="00D04AA9" w:rsidRDefault="00923DB9" w:rsidP="00A30C35">
            <w:pPr>
              <w:pStyle w:val="TableParagraph"/>
              <w:spacing w:before="3" w:line="240" w:lineRule="auto"/>
              <w:ind w:left="34"/>
              <w:jc w:val="center"/>
              <w:rPr>
                <w:sz w:val="18"/>
                <w:szCs w:val="18"/>
              </w:rPr>
            </w:pPr>
            <w:r w:rsidRPr="00D04AA9">
              <w:rPr>
                <w:sz w:val="18"/>
                <w:szCs w:val="18"/>
              </w:rPr>
              <w:t>39.0 (33.0, 45.5)</w:t>
            </w:r>
          </w:p>
        </w:tc>
        <w:tc>
          <w:tcPr>
            <w:tcW w:w="0" w:type="auto"/>
          </w:tcPr>
          <w:p w14:paraId="0C867A8F" w14:textId="6CE4BD2E" w:rsidR="00923DB9" w:rsidRPr="00D04AA9" w:rsidRDefault="00923DB9" w:rsidP="00A30C35">
            <w:pPr>
              <w:pStyle w:val="TableParagraph"/>
              <w:spacing w:before="3" w:line="240" w:lineRule="auto"/>
              <w:ind w:left="34"/>
              <w:jc w:val="center"/>
              <w:rPr>
                <w:sz w:val="18"/>
                <w:szCs w:val="18"/>
              </w:rPr>
            </w:pPr>
            <w:r w:rsidRPr="00D04AA9">
              <w:rPr>
                <w:sz w:val="18"/>
                <w:szCs w:val="18"/>
              </w:rPr>
              <w:t>0.2</w:t>
            </w:r>
          </w:p>
        </w:tc>
      </w:tr>
      <w:tr w:rsidR="00923DB9" w:rsidRPr="00D04AA9" w14:paraId="250A5CB3" w14:textId="77777777" w:rsidTr="00F7705D">
        <w:trPr>
          <w:trHeight w:val="302"/>
        </w:trPr>
        <w:tc>
          <w:tcPr>
            <w:tcW w:w="0" w:type="auto"/>
          </w:tcPr>
          <w:p w14:paraId="2B6FCA01" w14:textId="4FDD1462" w:rsidR="00923DB9" w:rsidRPr="00D04AA9" w:rsidRDefault="00923DB9" w:rsidP="00A30C35">
            <w:pPr>
              <w:pStyle w:val="TableParagraph"/>
              <w:spacing w:line="206" w:lineRule="exact"/>
              <w:ind w:left="110"/>
              <w:rPr>
                <w:sz w:val="18"/>
                <w:szCs w:val="18"/>
              </w:rPr>
            </w:pPr>
            <w:r w:rsidRPr="00D04AA9">
              <w:rPr>
                <w:sz w:val="18"/>
                <w:szCs w:val="18"/>
              </w:rPr>
              <w:t>Female gender, N (%)</w:t>
            </w:r>
          </w:p>
        </w:tc>
        <w:tc>
          <w:tcPr>
            <w:tcW w:w="0" w:type="auto"/>
          </w:tcPr>
          <w:p w14:paraId="3281FB6C" w14:textId="6339742C" w:rsidR="00923DB9" w:rsidRPr="00D04AA9" w:rsidRDefault="00923DB9" w:rsidP="00A30C35">
            <w:pPr>
              <w:pStyle w:val="TableParagraph"/>
              <w:spacing w:line="206" w:lineRule="exact"/>
              <w:ind w:left="183"/>
              <w:rPr>
                <w:sz w:val="18"/>
                <w:szCs w:val="18"/>
              </w:rPr>
            </w:pPr>
            <w:r w:rsidRPr="00D04AA9">
              <w:rPr>
                <w:sz w:val="18"/>
                <w:szCs w:val="18"/>
              </w:rPr>
              <w:t>267 (50.6%)</w:t>
            </w:r>
          </w:p>
        </w:tc>
        <w:tc>
          <w:tcPr>
            <w:tcW w:w="0" w:type="auto"/>
          </w:tcPr>
          <w:p w14:paraId="5BBE3735" w14:textId="6F205487" w:rsidR="00923DB9" w:rsidRPr="00D04AA9" w:rsidRDefault="00923DB9" w:rsidP="00A30C35">
            <w:pPr>
              <w:pStyle w:val="TableParagraph"/>
              <w:spacing w:line="206" w:lineRule="exact"/>
              <w:ind w:left="34"/>
              <w:jc w:val="center"/>
              <w:rPr>
                <w:sz w:val="18"/>
                <w:szCs w:val="18"/>
              </w:rPr>
            </w:pPr>
            <w:r w:rsidRPr="00D04AA9">
              <w:rPr>
                <w:sz w:val="18"/>
                <w:szCs w:val="18"/>
              </w:rPr>
              <w:t>17 (48.6%)</w:t>
            </w:r>
          </w:p>
        </w:tc>
        <w:tc>
          <w:tcPr>
            <w:tcW w:w="0" w:type="auto"/>
          </w:tcPr>
          <w:p w14:paraId="3F9728F0" w14:textId="44F357BE" w:rsidR="00923DB9" w:rsidRPr="00D04AA9" w:rsidRDefault="00923DB9" w:rsidP="00A30C35">
            <w:pPr>
              <w:pStyle w:val="TableParagraph"/>
              <w:spacing w:line="206" w:lineRule="exact"/>
              <w:ind w:left="34"/>
              <w:jc w:val="center"/>
              <w:rPr>
                <w:sz w:val="18"/>
                <w:szCs w:val="18"/>
              </w:rPr>
            </w:pPr>
            <w:r w:rsidRPr="00D04AA9">
              <w:rPr>
                <w:sz w:val="18"/>
                <w:szCs w:val="18"/>
              </w:rPr>
              <w:t>0.8</w:t>
            </w:r>
          </w:p>
        </w:tc>
      </w:tr>
      <w:tr w:rsidR="00923DB9" w:rsidRPr="00D04AA9" w14:paraId="66A652E6" w14:textId="77777777" w:rsidTr="00F7705D">
        <w:trPr>
          <w:trHeight w:val="297"/>
        </w:trPr>
        <w:tc>
          <w:tcPr>
            <w:tcW w:w="0" w:type="auto"/>
          </w:tcPr>
          <w:p w14:paraId="19930CE1" w14:textId="77B71BB4" w:rsidR="00923DB9" w:rsidRPr="00D04AA9" w:rsidRDefault="00923DB9" w:rsidP="00A30C35">
            <w:pPr>
              <w:pStyle w:val="TableParagraph"/>
              <w:spacing w:line="206" w:lineRule="exact"/>
              <w:ind w:left="110"/>
              <w:rPr>
                <w:sz w:val="18"/>
                <w:szCs w:val="18"/>
              </w:rPr>
            </w:pPr>
            <w:r w:rsidRPr="00D04AA9">
              <w:rPr>
                <w:sz w:val="18"/>
                <w:szCs w:val="18"/>
              </w:rPr>
              <w:t>Duration of current illness, median (IQR) (days)</w:t>
            </w:r>
          </w:p>
        </w:tc>
        <w:tc>
          <w:tcPr>
            <w:tcW w:w="0" w:type="auto"/>
          </w:tcPr>
          <w:p w14:paraId="7B4ECAAB" w14:textId="0331197E" w:rsidR="00923DB9" w:rsidRPr="00D04AA9" w:rsidRDefault="00923DB9" w:rsidP="00A30C35">
            <w:pPr>
              <w:pStyle w:val="TableParagraph"/>
              <w:spacing w:line="206" w:lineRule="exact"/>
              <w:ind w:left="183"/>
              <w:rPr>
                <w:sz w:val="18"/>
                <w:szCs w:val="18"/>
              </w:rPr>
            </w:pPr>
            <w:r w:rsidRPr="00D04AA9">
              <w:rPr>
                <w:sz w:val="18"/>
                <w:szCs w:val="18"/>
              </w:rPr>
              <w:t>14.0 (11.8, 21.0)</w:t>
            </w:r>
          </w:p>
        </w:tc>
        <w:tc>
          <w:tcPr>
            <w:tcW w:w="0" w:type="auto"/>
          </w:tcPr>
          <w:p w14:paraId="08C56C1C" w14:textId="4657B31B" w:rsidR="00923DB9" w:rsidRPr="00D04AA9" w:rsidRDefault="00923DB9" w:rsidP="00A30C35">
            <w:pPr>
              <w:pStyle w:val="TableParagraph"/>
              <w:spacing w:line="206" w:lineRule="exact"/>
              <w:ind w:left="34"/>
              <w:jc w:val="center"/>
              <w:rPr>
                <w:sz w:val="18"/>
                <w:szCs w:val="18"/>
              </w:rPr>
            </w:pPr>
            <w:r w:rsidRPr="00D04AA9">
              <w:rPr>
                <w:sz w:val="18"/>
                <w:szCs w:val="18"/>
              </w:rPr>
              <w:t>14.0 (11.0, 21.0)</w:t>
            </w:r>
          </w:p>
        </w:tc>
        <w:tc>
          <w:tcPr>
            <w:tcW w:w="0" w:type="auto"/>
          </w:tcPr>
          <w:p w14:paraId="18C2077F" w14:textId="505ED52B" w:rsidR="00923DB9" w:rsidRPr="00D04AA9" w:rsidRDefault="00923DB9" w:rsidP="00A30C35">
            <w:pPr>
              <w:pStyle w:val="TableParagraph"/>
              <w:spacing w:line="206" w:lineRule="exact"/>
              <w:ind w:left="34"/>
              <w:jc w:val="center"/>
              <w:rPr>
                <w:sz w:val="18"/>
                <w:szCs w:val="18"/>
              </w:rPr>
            </w:pPr>
            <w:r w:rsidRPr="00D04AA9">
              <w:rPr>
                <w:sz w:val="18"/>
                <w:szCs w:val="18"/>
              </w:rPr>
              <w:t>&gt;0.9</w:t>
            </w:r>
          </w:p>
        </w:tc>
      </w:tr>
      <w:tr w:rsidR="00923DB9" w:rsidRPr="00D04AA9" w14:paraId="48BC37C4" w14:textId="77777777" w:rsidTr="00F7705D">
        <w:trPr>
          <w:trHeight w:val="183"/>
        </w:trPr>
        <w:tc>
          <w:tcPr>
            <w:tcW w:w="0" w:type="auto"/>
          </w:tcPr>
          <w:p w14:paraId="4D36AF93" w14:textId="231D78E1" w:rsidR="00923DB9" w:rsidRPr="006C515D" w:rsidRDefault="00923DB9" w:rsidP="00A30C35">
            <w:pPr>
              <w:pStyle w:val="TableParagraph"/>
              <w:spacing w:line="206" w:lineRule="exact"/>
              <w:ind w:left="110"/>
              <w:rPr>
                <w:b/>
                <w:bCs/>
                <w:sz w:val="18"/>
                <w:szCs w:val="18"/>
              </w:rPr>
            </w:pPr>
            <w:r w:rsidRPr="006C515D">
              <w:rPr>
                <w:b/>
                <w:bCs/>
                <w:sz w:val="18"/>
                <w:szCs w:val="18"/>
              </w:rPr>
              <w:t>HISTORY</w:t>
            </w:r>
          </w:p>
        </w:tc>
        <w:tc>
          <w:tcPr>
            <w:tcW w:w="0" w:type="auto"/>
          </w:tcPr>
          <w:p w14:paraId="45FA77FD" w14:textId="77777777" w:rsidR="00923DB9" w:rsidRPr="00D04AA9" w:rsidRDefault="00923DB9" w:rsidP="00A30C35">
            <w:pPr>
              <w:pStyle w:val="TableParagraph"/>
              <w:spacing w:line="206" w:lineRule="exact"/>
              <w:ind w:left="183"/>
              <w:rPr>
                <w:sz w:val="18"/>
                <w:szCs w:val="18"/>
              </w:rPr>
            </w:pPr>
          </w:p>
        </w:tc>
        <w:tc>
          <w:tcPr>
            <w:tcW w:w="0" w:type="auto"/>
          </w:tcPr>
          <w:p w14:paraId="34D9F9BB" w14:textId="77777777" w:rsidR="00923DB9" w:rsidRPr="00D04AA9" w:rsidRDefault="00923DB9" w:rsidP="00A30C35">
            <w:pPr>
              <w:pStyle w:val="TableParagraph"/>
              <w:spacing w:line="206" w:lineRule="exact"/>
              <w:ind w:left="34"/>
              <w:jc w:val="center"/>
              <w:rPr>
                <w:sz w:val="18"/>
                <w:szCs w:val="18"/>
              </w:rPr>
            </w:pPr>
          </w:p>
        </w:tc>
        <w:tc>
          <w:tcPr>
            <w:tcW w:w="0" w:type="auto"/>
          </w:tcPr>
          <w:p w14:paraId="3AE39AF3" w14:textId="77777777" w:rsidR="00923DB9" w:rsidRPr="00D04AA9" w:rsidRDefault="00923DB9" w:rsidP="00A30C35">
            <w:pPr>
              <w:pStyle w:val="TableParagraph"/>
              <w:spacing w:line="206" w:lineRule="exact"/>
              <w:ind w:left="34"/>
              <w:jc w:val="center"/>
              <w:rPr>
                <w:sz w:val="18"/>
                <w:szCs w:val="18"/>
              </w:rPr>
            </w:pPr>
          </w:p>
        </w:tc>
      </w:tr>
      <w:tr w:rsidR="00923DB9" w:rsidRPr="00D04AA9" w14:paraId="3C8E3B4C" w14:textId="77777777" w:rsidTr="00F7705D">
        <w:trPr>
          <w:trHeight w:val="183"/>
        </w:trPr>
        <w:tc>
          <w:tcPr>
            <w:tcW w:w="0" w:type="auto"/>
          </w:tcPr>
          <w:p w14:paraId="704E76DA" w14:textId="0F9D94AF" w:rsidR="00923DB9" w:rsidRPr="00D04AA9" w:rsidRDefault="00923DB9" w:rsidP="00A30C35">
            <w:pPr>
              <w:pStyle w:val="TableParagraph"/>
              <w:spacing w:line="206" w:lineRule="exact"/>
              <w:ind w:left="110"/>
              <w:rPr>
                <w:b/>
                <w:bCs/>
                <w:sz w:val="18"/>
                <w:szCs w:val="18"/>
              </w:rPr>
            </w:pPr>
            <w:r w:rsidRPr="00D04AA9">
              <w:rPr>
                <w:sz w:val="18"/>
                <w:szCs w:val="18"/>
              </w:rPr>
              <w:t>Weight loss</w:t>
            </w:r>
          </w:p>
        </w:tc>
        <w:tc>
          <w:tcPr>
            <w:tcW w:w="0" w:type="auto"/>
          </w:tcPr>
          <w:p w14:paraId="64DC963F" w14:textId="35FDF88B" w:rsidR="00923DB9" w:rsidRPr="00D04AA9" w:rsidRDefault="00923DB9" w:rsidP="00A30C35">
            <w:pPr>
              <w:pStyle w:val="TableParagraph"/>
              <w:spacing w:line="206" w:lineRule="exact"/>
              <w:ind w:left="183"/>
              <w:rPr>
                <w:sz w:val="18"/>
                <w:szCs w:val="18"/>
              </w:rPr>
            </w:pPr>
            <w:r w:rsidRPr="00D04AA9">
              <w:rPr>
                <w:sz w:val="18"/>
                <w:szCs w:val="18"/>
              </w:rPr>
              <w:t>435 (86.1%)</w:t>
            </w:r>
          </w:p>
        </w:tc>
        <w:tc>
          <w:tcPr>
            <w:tcW w:w="0" w:type="auto"/>
          </w:tcPr>
          <w:p w14:paraId="28C59D55" w14:textId="2D7EFA96" w:rsidR="00923DB9" w:rsidRPr="00D04AA9" w:rsidRDefault="00923DB9" w:rsidP="00A30C35">
            <w:pPr>
              <w:pStyle w:val="TableParagraph"/>
              <w:spacing w:line="206" w:lineRule="exact"/>
              <w:ind w:left="34"/>
              <w:jc w:val="center"/>
              <w:rPr>
                <w:sz w:val="18"/>
                <w:szCs w:val="18"/>
              </w:rPr>
            </w:pPr>
            <w:r w:rsidRPr="00D04AA9">
              <w:rPr>
                <w:sz w:val="18"/>
                <w:szCs w:val="18"/>
              </w:rPr>
              <w:t>30 (85.7%)</w:t>
            </w:r>
          </w:p>
        </w:tc>
        <w:tc>
          <w:tcPr>
            <w:tcW w:w="0" w:type="auto"/>
          </w:tcPr>
          <w:p w14:paraId="7D7CEC9D" w14:textId="5A2677F0" w:rsidR="00923DB9" w:rsidRPr="00D04AA9" w:rsidRDefault="00923DB9" w:rsidP="00A30C35">
            <w:pPr>
              <w:pStyle w:val="TableParagraph"/>
              <w:spacing w:line="206" w:lineRule="exact"/>
              <w:ind w:left="34"/>
              <w:jc w:val="center"/>
              <w:rPr>
                <w:spacing w:val="-5"/>
                <w:sz w:val="18"/>
                <w:szCs w:val="18"/>
              </w:rPr>
            </w:pPr>
            <w:r w:rsidRPr="00D04AA9">
              <w:rPr>
                <w:sz w:val="18"/>
                <w:szCs w:val="18"/>
              </w:rPr>
              <w:t>&gt;0.9</w:t>
            </w:r>
          </w:p>
        </w:tc>
      </w:tr>
      <w:tr w:rsidR="00923DB9" w:rsidRPr="00D04AA9" w14:paraId="233023C4" w14:textId="77777777" w:rsidTr="00F7705D">
        <w:trPr>
          <w:trHeight w:val="183"/>
        </w:trPr>
        <w:tc>
          <w:tcPr>
            <w:tcW w:w="0" w:type="auto"/>
          </w:tcPr>
          <w:p w14:paraId="37859A9E" w14:textId="757BBCD9" w:rsidR="00923DB9" w:rsidRPr="00D04AA9" w:rsidRDefault="00923DB9" w:rsidP="00A30C35">
            <w:pPr>
              <w:pStyle w:val="TableParagraph"/>
              <w:spacing w:line="206" w:lineRule="exact"/>
              <w:ind w:left="110"/>
              <w:rPr>
                <w:sz w:val="18"/>
                <w:szCs w:val="18"/>
              </w:rPr>
            </w:pPr>
            <w:r w:rsidRPr="00D04AA9">
              <w:rPr>
                <w:sz w:val="18"/>
                <w:szCs w:val="18"/>
              </w:rPr>
              <w:t>Weakness</w:t>
            </w:r>
          </w:p>
        </w:tc>
        <w:tc>
          <w:tcPr>
            <w:tcW w:w="0" w:type="auto"/>
          </w:tcPr>
          <w:p w14:paraId="01706831" w14:textId="278C874B" w:rsidR="00923DB9" w:rsidRPr="00D04AA9" w:rsidRDefault="00923DB9" w:rsidP="00A30C35">
            <w:pPr>
              <w:pStyle w:val="TableParagraph"/>
              <w:spacing w:line="206" w:lineRule="exact"/>
              <w:ind w:left="183"/>
              <w:rPr>
                <w:sz w:val="18"/>
                <w:szCs w:val="18"/>
              </w:rPr>
            </w:pPr>
            <w:r w:rsidRPr="00D04AA9">
              <w:rPr>
                <w:sz w:val="18"/>
                <w:szCs w:val="18"/>
              </w:rPr>
              <w:t>430 (85.5%)</w:t>
            </w:r>
          </w:p>
        </w:tc>
        <w:tc>
          <w:tcPr>
            <w:tcW w:w="0" w:type="auto"/>
          </w:tcPr>
          <w:p w14:paraId="4A47CD56" w14:textId="7B6015EB" w:rsidR="00923DB9" w:rsidRPr="00D04AA9" w:rsidRDefault="00923DB9" w:rsidP="00A30C35">
            <w:pPr>
              <w:pStyle w:val="TableParagraph"/>
              <w:spacing w:line="206" w:lineRule="exact"/>
              <w:ind w:left="34"/>
              <w:jc w:val="center"/>
              <w:rPr>
                <w:sz w:val="18"/>
                <w:szCs w:val="18"/>
              </w:rPr>
            </w:pPr>
            <w:r w:rsidRPr="00D04AA9">
              <w:rPr>
                <w:sz w:val="18"/>
                <w:szCs w:val="18"/>
              </w:rPr>
              <w:t>28 (80.0%)</w:t>
            </w:r>
          </w:p>
        </w:tc>
        <w:tc>
          <w:tcPr>
            <w:tcW w:w="0" w:type="auto"/>
          </w:tcPr>
          <w:p w14:paraId="5059E196" w14:textId="353F734A"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22C16F4A" w14:textId="77777777" w:rsidTr="00F7705D">
        <w:trPr>
          <w:trHeight w:val="302"/>
        </w:trPr>
        <w:tc>
          <w:tcPr>
            <w:tcW w:w="0" w:type="auto"/>
          </w:tcPr>
          <w:p w14:paraId="08D8E734" w14:textId="0AA34A08" w:rsidR="00923DB9" w:rsidRPr="00D04AA9" w:rsidRDefault="00923DB9" w:rsidP="00A30C35">
            <w:pPr>
              <w:pStyle w:val="TableParagraph"/>
              <w:spacing w:line="206" w:lineRule="exact"/>
              <w:ind w:left="110"/>
              <w:rPr>
                <w:sz w:val="18"/>
                <w:szCs w:val="18"/>
              </w:rPr>
            </w:pPr>
            <w:r w:rsidRPr="00D04AA9">
              <w:rPr>
                <w:sz w:val="18"/>
                <w:szCs w:val="18"/>
              </w:rPr>
              <w:t>Tiredness</w:t>
            </w:r>
          </w:p>
        </w:tc>
        <w:tc>
          <w:tcPr>
            <w:tcW w:w="0" w:type="auto"/>
          </w:tcPr>
          <w:p w14:paraId="6C215569" w14:textId="410AA676" w:rsidR="00923DB9" w:rsidRPr="00D04AA9" w:rsidRDefault="00923DB9" w:rsidP="00A30C35">
            <w:pPr>
              <w:pStyle w:val="TableParagraph"/>
              <w:spacing w:line="206" w:lineRule="exact"/>
              <w:ind w:left="183"/>
              <w:rPr>
                <w:sz w:val="18"/>
                <w:szCs w:val="18"/>
              </w:rPr>
            </w:pPr>
            <w:r w:rsidRPr="00D04AA9">
              <w:rPr>
                <w:sz w:val="18"/>
                <w:szCs w:val="18"/>
              </w:rPr>
              <w:t>431 (85.5%)</w:t>
            </w:r>
          </w:p>
        </w:tc>
        <w:tc>
          <w:tcPr>
            <w:tcW w:w="0" w:type="auto"/>
          </w:tcPr>
          <w:p w14:paraId="0C2B0113" w14:textId="3035D8E0" w:rsidR="00923DB9" w:rsidRPr="00D04AA9" w:rsidRDefault="00923DB9" w:rsidP="00A30C35">
            <w:pPr>
              <w:pStyle w:val="TableParagraph"/>
              <w:spacing w:line="206" w:lineRule="exact"/>
              <w:ind w:left="34"/>
              <w:jc w:val="center"/>
              <w:rPr>
                <w:sz w:val="18"/>
                <w:szCs w:val="18"/>
              </w:rPr>
            </w:pPr>
            <w:r w:rsidRPr="00D04AA9">
              <w:rPr>
                <w:sz w:val="18"/>
                <w:szCs w:val="18"/>
              </w:rPr>
              <w:t>30 (85.7%)</w:t>
            </w:r>
          </w:p>
        </w:tc>
        <w:tc>
          <w:tcPr>
            <w:tcW w:w="0" w:type="auto"/>
          </w:tcPr>
          <w:p w14:paraId="55D68BE3" w14:textId="72363CC4" w:rsidR="00923DB9" w:rsidRPr="00D04AA9" w:rsidRDefault="00923DB9" w:rsidP="00A30C35">
            <w:pPr>
              <w:pStyle w:val="TableParagraph"/>
              <w:spacing w:line="206" w:lineRule="exact"/>
              <w:ind w:left="34"/>
              <w:jc w:val="center"/>
              <w:rPr>
                <w:sz w:val="18"/>
                <w:szCs w:val="18"/>
              </w:rPr>
            </w:pPr>
            <w:r w:rsidRPr="00D04AA9">
              <w:rPr>
                <w:sz w:val="18"/>
                <w:szCs w:val="18"/>
              </w:rPr>
              <w:t>&gt;0.9</w:t>
            </w:r>
          </w:p>
        </w:tc>
      </w:tr>
      <w:tr w:rsidR="00923DB9" w:rsidRPr="00D04AA9" w14:paraId="120DC1A8" w14:textId="77777777" w:rsidTr="00F7705D">
        <w:trPr>
          <w:trHeight w:val="297"/>
        </w:trPr>
        <w:tc>
          <w:tcPr>
            <w:tcW w:w="0" w:type="auto"/>
          </w:tcPr>
          <w:p w14:paraId="71D72BF8" w14:textId="45932CD7" w:rsidR="00923DB9" w:rsidRPr="00D04AA9" w:rsidRDefault="00923DB9" w:rsidP="00A30C35">
            <w:pPr>
              <w:pStyle w:val="TableParagraph"/>
              <w:spacing w:line="206" w:lineRule="exact"/>
              <w:ind w:left="110"/>
              <w:rPr>
                <w:sz w:val="18"/>
                <w:szCs w:val="18"/>
              </w:rPr>
            </w:pPr>
            <w:r w:rsidRPr="00D04AA9">
              <w:rPr>
                <w:sz w:val="18"/>
                <w:szCs w:val="18"/>
              </w:rPr>
              <w:t>Poor appetite</w:t>
            </w:r>
          </w:p>
        </w:tc>
        <w:tc>
          <w:tcPr>
            <w:tcW w:w="0" w:type="auto"/>
          </w:tcPr>
          <w:p w14:paraId="3BAE2EDD" w14:textId="1FA31303" w:rsidR="00923DB9" w:rsidRPr="00D04AA9" w:rsidRDefault="00923DB9" w:rsidP="00A30C35">
            <w:pPr>
              <w:pStyle w:val="TableParagraph"/>
              <w:spacing w:line="206" w:lineRule="exact"/>
              <w:ind w:left="183"/>
              <w:rPr>
                <w:sz w:val="18"/>
                <w:szCs w:val="18"/>
              </w:rPr>
            </w:pPr>
            <w:r w:rsidRPr="00D04AA9">
              <w:rPr>
                <w:sz w:val="18"/>
                <w:szCs w:val="18"/>
              </w:rPr>
              <w:t>381 (76.2%)</w:t>
            </w:r>
          </w:p>
        </w:tc>
        <w:tc>
          <w:tcPr>
            <w:tcW w:w="0" w:type="auto"/>
          </w:tcPr>
          <w:p w14:paraId="49AE2F8F" w14:textId="1CCDD0A2" w:rsidR="00923DB9" w:rsidRPr="00D04AA9" w:rsidRDefault="00923DB9" w:rsidP="00A30C35">
            <w:pPr>
              <w:pStyle w:val="TableParagraph"/>
              <w:spacing w:line="206" w:lineRule="exact"/>
              <w:ind w:left="34"/>
              <w:jc w:val="center"/>
              <w:rPr>
                <w:sz w:val="18"/>
                <w:szCs w:val="18"/>
              </w:rPr>
            </w:pPr>
            <w:r w:rsidRPr="00D04AA9">
              <w:rPr>
                <w:sz w:val="18"/>
                <w:szCs w:val="18"/>
              </w:rPr>
              <w:t>29 (82.9%)</w:t>
            </w:r>
          </w:p>
        </w:tc>
        <w:tc>
          <w:tcPr>
            <w:tcW w:w="0" w:type="auto"/>
          </w:tcPr>
          <w:p w14:paraId="2448A5CF" w14:textId="3E7EE653"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5D06B84D" w14:textId="77777777" w:rsidTr="00F7705D">
        <w:trPr>
          <w:trHeight w:val="302"/>
        </w:trPr>
        <w:tc>
          <w:tcPr>
            <w:tcW w:w="0" w:type="auto"/>
          </w:tcPr>
          <w:p w14:paraId="34CAFA23" w14:textId="08E41E34" w:rsidR="00923DB9" w:rsidRPr="00D04AA9" w:rsidRDefault="00923DB9" w:rsidP="00A30C35">
            <w:pPr>
              <w:pStyle w:val="TableParagraph"/>
              <w:spacing w:line="206" w:lineRule="exact"/>
              <w:ind w:left="110"/>
              <w:rPr>
                <w:sz w:val="18"/>
                <w:szCs w:val="18"/>
              </w:rPr>
            </w:pPr>
            <w:r w:rsidRPr="00D04AA9">
              <w:rPr>
                <w:sz w:val="18"/>
                <w:szCs w:val="18"/>
              </w:rPr>
              <w:t>Increased pigmentation of the skin</w:t>
            </w:r>
          </w:p>
        </w:tc>
        <w:tc>
          <w:tcPr>
            <w:tcW w:w="0" w:type="auto"/>
          </w:tcPr>
          <w:p w14:paraId="71FBF4DD" w14:textId="0ED0EC10" w:rsidR="00923DB9" w:rsidRPr="00D04AA9" w:rsidRDefault="00923DB9" w:rsidP="00A30C35">
            <w:pPr>
              <w:pStyle w:val="TableParagraph"/>
              <w:spacing w:line="206" w:lineRule="exact"/>
              <w:ind w:left="183"/>
              <w:rPr>
                <w:sz w:val="18"/>
                <w:szCs w:val="18"/>
              </w:rPr>
            </w:pPr>
            <w:r w:rsidRPr="00D04AA9">
              <w:rPr>
                <w:sz w:val="18"/>
                <w:szCs w:val="18"/>
              </w:rPr>
              <w:t>250 (50.7%)</w:t>
            </w:r>
          </w:p>
        </w:tc>
        <w:tc>
          <w:tcPr>
            <w:tcW w:w="0" w:type="auto"/>
          </w:tcPr>
          <w:p w14:paraId="108AA9F7" w14:textId="1EC9A6BA" w:rsidR="00923DB9" w:rsidRPr="00D04AA9" w:rsidRDefault="00923DB9" w:rsidP="00A30C35">
            <w:pPr>
              <w:pStyle w:val="TableParagraph"/>
              <w:spacing w:line="206" w:lineRule="exact"/>
              <w:ind w:left="34"/>
              <w:jc w:val="center"/>
              <w:rPr>
                <w:sz w:val="18"/>
                <w:szCs w:val="18"/>
              </w:rPr>
            </w:pPr>
            <w:r w:rsidRPr="00D04AA9">
              <w:rPr>
                <w:sz w:val="18"/>
                <w:szCs w:val="18"/>
              </w:rPr>
              <w:t>14 (43.8%)</w:t>
            </w:r>
          </w:p>
        </w:tc>
        <w:tc>
          <w:tcPr>
            <w:tcW w:w="0" w:type="auto"/>
          </w:tcPr>
          <w:p w14:paraId="69EDA603" w14:textId="0EF9A4D6"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6E9A9EAA" w14:textId="77777777" w:rsidTr="00F7705D">
        <w:trPr>
          <w:trHeight w:val="297"/>
        </w:trPr>
        <w:tc>
          <w:tcPr>
            <w:tcW w:w="0" w:type="auto"/>
          </w:tcPr>
          <w:p w14:paraId="65D93B6F" w14:textId="3173A51A" w:rsidR="00923DB9" w:rsidRPr="00D04AA9" w:rsidRDefault="00923DB9" w:rsidP="00A30C35">
            <w:pPr>
              <w:pStyle w:val="TableParagraph"/>
              <w:spacing w:line="206" w:lineRule="exact"/>
              <w:ind w:left="110"/>
              <w:rPr>
                <w:sz w:val="18"/>
                <w:szCs w:val="18"/>
              </w:rPr>
            </w:pPr>
            <w:r w:rsidRPr="00D04AA9">
              <w:rPr>
                <w:sz w:val="18"/>
                <w:szCs w:val="18"/>
              </w:rPr>
              <w:t>Nausea</w:t>
            </w:r>
          </w:p>
        </w:tc>
        <w:tc>
          <w:tcPr>
            <w:tcW w:w="0" w:type="auto"/>
          </w:tcPr>
          <w:p w14:paraId="375D01BC" w14:textId="48105AFE" w:rsidR="00923DB9" w:rsidRPr="00D04AA9" w:rsidRDefault="00923DB9" w:rsidP="00A30C35">
            <w:pPr>
              <w:pStyle w:val="TableParagraph"/>
              <w:spacing w:line="206" w:lineRule="exact"/>
              <w:ind w:left="183"/>
              <w:rPr>
                <w:sz w:val="18"/>
                <w:szCs w:val="18"/>
              </w:rPr>
            </w:pPr>
            <w:r w:rsidRPr="00D04AA9">
              <w:rPr>
                <w:sz w:val="18"/>
                <w:szCs w:val="18"/>
              </w:rPr>
              <w:t>267 (53.1%)</w:t>
            </w:r>
          </w:p>
        </w:tc>
        <w:tc>
          <w:tcPr>
            <w:tcW w:w="0" w:type="auto"/>
          </w:tcPr>
          <w:p w14:paraId="4E73A020" w14:textId="390DF92C" w:rsidR="00923DB9" w:rsidRPr="00D04AA9" w:rsidRDefault="00923DB9" w:rsidP="00A30C35">
            <w:pPr>
              <w:pStyle w:val="TableParagraph"/>
              <w:spacing w:line="206" w:lineRule="exact"/>
              <w:ind w:left="34"/>
              <w:jc w:val="center"/>
              <w:rPr>
                <w:sz w:val="18"/>
                <w:szCs w:val="18"/>
              </w:rPr>
            </w:pPr>
            <w:r w:rsidRPr="00D04AA9">
              <w:rPr>
                <w:sz w:val="18"/>
                <w:szCs w:val="18"/>
              </w:rPr>
              <w:t>22 (62.9%)</w:t>
            </w:r>
          </w:p>
        </w:tc>
        <w:tc>
          <w:tcPr>
            <w:tcW w:w="0" w:type="auto"/>
          </w:tcPr>
          <w:p w14:paraId="061855A7" w14:textId="0EC8C732" w:rsidR="00923DB9" w:rsidRPr="00D04AA9" w:rsidRDefault="00923DB9" w:rsidP="00A30C35">
            <w:pPr>
              <w:pStyle w:val="TableParagraph"/>
              <w:spacing w:line="206" w:lineRule="exact"/>
              <w:ind w:left="34"/>
              <w:jc w:val="center"/>
              <w:rPr>
                <w:sz w:val="18"/>
                <w:szCs w:val="18"/>
              </w:rPr>
            </w:pPr>
            <w:r w:rsidRPr="00D04AA9">
              <w:rPr>
                <w:sz w:val="18"/>
                <w:szCs w:val="18"/>
              </w:rPr>
              <w:t>0.3</w:t>
            </w:r>
          </w:p>
        </w:tc>
      </w:tr>
      <w:tr w:rsidR="00923DB9" w:rsidRPr="00D04AA9" w14:paraId="72A55B23" w14:textId="77777777" w:rsidTr="00F7705D">
        <w:trPr>
          <w:trHeight w:val="302"/>
        </w:trPr>
        <w:tc>
          <w:tcPr>
            <w:tcW w:w="0" w:type="auto"/>
          </w:tcPr>
          <w:p w14:paraId="3CC5C609" w14:textId="583E9A16" w:rsidR="00923DB9" w:rsidRPr="00D04AA9" w:rsidRDefault="00923DB9" w:rsidP="00A30C35">
            <w:pPr>
              <w:pStyle w:val="TableParagraph"/>
              <w:spacing w:line="206" w:lineRule="exact"/>
              <w:ind w:left="110"/>
              <w:rPr>
                <w:sz w:val="18"/>
                <w:szCs w:val="18"/>
              </w:rPr>
            </w:pPr>
            <w:r w:rsidRPr="00D04AA9">
              <w:rPr>
                <w:sz w:val="18"/>
                <w:szCs w:val="18"/>
              </w:rPr>
              <w:t>Vomiting</w:t>
            </w:r>
          </w:p>
        </w:tc>
        <w:tc>
          <w:tcPr>
            <w:tcW w:w="0" w:type="auto"/>
          </w:tcPr>
          <w:p w14:paraId="7EEBC4B8" w14:textId="21DD0B3E" w:rsidR="00923DB9" w:rsidRPr="00D04AA9" w:rsidRDefault="00923DB9" w:rsidP="00A30C35">
            <w:pPr>
              <w:pStyle w:val="TableParagraph"/>
              <w:spacing w:line="206" w:lineRule="exact"/>
              <w:ind w:left="183"/>
              <w:rPr>
                <w:sz w:val="18"/>
                <w:szCs w:val="18"/>
              </w:rPr>
            </w:pPr>
            <w:r w:rsidRPr="00D04AA9">
              <w:rPr>
                <w:sz w:val="18"/>
                <w:szCs w:val="18"/>
              </w:rPr>
              <w:t>139 (27.7%)</w:t>
            </w:r>
          </w:p>
        </w:tc>
        <w:tc>
          <w:tcPr>
            <w:tcW w:w="0" w:type="auto"/>
          </w:tcPr>
          <w:p w14:paraId="668385AA" w14:textId="681CF163" w:rsidR="00923DB9" w:rsidRPr="00D04AA9" w:rsidRDefault="00923DB9" w:rsidP="00A30C35">
            <w:pPr>
              <w:pStyle w:val="TableParagraph"/>
              <w:spacing w:line="206" w:lineRule="exact"/>
              <w:ind w:left="34"/>
              <w:jc w:val="center"/>
              <w:rPr>
                <w:sz w:val="18"/>
                <w:szCs w:val="18"/>
              </w:rPr>
            </w:pPr>
            <w:r w:rsidRPr="00D04AA9">
              <w:rPr>
                <w:sz w:val="18"/>
                <w:szCs w:val="18"/>
              </w:rPr>
              <w:t>12 (34.3%)</w:t>
            </w:r>
          </w:p>
        </w:tc>
        <w:tc>
          <w:tcPr>
            <w:tcW w:w="0" w:type="auto"/>
          </w:tcPr>
          <w:p w14:paraId="35E6CF24" w14:textId="41A681DC"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26122C6A" w14:textId="77777777" w:rsidTr="00F7705D">
        <w:trPr>
          <w:trHeight w:val="297"/>
        </w:trPr>
        <w:tc>
          <w:tcPr>
            <w:tcW w:w="0" w:type="auto"/>
          </w:tcPr>
          <w:p w14:paraId="4CA63D5C" w14:textId="32C0F6CB" w:rsidR="00923DB9" w:rsidRPr="00D04AA9" w:rsidRDefault="00923DB9" w:rsidP="00A30C35">
            <w:pPr>
              <w:pStyle w:val="TableParagraph"/>
              <w:spacing w:line="206" w:lineRule="exact"/>
              <w:ind w:left="110"/>
              <w:rPr>
                <w:sz w:val="18"/>
                <w:szCs w:val="18"/>
              </w:rPr>
            </w:pPr>
            <w:r w:rsidRPr="00D04AA9">
              <w:rPr>
                <w:sz w:val="18"/>
                <w:szCs w:val="18"/>
              </w:rPr>
              <w:t>Liking for salt</w:t>
            </w:r>
          </w:p>
        </w:tc>
        <w:tc>
          <w:tcPr>
            <w:tcW w:w="0" w:type="auto"/>
          </w:tcPr>
          <w:p w14:paraId="527F8F4A" w14:textId="0F4E41E2" w:rsidR="00923DB9" w:rsidRPr="00D04AA9" w:rsidRDefault="00923DB9" w:rsidP="00A30C35">
            <w:pPr>
              <w:pStyle w:val="TableParagraph"/>
              <w:spacing w:line="206" w:lineRule="exact"/>
              <w:ind w:left="183"/>
              <w:rPr>
                <w:sz w:val="18"/>
                <w:szCs w:val="18"/>
              </w:rPr>
            </w:pPr>
            <w:r w:rsidRPr="00D04AA9">
              <w:rPr>
                <w:sz w:val="18"/>
                <w:szCs w:val="18"/>
              </w:rPr>
              <w:t>264 (52.7%)</w:t>
            </w:r>
          </w:p>
        </w:tc>
        <w:tc>
          <w:tcPr>
            <w:tcW w:w="0" w:type="auto"/>
          </w:tcPr>
          <w:p w14:paraId="7EAD3B83" w14:textId="39654C17" w:rsidR="00923DB9" w:rsidRPr="00D04AA9" w:rsidRDefault="00923DB9" w:rsidP="00A30C35">
            <w:pPr>
              <w:pStyle w:val="TableParagraph"/>
              <w:spacing w:line="206" w:lineRule="exact"/>
              <w:ind w:left="34"/>
              <w:jc w:val="center"/>
              <w:rPr>
                <w:sz w:val="18"/>
                <w:szCs w:val="18"/>
              </w:rPr>
            </w:pPr>
            <w:r w:rsidRPr="00D04AA9">
              <w:rPr>
                <w:sz w:val="18"/>
                <w:szCs w:val="18"/>
              </w:rPr>
              <w:t>20 (57.1%)</w:t>
            </w:r>
          </w:p>
        </w:tc>
        <w:tc>
          <w:tcPr>
            <w:tcW w:w="0" w:type="auto"/>
          </w:tcPr>
          <w:p w14:paraId="02A8F02A" w14:textId="00FB12F0" w:rsidR="00923DB9" w:rsidRPr="00D04AA9" w:rsidRDefault="00923DB9" w:rsidP="00A30C35">
            <w:pPr>
              <w:pStyle w:val="TableParagraph"/>
              <w:spacing w:line="206" w:lineRule="exact"/>
              <w:ind w:left="34"/>
              <w:jc w:val="center"/>
              <w:rPr>
                <w:sz w:val="18"/>
                <w:szCs w:val="18"/>
              </w:rPr>
            </w:pPr>
            <w:r w:rsidRPr="00D04AA9">
              <w:rPr>
                <w:sz w:val="18"/>
                <w:szCs w:val="18"/>
              </w:rPr>
              <w:t>0.6</w:t>
            </w:r>
          </w:p>
        </w:tc>
      </w:tr>
      <w:tr w:rsidR="00923DB9" w:rsidRPr="00D04AA9" w14:paraId="266D5D34" w14:textId="77777777" w:rsidTr="00F7705D">
        <w:trPr>
          <w:trHeight w:val="302"/>
        </w:trPr>
        <w:tc>
          <w:tcPr>
            <w:tcW w:w="0" w:type="auto"/>
          </w:tcPr>
          <w:p w14:paraId="223E97FB" w14:textId="64340C9F" w:rsidR="00923DB9" w:rsidRPr="00D04AA9" w:rsidRDefault="00923DB9" w:rsidP="00A30C35">
            <w:pPr>
              <w:pStyle w:val="TableParagraph"/>
              <w:spacing w:line="206" w:lineRule="exact"/>
              <w:ind w:left="110"/>
              <w:rPr>
                <w:sz w:val="18"/>
                <w:szCs w:val="18"/>
              </w:rPr>
            </w:pPr>
            <w:proofErr w:type="spellStart"/>
            <w:r w:rsidRPr="00D04AA9">
              <w:rPr>
                <w:sz w:val="18"/>
                <w:szCs w:val="18"/>
              </w:rPr>
              <w:t>Hypoglycaemia</w:t>
            </w:r>
            <w:proofErr w:type="spellEnd"/>
          </w:p>
        </w:tc>
        <w:tc>
          <w:tcPr>
            <w:tcW w:w="0" w:type="auto"/>
          </w:tcPr>
          <w:p w14:paraId="3B33C749" w14:textId="7EEFF011" w:rsidR="00923DB9" w:rsidRPr="00D04AA9" w:rsidRDefault="00923DB9" w:rsidP="00A30C35">
            <w:pPr>
              <w:pStyle w:val="TableParagraph"/>
              <w:spacing w:line="206" w:lineRule="exact"/>
              <w:ind w:left="183"/>
              <w:rPr>
                <w:sz w:val="18"/>
                <w:szCs w:val="18"/>
              </w:rPr>
            </w:pPr>
            <w:r w:rsidRPr="00D04AA9">
              <w:rPr>
                <w:sz w:val="18"/>
                <w:szCs w:val="18"/>
              </w:rPr>
              <w:t>11 (2.2%)</w:t>
            </w:r>
          </w:p>
        </w:tc>
        <w:tc>
          <w:tcPr>
            <w:tcW w:w="0" w:type="auto"/>
          </w:tcPr>
          <w:p w14:paraId="2BB501FB" w14:textId="7E24E21F" w:rsidR="00923DB9" w:rsidRPr="00D04AA9" w:rsidRDefault="00923DB9" w:rsidP="00A30C35">
            <w:pPr>
              <w:pStyle w:val="TableParagraph"/>
              <w:spacing w:line="206" w:lineRule="exact"/>
              <w:ind w:left="34"/>
              <w:jc w:val="center"/>
              <w:rPr>
                <w:sz w:val="18"/>
                <w:szCs w:val="18"/>
              </w:rPr>
            </w:pPr>
            <w:r w:rsidRPr="00D04AA9">
              <w:rPr>
                <w:sz w:val="18"/>
                <w:szCs w:val="18"/>
              </w:rPr>
              <w:t>0 (0.0%)</w:t>
            </w:r>
          </w:p>
        </w:tc>
        <w:tc>
          <w:tcPr>
            <w:tcW w:w="0" w:type="auto"/>
          </w:tcPr>
          <w:p w14:paraId="4C71022D" w14:textId="42CEE2B3" w:rsidR="00923DB9" w:rsidRPr="00D04AA9" w:rsidRDefault="00923DB9" w:rsidP="00A30C35">
            <w:pPr>
              <w:pStyle w:val="TableParagraph"/>
              <w:spacing w:line="206" w:lineRule="exact"/>
              <w:ind w:left="34"/>
              <w:jc w:val="center"/>
              <w:rPr>
                <w:sz w:val="18"/>
                <w:szCs w:val="18"/>
              </w:rPr>
            </w:pPr>
            <w:r w:rsidRPr="00D04AA9">
              <w:rPr>
                <w:sz w:val="18"/>
                <w:szCs w:val="18"/>
              </w:rPr>
              <w:t>&gt;0.9</w:t>
            </w:r>
          </w:p>
        </w:tc>
      </w:tr>
      <w:tr w:rsidR="00923DB9" w:rsidRPr="00D04AA9" w14:paraId="5844B6B0" w14:textId="77777777" w:rsidTr="00F7705D">
        <w:trPr>
          <w:trHeight w:val="297"/>
        </w:trPr>
        <w:tc>
          <w:tcPr>
            <w:tcW w:w="0" w:type="auto"/>
          </w:tcPr>
          <w:p w14:paraId="4C9D5A19" w14:textId="19AD0E90" w:rsidR="00923DB9" w:rsidRPr="00D04AA9" w:rsidRDefault="00923DB9" w:rsidP="00A30C35">
            <w:pPr>
              <w:pStyle w:val="TableParagraph"/>
              <w:spacing w:line="206" w:lineRule="exact"/>
              <w:ind w:left="110"/>
              <w:rPr>
                <w:sz w:val="18"/>
                <w:szCs w:val="18"/>
              </w:rPr>
            </w:pPr>
            <w:r w:rsidRPr="00D04AA9">
              <w:rPr>
                <w:sz w:val="18"/>
                <w:szCs w:val="18"/>
              </w:rPr>
              <w:t>Loss of consciousness</w:t>
            </w:r>
          </w:p>
        </w:tc>
        <w:tc>
          <w:tcPr>
            <w:tcW w:w="0" w:type="auto"/>
          </w:tcPr>
          <w:p w14:paraId="60E76458" w14:textId="4B28911A" w:rsidR="00923DB9" w:rsidRPr="00D04AA9" w:rsidRDefault="00923DB9" w:rsidP="00A30C35">
            <w:pPr>
              <w:pStyle w:val="TableParagraph"/>
              <w:spacing w:line="206" w:lineRule="exact"/>
              <w:ind w:left="183"/>
              <w:rPr>
                <w:sz w:val="18"/>
                <w:szCs w:val="18"/>
              </w:rPr>
            </w:pPr>
            <w:r w:rsidRPr="00D04AA9">
              <w:rPr>
                <w:sz w:val="18"/>
                <w:szCs w:val="18"/>
              </w:rPr>
              <w:t>7 (1.4%)</w:t>
            </w:r>
          </w:p>
        </w:tc>
        <w:tc>
          <w:tcPr>
            <w:tcW w:w="0" w:type="auto"/>
          </w:tcPr>
          <w:p w14:paraId="2C4C5754" w14:textId="6803C24F" w:rsidR="00923DB9" w:rsidRPr="00D04AA9" w:rsidRDefault="00923DB9" w:rsidP="00A30C35">
            <w:pPr>
              <w:pStyle w:val="TableParagraph"/>
              <w:spacing w:line="206" w:lineRule="exact"/>
              <w:ind w:left="34"/>
              <w:jc w:val="center"/>
              <w:rPr>
                <w:sz w:val="18"/>
                <w:szCs w:val="18"/>
              </w:rPr>
            </w:pPr>
            <w:r w:rsidRPr="00D04AA9">
              <w:rPr>
                <w:sz w:val="18"/>
                <w:szCs w:val="18"/>
              </w:rPr>
              <w:t>0 (0.0%)</w:t>
            </w:r>
          </w:p>
        </w:tc>
        <w:tc>
          <w:tcPr>
            <w:tcW w:w="0" w:type="auto"/>
          </w:tcPr>
          <w:p w14:paraId="28016321" w14:textId="2D1830EC" w:rsidR="00923DB9" w:rsidRPr="00D04AA9" w:rsidRDefault="00923DB9" w:rsidP="00A30C35">
            <w:pPr>
              <w:pStyle w:val="TableParagraph"/>
              <w:spacing w:line="206" w:lineRule="exact"/>
              <w:ind w:left="34"/>
              <w:jc w:val="center"/>
              <w:rPr>
                <w:sz w:val="18"/>
                <w:szCs w:val="18"/>
              </w:rPr>
            </w:pPr>
            <w:r w:rsidRPr="00D04AA9">
              <w:rPr>
                <w:sz w:val="18"/>
                <w:szCs w:val="18"/>
              </w:rPr>
              <w:t>&gt;0.9</w:t>
            </w:r>
          </w:p>
        </w:tc>
      </w:tr>
      <w:tr w:rsidR="00923DB9" w:rsidRPr="00D04AA9" w14:paraId="0379AC6E" w14:textId="77777777" w:rsidTr="00F7705D">
        <w:trPr>
          <w:trHeight w:val="302"/>
        </w:trPr>
        <w:tc>
          <w:tcPr>
            <w:tcW w:w="0" w:type="auto"/>
          </w:tcPr>
          <w:p w14:paraId="5F2165A3" w14:textId="331F569A" w:rsidR="00923DB9" w:rsidRPr="00D04AA9" w:rsidRDefault="00923DB9" w:rsidP="00A30C35">
            <w:pPr>
              <w:pStyle w:val="TableParagraph"/>
              <w:spacing w:line="206" w:lineRule="exact"/>
              <w:ind w:left="110"/>
              <w:rPr>
                <w:sz w:val="18"/>
                <w:szCs w:val="18"/>
              </w:rPr>
            </w:pPr>
            <w:proofErr w:type="spellStart"/>
            <w:r w:rsidRPr="00D04AA9">
              <w:rPr>
                <w:sz w:val="18"/>
                <w:szCs w:val="18"/>
              </w:rPr>
              <w:t>Diarrhoea</w:t>
            </w:r>
            <w:proofErr w:type="spellEnd"/>
          </w:p>
        </w:tc>
        <w:tc>
          <w:tcPr>
            <w:tcW w:w="0" w:type="auto"/>
          </w:tcPr>
          <w:p w14:paraId="362BE8E5" w14:textId="1BD3BA3C" w:rsidR="00923DB9" w:rsidRPr="00D04AA9" w:rsidRDefault="00923DB9" w:rsidP="00A30C35">
            <w:pPr>
              <w:pStyle w:val="TableParagraph"/>
              <w:spacing w:line="206" w:lineRule="exact"/>
              <w:ind w:left="183"/>
              <w:rPr>
                <w:sz w:val="18"/>
                <w:szCs w:val="18"/>
              </w:rPr>
            </w:pPr>
            <w:r w:rsidRPr="00D04AA9">
              <w:rPr>
                <w:sz w:val="18"/>
                <w:szCs w:val="18"/>
              </w:rPr>
              <w:t>224 (44.9%)</w:t>
            </w:r>
          </w:p>
        </w:tc>
        <w:tc>
          <w:tcPr>
            <w:tcW w:w="0" w:type="auto"/>
          </w:tcPr>
          <w:p w14:paraId="42B406D0" w14:textId="7342450F" w:rsidR="00923DB9" w:rsidRPr="00D04AA9" w:rsidRDefault="00923DB9" w:rsidP="00A30C35">
            <w:pPr>
              <w:pStyle w:val="TableParagraph"/>
              <w:spacing w:line="206" w:lineRule="exact"/>
              <w:ind w:left="34"/>
              <w:jc w:val="center"/>
              <w:rPr>
                <w:sz w:val="18"/>
                <w:szCs w:val="18"/>
              </w:rPr>
            </w:pPr>
            <w:r w:rsidRPr="00D04AA9">
              <w:rPr>
                <w:sz w:val="18"/>
                <w:szCs w:val="18"/>
              </w:rPr>
              <w:t>13 (37.1%)</w:t>
            </w:r>
          </w:p>
        </w:tc>
        <w:tc>
          <w:tcPr>
            <w:tcW w:w="0" w:type="auto"/>
          </w:tcPr>
          <w:p w14:paraId="4D926000" w14:textId="36868C5A"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1DB4F0BA" w14:textId="77777777" w:rsidTr="00F7705D">
        <w:trPr>
          <w:trHeight w:val="297"/>
        </w:trPr>
        <w:tc>
          <w:tcPr>
            <w:tcW w:w="0" w:type="auto"/>
          </w:tcPr>
          <w:p w14:paraId="6DD8B5ED" w14:textId="1CAAA520" w:rsidR="00923DB9" w:rsidRPr="00D04AA9" w:rsidRDefault="00923DB9" w:rsidP="00A30C35">
            <w:pPr>
              <w:pStyle w:val="TableParagraph"/>
              <w:spacing w:line="206" w:lineRule="exact"/>
              <w:ind w:left="110"/>
              <w:rPr>
                <w:sz w:val="18"/>
                <w:szCs w:val="18"/>
              </w:rPr>
            </w:pPr>
            <w:r w:rsidRPr="00D04AA9">
              <w:rPr>
                <w:sz w:val="18"/>
                <w:szCs w:val="18"/>
              </w:rPr>
              <w:t>Dizziness</w:t>
            </w:r>
          </w:p>
        </w:tc>
        <w:tc>
          <w:tcPr>
            <w:tcW w:w="0" w:type="auto"/>
          </w:tcPr>
          <w:p w14:paraId="7296C0A7" w14:textId="0AC7E179" w:rsidR="00923DB9" w:rsidRPr="00D04AA9" w:rsidRDefault="00923DB9" w:rsidP="00A30C35">
            <w:pPr>
              <w:pStyle w:val="TableParagraph"/>
              <w:spacing w:line="206" w:lineRule="exact"/>
              <w:ind w:left="183"/>
              <w:rPr>
                <w:sz w:val="18"/>
                <w:szCs w:val="18"/>
              </w:rPr>
            </w:pPr>
            <w:r w:rsidRPr="00D04AA9">
              <w:rPr>
                <w:sz w:val="18"/>
                <w:szCs w:val="18"/>
              </w:rPr>
              <w:t>241 (48.1%)</w:t>
            </w:r>
          </w:p>
        </w:tc>
        <w:tc>
          <w:tcPr>
            <w:tcW w:w="0" w:type="auto"/>
          </w:tcPr>
          <w:p w14:paraId="4708CC49" w14:textId="50605406" w:rsidR="00923DB9" w:rsidRPr="00D04AA9" w:rsidRDefault="00923DB9" w:rsidP="00A30C35">
            <w:pPr>
              <w:pStyle w:val="TableParagraph"/>
              <w:spacing w:line="206" w:lineRule="exact"/>
              <w:ind w:left="34"/>
              <w:jc w:val="center"/>
              <w:rPr>
                <w:sz w:val="18"/>
                <w:szCs w:val="18"/>
              </w:rPr>
            </w:pPr>
            <w:r w:rsidRPr="00D04AA9">
              <w:rPr>
                <w:sz w:val="18"/>
                <w:szCs w:val="18"/>
              </w:rPr>
              <w:t>19 (55.9%)</w:t>
            </w:r>
          </w:p>
        </w:tc>
        <w:tc>
          <w:tcPr>
            <w:tcW w:w="0" w:type="auto"/>
          </w:tcPr>
          <w:p w14:paraId="1C69B0EB" w14:textId="74AD4C7E"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1BA43C95" w14:textId="77777777" w:rsidTr="00F7705D">
        <w:trPr>
          <w:trHeight w:val="302"/>
        </w:trPr>
        <w:tc>
          <w:tcPr>
            <w:tcW w:w="0" w:type="auto"/>
          </w:tcPr>
          <w:p w14:paraId="4183E2BE" w14:textId="6EF309E4" w:rsidR="00923DB9" w:rsidRPr="00D04AA9" w:rsidRDefault="00923DB9" w:rsidP="00A30C35">
            <w:pPr>
              <w:pStyle w:val="TableParagraph"/>
              <w:spacing w:line="206" w:lineRule="exact"/>
              <w:ind w:left="110"/>
              <w:rPr>
                <w:sz w:val="18"/>
                <w:szCs w:val="18"/>
              </w:rPr>
            </w:pPr>
            <w:r w:rsidRPr="00D04AA9">
              <w:rPr>
                <w:sz w:val="18"/>
                <w:szCs w:val="18"/>
              </w:rPr>
              <w:t>Shock</w:t>
            </w:r>
          </w:p>
        </w:tc>
        <w:tc>
          <w:tcPr>
            <w:tcW w:w="0" w:type="auto"/>
          </w:tcPr>
          <w:p w14:paraId="0595850D" w14:textId="7CDD30F7" w:rsidR="00923DB9" w:rsidRPr="00D04AA9" w:rsidRDefault="00923DB9" w:rsidP="00A30C35">
            <w:pPr>
              <w:pStyle w:val="TableParagraph"/>
              <w:spacing w:line="206" w:lineRule="exact"/>
              <w:ind w:left="183"/>
              <w:rPr>
                <w:sz w:val="18"/>
                <w:szCs w:val="18"/>
              </w:rPr>
            </w:pPr>
            <w:r w:rsidRPr="00D04AA9">
              <w:rPr>
                <w:sz w:val="18"/>
                <w:szCs w:val="18"/>
              </w:rPr>
              <w:t>5 (1.0%)</w:t>
            </w:r>
          </w:p>
        </w:tc>
        <w:tc>
          <w:tcPr>
            <w:tcW w:w="0" w:type="auto"/>
          </w:tcPr>
          <w:p w14:paraId="72A11034" w14:textId="1A844286" w:rsidR="00923DB9" w:rsidRPr="00D04AA9" w:rsidRDefault="00923DB9" w:rsidP="00A30C35">
            <w:pPr>
              <w:pStyle w:val="TableParagraph"/>
              <w:spacing w:line="206" w:lineRule="exact"/>
              <w:ind w:left="34"/>
              <w:jc w:val="center"/>
              <w:rPr>
                <w:sz w:val="18"/>
                <w:szCs w:val="18"/>
              </w:rPr>
            </w:pPr>
            <w:r w:rsidRPr="00D04AA9">
              <w:rPr>
                <w:sz w:val="18"/>
                <w:szCs w:val="18"/>
              </w:rPr>
              <w:t>0 (0.0%)</w:t>
            </w:r>
          </w:p>
        </w:tc>
        <w:tc>
          <w:tcPr>
            <w:tcW w:w="0" w:type="auto"/>
          </w:tcPr>
          <w:p w14:paraId="541DF09B" w14:textId="6F855228" w:rsidR="00923DB9" w:rsidRPr="00D04AA9" w:rsidRDefault="00923DB9" w:rsidP="00A30C35">
            <w:pPr>
              <w:pStyle w:val="TableParagraph"/>
              <w:spacing w:line="206" w:lineRule="exact"/>
              <w:ind w:left="34"/>
              <w:jc w:val="center"/>
              <w:rPr>
                <w:sz w:val="18"/>
                <w:szCs w:val="18"/>
              </w:rPr>
            </w:pPr>
            <w:r w:rsidRPr="00D04AA9">
              <w:rPr>
                <w:sz w:val="18"/>
                <w:szCs w:val="18"/>
              </w:rPr>
              <w:t>&gt;0.9</w:t>
            </w:r>
          </w:p>
        </w:tc>
      </w:tr>
      <w:tr w:rsidR="00923DB9" w:rsidRPr="00D04AA9" w14:paraId="7DF68EA1" w14:textId="77777777" w:rsidTr="00F7705D">
        <w:trPr>
          <w:trHeight w:val="297"/>
        </w:trPr>
        <w:tc>
          <w:tcPr>
            <w:tcW w:w="0" w:type="auto"/>
          </w:tcPr>
          <w:p w14:paraId="06B4E48B" w14:textId="0EF10943" w:rsidR="00923DB9" w:rsidRPr="00D04AA9" w:rsidRDefault="00923DB9" w:rsidP="00A30C35">
            <w:pPr>
              <w:pStyle w:val="TableParagraph"/>
              <w:spacing w:line="206" w:lineRule="exact"/>
              <w:ind w:left="110"/>
              <w:rPr>
                <w:sz w:val="18"/>
                <w:szCs w:val="18"/>
              </w:rPr>
            </w:pPr>
            <w:r w:rsidRPr="00D04AA9">
              <w:rPr>
                <w:sz w:val="18"/>
                <w:szCs w:val="18"/>
              </w:rPr>
              <w:t>Anorexia</w:t>
            </w:r>
          </w:p>
        </w:tc>
        <w:tc>
          <w:tcPr>
            <w:tcW w:w="0" w:type="auto"/>
          </w:tcPr>
          <w:p w14:paraId="5BD69BDD" w14:textId="71B4F816" w:rsidR="00923DB9" w:rsidRPr="00D04AA9" w:rsidRDefault="00923DB9" w:rsidP="00A30C35">
            <w:pPr>
              <w:pStyle w:val="TableParagraph"/>
              <w:spacing w:line="206" w:lineRule="exact"/>
              <w:ind w:left="183"/>
              <w:rPr>
                <w:sz w:val="18"/>
                <w:szCs w:val="18"/>
              </w:rPr>
            </w:pPr>
            <w:r w:rsidRPr="00D04AA9">
              <w:rPr>
                <w:sz w:val="18"/>
                <w:szCs w:val="18"/>
              </w:rPr>
              <w:t>238 (47.4%)</w:t>
            </w:r>
          </w:p>
        </w:tc>
        <w:tc>
          <w:tcPr>
            <w:tcW w:w="0" w:type="auto"/>
          </w:tcPr>
          <w:p w14:paraId="606D603E" w14:textId="5EF8C813" w:rsidR="00923DB9" w:rsidRPr="00D04AA9" w:rsidRDefault="00923DB9" w:rsidP="00A30C35">
            <w:pPr>
              <w:pStyle w:val="TableParagraph"/>
              <w:spacing w:line="206" w:lineRule="exact"/>
              <w:ind w:left="34"/>
              <w:jc w:val="center"/>
              <w:rPr>
                <w:sz w:val="18"/>
                <w:szCs w:val="18"/>
              </w:rPr>
            </w:pPr>
            <w:r w:rsidRPr="00D04AA9">
              <w:rPr>
                <w:sz w:val="18"/>
                <w:szCs w:val="18"/>
              </w:rPr>
              <w:t>15 (42.9%)</w:t>
            </w:r>
          </w:p>
        </w:tc>
        <w:tc>
          <w:tcPr>
            <w:tcW w:w="0" w:type="auto"/>
          </w:tcPr>
          <w:p w14:paraId="53264374" w14:textId="699C7846" w:rsidR="00923DB9" w:rsidRPr="00D04AA9" w:rsidRDefault="00923DB9" w:rsidP="00A30C35">
            <w:pPr>
              <w:pStyle w:val="TableParagraph"/>
              <w:spacing w:line="206" w:lineRule="exact"/>
              <w:ind w:left="34"/>
              <w:jc w:val="center"/>
              <w:rPr>
                <w:sz w:val="18"/>
                <w:szCs w:val="18"/>
              </w:rPr>
            </w:pPr>
            <w:r w:rsidRPr="00D04AA9">
              <w:rPr>
                <w:sz w:val="18"/>
                <w:szCs w:val="18"/>
              </w:rPr>
              <w:t>0.6</w:t>
            </w:r>
          </w:p>
        </w:tc>
      </w:tr>
      <w:tr w:rsidR="00923DB9" w:rsidRPr="00D04AA9" w14:paraId="37479CB2" w14:textId="77777777" w:rsidTr="00F7705D">
        <w:trPr>
          <w:trHeight w:val="294"/>
        </w:trPr>
        <w:tc>
          <w:tcPr>
            <w:tcW w:w="0" w:type="auto"/>
          </w:tcPr>
          <w:p w14:paraId="76CAC05A" w14:textId="44FDE958" w:rsidR="00923DB9" w:rsidRPr="00D04AA9" w:rsidRDefault="00923DB9" w:rsidP="00A30C35">
            <w:pPr>
              <w:pStyle w:val="TableParagraph"/>
              <w:spacing w:line="203" w:lineRule="exact"/>
              <w:ind w:left="110"/>
              <w:rPr>
                <w:sz w:val="18"/>
                <w:szCs w:val="18"/>
              </w:rPr>
            </w:pPr>
            <w:r w:rsidRPr="00D04AA9">
              <w:rPr>
                <w:sz w:val="18"/>
                <w:szCs w:val="18"/>
              </w:rPr>
              <w:t>Loss of axillary and pubic hair, if female</w:t>
            </w:r>
          </w:p>
        </w:tc>
        <w:tc>
          <w:tcPr>
            <w:tcW w:w="0" w:type="auto"/>
          </w:tcPr>
          <w:p w14:paraId="186906D2" w14:textId="3FAC2D8C" w:rsidR="00923DB9" w:rsidRPr="00D04AA9" w:rsidRDefault="00923DB9" w:rsidP="00A30C35">
            <w:pPr>
              <w:pStyle w:val="TableParagraph"/>
              <w:spacing w:line="203" w:lineRule="exact"/>
              <w:ind w:left="553"/>
              <w:rPr>
                <w:sz w:val="18"/>
                <w:szCs w:val="18"/>
              </w:rPr>
            </w:pPr>
            <w:r w:rsidRPr="00D04AA9">
              <w:rPr>
                <w:sz w:val="18"/>
                <w:szCs w:val="18"/>
              </w:rPr>
              <w:t>97 (19.0%)</w:t>
            </w:r>
          </w:p>
        </w:tc>
        <w:tc>
          <w:tcPr>
            <w:tcW w:w="0" w:type="auto"/>
          </w:tcPr>
          <w:p w14:paraId="55296852" w14:textId="09205FFD" w:rsidR="00923DB9" w:rsidRPr="00D04AA9" w:rsidRDefault="00923DB9" w:rsidP="00A30C35">
            <w:pPr>
              <w:pStyle w:val="TableParagraph"/>
              <w:spacing w:line="203" w:lineRule="exact"/>
              <w:ind w:left="187"/>
              <w:jc w:val="center"/>
              <w:rPr>
                <w:sz w:val="18"/>
                <w:szCs w:val="18"/>
              </w:rPr>
            </w:pPr>
            <w:r w:rsidRPr="00D04AA9">
              <w:rPr>
                <w:sz w:val="18"/>
                <w:szCs w:val="18"/>
              </w:rPr>
              <w:t>5 (14.3%)</w:t>
            </w:r>
          </w:p>
        </w:tc>
        <w:tc>
          <w:tcPr>
            <w:tcW w:w="0" w:type="auto"/>
          </w:tcPr>
          <w:p w14:paraId="10375F17" w14:textId="66632865" w:rsidR="00923DB9" w:rsidRPr="00D04AA9" w:rsidRDefault="00923DB9" w:rsidP="00A30C35">
            <w:pPr>
              <w:pStyle w:val="TableParagraph"/>
              <w:spacing w:line="203" w:lineRule="exact"/>
              <w:ind w:left="187"/>
              <w:jc w:val="center"/>
              <w:rPr>
                <w:sz w:val="18"/>
                <w:szCs w:val="18"/>
              </w:rPr>
            </w:pPr>
            <w:r w:rsidRPr="00D04AA9">
              <w:rPr>
                <w:sz w:val="18"/>
                <w:szCs w:val="18"/>
              </w:rPr>
              <w:t>0.5</w:t>
            </w:r>
          </w:p>
        </w:tc>
      </w:tr>
      <w:tr w:rsidR="00923DB9" w:rsidRPr="00D04AA9" w14:paraId="2FC5172C" w14:textId="77777777" w:rsidTr="00F7705D">
        <w:trPr>
          <w:trHeight w:val="302"/>
        </w:trPr>
        <w:tc>
          <w:tcPr>
            <w:tcW w:w="0" w:type="auto"/>
          </w:tcPr>
          <w:p w14:paraId="51531A00" w14:textId="15DCC968" w:rsidR="00923DB9" w:rsidRPr="006C515D" w:rsidRDefault="00923DB9" w:rsidP="00A30C35">
            <w:pPr>
              <w:pStyle w:val="TableParagraph"/>
              <w:spacing w:line="206" w:lineRule="exact"/>
              <w:ind w:left="110"/>
              <w:rPr>
                <w:b/>
                <w:bCs/>
                <w:sz w:val="18"/>
                <w:szCs w:val="18"/>
              </w:rPr>
            </w:pPr>
            <w:r w:rsidRPr="006C515D">
              <w:rPr>
                <w:b/>
                <w:bCs/>
                <w:sz w:val="18"/>
                <w:szCs w:val="18"/>
              </w:rPr>
              <w:t>CLINICAL</w:t>
            </w:r>
            <w:r w:rsidR="00F7705D" w:rsidRPr="006C515D">
              <w:rPr>
                <w:b/>
                <w:bCs/>
                <w:sz w:val="18"/>
                <w:szCs w:val="18"/>
              </w:rPr>
              <w:t xml:space="preserve"> FEATURES</w:t>
            </w:r>
          </w:p>
        </w:tc>
        <w:tc>
          <w:tcPr>
            <w:tcW w:w="0" w:type="auto"/>
          </w:tcPr>
          <w:p w14:paraId="73BE2EE9" w14:textId="005CDA6D" w:rsidR="00923DB9" w:rsidRPr="00D04AA9" w:rsidRDefault="00923DB9" w:rsidP="00A30C35">
            <w:pPr>
              <w:pStyle w:val="TableParagraph"/>
              <w:spacing w:line="206" w:lineRule="exact"/>
              <w:ind w:left="553"/>
              <w:rPr>
                <w:sz w:val="18"/>
                <w:szCs w:val="18"/>
              </w:rPr>
            </w:pPr>
          </w:p>
        </w:tc>
        <w:tc>
          <w:tcPr>
            <w:tcW w:w="0" w:type="auto"/>
          </w:tcPr>
          <w:p w14:paraId="38A0502F" w14:textId="77777777" w:rsidR="00923DB9" w:rsidRPr="00D04AA9" w:rsidRDefault="00923DB9" w:rsidP="00A30C35">
            <w:pPr>
              <w:pStyle w:val="TableParagraph"/>
              <w:spacing w:line="206" w:lineRule="exact"/>
              <w:ind w:left="187"/>
              <w:jc w:val="center"/>
              <w:rPr>
                <w:sz w:val="18"/>
                <w:szCs w:val="18"/>
              </w:rPr>
            </w:pPr>
          </w:p>
        </w:tc>
        <w:tc>
          <w:tcPr>
            <w:tcW w:w="0" w:type="auto"/>
          </w:tcPr>
          <w:p w14:paraId="621A8DF7" w14:textId="0E0D3073" w:rsidR="00923DB9" w:rsidRPr="00D04AA9" w:rsidRDefault="00923DB9" w:rsidP="00A30C35">
            <w:pPr>
              <w:pStyle w:val="TableParagraph"/>
              <w:spacing w:line="206" w:lineRule="exact"/>
              <w:ind w:left="187"/>
              <w:jc w:val="center"/>
              <w:rPr>
                <w:sz w:val="18"/>
                <w:szCs w:val="18"/>
              </w:rPr>
            </w:pPr>
          </w:p>
        </w:tc>
      </w:tr>
      <w:tr w:rsidR="00923DB9" w:rsidRPr="00D04AA9" w14:paraId="17BEE9B6" w14:textId="77777777" w:rsidTr="00F7705D">
        <w:trPr>
          <w:trHeight w:val="297"/>
        </w:trPr>
        <w:tc>
          <w:tcPr>
            <w:tcW w:w="0" w:type="auto"/>
          </w:tcPr>
          <w:p w14:paraId="62E8DDE3" w14:textId="3CEB3AAF" w:rsidR="00923DB9" w:rsidRPr="00D04AA9" w:rsidRDefault="00923DB9" w:rsidP="00A30C35">
            <w:pPr>
              <w:pStyle w:val="TableParagraph"/>
              <w:spacing w:line="206" w:lineRule="exact"/>
              <w:ind w:left="110"/>
              <w:rPr>
                <w:b/>
                <w:bCs/>
                <w:sz w:val="18"/>
                <w:szCs w:val="18"/>
              </w:rPr>
            </w:pPr>
            <w:r w:rsidRPr="00D04AA9">
              <w:rPr>
                <w:sz w:val="18"/>
                <w:szCs w:val="18"/>
              </w:rPr>
              <w:t>BP (diastolic) mmHg</w:t>
            </w:r>
          </w:p>
        </w:tc>
        <w:tc>
          <w:tcPr>
            <w:tcW w:w="0" w:type="auto"/>
          </w:tcPr>
          <w:p w14:paraId="6A420847" w14:textId="1B5DEFD5" w:rsidR="00923DB9" w:rsidRPr="00D04AA9" w:rsidRDefault="00923DB9" w:rsidP="00A30C35">
            <w:pPr>
              <w:pStyle w:val="TableParagraph"/>
              <w:spacing w:line="206" w:lineRule="exact"/>
              <w:ind w:left="183"/>
              <w:rPr>
                <w:sz w:val="18"/>
                <w:szCs w:val="18"/>
              </w:rPr>
            </w:pPr>
            <w:r w:rsidRPr="00D04AA9">
              <w:rPr>
                <w:sz w:val="18"/>
                <w:szCs w:val="18"/>
              </w:rPr>
              <w:t>70.0 (60.0, 78.5)</w:t>
            </w:r>
          </w:p>
        </w:tc>
        <w:tc>
          <w:tcPr>
            <w:tcW w:w="0" w:type="auto"/>
          </w:tcPr>
          <w:p w14:paraId="63DD8173" w14:textId="3A0F33A5" w:rsidR="00923DB9" w:rsidRPr="00D04AA9" w:rsidRDefault="00923DB9" w:rsidP="00A30C35">
            <w:pPr>
              <w:pStyle w:val="TableParagraph"/>
              <w:spacing w:line="206" w:lineRule="exact"/>
              <w:ind w:left="34"/>
              <w:jc w:val="center"/>
              <w:rPr>
                <w:sz w:val="18"/>
                <w:szCs w:val="18"/>
              </w:rPr>
            </w:pPr>
            <w:r w:rsidRPr="00D04AA9">
              <w:rPr>
                <w:sz w:val="18"/>
                <w:szCs w:val="18"/>
              </w:rPr>
              <w:t>73.0 (64.8, 82.3)</w:t>
            </w:r>
          </w:p>
        </w:tc>
        <w:tc>
          <w:tcPr>
            <w:tcW w:w="0" w:type="auto"/>
          </w:tcPr>
          <w:p w14:paraId="02447812" w14:textId="7C51E5BD" w:rsidR="00923DB9" w:rsidRPr="008F286B" w:rsidRDefault="00923DB9" w:rsidP="00A30C35">
            <w:pPr>
              <w:pStyle w:val="TableParagraph"/>
              <w:spacing w:line="206" w:lineRule="exact"/>
              <w:ind w:left="34"/>
              <w:jc w:val="center"/>
              <w:rPr>
                <w:b/>
                <w:bCs/>
                <w:spacing w:val="-5"/>
                <w:sz w:val="18"/>
                <w:szCs w:val="18"/>
              </w:rPr>
            </w:pPr>
            <w:r w:rsidRPr="008F286B">
              <w:rPr>
                <w:b/>
                <w:bCs/>
                <w:sz w:val="18"/>
                <w:szCs w:val="18"/>
              </w:rPr>
              <w:t>0.01</w:t>
            </w:r>
          </w:p>
        </w:tc>
      </w:tr>
      <w:tr w:rsidR="00923DB9" w:rsidRPr="00D04AA9" w14:paraId="16B36951" w14:textId="77777777" w:rsidTr="00F7705D">
        <w:trPr>
          <w:trHeight w:val="302"/>
        </w:trPr>
        <w:tc>
          <w:tcPr>
            <w:tcW w:w="0" w:type="auto"/>
          </w:tcPr>
          <w:p w14:paraId="1218B42E" w14:textId="08D9644B" w:rsidR="00923DB9" w:rsidRPr="00D04AA9" w:rsidRDefault="00923DB9" w:rsidP="00A30C35">
            <w:pPr>
              <w:pStyle w:val="TableParagraph"/>
              <w:spacing w:line="206" w:lineRule="exact"/>
              <w:ind w:left="110"/>
              <w:rPr>
                <w:sz w:val="18"/>
                <w:szCs w:val="18"/>
              </w:rPr>
            </w:pPr>
            <w:r w:rsidRPr="00D04AA9">
              <w:rPr>
                <w:sz w:val="18"/>
                <w:szCs w:val="18"/>
              </w:rPr>
              <w:t>Heart rate beats per minute this</w:t>
            </w:r>
          </w:p>
        </w:tc>
        <w:tc>
          <w:tcPr>
            <w:tcW w:w="0" w:type="auto"/>
          </w:tcPr>
          <w:p w14:paraId="1650E307" w14:textId="42BEC029" w:rsidR="00923DB9" w:rsidRPr="00D04AA9" w:rsidRDefault="00923DB9" w:rsidP="00A30C35">
            <w:pPr>
              <w:pStyle w:val="TableParagraph"/>
              <w:spacing w:line="206" w:lineRule="exact"/>
              <w:ind w:left="183"/>
              <w:rPr>
                <w:sz w:val="18"/>
                <w:szCs w:val="18"/>
              </w:rPr>
            </w:pPr>
            <w:r w:rsidRPr="00D04AA9">
              <w:rPr>
                <w:sz w:val="18"/>
                <w:szCs w:val="18"/>
              </w:rPr>
              <w:t>91.0 (79.0, 109.0)</w:t>
            </w:r>
          </w:p>
        </w:tc>
        <w:tc>
          <w:tcPr>
            <w:tcW w:w="0" w:type="auto"/>
          </w:tcPr>
          <w:p w14:paraId="1DA4DA12" w14:textId="743D0666" w:rsidR="00923DB9" w:rsidRPr="00D04AA9" w:rsidRDefault="00923DB9" w:rsidP="00A30C35">
            <w:pPr>
              <w:pStyle w:val="TableParagraph"/>
              <w:spacing w:line="206" w:lineRule="exact"/>
              <w:ind w:left="34"/>
              <w:jc w:val="center"/>
              <w:rPr>
                <w:sz w:val="18"/>
                <w:szCs w:val="18"/>
              </w:rPr>
            </w:pPr>
            <w:r w:rsidRPr="00D04AA9">
              <w:rPr>
                <w:sz w:val="18"/>
                <w:szCs w:val="18"/>
              </w:rPr>
              <w:t>86.5 (77.0, 101.5)</w:t>
            </w:r>
          </w:p>
        </w:tc>
        <w:tc>
          <w:tcPr>
            <w:tcW w:w="0" w:type="auto"/>
          </w:tcPr>
          <w:p w14:paraId="38224B66" w14:textId="063F438B" w:rsidR="00923DB9" w:rsidRPr="00D04AA9" w:rsidRDefault="00923DB9" w:rsidP="00A30C35">
            <w:pPr>
              <w:pStyle w:val="TableParagraph"/>
              <w:spacing w:line="206" w:lineRule="exact"/>
              <w:ind w:left="34"/>
              <w:jc w:val="center"/>
              <w:rPr>
                <w:sz w:val="18"/>
                <w:szCs w:val="18"/>
              </w:rPr>
            </w:pPr>
            <w:r w:rsidRPr="00D04AA9">
              <w:rPr>
                <w:sz w:val="18"/>
                <w:szCs w:val="18"/>
              </w:rPr>
              <w:t>0.4</w:t>
            </w:r>
          </w:p>
        </w:tc>
      </w:tr>
      <w:tr w:rsidR="00923DB9" w:rsidRPr="00D04AA9" w14:paraId="4B83A1BF" w14:textId="77777777" w:rsidTr="00F7705D">
        <w:trPr>
          <w:trHeight w:val="297"/>
        </w:trPr>
        <w:tc>
          <w:tcPr>
            <w:tcW w:w="0" w:type="auto"/>
          </w:tcPr>
          <w:p w14:paraId="7BDBF30F" w14:textId="7BFD23D9" w:rsidR="00923DB9" w:rsidRPr="00D04AA9" w:rsidRDefault="00923DB9" w:rsidP="00A30C35">
            <w:pPr>
              <w:pStyle w:val="TableParagraph"/>
              <w:spacing w:line="206" w:lineRule="exact"/>
              <w:ind w:left="110"/>
              <w:rPr>
                <w:sz w:val="18"/>
                <w:szCs w:val="18"/>
              </w:rPr>
            </w:pPr>
            <w:r w:rsidRPr="00D04AA9">
              <w:rPr>
                <w:sz w:val="18"/>
                <w:szCs w:val="18"/>
              </w:rPr>
              <w:t>Hypotension</w:t>
            </w:r>
          </w:p>
        </w:tc>
        <w:tc>
          <w:tcPr>
            <w:tcW w:w="0" w:type="auto"/>
          </w:tcPr>
          <w:p w14:paraId="1E6B1126" w14:textId="3BD89281" w:rsidR="00923DB9" w:rsidRPr="00D04AA9" w:rsidRDefault="00923DB9" w:rsidP="00A30C35">
            <w:pPr>
              <w:pStyle w:val="TableParagraph"/>
              <w:spacing w:line="206" w:lineRule="exact"/>
              <w:ind w:left="183"/>
              <w:rPr>
                <w:sz w:val="18"/>
                <w:szCs w:val="18"/>
              </w:rPr>
            </w:pPr>
            <w:r w:rsidRPr="00D04AA9">
              <w:rPr>
                <w:sz w:val="18"/>
                <w:szCs w:val="18"/>
              </w:rPr>
              <w:t>47 (9.4%)</w:t>
            </w:r>
          </w:p>
        </w:tc>
        <w:tc>
          <w:tcPr>
            <w:tcW w:w="0" w:type="auto"/>
          </w:tcPr>
          <w:p w14:paraId="5D32C035" w14:textId="642B5F81" w:rsidR="00923DB9" w:rsidRPr="00D04AA9" w:rsidRDefault="00923DB9" w:rsidP="00A30C35">
            <w:pPr>
              <w:pStyle w:val="TableParagraph"/>
              <w:spacing w:line="206" w:lineRule="exact"/>
              <w:ind w:left="34" w:right="1"/>
              <w:jc w:val="center"/>
              <w:rPr>
                <w:sz w:val="18"/>
                <w:szCs w:val="18"/>
              </w:rPr>
            </w:pPr>
            <w:r w:rsidRPr="00D04AA9">
              <w:rPr>
                <w:sz w:val="18"/>
                <w:szCs w:val="18"/>
              </w:rPr>
              <w:t>2 (5.7%)</w:t>
            </w:r>
          </w:p>
        </w:tc>
        <w:tc>
          <w:tcPr>
            <w:tcW w:w="0" w:type="auto"/>
          </w:tcPr>
          <w:p w14:paraId="0C7DA730" w14:textId="080019FB" w:rsidR="00923DB9" w:rsidRPr="00D04AA9" w:rsidRDefault="00923DB9" w:rsidP="00A30C35">
            <w:pPr>
              <w:pStyle w:val="TableParagraph"/>
              <w:spacing w:line="206" w:lineRule="exact"/>
              <w:ind w:left="34" w:right="1"/>
              <w:jc w:val="center"/>
              <w:rPr>
                <w:b/>
                <w:sz w:val="18"/>
                <w:szCs w:val="18"/>
              </w:rPr>
            </w:pPr>
            <w:r w:rsidRPr="00D04AA9">
              <w:rPr>
                <w:sz w:val="18"/>
                <w:szCs w:val="18"/>
              </w:rPr>
              <w:t>0.8</w:t>
            </w:r>
          </w:p>
        </w:tc>
      </w:tr>
      <w:tr w:rsidR="00923DB9" w:rsidRPr="00D04AA9" w14:paraId="6DF63C5E" w14:textId="77777777" w:rsidTr="00F7705D">
        <w:trPr>
          <w:trHeight w:val="302"/>
        </w:trPr>
        <w:tc>
          <w:tcPr>
            <w:tcW w:w="0" w:type="auto"/>
          </w:tcPr>
          <w:p w14:paraId="13E0F6E7" w14:textId="590E0907" w:rsidR="00923DB9" w:rsidRPr="00D04AA9" w:rsidRDefault="00923DB9" w:rsidP="00A30C35">
            <w:pPr>
              <w:pStyle w:val="TableParagraph"/>
              <w:spacing w:line="206" w:lineRule="exact"/>
              <w:ind w:left="110"/>
              <w:rPr>
                <w:sz w:val="18"/>
                <w:szCs w:val="18"/>
              </w:rPr>
            </w:pPr>
            <w:r w:rsidRPr="00D04AA9">
              <w:rPr>
                <w:sz w:val="18"/>
                <w:szCs w:val="18"/>
              </w:rPr>
              <w:t>Any postural drop in blood pressure</w:t>
            </w:r>
          </w:p>
        </w:tc>
        <w:tc>
          <w:tcPr>
            <w:tcW w:w="0" w:type="auto"/>
          </w:tcPr>
          <w:p w14:paraId="3EFE6B6E" w14:textId="454518D9" w:rsidR="00923DB9" w:rsidRPr="00D04AA9" w:rsidRDefault="00923DB9" w:rsidP="00A30C35">
            <w:pPr>
              <w:pStyle w:val="TableParagraph"/>
              <w:spacing w:line="206" w:lineRule="exact"/>
              <w:ind w:left="183"/>
              <w:rPr>
                <w:sz w:val="18"/>
                <w:szCs w:val="18"/>
              </w:rPr>
            </w:pPr>
            <w:r w:rsidRPr="00D04AA9">
              <w:rPr>
                <w:sz w:val="18"/>
                <w:szCs w:val="18"/>
              </w:rPr>
              <w:t>20 (4.0%)</w:t>
            </w:r>
          </w:p>
        </w:tc>
        <w:tc>
          <w:tcPr>
            <w:tcW w:w="0" w:type="auto"/>
          </w:tcPr>
          <w:p w14:paraId="6C41EA6C" w14:textId="6EFBB9A4" w:rsidR="00923DB9" w:rsidRPr="00D04AA9" w:rsidRDefault="00923DB9" w:rsidP="00A30C35">
            <w:pPr>
              <w:pStyle w:val="TableParagraph"/>
              <w:spacing w:line="206" w:lineRule="exact"/>
              <w:ind w:left="34"/>
              <w:jc w:val="center"/>
              <w:rPr>
                <w:sz w:val="18"/>
                <w:szCs w:val="18"/>
              </w:rPr>
            </w:pPr>
            <w:r w:rsidRPr="00D04AA9">
              <w:rPr>
                <w:sz w:val="18"/>
                <w:szCs w:val="18"/>
              </w:rPr>
              <w:t>3 (8.6%)</w:t>
            </w:r>
          </w:p>
        </w:tc>
        <w:tc>
          <w:tcPr>
            <w:tcW w:w="0" w:type="auto"/>
          </w:tcPr>
          <w:p w14:paraId="416C2C8F" w14:textId="74C1E27B" w:rsidR="00923DB9" w:rsidRPr="00D04AA9" w:rsidRDefault="00923DB9" w:rsidP="00A30C35">
            <w:pPr>
              <w:pStyle w:val="TableParagraph"/>
              <w:spacing w:line="206" w:lineRule="exact"/>
              <w:ind w:left="34"/>
              <w:jc w:val="center"/>
              <w:rPr>
                <w:sz w:val="18"/>
                <w:szCs w:val="18"/>
              </w:rPr>
            </w:pPr>
            <w:r w:rsidRPr="00D04AA9">
              <w:rPr>
                <w:sz w:val="18"/>
                <w:szCs w:val="18"/>
              </w:rPr>
              <w:t>0.2</w:t>
            </w:r>
          </w:p>
        </w:tc>
      </w:tr>
      <w:tr w:rsidR="00923DB9" w:rsidRPr="00D04AA9" w14:paraId="652D7F8D" w14:textId="77777777" w:rsidTr="00F7705D">
        <w:trPr>
          <w:trHeight w:val="297"/>
        </w:trPr>
        <w:tc>
          <w:tcPr>
            <w:tcW w:w="0" w:type="auto"/>
          </w:tcPr>
          <w:p w14:paraId="1A76DADC" w14:textId="039F00E5" w:rsidR="00923DB9" w:rsidRPr="00D04AA9" w:rsidRDefault="00923DB9" w:rsidP="00A30C35">
            <w:pPr>
              <w:pStyle w:val="TableParagraph"/>
              <w:spacing w:line="206" w:lineRule="exact"/>
              <w:ind w:left="110"/>
              <w:rPr>
                <w:sz w:val="18"/>
                <w:szCs w:val="18"/>
              </w:rPr>
            </w:pPr>
            <w:r w:rsidRPr="00D04AA9">
              <w:rPr>
                <w:sz w:val="18"/>
                <w:szCs w:val="18"/>
              </w:rPr>
              <w:t xml:space="preserve">Presence of </w:t>
            </w:r>
            <w:proofErr w:type="spellStart"/>
            <w:r w:rsidRPr="00D04AA9">
              <w:rPr>
                <w:sz w:val="18"/>
                <w:szCs w:val="18"/>
              </w:rPr>
              <w:t>anaemia</w:t>
            </w:r>
            <w:proofErr w:type="spellEnd"/>
          </w:p>
        </w:tc>
        <w:tc>
          <w:tcPr>
            <w:tcW w:w="0" w:type="auto"/>
          </w:tcPr>
          <w:p w14:paraId="71F03A57" w14:textId="08E1B23A" w:rsidR="00923DB9" w:rsidRPr="00D04AA9" w:rsidRDefault="00923DB9" w:rsidP="00A30C35">
            <w:pPr>
              <w:pStyle w:val="TableParagraph"/>
              <w:spacing w:line="206" w:lineRule="exact"/>
              <w:ind w:left="183"/>
              <w:rPr>
                <w:sz w:val="18"/>
                <w:szCs w:val="18"/>
              </w:rPr>
            </w:pPr>
            <w:r w:rsidRPr="00D04AA9">
              <w:rPr>
                <w:sz w:val="18"/>
                <w:szCs w:val="18"/>
              </w:rPr>
              <w:t>299 (59.8%)</w:t>
            </w:r>
          </w:p>
        </w:tc>
        <w:tc>
          <w:tcPr>
            <w:tcW w:w="0" w:type="auto"/>
          </w:tcPr>
          <w:p w14:paraId="08543187" w14:textId="4A0DCA5B" w:rsidR="00923DB9" w:rsidRPr="00D04AA9" w:rsidRDefault="00923DB9" w:rsidP="00A30C35">
            <w:pPr>
              <w:pStyle w:val="TableParagraph"/>
              <w:spacing w:line="206" w:lineRule="exact"/>
              <w:ind w:left="34"/>
              <w:jc w:val="center"/>
              <w:rPr>
                <w:sz w:val="18"/>
                <w:szCs w:val="18"/>
              </w:rPr>
            </w:pPr>
            <w:r w:rsidRPr="00D04AA9">
              <w:rPr>
                <w:sz w:val="18"/>
                <w:szCs w:val="18"/>
              </w:rPr>
              <w:t>21 (61.8%)</w:t>
            </w:r>
          </w:p>
        </w:tc>
        <w:tc>
          <w:tcPr>
            <w:tcW w:w="0" w:type="auto"/>
          </w:tcPr>
          <w:p w14:paraId="27FB0CF9" w14:textId="09FD2C84" w:rsidR="00923DB9" w:rsidRPr="00D04AA9" w:rsidRDefault="00923DB9" w:rsidP="00A30C35">
            <w:pPr>
              <w:pStyle w:val="TableParagraph"/>
              <w:spacing w:line="206" w:lineRule="exact"/>
              <w:ind w:left="34"/>
              <w:jc w:val="center"/>
              <w:rPr>
                <w:sz w:val="18"/>
                <w:szCs w:val="18"/>
              </w:rPr>
            </w:pPr>
            <w:r w:rsidRPr="00D04AA9">
              <w:rPr>
                <w:sz w:val="18"/>
                <w:szCs w:val="18"/>
              </w:rPr>
              <w:t>0.8</w:t>
            </w:r>
          </w:p>
        </w:tc>
      </w:tr>
      <w:tr w:rsidR="00923DB9" w:rsidRPr="00D04AA9" w14:paraId="16D593DD" w14:textId="77777777" w:rsidTr="00F7705D">
        <w:trPr>
          <w:trHeight w:val="206"/>
        </w:trPr>
        <w:tc>
          <w:tcPr>
            <w:tcW w:w="0" w:type="auto"/>
          </w:tcPr>
          <w:p w14:paraId="1D832EEC" w14:textId="3C539EF2" w:rsidR="00923DB9" w:rsidRPr="006C515D" w:rsidRDefault="00923DB9" w:rsidP="00A30C35">
            <w:pPr>
              <w:pStyle w:val="TableParagraph"/>
              <w:ind w:left="110"/>
              <w:rPr>
                <w:b/>
                <w:bCs/>
                <w:sz w:val="18"/>
                <w:szCs w:val="18"/>
              </w:rPr>
            </w:pPr>
            <w:r w:rsidRPr="006C515D">
              <w:rPr>
                <w:b/>
                <w:bCs/>
                <w:sz w:val="18"/>
                <w:szCs w:val="18"/>
              </w:rPr>
              <w:t>INVESTIGATIONS</w:t>
            </w:r>
          </w:p>
        </w:tc>
        <w:tc>
          <w:tcPr>
            <w:tcW w:w="0" w:type="auto"/>
          </w:tcPr>
          <w:p w14:paraId="78CC08D5" w14:textId="2E667D22" w:rsidR="00923DB9" w:rsidRPr="00D04AA9" w:rsidRDefault="00923DB9" w:rsidP="00A30C35">
            <w:pPr>
              <w:pStyle w:val="TableParagraph"/>
              <w:ind w:left="553"/>
              <w:rPr>
                <w:sz w:val="18"/>
                <w:szCs w:val="18"/>
              </w:rPr>
            </w:pPr>
          </w:p>
        </w:tc>
        <w:tc>
          <w:tcPr>
            <w:tcW w:w="0" w:type="auto"/>
          </w:tcPr>
          <w:p w14:paraId="181AACDE" w14:textId="77777777" w:rsidR="00923DB9" w:rsidRPr="00D04AA9" w:rsidRDefault="00923DB9" w:rsidP="00A30C35">
            <w:pPr>
              <w:pStyle w:val="TableParagraph"/>
              <w:ind w:left="187"/>
              <w:jc w:val="center"/>
              <w:rPr>
                <w:sz w:val="18"/>
                <w:szCs w:val="18"/>
              </w:rPr>
            </w:pPr>
          </w:p>
        </w:tc>
        <w:tc>
          <w:tcPr>
            <w:tcW w:w="0" w:type="auto"/>
          </w:tcPr>
          <w:p w14:paraId="467BCF89" w14:textId="5B4A8155" w:rsidR="00923DB9" w:rsidRPr="00D04AA9" w:rsidRDefault="00923DB9" w:rsidP="00A30C35">
            <w:pPr>
              <w:pStyle w:val="TableParagraph"/>
              <w:ind w:left="187"/>
              <w:jc w:val="center"/>
              <w:rPr>
                <w:sz w:val="18"/>
                <w:szCs w:val="18"/>
              </w:rPr>
            </w:pPr>
          </w:p>
        </w:tc>
      </w:tr>
      <w:tr w:rsidR="00F7705D" w:rsidRPr="00D04AA9" w14:paraId="24427C5D" w14:textId="77777777" w:rsidTr="00F7705D">
        <w:trPr>
          <w:trHeight w:val="297"/>
        </w:trPr>
        <w:tc>
          <w:tcPr>
            <w:tcW w:w="0" w:type="auto"/>
          </w:tcPr>
          <w:p w14:paraId="1A9637A4" w14:textId="6F056E52" w:rsidR="00923DB9" w:rsidRPr="00D04AA9" w:rsidRDefault="00923DB9" w:rsidP="00A30C35">
            <w:pPr>
              <w:pStyle w:val="TableParagraph"/>
              <w:spacing w:line="206" w:lineRule="exact"/>
              <w:ind w:left="110"/>
              <w:rPr>
                <w:sz w:val="18"/>
                <w:szCs w:val="18"/>
              </w:rPr>
            </w:pPr>
            <w:r w:rsidRPr="00D04AA9">
              <w:rPr>
                <w:sz w:val="18"/>
                <w:szCs w:val="18"/>
              </w:rPr>
              <w:t>Viral load (log10 copies/mL)</w:t>
            </w:r>
          </w:p>
        </w:tc>
        <w:tc>
          <w:tcPr>
            <w:tcW w:w="0" w:type="auto"/>
          </w:tcPr>
          <w:p w14:paraId="500BE09E" w14:textId="3E6639C6" w:rsidR="00923DB9" w:rsidRPr="00D04AA9" w:rsidRDefault="00923DB9" w:rsidP="00A30C35">
            <w:pPr>
              <w:pStyle w:val="TableParagraph"/>
              <w:spacing w:line="206" w:lineRule="exact"/>
              <w:ind w:left="553"/>
              <w:rPr>
                <w:sz w:val="18"/>
                <w:szCs w:val="18"/>
              </w:rPr>
            </w:pPr>
            <w:r w:rsidRPr="00D04AA9">
              <w:rPr>
                <w:sz w:val="18"/>
                <w:szCs w:val="18"/>
              </w:rPr>
              <w:t>10.7 (7.1, 12.4)</w:t>
            </w:r>
          </w:p>
        </w:tc>
        <w:tc>
          <w:tcPr>
            <w:tcW w:w="0" w:type="auto"/>
          </w:tcPr>
          <w:p w14:paraId="3E5F6E5C" w14:textId="304D7194" w:rsidR="00923DB9" w:rsidRPr="00D04AA9" w:rsidRDefault="00923DB9" w:rsidP="00A30C35">
            <w:pPr>
              <w:pStyle w:val="TableParagraph"/>
              <w:spacing w:line="206" w:lineRule="exact"/>
              <w:ind w:left="187"/>
              <w:jc w:val="center"/>
              <w:rPr>
                <w:sz w:val="18"/>
                <w:szCs w:val="18"/>
              </w:rPr>
            </w:pPr>
            <w:r w:rsidRPr="00D04AA9">
              <w:rPr>
                <w:sz w:val="18"/>
                <w:szCs w:val="18"/>
              </w:rPr>
              <w:t>11.9 (11.3, 12.3)</w:t>
            </w:r>
          </w:p>
        </w:tc>
        <w:tc>
          <w:tcPr>
            <w:tcW w:w="0" w:type="auto"/>
          </w:tcPr>
          <w:p w14:paraId="72B4FC5D" w14:textId="72C32FAD" w:rsidR="00923DB9" w:rsidRPr="00D04AA9" w:rsidRDefault="00923DB9" w:rsidP="00A30C35">
            <w:pPr>
              <w:pStyle w:val="TableParagraph"/>
              <w:spacing w:line="206" w:lineRule="exact"/>
              <w:ind w:left="187"/>
              <w:jc w:val="center"/>
              <w:rPr>
                <w:sz w:val="18"/>
                <w:szCs w:val="18"/>
              </w:rPr>
            </w:pPr>
            <w:r w:rsidRPr="00D04AA9">
              <w:rPr>
                <w:sz w:val="18"/>
                <w:szCs w:val="18"/>
              </w:rPr>
              <w:t>0.4</w:t>
            </w:r>
          </w:p>
        </w:tc>
      </w:tr>
      <w:tr w:rsidR="00F7705D" w:rsidRPr="00D04AA9" w14:paraId="0FE6C9CB" w14:textId="77777777" w:rsidTr="00F7705D">
        <w:trPr>
          <w:trHeight w:val="297"/>
        </w:trPr>
        <w:tc>
          <w:tcPr>
            <w:tcW w:w="0" w:type="auto"/>
          </w:tcPr>
          <w:p w14:paraId="172DDE9E" w14:textId="4508FC61" w:rsidR="00923DB9" w:rsidRPr="00D04AA9" w:rsidRDefault="00923DB9" w:rsidP="00A30C35">
            <w:pPr>
              <w:pStyle w:val="TableParagraph"/>
              <w:spacing w:line="206" w:lineRule="exact"/>
              <w:ind w:left="110"/>
              <w:rPr>
                <w:b/>
                <w:bCs/>
                <w:sz w:val="18"/>
                <w:szCs w:val="18"/>
              </w:rPr>
            </w:pPr>
            <w:r w:rsidRPr="00D04AA9">
              <w:rPr>
                <w:sz w:val="18"/>
                <w:szCs w:val="18"/>
              </w:rPr>
              <w:t>Pulmonary tuberculosis</w:t>
            </w:r>
          </w:p>
        </w:tc>
        <w:tc>
          <w:tcPr>
            <w:tcW w:w="0" w:type="auto"/>
          </w:tcPr>
          <w:p w14:paraId="12DE8AE6" w14:textId="04C6EABC" w:rsidR="00923DB9" w:rsidRPr="00D04AA9" w:rsidRDefault="00923DB9" w:rsidP="00A30C35">
            <w:pPr>
              <w:pStyle w:val="TableParagraph"/>
              <w:spacing w:line="206" w:lineRule="exact"/>
              <w:ind w:left="553"/>
              <w:rPr>
                <w:sz w:val="18"/>
                <w:szCs w:val="18"/>
              </w:rPr>
            </w:pPr>
            <w:r w:rsidRPr="00D04AA9">
              <w:rPr>
                <w:sz w:val="18"/>
                <w:szCs w:val="18"/>
              </w:rPr>
              <w:t>332 (64.5%)</w:t>
            </w:r>
          </w:p>
        </w:tc>
        <w:tc>
          <w:tcPr>
            <w:tcW w:w="0" w:type="auto"/>
          </w:tcPr>
          <w:p w14:paraId="662ADBBE" w14:textId="41900ED0" w:rsidR="00923DB9" w:rsidRPr="00D04AA9" w:rsidRDefault="00923DB9" w:rsidP="00A30C35">
            <w:pPr>
              <w:pStyle w:val="TableParagraph"/>
              <w:spacing w:line="206" w:lineRule="exact"/>
              <w:ind w:left="187"/>
              <w:jc w:val="center"/>
              <w:rPr>
                <w:sz w:val="18"/>
                <w:szCs w:val="18"/>
              </w:rPr>
            </w:pPr>
            <w:r w:rsidRPr="00D04AA9">
              <w:rPr>
                <w:sz w:val="18"/>
                <w:szCs w:val="18"/>
              </w:rPr>
              <w:t>16 (45.7%)</w:t>
            </w:r>
          </w:p>
        </w:tc>
        <w:tc>
          <w:tcPr>
            <w:tcW w:w="0" w:type="auto"/>
          </w:tcPr>
          <w:p w14:paraId="7E83587E" w14:textId="5E27EB70" w:rsidR="00923DB9" w:rsidRPr="008F286B" w:rsidRDefault="00923DB9" w:rsidP="00A30C35">
            <w:pPr>
              <w:pStyle w:val="TableParagraph"/>
              <w:spacing w:line="206" w:lineRule="exact"/>
              <w:ind w:left="187"/>
              <w:jc w:val="center"/>
              <w:rPr>
                <w:b/>
                <w:bCs/>
                <w:spacing w:val="-4"/>
                <w:sz w:val="18"/>
                <w:szCs w:val="18"/>
              </w:rPr>
            </w:pPr>
            <w:r w:rsidRPr="008F286B">
              <w:rPr>
                <w:b/>
                <w:bCs/>
                <w:sz w:val="18"/>
                <w:szCs w:val="18"/>
              </w:rPr>
              <w:t>0.026</w:t>
            </w:r>
          </w:p>
        </w:tc>
      </w:tr>
      <w:tr w:rsidR="00F7705D" w:rsidRPr="00D04AA9" w14:paraId="306BBD07" w14:textId="77777777" w:rsidTr="00F7705D">
        <w:trPr>
          <w:trHeight w:val="211"/>
        </w:trPr>
        <w:tc>
          <w:tcPr>
            <w:tcW w:w="0" w:type="auto"/>
          </w:tcPr>
          <w:p w14:paraId="23D83981" w14:textId="3C8009EB" w:rsidR="00923DB9" w:rsidRPr="00D04AA9" w:rsidRDefault="00923DB9" w:rsidP="00A30C35">
            <w:pPr>
              <w:pStyle w:val="TableParagraph"/>
              <w:spacing w:line="191" w:lineRule="exact"/>
              <w:ind w:left="110"/>
              <w:rPr>
                <w:sz w:val="18"/>
                <w:szCs w:val="18"/>
              </w:rPr>
            </w:pPr>
            <w:r>
              <w:rPr>
                <w:sz w:val="18"/>
                <w:szCs w:val="18"/>
              </w:rPr>
              <w:t>Extra pulmonary tuberculosis</w:t>
            </w:r>
          </w:p>
        </w:tc>
        <w:tc>
          <w:tcPr>
            <w:tcW w:w="0" w:type="auto"/>
          </w:tcPr>
          <w:p w14:paraId="06EB8B94" w14:textId="17095B3C" w:rsidR="00923DB9" w:rsidRPr="00D04AA9" w:rsidRDefault="00923DB9" w:rsidP="00A30C35">
            <w:pPr>
              <w:pStyle w:val="TableParagraph"/>
              <w:spacing w:line="191" w:lineRule="exact"/>
              <w:ind w:left="553"/>
              <w:rPr>
                <w:sz w:val="18"/>
                <w:szCs w:val="18"/>
              </w:rPr>
            </w:pPr>
            <w:r>
              <w:rPr>
                <w:sz w:val="18"/>
                <w:szCs w:val="18"/>
              </w:rPr>
              <w:t>99 (19.2%)</w:t>
            </w:r>
          </w:p>
        </w:tc>
        <w:tc>
          <w:tcPr>
            <w:tcW w:w="0" w:type="auto"/>
          </w:tcPr>
          <w:p w14:paraId="60E770F3" w14:textId="35835B65" w:rsidR="00923DB9" w:rsidRPr="00D04AA9" w:rsidRDefault="00923DB9" w:rsidP="00A30C35">
            <w:pPr>
              <w:pStyle w:val="TableParagraph"/>
              <w:spacing w:line="191" w:lineRule="exact"/>
              <w:ind w:left="187"/>
              <w:jc w:val="center"/>
              <w:rPr>
                <w:sz w:val="18"/>
                <w:szCs w:val="18"/>
              </w:rPr>
            </w:pPr>
            <w:r>
              <w:rPr>
                <w:sz w:val="18"/>
                <w:szCs w:val="18"/>
              </w:rPr>
              <w:t>11 (31.4%)</w:t>
            </w:r>
          </w:p>
        </w:tc>
        <w:tc>
          <w:tcPr>
            <w:tcW w:w="0" w:type="auto"/>
          </w:tcPr>
          <w:p w14:paraId="1556724D" w14:textId="5CFDBE9F" w:rsidR="00923DB9" w:rsidRPr="00D04AA9" w:rsidRDefault="00923DB9" w:rsidP="00A30C35">
            <w:pPr>
              <w:pStyle w:val="TableParagraph"/>
              <w:spacing w:line="191" w:lineRule="exact"/>
              <w:ind w:left="187"/>
              <w:jc w:val="center"/>
              <w:rPr>
                <w:sz w:val="18"/>
                <w:szCs w:val="18"/>
              </w:rPr>
            </w:pPr>
            <w:r>
              <w:rPr>
                <w:sz w:val="18"/>
                <w:szCs w:val="18"/>
              </w:rPr>
              <w:t>0.081</w:t>
            </w:r>
          </w:p>
        </w:tc>
      </w:tr>
      <w:tr w:rsidR="00F7705D" w:rsidRPr="00D04AA9" w14:paraId="3633B387" w14:textId="77777777" w:rsidTr="00F7705D">
        <w:trPr>
          <w:trHeight w:val="297"/>
        </w:trPr>
        <w:tc>
          <w:tcPr>
            <w:tcW w:w="0" w:type="auto"/>
          </w:tcPr>
          <w:p w14:paraId="303F9334" w14:textId="0D86D1F3" w:rsidR="00923DB9" w:rsidRPr="00D04AA9" w:rsidRDefault="00923DB9" w:rsidP="00A30C35">
            <w:pPr>
              <w:pStyle w:val="TableParagraph"/>
              <w:spacing w:line="206" w:lineRule="exact"/>
              <w:ind w:left="110"/>
              <w:rPr>
                <w:sz w:val="18"/>
                <w:szCs w:val="18"/>
              </w:rPr>
            </w:pPr>
            <w:r w:rsidRPr="00D04AA9">
              <w:rPr>
                <w:sz w:val="18"/>
                <w:szCs w:val="18"/>
              </w:rPr>
              <w:t>Cryptococcus neoformans</w:t>
            </w:r>
          </w:p>
        </w:tc>
        <w:tc>
          <w:tcPr>
            <w:tcW w:w="0" w:type="auto"/>
          </w:tcPr>
          <w:p w14:paraId="00BC933F" w14:textId="0831183E" w:rsidR="00923DB9" w:rsidRPr="00D04AA9" w:rsidRDefault="00923DB9" w:rsidP="00A30C35">
            <w:pPr>
              <w:pStyle w:val="TableParagraph"/>
              <w:spacing w:line="206" w:lineRule="exact"/>
              <w:ind w:left="553"/>
              <w:rPr>
                <w:sz w:val="18"/>
                <w:szCs w:val="18"/>
              </w:rPr>
            </w:pPr>
            <w:r w:rsidRPr="00D04AA9">
              <w:rPr>
                <w:sz w:val="18"/>
                <w:szCs w:val="18"/>
              </w:rPr>
              <w:t>19 (3.7%)</w:t>
            </w:r>
          </w:p>
        </w:tc>
        <w:tc>
          <w:tcPr>
            <w:tcW w:w="0" w:type="auto"/>
          </w:tcPr>
          <w:p w14:paraId="504AAB00" w14:textId="50C8EF20" w:rsidR="00923DB9" w:rsidRPr="00D04AA9" w:rsidRDefault="00923DB9" w:rsidP="00A30C35">
            <w:pPr>
              <w:pStyle w:val="TableParagraph"/>
              <w:spacing w:line="206" w:lineRule="exact"/>
              <w:ind w:left="187"/>
              <w:jc w:val="center"/>
              <w:rPr>
                <w:sz w:val="18"/>
                <w:szCs w:val="18"/>
              </w:rPr>
            </w:pPr>
            <w:r w:rsidRPr="00D04AA9">
              <w:rPr>
                <w:sz w:val="18"/>
                <w:szCs w:val="18"/>
              </w:rPr>
              <w:t>10 (28.6%)</w:t>
            </w:r>
          </w:p>
        </w:tc>
        <w:tc>
          <w:tcPr>
            <w:tcW w:w="0" w:type="auto"/>
          </w:tcPr>
          <w:p w14:paraId="5D6992DB" w14:textId="5E7BC881" w:rsidR="00923DB9" w:rsidRPr="008F286B" w:rsidRDefault="00923DB9" w:rsidP="00A30C35">
            <w:pPr>
              <w:pStyle w:val="TableParagraph"/>
              <w:spacing w:line="206" w:lineRule="exact"/>
              <w:ind w:left="187"/>
              <w:jc w:val="center"/>
              <w:rPr>
                <w:b/>
                <w:bCs/>
                <w:sz w:val="18"/>
                <w:szCs w:val="18"/>
              </w:rPr>
            </w:pPr>
            <w:r w:rsidRPr="008F286B">
              <w:rPr>
                <w:b/>
                <w:bCs/>
                <w:sz w:val="18"/>
                <w:szCs w:val="18"/>
              </w:rPr>
              <w:t>&lt;0.001</w:t>
            </w:r>
          </w:p>
        </w:tc>
      </w:tr>
      <w:tr w:rsidR="00923DB9" w:rsidRPr="00D04AA9" w14:paraId="08306520" w14:textId="77777777" w:rsidTr="00F7705D">
        <w:trPr>
          <w:trHeight w:val="302"/>
        </w:trPr>
        <w:tc>
          <w:tcPr>
            <w:tcW w:w="0" w:type="auto"/>
          </w:tcPr>
          <w:p w14:paraId="787B0A6C" w14:textId="4DC7EFBA" w:rsidR="00923DB9" w:rsidRPr="00D04AA9" w:rsidRDefault="00923DB9" w:rsidP="00A30C35">
            <w:pPr>
              <w:pStyle w:val="TableParagraph"/>
              <w:spacing w:line="206" w:lineRule="exact"/>
              <w:ind w:left="110"/>
              <w:rPr>
                <w:sz w:val="18"/>
                <w:szCs w:val="18"/>
              </w:rPr>
            </w:pPr>
            <w:r w:rsidRPr="00D04AA9">
              <w:rPr>
                <w:sz w:val="18"/>
                <w:szCs w:val="18"/>
              </w:rPr>
              <w:t>Pneumonia</w:t>
            </w:r>
          </w:p>
        </w:tc>
        <w:tc>
          <w:tcPr>
            <w:tcW w:w="0" w:type="auto"/>
          </w:tcPr>
          <w:p w14:paraId="2B9AEADF" w14:textId="61AE706C" w:rsidR="00923DB9" w:rsidRPr="00D04AA9" w:rsidRDefault="00923DB9" w:rsidP="00A30C35">
            <w:pPr>
              <w:pStyle w:val="TableParagraph"/>
              <w:spacing w:line="206" w:lineRule="exact"/>
              <w:ind w:left="553"/>
              <w:rPr>
                <w:sz w:val="18"/>
                <w:szCs w:val="18"/>
              </w:rPr>
            </w:pPr>
            <w:r w:rsidRPr="00D04AA9">
              <w:rPr>
                <w:sz w:val="18"/>
                <w:szCs w:val="18"/>
              </w:rPr>
              <w:t>58 (11.3%)</w:t>
            </w:r>
          </w:p>
        </w:tc>
        <w:tc>
          <w:tcPr>
            <w:tcW w:w="0" w:type="auto"/>
          </w:tcPr>
          <w:p w14:paraId="17269F32" w14:textId="7C1BBC4B" w:rsidR="00923DB9" w:rsidRPr="00D04AA9" w:rsidRDefault="00923DB9" w:rsidP="00A30C35">
            <w:pPr>
              <w:pStyle w:val="TableParagraph"/>
              <w:spacing w:line="206" w:lineRule="exact"/>
              <w:ind w:left="187" w:right="1"/>
              <w:jc w:val="center"/>
              <w:rPr>
                <w:b/>
                <w:sz w:val="18"/>
                <w:szCs w:val="18"/>
              </w:rPr>
            </w:pPr>
            <w:r w:rsidRPr="00D04AA9">
              <w:rPr>
                <w:sz w:val="18"/>
                <w:szCs w:val="18"/>
              </w:rPr>
              <w:t>4 (11.4%)</w:t>
            </w:r>
          </w:p>
        </w:tc>
        <w:tc>
          <w:tcPr>
            <w:tcW w:w="0" w:type="auto"/>
          </w:tcPr>
          <w:p w14:paraId="713137A3" w14:textId="4F137A03" w:rsidR="00923DB9" w:rsidRPr="00D04AA9" w:rsidRDefault="00923DB9" w:rsidP="00A30C35">
            <w:pPr>
              <w:pStyle w:val="TableParagraph"/>
              <w:spacing w:line="206" w:lineRule="exact"/>
              <w:ind w:left="187" w:right="1"/>
              <w:jc w:val="center"/>
              <w:rPr>
                <w:b/>
                <w:sz w:val="18"/>
                <w:szCs w:val="18"/>
              </w:rPr>
            </w:pPr>
            <w:r w:rsidRPr="00D04AA9">
              <w:rPr>
                <w:sz w:val="18"/>
                <w:szCs w:val="18"/>
              </w:rPr>
              <w:t>&gt;0.9</w:t>
            </w:r>
          </w:p>
        </w:tc>
      </w:tr>
      <w:tr w:rsidR="00923DB9" w:rsidRPr="00D04AA9" w14:paraId="37A28B8D" w14:textId="77777777" w:rsidTr="00F7705D">
        <w:trPr>
          <w:trHeight w:val="297"/>
        </w:trPr>
        <w:tc>
          <w:tcPr>
            <w:tcW w:w="0" w:type="auto"/>
          </w:tcPr>
          <w:p w14:paraId="43A4284F" w14:textId="0A449DDF" w:rsidR="00923DB9" w:rsidRPr="00D04AA9" w:rsidRDefault="00923DB9" w:rsidP="00A30C35">
            <w:pPr>
              <w:pStyle w:val="TableParagraph"/>
              <w:spacing w:line="206" w:lineRule="exact"/>
              <w:ind w:left="110"/>
              <w:rPr>
                <w:sz w:val="18"/>
                <w:szCs w:val="18"/>
              </w:rPr>
            </w:pPr>
            <w:r w:rsidRPr="00D04AA9">
              <w:rPr>
                <w:sz w:val="18"/>
                <w:szCs w:val="18"/>
              </w:rPr>
              <w:t>Hepatitis B</w:t>
            </w:r>
          </w:p>
        </w:tc>
        <w:tc>
          <w:tcPr>
            <w:tcW w:w="0" w:type="auto"/>
          </w:tcPr>
          <w:p w14:paraId="420C7EA9" w14:textId="05692BB0" w:rsidR="00923DB9" w:rsidRPr="00D04AA9" w:rsidRDefault="00923DB9" w:rsidP="00A30C35">
            <w:pPr>
              <w:pStyle w:val="TableParagraph"/>
              <w:spacing w:line="206" w:lineRule="exact"/>
              <w:ind w:left="553"/>
              <w:rPr>
                <w:sz w:val="18"/>
                <w:szCs w:val="18"/>
              </w:rPr>
            </w:pPr>
            <w:r w:rsidRPr="00D04AA9">
              <w:rPr>
                <w:sz w:val="18"/>
                <w:szCs w:val="18"/>
              </w:rPr>
              <w:t>15 (2.9%)</w:t>
            </w:r>
          </w:p>
        </w:tc>
        <w:tc>
          <w:tcPr>
            <w:tcW w:w="0" w:type="auto"/>
          </w:tcPr>
          <w:p w14:paraId="418B53DB" w14:textId="0EDB8791" w:rsidR="00923DB9" w:rsidRPr="00D04AA9" w:rsidRDefault="00923DB9" w:rsidP="00A30C35">
            <w:pPr>
              <w:pStyle w:val="TableParagraph"/>
              <w:spacing w:line="206" w:lineRule="exact"/>
              <w:ind w:left="187" w:right="1"/>
              <w:jc w:val="center"/>
              <w:rPr>
                <w:sz w:val="18"/>
                <w:szCs w:val="18"/>
              </w:rPr>
            </w:pPr>
            <w:r w:rsidRPr="00D04AA9">
              <w:rPr>
                <w:sz w:val="18"/>
                <w:szCs w:val="18"/>
              </w:rPr>
              <w:t>3 (8.6%)</w:t>
            </w:r>
          </w:p>
        </w:tc>
        <w:tc>
          <w:tcPr>
            <w:tcW w:w="0" w:type="auto"/>
          </w:tcPr>
          <w:p w14:paraId="7463E704" w14:textId="2EBDB0D7" w:rsidR="00923DB9" w:rsidRPr="00D04AA9" w:rsidRDefault="00923DB9" w:rsidP="00A30C35">
            <w:pPr>
              <w:pStyle w:val="TableParagraph"/>
              <w:spacing w:line="206" w:lineRule="exact"/>
              <w:ind w:left="187" w:right="1"/>
              <w:jc w:val="center"/>
              <w:rPr>
                <w:sz w:val="18"/>
                <w:szCs w:val="18"/>
              </w:rPr>
            </w:pPr>
            <w:r w:rsidRPr="00D04AA9">
              <w:rPr>
                <w:sz w:val="18"/>
                <w:szCs w:val="18"/>
              </w:rPr>
              <w:t>0.1</w:t>
            </w:r>
          </w:p>
        </w:tc>
      </w:tr>
      <w:tr w:rsidR="00923DB9" w:rsidRPr="00D04AA9" w14:paraId="7259DB13" w14:textId="77777777" w:rsidTr="00F7705D">
        <w:trPr>
          <w:trHeight w:val="206"/>
        </w:trPr>
        <w:tc>
          <w:tcPr>
            <w:tcW w:w="0" w:type="auto"/>
          </w:tcPr>
          <w:p w14:paraId="71D066E1" w14:textId="3E3600E5" w:rsidR="00923DB9" w:rsidRPr="00D04AA9" w:rsidRDefault="00923DB9" w:rsidP="00A30C35">
            <w:pPr>
              <w:pStyle w:val="TableParagraph"/>
              <w:spacing w:line="187" w:lineRule="exact"/>
              <w:ind w:left="110"/>
              <w:rPr>
                <w:sz w:val="18"/>
                <w:szCs w:val="18"/>
              </w:rPr>
            </w:pPr>
            <w:r w:rsidRPr="00D04AA9">
              <w:rPr>
                <w:sz w:val="18"/>
                <w:szCs w:val="18"/>
              </w:rPr>
              <w:t>Candida albicans</w:t>
            </w:r>
          </w:p>
        </w:tc>
        <w:tc>
          <w:tcPr>
            <w:tcW w:w="0" w:type="auto"/>
          </w:tcPr>
          <w:p w14:paraId="38284F94" w14:textId="335FF36A" w:rsidR="00923DB9" w:rsidRPr="00D04AA9" w:rsidRDefault="00923DB9" w:rsidP="00A30C35">
            <w:pPr>
              <w:pStyle w:val="TableParagraph"/>
              <w:spacing w:line="187" w:lineRule="exact"/>
              <w:ind w:left="553"/>
              <w:rPr>
                <w:sz w:val="18"/>
                <w:szCs w:val="18"/>
              </w:rPr>
            </w:pPr>
            <w:r w:rsidRPr="00D04AA9">
              <w:rPr>
                <w:sz w:val="18"/>
                <w:szCs w:val="18"/>
              </w:rPr>
              <w:t>33 (6.4%)</w:t>
            </w:r>
          </w:p>
        </w:tc>
        <w:tc>
          <w:tcPr>
            <w:tcW w:w="0" w:type="auto"/>
          </w:tcPr>
          <w:p w14:paraId="0095722E" w14:textId="2C2EB63E" w:rsidR="00923DB9" w:rsidRPr="00D04AA9" w:rsidRDefault="00923DB9" w:rsidP="00A30C35">
            <w:pPr>
              <w:pStyle w:val="TableParagraph"/>
              <w:spacing w:line="187" w:lineRule="exact"/>
              <w:ind w:left="187" w:right="1"/>
              <w:jc w:val="center"/>
              <w:rPr>
                <w:sz w:val="18"/>
                <w:szCs w:val="18"/>
              </w:rPr>
            </w:pPr>
            <w:r w:rsidRPr="00D04AA9">
              <w:rPr>
                <w:sz w:val="18"/>
                <w:szCs w:val="18"/>
              </w:rPr>
              <w:t>2 (5.7%)</w:t>
            </w:r>
          </w:p>
        </w:tc>
        <w:tc>
          <w:tcPr>
            <w:tcW w:w="0" w:type="auto"/>
          </w:tcPr>
          <w:p w14:paraId="7D81A9BE" w14:textId="0309F27E" w:rsidR="00923DB9" w:rsidRPr="00D04AA9" w:rsidRDefault="00923DB9" w:rsidP="00A30C35">
            <w:pPr>
              <w:pStyle w:val="TableParagraph"/>
              <w:spacing w:line="187" w:lineRule="exact"/>
              <w:ind w:left="187" w:right="1"/>
              <w:jc w:val="center"/>
              <w:rPr>
                <w:sz w:val="18"/>
                <w:szCs w:val="18"/>
              </w:rPr>
            </w:pPr>
            <w:r w:rsidRPr="00D04AA9">
              <w:rPr>
                <w:sz w:val="18"/>
                <w:szCs w:val="18"/>
              </w:rPr>
              <w:t>&gt;0.9</w:t>
            </w:r>
          </w:p>
        </w:tc>
      </w:tr>
      <w:tr w:rsidR="00923DB9" w:rsidRPr="00D04AA9" w14:paraId="74C9FBCF" w14:textId="77777777" w:rsidTr="00F7705D">
        <w:trPr>
          <w:trHeight w:val="206"/>
          <w:ins w:id="124" w:author="Thabiso Mofokeng" w:date="2025-04-16T13:17:00Z"/>
        </w:trPr>
        <w:tc>
          <w:tcPr>
            <w:tcW w:w="0" w:type="auto"/>
          </w:tcPr>
          <w:p w14:paraId="59508A17" w14:textId="542547AF" w:rsidR="00923DB9" w:rsidRPr="00D04AA9" w:rsidRDefault="00923DB9" w:rsidP="00A30C35">
            <w:pPr>
              <w:pStyle w:val="TableParagraph"/>
              <w:spacing w:line="187" w:lineRule="exact"/>
              <w:ind w:left="110"/>
              <w:rPr>
                <w:ins w:id="125" w:author="Thabiso Mofokeng" w:date="2025-04-16T13:17:00Z"/>
                <w:sz w:val="18"/>
                <w:szCs w:val="18"/>
              </w:rPr>
            </w:pPr>
            <w:proofErr w:type="spellStart"/>
            <w:ins w:id="126" w:author="Thabiso Mofokeng" w:date="2025-04-16T13:32:00Z">
              <w:r w:rsidRPr="00D04AA9">
                <w:rPr>
                  <w:sz w:val="18"/>
                  <w:szCs w:val="18"/>
                </w:rPr>
                <w:t>Kaposis</w:t>
              </w:r>
              <w:proofErr w:type="spellEnd"/>
              <w:r w:rsidRPr="00D04AA9">
                <w:rPr>
                  <w:sz w:val="18"/>
                  <w:szCs w:val="18"/>
                </w:rPr>
                <w:t xml:space="preserve"> sarcoma</w:t>
              </w:r>
            </w:ins>
          </w:p>
        </w:tc>
        <w:tc>
          <w:tcPr>
            <w:tcW w:w="0" w:type="auto"/>
          </w:tcPr>
          <w:p w14:paraId="6785E469" w14:textId="54438084" w:rsidR="00923DB9" w:rsidRPr="00D04AA9" w:rsidRDefault="00923DB9" w:rsidP="00A30C35">
            <w:pPr>
              <w:pStyle w:val="TableParagraph"/>
              <w:spacing w:line="187" w:lineRule="exact"/>
              <w:ind w:left="553"/>
              <w:rPr>
                <w:ins w:id="127" w:author="Thabiso Mofokeng" w:date="2025-04-16T13:17:00Z"/>
                <w:sz w:val="18"/>
                <w:szCs w:val="18"/>
              </w:rPr>
            </w:pPr>
            <w:ins w:id="128" w:author="Thabiso Mofokeng" w:date="2025-04-16T13:32:00Z">
              <w:r w:rsidRPr="00D04AA9">
                <w:rPr>
                  <w:sz w:val="18"/>
                  <w:szCs w:val="18"/>
                </w:rPr>
                <w:t>5 (1.0%)</w:t>
              </w:r>
            </w:ins>
          </w:p>
        </w:tc>
        <w:tc>
          <w:tcPr>
            <w:tcW w:w="0" w:type="auto"/>
          </w:tcPr>
          <w:p w14:paraId="332E7282" w14:textId="5A285028" w:rsidR="00923DB9" w:rsidRDefault="00923DB9" w:rsidP="00A30C35">
            <w:pPr>
              <w:pStyle w:val="TableParagraph"/>
              <w:spacing w:line="187" w:lineRule="exact"/>
              <w:ind w:left="187" w:right="1"/>
              <w:jc w:val="center"/>
              <w:rPr>
                <w:ins w:id="129" w:author="Thabiso Mofokeng" w:date="2025-04-16T13:20:00Z"/>
                <w:sz w:val="18"/>
                <w:szCs w:val="18"/>
              </w:rPr>
            </w:pPr>
            <w:ins w:id="130" w:author="Thabiso Mofokeng" w:date="2025-04-16T13:32:00Z">
              <w:r w:rsidRPr="00D04AA9">
                <w:rPr>
                  <w:sz w:val="18"/>
                  <w:szCs w:val="18"/>
                </w:rPr>
                <w:t>1 (2.9%)</w:t>
              </w:r>
            </w:ins>
          </w:p>
        </w:tc>
        <w:tc>
          <w:tcPr>
            <w:tcW w:w="0" w:type="auto"/>
          </w:tcPr>
          <w:p w14:paraId="169888EF" w14:textId="797B1907" w:rsidR="00923DB9" w:rsidRPr="00D04AA9" w:rsidRDefault="00923DB9" w:rsidP="00A30C35">
            <w:pPr>
              <w:pStyle w:val="TableParagraph"/>
              <w:spacing w:line="187" w:lineRule="exact"/>
              <w:ind w:left="187" w:right="1"/>
              <w:jc w:val="center"/>
              <w:rPr>
                <w:ins w:id="131" w:author="Thabiso Mofokeng" w:date="2025-04-16T13:17:00Z"/>
                <w:sz w:val="18"/>
                <w:szCs w:val="18"/>
              </w:rPr>
            </w:pPr>
            <w:ins w:id="132" w:author="Thabiso Mofokeng" w:date="2025-04-16T13:32:00Z">
              <w:r w:rsidRPr="00D04AA9">
                <w:rPr>
                  <w:sz w:val="18"/>
                  <w:szCs w:val="18"/>
                </w:rPr>
                <w:t>0.3</w:t>
              </w:r>
            </w:ins>
          </w:p>
        </w:tc>
      </w:tr>
      <w:tr w:rsidR="00923DB9" w:rsidRPr="00D04AA9" w14:paraId="12BC4391" w14:textId="77777777" w:rsidTr="00F7705D">
        <w:trPr>
          <w:trHeight w:val="206"/>
        </w:trPr>
        <w:tc>
          <w:tcPr>
            <w:tcW w:w="0" w:type="auto"/>
          </w:tcPr>
          <w:p w14:paraId="2836BFE7" w14:textId="75743A7A" w:rsidR="00923DB9" w:rsidRPr="00D04AA9" w:rsidRDefault="00923DB9" w:rsidP="00A30C35">
            <w:pPr>
              <w:pStyle w:val="TableParagraph"/>
              <w:spacing w:line="187" w:lineRule="exact"/>
              <w:ind w:left="110"/>
              <w:rPr>
                <w:sz w:val="18"/>
                <w:szCs w:val="18"/>
              </w:rPr>
            </w:pPr>
            <w:ins w:id="133" w:author="Thabiso Mofokeng" w:date="2025-04-16T13:32:00Z">
              <w:r w:rsidRPr="00D04AA9">
                <w:rPr>
                  <w:sz w:val="18"/>
                  <w:szCs w:val="18"/>
                </w:rPr>
                <w:t>Herpes simplex virus</w:t>
              </w:r>
            </w:ins>
          </w:p>
        </w:tc>
        <w:tc>
          <w:tcPr>
            <w:tcW w:w="0" w:type="auto"/>
          </w:tcPr>
          <w:p w14:paraId="03877361" w14:textId="06F45056" w:rsidR="00923DB9" w:rsidRPr="00D04AA9" w:rsidRDefault="00923DB9" w:rsidP="00A30C35">
            <w:pPr>
              <w:pStyle w:val="TableParagraph"/>
              <w:spacing w:line="187" w:lineRule="exact"/>
              <w:ind w:left="553"/>
              <w:rPr>
                <w:sz w:val="18"/>
                <w:szCs w:val="18"/>
              </w:rPr>
            </w:pPr>
            <w:r w:rsidRPr="00D04AA9">
              <w:rPr>
                <w:sz w:val="18"/>
                <w:szCs w:val="18"/>
              </w:rPr>
              <w:t>7 (1.4%)</w:t>
            </w:r>
          </w:p>
        </w:tc>
        <w:tc>
          <w:tcPr>
            <w:tcW w:w="0" w:type="auto"/>
          </w:tcPr>
          <w:p w14:paraId="470F9F32" w14:textId="340E1BCE" w:rsidR="00923DB9" w:rsidRPr="00D04AA9" w:rsidRDefault="00923DB9" w:rsidP="00A30C35">
            <w:pPr>
              <w:pStyle w:val="TableParagraph"/>
              <w:spacing w:line="187" w:lineRule="exact"/>
              <w:ind w:left="187" w:right="1"/>
              <w:jc w:val="center"/>
              <w:rPr>
                <w:sz w:val="18"/>
                <w:szCs w:val="18"/>
              </w:rPr>
            </w:pPr>
            <w:r w:rsidRPr="00D04AA9">
              <w:rPr>
                <w:sz w:val="18"/>
                <w:szCs w:val="18"/>
              </w:rPr>
              <w:t>1 (2.9%)</w:t>
            </w:r>
          </w:p>
        </w:tc>
        <w:tc>
          <w:tcPr>
            <w:tcW w:w="0" w:type="auto"/>
          </w:tcPr>
          <w:p w14:paraId="7E620DE7" w14:textId="65BAAA03" w:rsidR="00923DB9" w:rsidRPr="00D04AA9" w:rsidRDefault="00923DB9" w:rsidP="00A30C35">
            <w:pPr>
              <w:pStyle w:val="TableParagraph"/>
              <w:spacing w:line="187" w:lineRule="exact"/>
              <w:ind w:left="187" w:right="1"/>
              <w:jc w:val="center"/>
              <w:rPr>
                <w:spacing w:val="-4"/>
                <w:sz w:val="18"/>
                <w:szCs w:val="18"/>
              </w:rPr>
            </w:pPr>
            <w:r w:rsidRPr="00D04AA9">
              <w:rPr>
                <w:sz w:val="18"/>
                <w:szCs w:val="18"/>
              </w:rPr>
              <w:t>0.4</w:t>
            </w:r>
          </w:p>
        </w:tc>
      </w:tr>
      <w:tr w:rsidR="00923DB9" w:rsidRPr="00D04AA9" w14:paraId="58C4D8DC" w14:textId="77777777" w:rsidTr="00F7705D">
        <w:trPr>
          <w:trHeight w:val="206"/>
        </w:trPr>
        <w:tc>
          <w:tcPr>
            <w:tcW w:w="0" w:type="auto"/>
          </w:tcPr>
          <w:p w14:paraId="5B78D3D6" w14:textId="45192CD3" w:rsidR="00923DB9" w:rsidRPr="00D04AA9" w:rsidRDefault="00923DB9" w:rsidP="00A30C35">
            <w:pPr>
              <w:pStyle w:val="TableParagraph"/>
              <w:spacing w:line="187" w:lineRule="exact"/>
              <w:ind w:left="110"/>
              <w:rPr>
                <w:sz w:val="18"/>
                <w:szCs w:val="18"/>
              </w:rPr>
            </w:pPr>
            <w:r w:rsidRPr="00D04AA9">
              <w:rPr>
                <w:sz w:val="18"/>
                <w:szCs w:val="18"/>
              </w:rPr>
              <w:t>Gastroenteritis</w:t>
            </w:r>
          </w:p>
        </w:tc>
        <w:tc>
          <w:tcPr>
            <w:tcW w:w="0" w:type="auto"/>
          </w:tcPr>
          <w:p w14:paraId="1A373611" w14:textId="71D97E87" w:rsidR="00923DB9" w:rsidRPr="00D04AA9" w:rsidRDefault="00923DB9" w:rsidP="00A30C35">
            <w:pPr>
              <w:pStyle w:val="TableParagraph"/>
              <w:spacing w:line="187" w:lineRule="exact"/>
              <w:ind w:left="553"/>
              <w:rPr>
                <w:sz w:val="18"/>
                <w:szCs w:val="18"/>
              </w:rPr>
            </w:pPr>
            <w:r w:rsidRPr="00D04AA9">
              <w:rPr>
                <w:sz w:val="18"/>
                <w:szCs w:val="18"/>
              </w:rPr>
              <w:t>23 (4.5%)</w:t>
            </w:r>
          </w:p>
        </w:tc>
        <w:tc>
          <w:tcPr>
            <w:tcW w:w="0" w:type="auto"/>
          </w:tcPr>
          <w:p w14:paraId="6A44B140" w14:textId="259A6D49" w:rsidR="00923DB9" w:rsidRPr="00D04AA9" w:rsidRDefault="00923DB9" w:rsidP="00A30C35">
            <w:pPr>
              <w:pStyle w:val="TableParagraph"/>
              <w:spacing w:line="187" w:lineRule="exact"/>
              <w:ind w:left="187" w:right="1"/>
              <w:jc w:val="center"/>
              <w:rPr>
                <w:sz w:val="18"/>
                <w:szCs w:val="18"/>
              </w:rPr>
            </w:pPr>
            <w:r w:rsidRPr="00D04AA9">
              <w:rPr>
                <w:sz w:val="18"/>
                <w:szCs w:val="18"/>
              </w:rPr>
              <w:t>0 (0.0%)</w:t>
            </w:r>
          </w:p>
        </w:tc>
        <w:tc>
          <w:tcPr>
            <w:tcW w:w="0" w:type="auto"/>
          </w:tcPr>
          <w:p w14:paraId="5321F51A" w14:textId="3FD8061E" w:rsidR="00923DB9" w:rsidRPr="00D04AA9" w:rsidRDefault="00923DB9" w:rsidP="00A30C35">
            <w:pPr>
              <w:pStyle w:val="TableParagraph"/>
              <w:spacing w:line="187" w:lineRule="exact"/>
              <w:ind w:left="187" w:right="1"/>
              <w:jc w:val="center"/>
              <w:rPr>
                <w:spacing w:val="-4"/>
                <w:sz w:val="18"/>
                <w:szCs w:val="18"/>
              </w:rPr>
            </w:pPr>
            <w:r w:rsidRPr="00D04AA9">
              <w:rPr>
                <w:sz w:val="18"/>
                <w:szCs w:val="18"/>
              </w:rPr>
              <w:t>0.4</w:t>
            </w:r>
          </w:p>
        </w:tc>
      </w:tr>
      <w:tr w:rsidR="00923DB9" w:rsidRPr="00D04AA9" w14:paraId="065B4DE7" w14:textId="77777777" w:rsidTr="00F7705D">
        <w:trPr>
          <w:trHeight w:val="206"/>
        </w:trPr>
        <w:tc>
          <w:tcPr>
            <w:tcW w:w="0" w:type="auto"/>
          </w:tcPr>
          <w:p w14:paraId="12C057C7" w14:textId="5D6F7727" w:rsidR="00923DB9" w:rsidRPr="00D04AA9" w:rsidRDefault="00923DB9" w:rsidP="00A30C35">
            <w:pPr>
              <w:pStyle w:val="TableParagraph"/>
              <w:spacing w:line="187" w:lineRule="exact"/>
              <w:ind w:left="110"/>
              <w:rPr>
                <w:sz w:val="18"/>
                <w:szCs w:val="18"/>
              </w:rPr>
            </w:pPr>
            <w:r w:rsidRPr="00D04AA9">
              <w:rPr>
                <w:sz w:val="18"/>
                <w:szCs w:val="18"/>
              </w:rPr>
              <w:lastRenderedPageBreak/>
              <w:t>Total CD4 count</w:t>
            </w:r>
          </w:p>
        </w:tc>
        <w:tc>
          <w:tcPr>
            <w:tcW w:w="0" w:type="auto"/>
          </w:tcPr>
          <w:p w14:paraId="6A2FC788" w14:textId="183AED3C" w:rsidR="00923DB9" w:rsidRPr="00D04AA9" w:rsidRDefault="00923DB9" w:rsidP="00A30C35">
            <w:pPr>
              <w:pStyle w:val="TableParagraph"/>
              <w:spacing w:line="187" w:lineRule="exact"/>
              <w:ind w:left="553"/>
              <w:rPr>
                <w:sz w:val="18"/>
                <w:szCs w:val="18"/>
              </w:rPr>
            </w:pPr>
            <w:r w:rsidRPr="00D04AA9">
              <w:rPr>
                <w:sz w:val="18"/>
                <w:szCs w:val="18"/>
              </w:rPr>
              <w:t>33.0 (14.0, 63.0)</w:t>
            </w:r>
          </w:p>
        </w:tc>
        <w:tc>
          <w:tcPr>
            <w:tcW w:w="0" w:type="auto"/>
          </w:tcPr>
          <w:p w14:paraId="7F53CA99" w14:textId="661D7452" w:rsidR="00923DB9" w:rsidRPr="00D04AA9" w:rsidRDefault="00923DB9" w:rsidP="00A30C35">
            <w:pPr>
              <w:pStyle w:val="TableParagraph"/>
              <w:spacing w:line="187" w:lineRule="exact"/>
              <w:ind w:left="187" w:right="1"/>
              <w:jc w:val="center"/>
              <w:rPr>
                <w:sz w:val="18"/>
                <w:szCs w:val="18"/>
              </w:rPr>
            </w:pPr>
            <w:r w:rsidRPr="00D04AA9">
              <w:rPr>
                <w:sz w:val="18"/>
                <w:szCs w:val="18"/>
              </w:rPr>
              <w:t>42.0 (16.0, 58.0)</w:t>
            </w:r>
          </w:p>
        </w:tc>
        <w:tc>
          <w:tcPr>
            <w:tcW w:w="0" w:type="auto"/>
          </w:tcPr>
          <w:p w14:paraId="46069A53" w14:textId="27ABD703" w:rsidR="00923DB9" w:rsidRPr="00D04AA9" w:rsidRDefault="00923DB9" w:rsidP="00A30C35">
            <w:pPr>
              <w:pStyle w:val="TableParagraph"/>
              <w:spacing w:line="187" w:lineRule="exact"/>
              <w:ind w:left="187" w:right="1"/>
              <w:jc w:val="center"/>
              <w:rPr>
                <w:spacing w:val="-5"/>
                <w:sz w:val="18"/>
                <w:szCs w:val="18"/>
              </w:rPr>
            </w:pPr>
            <w:r w:rsidRPr="00D04AA9">
              <w:rPr>
                <w:sz w:val="18"/>
                <w:szCs w:val="18"/>
              </w:rPr>
              <w:t>0.8</w:t>
            </w:r>
          </w:p>
        </w:tc>
      </w:tr>
      <w:tr w:rsidR="00923DB9" w:rsidRPr="00D04AA9" w14:paraId="1BFD7DCC" w14:textId="77777777" w:rsidTr="00F7705D">
        <w:trPr>
          <w:trHeight w:val="206"/>
        </w:trPr>
        <w:tc>
          <w:tcPr>
            <w:tcW w:w="0" w:type="auto"/>
          </w:tcPr>
          <w:p w14:paraId="77C85209" w14:textId="06645B1F" w:rsidR="00923DB9" w:rsidRPr="00D04AA9" w:rsidRDefault="00923DB9" w:rsidP="00A30C35">
            <w:pPr>
              <w:pStyle w:val="TableParagraph"/>
              <w:spacing w:line="187" w:lineRule="exact"/>
              <w:ind w:left="110"/>
              <w:rPr>
                <w:sz w:val="18"/>
                <w:szCs w:val="18"/>
              </w:rPr>
            </w:pPr>
            <w:r w:rsidRPr="00D04AA9">
              <w:rPr>
                <w:sz w:val="18"/>
                <w:szCs w:val="18"/>
              </w:rPr>
              <w:t>White cell count X109/L</w:t>
            </w:r>
          </w:p>
        </w:tc>
        <w:tc>
          <w:tcPr>
            <w:tcW w:w="0" w:type="auto"/>
          </w:tcPr>
          <w:p w14:paraId="2B6CB806" w14:textId="53085D3F" w:rsidR="00923DB9" w:rsidRPr="00D04AA9" w:rsidRDefault="00923DB9" w:rsidP="00A30C35">
            <w:pPr>
              <w:pStyle w:val="TableParagraph"/>
              <w:spacing w:line="187" w:lineRule="exact"/>
              <w:ind w:left="553"/>
              <w:rPr>
                <w:sz w:val="18"/>
                <w:szCs w:val="18"/>
              </w:rPr>
            </w:pPr>
            <w:r w:rsidRPr="00D04AA9">
              <w:rPr>
                <w:sz w:val="18"/>
                <w:szCs w:val="18"/>
              </w:rPr>
              <w:t>5.6 (3.8, 8.2)</w:t>
            </w:r>
          </w:p>
        </w:tc>
        <w:tc>
          <w:tcPr>
            <w:tcW w:w="0" w:type="auto"/>
          </w:tcPr>
          <w:p w14:paraId="56A80B52" w14:textId="5BCB7716" w:rsidR="00923DB9" w:rsidRPr="00D04AA9" w:rsidRDefault="00923DB9" w:rsidP="00A30C35">
            <w:pPr>
              <w:pStyle w:val="TableParagraph"/>
              <w:spacing w:line="187" w:lineRule="exact"/>
              <w:ind w:left="187" w:right="1"/>
              <w:jc w:val="center"/>
              <w:rPr>
                <w:sz w:val="18"/>
                <w:szCs w:val="18"/>
              </w:rPr>
            </w:pPr>
            <w:r w:rsidRPr="00D04AA9">
              <w:rPr>
                <w:sz w:val="18"/>
                <w:szCs w:val="18"/>
              </w:rPr>
              <w:t>5.2 (3.1, 8.0)</w:t>
            </w:r>
          </w:p>
        </w:tc>
        <w:tc>
          <w:tcPr>
            <w:tcW w:w="0" w:type="auto"/>
          </w:tcPr>
          <w:p w14:paraId="04DC8C42" w14:textId="02EE2171" w:rsidR="00923DB9" w:rsidRPr="00D04AA9" w:rsidRDefault="00923DB9" w:rsidP="00A30C35">
            <w:pPr>
              <w:pStyle w:val="TableParagraph"/>
              <w:spacing w:line="187" w:lineRule="exact"/>
              <w:ind w:left="187" w:right="1"/>
              <w:jc w:val="center"/>
              <w:rPr>
                <w:b/>
                <w:spacing w:val="-4"/>
                <w:sz w:val="18"/>
                <w:szCs w:val="18"/>
              </w:rPr>
            </w:pPr>
            <w:r w:rsidRPr="00D04AA9">
              <w:rPr>
                <w:sz w:val="18"/>
                <w:szCs w:val="18"/>
              </w:rPr>
              <w:t>0.5</w:t>
            </w:r>
          </w:p>
        </w:tc>
      </w:tr>
      <w:tr w:rsidR="00923DB9" w:rsidRPr="00D04AA9" w14:paraId="5BC1187C" w14:textId="77777777" w:rsidTr="00F7705D">
        <w:trPr>
          <w:trHeight w:val="206"/>
        </w:trPr>
        <w:tc>
          <w:tcPr>
            <w:tcW w:w="0" w:type="auto"/>
          </w:tcPr>
          <w:p w14:paraId="66CFA8F7" w14:textId="0485A094" w:rsidR="00923DB9" w:rsidRPr="00D04AA9" w:rsidRDefault="00923DB9" w:rsidP="00A30C35">
            <w:pPr>
              <w:pStyle w:val="TableParagraph"/>
              <w:spacing w:line="187" w:lineRule="exact"/>
              <w:ind w:left="110"/>
              <w:rPr>
                <w:sz w:val="18"/>
                <w:szCs w:val="18"/>
              </w:rPr>
            </w:pPr>
            <w:r w:rsidRPr="00D04AA9">
              <w:rPr>
                <w:sz w:val="18"/>
                <w:szCs w:val="18"/>
              </w:rPr>
              <w:t>Lymphocyte count X109/L</w:t>
            </w:r>
          </w:p>
        </w:tc>
        <w:tc>
          <w:tcPr>
            <w:tcW w:w="0" w:type="auto"/>
          </w:tcPr>
          <w:p w14:paraId="441258D9" w14:textId="156E0DE9" w:rsidR="00923DB9" w:rsidRPr="00D04AA9" w:rsidRDefault="00923DB9" w:rsidP="00A30C35">
            <w:pPr>
              <w:pStyle w:val="TableParagraph"/>
              <w:spacing w:line="187" w:lineRule="exact"/>
              <w:ind w:left="553"/>
              <w:rPr>
                <w:sz w:val="18"/>
                <w:szCs w:val="18"/>
              </w:rPr>
            </w:pPr>
            <w:r w:rsidRPr="00D04AA9">
              <w:rPr>
                <w:sz w:val="18"/>
                <w:szCs w:val="18"/>
              </w:rPr>
              <w:t>0.8 (0.4, 2.0)</w:t>
            </w:r>
          </w:p>
        </w:tc>
        <w:tc>
          <w:tcPr>
            <w:tcW w:w="0" w:type="auto"/>
          </w:tcPr>
          <w:p w14:paraId="7F68568F" w14:textId="7DCDC0A5" w:rsidR="00923DB9" w:rsidRPr="00D04AA9" w:rsidRDefault="00923DB9" w:rsidP="00A30C35">
            <w:pPr>
              <w:pStyle w:val="TableParagraph"/>
              <w:spacing w:line="187" w:lineRule="exact"/>
              <w:ind w:left="187" w:right="1"/>
              <w:jc w:val="center"/>
              <w:rPr>
                <w:sz w:val="18"/>
                <w:szCs w:val="18"/>
              </w:rPr>
            </w:pPr>
            <w:r w:rsidRPr="00D04AA9">
              <w:rPr>
                <w:sz w:val="18"/>
                <w:szCs w:val="18"/>
              </w:rPr>
              <w:t>1.1 (0.6, 1.3)</w:t>
            </w:r>
          </w:p>
        </w:tc>
        <w:tc>
          <w:tcPr>
            <w:tcW w:w="0" w:type="auto"/>
          </w:tcPr>
          <w:p w14:paraId="0EE75553" w14:textId="488D0225" w:rsidR="00923DB9" w:rsidRPr="00D04AA9" w:rsidRDefault="00923DB9" w:rsidP="00A30C35">
            <w:pPr>
              <w:pStyle w:val="TableParagraph"/>
              <w:spacing w:line="187" w:lineRule="exact"/>
              <w:ind w:left="187" w:right="1"/>
              <w:jc w:val="center"/>
              <w:rPr>
                <w:b/>
                <w:spacing w:val="-2"/>
                <w:sz w:val="18"/>
                <w:szCs w:val="18"/>
              </w:rPr>
            </w:pPr>
            <w:r w:rsidRPr="00D04AA9">
              <w:rPr>
                <w:sz w:val="18"/>
                <w:szCs w:val="18"/>
              </w:rPr>
              <w:t>0.4</w:t>
            </w:r>
          </w:p>
        </w:tc>
      </w:tr>
      <w:tr w:rsidR="00923DB9" w:rsidRPr="00D04AA9" w14:paraId="06BCBC44" w14:textId="77777777" w:rsidTr="00F7705D">
        <w:trPr>
          <w:trHeight w:val="206"/>
        </w:trPr>
        <w:tc>
          <w:tcPr>
            <w:tcW w:w="0" w:type="auto"/>
          </w:tcPr>
          <w:p w14:paraId="19D523E4" w14:textId="6498298B" w:rsidR="00923DB9" w:rsidRPr="00D04AA9" w:rsidRDefault="00923DB9" w:rsidP="00A30C35">
            <w:pPr>
              <w:pStyle w:val="TableParagraph"/>
              <w:spacing w:line="187" w:lineRule="exact"/>
              <w:ind w:left="110"/>
              <w:rPr>
                <w:i/>
                <w:iCs/>
                <w:sz w:val="18"/>
                <w:szCs w:val="18"/>
              </w:rPr>
            </w:pPr>
            <w:r w:rsidRPr="00D04AA9">
              <w:rPr>
                <w:sz w:val="18"/>
                <w:szCs w:val="18"/>
              </w:rPr>
              <w:t>Neutrophils x109/L</w:t>
            </w:r>
          </w:p>
        </w:tc>
        <w:tc>
          <w:tcPr>
            <w:tcW w:w="0" w:type="auto"/>
          </w:tcPr>
          <w:p w14:paraId="3342207B" w14:textId="3C7EAD1C" w:rsidR="00923DB9" w:rsidRPr="00D04AA9" w:rsidRDefault="00923DB9" w:rsidP="00A30C35">
            <w:pPr>
              <w:pStyle w:val="TableParagraph"/>
              <w:spacing w:line="187" w:lineRule="exact"/>
              <w:ind w:left="553"/>
              <w:rPr>
                <w:sz w:val="18"/>
                <w:szCs w:val="18"/>
              </w:rPr>
            </w:pPr>
            <w:r w:rsidRPr="00D04AA9">
              <w:rPr>
                <w:sz w:val="18"/>
                <w:szCs w:val="18"/>
              </w:rPr>
              <w:t>3.7 (1.6, 9.0)</w:t>
            </w:r>
          </w:p>
        </w:tc>
        <w:tc>
          <w:tcPr>
            <w:tcW w:w="0" w:type="auto"/>
          </w:tcPr>
          <w:p w14:paraId="4D9A029B" w14:textId="1544572A" w:rsidR="00923DB9" w:rsidRPr="00D04AA9" w:rsidRDefault="00923DB9" w:rsidP="00A30C35">
            <w:pPr>
              <w:pStyle w:val="TableParagraph"/>
              <w:spacing w:line="187" w:lineRule="exact"/>
              <w:ind w:left="187" w:right="1"/>
              <w:jc w:val="center"/>
              <w:rPr>
                <w:sz w:val="18"/>
                <w:szCs w:val="18"/>
              </w:rPr>
            </w:pPr>
            <w:r w:rsidRPr="00D04AA9">
              <w:rPr>
                <w:sz w:val="18"/>
                <w:szCs w:val="18"/>
              </w:rPr>
              <w:t>1.6 (1.0, 3.4)</w:t>
            </w:r>
          </w:p>
        </w:tc>
        <w:tc>
          <w:tcPr>
            <w:tcW w:w="0" w:type="auto"/>
          </w:tcPr>
          <w:p w14:paraId="0AE4CDED" w14:textId="62C3EF6D" w:rsidR="00923DB9" w:rsidRPr="00D04AA9" w:rsidRDefault="00923DB9" w:rsidP="00A30C35">
            <w:pPr>
              <w:pStyle w:val="TableParagraph"/>
              <w:spacing w:line="187" w:lineRule="exact"/>
              <w:ind w:left="187" w:right="1"/>
              <w:jc w:val="center"/>
              <w:rPr>
                <w:b/>
                <w:spacing w:val="-2"/>
                <w:sz w:val="18"/>
                <w:szCs w:val="18"/>
              </w:rPr>
            </w:pPr>
            <w:r w:rsidRPr="00D04AA9">
              <w:rPr>
                <w:sz w:val="18"/>
                <w:szCs w:val="18"/>
              </w:rPr>
              <w:t>0.077</w:t>
            </w:r>
          </w:p>
        </w:tc>
      </w:tr>
      <w:tr w:rsidR="00923DB9" w:rsidRPr="00D04AA9" w14:paraId="20F22680" w14:textId="77777777" w:rsidTr="00F7705D">
        <w:trPr>
          <w:trHeight w:val="206"/>
        </w:trPr>
        <w:tc>
          <w:tcPr>
            <w:tcW w:w="0" w:type="auto"/>
          </w:tcPr>
          <w:p w14:paraId="118F34E7" w14:textId="11C503CA" w:rsidR="00923DB9" w:rsidRPr="00D04AA9" w:rsidRDefault="00923DB9" w:rsidP="00A30C35">
            <w:pPr>
              <w:pStyle w:val="TableParagraph"/>
              <w:spacing w:line="187" w:lineRule="exact"/>
              <w:ind w:left="110"/>
              <w:rPr>
                <w:spacing w:val="-2"/>
                <w:sz w:val="18"/>
                <w:szCs w:val="18"/>
              </w:rPr>
            </w:pPr>
            <w:r w:rsidRPr="00D04AA9">
              <w:rPr>
                <w:sz w:val="18"/>
                <w:szCs w:val="18"/>
              </w:rPr>
              <w:t>Sodium mmol/L</w:t>
            </w:r>
          </w:p>
        </w:tc>
        <w:tc>
          <w:tcPr>
            <w:tcW w:w="0" w:type="auto"/>
          </w:tcPr>
          <w:p w14:paraId="5179661A" w14:textId="4E2F1208" w:rsidR="00923DB9" w:rsidRPr="00D04AA9" w:rsidRDefault="00923DB9" w:rsidP="00A30C35">
            <w:pPr>
              <w:pStyle w:val="TableParagraph"/>
              <w:spacing w:line="187" w:lineRule="exact"/>
              <w:ind w:left="553"/>
              <w:rPr>
                <w:sz w:val="18"/>
                <w:szCs w:val="18"/>
              </w:rPr>
            </w:pPr>
            <w:r w:rsidRPr="00D04AA9">
              <w:rPr>
                <w:sz w:val="18"/>
                <w:szCs w:val="18"/>
              </w:rPr>
              <w:t>133.0 (130.0, 137.0)</w:t>
            </w:r>
          </w:p>
        </w:tc>
        <w:tc>
          <w:tcPr>
            <w:tcW w:w="0" w:type="auto"/>
          </w:tcPr>
          <w:p w14:paraId="7348E56E" w14:textId="23497C99" w:rsidR="00923DB9" w:rsidRPr="00D04AA9" w:rsidRDefault="00923DB9" w:rsidP="00A30C35">
            <w:pPr>
              <w:pStyle w:val="TableParagraph"/>
              <w:spacing w:line="187" w:lineRule="exact"/>
              <w:ind w:left="187" w:right="1"/>
              <w:jc w:val="center"/>
              <w:rPr>
                <w:sz w:val="18"/>
                <w:szCs w:val="18"/>
              </w:rPr>
            </w:pPr>
            <w:r w:rsidRPr="00D04AA9">
              <w:rPr>
                <w:sz w:val="18"/>
                <w:szCs w:val="18"/>
              </w:rPr>
              <w:t>135.0 (131.3, 136.8)</w:t>
            </w:r>
          </w:p>
        </w:tc>
        <w:tc>
          <w:tcPr>
            <w:tcW w:w="0" w:type="auto"/>
          </w:tcPr>
          <w:p w14:paraId="394ED946" w14:textId="7ED398D7" w:rsidR="00923DB9" w:rsidRPr="00D04AA9" w:rsidRDefault="00923DB9" w:rsidP="00A30C35">
            <w:pPr>
              <w:pStyle w:val="TableParagraph"/>
              <w:spacing w:line="187" w:lineRule="exact"/>
              <w:ind w:left="187" w:right="1"/>
              <w:jc w:val="center"/>
              <w:rPr>
                <w:spacing w:val="-5"/>
                <w:sz w:val="18"/>
                <w:szCs w:val="18"/>
              </w:rPr>
            </w:pPr>
            <w:r w:rsidRPr="00D04AA9">
              <w:rPr>
                <w:sz w:val="18"/>
                <w:szCs w:val="18"/>
              </w:rPr>
              <w:t>0.2</w:t>
            </w:r>
          </w:p>
        </w:tc>
      </w:tr>
      <w:tr w:rsidR="00F7705D" w:rsidRPr="00D04AA9" w14:paraId="0B357D17" w14:textId="77777777" w:rsidTr="00F7705D">
        <w:trPr>
          <w:trHeight w:val="206"/>
        </w:trPr>
        <w:tc>
          <w:tcPr>
            <w:tcW w:w="0" w:type="auto"/>
          </w:tcPr>
          <w:p w14:paraId="04BBCEB3" w14:textId="169B6B71" w:rsidR="00923DB9" w:rsidRPr="00D04AA9" w:rsidRDefault="00923DB9" w:rsidP="00A30C35">
            <w:pPr>
              <w:pStyle w:val="TableParagraph"/>
              <w:spacing w:line="187" w:lineRule="exact"/>
              <w:ind w:left="110"/>
              <w:rPr>
                <w:sz w:val="18"/>
                <w:szCs w:val="18"/>
              </w:rPr>
            </w:pPr>
            <w:r w:rsidRPr="00D04AA9">
              <w:rPr>
                <w:sz w:val="18"/>
                <w:szCs w:val="18"/>
              </w:rPr>
              <w:t>Potassium mmol/L</w:t>
            </w:r>
          </w:p>
        </w:tc>
        <w:tc>
          <w:tcPr>
            <w:tcW w:w="0" w:type="auto"/>
          </w:tcPr>
          <w:p w14:paraId="6868E155" w14:textId="6BDDDCE2" w:rsidR="00923DB9" w:rsidRPr="00D04AA9" w:rsidRDefault="00923DB9" w:rsidP="00A30C35">
            <w:pPr>
              <w:pStyle w:val="TableParagraph"/>
              <w:spacing w:line="187" w:lineRule="exact"/>
              <w:ind w:left="553"/>
              <w:rPr>
                <w:sz w:val="18"/>
                <w:szCs w:val="18"/>
              </w:rPr>
            </w:pPr>
            <w:r w:rsidRPr="00D04AA9">
              <w:rPr>
                <w:sz w:val="18"/>
                <w:szCs w:val="18"/>
              </w:rPr>
              <w:t>4.1 (3.6, 4.6)</w:t>
            </w:r>
          </w:p>
        </w:tc>
        <w:tc>
          <w:tcPr>
            <w:tcW w:w="0" w:type="auto"/>
          </w:tcPr>
          <w:p w14:paraId="01AF81C6" w14:textId="6CC83E2E" w:rsidR="00923DB9" w:rsidRPr="00D04AA9" w:rsidRDefault="00923DB9" w:rsidP="00A30C35">
            <w:pPr>
              <w:pStyle w:val="TableParagraph"/>
              <w:spacing w:line="187" w:lineRule="exact"/>
              <w:ind w:left="187" w:right="1"/>
              <w:jc w:val="center"/>
              <w:rPr>
                <w:sz w:val="18"/>
                <w:szCs w:val="18"/>
              </w:rPr>
            </w:pPr>
            <w:r w:rsidRPr="00D04AA9">
              <w:rPr>
                <w:sz w:val="18"/>
                <w:szCs w:val="18"/>
              </w:rPr>
              <w:t>4.0 (3.3, 4.7)</w:t>
            </w:r>
          </w:p>
        </w:tc>
        <w:tc>
          <w:tcPr>
            <w:tcW w:w="0" w:type="auto"/>
          </w:tcPr>
          <w:p w14:paraId="1A996E9F" w14:textId="396FB540" w:rsidR="00923DB9" w:rsidRPr="00D04AA9" w:rsidRDefault="00923DB9" w:rsidP="00A30C35">
            <w:pPr>
              <w:pStyle w:val="TableParagraph"/>
              <w:spacing w:line="187" w:lineRule="exact"/>
              <w:ind w:left="187" w:right="1"/>
              <w:jc w:val="center"/>
              <w:rPr>
                <w:spacing w:val="-2"/>
                <w:sz w:val="18"/>
                <w:szCs w:val="18"/>
              </w:rPr>
            </w:pPr>
            <w:r w:rsidRPr="00D04AA9">
              <w:rPr>
                <w:sz w:val="18"/>
                <w:szCs w:val="18"/>
              </w:rPr>
              <w:t>0.4</w:t>
            </w:r>
          </w:p>
        </w:tc>
      </w:tr>
      <w:tr w:rsidR="00923DB9" w:rsidRPr="00D04AA9" w14:paraId="11832CAB" w14:textId="77777777" w:rsidTr="00F7705D">
        <w:trPr>
          <w:trHeight w:val="206"/>
        </w:trPr>
        <w:tc>
          <w:tcPr>
            <w:tcW w:w="0" w:type="auto"/>
          </w:tcPr>
          <w:p w14:paraId="1E0C9F18" w14:textId="0D89285A" w:rsidR="00923DB9" w:rsidRPr="00D04AA9" w:rsidRDefault="00923DB9" w:rsidP="00A30C35">
            <w:pPr>
              <w:pStyle w:val="TableParagraph"/>
              <w:spacing w:line="187" w:lineRule="exact"/>
              <w:ind w:left="110"/>
              <w:rPr>
                <w:spacing w:val="-2"/>
                <w:sz w:val="18"/>
                <w:szCs w:val="18"/>
              </w:rPr>
            </w:pPr>
            <w:proofErr w:type="spellStart"/>
            <w:r w:rsidRPr="00D04AA9">
              <w:rPr>
                <w:sz w:val="18"/>
                <w:szCs w:val="18"/>
              </w:rPr>
              <w:t>Haemoglobin</w:t>
            </w:r>
            <w:proofErr w:type="spellEnd"/>
            <w:r w:rsidRPr="00D04AA9">
              <w:rPr>
                <w:sz w:val="18"/>
                <w:szCs w:val="18"/>
              </w:rPr>
              <w:t xml:space="preserve"> g/dL</w:t>
            </w:r>
          </w:p>
        </w:tc>
        <w:tc>
          <w:tcPr>
            <w:tcW w:w="0" w:type="auto"/>
          </w:tcPr>
          <w:p w14:paraId="66BEB562" w14:textId="61DDBED7" w:rsidR="00923DB9" w:rsidRPr="00D04AA9" w:rsidRDefault="00923DB9" w:rsidP="00A30C35">
            <w:pPr>
              <w:pStyle w:val="TableParagraph"/>
              <w:spacing w:line="187" w:lineRule="exact"/>
              <w:ind w:left="553"/>
              <w:rPr>
                <w:sz w:val="18"/>
                <w:szCs w:val="18"/>
              </w:rPr>
            </w:pPr>
            <w:r w:rsidRPr="00D04AA9">
              <w:rPr>
                <w:sz w:val="18"/>
                <w:szCs w:val="18"/>
              </w:rPr>
              <w:t>8.7 (7.4, 10.3)</w:t>
            </w:r>
          </w:p>
        </w:tc>
        <w:tc>
          <w:tcPr>
            <w:tcW w:w="0" w:type="auto"/>
          </w:tcPr>
          <w:p w14:paraId="69F738AF" w14:textId="2779F023" w:rsidR="00923DB9" w:rsidRPr="00D04AA9" w:rsidRDefault="00923DB9" w:rsidP="00A30C35">
            <w:pPr>
              <w:pStyle w:val="TableParagraph"/>
              <w:spacing w:line="187" w:lineRule="exact"/>
              <w:ind w:left="187" w:right="1"/>
              <w:jc w:val="center"/>
              <w:rPr>
                <w:sz w:val="18"/>
                <w:szCs w:val="18"/>
              </w:rPr>
            </w:pPr>
            <w:r w:rsidRPr="00D04AA9">
              <w:rPr>
                <w:sz w:val="18"/>
                <w:szCs w:val="18"/>
              </w:rPr>
              <w:t>9.5 (7.8, 10.8)</w:t>
            </w:r>
          </w:p>
        </w:tc>
        <w:tc>
          <w:tcPr>
            <w:tcW w:w="0" w:type="auto"/>
          </w:tcPr>
          <w:p w14:paraId="3D4169C3" w14:textId="78FBB543" w:rsidR="00923DB9" w:rsidRPr="00D04AA9" w:rsidRDefault="00923DB9" w:rsidP="00A30C35">
            <w:pPr>
              <w:pStyle w:val="TableParagraph"/>
              <w:spacing w:line="187" w:lineRule="exact"/>
              <w:ind w:left="187" w:right="1"/>
              <w:jc w:val="center"/>
              <w:rPr>
                <w:spacing w:val="-5"/>
                <w:sz w:val="18"/>
                <w:szCs w:val="18"/>
              </w:rPr>
            </w:pPr>
            <w:r w:rsidRPr="00D04AA9">
              <w:rPr>
                <w:sz w:val="18"/>
                <w:szCs w:val="18"/>
              </w:rPr>
              <w:t>0.2</w:t>
            </w:r>
          </w:p>
        </w:tc>
      </w:tr>
      <w:tr w:rsidR="00F7705D" w:rsidRPr="00D04AA9" w14:paraId="40D2B1A0" w14:textId="77777777" w:rsidTr="00F7705D">
        <w:trPr>
          <w:trHeight w:val="206"/>
        </w:trPr>
        <w:tc>
          <w:tcPr>
            <w:tcW w:w="0" w:type="auto"/>
          </w:tcPr>
          <w:p w14:paraId="705552E4" w14:textId="6C79DFF8" w:rsidR="00923DB9" w:rsidRPr="006C515D" w:rsidRDefault="00923DB9" w:rsidP="00A30C35">
            <w:pPr>
              <w:pStyle w:val="TableParagraph"/>
              <w:spacing w:line="187" w:lineRule="exact"/>
              <w:ind w:left="110"/>
              <w:rPr>
                <w:b/>
                <w:bCs/>
                <w:sz w:val="18"/>
                <w:szCs w:val="18"/>
              </w:rPr>
            </w:pPr>
            <w:r w:rsidRPr="006C515D">
              <w:rPr>
                <w:b/>
                <w:bCs/>
                <w:sz w:val="18"/>
                <w:szCs w:val="18"/>
              </w:rPr>
              <w:t>MANAGEMENT &amp; OUTCOMES</w:t>
            </w:r>
          </w:p>
        </w:tc>
        <w:tc>
          <w:tcPr>
            <w:tcW w:w="0" w:type="auto"/>
          </w:tcPr>
          <w:p w14:paraId="58D53457" w14:textId="15E7F5C6" w:rsidR="00923DB9" w:rsidRPr="00D04AA9" w:rsidRDefault="00923DB9" w:rsidP="00A30C35">
            <w:pPr>
              <w:pStyle w:val="TableParagraph"/>
              <w:spacing w:line="187" w:lineRule="exact"/>
              <w:ind w:left="553"/>
              <w:rPr>
                <w:sz w:val="18"/>
                <w:szCs w:val="18"/>
              </w:rPr>
            </w:pPr>
          </w:p>
        </w:tc>
        <w:tc>
          <w:tcPr>
            <w:tcW w:w="0" w:type="auto"/>
          </w:tcPr>
          <w:p w14:paraId="4698FBE7" w14:textId="0599089D" w:rsidR="00923DB9" w:rsidRPr="00D04AA9" w:rsidRDefault="00923DB9" w:rsidP="00A30C35">
            <w:pPr>
              <w:pStyle w:val="TableParagraph"/>
              <w:spacing w:line="187" w:lineRule="exact"/>
              <w:ind w:left="187" w:right="1"/>
              <w:jc w:val="center"/>
              <w:rPr>
                <w:sz w:val="18"/>
                <w:szCs w:val="18"/>
              </w:rPr>
            </w:pPr>
          </w:p>
        </w:tc>
        <w:tc>
          <w:tcPr>
            <w:tcW w:w="0" w:type="auto"/>
          </w:tcPr>
          <w:p w14:paraId="0645DA41" w14:textId="7ECC5F47" w:rsidR="00923DB9" w:rsidRPr="00D04AA9" w:rsidRDefault="00923DB9" w:rsidP="00A30C35">
            <w:pPr>
              <w:pStyle w:val="TableParagraph"/>
              <w:spacing w:line="187" w:lineRule="exact"/>
              <w:ind w:left="187" w:right="1"/>
              <w:jc w:val="center"/>
              <w:rPr>
                <w:spacing w:val="-5"/>
                <w:sz w:val="18"/>
                <w:szCs w:val="18"/>
              </w:rPr>
            </w:pPr>
          </w:p>
        </w:tc>
      </w:tr>
      <w:tr w:rsidR="00F7705D" w:rsidRPr="00D04AA9" w14:paraId="0C8BD2E9" w14:textId="77777777" w:rsidTr="00F7705D">
        <w:trPr>
          <w:trHeight w:val="206"/>
        </w:trPr>
        <w:tc>
          <w:tcPr>
            <w:tcW w:w="0" w:type="auto"/>
          </w:tcPr>
          <w:p w14:paraId="6DF521F0" w14:textId="01702966" w:rsidR="00923DB9" w:rsidRPr="00D04AA9" w:rsidRDefault="00923DB9" w:rsidP="00A30C35">
            <w:pPr>
              <w:pStyle w:val="TableParagraph"/>
              <w:spacing w:line="187" w:lineRule="exact"/>
              <w:ind w:left="110"/>
              <w:rPr>
                <w:sz w:val="18"/>
                <w:szCs w:val="18"/>
              </w:rPr>
            </w:pPr>
            <w:r w:rsidRPr="00D04AA9">
              <w:rPr>
                <w:sz w:val="18"/>
                <w:szCs w:val="18"/>
              </w:rPr>
              <w:t>Mortality</w:t>
            </w:r>
          </w:p>
        </w:tc>
        <w:tc>
          <w:tcPr>
            <w:tcW w:w="0" w:type="auto"/>
          </w:tcPr>
          <w:p w14:paraId="297E2A76" w14:textId="46F0D23F" w:rsidR="00923DB9" w:rsidRPr="00D04AA9" w:rsidRDefault="00923DB9" w:rsidP="00A30C35">
            <w:pPr>
              <w:pStyle w:val="TableParagraph"/>
              <w:spacing w:line="187" w:lineRule="exact"/>
              <w:ind w:left="553"/>
              <w:rPr>
                <w:sz w:val="18"/>
                <w:szCs w:val="18"/>
              </w:rPr>
            </w:pPr>
            <w:r w:rsidRPr="00D04AA9">
              <w:rPr>
                <w:sz w:val="18"/>
                <w:szCs w:val="18"/>
              </w:rPr>
              <w:t>156 (67.8%)</w:t>
            </w:r>
          </w:p>
        </w:tc>
        <w:tc>
          <w:tcPr>
            <w:tcW w:w="0" w:type="auto"/>
          </w:tcPr>
          <w:p w14:paraId="297E892C" w14:textId="4FBEDE73" w:rsidR="00923DB9" w:rsidRPr="00D04AA9" w:rsidRDefault="00923DB9" w:rsidP="00A30C35">
            <w:pPr>
              <w:pStyle w:val="TableParagraph"/>
              <w:spacing w:line="187" w:lineRule="exact"/>
              <w:ind w:left="187" w:right="1"/>
              <w:jc w:val="center"/>
              <w:rPr>
                <w:sz w:val="18"/>
                <w:szCs w:val="18"/>
              </w:rPr>
            </w:pPr>
            <w:r w:rsidRPr="00D04AA9">
              <w:rPr>
                <w:sz w:val="18"/>
                <w:szCs w:val="18"/>
              </w:rPr>
              <w:t>11 (68.8%)</w:t>
            </w:r>
          </w:p>
        </w:tc>
        <w:tc>
          <w:tcPr>
            <w:tcW w:w="0" w:type="auto"/>
          </w:tcPr>
          <w:p w14:paraId="682FCB01" w14:textId="1FBE8A77" w:rsidR="00923DB9" w:rsidRPr="00D04AA9" w:rsidRDefault="00923DB9" w:rsidP="00A30C35">
            <w:pPr>
              <w:pStyle w:val="TableParagraph"/>
              <w:spacing w:line="187" w:lineRule="exact"/>
              <w:ind w:left="187" w:right="1"/>
              <w:jc w:val="center"/>
              <w:rPr>
                <w:spacing w:val="-5"/>
                <w:sz w:val="18"/>
                <w:szCs w:val="18"/>
              </w:rPr>
            </w:pPr>
            <w:r w:rsidRPr="00D04AA9">
              <w:rPr>
                <w:sz w:val="18"/>
                <w:szCs w:val="18"/>
              </w:rPr>
              <w:t>&gt;0.9</w:t>
            </w:r>
          </w:p>
        </w:tc>
      </w:tr>
      <w:tr w:rsidR="00923DB9" w:rsidRPr="00D04AA9" w14:paraId="258CE48B" w14:textId="77777777" w:rsidTr="00F7705D">
        <w:trPr>
          <w:trHeight w:val="206"/>
        </w:trPr>
        <w:tc>
          <w:tcPr>
            <w:tcW w:w="0" w:type="auto"/>
          </w:tcPr>
          <w:p w14:paraId="6B26FD8C" w14:textId="6BD2B26C" w:rsidR="00923DB9" w:rsidRPr="00D04AA9" w:rsidRDefault="00923DB9" w:rsidP="00A30C35">
            <w:pPr>
              <w:pStyle w:val="TableParagraph"/>
              <w:spacing w:line="187" w:lineRule="exact"/>
              <w:ind w:left="110"/>
              <w:rPr>
                <w:spacing w:val="-2"/>
                <w:sz w:val="18"/>
                <w:szCs w:val="18"/>
              </w:rPr>
            </w:pPr>
            <w:r w:rsidRPr="00D04AA9">
              <w:rPr>
                <w:sz w:val="18"/>
                <w:szCs w:val="18"/>
              </w:rPr>
              <w:t>Fluconazole</w:t>
            </w:r>
          </w:p>
        </w:tc>
        <w:tc>
          <w:tcPr>
            <w:tcW w:w="0" w:type="auto"/>
          </w:tcPr>
          <w:p w14:paraId="2D8AFCF2" w14:textId="0D13C61C" w:rsidR="00923DB9" w:rsidRPr="00D04AA9" w:rsidRDefault="00923DB9" w:rsidP="00A30C35">
            <w:pPr>
              <w:pStyle w:val="TableParagraph"/>
              <w:spacing w:line="187" w:lineRule="exact"/>
              <w:ind w:left="553"/>
              <w:rPr>
                <w:sz w:val="18"/>
                <w:szCs w:val="18"/>
              </w:rPr>
            </w:pPr>
            <w:r w:rsidRPr="00D04AA9">
              <w:rPr>
                <w:sz w:val="18"/>
                <w:szCs w:val="18"/>
              </w:rPr>
              <w:t>63 (11.5%)</w:t>
            </w:r>
          </w:p>
        </w:tc>
        <w:tc>
          <w:tcPr>
            <w:tcW w:w="0" w:type="auto"/>
          </w:tcPr>
          <w:p w14:paraId="0562494D" w14:textId="65AC6D21" w:rsidR="00923DB9" w:rsidRPr="00D04AA9" w:rsidRDefault="00923DB9" w:rsidP="00A30C35">
            <w:pPr>
              <w:pStyle w:val="TableParagraph"/>
              <w:spacing w:line="187" w:lineRule="exact"/>
              <w:ind w:left="187" w:right="1"/>
              <w:jc w:val="center"/>
              <w:rPr>
                <w:sz w:val="18"/>
                <w:szCs w:val="18"/>
              </w:rPr>
            </w:pPr>
            <w:r w:rsidRPr="00D04AA9">
              <w:rPr>
                <w:sz w:val="18"/>
                <w:szCs w:val="18"/>
              </w:rPr>
              <w:t>11 (31.4%)</w:t>
            </w:r>
          </w:p>
        </w:tc>
        <w:tc>
          <w:tcPr>
            <w:tcW w:w="0" w:type="auto"/>
          </w:tcPr>
          <w:p w14:paraId="48169632" w14:textId="4AA3D0CD" w:rsidR="00923DB9" w:rsidRPr="009878E0" w:rsidRDefault="00923DB9" w:rsidP="00A30C35">
            <w:pPr>
              <w:pStyle w:val="TableParagraph"/>
              <w:spacing w:line="187" w:lineRule="exact"/>
              <w:ind w:left="187" w:right="1"/>
              <w:jc w:val="center"/>
              <w:rPr>
                <w:b/>
                <w:bCs/>
                <w:spacing w:val="-5"/>
                <w:sz w:val="18"/>
                <w:szCs w:val="18"/>
              </w:rPr>
            </w:pPr>
            <w:r w:rsidRPr="009878E0">
              <w:rPr>
                <w:b/>
                <w:bCs/>
                <w:sz w:val="18"/>
                <w:szCs w:val="18"/>
              </w:rPr>
              <w:t>0.002</w:t>
            </w:r>
          </w:p>
        </w:tc>
      </w:tr>
      <w:tr w:rsidR="00923DB9" w:rsidRPr="00D04AA9" w14:paraId="211383C8" w14:textId="77777777" w:rsidTr="00F7705D">
        <w:trPr>
          <w:trHeight w:val="206"/>
        </w:trPr>
        <w:tc>
          <w:tcPr>
            <w:tcW w:w="0" w:type="auto"/>
          </w:tcPr>
          <w:p w14:paraId="29285CF3" w14:textId="098E1DE5" w:rsidR="00923DB9" w:rsidRPr="00D04AA9" w:rsidRDefault="00923DB9" w:rsidP="00A30C35">
            <w:pPr>
              <w:pStyle w:val="TableParagraph"/>
              <w:spacing w:line="187" w:lineRule="exact"/>
              <w:ind w:left="110"/>
              <w:rPr>
                <w:sz w:val="18"/>
                <w:szCs w:val="18"/>
              </w:rPr>
            </w:pPr>
            <w:r w:rsidRPr="00D04AA9">
              <w:rPr>
                <w:sz w:val="18"/>
                <w:szCs w:val="18"/>
              </w:rPr>
              <w:t>Opiates</w:t>
            </w:r>
          </w:p>
        </w:tc>
        <w:tc>
          <w:tcPr>
            <w:tcW w:w="0" w:type="auto"/>
          </w:tcPr>
          <w:p w14:paraId="07C5F8F6" w14:textId="2C1D905E" w:rsidR="00923DB9" w:rsidRPr="00D04AA9" w:rsidRDefault="00923DB9" w:rsidP="00A30C35">
            <w:pPr>
              <w:pStyle w:val="TableParagraph"/>
              <w:spacing w:line="187" w:lineRule="exact"/>
              <w:ind w:left="553"/>
              <w:rPr>
                <w:sz w:val="18"/>
                <w:szCs w:val="18"/>
              </w:rPr>
            </w:pPr>
            <w:r w:rsidRPr="00D04AA9">
              <w:rPr>
                <w:sz w:val="18"/>
                <w:szCs w:val="18"/>
              </w:rPr>
              <w:t>114 (20.7%)</w:t>
            </w:r>
          </w:p>
        </w:tc>
        <w:tc>
          <w:tcPr>
            <w:tcW w:w="0" w:type="auto"/>
          </w:tcPr>
          <w:p w14:paraId="4CE24942" w14:textId="1DC53C59" w:rsidR="00923DB9" w:rsidRPr="00D04AA9" w:rsidRDefault="00923DB9" w:rsidP="00A30C35">
            <w:pPr>
              <w:pStyle w:val="TableParagraph"/>
              <w:spacing w:line="187" w:lineRule="exact"/>
              <w:ind w:left="187" w:right="1"/>
              <w:jc w:val="center"/>
              <w:rPr>
                <w:sz w:val="18"/>
                <w:szCs w:val="18"/>
              </w:rPr>
            </w:pPr>
            <w:r w:rsidRPr="00D04AA9">
              <w:rPr>
                <w:sz w:val="18"/>
                <w:szCs w:val="18"/>
              </w:rPr>
              <w:t>12 (34.3%)</w:t>
            </w:r>
          </w:p>
        </w:tc>
        <w:tc>
          <w:tcPr>
            <w:tcW w:w="0" w:type="auto"/>
          </w:tcPr>
          <w:p w14:paraId="50ECA219" w14:textId="05382624" w:rsidR="00923DB9" w:rsidRPr="00D04AA9" w:rsidRDefault="00923DB9" w:rsidP="00A30C35">
            <w:pPr>
              <w:pStyle w:val="TableParagraph"/>
              <w:spacing w:line="187" w:lineRule="exact"/>
              <w:ind w:left="187" w:right="1"/>
              <w:jc w:val="center"/>
              <w:rPr>
                <w:spacing w:val="-4"/>
                <w:sz w:val="18"/>
                <w:szCs w:val="18"/>
              </w:rPr>
            </w:pPr>
            <w:r w:rsidRPr="00D04AA9">
              <w:rPr>
                <w:sz w:val="18"/>
                <w:szCs w:val="18"/>
              </w:rPr>
              <w:t>0.058</w:t>
            </w:r>
          </w:p>
        </w:tc>
      </w:tr>
      <w:tr w:rsidR="008D1C09" w:rsidRPr="00D04AA9" w14:paraId="6F0E574E" w14:textId="77777777" w:rsidTr="00F7705D">
        <w:trPr>
          <w:trHeight w:val="206"/>
        </w:trPr>
        <w:tc>
          <w:tcPr>
            <w:tcW w:w="0" w:type="auto"/>
          </w:tcPr>
          <w:p w14:paraId="04B35C50" w14:textId="561BEB33" w:rsidR="00923DB9" w:rsidRPr="00D04AA9" w:rsidRDefault="00923DB9" w:rsidP="00A30C35">
            <w:pPr>
              <w:pStyle w:val="TableParagraph"/>
              <w:spacing w:line="187" w:lineRule="exact"/>
              <w:ind w:left="110"/>
              <w:rPr>
                <w:sz w:val="18"/>
                <w:szCs w:val="18"/>
              </w:rPr>
            </w:pPr>
            <w:r w:rsidRPr="00D04AA9">
              <w:rPr>
                <w:sz w:val="18"/>
                <w:szCs w:val="18"/>
              </w:rPr>
              <w:t>HAART exposure</w:t>
            </w:r>
          </w:p>
        </w:tc>
        <w:tc>
          <w:tcPr>
            <w:tcW w:w="0" w:type="auto"/>
          </w:tcPr>
          <w:p w14:paraId="5BED57D5" w14:textId="081ADF3E" w:rsidR="00923DB9" w:rsidRPr="00D04AA9" w:rsidRDefault="00923DB9" w:rsidP="00A30C35">
            <w:pPr>
              <w:pStyle w:val="TableParagraph"/>
              <w:spacing w:line="187" w:lineRule="exact"/>
              <w:ind w:left="553"/>
              <w:rPr>
                <w:sz w:val="18"/>
                <w:szCs w:val="18"/>
              </w:rPr>
            </w:pPr>
            <w:r w:rsidRPr="00D04AA9">
              <w:rPr>
                <w:sz w:val="18"/>
                <w:szCs w:val="18"/>
              </w:rPr>
              <w:t>194 (35.3%)</w:t>
            </w:r>
          </w:p>
        </w:tc>
        <w:tc>
          <w:tcPr>
            <w:tcW w:w="0" w:type="auto"/>
          </w:tcPr>
          <w:p w14:paraId="39E17D02" w14:textId="0C3A35EE" w:rsidR="00923DB9" w:rsidRPr="00D04AA9" w:rsidRDefault="00923DB9" w:rsidP="00A30C35">
            <w:pPr>
              <w:pStyle w:val="TableParagraph"/>
              <w:spacing w:line="187" w:lineRule="exact"/>
              <w:ind w:left="187" w:right="1"/>
              <w:jc w:val="center"/>
              <w:rPr>
                <w:sz w:val="18"/>
                <w:szCs w:val="18"/>
              </w:rPr>
            </w:pPr>
            <w:r w:rsidRPr="00D04AA9">
              <w:rPr>
                <w:sz w:val="18"/>
                <w:szCs w:val="18"/>
              </w:rPr>
              <w:t>10 (28.6%)</w:t>
            </w:r>
          </w:p>
        </w:tc>
        <w:tc>
          <w:tcPr>
            <w:tcW w:w="0" w:type="auto"/>
          </w:tcPr>
          <w:p w14:paraId="3B4F5F78" w14:textId="5FFC3B31" w:rsidR="00923DB9" w:rsidRPr="00D04AA9" w:rsidRDefault="00923DB9" w:rsidP="00A30C35">
            <w:pPr>
              <w:pStyle w:val="TableParagraph"/>
              <w:spacing w:line="187" w:lineRule="exact"/>
              <w:ind w:left="187" w:right="1"/>
              <w:jc w:val="center"/>
              <w:rPr>
                <w:spacing w:val="-5"/>
                <w:sz w:val="18"/>
                <w:szCs w:val="18"/>
              </w:rPr>
            </w:pPr>
            <w:r w:rsidRPr="00D04AA9">
              <w:rPr>
                <w:sz w:val="18"/>
                <w:szCs w:val="18"/>
              </w:rPr>
              <w:t>0.4</w:t>
            </w:r>
          </w:p>
        </w:tc>
      </w:tr>
    </w:tbl>
    <w:p w14:paraId="52609DE9" w14:textId="3F60E48D" w:rsidR="00F4573F" w:rsidRDefault="00F4573F" w:rsidP="00F4573F">
      <w:pPr>
        <w:ind w:left="320"/>
        <w:rPr>
          <w:rFonts w:ascii="Calibri"/>
          <w:spacing w:val="-2"/>
          <w:sz w:val="16"/>
        </w:rPr>
      </w:pPr>
      <w:r>
        <w:rPr>
          <w:rFonts w:ascii="Calibri"/>
          <w:position w:val="5"/>
          <w:sz w:val="10"/>
        </w:rPr>
        <w:t>1</w:t>
      </w:r>
      <w:r>
        <w:rPr>
          <w:rFonts w:ascii="Calibri"/>
          <w:sz w:val="16"/>
        </w:rPr>
        <w:t>Median</w:t>
      </w:r>
      <w:r>
        <w:rPr>
          <w:rFonts w:ascii="Calibri"/>
          <w:spacing w:val="-4"/>
          <w:sz w:val="16"/>
        </w:rPr>
        <w:t xml:space="preserve"> </w:t>
      </w:r>
      <w:r>
        <w:rPr>
          <w:rFonts w:ascii="Calibri"/>
          <w:sz w:val="16"/>
        </w:rPr>
        <w:t>(IQR);</w:t>
      </w:r>
      <w:r>
        <w:rPr>
          <w:rFonts w:ascii="Calibri"/>
          <w:spacing w:val="-4"/>
          <w:sz w:val="16"/>
        </w:rPr>
        <w:t xml:space="preserve"> </w:t>
      </w:r>
      <w:r>
        <w:rPr>
          <w:rFonts w:ascii="Calibri"/>
          <w:sz w:val="16"/>
        </w:rPr>
        <w:t>n</w:t>
      </w:r>
      <w:r>
        <w:rPr>
          <w:rFonts w:ascii="Calibri"/>
          <w:spacing w:val="-4"/>
          <w:sz w:val="16"/>
        </w:rPr>
        <w:t xml:space="preserve"> </w:t>
      </w:r>
      <w:r>
        <w:rPr>
          <w:rFonts w:ascii="Calibri"/>
          <w:sz w:val="16"/>
        </w:rPr>
        <w:t>(%);</w:t>
      </w:r>
      <w:r>
        <w:rPr>
          <w:rFonts w:ascii="Calibri"/>
          <w:spacing w:val="-4"/>
          <w:sz w:val="16"/>
        </w:rPr>
        <w:t xml:space="preserve"> </w:t>
      </w:r>
      <w:r>
        <w:rPr>
          <w:rFonts w:ascii="Calibri"/>
          <w:position w:val="5"/>
          <w:sz w:val="10"/>
        </w:rPr>
        <w:t>2</w:t>
      </w:r>
      <w:r>
        <w:rPr>
          <w:rFonts w:ascii="Calibri"/>
          <w:sz w:val="16"/>
        </w:rPr>
        <w:t>Wilcoxon</w:t>
      </w:r>
      <w:r>
        <w:rPr>
          <w:rFonts w:ascii="Calibri"/>
          <w:spacing w:val="-4"/>
          <w:sz w:val="16"/>
        </w:rPr>
        <w:t xml:space="preserve"> </w:t>
      </w:r>
      <w:r>
        <w:rPr>
          <w:rFonts w:ascii="Calibri"/>
          <w:sz w:val="16"/>
        </w:rPr>
        <w:t>rank</w:t>
      </w:r>
      <w:r>
        <w:rPr>
          <w:rFonts w:ascii="Calibri"/>
          <w:spacing w:val="-4"/>
          <w:sz w:val="16"/>
        </w:rPr>
        <w:t xml:space="preserve"> </w:t>
      </w:r>
      <w:r>
        <w:rPr>
          <w:rFonts w:ascii="Calibri"/>
          <w:sz w:val="16"/>
        </w:rPr>
        <w:t>sum</w:t>
      </w:r>
      <w:r>
        <w:rPr>
          <w:rFonts w:ascii="Calibri"/>
          <w:spacing w:val="-2"/>
          <w:sz w:val="16"/>
        </w:rPr>
        <w:t xml:space="preserve"> </w:t>
      </w:r>
      <w:r>
        <w:rPr>
          <w:rFonts w:ascii="Calibri"/>
          <w:sz w:val="16"/>
        </w:rPr>
        <w:t>test;</w:t>
      </w:r>
      <w:r>
        <w:rPr>
          <w:rFonts w:ascii="Calibri"/>
          <w:spacing w:val="-4"/>
          <w:sz w:val="16"/>
        </w:rPr>
        <w:t xml:space="preserve"> </w:t>
      </w:r>
      <w:r>
        <w:rPr>
          <w:rFonts w:ascii="Calibri"/>
          <w:sz w:val="16"/>
        </w:rPr>
        <w:t>Pearson's</w:t>
      </w:r>
      <w:r>
        <w:rPr>
          <w:rFonts w:ascii="Calibri"/>
          <w:spacing w:val="-4"/>
          <w:sz w:val="16"/>
        </w:rPr>
        <w:t xml:space="preserve"> </w:t>
      </w:r>
      <w:r>
        <w:rPr>
          <w:rFonts w:ascii="Calibri"/>
          <w:sz w:val="16"/>
        </w:rPr>
        <w:t>Chi-squared</w:t>
      </w:r>
      <w:r>
        <w:rPr>
          <w:rFonts w:ascii="Calibri"/>
          <w:spacing w:val="-4"/>
          <w:sz w:val="16"/>
        </w:rPr>
        <w:t xml:space="preserve"> </w:t>
      </w:r>
      <w:r>
        <w:rPr>
          <w:rFonts w:ascii="Calibri"/>
          <w:sz w:val="16"/>
        </w:rPr>
        <w:t>test;</w:t>
      </w:r>
      <w:r>
        <w:rPr>
          <w:rFonts w:ascii="Calibri"/>
          <w:spacing w:val="-4"/>
          <w:sz w:val="16"/>
        </w:rPr>
        <w:t xml:space="preserve"> </w:t>
      </w:r>
      <w:r>
        <w:rPr>
          <w:rFonts w:ascii="Calibri"/>
          <w:sz w:val="16"/>
        </w:rPr>
        <w:t>Fisher's</w:t>
      </w:r>
      <w:r>
        <w:rPr>
          <w:rFonts w:ascii="Calibri"/>
          <w:spacing w:val="-4"/>
          <w:sz w:val="16"/>
        </w:rPr>
        <w:t xml:space="preserve"> </w:t>
      </w:r>
      <w:r>
        <w:rPr>
          <w:rFonts w:ascii="Calibri"/>
          <w:sz w:val="16"/>
        </w:rPr>
        <w:t>exact</w:t>
      </w:r>
      <w:r>
        <w:rPr>
          <w:rFonts w:ascii="Calibri"/>
          <w:spacing w:val="-4"/>
          <w:sz w:val="16"/>
        </w:rPr>
        <w:t xml:space="preserve"> </w:t>
      </w:r>
      <w:r>
        <w:rPr>
          <w:rFonts w:ascii="Calibri"/>
          <w:spacing w:val="-2"/>
          <w:sz w:val="16"/>
        </w:rPr>
        <w:t>test.</w:t>
      </w:r>
    </w:p>
    <w:p w14:paraId="5F96E3F6" w14:textId="77777777" w:rsidR="00F4573F" w:rsidRDefault="00F4573F" w:rsidP="00F4573F">
      <w:pPr>
        <w:ind w:left="320"/>
        <w:rPr>
          <w:rFonts w:ascii="Calibri"/>
          <w:spacing w:val="-2"/>
          <w:sz w:val="16"/>
        </w:rPr>
      </w:pPr>
      <w:r>
        <w:rPr>
          <w:rFonts w:ascii="Calibri"/>
          <w:spacing w:val="-2"/>
          <w:sz w:val="16"/>
        </w:rPr>
        <w:t>HAART: Highly Active Antiretroviral Therapy</w:t>
      </w:r>
    </w:p>
    <w:p w14:paraId="059E5C73" w14:textId="77777777" w:rsidR="00F4573F" w:rsidRDefault="00F4573F" w:rsidP="00F4573F">
      <w:pPr>
        <w:tabs>
          <w:tab w:val="left" w:pos="2032"/>
        </w:tabs>
      </w:pPr>
    </w:p>
    <w:p w14:paraId="7DE2F360" w14:textId="77777777" w:rsidR="00F4573F" w:rsidRDefault="00F4573F" w:rsidP="00F4573F">
      <w:pPr>
        <w:pStyle w:val="BodyText"/>
        <w:ind w:left="0"/>
        <w:rPr>
          <w:sz w:val="16"/>
        </w:rPr>
      </w:pPr>
    </w:p>
    <w:p w14:paraId="73AD6F06" w14:textId="77777777" w:rsidR="00F4573F" w:rsidRDefault="00F4573F" w:rsidP="00F4573F">
      <w:pPr>
        <w:pStyle w:val="BodyText"/>
        <w:ind w:left="0"/>
        <w:rPr>
          <w:sz w:val="16"/>
        </w:rPr>
      </w:pPr>
    </w:p>
    <w:p w14:paraId="34BE1709" w14:textId="77777777" w:rsidR="00F4573F" w:rsidRPr="00C46E4E" w:rsidRDefault="00F4573F" w:rsidP="00F4573F">
      <w:pPr>
        <w:pStyle w:val="BodyText"/>
        <w:ind w:left="0"/>
        <w:jc w:val="both"/>
        <w:rPr>
          <w:i/>
        </w:rPr>
      </w:pPr>
      <w:r>
        <w:rPr>
          <w:rFonts w:asciiTheme="majorHAnsi" w:hAnsiTheme="majorHAnsi" w:cstheme="majorHAnsi"/>
          <w:b/>
          <w:bCs/>
        </w:rPr>
        <w:t xml:space="preserve">Table 4: Comparisons of the characteristics of patients who died without adrenal insufficiency versus those with AI </w:t>
      </w:r>
    </w:p>
    <w:p w14:paraId="581CC988" w14:textId="6BCF69FA" w:rsidR="00F4573F" w:rsidRDefault="00F4573F" w:rsidP="00F4573F">
      <w:pPr>
        <w:pStyle w:val="BodyText"/>
        <w:spacing w:before="212" w:line="254" w:lineRule="auto"/>
        <w:ind w:left="0" w:right="346"/>
        <w:jc w:val="both"/>
      </w:pPr>
      <w:r>
        <w:rPr>
          <w:w w:val="90"/>
        </w:rPr>
        <w:t>The overall mortality at one-year follow-up was 11/3</w:t>
      </w:r>
      <w:r w:rsidR="001D52AA">
        <w:rPr>
          <w:w w:val="90"/>
        </w:rPr>
        <w:t>5</w:t>
      </w:r>
      <w:r>
        <w:rPr>
          <w:w w:val="90"/>
        </w:rPr>
        <w:t xml:space="preserve"> (3</w:t>
      </w:r>
      <w:r w:rsidR="001D52AA">
        <w:rPr>
          <w:w w:val="90"/>
        </w:rPr>
        <w:t>1.4</w:t>
      </w:r>
      <w:r>
        <w:rPr>
          <w:w w:val="90"/>
        </w:rPr>
        <w:t xml:space="preserve">%) among the AI group compared to the group </w:t>
      </w:r>
      <w:r>
        <w:rPr>
          <w:spacing w:val="-4"/>
        </w:rPr>
        <w:t>without</w:t>
      </w:r>
      <w:r>
        <w:rPr>
          <w:spacing w:val="-6"/>
        </w:rPr>
        <w:t xml:space="preserve"> </w:t>
      </w:r>
      <w:r w:rsidRPr="009878E0">
        <w:rPr>
          <w:spacing w:val="-4"/>
          <w:highlight w:val="yellow"/>
        </w:rPr>
        <w:t>1</w:t>
      </w:r>
      <w:r w:rsidR="001D52AA" w:rsidRPr="009878E0">
        <w:rPr>
          <w:spacing w:val="-4"/>
          <w:highlight w:val="yellow"/>
        </w:rPr>
        <w:t>56</w:t>
      </w:r>
      <w:r w:rsidRPr="009878E0">
        <w:rPr>
          <w:spacing w:val="-4"/>
          <w:highlight w:val="yellow"/>
        </w:rPr>
        <w:t>/52</w:t>
      </w:r>
      <w:r w:rsidR="001D52AA" w:rsidRPr="009878E0">
        <w:rPr>
          <w:spacing w:val="-4"/>
          <w:highlight w:val="yellow"/>
        </w:rPr>
        <w:t>8</w:t>
      </w:r>
      <w:r w:rsidRPr="009878E0">
        <w:rPr>
          <w:spacing w:val="-6"/>
          <w:highlight w:val="yellow"/>
        </w:rPr>
        <w:t xml:space="preserve"> </w:t>
      </w:r>
      <w:r w:rsidRPr="009878E0">
        <w:rPr>
          <w:spacing w:val="-4"/>
          <w:highlight w:val="yellow"/>
        </w:rPr>
        <w:t>(2</w:t>
      </w:r>
      <w:r w:rsidR="001D52AA" w:rsidRPr="009878E0">
        <w:rPr>
          <w:spacing w:val="-4"/>
          <w:highlight w:val="yellow"/>
        </w:rPr>
        <w:t>9.5</w:t>
      </w:r>
      <w:r w:rsidRPr="009878E0">
        <w:rPr>
          <w:spacing w:val="-4"/>
          <w:highlight w:val="yellow"/>
        </w:rPr>
        <w:t>%);</w:t>
      </w:r>
      <w:r w:rsidRPr="009878E0">
        <w:rPr>
          <w:spacing w:val="-5"/>
          <w:highlight w:val="yellow"/>
        </w:rPr>
        <w:t xml:space="preserve"> </w:t>
      </w:r>
      <w:r w:rsidRPr="009878E0">
        <w:rPr>
          <w:color w:val="FF0000"/>
          <w:spacing w:val="-4"/>
          <w:highlight w:val="yellow"/>
        </w:rPr>
        <w:t>(</w:t>
      </w:r>
      <w:r w:rsidRPr="009878E0">
        <w:rPr>
          <w:i/>
          <w:color w:val="FF0000"/>
          <w:spacing w:val="-4"/>
          <w:highlight w:val="yellow"/>
        </w:rPr>
        <w:t>p</w:t>
      </w:r>
      <w:r w:rsidRPr="009878E0">
        <w:rPr>
          <w:color w:val="FF0000"/>
          <w:spacing w:val="-4"/>
          <w:highlight w:val="yellow"/>
        </w:rPr>
        <w:t>=0.272).</w:t>
      </w:r>
      <w:r w:rsidRPr="009878E0">
        <w:rPr>
          <w:color w:val="FF0000"/>
          <w:spacing w:val="-4"/>
        </w:rPr>
        <w:t xml:space="preserve"> </w:t>
      </w:r>
      <w:r w:rsidRPr="00353D84">
        <w:rPr>
          <w:spacing w:val="-4"/>
        </w:rPr>
        <w:t>There</w:t>
      </w:r>
      <w:r>
        <w:rPr>
          <w:spacing w:val="-6"/>
        </w:rPr>
        <w:t xml:space="preserve"> </w:t>
      </w:r>
      <w:r>
        <w:rPr>
          <w:spacing w:val="-4"/>
        </w:rPr>
        <w:t>was</w:t>
      </w:r>
      <w:r>
        <w:rPr>
          <w:spacing w:val="-6"/>
        </w:rPr>
        <w:t xml:space="preserve"> </w:t>
      </w:r>
      <w:r>
        <w:rPr>
          <w:spacing w:val="-4"/>
        </w:rPr>
        <w:t>no</w:t>
      </w:r>
      <w:r>
        <w:rPr>
          <w:spacing w:val="-6"/>
        </w:rPr>
        <w:t xml:space="preserve"> </w:t>
      </w:r>
      <w:r>
        <w:rPr>
          <w:spacing w:val="-4"/>
        </w:rPr>
        <w:t>significant</w:t>
      </w:r>
      <w:r>
        <w:rPr>
          <w:spacing w:val="-6"/>
        </w:rPr>
        <w:t xml:space="preserve"> </w:t>
      </w:r>
      <w:r>
        <w:rPr>
          <w:spacing w:val="-4"/>
        </w:rPr>
        <w:t>difference</w:t>
      </w:r>
      <w:r>
        <w:rPr>
          <w:spacing w:val="-6"/>
        </w:rPr>
        <w:t xml:space="preserve"> </w:t>
      </w:r>
      <w:r>
        <w:rPr>
          <w:spacing w:val="-4"/>
        </w:rPr>
        <w:t>in</w:t>
      </w:r>
      <w:r>
        <w:rPr>
          <w:spacing w:val="-6"/>
        </w:rPr>
        <w:t xml:space="preserve"> </w:t>
      </w:r>
      <w:r>
        <w:rPr>
          <w:spacing w:val="-4"/>
        </w:rPr>
        <w:t>mortality</w:t>
      </w:r>
      <w:r>
        <w:rPr>
          <w:spacing w:val="-6"/>
        </w:rPr>
        <w:t xml:space="preserve"> </w:t>
      </w:r>
      <w:r>
        <w:rPr>
          <w:spacing w:val="-4"/>
        </w:rPr>
        <w:t>at</w:t>
      </w:r>
      <w:r>
        <w:rPr>
          <w:spacing w:val="-6"/>
        </w:rPr>
        <w:t xml:space="preserve"> </w:t>
      </w:r>
      <w:r>
        <w:rPr>
          <w:spacing w:val="-4"/>
        </w:rPr>
        <w:t>3,</w:t>
      </w:r>
      <w:r>
        <w:rPr>
          <w:spacing w:val="-6"/>
        </w:rPr>
        <w:t xml:space="preserve"> </w:t>
      </w:r>
      <w:r>
        <w:rPr>
          <w:spacing w:val="-4"/>
        </w:rPr>
        <w:t>6</w:t>
      </w:r>
      <w:r>
        <w:rPr>
          <w:spacing w:val="-6"/>
        </w:rPr>
        <w:t xml:space="preserve"> </w:t>
      </w:r>
      <w:r>
        <w:rPr>
          <w:spacing w:val="-4"/>
        </w:rPr>
        <w:t>and</w:t>
      </w:r>
      <w:r>
        <w:rPr>
          <w:spacing w:val="-6"/>
        </w:rPr>
        <w:t xml:space="preserve"> </w:t>
      </w:r>
      <w:r>
        <w:rPr>
          <w:spacing w:val="-4"/>
        </w:rPr>
        <w:t>12 months</w:t>
      </w:r>
      <w:r>
        <w:rPr>
          <w:spacing w:val="-12"/>
        </w:rPr>
        <w:t xml:space="preserve"> </w:t>
      </w:r>
      <w:r>
        <w:rPr>
          <w:spacing w:val="-4"/>
        </w:rPr>
        <w:t>for</w:t>
      </w:r>
      <w:r>
        <w:rPr>
          <w:spacing w:val="-9"/>
        </w:rPr>
        <w:t xml:space="preserve"> </w:t>
      </w:r>
      <w:r>
        <w:rPr>
          <w:spacing w:val="-4"/>
        </w:rPr>
        <w:t>the</w:t>
      </w:r>
      <w:r>
        <w:rPr>
          <w:spacing w:val="-11"/>
        </w:rPr>
        <w:t xml:space="preserve"> </w:t>
      </w:r>
      <w:r>
        <w:rPr>
          <w:spacing w:val="-4"/>
        </w:rPr>
        <w:t>two</w:t>
      </w:r>
      <w:r>
        <w:rPr>
          <w:spacing w:val="-11"/>
        </w:rPr>
        <w:t xml:space="preserve"> </w:t>
      </w:r>
      <w:r>
        <w:rPr>
          <w:spacing w:val="-4"/>
        </w:rPr>
        <w:t>groups,</w:t>
      </w:r>
      <w:r>
        <w:rPr>
          <w:spacing w:val="-11"/>
        </w:rPr>
        <w:t xml:space="preserve"> </w:t>
      </w:r>
      <w:r>
        <w:rPr>
          <w:spacing w:val="-4"/>
        </w:rPr>
        <w:t>respectively.</w:t>
      </w:r>
      <w:r>
        <w:rPr>
          <w:spacing w:val="-10"/>
        </w:rPr>
        <w:t xml:space="preserve"> </w:t>
      </w:r>
      <w:r>
        <w:rPr>
          <w:spacing w:val="-4"/>
        </w:rPr>
        <w:t>There</w:t>
      </w:r>
      <w:r>
        <w:rPr>
          <w:spacing w:val="-11"/>
        </w:rPr>
        <w:t xml:space="preserve"> </w:t>
      </w:r>
      <w:r>
        <w:rPr>
          <w:spacing w:val="-4"/>
        </w:rPr>
        <w:t>were, however,</w:t>
      </w:r>
      <w:r>
        <w:rPr>
          <w:spacing w:val="-11"/>
        </w:rPr>
        <w:t xml:space="preserve"> </w:t>
      </w:r>
      <w:r>
        <w:rPr>
          <w:spacing w:val="-4"/>
        </w:rPr>
        <w:t>differences</w:t>
      </w:r>
      <w:r>
        <w:rPr>
          <w:spacing w:val="-11"/>
        </w:rPr>
        <w:t xml:space="preserve"> </w:t>
      </w:r>
      <w:r>
        <w:rPr>
          <w:spacing w:val="-4"/>
        </w:rPr>
        <w:t>in</w:t>
      </w:r>
      <w:r>
        <w:rPr>
          <w:spacing w:val="-11"/>
        </w:rPr>
        <w:t xml:space="preserve"> </w:t>
      </w:r>
      <w:r>
        <w:rPr>
          <w:spacing w:val="-4"/>
        </w:rPr>
        <w:t>the</w:t>
      </w:r>
      <w:r>
        <w:rPr>
          <w:spacing w:val="-11"/>
        </w:rPr>
        <w:t xml:space="preserve"> </w:t>
      </w:r>
      <w:r>
        <w:rPr>
          <w:spacing w:val="-4"/>
        </w:rPr>
        <w:t>random</w:t>
      </w:r>
      <w:r>
        <w:rPr>
          <w:spacing w:val="-12"/>
        </w:rPr>
        <w:t xml:space="preserve"> </w:t>
      </w:r>
      <w:r>
        <w:rPr>
          <w:spacing w:val="-4"/>
        </w:rPr>
        <w:t>cortisol,</w:t>
      </w:r>
      <w:r>
        <w:rPr>
          <w:spacing w:val="-10"/>
        </w:rPr>
        <w:t xml:space="preserve"> </w:t>
      </w:r>
      <w:r>
        <w:rPr>
          <w:spacing w:val="-4"/>
        </w:rPr>
        <w:t>basal</w:t>
      </w:r>
      <w:r>
        <w:rPr>
          <w:spacing w:val="-10"/>
        </w:rPr>
        <w:t xml:space="preserve"> </w:t>
      </w:r>
      <w:r>
        <w:rPr>
          <w:spacing w:val="-4"/>
        </w:rPr>
        <w:t xml:space="preserve">cortisol, </w:t>
      </w:r>
      <w:r>
        <w:rPr>
          <w:spacing w:val="-8"/>
        </w:rPr>
        <w:t>stimulated</w:t>
      </w:r>
      <w:r>
        <w:t xml:space="preserve"> </w:t>
      </w:r>
      <w:r>
        <w:rPr>
          <w:spacing w:val="-8"/>
        </w:rPr>
        <w:t>cortisol,</w:t>
      </w:r>
      <w:r>
        <w:t xml:space="preserve"> </w:t>
      </w:r>
      <w:r>
        <w:rPr>
          <w:spacing w:val="-8"/>
        </w:rPr>
        <w:t>and</w:t>
      </w:r>
      <w:r>
        <w:t xml:space="preserve"> </w:t>
      </w:r>
      <w:r>
        <w:rPr>
          <w:spacing w:val="-8"/>
        </w:rPr>
        <w:t>incremental</w:t>
      </w:r>
      <w:r>
        <w:t xml:space="preserve"> </w:t>
      </w:r>
      <w:r>
        <w:rPr>
          <w:spacing w:val="-8"/>
        </w:rPr>
        <w:t>cortisol,</w:t>
      </w:r>
      <w:r>
        <w:t xml:space="preserve"> </w:t>
      </w:r>
      <w:r>
        <w:rPr>
          <w:spacing w:val="-8"/>
        </w:rPr>
        <w:t>with</w:t>
      </w:r>
      <w:r>
        <w:t xml:space="preserve"> </w:t>
      </w:r>
      <w:r w:rsidR="005452C3">
        <w:t>5</w:t>
      </w:r>
      <w:r w:rsidR="001D52AA">
        <w:t>1</w:t>
      </w:r>
      <w:r w:rsidR="005452C3">
        <w:t>9, (41</w:t>
      </w:r>
      <w:r w:rsidR="001D52AA">
        <w:t>8</w:t>
      </w:r>
      <w:r w:rsidR="005452C3">
        <w:t>, 6</w:t>
      </w:r>
      <w:r w:rsidR="001D52AA">
        <w:t>40</w:t>
      </w:r>
      <w:r w:rsidR="005452C3">
        <w:t>) versus 281, (</w:t>
      </w:r>
      <w:r w:rsidR="001D52AA">
        <w:t>244, 341</w:t>
      </w:r>
      <w:r w:rsidR="005452C3">
        <w:t xml:space="preserve">); </w:t>
      </w:r>
      <w:r w:rsidRPr="009878E0">
        <w:rPr>
          <w:b/>
          <w:bCs/>
          <w:i/>
          <w:spacing w:val="-8"/>
          <w:highlight w:val="yellow"/>
        </w:rPr>
        <w:t>p</w:t>
      </w:r>
      <w:r w:rsidRPr="009878E0">
        <w:rPr>
          <w:b/>
          <w:bCs/>
          <w:spacing w:val="-8"/>
          <w:highlight w:val="yellow"/>
        </w:rPr>
        <w:t>=0.00</w:t>
      </w:r>
      <w:r w:rsidR="005452C3" w:rsidRPr="009878E0">
        <w:rPr>
          <w:b/>
          <w:bCs/>
          <w:spacing w:val="-8"/>
          <w:highlight w:val="yellow"/>
        </w:rPr>
        <w:t>1</w:t>
      </w:r>
      <w:r>
        <w:rPr>
          <w:spacing w:val="-8"/>
        </w:rPr>
        <w:t>,</w:t>
      </w:r>
      <w:r>
        <w:t xml:space="preserve"> </w:t>
      </w:r>
      <w:r w:rsidR="005452C3">
        <w:t>48</w:t>
      </w:r>
      <w:r w:rsidR="001D52AA">
        <w:t>4</w:t>
      </w:r>
      <w:r w:rsidR="005452C3">
        <w:t>,</w:t>
      </w:r>
      <w:r w:rsidR="001D52AA">
        <w:t xml:space="preserve"> </w:t>
      </w:r>
      <w:r w:rsidR="005452C3">
        <w:t>(4</w:t>
      </w:r>
      <w:r w:rsidR="001D52AA">
        <w:t>11</w:t>
      </w:r>
      <w:r w:rsidR="005452C3">
        <w:t>, 6</w:t>
      </w:r>
      <w:r w:rsidR="001D52AA">
        <w:t>25</w:t>
      </w:r>
      <w:r w:rsidR="005452C3">
        <w:t xml:space="preserve">) versus 284, (201, 365); </w:t>
      </w:r>
      <w:r w:rsidRPr="009878E0">
        <w:rPr>
          <w:b/>
          <w:bCs/>
          <w:i/>
          <w:spacing w:val="-8"/>
          <w:highlight w:val="yellow"/>
        </w:rPr>
        <w:t>p</w:t>
      </w:r>
      <w:r w:rsidRPr="009878E0">
        <w:rPr>
          <w:b/>
          <w:bCs/>
          <w:spacing w:val="-8"/>
          <w:highlight w:val="yellow"/>
        </w:rPr>
        <w:t>&lt;0.001</w:t>
      </w:r>
      <w:r>
        <w:rPr>
          <w:spacing w:val="-8"/>
        </w:rPr>
        <w:t>,</w:t>
      </w:r>
      <w:r>
        <w:t xml:space="preserve"> </w:t>
      </w:r>
      <w:r w:rsidR="005452C3">
        <w:t>7</w:t>
      </w:r>
      <w:r w:rsidR="001D52AA">
        <w:t>91</w:t>
      </w:r>
      <w:r w:rsidR="005452C3">
        <w:t>, (62</w:t>
      </w:r>
      <w:r w:rsidR="001D52AA">
        <w:t>7</w:t>
      </w:r>
      <w:r w:rsidR="005452C3">
        <w:t>, 9</w:t>
      </w:r>
      <w:r w:rsidR="001D52AA">
        <w:t>16</w:t>
      </w:r>
      <w:r w:rsidR="005452C3">
        <w:t xml:space="preserve">) versus 375, (321, 426); </w:t>
      </w:r>
      <w:r w:rsidRPr="009878E0">
        <w:rPr>
          <w:b/>
          <w:bCs/>
          <w:i/>
          <w:spacing w:val="-8"/>
          <w:highlight w:val="yellow"/>
        </w:rPr>
        <w:t>p</w:t>
      </w:r>
      <w:r w:rsidRPr="009878E0">
        <w:rPr>
          <w:b/>
          <w:bCs/>
          <w:spacing w:val="-8"/>
          <w:highlight w:val="yellow"/>
        </w:rPr>
        <w:t>&lt;0.001</w:t>
      </w:r>
      <w:r>
        <w:t xml:space="preserve"> </w:t>
      </w:r>
      <w:r>
        <w:rPr>
          <w:spacing w:val="-8"/>
        </w:rPr>
        <w:t>and</w:t>
      </w:r>
      <w:r>
        <w:t xml:space="preserve"> </w:t>
      </w:r>
      <w:r w:rsidR="005452C3">
        <w:t>26</w:t>
      </w:r>
      <w:r w:rsidR="001D52AA">
        <w:t>3</w:t>
      </w:r>
      <w:r w:rsidR="005452C3">
        <w:t>,(17</w:t>
      </w:r>
      <w:r w:rsidR="001D52AA">
        <w:t>9</w:t>
      </w:r>
      <w:r w:rsidR="005452C3">
        <w:t>, 36</w:t>
      </w:r>
      <w:r w:rsidR="001D52AA">
        <w:t>0</w:t>
      </w:r>
      <w:r w:rsidR="005452C3">
        <w:t>) versus 32, (17, 1</w:t>
      </w:r>
      <w:r w:rsidR="001D52AA">
        <w:t>0</w:t>
      </w:r>
      <w:r w:rsidR="005452C3">
        <w:t xml:space="preserve">7); </w:t>
      </w:r>
      <w:r w:rsidRPr="009878E0">
        <w:rPr>
          <w:b/>
          <w:bCs/>
          <w:i/>
          <w:spacing w:val="-8"/>
          <w:highlight w:val="yellow"/>
        </w:rPr>
        <w:t>p</w:t>
      </w:r>
      <w:r w:rsidRPr="009878E0">
        <w:rPr>
          <w:b/>
          <w:bCs/>
          <w:spacing w:val="-8"/>
          <w:highlight w:val="yellow"/>
        </w:rPr>
        <w:t>&lt;0.00</w:t>
      </w:r>
      <w:r w:rsidR="005452C3" w:rsidRPr="009878E0">
        <w:rPr>
          <w:b/>
          <w:bCs/>
          <w:spacing w:val="-8"/>
          <w:highlight w:val="yellow"/>
        </w:rPr>
        <w:t>1</w:t>
      </w:r>
      <w:r>
        <w:rPr>
          <w:spacing w:val="-8"/>
        </w:rPr>
        <w:t>,</w:t>
      </w:r>
      <w:r>
        <w:t xml:space="preserve"> </w:t>
      </w:r>
      <w:r>
        <w:rPr>
          <w:spacing w:val="-8"/>
        </w:rPr>
        <w:t xml:space="preserve">respectively, </w:t>
      </w:r>
      <w:r>
        <w:rPr>
          <w:w w:val="90"/>
        </w:rPr>
        <w:t xml:space="preserve">between the subgroups of deceased patients with AI versus patients without. As expected, higher cortisol </w:t>
      </w:r>
      <w:r>
        <w:t>concentrations were found in patients without AI. The mortality associated with</w:t>
      </w:r>
      <w:r>
        <w:rPr>
          <w:w w:val="90"/>
        </w:rPr>
        <w:t xml:space="preserve"> </w:t>
      </w:r>
      <w:r>
        <w:rPr>
          <w:i/>
          <w:w w:val="90"/>
        </w:rPr>
        <w:t xml:space="preserve">Cryptococcal neoformans </w:t>
      </w:r>
      <w:r>
        <w:rPr>
          <w:w w:val="90"/>
        </w:rPr>
        <w:t xml:space="preserve">was however greater in the AI than in the non-AI groups, </w:t>
      </w:r>
      <w:r>
        <w:rPr>
          <w:spacing w:val="-8"/>
        </w:rPr>
        <w:t>45.5%</w:t>
      </w:r>
      <w:r>
        <w:rPr>
          <w:spacing w:val="-7"/>
        </w:rPr>
        <w:t xml:space="preserve"> </w:t>
      </w:r>
      <w:r>
        <w:rPr>
          <w:spacing w:val="-8"/>
        </w:rPr>
        <w:t>vs</w:t>
      </w:r>
      <w:r>
        <w:rPr>
          <w:spacing w:val="-7"/>
        </w:rPr>
        <w:t xml:space="preserve"> </w:t>
      </w:r>
      <w:r>
        <w:rPr>
          <w:spacing w:val="-8"/>
        </w:rPr>
        <w:t>4.</w:t>
      </w:r>
      <w:r w:rsidR="0078374E">
        <w:rPr>
          <w:spacing w:val="-8"/>
        </w:rPr>
        <w:t>6</w:t>
      </w:r>
      <w:r>
        <w:rPr>
          <w:spacing w:val="-8"/>
        </w:rPr>
        <w:t>%;</w:t>
      </w:r>
      <w:r>
        <w:rPr>
          <w:spacing w:val="-7"/>
        </w:rPr>
        <w:t xml:space="preserve"> </w:t>
      </w:r>
      <w:r w:rsidRPr="009878E0">
        <w:rPr>
          <w:b/>
          <w:bCs/>
          <w:i/>
          <w:spacing w:val="-8"/>
          <w:highlight w:val="yellow"/>
        </w:rPr>
        <w:t>p</w:t>
      </w:r>
      <w:r w:rsidR="0078374E" w:rsidRPr="009878E0">
        <w:rPr>
          <w:b/>
          <w:bCs/>
          <w:spacing w:val="-8"/>
          <w:highlight w:val="yellow"/>
        </w:rPr>
        <w:t>&lt;</w:t>
      </w:r>
      <w:r w:rsidRPr="009878E0">
        <w:rPr>
          <w:b/>
          <w:bCs/>
          <w:spacing w:val="-8"/>
          <w:highlight w:val="yellow"/>
        </w:rPr>
        <w:t>0.00</w:t>
      </w:r>
      <w:r w:rsidR="0078374E" w:rsidRPr="009878E0">
        <w:rPr>
          <w:b/>
          <w:bCs/>
          <w:spacing w:val="-8"/>
          <w:highlight w:val="yellow"/>
        </w:rPr>
        <w:t>1</w:t>
      </w:r>
      <w:r>
        <w:rPr>
          <w:spacing w:val="-8"/>
        </w:rPr>
        <w:t>.</w:t>
      </w:r>
    </w:p>
    <w:p w14:paraId="1D861DF1" w14:textId="77777777" w:rsidR="00F4573F" w:rsidRDefault="00F4573F" w:rsidP="00F4573F">
      <w:pPr>
        <w:rPr>
          <w:sz w:val="20"/>
        </w:rPr>
      </w:pPr>
    </w:p>
    <w:p w14:paraId="37609DD4" w14:textId="65C8AAD7" w:rsidR="00F4573F" w:rsidRDefault="005F1BF7" w:rsidP="00F4573F">
      <w:pPr>
        <w:pStyle w:val="BodyText"/>
        <w:jc w:val="both"/>
        <w:rPr>
          <w:rFonts w:asciiTheme="majorHAnsi" w:hAnsiTheme="majorHAnsi" w:cstheme="majorHAnsi"/>
          <w:b/>
          <w:bCs/>
        </w:rPr>
      </w:pPr>
      <w:r w:rsidRPr="005F1BF7">
        <w:rPr>
          <w:rFonts w:asciiTheme="majorHAnsi" w:hAnsiTheme="majorHAnsi" w:cstheme="majorHAnsi"/>
          <w:b/>
          <w:bCs/>
        </w:rPr>
        <w:t xml:space="preserve">Table </w:t>
      </w:r>
      <w:proofErr w:type="gramStart"/>
      <w:r w:rsidRPr="005F1BF7">
        <w:rPr>
          <w:rFonts w:asciiTheme="majorHAnsi" w:hAnsiTheme="majorHAnsi" w:cstheme="majorHAnsi"/>
          <w:b/>
          <w:bCs/>
        </w:rPr>
        <w:t>4 :</w:t>
      </w:r>
      <w:proofErr w:type="gramEnd"/>
      <w:r w:rsidRPr="005F1BF7">
        <w:rPr>
          <w:rFonts w:asciiTheme="majorHAnsi" w:hAnsiTheme="majorHAnsi" w:cstheme="majorHAnsi"/>
          <w:b/>
          <w:bCs/>
        </w:rPr>
        <w:t xml:space="preserve"> Characteristics of patients who died with and without AI</w:t>
      </w:r>
    </w:p>
    <w:tbl>
      <w:tblPr>
        <w:tblStyle w:val="TableGrid"/>
        <w:tblW w:w="0" w:type="auto"/>
        <w:tblLayout w:type="fixed"/>
        <w:tblLook w:val="0620" w:firstRow="1" w:lastRow="0" w:firstColumn="0" w:lastColumn="0" w:noHBand="1" w:noVBand="1"/>
      </w:tblPr>
      <w:tblGrid>
        <w:gridCol w:w="3988"/>
        <w:gridCol w:w="1627"/>
        <w:gridCol w:w="1743"/>
        <w:gridCol w:w="913"/>
      </w:tblGrid>
      <w:tr w:rsidR="00F4573F" w:rsidRPr="00602BAE" w14:paraId="27078E9D" w14:textId="77777777" w:rsidTr="00F7705D">
        <w:trPr>
          <w:trHeight w:val="192"/>
        </w:trPr>
        <w:tc>
          <w:tcPr>
            <w:tcW w:w="3988" w:type="dxa"/>
          </w:tcPr>
          <w:p w14:paraId="4CB2C6DD" w14:textId="77777777" w:rsidR="00F4573F" w:rsidRPr="00671BF5" w:rsidRDefault="00F4573F" w:rsidP="00B7635A">
            <w:pPr>
              <w:pStyle w:val="TableParagraph"/>
              <w:spacing w:line="240" w:lineRule="auto"/>
              <w:rPr>
                <w:b/>
                <w:bCs/>
                <w:sz w:val="18"/>
                <w:szCs w:val="18"/>
              </w:rPr>
            </w:pPr>
            <w:r w:rsidRPr="008F286B">
              <w:rPr>
                <w:b/>
                <w:bCs/>
                <w:sz w:val="18"/>
                <w:szCs w:val="18"/>
              </w:rPr>
              <w:t>Variable</w:t>
            </w:r>
          </w:p>
        </w:tc>
        <w:tc>
          <w:tcPr>
            <w:tcW w:w="1627" w:type="dxa"/>
          </w:tcPr>
          <w:p w14:paraId="0183E96D" w14:textId="355CCAC6" w:rsidR="00F4573F" w:rsidRPr="008F286B" w:rsidRDefault="00F4573F" w:rsidP="00B7635A">
            <w:pPr>
              <w:pStyle w:val="TableParagraph"/>
              <w:spacing w:line="189" w:lineRule="exact"/>
              <w:ind w:left="35" w:right="1"/>
              <w:jc w:val="center"/>
              <w:rPr>
                <w:b/>
                <w:bCs/>
                <w:i/>
                <w:sz w:val="18"/>
                <w:szCs w:val="18"/>
              </w:rPr>
            </w:pPr>
            <w:r w:rsidRPr="008F286B">
              <w:rPr>
                <w:b/>
                <w:bCs/>
                <w:i/>
                <w:sz w:val="18"/>
                <w:szCs w:val="18"/>
              </w:rPr>
              <w:t>Non-AI, N</w:t>
            </w:r>
            <w:r w:rsidRPr="008F286B">
              <w:rPr>
                <w:b/>
                <w:bCs/>
                <w:i/>
                <w:spacing w:val="-1"/>
                <w:sz w:val="18"/>
                <w:szCs w:val="18"/>
              </w:rPr>
              <w:t xml:space="preserve"> </w:t>
            </w:r>
            <w:r w:rsidRPr="008F286B">
              <w:rPr>
                <w:b/>
                <w:bCs/>
                <w:i/>
                <w:sz w:val="18"/>
                <w:szCs w:val="18"/>
              </w:rPr>
              <w:t>=</w:t>
            </w:r>
            <w:r w:rsidRPr="008F286B">
              <w:rPr>
                <w:b/>
                <w:bCs/>
                <w:i/>
                <w:spacing w:val="-1"/>
                <w:sz w:val="18"/>
                <w:szCs w:val="18"/>
              </w:rPr>
              <w:t xml:space="preserve"> </w:t>
            </w:r>
            <w:r w:rsidRPr="008F286B">
              <w:rPr>
                <w:b/>
                <w:bCs/>
                <w:i/>
                <w:color w:val="000000"/>
                <w:spacing w:val="-4"/>
                <w:sz w:val="18"/>
                <w:szCs w:val="18"/>
              </w:rPr>
              <w:t>1</w:t>
            </w:r>
            <w:r w:rsidR="00602BAE" w:rsidRPr="008F286B">
              <w:rPr>
                <w:b/>
                <w:bCs/>
                <w:i/>
                <w:color w:val="000000"/>
                <w:spacing w:val="-4"/>
                <w:sz w:val="18"/>
                <w:szCs w:val="18"/>
              </w:rPr>
              <w:t>56</w:t>
            </w:r>
            <w:r w:rsidRPr="008F286B">
              <w:rPr>
                <w:b/>
                <w:bCs/>
                <w:i/>
                <w:color w:val="000000"/>
                <w:spacing w:val="-4"/>
                <w:sz w:val="18"/>
                <w:szCs w:val="18"/>
                <w:vertAlign w:val="superscript"/>
              </w:rPr>
              <w:t>1</w:t>
            </w:r>
          </w:p>
        </w:tc>
        <w:tc>
          <w:tcPr>
            <w:tcW w:w="1743" w:type="dxa"/>
          </w:tcPr>
          <w:p w14:paraId="3C9EA59B" w14:textId="77777777" w:rsidR="00F4573F" w:rsidRPr="008F286B" w:rsidRDefault="00F4573F" w:rsidP="00B7635A">
            <w:pPr>
              <w:pStyle w:val="TableParagraph"/>
              <w:spacing w:line="189" w:lineRule="exact"/>
              <w:ind w:left="1" w:right="104"/>
              <w:jc w:val="center"/>
              <w:rPr>
                <w:b/>
                <w:bCs/>
                <w:i/>
                <w:sz w:val="18"/>
                <w:szCs w:val="18"/>
              </w:rPr>
            </w:pPr>
            <w:r w:rsidRPr="008F286B">
              <w:rPr>
                <w:b/>
                <w:bCs/>
                <w:i/>
                <w:sz w:val="18"/>
                <w:szCs w:val="18"/>
              </w:rPr>
              <w:t>AI, N</w:t>
            </w:r>
            <w:r w:rsidRPr="008F286B">
              <w:rPr>
                <w:b/>
                <w:bCs/>
                <w:i/>
                <w:spacing w:val="-1"/>
                <w:sz w:val="18"/>
                <w:szCs w:val="18"/>
              </w:rPr>
              <w:t xml:space="preserve"> </w:t>
            </w:r>
            <w:r w:rsidRPr="008F286B">
              <w:rPr>
                <w:b/>
                <w:bCs/>
                <w:i/>
                <w:sz w:val="18"/>
                <w:szCs w:val="18"/>
              </w:rPr>
              <w:t>=</w:t>
            </w:r>
            <w:r w:rsidRPr="008F286B">
              <w:rPr>
                <w:b/>
                <w:bCs/>
                <w:i/>
                <w:spacing w:val="-1"/>
                <w:sz w:val="18"/>
                <w:szCs w:val="18"/>
              </w:rPr>
              <w:t xml:space="preserve"> </w:t>
            </w:r>
            <w:r w:rsidRPr="008F286B">
              <w:rPr>
                <w:b/>
                <w:bCs/>
                <w:i/>
                <w:color w:val="000000"/>
                <w:spacing w:val="-5"/>
                <w:sz w:val="18"/>
                <w:szCs w:val="18"/>
              </w:rPr>
              <w:t>11</w:t>
            </w:r>
            <w:r w:rsidRPr="008F286B">
              <w:rPr>
                <w:b/>
                <w:bCs/>
                <w:i/>
                <w:color w:val="000000"/>
                <w:spacing w:val="-5"/>
                <w:sz w:val="18"/>
                <w:szCs w:val="18"/>
                <w:vertAlign w:val="superscript"/>
              </w:rPr>
              <w:t>1</w:t>
            </w:r>
          </w:p>
        </w:tc>
        <w:tc>
          <w:tcPr>
            <w:tcW w:w="913" w:type="dxa"/>
          </w:tcPr>
          <w:p w14:paraId="2D440F31" w14:textId="2959679E" w:rsidR="00F4573F" w:rsidRPr="008F286B" w:rsidRDefault="00602BAE" w:rsidP="00B7635A">
            <w:pPr>
              <w:pStyle w:val="TableParagraph"/>
              <w:spacing w:line="240" w:lineRule="auto"/>
              <w:rPr>
                <w:b/>
                <w:bCs/>
                <w:sz w:val="18"/>
                <w:szCs w:val="18"/>
              </w:rPr>
            </w:pPr>
            <w:r w:rsidRPr="008F286B">
              <w:rPr>
                <w:b/>
                <w:bCs/>
                <w:sz w:val="18"/>
                <w:szCs w:val="18"/>
              </w:rPr>
              <w:t>p-value</w:t>
            </w:r>
            <w:r w:rsidRPr="008F286B">
              <w:rPr>
                <w:b/>
                <w:bCs/>
                <w:sz w:val="18"/>
                <w:szCs w:val="18"/>
                <w:vertAlign w:val="superscript"/>
              </w:rPr>
              <w:t>2</w:t>
            </w:r>
          </w:p>
        </w:tc>
      </w:tr>
      <w:tr w:rsidR="00A220DA" w:rsidRPr="00602BAE" w14:paraId="025EFA58" w14:textId="77777777" w:rsidTr="00F7705D">
        <w:trPr>
          <w:trHeight w:val="189"/>
        </w:trPr>
        <w:tc>
          <w:tcPr>
            <w:tcW w:w="3988" w:type="dxa"/>
          </w:tcPr>
          <w:p w14:paraId="67F6DF45" w14:textId="615A4456" w:rsidR="00A220DA" w:rsidRPr="00602BAE" w:rsidRDefault="00A220DA" w:rsidP="00602BAE">
            <w:pPr>
              <w:pStyle w:val="TableParagraph"/>
              <w:rPr>
                <w:sz w:val="18"/>
                <w:szCs w:val="18"/>
              </w:rPr>
            </w:pPr>
            <w:r w:rsidRPr="00602BAE">
              <w:rPr>
                <w:sz w:val="18"/>
                <w:szCs w:val="18"/>
              </w:rPr>
              <w:t>Age at enrolment, median (IQR) (years)</w:t>
            </w:r>
          </w:p>
        </w:tc>
        <w:tc>
          <w:tcPr>
            <w:tcW w:w="1627" w:type="dxa"/>
          </w:tcPr>
          <w:p w14:paraId="04E049CA" w14:textId="775F6559" w:rsidR="00A220DA" w:rsidRPr="00602BAE" w:rsidRDefault="00A220DA" w:rsidP="00A220DA">
            <w:pPr>
              <w:pStyle w:val="TableParagraph"/>
              <w:ind w:left="35" w:right="1"/>
              <w:jc w:val="center"/>
              <w:rPr>
                <w:sz w:val="18"/>
                <w:szCs w:val="18"/>
              </w:rPr>
            </w:pPr>
            <w:r w:rsidRPr="00602BAE">
              <w:rPr>
                <w:sz w:val="18"/>
                <w:szCs w:val="18"/>
              </w:rPr>
              <w:t>37 (30, 44)</w:t>
            </w:r>
          </w:p>
        </w:tc>
        <w:tc>
          <w:tcPr>
            <w:tcW w:w="1743" w:type="dxa"/>
          </w:tcPr>
          <w:p w14:paraId="2B7B7731" w14:textId="59D90D22" w:rsidR="00A220DA" w:rsidRPr="00602BAE" w:rsidRDefault="00A220DA" w:rsidP="00A220DA">
            <w:pPr>
              <w:pStyle w:val="TableParagraph"/>
              <w:ind w:right="104"/>
              <w:jc w:val="center"/>
              <w:rPr>
                <w:sz w:val="18"/>
                <w:szCs w:val="18"/>
              </w:rPr>
            </w:pPr>
            <w:r w:rsidRPr="00602BAE">
              <w:rPr>
                <w:sz w:val="18"/>
                <w:szCs w:val="18"/>
              </w:rPr>
              <w:t>41 (37, 48)</w:t>
            </w:r>
          </w:p>
        </w:tc>
        <w:tc>
          <w:tcPr>
            <w:tcW w:w="913" w:type="dxa"/>
          </w:tcPr>
          <w:p w14:paraId="3A985E1B" w14:textId="76D9A831" w:rsidR="00A220DA" w:rsidRPr="00602BAE" w:rsidRDefault="00A220DA" w:rsidP="00A220DA">
            <w:pPr>
              <w:pStyle w:val="TableParagraph"/>
              <w:ind w:left="1" w:right="130"/>
              <w:jc w:val="center"/>
              <w:rPr>
                <w:sz w:val="18"/>
                <w:szCs w:val="18"/>
              </w:rPr>
            </w:pPr>
            <w:r w:rsidRPr="00602BAE">
              <w:rPr>
                <w:sz w:val="18"/>
                <w:szCs w:val="18"/>
              </w:rPr>
              <w:t>0.13</w:t>
            </w:r>
          </w:p>
        </w:tc>
      </w:tr>
      <w:tr w:rsidR="00A220DA" w:rsidRPr="00602BAE" w14:paraId="56E642BB" w14:textId="77777777" w:rsidTr="00F7705D">
        <w:trPr>
          <w:trHeight w:val="189"/>
        </w:trPr>
        <w:tc>
          <w:tcPr>
            <w:tcW w:w="3988" w:type="dxa"/>
          </w:tcPr>
          <w:p w14:paraId="10B6AEDB" w14:textId="41839984" w:rsidR="00A220DA" w:rsidRPr="00602BAE" w:rsidRDefault="00A220DA" w:rsidP="00602BAE">
            <w:pPr>
              <w:pStyle w:val="TableParagraph"/>
              <w:rPr>
                <w:sz w:val="18"/>
                <w:szCs w:val="18"/>
              </w:rPr>
            </w:pPr>
            <w:r w:rsidRPr="00602BAE">
              <w:rPr>
                <w:sz w:val="18"/>
                <w:szCs w:val="18"/>
              </w:rPr>
              <w:t xml:space="preserve">Female gender, </w:t>
            </w:r>
            <w:proofErr w:type="gramStart"/>
            <w:r w:rsidRPr="00602BAE">
              <w:rPr>
                <w:sz w:val="18"/>
                <w:szCs w:val="18"/>
              </w:rPr>
              <w:t>n(</w:t>
            </w:r>
            <w:proofErr w:type="gramEnd"/>
            <w:r w:rsidRPr="00602BAE">
              <w:rPr>
                <w:sz w:val="18"/>
                <w:szCs w:val="18"/>
              </w:rPr>
              <w:t>%)</w:t>
            </w:r>
          </w:p>
        </w:tc>
        <w:tc>
          <w:tcPr>
            <w:tcW w:w="1627" w:type="dxa"/>
          </w:tcPr>
          <w:p w14:paraId="4B5EB378" w14:textId="0D78D851" w:rsidR="00A220DA" w:rsidRPr="00602BAE" w:rsidRDefault="00A220DA" w:rsidP="00A220DA">
            <w:pPr>
              <w:pStyle w:val="TableParagraph"/>
              <w:ind w:left="35"/>
              <w:jc w:val="center"/>
              <w:rPr>
                <w:sz w:val="18"/>
                <w:szCs w:val="18"/>
              </w:rPr>
            </w:pPr>
            <w:r w:rsidRPr="00602BAE">
              <w:rPr>
                <w:sz w:val="18"/>
                <w:szCs w:val="18"/>
              </w:rPr>
              <w:t>83 (53.2%)</w:t>
            </w:r>
          </w:p>
        </w:tc>
        <w:tc>
          <w:tcPr>
            <w:tcW w:w="1743" w:type="dxa"/>
          </w:tcPr>
          <w:p w14:paraId="0B17DE03" w14:textId="52C2BC37" w:rsidR="00A220DA" w:rsidRPr="00602BAE" w:rsidRDefault="00A220DA" w:rsidP="00A220DA">
            <w:pPr>
              <w:pStyle w:val="TableParagraph"/>
              <w:ind w:left="2" w:right="104"/>
              <w:jc w:val="center"/>
              <w:rPr>
                <w:sz w:val="18"/>
                <w:szCs w:val="18"/>
              </w:rPr>
            </w:pPr>
            <w:r w:rsidRPr="00602BAE">
              <w:rPr>
                <w:sz w:val="18"/>
                <w:szCs w:val="18"/>
              </w:rPr>
              <w:t>6 (54.5%)</w:t>
            </w:r>
          </w:p>
        </w:tc>
        <w:tc>
          <w:tcPr>
            <w:tcW w:w="913" w:type="dxa"/>
          </w:tcPr>
          <w:p w14:paraId="2DACBD48" w14:textId="13BB68D8" w:rsidR="00A220DA" w:rsidRPr="00602BAE" w:rsidRDefault="00A220DA" w:rsidP="00A220DA">
            <w:pPr>
              <w:pStyle w:val="TableParagraph"/>
              <w:ind w:right="130"/>
              <w:jc w:val="center"/>
              <w:rPr>
                <w:sz w:val="18"/>
                <w:szCs w:val="18"/>
              </w:rPr>
            </w:pPr>
            <w:r w:rsidRPr="00602BAE">
              <w:rPr>
                <w:sz w:val="18"/>
                <w:szCs w:val="18"/>
              </w:rPr>
              <w:t>&gt;0.9</w:t>
            </w:r>
          </w:p>
        </w:tc>
      </w:tr>
      <w:tr w:rsidR="00A220DA" w:rsidRPr="00602BAE" w14:paraId="46B4BE66" w14:textId="77777777" w:rsidTr="00F7705D">
        <w:trPr>
          <w:trHeight w:val="189"/>
        </w:trPr>
        <w:tc>
          <w:tcPr>
            <w:tcW w:w="3988" w:type="dxa"/>
          </w:tcPr>
          <w:p w14:paraId="5A9AD606" w14:textId="6FEF3B23" w:rsidR="00A220DA" w:rsidRPr="00602BAE" w:rsidRDefault="00A220DA" w:rsidP="00602BAE">
            <w:pPr>
              <w:pStyle w:val="TableParagraph"/>
              <w:rPr>
                <w:sz w:val="18"/>
                <w:szCs w:val="18"/>
              </w:rPr>
            </w:pPr>
            <w:r w:rsidRPr="00602BAE">
              <w:rPr>
                <w:sz w:val="18"/>
                <w:szCs w:val="18"/>
              </w:rPr>
              <w:t>Duration of current illness, median (IQR) (days)</w:t>
            </w:r>
          </w:p>
        </w:tc>
        <w:tc>
          <w:tcPr>
            <w:tcW w:w="1627" w:type="dxa"/>
          </w:tcPr>
          <w:p w14:paraId="01119912" w14:textId="2D2E492A" w:rsidR="00A220DA" w:rsidRPr="00602BAE" w:rsidRDefault="00A220DA" w:rsidP="00A220DA">
            <w:pPr>
              <w:pStyle w:val="TableParagraph"/>
              <w:ind w:left="35" w:right="1"/>
              <w:jc w:val="center"/>
              <w:rPr>
                <w:sz w:val="18"/>
                <w:szCs w:val="18"/>
              </w:rPr>
            </w:pPr>
            <w:r w:rsidRPr="00602BAE">
              <w:rPr>
                <w:sz w:val="18"/>
                <w:szCs w:val="18"/>
              </w:rPr>
              <w:t>14 (14, 21)</w:t>
            </w:r>
          </w:p>
        </w:tc>
        <w:tc>
          <w:tcPr>
            <w:tcW w:w="1743" w:type="dxa"/>
          </w:tcPr>
          <w:p w14:paraId="1B2A08CE" w14:textId="6CE5E9DB" w:rsidR="00A220DA" w:rsidRPr="00602BAE" w:rsidRDefault="00A220DA" w:rsidP="00A220DA">
            <w:pPr>
              <w:pStyle w:val="TableParagraph"/>
              <w:ind w:right="104"/>
              <w:jc w:val="center"/>
              <w:rPr>
                <w:sz w:val="18"/>
                <w:szCs w:val="18"/>
              </w:rPr>
            </w:pPr>
            <w:r w:rsidRPr="00602BAE">
              <w:rPr>
                <w:sz w:val="18"/>
                <w:szCs w:val="18"/>
              </w:rPr>
              <w:t>14 (10, 14)</w:t>
            </w:r>
          </w:p>
        </w:tc>
        <w:tc>
          <w:tcPr>
            <w:tcW w:w="913" w:type="dxa"/>
          </w:tcPr>
          <w:p w14:paraId="36A08255" w14:textId="4B49739D" w:rsidR="00A220DA" w:rsidRPr="00602BAE" w:rsidRDefault="00A220DA" w:rsidP="00A220DA">
            <w:pPr>
              <w:pStyle w:val="TableParagraph"/>
              <w:ind w:right="130"/>
              <w:jc w:val="center"/>
              <w:rPr>
                <w:sz w:val="18"/>
                <w:szCs w:val="18"/>
              </w:rPr>
            </w:pPr>
            <w:r w:rsidRPr="00602BAE">
              <w:rPr>
                <w:sz w:val="18"/>
                <w:szCs w:val="18"/>
              </w:rPr>
              <w:t>0.2</w:t>
            </w:r>
          </w:p>
        </w:tc>
      </w:tr>
      <w:tr w:rsidR="00A220DA" w:rsidRPr="00602BAE" w14:paraId="0EBDD47D" w14:textId="77777777" w:rsidTr="00F7705D">
        <w:trPr>
          <w:trHeight w:val="189"/>
        </w:trPr>
        <w:tc>
          <w:tcPr>
            <w:tcW w:w="3988" w:type="dxa"/>
          </w:tcPr>
          <w:p w14:paraId="1EF9242D" w14:textId="5BE52E04" w:rsidR="00A220DA" w:rsidRPr="00602BAE" w:rsidRDefault="00A220DA" w:rsidP="00602BAE">
            <w:pPr>
              <w:pStyle w:val="TableParagraph"/>
              <w:rPr>
                <w:b/>
                <w:bCs/>
                <w:sz w:val="18"/>
                <w:szCs w:val="18"/>
              </w:rPr>
            </w:pPr>
            <w:r w:rsidRPr="00602BAE">
              <w:rPr>
                <w:b/>
                <w:sz w:val="18"/>
                <w:szCs w:val="18"/>
              </w:rPr>
              <w:t>HISTORY</w:t>
            </w:r>
          </w:p>
        </w:tc>
        <w:tc>
          <w:tcPr>
            <w:tcW w:w="1627" w:type="dxa"/>
          </w:tcPr>
          <w:p w14:paraId="56ED9302" w14:textId="77777777" w:rsidR="00A220DA" w:rsidRPr="00602BAE" w:rsidRDefault="00A220DA" w:rsidP="00A220DA">
            <w:pPr>
              <w:pStyle w:val="TableParagraph"/>
              <w:ind w:left="35" w:right="1"/>
              <w:jc w:val="center"/>
              <w:rPr>
                <w:sz w:val="18"/>
                <w:szCs w:val="18"/>
              </w:rPr>
            </w:pPr>
          </w:p>
        </w:tc>
        <w:tc>
          <w:tcPr>
            <w:tcW w:w="1743" w:type="dxa"/>
          </w:tcPr>
          <w:p w14:paraId="732DAA8F" w14:textId="77777777" w:rsidR="00A220DA" w:rsidRPr="00602BAE" w:rsidRDefault="00A220DA" w:rsidP="00A220DA">
            <w:pPr>
              <w:pStyle w:val="TableParagraph"/>
              <w:ind w:right="104"/>
              <w:jc w:val="center"/>
              <w:rPr>
                <w:sz w:val="18"/>
                <w:szCs w:val="18"/>
              </w:rPr>
            </w:pPr>
          </w:p>
        </w:tc>
        <w:tc>
          <w:tcPr>
            <w:tcW w:w="913" w:type="dxa"/>
          </w:tcPr>
          <w:p w14:paraId="39F5334D" w14:textId="77777777" w:rsidR="00A220DA" w:rsidRPr="00602BAE" w:rsidRDefault="00A220DA" w:rsidP="00A220DA">
            <w:pPr>
              <w:pStyle w:val="TableParagraph"/>
              <w:ind w:right="130"/>
              <w:jc w:val="center"/>
              <w:rPr>
                <w:spacing w:val="-4"/>
                <w:sz w:val="18"/>
                <w:szCs w:val="18"/>
              </w:rPr>
            </w:pPr>
          </w:p>
        </w:tc>
      </w:tr>
      <w:tr w:rsidR="00A220DA" w:rsidRPr="00602BAE" w14:paraId="1DF54C74" w14:textId="77777777" w:rsidTr="00F7705D">
        <w:trPr>
          <w:trHeight w:val="189"/>
        </w:trPr>
        <w:tc>
          <w:tcPr>
            <w:tcW w:w="3988" w:type="dxa"/>
          </w:tcPr>
          <w:p w14:paraId="238D65C7" w14:textId="14DFB39B" w:rsidR="00A220DA" w:rsidRPr="00602BAE" w:rsidRDefault="00A220DA" w:rsidP="00602BAE">
            <w:pPr>
              <w:pStyle w:val="TableParagraph"/>
              <w:rPr>
                <w:sz w:val="18"/>
                <w:szCs w:val="18"/>
              </w:rPr>
            </w:pPr>
            <w:r w:rsidRPr="00602BAE">
              <w:rPr>
                <w:sz w:val="18"/>
                <w:szCs w:val="18"/>
              </w:rPr>
              <w:t>Weight loss</w:t>
            </w:r>
          </w:p>
        </w:tc>
        <w:tc>
          <w:tcPr>
            <w:tcW w:w="1627" w:type="dxa"/>
          </w:tcPr>
          <w:p w14:paraId="028636C6" w14:textId="6A9424B9" w:rsidR="00A220DA" w:rsidRPr="00602BAE" w:rsidRDefault="00A220DA" w:rsidP="00A220DA">
            <w:pPr>
              <w:pStyle w:val="TableParagraph"/>
              <w:ind w:left="35"/>
              <w:jc w:val="center"/>
              <w:rPr>
                <w:sz w:val="18"/>
                <w:szCs w:val="18"/>
              </w:rPr>
            </w:pPr>
            <w:r w:rsidRPr="00602BAE">
              <w:rPr>
                <w:sz w:val="18"/>
                <w:szCs w:val="18"/>
              </w:rPr>
              <w:t>129 (89.0%)</w:t>
            </w:r>
          </w:p>
        </w:tc>
        <w:tc>
          <w:tcPr>
            <w:tcW w:w="1743" w:type="dxa"/>
          </w:tcPr>
          <w:p w14:paraId="71EFF53C" w14:textId="07CF37A3" w:rsidR="00A220DA" w:rsidRPr="00602BAE" w:rsidRDefault="00A220DA" w:rsidP="00A220DA">
            <w:pPr>
              <w:pStyle w:val="TableParagraph"/>
              <w:ind w:left="2" w:right="104"/>
              <w:jc w:val="center"/>
              <w:rPr>
                <w:sz w:val="18"/>
                <w:szCs w:val="18"/>
              </w:rPr>
            </w:pPr>
            <w:r w:rsidRPr="00602BAE">
              <w:rPr>
                <w:sz w:val="18"/>
                <w:szCs w:val="18"/>
              </w:rPr>
              <w:t>9 (81.8%)</w:t>
            </w:r>
          </w:p>
        </w:tc>
        <w:tc>
          <w:tcPr>
            <w:tcW w:w="913" w:type="dxa"/>
          </w:tcPr>
          <w:p w14:paraId="1D9FFE8E" w14:textId="33962223"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7AC8AA98" w14:textId="77777777" w:rsidTr="00F7705D">
        <w:trPr>
          <w:trHeight w:val="189"/>
        </w:trPr>
        <w:tc>
          <w:tcPr>
            <w:tcW w:w="3988" w:type="dxa"/>
          </w:tcPr>
          <w:p w14:paraId="6682C0D3" w14:textId="21A85BDA" w:rsidR="00A220DA" w:rsidRPr="00602BAE" w:rsidRDefault="00A220DA" w:rsidP="00602BAE">
            <w:pPr>
              <w:pStyle w:val="TableParagraph"/>
              <w:rPr>
                <w:sz w:val="18"/>
                <w:szCs w:val="18"/>
              </w:rPr>
            </w:pPr>
            <w:r w:rsidRPr="00602BAE">
              <w:rPr>
                <w:sz w:val="18"/>
                <w:szCs w:val="18"/>
              </w:rPr>
              <w:t>Weakness</w:t>
            </w:r>
          </w:p>
        </w:tc>
        <w:tc>
          <w:tcPr>
            <w:tcW w:w="1627" w:type="dxa"/>
          </w:tcPr>
          <w:p w14:paraId="412C51D1" w14:textId="43AD7AEF" w:rsidR="00A220DA" w:rsidRPr="00602BAE" w:rsidRDefault="00A220DA" w:rsidP="00A220DA">
            <w:pPr>
              <w:pStyle w:val="TableParagraph"/>
              <w:ind w:left="35"/>
              <w:jc w:val="center"/>
              <w:rPr>
                <w:sz w:val="18"/>
                <w:szCs w:val="18"/>
              </w:rPr>
            </w:pPr>
            <w:r w:rsidRPr="00602BAE">
              <w:rPr>
                <w:sz w:val="18"/>
                <w:szCs w:val="18"/>
              </w:rPr>
              <w:t>127 (87.6%)</w:t>
            </w:r>
          </w:p>
        </w:tc>
        <w:tc>
          <w:tcPr>
            <w:tcW w:w="1743" w:type="dxa"/>
          </w:tcPr>
          <w:p w14:paraId="5C4B9FBB" w14:textId="50902963" w:rsidR="00A220DA" w:rsidRPr="00602BAE" w:rsidRDefault="00A220DA" w:rsidP="00A220DA">
            <w:pPr>
              <w:pStyle w:val="TableParagraph"/>
              <w:ind w:left="1" w:right="104"/>
              <w:jc w:val="center"/>
              <w:rPr>
                <w:sz w:val="18"/>
                <w:szCs w:val="18"/>
              </w:rPr>
            </w:pPr>
            <w:r w:rsidRPr="00602BAE">
              <w:rPr>
                <w:sz w:val="18"/>
                <w:szCs w:val="18"/>
              </w:rPr>
              <w:t>9 (81.8%)</w:t>
            </w:r>
          </w:p>
        </w:tc>
        <w:tc>
          <w:tcPr>
            <w:tcW w:w="913" w:type="dxa"/>
          </w:tcPr>
          <w:p w14:paraId="5C3BBCD9" w14:textId="4590994D"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3C8CBD6D" w14:textId="77777777" w:rsidTr="00F7705D">
        <w:trPr>
          <w:trHeight w:val="193"/>
        </w:trPr>
        <w:tc>
          <w:tcPr>
            <w:tcW w:w="3988" w:type="dxa"/>
          </w:tcPr>
          <w:p w14:paraId="7F457A48" w14:textId="5755ECBF" w:rsidR="00A220DA" w:rsidRPr="00602BAE" w:rsidRDefault="00A220DA" w:rsidP="00602BAE">
            <w:pPr>
              <w:pStyle w:val="TableParagraph"/>
              <w:spacing w:line="191" w:lineRule="exact"/>
              <w:rPr>
                <w:sz w:val="18"/>
                <w:szCs w:val="18"/>
              </w:rPr>
            </w:pPr>
            <w:r w:rsidRPr="00602BAE">
              <w:rPr>
                <w:sz w:val="18"/>
                <w:szCs w:val="18"/>
              </w:rPr>
              <w:t>Tiredness</w:t>
            </w:r>
          </w:p>
        </w:tc>
        <w:tc>
          <w:tcPr>
            <w:tcW w:w="1627" w:type="dxa"/>
          </w:tcPr>
          <w:p w14:paraId="2771201B" w14:textId="75AF2704" w:rsidR="00A220DA" w:rsidRPr="00602BAE" w:rsidRDefault="00A220DA" w:rsidP="00A220DA">
            <w:pPr>
              <w:pStyle w:val="TableParagraph"/>
              <w:spacing w:line="191" w:lineRule="exact"/>
              <w:ind w:left="35"/>
              <w:jc w:val="center"/>
              <w:rPr>
                <w:sz w:val="18"/>
                <w:szCs w:val="18"/>
              </w:rPr>
            </w:pPr>
            <w:r w:rsidRPr="00602BAE">
              <w:rPr>
                <w:sz w:val="18"/>
                <w:szCs w:val="18"/>
              </w:rPr>
              <w:t>128 (88.9%)</w:t>
            </w:r>
          </w:p>
        </w:tc>
        <w:tc>
          <w:tcPr>
            <w:tcW w:w="1743" w:type="dxa"/>
          </w:tcPr>
          <w:p w14:paraId="39E980B4" w14:textId="3FBBF9C8" w:rsidR="00A220DA" w:rsidRPr="00602BAE" w:rsidRDefault="00A220DA" w:rsidP="00A220DA">
            <w:pPr>
              <w:pStyle w:val="TableParagraph"/>
              <w:spacing w:line="191" w:lineRule="exact"/>
              <w:ind w:left="1" w:right="104"/>
              <w:jc w:val="center"/>
              <w:rPr>
                <w:sz w:val="18"/>
                <w:szCs w:val="18"/>
              </w:rPr>
            </w:pPr>
            <w:r w:rsidRPr="00602BAE">
              <w:rPr>
                <w:sz w:val="18"/>
                <w:szCs w:val="18"/>
              </w:rPr>
              <w:t>11 (100.0%)</w:t>
            </w:r>
          </w:p>
        </w:tc>
        <w:tc>
          <w:tcPr>
            <w:tcW w:w="913" w:type="dxa"/>
          </w:tcPr>
          <w:p w14:paraId="4DFB4B83" w14:textId="296A3B6F" w:rsidR="00A220DA" w:rsidRPr="00602BAE" w:rsidRDefault="00A220DA" w:rsidP="00A220DA">
            <w:pPr>
              <w:pStyle w:val="TableParagraph"/>
              <w:spacing w:line="191" w:lineRule="exact"/>
              <w:ind w:right="130"/>
              <w:jc w:val="center"/>
              <w:rPr>
                <w:sz w:val="18"/>
                <w:szCs w:val="18"/>
              </w:rPr>
            </w:pPr>
            <w:r w:rsidRPr="00602BAE">
              <w:rPr>
                <w:sz w:val="18"/>
                <w:szCs w:val="18"/>
              </w:rPr>
              <w:t>0.6</w:t>
            </w:r>
          </w:p>
        </w:tc>
      </w:tr>
      <w:tr w:rsidR="00A220DA" w:rsidRPr="00602BAE" w14:paraId="279232FE" w14:textId="77777777" w:rsidTr="00F7705D">
        <w:trPr>
          <w:trHeight w:val="189"/>
        </w:trPr>
        <w:tc>
          <w:tcPr>
            <w:tcW w:w="3988" w:type="dxa"/>
          </w:tcPr>
          <w:p w14:paraId="7E4BDA75" w14:textId="7BCA686F" w:rsidR="00A220DA" w:rsidRPr="00602BAE" w:rsidRDefault="00A220DA" w:rsidP="00602BAE">
            <w:pPr>
              <w:pStyle w:val="TableParagraph"/>
              <w:rPr>
                <w:sz w:val="18"/>
                <w:szCs w:val="18"/>
              </w:rPr>
            </w:pPr>
            <w:r w:rsidRPr="00602BAE">
              <w:rPr>
                <w:sz w:val="18"/>
                <w:szCs w:val="18"/>
              </w:rPr>
              <w:t>Poor appetite</w:t>
            </w:r>
          </w:p>
        </w:tc>
        <w:tc>
          <w:tcPr>
            <w:tcW w:w="1627" w:type="dxa"/>
          </w:tcPr>
          <w:p w14:paraId="3F08AEDE" w14:textId="023F1A87" w:rsidR="00A220DA" w:rsidRPr="00602BAE" w:rsidRDefault="00A220DA" w:rsidP="00A220DA">
            <w:pPr>
              <w:pStyle w:val="TableParagraph"/>
              <w:ind w:left="35"/>
              <w:jc w:val="center"/>
              <w:rPr>
                <w:sz w:val="18"/>
                <w:szCs w:val="18"/>
              </w:rPr>
            </w:pPr>
            <w:r w:rsidRPr="00602BAE">
              <w:rPr>
                <w:sz w:val="18"/>
                <w:szCs w:val="18"/>
              </w:rPr>
              <w:t>119 (82.1%)</w:t>
            </w:r>
          </w:p>
        </w:tc>
        <w:tc>
          <w:tcPr>
            <w:tcW w:w="1743" w:type="dxa"/>
          </w:tcPr>
          <w:p w14:paraId="4B2957EF" w14:textId="1687FE41" w:rsidR="00A220DA" w:rsidRPr="00602BAE" w:rsidRDefault="00A220DA" w:rsidP="00A220DA">
            <w:pPr>
              <w:pStyle w:val="TableParagraph"/>
              <w:ind w:left="1" w:right="104"/>
              <w:jc w:val="center"/>
              <w:rPr>
                <w:sz w:val="18"/>
                <w:szCs w:val="18"/>
              </w:rPr>
            </w:pPr>
            <w:r w:rsidRPr="00602BAE">
              <w:rPr>
                <w:sz w:val="18"/>
                <w:szCs w:val="18"/>
              </w:rPr>
              <w:t>11 (100.0%)</w:t>
            </w:r>
          </w:p>
        </w:tc>
        <w:tc>
          <w:tcPr>
            <w:tcW w:w="913" w:type="dxa"/>
          </w:tcPr>
          <w:p w14:paraId="0C1F4B23" w14:textId="7A31D2E2" w:rsidR="00A220DA" w:rsidRPr="00602BAE" w:rsidRDefault="00A220DA" w:rsidP="00A220DA">
            <w:pPr>
              <w:pStyle w:val="TableParagraph"/>
              <w:ind w:left="1" w:right="130"/>
              <w:jc w:val="center"/>
              <w:rPr>
                <w:sz w:val="18"/>
                <w:szCs w:val="18"/>
              </w:rPr>
            </w:pPr>
            <w:r w:rsidRPr="00602BAE">
              <w:rPr>
                <w:sz w:val="18"/>
                <w:szCs w:val="18"/>
              </w:rPr>
              <w:t>0.2</w:t>
            </w:r>
          </w:p>
        </w:tc>
      </w:tr>
      <w:tr w:rsidR="00A220DA" w:rsidRPr="00602BAE" w14:paraId="05B7C134" w14:textId="77777777" w:rsidTr="00F7705D">
        <w:trPr>
          <w:trHeight w:val="189"/>
        </w:trPr>
        <w:tc>
          <w:tcPr>
            <w:tcW w:w="3988" w:type="dxa"/>
          </w:tcPr>
          <w:p w14:paraId="2EBAF35F" w14:textId="2C6160A5" w:rsidR="00A220DA" w:rsidRPr="00602BAE" w:rsidRDefault="00A220DA" w:rsidP="00602BAE">
            <w:pPr>
              <w:pStyle w:val="TableParagraph"/>
              <w:rPr>
                <w:sz w:val="18"/>
                <w:szCs w:val="18"/>
              </w:rPr>
            </w:pPr>
            <w:r w:rsidRPr="00602BAE">
              <w:rPr>
                <w:sz w:val="18"/>
                <w:szCs w:val="18"/>
              </w:rPr>
              <w:t>Increased pigmentation of the skin</w:t>
            </w:r>
          </w:p>
        </w:tc>
        <w:tc>
          <w:tcPr>
            <w:tcW w:w="1627" w:type="dxa"/>
          </w:tcPr>
          <w:p w14:paraId="551746B9" w14:textId="6517B26F" w:rsidR="00A220DA" w:rsidRPr="00602BAE" w:rsidRDefault="00A220DA" w:rsidP="00A220DA">
            <w:pPr>
              <w:pStyle w:val="TableParagraph"/>
              <w:ind w:left="35"/>
              <w:jc w:val="center"/>
              <w:rPr>
                <w:sz w:val="18"/>
                <w:szCs w:val="18"/>
              </w:rPr>
            </w:pPr>
            <w:r w:rsidRPr="00602BAE">
              <w:rPr>
                <w:sz w:val="18"/>
                <w:szCs w:val="18"/>
              </w:rPr>
              <w:t>83 (58.5%)</w:t>
            </w:r>
          </w:p>
        </w:tc>
        <w:tc>
          <w:tcPr>
            <w:tcW w:w="1743" w:type="dxa"/>
          </w:tcPr>
          <w:p w14:paraId="7900FE6C" w14:textId="3D45EE84" w:rsidR="00A220DA" w:rsidRPr="00602BAE" w:rsidRDefault="00A220DA" w:rsidP="00A220DA">
            <w:pPr>
              <w:pStyle w:val="TableParagraph"/>
              <w:ind w:left="1" w:right="104"/>
              <w:jc w:val="center"/>
              <w:rPr>
                <w:sz w:val="18"/>
                <w:szCs w:val="18"/>
              </w:rPr>
            </w:pPr>
            <w:r w:rsidRPr="00602BAE">
              <w:rPr>
                <w:sz w:val="18"/>
                <w:szCs w:val="18"/>
              </w:rPr>
              <w:t>4 (44.4%)</w:t>
            </w:r>
          </w:p>
        </w:tc>
        <w:tc>
          <w:tcPr>
            <w:tcW w:w="913" w:type="dxa"/>
          </w:tcPr>
          <w:p w14:paraId="362D5F8F" w14:textId="3EDC1D1D" w:rsidR="00A220DA" w:rsidRPr="00602BAE" w:rsidRDefault="00A220DA" w:rsidP="00A220DA">
            <w:pPr>
              <w:pStyle w:val="TableParagraph"/>
              <w:ind w:left="1" w:right="130"/>
              <w:jc w:val="center"/>
              <w:rPr>
                <w:sz w:val="18"/>
                <w:szCs w:val="18"/>
              </w:rPr>
            </w:pPr>
            <w:r w:rsidRPr="00602BAE">
              <w:rPr>
                <w:sz w:val="18"/>
                <w:szCs w:val="18"/>
              </w:rPr>
              <w:t>0.5</w:t>
            </w:r>
          </w:p>
        </w:tc>
      </w:tr>
      <w:tr w:rsidR="00A220DA" w:rsidRPr="00602BAE" w14:paraId="7BDFFFE0" w14:textId="77777777" w:rsidTr="00F7705D">
        <w:trPr>
          <w:trHeight w:val="189"/>
        </w:trPr>
        <w:tc>
          <w:tcPr>
            <w:tcW w:w="3988" w:type="dxa"/>
          </w:tcPr>
          <w:p w14:paraId="757B899B" w14:textId="1D55AF3D" w:rsidR="00A220DA" w:rsidRPr="00602BAE" w:rsidRDefault="00A220DA" w:rsidP="00602BAE">
            <w:pPr>
              <w:pStyle w:val="TableParagraph"/>
              <w:rPr>
                <w:sz w:val="18"/>
                <w:szCs w:val="18"/>
              </w:rPr>
            </w:pPr>
            <w:r w:rsidRPr="00602BAE">
              <w:rPr>
                <w:sz w:val="18"/>
                <w:szCs w:val="18"/>
              </w:rPr>
              <w:t>Nausea</w:t>
            </w:r>
          </w:p>
        </w:tc>
        <w:tc>
          <w:tcPr>
            <w:tcW w:w="1627" w:type="dxa"/>
          </w:tcPr>
          <w:p w14:paraId="1F5AF579" w14:textId="0D8B88F7" w:rsidR="00A220DA" w:rsidRPr="00602BAE" w:rsidRDefault="00A220DA" w:rsidP="00A220DA">
            <w:pPr>
              <w:pStyle w:val="TableParagraph"/>
              <w:ind w:left="35"/>
              <w:jc w:val="center"/>
              <w:rPr>
                <w:sz w:val="18"/>
                <w:szCs w:val="18"/>
              </w:rPr>
            </w:pPr>
            <w:r w:rsidRPr="00602BAE">
              <w:rPr>
                <w:sz w:val="18"/>
                <w:szCs w:val="18"/>
              </w:rPr>
              <w:t>84 (57.9%)</w:t>
            </w:r>
          </w:p>
        </w:tc>
        <w:tc>
          <w:tcPr>
            <w:tcW w:w="1743" w:type="dxa"/>
          </w:tcPr>
          <w:p w14:paraId="7F87E7AA" w14:textId="5424FFED" w:rsidR="00A220DA" w:rsidRPr="00602BAE" w:rsidRDefault="00A220DA" w:rsidP="00A220DA">
            <w:pPr>
              <w:pStyle w:val="TableParagraph"/>
              <w:ind w:left="1" w:right="104"/>
              <w:jc w:val="center"/>
              <w:rPr>
                <w:sz w:val="18"/>
                <w:szCs w:val="18"/>
              </w:rPr>
            </w:pPr>
            <w:r w:rsidRPr="00602BAE">
              <w:rPr>
                <w:sz w:val="18"/>
                <w:szCs w:val="18"/>
              </w:rPr>
              <w:t>9 (81.8%)</w:t>
            </w:r>
          </w:p>
        </w:tc>
        <w:tc>
          <w:tcPr>
            <w:tcW w:w="913" w:type="dxa"/>
          </w:tcPr>
          <w:p w14:paraId="1BCF5441" w14:textId="2A7B0BE1" w:rsidR="00A220DA" w:rsidRPr="00602BAE" w:rsidRDefault="00A220DA" w:rsidP="00A220DA">
            <w:pPr>
              <w:pStyle w:val="TableParagraph"/>
              <w:ind w:right="130"/>
              <w:jc w:val="center"/>
              <w:rPr>
                <w:sz w:val="18"/>
                <w:szCs w:val="18"/>
              </w:rPr>
            </w:pPr>
            <w:r w:rsidRPr="00602BAE">
              <w:rPr>
                <w:sz w:val="18"/>
                <w:szCs w:val="18"/>
              </w:rPr>
              <w:t>0.2</w:t>
            </w:r>
          </w:p>
        </w:tc>
      </w:tr>
      <w:tr w:rsidR="00A220DA" w:rsidRPr="00602BAE" w14:paraId="306F023B" w14:textId="77777777" w:rsidTr="00F7705D">
        <w:trPr>
          <w:trHeight w:val="190"/>
        </w:trPr>
        <w:tc>
          <w:tcPr>
            <w:tcW w:w="3988" w:type="dxa"/>
          </w:tcPr>
          <w:p w14:paraId="5B683267" w14:textId="29DB7683" w:rsidR="00A220DA" w:rsidRPr="00602BAE" w:rsidRDefault="00A220DA" w:rsidP="00602BAE">
            <w:pPr>
              <w:pStyle w:val="TableParagraph"/>
              <w:spacing w:line="188" w:lineRule="exact"/>
              <w:rPr>
                <w:sz w:val="18"/>
                <w:szCs w:val="18"/>
              </w:rPr>
            </w:pPr>
            <w:r w:rsidRPr="00602BAE">
              <w:rPr>
                <w:sz w:val="18"/>
                <w:szCs w:val="18"/>
              </w:rPr>
              <w:t>Loss of consciousness</w:t>
            </w:r>
          </w:p>
        </w:tc>
        <w:tc>
          <w:tcPr>
            <w:tcW w:w="1627" w:type="dxa"/>
          </w:tcPr>
          <w:p w14:paraId="47628756" w14:textId="0241EFDF" w:rsidR="00A220DA" w:rsidRPr="00602BAE" w:rsidRDefault="00A220DA" w:rsidP="00A220DA">
            <w:pPr>
              <w:pStyle w:val="TableParagraph"/>
              <w:spacing w:line="188" w:lineRule="exact"/>
              <w:ind w:left="461"/>
              <w:rPr>
                <w:sz w:val="18"/>
                <w:szCs w:val="18"/>
              </w:rPr>
            </w:pPr>
            <w:r w:rsidRPr="00602BAE">
              <w:rPr>
                <w:sz w:val="18"/>
                <w:szCs w:val="18"/>
              </w:rPr>
              <w:t>4 (2.7%)</w:t>
            </w:r>
          </w:p>
        </w:tc>
        <w:tc>
          <w:tcPr>
            <w:tcW w:w="1743" w:type="dxa"/>
          </w:tcPr>
          <w:p w14:paraId="29EED9FE" w14:textId="04C3572D" w:rsidR="00A220DA" w:rsidRPr="00602BAE" w:rsidRDefault="00A220DA" w:rsidP="00A220DA">
            <w:pPr>
              <w:pStyle w:val="TableParagraph"/>
              <w:spacing w:line="188" w:lineRule="exact"/>
              <w:ind w:left="475"/>
              <w:rPr>
                <w:sz w:val="18"/>
                <w:szCs w:val="18"/>
              </w:rPr>
            </w:pPr>
            <w:r w:rsidRPr="00602BAE">
              <w:rPr>
                <w:sz w:val="18"/>
                <w:szCs w:val="18"/>
              </w:rPr>
              <w:t>0 (0.0%)</w:t>
            </w:r>
          </w:p>
        </w:tc>
        <w:tc>
          <w:tcPr>
            <w:tcW w:w="913" w:type="dxa"/>
          </w:tcPr>
          <w:p w14:paraId="4B2DA064" w14:textId="54F41EA8" w:rsidR="00A220DA" w:rsidRPr="00602BAE" w:rsidRDefault="00A220DA" w:rsidP="00A220DA">
            <w:pPr>
              <w:pStyle w:val="TableParagraph"/>
              <w:spacing w:line="188" w:lineRule="exact"/>
              <w:ind w:right="130"/>
              <w:jc w:val="center"/>
              <w:rPr>
                <w:sz w:val="18"/>
                <w:szCs w:val="18"/>
              </w:rPr>
            </w:pPr>
            <w:r w:rsidRPr="00602BAE">
              <w:rPr>
                <w:sz w:val="18"/>
                <w:szCs w:val="18"/>
              </w:rPr>
              <w:t>&gt;0.9</w:t>
            </w:r>
          </w:p>
        </w:tc>
      </w:tr>
      <w:tr w:rsidR="00A220DA" w:rsidRPr="00602BAE" w14:paraId="756782BF" w14:textId="77777777" w:rsidTr="00F7705D">
        <w:trPr>
          <w:trHeight w:val="192"/>
        </w:trPr>
        <w:tc>
          <w:tcPr>
            <w:tcW w:w="3988" w:type="dxa"/>
          </w:tcPr>
          <w:p w14:paraId="2DB56C79" w14:textId="3448ED8C" w:rsidR="00A220DA" w:rsidRPr="00602BAE" w:rsidRDefault="00A220DA" w:rsidP="00602BAE">
            <w:pPr>
              <w:pStyle w:val="TableParagraph"/>
              <w:spacing w:line="240" w:lineRule="auto"/>
              <w:rPr>
                <w:sz w:val="18"/>
                <w:szCs w:val="18"/>
              </w:rPr>
            </w:pPr>
            <w:proofErr w:type="spellStart"/>
            <w:r w:rsidRPr="00602BAE">
              <w:rPr>
                <w:sz w:val="18"/>
                <w:szCs w:val="18"/>
              </w:rPr>
              <w:t>Diarrhoea</w:t>
            </w:r>
            <w:proofErr w:type="spellEnd"/>
          </w:p>
        </w:tc>
        <w:tc>
          <w:tcPr>
            <w:tcW w:w="1627" w:type="dxa"/>
          </w:tcPr>
          <w:p w14:paraId="240F2C09" w14:textId="2FD1E3FB" w:rsidR="00A220DA" w:rsidRPr="00602BAE" w:rsidRDefault="00A220DA" w:rsidP="00A220DA">
            <w:pPr>
              <w:pStyle w:val="TableParagraph"/>
              <w:spacing w:line="190" w:lineRule="exact"/>
              <w:ind w:left="35" w:right="1"/>
              <w:jc w:val="center"/>
              <w:rPr>
                <w:sz w:val="18"/>
                <w:szCs w:val="18"/>
              </w:rPr>
            </w:pPr>
            <w:r w:rsidRPr="00602BAE">
              <w:rPr>
                <w:sz w:val="18"/>
                <w:szCs w:val="18"/>
              </w:rPr>
              <w:t>71 (49.0%)</w:t>
            </w:r>
          </w:p>
        </w:tc>
        <w:tc>
          <w:tcPr>
            <w:tcW w:w="1743" w:type="dxa"/>
          </w:tcPr>
          <w:p w14:paraId="75191315" w14:textId="598A3164" w:rsidR="00A220DA" w:rsidRPr="00602BAE" w:rsidRDefault="00A220DA" w:rsidP="00A220DA">
            <w:pPr>
              <w:pStyle w:val="TableParagraph"/>
              <w:spacing w:line="190" w:lineRule="exact"/>
              <w:ind w:right="104"/>
              <w:jc w:val="center"/>
              <w:rPr>
                <w:sz w:val="18"/>
                <w:szCs w:val="18"/>
              </w:rPr>
            </w:pPr>
            <w:r w:rsidRPr="00602BAE">
              <w:rPr>
                <w:sz w:val="18"/>
                <w:szCs w:val="18"/>
              </w:rPr>
              <w:t>3 (27.3%)</w:t>
            </w:r>
          </w:p>
        </w:tc>
        <w:tc>
          <w:tcPr>
            <w:tcW w:w="913" w:type="dxa"/>
          </w:tcPr>
          <w:p w14:paraId="5DFE0736" w14:textId="2595BBD2" w:rsidR="00A220DA" w:rsidRPr="00602BAE" w:rsidRDefault="00A220DA" w:rsidP="00602BAE">
            <w:pPr>
              <w:pStyle w:val="TableParagraph"/>
              <w:spacing w:line="240" w:lineRule="auto"/>
              <w:jc w:val="center"/>
              <w:rPr>
                <w:sz w:val="18"/>
                <w:szCs w:val="18"/>
              </w:rPr>
            </w:pPr>
            <w:r w:rsidRPr="00602BAE">
              <w:rPr>
                <w:sz w:val="18"/>
                <w:szCs w:val="18"/>
              </w:rPr>
              <w:t>0.2</w:t>
            </w:r>
          </w:p>
        </w:tc>
      </w:tr>
      <w:tr w:rsidR="00A220DA" w:rsidRPr="00602BAE" w14:paraId="223CADDF" w14:textId="77777777" w:rsidTr="00F7705D">
        <w:trPr>
          <w:trHeight w:val="189"/>
        </w:trPr>
        <w:tc>
          <w:tcPr>
            <w:tcW w:w="3988" w:type="dxa"/>
          </w:tcPr>
          <w:p w14:paraId="1F0FDB51" w14:textId="7C532FBE" w:rsidR="00A220DA" w:rsidRPr="00602BAE" w:rsidRDefault="00A220DA" w:rsidP="00602BAE">
            <w:pPr>
              <w:pStyle w:val="TableParagraph"/>
              <w:rPr>
                <w:sz w:val="18"/>
                <w:szCs w:val="18"/>
              </w:rPr>
            </w:pPr>
            <w:r w:rsidRPr="00602BAE">
              <w:rPr>
                <w:sz w:val="18"/>
                <w:szCs w:val="18"/>
              </w:rPr>
              <w:t>Dizziness</w:t>
            </w:r>
          </w:p>
        </w:tc>
        <w:tc>
          <w:tcPr>
            <w:tcW w:w="1627" w:type="dxa"/>
          </w:tcPr>
          <w:p w14:paraId="3E5D64B4" w14:textId="3717164D" w:rsidR="00A220DA" w:rsidRPr="00602BAE" w:rsidRDefault="00A220DA" w:rsidP="00A220DA">
            <w:pPr>
              <w:pStyle w:val="TableParagraph"/>
              <w:ind w:left="331"/>
              <w:rPr>
                <w:sz w:val="18"/>
                <w:szCs w:val="18"/>
              </w:rPr>
            </w:pPr>
            <w:r w:rsidRPr="00602BAE">
              <w:rPr>
                <w:sz w:val="18"/>
                <w:szCs w:val="18"/>
              </w:rPr>
              <w:t>73 (50.7%)</w:t>
            </w:r>
          </w:p>
        </w:tc>
        <w:tc>
          <w:tcPr>
            <w:tcW w:w="1743" w:type="dxa"/>
          </w:tcPr>
          <w:p w14:paraId="1FED22A9" w14:textId="299D7AAB" w:rsidR="00A220DA" w:rsidRPr="00602BAE" w:rsidRDefault="00A220DA" w:rsidP="00A220DA">
            <w:pPr>
              <w:pStyle w:val="TableParagraph"/>
              <w:ind w:left="345"/>
              <w:rPr>
                <w:sz w:val="18"/>
                <w:szCs w:val="18"/>
              </w:rPr>
            </w:pPr>
            <w:r w:rsidRPr="00602BAE">
              <w:rPr>
                <w:sz w:val="18"/>
                <w:szCs w:val="18"/>
              </w:rPr>
              <w:t>5 (45.5%)</w:t>
            </w:r>
          </w:p>
        </w:tc>
        <w:tc>
          <w:tcPr>
            <w:tcW w:w="913" w:type="dxa"/>
          </w:tcPr>
          <w:p w14:paraId="67577BFE" w14:textId="1977BF60" w:rsidR="00A220DA" w:rsidRPr="00602BAE" w:rsidRDefault="00A220DA" w:rsidP="00A220DA">
            <w:pPr>
              <w:pStyle w:val="TableParagraph"/>
              <w:ind w:right="130"/>
              <w:jc w:val="center"/>
              <w:rPr>
                <w:sz w:val="18"/>
                <w:szCs w:val="18"/>
              </w:rPr>
            </w:pPr>
            <w:r w:rsidRPr="00602BAE">
              <w:rPr>
                <w:sz w:val="18"/>
                <w:szCs w:val="18"/>
              </w:rPr>
              <w:t>0.7</w:t>
            </w:r>
          </w:p>
        </w:tc>
      </w:tr>
      <w:tr w:rsidR="00A220DA" w:rsidRPr="00602BAE" w14:paraId="554365EF" w14:textId="77777777" w:rsidTr="00F7705D">
        <w:trPr>
          <w:trHeight w:val="189"/>
        </w:trPr>
        <w:tc>
          <w:tcPr>
            <w:tcW w:w="3988" w:type="dxa"/>
          </w:tcPr>
          <w:p w14:paraId="0CE6FB63" w14:textId="21F583C5" w:rsidR="00A220DA" w:rsidRPr="00602BAE" w:rsidRDefault="00A220DA" w:rsidP="00602BAE">
            <w:pPr>
              <w:pStyle w:val="TableParagraph"/>
              <w:rPr>
                <w:sz w:val="18"/>
                <w:szCs w:val="18"/>
              </w:rPr>
            </w:pPr>
            <w:r w:rsidRPr="00602BAE">
              <w:rPr>
                <w:sz w:val="18"/>
                <w:szCs w:val="18"/>
              </w:rPr>
              <w:t>Shock</w:t>
            </w:r>
          </w:p>
        </w:tc>
        <w:tc>
          <w:tcPr>
            <w:tcW w:w="1627" w:type="dxa"/>
          </w:tcPr>
          <w:p w14:paraId="1446C15C" w14:textId="4E64768B" w:rsidR="00A220DA" w:rsidRPr="00602BAE" w:rsidRDefault="00A220DA" w:rsidP="00A220DA">
            <w:pPr>
              <w:pStyle w:val="TableParagraph"/>
              <w:ind w:left="331"/>
              <w:rPr>
                <w:sz w:val="18"/>
                <w:szCs w:val="18"/>
              </w:rPr>
            </w:pPr>
            <w:r w:rsidRPr="00602BAE">
              <w:rPr>
                <w:sz w:val="18"/>
                <w:szCs w:val="18"/>
              </w:rPr>
              <w:t>2 (1.4%)</w:t>
            </w:r>
          </w:p>
        </w:tc>
        <w:tc>
          <w:tcPr>
            <w:tcW w:w="1743" w:type="dxa"/>
          </w:tcPr>
          <w:p w14:paraId="7974A954" w14:textId="076B5795" w:rsidR="00A220DA" w:rsidRPr="00602BAE" w:rsidRDefault="00A220DA" w:rsidP="00A220DA">
            <w:pPr>
              <w:pStyle w:val="TableParagraph"/>
              <w:ind w:left="295"/>
              <w:rPr>
                <w:sz w:val="18"/>
                <w:szCs w:val="18"/>
              </w:rPr>
            </w:pPr>
            <w:r w:rsidRPr="00602BAE">
              <w:rPr>
                <w:sz w:val="18"/>
                <w:szCs w:val="18"/>
              </w:rPr>
              <w:t>0 (0.0%)</w:t>
            </w:r>
          </w:p>
        </w:tc>
        <w:tc>
          <w:tcPr>
            <w:tcW w:w="913" w:type="dxa"/>
          </w:tcPr>
          <w:p w14:paraId="0B910397" w14:textId="3C0BABF9" w:rsidR="00A220DA" w:rsidRPr="00602BAE" w:rsidRDefault="00A220DA" w:rsidP="00A220DA">
            <w:pPr>
              <w:pStyle w:val="TableParagraph"/>
              <w:ind w:left="1" w:right="130"/>
              <w:jc w:val="center"/>
              <w:rPr>
                <w:sz w:val="18"/>
                <w:szCs w:val="18"/>
              </w:rPr>
            </w:pPr>
            <w:r w:rsidRPr="00602BAE">
              <w:rPr>
                <w:sz w:val="18"/>
                <w:szCs w:val="18"/>
              </w:rPr>
              <w:t>&gt;0.9</w:t>
            </w:r>
          </w:p>
        </w:tc>
      </w:tr>
      <w:tr w:rsidR="00A220DA" w:rsidRPr="00602BAE" w14:paraId="7B9BED6E" w14:textId="77777777" w:rsidTr="00F7705D">
        <w:trPr>
          <w:trHeight w:val="189"/>
        </w:trPr>
        <w:tc>
          <w:tcPr>
            <w:tcW w:w="3988" w:type="dxa"/>
          </w:tcPr>
          <w:p w14:paraId="15AA76DD" w14:textId="26D135D1" w:rsidR="00A220DA" w:rsidRPr="00602BAE" w:rsidRDefault="00A220DA" w:rsidP="00602BAE">
            <w:pPr>
              <w:pStyle w:val="TableParagraph"/>
              <w:rPr>
                <w:sz w:val="18"/>
                <w:szCs w:val="18"/>
              </w:rPr>
            </w:pPr>
            <w:r w:rsidRPr="00602BAE">
              <w:rPr>
                <w:sz w:val="18"/>
                <w:szCs w:val="18"/>
              </w:rPr>
              <w:t>Anorexia</w:t>
            </w:r>
          </w:p>
        </w:tc>
        <w:tc>
          <w:tcPr>
            <w:tcW w:w="1627" w:type="dxa"/>
          </w:tcPr>
          <w:p w14:paraId="479ECB7C" w14:textId="7F74A9F8" w:rsidR="00A220DA" w:rsidRPr="00602BAE" w:rsidRDefault="00A220DA" w:rsidP="00A220DA">
            <w:pPr>
              <w:pStyle w:val="TableParagraph"/>
              <w:ind w:left="35"/>
              <w:jc w:val="center"/>
              <w:rPr>
                <w:sz w:val="18"/>
                <w:szCs w:val="18"/>
              </w:rPr>
            </w:pPr>
            <w:r w:rsidRPr="00602BAE">
              <w:rPr>
                <w:sz w:val="18"/>
                <w:szCs w:val="18"/>
              </w:rPr>
              <w:t>73 (50.7%)</w:t>
            </w:r>
          </w:p>
        </w:tc>
        <w:tc>
          <w:tcPr>
            <w:tcW w:w="1743" w:type="dxa"/>
          </w:tcPr>
          <w:p w14:paraId="31F12DAA" w14:textId="14BCACB1" w:rsidR="00A220DA" w:rsidRPr="00602BAE" w:rsidRDefault="00A220DA" w:rsidP="00A220DA">
            <w:pPr>
              <w:pStyle w:val="TableParagraph"/>
              <w:ind w:left="2" w:right="104"/>
              <w:jc w:val="center"/>
              <w:rPr>
                <w:sz w:val="18"/>
                <w:szCs w:val="18"/>
              </w:rPr>
            </w:pPr>
            <w:r w:rsidRPr="00602BAE">
              <w:rPr>
                <w:sz w:val="18"/>
                <w:szCs w:val="18"/>
              </w:rPr>
              <w:t>4 (36.4%)</w:t>
            </w:r>
          </w:p>
        </w:tc>
        <w:tc>
          <w:tcPr>
            <w:tcW w:w="913" w:type="dxa"/>
          </w:tcPr>
          <w:p w14:paraId="0C718F87" w14:textId="2539C883" w:rsidR="00A220DA" w:rsidRPr="00602BAE" w:rsidRDefault="00A220DA" w:rsidP="00A220DA">
            <w:pPr>
              <w:pStyle w:val="TableParagraph"/>
              <w:ind w:left="1" w:right="130"/>
              <w:jc w:val="center"/>
              <w:rPr>
                <w:sz w:val="18"/>
                <w:szCs w:val="18"/>
              </w:rPr>
            </w:pPr>
            <w:r w:rsidRPr="00602BAE">
              <w:rPr>
                <w:sz w:val="18"/>
                <w:szCs w:val="18"/>
              </w:rPr>
              <w:t>0.4</w:t>
            </w:r>
          </w:p>
        </w:tc>
      </w:tr>
      <w:tr w:rsidR="00A220DA" w:rsidRPr="00602BAE" w14:paraId="4E7F4776" w14:textId="77777777" w:rsidTr="00F7705D">
        <w:trPr>
          <w:trHeight w:val="189"/>
        </w:trPr>
        <w:tc>
          <w:tcPr>
            <w:tcW w:w="3988" w:type="dxa"/>
          </w:tcPr>
          <w:p w14:paraId="27F0886D" w14:textId="32B1AC10" w:rsidR="00A220DA" w:rsidRPr="00602BAE" w:rsidRDefault="00A220DA" w:rsidP="00602BAE">
            <w:pPr>
              <w:pStyle w:val="TableParagraph"/>
              <w:rPr>
                <w:sz w:val="18"/>
                <w:szCs w:val="18"/>
              </w:rPr>
            </w:pPr>
            <w:r w:rsidRPr="00602BAE">
              <w:rPr>
                <w:sz w:val="18"/>
                <w:szCs w:val="18"/>
              </w:rPr>
              <w:t>Loss of axillary and pubic hair, if female</w:t>
            </w:r>
          </w:p>
        </w:tc>
        <w:tc>
          <w:tcPr>
            <w:tcW w:w="1627" w:type="dxa"/>
          </w:tcPr>
          <w:p w14:paraId="51AE93FD" w14:textId="7E7D7EBF" w:rsidR="00A220DA" w:rsidRPr="00602BAE" w:rsidRDefault="00A220DA" w:rsidP="00A220DA">
            <w:pPr>
              <w:pStyle w:val="TableParagraph"/>
              <w:ind w:left="35" w:right="1"/>
              <w:jc w:val="center"/>
              <w:rPr>
                <w:sz w:val="18"/>
                <w:szCs w:val="18"/>
              </w:rPr>
            </w:pPr>
            <w:r w:rsidRPr="00602BAE">
              <w:rPr>
                <w:sz w:val="18"/>
                <w:szCs w:val="18"/>
              </w:rPr>
              <w:t>35 (23.6%)</w:t>
            </w:r>
          </w:p>
        </w:tc>
        <w:tc>
          <w:tcPr>
            <w:tcW w:w="1743" w:type="dxa"/>
          </w:tcPr>
          <w:p w14:paraId="31703B4F" w14:textId="6BD76D3F" w:rsidR="00A220DA" w:rsidRPr="00602BAE" w:rsidRDefault="00A220DA" w:rsidP="00A220DA">
            <w:pPr>
              <w:pStyle w:val="TableParagraph"/>
              <w:ind w:right="104"/>
              <w:jc w:val="center"/>
              <w:rPr>
                <w:sz w:val="18"/>
                <w:szCs w:val="18"/>
              </w:rPr>
            </w:pPr>
            <w:r w:rsidRPr="00602BAE">
              <w:rPr>
                <w:sz w:val="18"/>
                <w:szCs w:val="18"/>
              </w:rPr>
              <w:t>2 (18.2%)</w:t>
            </w:r>
          </w:p>
        </w:tc>
        <w:tc>
          <w:tcPr>
            <w:tcW w:w="913" w:type="dxa"/>
          </w:tcPr>
          <w:p w14:paraId="39A01CD7" w14:textId="4287048B" w:rsidR="00A220DA" w:rsidRPr="00602BAE" w:rsidRDefault="00A220DA" w:rsidP="00A220DA">
            <w:pPr>
              <w:pStyle w:val="TableParagraph"/>
              <w:ind w:right="130"/>
              <w:jc w:val="center"/>
              <w:rPr>
                <w:sz w:val="18"/>
                <w:szCs w:val="18"/>
              </w:rPr>
            </w:pPr>
            <w:r w:rsidRPr="00602BAE">
              <w:rPr>
                <w:sz w:val="18"/>
                <w:szCs w:val="18"/>
              </w:rPr>
              <w:t>0.8</w:t>
            </w:r>
          </w:p>
        </w:tc>
      </w:tr>
      <w:tr w:rsidR="00A220DA" w:rsidRPr="00602BAE" w14:paraId="71DD3729" w14:textId="77777777" w:rsidTr="00F7705D">
        <w:trPr>
          <w:trHeight w:val="189"/>
        </w:trPr>
        <w:tc>
          <w:tcPr>
            <w:tcW w:w="3988" w:type="dxa"/>
          </w:tcPr>
          <w:p w14:paraId="03E54E2A" w14:textId="5E1FB7E4" w:rsidR="00A220DA" w:rsidRPr="00602BAE" w:rsidRDefault="00A220DA" w:rsidP="00602BAE">
            <w:pPr>
              <w:pStyle w:val="TableParagraph"/>
              <w:rPr>
                <w:b/>
                <w:bCs/>
                <w:sz w:val="18"/>
                <w:szCs w:val="18"/>
              </w:rPr>
            </w:pPr>
            <w:r w:rsidRPr="00602BAE">
              <w:rPr>
                <w:b/>
                <w:sz w:val="18"/>
                <w:szCs w:val="18"/>
              </w:rPr>
              <w:t>CLINICAL FEATURES</w:t>
            </w:r>
          </w:p>
        </w:tc>
        <w:tc>
          <w:tcPr>
            <w:tcW w:w="1627" w:type="dxa"/>
          </w:tcPr>
          <w:p w14:paraId="0EF46200" w14:textId="77777777" w:rsidR="00A220DA" w:rsidRPr="00602BAE" w:rsidRDefault="00A220DA" w:rsidP="00A220DA">
            <w:pPr>
              <w:pStyle w:val="TableParagraph"/>
              <w:ind w:left="35" w:right="1"/>
              <w:jc w:val="center"/>
              <w:rPr>
                <w:sz w:val="18"/>
                <w:szCs w:val="18"/>
              </w:rPr>
            </w:pPr>
          </w:p>
        </w:tc>
        <w:tc>
          <w:tcPr>
            <w:tcW w:w="1743" w:type="dxa"/>
          </w:tcPr>
          <w:p w14:paraId="50604B14" w14:textId="77777777" w:rsidR="00A220DA" w:rsidRPr="00602BAE" w:rsidRDefault="00A220DA" w:rsidP="00A220DA">
            <w:pPr>
              <w:pStyle w:val="TableParagraph"/>
              <w:ind w:right="104"/>
              <w:jc w:val="center"/>
              <w:rPr>
                <w:sz w:val="18"/>
                <w:szCs w:val="18"/>
              </w:rPr>
            </w:pPr>
          </w:p>
        </w:tc>
        <w:tc>
          <w:tcPr>
            <w:tcW w:w="913" w:type="dxa"/>
          </w:tcPr>
          <w:p w14:paraId="192D1722" w14:textId="77777777" w:rsidR="00A220DA" w:rsidRPr="00602BAE" w:rsidRDefault="00A220DA" w:rsidP="00A220DA">
            <w:pPr>
              <w:pStyle w:val="TableParagraph"/>
              <w:ind w:right="130"/>
              <w:jc w:val="center"/>
              <w:rPr>
                <w:spacing w:val="-5"/>
                <w:sz w:val="18"/>
                <w:szCs w:val="18"/>
              </w:rPr>
            </w:pPr>
          </w:p>
        </w:tc>
      </w:tr>
      <w:tr w:rsidR="00A220DA" w:rsidRPr="00602BAE" w14:paraId="0EC990E1" w14:textId="77777777" w:rsidTr="00F7705D">
        <w:trPr>
          <w:trHeight w:val="189"/>
        </w:trPr>
        <w:tc>
          <w:tcPr>
            <w:tcW w:w="3988" w:type="dxa"/>
          </w:tcPr>
          <w:p w14:paraId="4E9A087E" w14:textId="54D0DB5F" w:rsidR="00A220DA" w:rsidRPr="00602BAE" w:rsidRDefault="00A220DA" w:rsidP="00602BAE">
            <w:pPr>
              <w:pStyle w:val="TableParagraph"/>
              <w:rPr>
                <w:b/>
                <w:bCs/>
                <w:sz w:val="18"/>
                <w:szCs w:val="18"/>
              </w:rPr>
            </w:pPr>
            <w:r w:rsidRPr="00602BAE">
              <w:rPr>
                <w:sz w:val="18"/>
                <w:szCs w:val="18"/>
              </w:rPr>
              <w:t>BP (systolic)</w:t>
            </w:r>
          </w:p>
        </w:tc>
        <w:tc>
          <w:tcPr>
            <w:tcW w:w="1627" w:type="dxa"/>
          </w:tcPr>
          <w:p w14:paraId="0644B97F" w14:textId="14E74CAB" w:rsidR="00A220DA" w:rsidRPr="00602BAE" w:rsidRDefault="00A220DA" w:rsidP="00A220DA">
            <w:pPr>
              <w:pStyle w:val="TableParagraph"/>
              <w:ind w:left="35" w:right="1"/>
              <w:jc w:val="center"/>
              <w:rPr>
                <w:sz w:val="18"/>
                <w:szCs w:val="18"/>
              </w:rPr>
            </w:pPr>
            <w:r w:rsidRPr="00602BAE">
              <w:rPr>
                <w:sz w:val="18"/>
                <w:szCs w:val="18"/>
              </w:rPr>
              <w:t>110 (100, 124)</w:t>
            </w:r>
          </w:p>
        </w:tc>
        <w:tc>
          <w:tcPr>
            <w:tcW w:w="1743" w:type="dxa"/>
          </w:tcPr>
          <w:p w14:paraId="158CE9F2" w14:textId="5D29F7FB" w:rsidR="00A220DA" w:rsidRPr="00602BAE" w:rsidRDefault="00A220DA" w:rsidP="00A220DA">
            <w:pPr>
              <w:pStyle w:val="TableParagraph"/>
              <w:ind w:right="104"/>
              <w:jc w:val="center"/>
              <w:rPr>
                <w:sz w:val="18"/>
                <w:szCs w:val="18"/>
              </w:rPr>
            </w:pPr>
            <w:r w:rsidRPr="00602BAE">
              <w:rPr>
                <w:sz w:val="18"/>
                <w:szCs w:val="18"/>
              </w:rPr>
              <w:t>127 (114, 129)</w:t>
            </w:r>
          </w:p>
        </w:tc>
        <w:tc>
          <w:tcPr>
            <w:tcW w:w="913" w:type="dxa"/>
          </w:tcPr>
          <w:p w14:paraId="59F7B437" w14:textId="2E1B4FEC" w:rsidR="00A220DA" w:rsidRPr="00602BAE" w:rsidRDefault="00A220DA" w:rsidP="00A220DA">
            <w:pPr>
              <w:pStyle w:val="TableParagraph"/>
              <w:ind w:right="130"/>
              <w:jc w:val="center"/>
              <w:rPr>
                <w:spacing w:val="-5"/>
                <w:sz w:val="18"/>
                <w:szCs w:val="18"/>
              </w:rPr>
            </w:pPr>
            <w:r w:rsidRPr="00602BAE">
              <w:rPr>
                <w:sz w:val="18"/>
                <w:szCs w:val="18"/>
              </w:rPr>
              <w:t>0.11</w:t>
            </w:r>
          </w:p>
        </w:tc>
      </w:tr>
      <w:tr w:rsidR="00A220DA" w:rsidRPr="00602BAE" w14:paraId="77CD3F20" w14:textId="77777777" w:rsidTr="00F7705D">
        <w:trPr>
          <w:trHeight w:val="189"/>
        </w:trPr>
        <w:tc>
          <w:tcPr>
            <w:tcW w:w="3988" w:type="dxa"/>
          </w:tcPr>
          <w:p w14:paraId="65C7B49E" w14:textId="6D564BF5" w:rsidR="00A220DA" w:rsidRPr="00602BAE" w:rsidRDefault="00A220DA" w:rsidP="00602BAE">
            <w:pPr>
              <w:pStyle w:val="TableParagraph"/>
              <w:rPr>
                <w:sz w:val="18"/>
                <w:szCs w:val="18"/>
              </w:rPr>
            </w:pPr>
            <w:r w:rsidRPr="00602BAE">
              <w:rPr>
                <w:sz w:val="18"/>
                <w:szCs w:val="18"/>
              </w:rPr>
              <w:t>BP (diastolic)</w:t>
            </w:r>
          </w:p>
        </w:tc>
        <w:tc>
          <w:tcPr>
            <w:tcW w:w="1627" w:type="dxa"/>
          </w:tcPr>
          <w:p w14:paraId="39690A09" w14:textId="0055F66C" w:rsidR="00A220DA" w:rsidRPr="00602BAE" w:rsidRDefault="00A220DA" w:rsidP="00A220DA">
            <w:pPr>
              <w:pStyle w:val="TableParagraph"/>
              <w:ind w:left="35" w:right="1"/>
              <w:jc w:val="center"/>
              <w:rPr>
                <w:sz w:val="18"/>
                <w:szCs w:val="18"/>
              </w:rPr>
            </w:pPr>
            <w:r w:rsidRPr="00602BAE">
              <w:rPr>
                <w:sz w:val="18"/>
                <w:szCs w:val="18"/>
              </w:rPr>
              <w:t>70 (60, 80)</w:t>
            </w:r>
          </w:p>
        </w:tc>
        <w:tc>
          <w:tcPr>
            <w:tcW w:w="1743" w:type="dxa"/>
          </w:tcPr>
          <w:p w14:paraId="0DB2BFAF" w14:textId="025F327B" w:rsidR="00A220DA" w:rsidRPr="00602BAE" w:rsidRDefault="00A220DA" w:rsidP="00A220DA">
            <w:pPr>
              <w:pStyle w:val="TableParagraph"/>
              <w:ind w:right="104"/>
              <w:jc w:val="center"/>
              <w:rPr>
                <w:sz w:val="18"/>
                <w:szCs w:val="18"/>
              </w:rPr>
            </w:pPr>
            <w:r w:rsidRPr="00602BAE">
              <w:rPr>
                <w:sz w:val="18"/>
                <w:szCs w:val="18"/>
              </w:rPr>
              <w:t>79 (67, 83)</w:t>
            </w:r>
          </w:p>
        </w:tc>
        <w:tc>
          <w:tcPr>
            <w:tcW w:w="913" w:type="dxa"/>
          </w:tcPr>
          <w:p w14:paraId="1D7049D5" w14:textId="192037B5" w:rsidR="00A220DA" w:rsidRPr="00602BAE" w:rsidRDefault="00A220DA" w:rsidP="00A220DA">
            <w:pPr>
              <w:pStyle w:val="TableParagraph"/>
              <w:ind w:left="1" w:right="130"/>
              <w:jc w:val="center"/>
              <w:rPr>
                <w:sz w:val="18"/>
                <w:szCs w:val="18"/>
              </w:rPr>
            </w:pPr>
            <w:r w:rsidRPr="00602BAE">
              <w:rPr>
                <w:sz w:val="18"/>
                <w:szCs w:val="18"/>
              </w:rPr>
              <w:t>0.2</w:t>
            </w:r>
          </w:p>
        </w:tc>
      </w:tr>
      <w:tr w:rsidR="00A220DA" w:rsidRPr="00602BAE" w14:paraId="5E74BD2D" w14:textId="77777777" w:rsidTr="00F7705D">
        <w:trPr>
          <w:trHeight w:val="189"/>
        </w:trPr>
        <w:tc>
          <w:tcPr>
            <w:tcW w:w="3988" w:type="dxa"/>
          </w:tcPr>
          <w:p w14:paraId="17FBAB29" w14:textId="6EEAC8EA" w:rsidR="00A220DA" w:rsidRPr="00602BAE" w:rsidRDefault="00A220DA" w:rsidP="00602BAE">
            <w:pPr>
              <w:pStyle w:val="TableParagraph"/>
              <w:rPr>
                <w:sz w:val="18"/>
                <w:szCs w:val="18"/>
              </w:rPr>
            </w:pPr>
            <w:r w:rsidRPr="00602BAE">
              <w:rPr>
                <w:sz w:val="18"/>
                <w:szCs w:val="18"/>
              </w:rPr>
              <w:t>Heart rate</w:t>
            </w:r>
          </w:p>
        </w:tc>
        <w:tc>
          <w:tcPr>
            <w:tcW w:w="1627" w:type="dxa"/>
          </w:tcPr>
          <w:p w14:paraId="2CE1F32D" w14:textId="541A8872" w:rsidR="00A220DA" w:rsidRPr="00602BAE" w:rsidRDefault="00A220DA" w:rsidP="00A220DA">
            <w:pPr>
              <w:pStyle w:val="TableParagraph"/>
              <w:ind w:left="35" w:right="1"/>
              <w:jc w:val="center"/>
              <w:rPr>
                <w:sz w:val="18"/>
                <w:szCs w:val="18"/>
              </w:rPr>
            </w:pPr>
            <w:r w:rsidRPr="00602BAE">
              <w:rPr>
                <w:sz w:val="18"/>
                <w:szCs w:val="18"/>
              </w:rPr>
              <w:t>92 (79, 108)</w:t>
            </w:r>
          </w:p>
        </w:tc>
        <w:tc>
          <w:tcPr>
            <w:tcW w:w="1743" w:type="dxa"/>
          </w:tcPr>
          <w:p w14:paraId="733AD06C" w14:textId="405AA197" w:rsidR="00A220DA" w:rsidRPr="00602BAE" w:rsidRDefault="00A220DA" w:rsidP="00A220DA">
            <w:pPr>
              <w:pStyle w:val="TableParagraph"/>
              <w:ind w:right="104"/>
              <w:jc w:val="center"/>
              <w:rPr>
                <w:sz w:val="18"/>
                <w:szCs w:val="18"/>
              </w:rPr>
            </w:pPr>
            <w:r w:rsidRPr="00602BAE">
              <w:rPr>
                <w:sz w:val="18"/>
                <w:szCs w:val="18"/>
              </w:rPr>
              <w:t>82 (70, 103)</w:t>
            </w:r>
          </w:p>
        </w:tc>
        <w:tc>
          <w:tcPr>
            <w:tcW w:w="913" w:type="dxa"/>
          </w:tcPr>
          <w:p w14:paraId="325ABF96" w14:textId="6FF6052E" w:rsidR="00A220DA" w:rsidRPr="00602BAE" w:rsidRDefault="00A220DA" w:rsidP="00A220DA">
            <w:pPr>
              <w:pStyle w:val="TableParagraph"/>
              <w:ind w:left="1" w:right="130"/>
              <w:jc w:val="center"/>
              <w:rPr>
                <w:sz w:val="18"/>
                <w:szCs w:val="18"/>
              </w:rPr>
            </w:pPr>
            <w:r w:rsidRPr="00602BAE">
              <w:rPr>
                <w:sz w:val="18"/>
                <w:szCs w:val="18"/>
              </w:rPr>
              <w:t>0.3</w:t>
            </w:r>
          </w:p>
        </w:tc>
      </w:tr>
      <w:tr w:rsidR="00A220DA" w:rsidRPr="00602BAE" w14:paraId="45FA7D79" w14:textId="77777777" w:rsidTr="00F7705D">
        <w:trPr>
          <w:trHeight w:val="189"/>
        </w:trPr>
        <w:tc>
          <w:tcPr>
            <w:tcW w:w="3988" w:type="dxa"/>
          </w:tcPr>
          <w:p w14:paraId="3F8A3F77" w14:textId="4C31A20F" w:rsidR="00A220DA" w:rsidRPr="00602BAE" w:rsidRDefault="00A220DA" w:rsidP="00602BAE">
            <w:pPr>
              <w:pStyle w:val="TableParagraph"/>
              <w:rPr>
                <w:sz w:val="18"/>
                <w:szCs w:val="18"/>
              </w:rPr>
            </w:pPr>
            <w:r w:rsidRPr="00602BAE">
              <w:rPr>
                <w:sz w:val="18"/>
                <w:szCs w:val="18"/>
              </w:rPr>
              <w:t>Hypotension</w:t>
            </w:r>
          </w:p>
        </w:tc>
        <w:tc>
          <w:tcPr>
            <w:tcW w:w="1627" w:type="dxa"/>
          </w:tcPr>
          <w:p w14:paraId="35B18316" w14:textId="00E24652" w:rsidR="00A220DA" w:rsidRPr="00602BAE" w:rsidRDefault="00A220DA" w:rsidP="00A220DA">
            <w:pPr>
              <w:pStyle w:val="TableParagraph"/>
              <w:ind w:left="35"/>
              <w:jc w:val="center"/>
              <w:rPr>
                <w:sz w:val="18"/>
                <w:szCs w:val="18"/>
              </w:rPr>
            </w:pPr>
            <w:r w:rsidRPr="00602BAE">
              <w:rPr>
                <w:sz w:val="18"/>
                <w:szCs w:val="18"/>
              </w:rPr>
              <w:t>16 (11.0%)</w:t>
            </w:r>
          </w:p>
        </w:tc>
        <w:tc>
          <w:tcPr>
            <w:tcW w:w="1743" w:type="dxa"/>
          </w:tcPr>
          <w:p w14:paraId="75FEA813" w14:textId="136BAEAB"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4582CCE0" w14:textId="25189720"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3C0B8D16" w14:textId="77777777" w:rsidTr="00F7705D">
        <w:trPr>
          <w:trHeight w:val="189"/>
        </w:trPr>
        <w:tc>
          <w:tcPr>
            <w:tcW w:w="3988" w:type="dxa"/>
          </w:tcPr>
          <w:p w14:paraId="35AC6B77" w14:textId="12D0358D" w:rsidR="00A220DA" w:rsidRPr="00602BAE" w:rsidRDefault="00A220DA" w:rsidP="00602BAE">
            <w:pPr>
              <w:pStyle w:val="TableParagraph"/>
              <w:rPr>
                <w:sz w:val="18"/>
                <w:szCs w:val="18"/>
              </w:rPr>
            </w:pPr>
            <w:r w:rsidRPr="00602BAE">
              <w:rPr>
                <w:sz w:val="18"/>
                <w:szCs w:val="18"/>
              </w:rPr>
              <w:t>Any postural drop in blood pressure</w:t>
            </w:r>
          </w:p>
        </w:tc>
        <w:tc>
          <w:tcPr>
            <w:tcW w:w="1627" w:type="dxa"/>
          </w:tcPr>
          <w:p w14:paraId="32A38C46" w14:textId="2DB9B2EF" w:rsidR="00A220DA" w:rsidRPr="00602BAE" w:rsidRDefault="00A220DA" w:rsidP="00A220DA">
            <w:pPr>
              <w:pStyle w:val="TableParagraph"/>
              <w:ind w:left="35"/>
              <w:jc w:val="center"/>
              <w:rPr>
                <w:sz w:val="18"/>
                <w:szCs w:val="18"/>
              </w:rPr>
            </w:pPr>
            <w:r w:rsidRPr="00602BAE">
              <w:rPr>
                <w:sz w:val="18"/>
                <w:szCs w:val="18"/>
              </w:rPr>
              <w:t>7 (4.9%)</w:t>
            </w:r>
          </w:p>
        </w:tc>
        <w:tc>
          <w:tcPr>
            <w:tcW w:w="1743" w:type="dxa"/>
          </w:tcPr>
          <w:p w14:paraId="47491D51" w14:textId="7B5136E1"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5AF675A1" w14:textId="75B35D0F" w:rsidR="00A220DA" w:rsidRPr="00602BAE" w:rsidRDefault="00A220DA" w:rsidP="00A220DA">
            <w:pPr>
              <w:pStyle w:val="TableParagraph"/>
              <w:ind w:right="130"/>
              <w:jc w:val="center"/>
              <w:rPr>
                <w:sz w:val="18"/>
                <w:szCs w:val="18"/>
              </w:rPr>
            </w:pPr>
            <w:r w:rsidRPr="00602BAE">
              <w:rPr>
                <w:sz w:val="18"/>
                <w:szCs w:val="18"/>
              </w:rPr>
              <w:t>&gt;0.9</w:t>
            </w:r>
          </w:p>
        </w:tc>
      </w:tr>
      <w:tr w:rsidR="00A220DA" w:rsidRPr="00602BAE" w14:paraId="1052C29A" w14:textId="77777777" w:rsidTr="00F7705D">
        <w:trPr>
          <w:trHeight w:val="189"/>
        </w:trPr>
        <w:tc>
          <w:tcPr>
            <w:tcW w:w="3988" w:type="dxa"/>
          </w:tcPr>
          <w:p w14:paraId="2230588A" w14:textId="6B562CF9" w:rsidR="00A220DA" w:rsidRPr="00602BAE" w:rsidRDefault="00A220DA" w:rsidP="00602BAE">
            <w:pPr>
              <w:pStyle w:val="TableParagraph"/>
              <w:rPr>
                <w:sz w:val="18"/>
                <w:szCs w:val="18"/>
              </w:rPr>
            </w:pPr>
            <w:r w:rsidRPr="00602BAE">
              <w:rPr>
                <w:sz w:val="18"/>
                <w:szCs w:val="18"/>
              </w:rPr>
              <w:t xml:space="preserve">Presence of </w:t>
            </w:r>
            <w:proofErr w:type="spellStart"/>
            <w:r w:rsidRPr="00602BAE">
              <w:rPr>
                <w:sz w:val="18"/>
                <w:szCs w:val="18"/>
              </w:rPr>
              <w:t>anaemia</w:t>
            </w:r>
            <w:proofErr w:type="spellEnd"/>
          </w:p>
        </w:tc>
        <w:tc>
          <w:tcPr>
            <w:tcW w:w="1627" w:type="dxa"/>
          </w:tcPr>
          <w:p w14:paraId="33C16DEA" w14:textId="297B0EDF" w:rsidR="00A220DA" w:rsidRPr="00602BAE" w:rsidRDefault="00A220DA" w:rsidP="00A220DA">
            <w:pPr>
              <w:pStyle w:val="TableParagraph"/>
              <w:ind w:left="35"/>
              <w:jc w:val="center"/>
              <w:rPr>
                <w:sz w:val="18"/>
                <w:szCs w:val="18"/>
              </w:rPr>
            </w:pPr>
            <w:r w:rsidRPr="00602BAE">
              <w:rPr>
                <w:sz w:val="18"/>
                <w:szCs w:val="18"/>
              </w:rPr>
              <w:t>93 (64.6%)</w:t>
            </w:r>
          </w:p>
        </w:tc>
        <w:tc>
          <w:tcPr>
            <w:tcW w:w="1743" w:type="dxa"/>
          </w:tcPr>
          <w:p w14:paraId="1EA2844C" w14:textId="46628AE5" w:rsidR="00A220DA" w:rsidRPr="00602BAE" w:rsidRDefault="00A220DA" w:rsidP="00A220DA">
            <w:pPr>
              <w:pStyle w:val="TableParagraph"/>
              <w:ind w:left="1" w:right="104"/>
              <w:jc w:val="center"/>
              <w:rPr>
                <w:sz w:val="18"/>
                <w:szCs w:val="18"/>
              </w:rPr>
            </w:pPr>
            <w:r w:rsidRPr="00602BAE">
              <w:rPr>
                <w:sz w:val="18"/>
                <w:szCs w:val="18"/>
              </w:rPr>
              <w:t>6 (54.5%)</w:t>
            </w:r>
          </w:p>
        </w:tc>
        <w:tc>
          <w:tcPr>
            <w:tcW w:w="913" w:type="dxa"/>
          </w:tcPr>
          <w:p w14:paraId="5BBA2CBA" w14:textId="4D775619" w:rsidR="00A220DA" w:rsidRPr="00602BAE" w:rsidRDefault="00A220DA" w:rsidP="00A220DA">
            <w:pPr>
              <w:pStyle w:val="TableParagraph"/>
              <w:ind w:right="130"/>
              <w:jc w:val="center"/>
              <w:rPr>
                <w:spacing w:val="-4"/>
                <w:sz w:val="18"/>
                <w:szCs w:val="18"/>
              </w:rPr>
            </w:pPr>
            <w:r w:rsidRPr="00602BAE">
              <w:rPr>
                <w:sz w:val="18"/>
                <w:szCs w:val="18"/>
              </w:rPr>
              <w:t>0.5</w:t>
            </w:r>
          </w:p>
        </w:tc>
      </w:tr>
      <w:tr w:rsidR="00A220DA" w:rsidRPr="00602BAE" w14:paraId="73D302D1" w14:textId="77777777" w:rsidTr="00F7705D">
        <w:trPr>
          <w:trHeight w:val="189"/>
        </w:trPr>
        <w:tc>
          <w:tcPr>
            <w:tcW w:w="3988" w:type="dxa"/>
          </w:tcPr>
          <w:p w14:paraId="5200380E" w14:textId="762ECDED" w:rsidR="00A220DA" w:rsidRPr="000E722F" w:rsidRDefault="00A220DA" w:rsidP="00602BAE">
            <w:pPr>
              <w:pStyle w:val="TableParagraph"/>
              <w:rPr>
                <w:b/>
                <w:bCs/>
                <w:sz w:val="18"/>
                <w:szCs w:val="18"/>
              </w:rPr>
            </w:pPr>
            <w:r w:rsidRPr="002C0B29">
              <w:rPr>
                <w:b/>
                <w:sz w:val="18"/>
                <w:szCs w:val="18"/>
              </w:rPr>
              <w:t>INVESTIGATIONS</w:t>
            </w:r>
          </w:p>
        </w:tc>
        <w:tc>
          <w:tcPr>
            <w:tcW w:w="1627" w:type="dxa"/>
          </w:tcPr>
          <w:p w14:paraId="6D734E12" w14:textId="77777777" w:rsidR="00A220DA" w:rsidRPr="00602BAE" w:rsidRDefault="00A220DA" w:rsidP="00A220DA">
            <w:pPr>
              <w:pStyle w:val="TableParagraph"/>
              <w:ind w:left="35"/>
              <w:jc w:val="center"/>
              <w:rPr>
                <w:sz w:val="18"/>
                <w:szCs w:val="18"/>
              </w:rPr>
            </w:pPr>
          </w:p>
        </w:tc>
        <w:tc>
          <w:tcPr>
            <w:tcW w:w="1743" w:type="dxa"/>
          </w:tcPr>
          <w:p w14:paraId="7B86F256" w14:textId="77777777" w:rsidR="00A220DA" w:rsidRPr="00602BAE" w:rsidRDefault="00A220DA" w:rsidP="00A220DA">
            <w:pPr>
              <w:pStyle w:val="TableParagraph"/>
              <w:ind w:left="1" w:right="104"/>
              <w:jc w:val="center"/>
              <w:rPr>
                <w:sz w:val="18"/>
                <w:szCs w:val="18"/>
              </w:rPr>
            </w:pPr>
          </w:p>
        </w:tc>
        <w:tc>
          <w:tcPr>
            <w:tcW w:w="913" w:type="dxa"/>
          </w:tcPr>
          <w:p w14:paraId="030BB95E" w14:textId="77777777" w:rsidR="00A220DA" w:rsidRPr="00602BAE" w:rsidRDefault="00A220DA" w:rsidP="00A220DA">
            <w:pPr>
              <w:pStyle w:val="TableParagraph"/>
              <w:ind w:right="130"/>
              <w:jc w:val="center"/>
              <w:rPr>
                <w:spacing w:val="-4"/>
                <w:sz w:val="18"/>
                <w:szCs w:val="18"/>
              </w:rPr>
            </w:pPr>
          </w:p>
        </w:tc>
      </w:tr>
      <w:tr w:rsidR="00A220DA" w:rsidRPr="00602BAE" w14:paraId="0B561C8F" w14:textId="77777777" w:rsidTr="00F7705D">
        <w:trPr>
          <w:trHeight w:val="189"/>
        </w:trPr>
        <w:tc>
          <w:tcPr>
            <w:tcW w:w="3988" w:type="dxa"/>
          </w:tcPr>
          <w:p w14:paraId="01200A90" w14:textId="65C3F5B1" w:rsidR="00A220DA" w:rsidRPr="00602BAE" w:rsidRDefault="00A220DA" w:rsidP="00602BAE">
            <w:pPr>
              <w:pStyle w:val="TableParagraph"/>
              <w:rPr>
                <w:b/>
                <w:bCs/>
                <w:sz w:val="18"/>
                <w:szCs w:val="18"/>
              </w:rPr>
            </w:pPr>
            <w:r w:rsidRPr="00602BAE">
              <w:rPr>
                <w:sz w:val="18"/>
                <w:szCs w:val="18"/>
              </w:rPr>
              <w:t>Sodium mmol/L</w:t>
            </w:r>
          </w:p>
        </w:tc>
        <w:tc>
          <w:tcPr>
            <w:tcW w:w="1627" w:type="dxa"/>
          </w:tcPr>
          <w:p w14:paraId="4541D974" w14:textId="4ABC1B97" w:rsidR="00A220DA" w:rsidRPr="00602BAE" w:rsidRDefault="00A220DA" w:rsidP="00A220DA">
            <w:pPr>
              <w:pStyle w:val="TableParagraph"/>
              <w:ind w:left="35"/>
              <w:jc w:val="center"/>
              <w:rPr>
                <w:sz w:val="18"/>
                <w:szCs w:val="18"/>
              </w:rPr>
            </w:pPr>
            <w:r w:rsidRPr="00602BAE">
              <w:rPr>
                <w:sz w:val="18"/>
                <w:szCs w:val="18"/>
              </w:rPr>
              <w:t>133 (129, 137)</w:t>
            </w:r>
          </w:p>
        </w:tc>
        <w:tc>
          <w:tcPr>
            <w:tcW w:w="1743" w:type="dxa"/>
          </w:tcPr>
          <w:p w14:paraId="0A401841" w14:textId="364FE9C5" w:rsidR="00A220DA" w:rsidRPr="00602BAE" w:rsidRDefault="00A220DA" w:rsidP="00A220DA">
            <w:pPr>
              <w:pStyle w:val="TableParagraph"/>
              <w:ind w:left="1" w:right="104"/>
              <w:jc w:val="center"/>
              <w:rPr>
                <w:sz w:val="18"/>
                <w:szCs w:val="18"/>
              </w:rPr>
            </w:pPr>
            <w:r w:rsidRPr="00602BAE">
              <w:rPr>
                <w:sz w:val="18"/>
                <w:szCs w:val="18"/>
              </w:rPr>
              <w:t>134 (132, 139)</w:t>
            </w:r>
          </w:p>
        </w:tc>
        <w:tc>
          <w:tcPr>
            <w:tcW w:w="913" w:type="dxa"/>
          </w:tcPr>
          <w:p w14:paraId="57EF1DC6" w14:textId="32C7F5B8" w:rsidR="00A220DA" w:rsidRPr="00602BAE" w:rsidRDefault="00A220DA" w:rsidP="00A220DA">
            <w:pPr>
              <w:pStyle w:val="TableParagraph"/>
              <w:ind w:right="130"/>
              <w:jc w:val="center"/>
              <w:rPr>
                <w:spacing w:val="-4"/>
                <w:sz w:val="18"/>
                <w:szCs w:val="18"/>
              </w:rPr>
            </w:pPr>
            <w:r w:rsidRPr="00602BAE">
              <w:rPr>
                <w:sz w:val="18"/>
                <w:szCs w:val="18"/>
              </w:rPr>
              <w:t>0.11</w:t>
            </w:r>
          </w:p>
        </w:tc>
      </w:tr>
      <w:tr w:rsidR="00A220DA" w:rsidRPr="00602BAE" w14:paraId="28FE3062" w14:textId="77777777" w:rsidTr="00F7705D">
        <w:trPr>
          <w:trHeight w:val="189"/>
        </w:trPr>
        <w:tc>
          <w:tcPr>
            <w:tcW w:w="3988" w:type="dxa"/>
          </w:tcPr>
          <w:p w14:paraId="01925572" w14:textId="2F8437A8" w:rsidR="00A220DA" w:rsidRPr="00602BAE" w:rsidRDefault="00A220DA" w:rsidP="00602BAE">
            <w:pPr>
              <w:pStyle w:val="TableParagraph"/>
              <w:rPr>
                <w:sz w:val="18"/>
                <w:szCs w:val="18"/>
              </w:rPr>
            </w:pPr>
            <w:r w:rsidRPr="00602BAE">
              <w:rPr>
                <w:sz w:val="18"/>
                <w:szCs w:val="18"/>
              </w:rPr>
              <w:t>Potassium mmol/L</w:t>
            </w:r>
          </w:p>
        </w:tc>
        <w:tc>
          <w:tcPr>
            <w:tcW w:w="1627" w:type="dxa"/>
          </w:tcPr>
          <w:p w14:paraId="65E4B26E" w14:textId="3C2A74CD" w:rsidR="00A220DA" w:rsidRPr="00602BAE" w:rsidRDefault="00A220DA" w:rsidP="00A220DA">
            <w:pPr>
              <w:pStyle w:val="TableParagraph"/>
              <w:ind w:left="35"/>
              <w:jc w:val="center"/>
              <w:rPr>
                <w:sz w:val="18"/>
                <w:szCs w:val="18"/>
              </w:rPr>
            </w:pPr>
            <w:r w:rsidRPr="00602BAE">
              <w:rPr>
                <w:sz w:val="18"/>
                <w:szCs w:val="18"/>
              </w:rPr>
              <w:t>4.00 (3.50, 4.60)</w:t>
            </w:r>
          </w:p>
        </w:tc>
        <w:tc>
          <w:tcPr>
            <w:tcW w:w="1743" w:type="dxa"/>
          </w:tcPr>
          <w:p w14:paraId="119E12C3" w14:textId="43CFB7F6" w:rsidR="00A220DA" w:rsidRPr="00602BAE" w:rsidRDefault="00A220DA" w:rsidP="00A220DA">
            <w:pPr>
              <w:pStyle w:val="TableParagraph"/>
              <w:ind w:left="1" w:right="104"/>
              <w:jc w:val="center"/>
              <w:rPr>
                <w:sz w:val="18"/>
                <w:szCs w:val="18"/>
              </w:rPr>
            </w:pPr>
            <w:r w:rsidRPr="00602BAE">
              <w:rPr>
                <w:sz w:val="18"/>
                <w:szCs w:val="18"/>
              </w:rPr>
              <w:t>3.90 (3.65, 4.65)</w:t>
            </w:r>
          </w:p>
        </w:tc>
        <w:tc>
          <w:tcPr>
            <w:tcW w:w="913" w:type="dxa"/>
          </w:tcPr>
          <w:p w14:paraId="784277E3" w14:textId="0B13DACD" w:rsidR="00A220DA" w:rsidRPr="00602BAE" w:rsidRDefault="00A220DA" w:rsidP="00A220DA">
            <w:pPr>
              <w:pStyle w:val="TableParagraph"/>
              <w:ind w:right="130"/>
              <w:jc w:val="center"/>
              <w:rPr>
                <w:spacing w:val="-4"/>
                <w:sz w:val="18"/>
                <w:szCs w:val="18"/>
              </w:rPr>
            </w:pPr>
            <w:r w:rsidRPr="00602BAE">
              <w:rPr>
                <w:sz w:val="18"/>
                <w:szCs w:val="18"/>
              </w:rPr>
              <w:t>&gt;0.9</w:t>
            </w:r>
          </w:p>
        </w:tc>
      </w:tr>
      <w:tr w:rsidR="00A220DA" w:rsidRPr="00602BAE" w14:paraId="0DDC00C6" w14:textId="77777777" w:rsidTr="00F7705D">
        <w:trPr>
          <w:trHeight w:val="189"/>
        </w:trPr>
        <w:tc>
          <w:tcPr>
            <w:tcW w:w="3988" w:type="dxa"/>
          </w:tcPr>
          <w:p w14:paraId="3A92EF40" w14:textId="3C292FA0" w:rsidR="00A220DA" w:rsidRPr="00602BAE" w:rsidRDefault="00A220DA" w:rsidP="00602BAE">
            <w:pPr>
              <w:pStyle w:val="TableParagraph"/>
              <w:rPr>
                <w:sz w:val="18"/>
                <w:szCs w:val="18"/>
              </w:rPr>
            </w:pPr>
            <w:proofErr w:type="spellStart"/>
            <w:r w:rsidRPr="00602BAE">
              <w:rPr>
                <w:sz w:val="18"/>
                <w:szCs w:val="18"/>
              </w:rPr>
              <w:t>Haemoglobin</w:t>
            </w:r>
            <w:proofErr w:type="spellEnd"/>
            <w:r w:rsidRPr="00602BAE">
              <w:rPr>
                <w:sz w:val="18"/>
                <w:szCs w:val="18"/>
              </w:rPr>
              <w:t xml:space="preserve"> g/dL</w:t>
            </w:r>
          </w:p>
        </w:tc>
        <w:tc>
          <w:tcPr>
            <w:tcW w:w="1627" w:type="dxa"/>
          </w:tcPr>
          <w:p w14:paraId="31F14750" w14:textId="0C8D5B08" w:rsidR="00A220DA" w:rsidRPr="00602BAE" w:rsidRDefault="00A220DA" w:rsidP="00A220DA">
            <w:pPr>
              <w:pStyle w:val="TableParagraph"/>
              <w:ind w:left="35"/>
              <w:jc w:val="center"/>
              <w:rPr>
                <w:sz w:val="18"/>
                <w:szCs w:val="18"/>
              </w:rPr>
            </w:pPr>
            <w:r w:rsidRPr="00602BAE">
              <w:rPr>
                <w:sz w:val="18"/>
                <w:szCs w:val="18"/>
              </w:rPr>
              <w:t>8.40 (7.10, 9.60)</w:t>
            </w:r>
          </w:p>
        </w:tc>
        <w:tc>
          <w:tcPr>
            <w:tcW w:w="1743" w:type="dxa"/>
          </w:tcPr>
          <w:p w14:paraId="10499278" w14:textId="1FAB0D79" w:rsidR="00A220DA" w:rsidRPr="00602BAE" w:rsidRDefault="00A220DA" w:rsidP="00A220DA">
            <w:pPr>
              <w:pStyle w:val="TableParagraph"/>
              <w:ind w:left="1" w:right="104"/>
              <w:jc w:val="center"/>
              <w:rPr>
                <w:sz w:val="18"/>
                <w:szCs w:val="18"/>
              </w:rPr>
            </w:pPr>
            <w:r w:rsidRPr="00602BAE">
              <w:rPr>
                <w:sz w:val="18"/>
                <w:szCs w:val="18"/>
              </w:rPr>
              <w:t>8.70 (7.45, 10.45)</w:t>
            </w:r>
          </w:p>
        </w:tc>
        <w:tc>
          <w:tcPr>
            <w:tcW w:w="913" w:type="dxa"/>
          </w:tcPr>
          <w:p w14:paraId="7184C73A" w14:textId="003098DA" w:rsidR="00A220DA" w:rsidRPr="00602BAE" w:rsidRDefault="00A220DA" w:rsidP="00A220DA">
            <w:pPr>
              <w:pStyle w:val="TableParagraph"/>
              <w:ind w:right="130"/>
              <w:jc w:val="center"/>
              <w:rPr>
                <w:spacing w:val="-4"/>
                <w:sz w:val="18"/>
                <w:szCs w:val="18"/>
              </w:rPr>
            </w:pPr>
            <w:r w:rsidRPr="00602BAE">
              <w:rPr>
                <w:sz w:val="18"/>
                <w:szCs w:val="18"/>
              </w:rPr>
              <w:t>0.5</w:t>
            </w:r>
          </w:p>
        </w:tc>
      </w:tr>
      <w:tr w:rsidR="00A220DA" w:rsidRPr="00602BAE" w14:paraId="7B746F90" w14:textId="77777777" w:rsidTr="00F7705D">
        <w:trPr>
          <w:trHeight w:val="189"/>
        </w:trPr>
        <w:tc>
          <w:tcPr>
            <w:tcW w:w="3988" w:type="dxa"/>
          </w:tcPr>
          <w:p w14:paraId="4C16536B" w14:textId="2A535657" w:rsidR="00A220DA" w:rsidRPr="00602BAE" w:rsidRDefault="00A220DA" w:rsidP="00602BAE">
            <w:pPr>
              <w:pStyle w:val="TableParagraph"/>
              <w:rPr>
                <w:sz w:val="18"/>
                <w:szCs w:val="18"/>
              </w:rPr>
            </w:pPr>
            <w:r w:rsidRPr="00602BAE">
              <w:rPr>
                <w:sz w:val="18"/>
                <w:szCs w:val="18"/>
              </w:rPr>
              <w:t>Syphilis</w:t>
            </w:r>
          </w:p>
        </w:tc>
        <w:tc>
          <w:tcPr>
            <w:tcW w:w="1627" w:type="dxa"/>
          </w:tcPr>
          <w:p w14:paraId="0F8AFF26" w14:textId="017BF42C" w:rsidR="00A220DA" w:rsidRPr="00602BAE" w:rsidRDefault="00A220DA" w:rsidP="00A220DA">
            <w:pPr>
              <w:pStyle w:val="TableParagraph"/>
              <w:ind w:left="35"/>
              <w:jc w:val="center"/>
              <w:rPr>
                <w:sz w:val="18"/>
                <w:szCs w:val="18"/>
              </w:rPr>
            </w:pPr>
            <w:r w:rsidRPr="00602BAE">
              <w:rPr>
                <w:sz w:val="18"/>
                <w:szCs w:val="18"/>
              </w:rPr>
              <w:t>4 (2.6%)</w:t>
            </w:r>
          </w:p>
        </w:tc>
        <w:tc>
          <w:tcPr>
            <w:tcW w:w="1743" w:type="dxa"/>
          </w:tcPr>
          <w:p w14:paraId="626B0F06" w14:textId="1A7ACE3B"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402C3830" w14:textId="744675F6" w:rsidR="00A220DA" w:rsidRPr="00602BAE" w:rsidRDefault="00A220DA" w:rsidP="00A220DA">
            <w:pPr>
              <w:pStyle w:val="TableParagraph"/>
              <w:ind w:right="130"/>
              <w:jc w:val="center"/>
              <w:rPr>
                <w:spacing w:val="-4"/>
                <w:sz w:val="18"/>
                <w:szCs w:val="18"/>
              </w:rPr>
            </w:pPr>
            <w:r w:rsidRPr="00602BAE">
              <w:rPr>
                <w:sz w:val="18"/>
                <w:szCs w:val="18"/>
              </w:rPr>
              <w:t>&gt;0.9</w:t>
            </w:r>
          </w:p>
        </w:tc>
      </w:tr>
      <w:tr w:rsidR="00A220DA" w:rsidRPr="00602BAE" w14:paraId="0A617EE0" w14:textId="77777777" w:rsidTr="00F7705D">
        <w:trPr>
          <w:trHeight w:val="189"/>
        </w:trPr>
        <w:tc>
          <w:tcPr>
            <w:tcW w:w="3988" w:type="dxa"/>
          </w:tcPr>
          <w:p w14:paraId="3CE8D742" w14:textId="4E2857FA" w:rsidR="00A220DA" w:rsidRPr="00602BAE" w:rsidRDefault="00A220DA" w:rsidP="00602BAE">
            <w:pPr>
              <w:pStyle w:val="TableParagraph"/>
              <w:rPr>
                <w:sz w:val="18"/>
                <w:szCs w:val="18"/>
              </w:rPr>
            </w:pPr>
            <w:r w:rsidRPr="00602BAE">
              <w:rPr>
                <w:sz w:val="18"/>
                <w:szCs w:val="18"/>
              </w:rPr>
              <w:t>Candida</w:t>
            </w:r>
          </w:p>
        </w:tc>
        <w:tc>
          <w:tcPr>
            <w:tcW w:w="1627" w:type="dxa"/>
          </w:tcPr>
          <w:p w14:paraId="4B96C0D7" w14:textId="7D39FCA5" w:rsidR="00A220DA" w:rsidRPr="00602BAE" w:rsidRDefault="00A220DA" w:rsidP="00A220DA">
            <w:pPr>
              <w:pStyle w:val="TableParagraph"/>
              <w:ind w:left="35"/>
              <w:jc w:val="center"/>
              <w:rPr>
                <w:sz w:val="18"/>
                <w:szCs w:val="18"/>
              </w:rPr>
            </w:pPr>
            <w:r w:rsidRPr="00602BAE">
              <w:rPr>
                <w:sz w:val="18"/>
                <w:szCs w:val="18"/>
              </w:rPr>
              <w:t>7 (4.6%)</w:t>
            </w:r>
          </w:p>
        </w:tc>
        <w:tc>
          <w:tcPr>
            <w:tcW w:w="1743" w:type="dxa"/>
          </w:tcPr>
          <w:p w14:paraId="7170C4FB" w14:textId="17C71265" w:rsidR="00A220DA" w:rsidRPr="00602BAE" w:rsidRDefault="00A220DA" w:rsidP="00A220DA">
            <w:pPr>
              <w:pStyle w:val="TableParagraph"/>
              <w:ind w:left="1" w:right="104"/>
              <w:jc w:val="center"/>
              <w:rPr>
                <w:sz w:val="18"/>
                <w:szCs w:val="18"/>
              </w:rPr>
            </w:pPr>
            <w:r w:rsidRPr="00602BAE">
              <w:rPr>
                <w:sz w:val="18"/>
                <w:szCs w:val="18"/>
              </w:rPr>
              <w:t>1 (9.1%)</w:t>
            </w:r>
          </w:p>
        </w:tc>
        <w:tc>
          <w:tcPr>
            <w:tcW w:w="913" w:type="dxa"/>
          </w:tcPr>
          <w:p w14:paraId="0E41B8F6" w14:textId="4B19615E" w:rsidR="00A220DA" w:rsidRPr="00602BAE" w:rsidRDefault="00A220DA" w:rsidP="00A220DA">
            <w:pPr>
              <w:pStyle w:val="TableParagraph"/>
              <w:ind w:right="130"/>
              <w:jc w:val="center"/>
              <w:rPr>
                <w:spacing w:val="-5"/>
                <w:sz w:val="18"/>
                <w:szCs w:val="18"/>
              </w:rPr>
            </w:pPr>
            <w:r w:rsidRPr="00602BAE">
              <w:rPr>
                <w:sz w:val="18"/>
                <w:szCs w:val="18"/>
              </w:rPr>
              <w:t>0.4</w:t>
            </w:r>
          </w:p>
        </w:tc>
      </w:tr>
      <w:tr w:rsidR="00A220DA" w:rsidRPr="00602BAE" w14:paraId="42CF3B49" w14:textId="77777777" w:rsidTr="00F7705D">
        <w:trPr>
          <w:trHeight w:val="189"/>
        </w:trPr>
        <w:tc>
          <w:tcPr>
            <w:tcW w:w="3988" w:type="dxa"/>
          </w:tcPr>
          <w:p w14:paraId="594D121E" w14:textId="27B9213A" w:rsidR="00A220DA" w:rsidRPr="00602BAE" w:rsidRDefault="00A220DA" w:rsidP="00602BAE">
            <w:pPr>
              <w:pStyle w:val="TableParagraph"/>
              <w:rPr>
                <w:sz w:val="18"/>
                <w:szCs w:val="18"/>
              </w:rPr>
            </w:pPr>
            <w:r w:rsidRPr="00602BAE">
              <w:rPr>
                <w:sz w:val="18"/>
                <w:szCs w:val="18"/>
              </w:rPr>
              <w:lastRenderedPageBreak/>
              <w:t>Hepatitis B</w:t>
            </w:r>
          </w:p>
        </w:tc>
        <w:tc>
          <w:tcPr>
            <w:tcW w:w="1627" w:type="dxa"/>
          </w:tcPr>
          <w:p w14:paraId="7CBCF252" w14:textId="32AA94B5" w:rsidR="00A220DA" w:rsidRPr="00602BAE" w:rsidRDefault="00A220DA" w:rsidP="00A220DA">
            <w:pPr>
              <w:pStyle w:val="TableParagraph"/>
              <w:ind w:left="35"/>
              <w:jc w:val="center"/>
              <w:rPr>
                <w:sz w:val="18"/>
                <w:szCs w:val="18"/>
              </w:rPr>
            </w:pPr>
            <w:r w:rsidRPr="00602BAE">
              <w:rPr>
                <w:sz w:val="18"/>
                <w:szCs w:val="18"/>
              </w:rPr>
              <w:t>5 (3.3%)</w:t>
            </w:r>
          </w:p>
        </w:tc>
        <w:tc>
          <w:tcPr>
            <w:tcW w:w="1743" w:type="dxa"/>
          </w:tcPr>
          <w:p w14:paraId="77A9236E" w14:textId="012D24B5" w:rsidR="00A220DA" w:rsidRPr="00602BAE" w:rsidRDefault="00A220DA" w:rsidP="00A220DA">
            <w:pPr>
              <w:pStyle w:val="TableParagraph"/>
              <w:ind w:left="1" w:right="104"/>
              <w:jc w:val="center"/>
              <w:rPr>
                <w:sz w:val="18"/>
                <w:szCs w:val="18"/>
              </w:rPr>
            </w:pPr>
            <w:r w:rsidRPr="00602BAE">
              <w:rPr>
                <w:sz w:val="18"/>
                <w:szCs w:val="18"/>
              </w:rPr>
              <w:t>1 (9.1%)</w:t>
            </w:r>
          </w:p>
        </w:tc>
        <w:tc>
          <w:tcPr>
            <w:tcW w:w="913" w:type="dxa"/>
          </w:tcPr>
          <w:p w14:paraId="2EC125AD" w14:textId="3BE5E43C" w:rsidR="00A220DA" w:rsidRPr="00602BAE" w:rsidRDefault="00A220DA" w:rsidP="00A220DA">
            <w:pPr>
              <w:pStyle w:val="TableParagraph"/>
              <w:ind w:right="130"/>
              <w:jc w:val="center"/>
              <w:rPr>
                <w:spacing w:val="-5"/>
                <w:sz w:val="18"/>
                <w:szCs w:val="18"/>
              </w:rPr>
            </w:pPr>
            <w:r w:rsidRPr="00602BAE">
              <w:rPr>
                <w:sz w:val="18"/>
                <w:szCs w:val="18"/>
              </w:rPr>
              <w:t>0.3</w:t>
            </w:r>
          </w:p>
        </w:tc>
      </w:tr>
      <w:tr w:rsidR="00A220DA" w:rsidRPr="00602BAE" w14:paraId="00E44E75" w14:textId="77777777" w:rsidTr="00F7705D">
        <w:trPr>
          <w:trHeight w:val="189"/>
        </w:trPr>
        <w:tc>
          <w:tcPr>
            <w:tcW w:w="3988" w:type="dxa"/>
          </w:tcPr>
          <w:p w14:paraId="23222667" w14:textId="75BD1C00" w:rsidR="00A220DA" w:rsidRPr="00602BAE" w:rsidRDefault="00A220DA" w:rsidP="00602BAE">
            <w:pPr>
              <w:pStyle w:val="TableParagraph"/>
              <w:rPr>
                <w:spacing w:val="-2"/>
                <w:sz w:val="18"/>
                <w:szCs w:val="18"/>
              </w:rPr>
            </w:pPr>
            <w:r w:rsidRPr="00602BAE">
              <w:rPr>
                <w:sz w:val="18"/>
                <w:szCs w:val="18"/>
              </w:rPr>
              <w:t>Herpes simplex virus HSV</w:t>
            </w:r>
          </w:p>
        </w:tc>
        <w:tc>
          <w:tcPr>
            <w:tcW w:w="1627" w:type="dxa"/>
          </w:tcPr>
          <w:p w14:paraId="702810CF" w14:textId="384E9E82" w:rsidR="00A220DA" w:rsidRPr="00602BAE" w:rsidRDefault="00A220DA" w:rsidP="00A220DA">
            <w:pPr>
              <w:pStyle w:val="TableParagraph"/>
              <w:ind w:left="35"/>
              <w:jc w:val="center"/>
              <w:rPr>
                <w:sz w:val="18"/>
                <w:szCs w:val="18"/>
              </w:rPr>
            </w:pPr>
            <w:r w:rsidRPr="00602BAE">
              <w:rPr>
                <w:sz w:val="18"/>
                <w:szCs w:val="18"/>
              </w:rPr>
              <w:t>2 (1.3%)</w:t>
            </w:r>
          </w:p>
        </w:tc>
        <w:tc>
          <w:tcPr>
            <w:tcW w:w="1743" w:type="dxa"/>
          </w:tcPr>
          <w:p w14:paraId="4C19DBC5" w14:textId="363229F4"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1710F71A" w14:textId="3D8048E3" w:rsidR="00A220DA" w:rsidRPr="00602BAE" w:rsidRDefault="00A220DA" w:rsidP="00A220DA">
            <w:pPr>
              <w:pStyle w:val="TableParagraph"/>
              <w:ind w:right="130"/>
              <w:jc w:val="center"/>
              <w:rPr>
                <w:spacing w:val="-5"/>
                <w:sz w:val="18"/>
                <w:szCs w:val="18"/>
              </w:rPr>
            </w:pPr>
            <w:r w:rsidRPr="00602BAE">
              <w:rPr>
                <w:sz w:val="18"/>
                <w:szCs w:val="18"/>
              </w:rPr>
              <w:t>&gt;0.9</w:t>
            </w:r>
          </w:p>
        </w:tc>
      </w:tr>
      <w:tr w:rsidR="00A220DA" w:rsidRPr="00602BAE" w14:paraId="17B32B98" w14:textId="77777777" w:rsidTr="00F7705D">
        <w:trPr>
          <w:trHeight w:val="189"/>
        </w:trPr>
        <w:tc>
          <w:tcPr>
            <w:tcW w:w="3988" w:type="dxa"/>
          </w:tcPr>
          <w:p w14:paraId="51A27FD9" w14:textId="70FFFDDD" w:rsidR="00A220DA" w:rsidRPr="00602BAE" w:rsidRDefault="00A220DA" w:rsidP="00602BAE">
            <w:pPr>
              <w:pStyle w:val="TableParagraph"/>
              <w:rPr>
                <w:spacing w:val="-2"/>
                <w:sz w:val="18"/>
                <w:szCs w:val="18"/>
              </w:rPr>
            </w:pPr>
            <w:r w:rsidRPr="00602BAE">
              <w:rPr>
                <w:sz w:val="18"/>
                <w:szCs w:val="18"/>
              </w:rPr>
              <w:t>Pneumonia</w:t>
            </w:r>
          </w:p>
        </w:tc>
        <w:tc>
          <w:tcPr>
            <w:tcW w:w="1627" w:type="dxa"/>
          </w:tcPr>
          <w:p w14:paraId="620F7B27" w14:textId="760881EC" w:rsidR="00A220DA" w:rsidRPr="00602BAE" w:rsidRDefault="00A220DA" w:rsidP="00A220DA">
            <w:pPr>
              <w:pStyle w:val="TableParagraph"/>
              <w:ind w:left="35"/>
              <w:jc w:val="center"/>
              <w:rPr>
                <w:sz w:val="18"/>
                <w:szCs w:val="18"/>
              </w:rPr>
            </w:pPr>
            <w:r w:rsidRPr="00602BAE">
              <w:rPr>
                <w:sz w:val="18"/>
                <w:szCs w:val="18"/>
              </w:rPr>
              <w:t>14 (9.2%)</w:t>
            </w:r>
          </w:p>
        </w:tc>
        <w:tc>
          <w:tcPr>
            <w:tcW w:w="1743" w:type="dxa"/>
          </w:tcPr>
          <w:p w14:paraId="06F46BE0" w14:textId="0A5CD54C"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69DB28A5" w14:textId="266F8CEB" w:rsidR="00A220DA" w:rsidRPr="00602BAE" w:rsidRDefault="00A220DA" w:rsidP="00A220DA">
            <w:pPr>
              <w:pStyle w:val="TableParagraph"/>
              <w:ind w:right="130"/>
              <w:jc w:val="center"/>
              <w:rPr>
                <w:spacing w:val="-5"/>
                <w:sz w:val="18"/>
                <w:szCs w:val="18"/>
              </w:rPr>
            </w:pPr>
            <w:r w:rsidRPr="00602BAE">
              <w:rPr>
                <w:sz w:val="18"/>
                <w:szCs w:val="18"/>
              </w:rPr>
              <w:t>0.6</w:t>
            </w:r>
          </w:p>
        </w:tc>
      </w:tr>
      <w:tr w:rsidR="00A220DA" w:rsidRPr="00602BAE" w14:paraId="2CCCB26C" w14:textId="77777777" w:rsidTr="00F7705D">
        <w:trPr>
          <w:trHeight w:val="189"/>
        </w:trPr>
        <w:tc>
          <w:tcPr>
            <w:tcW w:w="3988" w:type="dxa"/>
          </w:tcPr>
          <w:p w14:paraId="4F9C1E0A" w14:textId="207DD1B7" w:rsidR="00A220DA" w:rsidRPr="00602BAE" w:rsidRDefault="00A220DA" w:rsidP="00602BAE">
            <w:pPr>
              <w:pStyle w:val="TableParagraph"/>
              <w:rPr>
                <w:sz w:val="18"/>
                <w:szCs w:val="18"/>
              </w:rPr>
            </w:pPr>
            <w:r w:rsidRPr="00602BAE">
              <w:rPr>
                <w:sz w:val="18"/>
                <w:szCs w:val="18"/>
              </w:rPr>
              <w:t xml:space="preserve">Pneumocystis </w:t>
            </w:r>
            <w:proofErr w:type="spellStart"/>
            <w:r w:rsidRPr="00602BAE">
              <w:rPr>
                <w:sz w:val="18"/>
                <w:szCs w:val="18"/>
              </w:rPr>
              <w:t>Jiroveci</w:t>
            </w:r>
            <w:proofErr w:type="spellEnd"/>
            <w:r w:rsidRPr="00602BAE">
              <w:rPr>
                <w:sz w:val="18"/>
                <w:szCs w:val="18"/>
              </w:rPr>
              <w:t xml:space="preserve"> Pneumonia</w:t>
            </w:r>
          </w:p>
        </w:tc>
        <w:tc>
          <w:tcPr>
            <w:tcW w:w="1627" w:type="dxa"/>
          </w:tcPr>
          <w:p w14:paraId="33394BD6" w14:textId="432CDC66" w:rsidR="00A220DA" w:rsidRPr="00602BAE" w:rsidRDefault="00A220DA" w:rsidP="00A220DA">
            <w:pPr>
              <w:pStyle w:val="TableParagraph"/>
              <w:ind w:left="35"/>
              <w:jc w:val="center"/>
              <w:rPr>
                <w:sz w:val="18"/>
                <w:szCs w:val="18"/>
              </w:rPr>
            </w:pPr>
            <w:r w:rsidRPr="00602BAE">
              <w:rPr>
                <w:sz w:val="18"/>
                <w:szCs w:val="18"/>
              </w:rPr>
              <w:t>2 (1.3%)</w:t>
            </w:r>
          </w:p>
        </w:tc>
        <w:tc>
          <w:tcPr>
            <w:tcW w:w="1743" w:type="dxa"/>
          </w:tcPr>
          <w:p w14:paraId="381F214A" w14:textId="123E4D56" w:rsidR="00A220DA" w:rsidRPr="00602BAE" w:rsidRDefault="00A220DA" w:rsidP="00A220DA">
            <w:pPr>
              <w:pStyle w:val="TableParagraph"/>
              <w:ind w:left="1" w:right="104"/>
              <w:jc w:val="center"/>
              <w:rPr>
                <w:sz w:val="18"/>
                <w:szCs w:val="18"/>
              </w:rPr>
            </w:pPr>
            <w:r w:rsidRPr="00602BAE">
              <w:rPr>
                <w:sz w:val="18"/>
                <w:szCs w:val="18"/>
              </w:rPr>
              <w:t>0 (0.0%)</w:t>
            </w:r>
          </w:p>
        </w:tc>
        <w:tc>
          <w:tcPr>
            <w:tcW w:w="913" w:type="dxa"/>
          </w:tcPr>
          <w:p w14:paraId="1D4CF7D7" w14:textId="7B2999D4" w:rsidR="00A220DA" w:rsidRPr="00602BAE" w:rsidRDefault="00A220DA" w:rsidP="00A220DA">
            <w:pPr>
              <w:pStyle w:val="TableParagraph"/>
              <w:ind w:right="130"/>
              <w:jc w:val="center"/>
              <w:rPr>
                <w:spacing w:val="-5"/>
                <w:sz w:val="18"/>
                <w:szCs w:val="18"/>
              </w:rPr>
            </w:pPr>
            <w:r w:rsidRPr="00602BAE">
              <w:rPr>
                <w:sz w:val="18"/>
                <w:szCs w:val="18"/>
              </w:rPr>
              <w:t>&gt;0.9</w:t>
            </w:r>
          </w:p>
        </w:tc>
      </w:tr>
      <w:tr w:rsidR="00E53EDE" w:rsidRPr="00602BAE" w14:paraId="011CB9DE" w14:textId="77777777" w:rsidTr="00F7705D">
        <w:trPr>
          <w:trHeight w:val="189"/>
        </w:trPr>
        <w:tc>
          <w:tcPr>
            <w:tcW w:w="3988" w:type="dxa"/>
          </w:tcPr>
          <w:p w14:paraId="2C8C68E2" w14:textId="70ACBE28" w:rsidR="00E53EDE" w:rsidRPr="00602BAE" w:rsidRDefault="00E53EDE" w:rsidP="00602BAE">
            <w:pPr>
              <w:pStyle w:val="TableParagraph"/>
              <w:rPr>
                <w:sz w:val="18"/>
                <w:szCs w:val="18"/>
              </w:rPr>
            </w:pPr>
            <w:r>
              <w:rPr>
                <w:sz w:val="18"/>
                <w:szCs w:val="18"/>
              </w:rPr>
              <w:t>Pulmonary tuberculosis</w:t>
            </w:r>
          </w:p>
        </w:tc>
        <w:tc>
          <w:tcPr>
            <w:tcW w:w="1627" w:type="dxa"/>
          </w:tcPr>
          <w:p w14:paraId="21A06C3D" w14:textId="4B1AACA6" w:rsidR="00E53EDE" w:rsidRPr="00602BAE" w:rsidRDefault="00E53EDE" w:rsidP="00A220DA">
            <w:pPr>
              <w:pStyle w:val="TableParagraph"/>
              <w:ind w:left="35"/>
              <w:jc w:val="center"/>
              <w:rPr>
                <w:sz w:val="18"/>
                <w:szCs w:val="18"/>
              </w:rPr>
            </w:pPr>
            <w:r>
              <w:rPr>
                <w:sz w:val="18"/>
                <w:szCs w:val="18"/>
              </w:rPr>
              <w:t>101 (66.4%)</w:t>
            </w:r>
          </w:p>
        </w:tc>
        <w:tc>
          <w:tcPr>
            <w:tcW w:w="1743" w:type="dxa"/>
          </w:tcPr>
          <w:p w14:paraId="22652206" w14:textId="09CFD082" w:rsidR="00E53EDE" w:rsidRPr="00602BAE" w:rsidRDefault="00E53EDE" w:rsidP="00A220DA">
            <w:pPr>
              <w:pStyle w:val="TableParagraph"/>
              <w:ind w:left="1" w:right="104"/>
              <w:jc w:val="center"/>
              <w:rPr>
                <w:sz w:val="18"/>
                <w:szCs w:val="18"/>
              </w:rPr>
            </w:pPr>
            <w:r>
              <w:rPr>
                <w:sz w:val="18"/>
                <w:szCs w:val="18"/>
              </w:rPr>
              <w:t>5 (45.5%)</w:t>
            </w:r>
          </w:p>
        </w:tc>
        <w:tc>
          <w:tcPr>
            <w:tcW w:w="913" w:type="dxa"/>
          </w:tcPr>
          <w:p w14:paraId="1CD70D0F" w14:textId="2ACC2CBA" w:rsidR="00E53EDE" w:rsidRPr="00602BAE" w:rsidRDefault="00E53EDE" w:rsidP="00A220DA">
            <w:pPr>
              <w:pStyle w:val="TableParagraph"/>
              <w:ind w:right="130"/>
              <w:jc w:val="center"/>
              <w:rPr>
                <w:sz w:val="18"/>
                <w:szCs w:val="18"/>
              </w:rPr>
            </w:pPr>
            <w:r>
              <w:rPr>
                <w:sz w:val="18"/>
                <w:szCs w:val="18"/>
              </w:rPr>
              <w:t>0.2</w:t>
            </w:r>
          </w:p>
        </w:tc>
      </w:tr>
      <w:tr w:rsidR="00A220DA" w:rsidRPr="00602BAE" w14:paraId="5E8AE42A" w14:textId="77777777" w:rsidTr="00F7705D">
        <w:trPr>
          <w:trHeight w:val="189"/>
        </w:trPr>
        <w:tc>
          <w:tcPr>
            <w:tcW w:w="3988" w:type="dxa"/>
          </w:tcPr>
          <w:p w14:paraId="43E59F5E" w14:textId="00AABAED" w:rsidR="00A220DA" w:rsidRPr="00602BAE" w:rsidRDefault="00A220DA" w:rsidP="00602BAE">
            <w:pPr>
              <w:pStyle w:val="TableParagraph"/>
              <w:rPr>
                <w:sz w:val="18"/>
                <w:szCs w:val="18"/>
              </w:rPr>
            </w:pPr>
            <w:r w:rsidRPr="00602BAE">
              <w:rPr>
                <w:sz w:val="18"/>
                <w:szCs w:val="18"/>
              </w:rPr>
              <w:t>Extrapulmonary tuberculosis</w:t>
            </w:r>
          </w:p>
        </w:tc>
        <w:tc>
          <w:tcPr>
            <w:tcW w:w="1627" w:type="dxa"/>
          </w:tcPr>
          <w:p w14:paraId="5B1FB396" w14:textId="077B6182" w:rsidR="00A220DA" w:rsidRPr="00602BAE" w:rsidRDefault="00A220DA" w:rsidP="00A220DA">
            <w:pPr>
              <w:pStyle w:val="TableParagraph"/>
              <w:ind w:left="35"/>
              <w:jc w:val="center"/>
              <w:rPr>
                <w:sz w:val="18"/>
                <w:szCs w:val="18"/>
              </w:rPr>
            </w:pPr>
            <w:r w:rsidRPr="00602BAE">
              <w:rPr>
                <w:sz w:val="18"/>
                <w:szCs w:val="18"/>
              </w:rPr>
              <w:t>28 (18.4%)</w:t>
            </w:r>
          </w:p>
        </w:tc>
        <w:tc>
          <w:tcPr>
            <w:tcW w:w="1743" w:type="dxa"/>
          </w:tcPr>
          <w:p w14:paraId="6A39648C" w14:textId="037AE537" w:rsidR="00A220DA" w:rsidRPr="00602BAE" w:rsidRDefault="00A220DA" w:rsidP="00A220DA">
            <w:pPr>
              <w:pStyle w:val="TableParagraph"/>
              <w:ind w:left="1" w:right="104"/>
              <w:jc w:val="center"/>
              <w:rPr>
                <w:sz w:val="18"/>
                <w:szCs w:val="18"/>
              </w:rPr>
            </w:pPr>
            <w:r w:rsidRPr="00602BAE">
              <w:rPr>
                <w:sz w:val="18"/>
                <w:szCs w:val="18"/>
              </w:rPr>
              <w:t>4 (36.4%)</w:t>
            </w:r>
          </w:p>
        </w:tc>
        <w:tc>
          <w:tcPr>
            <w:tcW w:w="913" w:type="dxa"/>
          </w:tcPr>
          <w:p w14:paraId="36D32DA5" w14:textId="1CB82A07" w:rsidR="00A220DA" w:rsidRPr="00602BAE" w:rsidRDefault="00A220DA" w:rsidP="00A220DA">
            <w:pPr>
              <w:pStyle w:val="TableParagraph"/>
              <w:ind w:right="130"/>
              <w:jc w:val="center"/>
              <w:rPr>
                <w:spacing w:val="-5"/>
                <w:sz w:val="18"/>
                <w:szCs w:val="18"/>
              </w:rPr>
            </w:pPr>
            <w:r w:rsidRPr="00602BAE">
              <w:rPr>
                <w:sz w:val="18"/>
                <w:szCs w:val="18"/>
              </w:rPr>
              <w:t>0.2</w:t>
            </w:r>
          </w:p>
        </w:tc>
      </w:tr>
      <w:tr w:rsidR="00A220DA" w:rsidRPr="00602BAE" w14:paraId="1BDBFBEC" w14:textId="77777777" w:rsidTr="00F7705D">
        <w:trPr>
          <w:trHeight w:val="189"/>
        </w:trPr>
        <w:tc>
          <w:tcPr>
            <w:tcW w:w="3988" w:type="dxa"/>
          </w:tcPr>
          <w:p w14:paraId="115FF534" w14:textId="703BF45D" w:rsidR="00A220DA" w:rsidRPr="00602BAE" w:rsidRDefault="00A220DA" w:rsidP="00602BAE">
            <w:pPr>
              <w:pStyle w:val="TableParagraph"/>
              <w:rPr>
                <w:sz w:val="18"/>
                <w:szCs w:val="18"/>
              </w:rPr>
            </w:pPr>
            <w:r w:rsidRPr="00602BAE">
              <w:rPr>
                <w:sz w:val="18"/>
                <w:szCs w:val="18"/>
              </w:rPr>
              <w:t>Cryptococcus neoformans</w:t>
            </w:r>
          </w:p>
        </w:tc>
        <w:tc>
          <w:tcPr>
            <w:tcW w:w="1627" w:type="dxa"/>
          </w:tcPr>
          <w:p w14:paraId="294E8C7B" w14:textId="47C64545" w:rsidR="00A220DA" w:rsidRPr="00602BAE" w:rsidRDefault="00A220DA" w:rsidP="00A220DA">
            <w:pPr>
              <w:pStyle w:val="TableParagraph"/>
              <w:ind w:left="35"/>
              <w:jc w:val="center"/>
              <w:rPr>
                <w:sz w:val="18"/>
                <w:szCs w:val="18"/>
              </w:rPr>
            </w:pPr>
            <w:r w:rsidRPr="00602BAE">
              <w:rPr>
                <w:sz w:val="18"/>
                <w:szCs w:val="18"/>
              </w:rPr>
              <w:t>7 (4.6%)</w:t>
            </w:r>
          </w:p>
        </w:tc>
        <w:tc>
          <w:tcPr>
            <w:tcW w:w="1743" w:type="dxa"/>
          </w:tcPr>
          <w:p w14:paraId="45701430" w14:textId="0DFB4BD3" w:rsidR="00A220DA" w:rsidRPr="00602BAE" w:rsidRDefault="00A220DA" w:rsidP="00A220DA">
            <w:pPr>
              <w:pStyle w:val="TableParagraph"/>
              <w:ind w:left="1" w:right="104"/>
              <w:jc w:val="center"/>
              <w:rPr>
                <w:sz w:val="18"/>
                <w:szCs w:val="18"/>
              </w:rPr>
            </w:pPr>
            <w:r w:rsidRPr="00602BAE">
              <w:rPr>
                <w:sz w:val="18"/>
                <w:szCs w:val="18"/>
              </w:rPr>
              <w:t>5 (45.5%)</w:t>
            </w:r>
          </w:p>
        </w:tc>
        <w:tc>
          <w:tcPr>
            <w:tcW w:w="913" w:type="dxa"/>
          </w:tcPr>
          <w:p w14:paraId="77C3568B" w14:textId="7C989971" w:rsidR="00A220DA" w:rsidRPr="008F286B" w:rsidRDefault="00A220DA" w:rsidP="00A220DA">
            <w:pPr>
              <w:pStyle w:val="TableParagraph"/>
              <w:ind w:right="130"/>
              <w:jc w:val="center"/>
              <w:rPr>
                <w:b/>
                <w:bCs/>
                <w:spacing w:val="-4"/>
                <w:sz w:val="18"/>
                <w:szCs w:val="18"/>
              </w:rPr>
            </w:pPr>
            <w:r w:rsidRPr="008F286B">
              <w:rPr>
                <w:b/>
                <w:bCs/>
                <w:sz w:val="18"/>
                <w:szCs w:val="18"/>
              </w:rPr>
              <w:t>&lt;0.001</w:t>
            </w:r>
          </w:p>
        </w:tc>
      </w:tr>
      <w:tr w:rsidR="00A220DA" w:rsidRPr="00602BAE" w14:paraId="7BB01C87" w14:textId="77777777" w:rsidTr="00F7705D">
        <w:trPr>
          <w:trHeight w:val="189"/>
        </w:trPr>
        <w:tc>
          <w:tcPr>
            <w:tcW w:w="3988" w:type="dxa"/>
          </w:tcPr>
          <w:p w14:paraId="615C5616" w14:textId="0ED67FA0" w:rsidR="00A220DA" w:rsidRPr="00602BAE" w:rsidRDefault="00A220DA" w:rsidP="00602BAE">
            <w:pPr>
              <w:pStyle w:val="TableParagraph"/>
              <w:rPr>
                <w:sz w:val="18"/>
                <w:szCs w:val="18"/>
              </w:rPr>
            </w:pPr>
            <w:r w:rsidRPr="00602BAE">
              <w:rPr>
                <w:sz w:val="18"/>
                <w:szCs w:val="18"/>
              </w:rPr>
              <w:t>Total CD4 count</w:t>
            </w:r>
          </w:p>
        </w:tc>
        <w:tc>
          <w:tcPr>
            <w:tcW w:w="1627" w:type="dxa"/>
          </w:tcPr>
          <w:p w14:paraId="2E5F8387" w14:textId="63692CFB" w:rsidR="00A220DA" w:rsidRPr="00602BAE" w:rsidRDefault="00A220DA" w:rsidP="00A220DA">
            <w:pPr>
              <w:pStyle w:val="TableParagraph"/>
              <w:ind w:left="35"/>
              <w:jc w:val="center"/>
              <w:rPr>
                <w:sz w:val="18"/>
                <w:szCs w:val="18"/>
              </w:rPr>
            </w:pPr>
            <w:r w:rsidRPr="00602BAE">
              <w:rPr>
                <w:sz w:val="18"/>
                <w:szCs w:val="18"/>
              </w:rPr>
              <w:t>28 (12, 57)</w:t>
            </w:r>
          </w:p>
        </w:tc>
        <w:tc>
          <w:tcPr>
            <w:tcW w:w="1743" w:type="dxa"/>
          </w:tcPr>
          <w:p w14:paraId="21459D59" w14:textId="60511F7B" w:rsidR="00A220DA" w:rsidRPr="00602BAE" w:rsidRDefault="00A220DA" w:rsidP="00A220DA">
            <w:pPr>
              <w:pStyle w:val="TableParagraph"/>
              <w:ind w:left="1" w:right="104"/>
              <w:jc w:val="center"/>
              <w:rPr>
                <w:sz w:val="18"/>
                <w:szCs w:val="18"/>
              </w:rPr>
            </w:pPr>
            <w:r w:rsidRPr="00602BAE">
              <w:rPr>
                <w:sz w:val="18"/>
                <w:szCs w:val="18"/>
              </w:rPr>
              <w:t>43 (17, 67)</w:t>
            </w:r>
          </w:p>
        </w:tc>
        <w:tc>
          <w:tcPr>
            <w:tcW w:w="913" w:type="dxa"/>
          </w:tcPr>
          <w:p w14:paraId="06B227DE" w14:textId="2331A1DB" w:rsidR="00A220DA" w:rsidRPr="00602BAE" w:rsidRDefault="00A220DA" w:rsidP="00A220DA">
            <w:pPr>
              <w:pStyle w:val="TableParagraph"/>
              <w:ind w:right="130"/>
              <w:jc w:val="center"/>
              <w:rPr>
                <w:spacing w:val="-4"/>
                <w:sz w:val="18"/>
                <w:szCs w:val="18"/>
              </w:rPr>
            </w:pPr>
            <w:r w:rsidRPr="00602BAE">
              <w:rPr>
                <w:sz w:val="18"/>
                <w:szCs w:val="18"/>
              </w:rPr>
              <w:t>0.3</w:t>
            </w:r>
          </w:p>
        </w:tc>
      </w:tr>
      <w:tr w:rsidR="00A220DA" w:rsidRPr="00602BAE" w14:paraId="5C699A44" w14:textId="77777777" w:rsidTr="00F7705D">
        <w:trPr>
          <w:trHeight w:val="189"/>
        </w:trPr>
        <w:tc>
          <w:tcPr>
            <w:tcW w:w="3988" w:type="dxa"/>
          </w:tcPr>
          <w:p w14:paraId="2E435FAE" w14:textId="3A69034F" w:rsidR="00A220DA" w:rsidRPr="00602BAE" w:rsidRDefault="00A220DA" w:rsidP="00602BAE">
            <w:pPr>
              <w:pStyle w:val="TableParagraph"/>
              <w:rPr>
                <w:sz w:val="18"/>
                <w:szCs w:val="18"/>
              </w:rPr>
            </w:pPr>
            <w:r w:rsidRPr="00602BAE">
              <w:rPr>
                <w:sz w:val="18"/>
                <w:szCs w:val="18"/>
              </w:rPr>
              <w:t>Viral load (log10 Copies/mL)</w:t>
            </w:r>
          </w:p>
        </w:tc>
        <w:tc>
          <w:tcPr>
            <w:tcW w:w="1627" w:type="dxa"/>
          </w:tcPr>
          <w:p w14:paraId="69BA5AC5" w14:textId="36AC9EB6" w:rsidR="00A220DA" w:rsidRPr="00602BAE" w:rsidRDefault="00A220DA" w:rsidP="00A220DA">
            <w:pPr>
              <w:pStyle w:val="TableParagraph"/>
              <w:ind w:left="35"/>
              <w:jc w:val="center"/>
              <w:rPr>
                <w:sz w:val="18"/>
                <w:szCs w:val="18"/>
              </w:rPr>
            </w:pPr>
            <w:r w:rsidRPr="00602BAE">
              <w:rPr>
                <w:sz w:val="18"/>
                <w:szCs w:val="18"/>
              </w:rPr>
              <w:t>11.6 (7.6, 13.0)</w:t>
            </w:r>
          </w:p>
        </w:tc>
        <w:tc>
          <w:tcPr>
            <w:tcW w:w="1743" w:type="dxa"/>
          </w:tcPr>
          <w:p w14:paraId="2D391920" w14:textId="16868801" w:rsidR="00A220DA" w:rsidRPr="00602BAE" w:rsidRDefault="00A220DA" w:rsidP="00A220DA">
            <w:pPr>
              <w:pStyle w:val="TableParagraph"/>
              <w:ind w:left="1" w:right="104"/>
              <w:jc w:val="center"/>
              <w:rPr>
                <w:sz w:val="18"/>
                <w:szCs w:val="18"/>
              </w:rPr>
            </w:pPr>
            <w:r w:rsidRPr="00602BAE">
              <w:rPr>
                <w:sz w:val="18"/>
                <w:szCs w:val="18"/>
              </w:rPr>
              <w:t>12.3 (12.3, 12.3)</w:t>
            </w:r>
          </w:p>
        </w:tc>
        <w:tc>
          <w:tcPr>
            <w:tcW w:w="913" w:type="dxa"/>
          </w:tcPr>
          <w:p w14:paraId="0285A723" w14:textId="421C4D74" w:rsidR="00A220DA" w:rsidRPr="00602BAE" w:rsidRDefault="00A220DA" w:rsidP="00A220DA">
            <w:pPr>
              <w:pStyle w:val="TableParagraph"/>
              <w:ind w:right="130"/>
              <w:jc w:val="center"/>
              <w:rPr>
                <w:b/>
                <w:spacing w:val="-2"/>
                <w:sz w:val="18"/>
                <w:szCs w:val="18"/>
              </w:rPr>
            </w:pPr>
            <w:r w:rsidRPr="00602BAE">
              <w:rPr>
                <w:sz w:val="18"/>
                <w:szCs w:val="18"/>
              </w:rPr>
              <w:t>0.8</w:t>
            </w:r>
          </w:p>
        </w:tc>
      </w:tr>
      <w:tr w:rsidR="00A220DA" w:rsidRPr="00602BAE" w14:paraId="2FD07444" w14:textId="77777777" w:rsidTr="00F7705D">
        <w:trPr>
          <w:trHeight w:val="189"/>
        </w:trPr>
        <w:tc>
          <w:tcPr>
            <w:tcW w:w="3988" w:type="dxa"/>
          </w:tcPr>
          <w:p w14:paraId="5A501784" w14:textId="4B90A020" w:rsidR="00A220DA" w:rsidRPr="00602BAE" w:rsidRDefault="00A220DA" w:rsidP="00602BAE">
            <w:pPr>
              <w:pStyle w:val="TableParagraph"/>
              <w:rPr>
                <w:sz w:val="18"/>
                <w:szCs w:val="18"/>
              </w:rPr>
            </w:pPr>
            <w:r w:rsidRPr="00602BAE">
              <w:rPr>
                <w:sz w:val="18"/>
                <w:szCs w:val="18"/>
              </w:rPr>
              <w:t>Random cortisol</w:t>
            </w:r>
          </w:p>
        </w:tc>
        <w:tc>
          <w:tcPr>
            <w:tcW w:w="1627" w:type="dxa"/>
          </w:tcPr>
          <w:p w14:paraId="4DA31A9D" w14:textId="6B54651C" w:rsidR="00A220DA" w:rsidRPr="00602BAE" w:rsidRDefault="00A220DA" w:rsidP="00A220DA">
            <w:pPr>
              <w:pStyle w:val="TableParagraph"/>
              <w:ind w:left="35"/>
              <w:jc w:val="center"/>
              <w:rPr>
                <w:sz w:val="18"/>
                <w:szCs w:val="18"/>
              </w:rPr>
            </w:pPr>
            <w:r w:rsidRPr="00602BAE">
              <w:rPr>
                <w:sz w:val="18"/>
                <w:szCs w:val="18"/>
              </w:rPr>
              <w:t>519 (418, 640)</w:t>
            </w:r>
          </w:p>
        </w:tc>
        <w:tc>
          <w:tcPr>
            <w:tcW w:w="1743" w:type="dxa"/>
          </w:tcPr>
          <w:p w14:paraId="0540D5F3" w14:textId="648FC221" w:rsidR="00A220DA" w:rsidRPr="00602BAE" w:rsidRDefault="00A220DA" w:rsidP="00A220DA">
            <w:pPr>
              <w:pStyle w:val="TableParagraph"/>
              <w:ind w:left="1" w:right="104"/>
              <w:jc w:val="center"/>
              <w:rPr>
                <w:sz w:val="18"/>
                <w:szCs w:val="18"/>
              </w:rPr>
            </w:pPr>
            <w:r w:rsidRPr="00602BAE">
              <w:rPr>
                <w:sz w:val="18"/>
                <w:szCs w:val="18"/>
              </w:rPr>
              <w:t>281 (244, 341)</w:t>
            </w:r>
          </w:p>
        </w:tc>
        <w:tc>
          <w:tcPr>
            <w:tcW w:w="913" w:type="dxa"/>
          </w:tcPr>
          <w:p w14:paraId="235C87BF" w14:textId="7A175EDA" w:rsidR="00A220DA" w:rsidRPr="008F286B" w:rsidRDefault="00A220DA" w:rsidP="00A220DA">
            <w:pPr>
              <w:pStyle w:val="TableParagraph"/>
              <w:ind w:right="130"/>
              <w:jc w:val="center"/>
              <w:rPr>
                <w:b/>
                <w:bCs/>
                <w:spacing w:val="-4"/>
                <w:sz w:val="18"/>
                <w:szCs w:val="18"/>
              </w:rPr>
            </w:pPr>
            <w:r w:rsidRPr="008F286B">
              <w:rPr>
                <w:b/>
                <w:bCs/>
                <w:sz w:val="18"/>
                <w:szCs w:val="18"/>
              </w:rPr>
              <w:t>&lt;0.001</w:t>
            </w:r>
          </w:p>
        </w:tc>
      </w:tr>
      <w:tr w:rsidR="00A220DA" w:rsidRPr="00602BAE" w14:paraId="1ED74BA1" w14:textId="77777777" w:rsidTr="00F7705D">
        <w:trPr>
          <w:trHeight w:val="189"/>
        </w:trPr>
        <w:tc>
          <w:tcPr>
            <w:tcW w:w="3988" w:type="dxa"/>
          </w:tcPr>
          <w:p w14:paraId="6B093249" w14:textId="327BDC8A" w:rsidR="00A220DA" w:rsidRPr="00602BAE" w:rsidRDefault="00A220DA" w:rsidP="00602BAE">
            <w:pPr>
              <w:pStyle w:val="TableParagraph"/>
              <w:rPr>
                <w:sz w:val="18"/>
                <w:szCs w:val="18"/>
              </w:rPr>
            </w:pPr>
            <w:r w:rsidRPr="00602BAE">
              <w:rPr>
                <w:sz w:val="18"/>
                <w:szCs w:val="18"/>
              </w:rPr>
              <w:t>Basal cortisol</w:t>
            </w:r>
          </w:p>
        </w:tc>
        <w:tc>
          <w:tcPr>
            <w:tcW w:w="1627" w:type="dxa"/>
          </w:tcPr>
          <w:p w14:paraId="5ADB15B3" w14:textId="64877980" w:rsidR="00A220DA" w:rsidRPr="00602BAE" w:rsidRDefault="00A220DA" w:rsidP="00A220DA">
            <w:pPr>
              <w:pStyle w:val="TableParagraph"/>
              <w:ind w:left="35"/>
              <w:jc w:val="center"/>
              <w:rPr>
                <w:sz w:val="18"/>
                <w:szCs w:val="18"/>
              </w:rPr>
            </w:pPr>
            <w:r w:rsidRPr="00602BAE">
              <w:rPr>
                <w:sz w:val="18"/>
                <w:szCs w:val="18"/>
              </w:rPr>
              <w:t>484 (411, 625)</w:t>
            </w:r>
          </w:p>
        </w:tc>
        <w:tc>
          <w:tcPr>
            <w:tcW w:w="1743" w:type="dxa"/>
          </w:tcPr>
          <w:p w14:paraId="21DC658C" w14:textId="34FDB35E" w:rsidR="00A220DA" w:rsidRPr="00602BAE" w:rsidRDefault="00A220DA" w:rsidP="00A220DA">
            <w:pPr>
              <w:pStyle w:val="TableParagraph"/>
              <w:ind w:left="1" w:right="104"/>
              <w:jc w:val="center"/>
              <w:rPr>
                <w:sz w:val="18"/>
                <w:szCs w:val="18"/>
              </w:rPr>
            </w:pPr>
            <w:r w:rsidRPr="00602BAE">
              <w:rPr>
                <w:sz w:val="18"/>
                <w:szCs w:val="18"/>
              </w:rPr>
              <w:t>284 (201, 365)</w:t>
            </w:r>
          </w:p>
        </w:tc>
        <w:tc>
          <w:tcPr>
            <w:tcW w:w="913" w:type="dxa"/>
          </w:tcPr>
          <w:p w14:paraId="1F306675" w14:textId="03D6E768" w:rsidR="00A220DA" w:rsidRPr="008F286B" w:rsidRDefault="00A220DA" w:rsidP="00A220DA">
            <w:pPr>
              <w:pStyle w:val="TableParagraph"/>
              <w:ind w:right="130"/>
              <w:jc w:val="center"/>
              <w:rPr>
                <w:b/>
                <w:bCs/>
                <w:spacing w:val="-4"/>
                <w:sz w:val="18"/>
                <w:szCs w:val="18"/>
              </w:rPr>
            </w:pPr>
            <w:r w:rsidRPr="008F286B">
              <w:rPr>
                <w:b/>
                <w:bCs/>
                <w:sz w:val="18"/>
                <w:szCs w:val="18"/>
              </w:rPr>
              <w:t>&lt;0.001</w:t>
            </w:r>
          </w:p>
        </w:tc>
      </w:tr>
      <w:tr w:rsidR="00A220DA" w:rsidRPr="00602BAE" w14:paraId="41638651" w14:textId="77777777" w:rsidTr="00F7705D">
        <w:trPr>
          <w:trHeight w:val="189"/>
        </w:trPr>
        <w:tc>
          <w:tcPr>
            <w:tcW w:w="3988" w:type="dxa"/>
          </w:tcPr>
          <w:p w14:paraId="447D3103" w14:textId="1ADB8C5E" w:rsidR="00A220DA" w:rsidRPr="00602BAE" w:rsidRDefault="00A220DA" w:rsidP="00602BAE">
            <w:pPr>
              <w:pStyle w:val="TableParagraph"/>
              <w:rPr>
                <w:sz w:val="18"/>
                <w:szCs w:val="18"/>
              </w:rPr>
            </w:pPr>
            <w:r w:rsidRPr="00602BAE">
              <w:rPr>
                <w:sz w:val="18"/>
                <w:szCs w:val="18"/>
              </w:rPr>
              <w:t>Stimulated cortisol</w:t>
            </w:r>
          </w:p>
        </w:tc>
        <w:tc>
          <w:tcPr>
            <w:tcW w:w="1627" w:type="dxa"/>
          </w:tcPr>
          <w:p w14:paraId="11CE0B8C" w14:textId="445CA3BB" w:rsidR="00A220DA" w:rsidRPr="00602BAE" w:rsidRDefault="00A220DA" w:rsidP="00A220DA">
            <w:pPr>
              <w:pStyle w:val="TableParagraph"/>
              <w:ind w:left="35"/>
              <w:jc w:val="center"/>
              <w:rPr>
                <w:sz w:val="18"/>
                <w:szCs w:val="18"/>
              </w:rPr>
            </w:pPr>
            <w:r w:rsidRPr="00602BAE">
              <w:rPr>
                <w:sz w:val="18"/>
                <w:szCs w:val="18"/>
              </w:rPr>
              <w:t>791 (627, 916)</w:t>
            </w:r>
          </w:p>
        </w:tc>
        <w:tc>
          <w:tcPr>
            <w:tcW w:w="1743" w:type="dxa"/>
          </w:tcPr>
          <w:p w14:paraId="289DA9F7" w14:textId="72B93B57" w:rsidR="00A220DA" w:rsidRPr="00602BAE" w:rsidRDefault="00A220DA" w:rsidP="00A220DA">
            <w:pPr>
              <w:pStyle w:val="TableParagraph"/>
              <w:ind w:left="1" w:right="104"/>
              <w:jc w:val="center"/>
              <w:rPr>
                <w:sz w:val="18"/>
                <w:szCs w:val="18"/>
              </w:rPr>
            </w:pPr>
            <w:r w:rsidRPr="00602BAE">
              <w:rPr>
                <w:sz w:val="18"/>
                <w:szCs w:val="18"/>
              </w:rPr>
              <w:t>375 (321, 426)</w:t>
            </w:r>
          </w:p>
        </w:tc>
        <w:tc>
          <w:tcPr>
            <w:tcW w:w="913" w:type="dxa"/>
          </w:tcPr>
          <w:p w14:paraId="438E33BC" w14:textId="47266673" w:rsidR="00A220DA" w:rsidRPr="008F286B" w:rsidRDefault="00A220DA" w:rsidP="00A220DA">
            <w:pPr>
              <w:pStyle w:val="TableParagraph"/>
              <w:ind w:right="130"/>
              <w:jc w:val="center"/>
              <w:rPr>
                <w:b/>
                <w:bCs/>
                <w:spacing w:val="-4"/>
                <w:sz w:val="18"/>
                <w:szCs w:val="18"/>
              </w:rPr>
            </w:pPr>
            <w:r w:rsidRPr="008F286B">
              <w:rPr>
                <w:b/>
                <w:bCs/>
                <w:sz w:val="18"/>
                <w:szCs w:val="18"/>
              </w:rPr>
              <w:t>&lt;0.001</w:t>
            </w:r>
          </w:p>
        </w:tc>
      </w:tr>
      <w:tr w:rsidR="00A220DA" w:rsidRPr="00602BAE" w14:paraId="169E69CB" w14:textId="77777777" w:rsidTr="00F7705D">
        <w:trPr>
          <w:trHeight w:val="189"/>
        </w:trPr>
        <w:tc>
          <w:tcPr>
            <w:tcW w:w="3988" w:type="dxa"/>
          </w:tcPr>
          <w:p w14:paraId="2224B528" w14:textId="437061BF" w:rsidR="00A220DA" w:rsidRPr="00602BAE" w:rsidRDefault="00A220DA" w:rsidP="00602BAE">
            <w:pPr>
              <w:pStyle w:val="TableParagraph"/>
              <w:rPr>
                <w:sz w:val="18"/>
                <w:szCs w:val="18"/>
              </w:rPr>
            </w:pPr>
            <w:r w:rsidRPr="00602BAE">
              <w:rPr>
                <w:sz w:val="18"/>
                <w:szCs w:val="18"/>
              </w:rPr>
              <w:t>Incremental Cortisol</w:t>
            </w:r>
          </w:p>
        </w:tc>
        <w:tc>
          <w:tcPr>
            <w:tcW w:w="1627" w:type="dxa"/>
          </w:tcPr>
          <w:p w14:paraId="7546904D" w14:textId="795F93B9" w:rsidR="00A220DA" w:rsidRPr="00602BAE" w:rsidRDefault="00A220DA" w:rsidP="00A220DA">
            <w:pPr>
              <w:pStyle w:val="TableParagraph"/>
              <w:ind w:left="35"/>
              <w:jc w:val="center"/>
              <w:rPr>
                <w:sz w:val="18"/>
                <w:szCs w:val="18"/>
              </w:rPr>
            </w:pPr>
            <w:r w:rsidRPr="00602BAE">
              <w:rPr>
                <w:sz w:val="18"/>
                <w:szCs w:val="18"/>
              </w:rPr>
              <w:t>263 (179, 360)</w:t>
            </w:r>
          </w:p>
        </w:tc>
        <w:tc>
          <w:tcPr>
            <w:tcW w:w="1743" w:type="dxa"/>
          </w:tcPr>
          <w:p w14:paraId="2F1AD2D5" w14:textId="3CA4DE37" w:rsidR="00A220DA" w:rsidRPr="00602BAE" w:rsidRDefault="00A220DA" w:rsidP="00A220DA">
            <w:pPr>
              <w:pStyle w:val="TableParagraph"/>
              <w:ind w:left="1" w:right="104"/>
              <w:jc w:val="center"/>
              <w:rPr>
                <w:sz w:val="18"/>
                <w:szCs w:val="18"/>
              </w:rPr>
            </w:pPr>
            <w:r w:rsidRPr="00602BAE">
              <w:rPr>
                <w:sz w:val="18"/>
                <w:szCs w:val="18"/>
              </w:rPr>
              <w:t>32 (17, 107)</w:t>
            </w:r>
          </w:p>
        </w:tc>
        <w:tc>
          <w:tcPr>
            <w:tcW w:w="913" w:type="dxa"/>
          </w:tcPr>
          <w:p w14:paraId="33170EC5" w14:textId="1BEDA94B" w:rsidR="00A220DA" w:rsidRPr="008F286B" w:rsidRDefault="00A220DA" w:rsidP="00A220DA">
            <w:pPr>
              <w:pStyle w:val="TableParagraph"/>
              <w:ind w:right="130"/>
              <w:jc w:val="center"/>
              <w:rPr>
                <w:b/>
                <w:bCs/>
                <w:spacing w:val="-2"/>
                <w:sz w:val="18"/>
                <w:szCs w:val="18"/>
              </w:rPr>
            </w:pPr>
            <w:r w:rsidRPr="008F286B">
              <w:rPr>
                <w:b/>
                <w:bCs/>
                <w:sz w:val="18"/>
                <w:szCs w:val="18"/>
              </w:rPr>
              <w:t>&lt;0.001</w:t>
            </w:r>
          </w:p>
        </w:tc>
      </w:tr>
    </w:tbl>
    <w:p w14:paraId="0A4C0F8A" w14:textId="77777777" w:rsidR="00F4573F" w:rsidRDefault="00F4573F" w:rsidP="00F4573F">
      <w:pPr>
        <w:ind w:left="426"/>
        <w:rPr>
          <w:sz w:val="16"/>
          <w:szCs w:val="16"/>
        </w:rPr>
      </w:pPr>
      <w:r w:rsidRPr="00353D84">
        <w:rPr>
          <w:sz w:val="16"/>
          <w:szCs w:val="16"/>
          <w:vertAlign w:val="superscript"/>
        </w:rPr>
        <w:t>1</w:t>
      </w:r>
      <w:r w:rsidRPr="00353D84">
        <w:rPr>
          <w:sz w:val="16"/>
          <w:szCs w:val="16"/>
        </w:rPr>
        <w:t xml:space="preserve">Median (IQR); n (%); </w:t>
      </w:r>
      <w:r w:rsidRPr="00353D84">
        <w:rPr>
          <w:sz w:val="16"/>
          <w:szCs w:val="16"/>
          <w:vertAlign w:val="superscript"/>
        </w:rPr>
        <w:t>2</w:t>
      </w:r>
      <w:r w:rsidRPr="00353D84">
        <w:rPr>
          <w:sz w:val="16"/>
          <w:szCs w:val="16"/>
        </w:rPr>
        <w:t>Wilcoxon rank sum test; Pearson’s Chi-squared test; Wilcoxon rank sum exact test; Fisher’s exact test</w:t>
      </w:r>
    </w:p>
    <w:p w14:paraId="277089D4" w14:textId="24CA0681" w:rsidR="00F4573F" w:rsidRDefault="00F4573F" w:rsidP="00F4573F">
      <w:pPr>
        <w:rPr>
          <w:ins w:id="134" w:author="Joseph B Sempa" w:date="2025-04-22T21:33:00Z"/>
          <w:sz w:val="20"/>
        </w:rPr>
      </w:pPr>
    </w:p>
    <w:tbl>
      <w:tblPr>
        <w:tblStyle w:val="TableGrid"/>
        <w:tblW w:w="0" w:type="auto"/>
        <w:tblLook w:val="04A0" w:firstRow="1" w:lastRow="0" w:firstColumn="1" w:lastColumn="0" w:noHBand="0" w:noVBand="1"/>
        <w:tblPrChange w:id="135" w:author="Joseph B Sempa" w:date="2025-04-22T21:35:00Z">
          <w:tblPr>
            <w:tblStyle w:val="TableGrid"/>
            <w:tblW w:w="0" w:type="auto"/>
            <w:tblLook w:val="04A0" w:firstRow="1" w:lastRow="0" w:firstColumn="1" w:lastColumn="0" w:noHBand="0" w:noVBand="1"/>
          </w:tblPr>
        </w:tblPrChange>
      </w:tblPr>
      <w:tblGrid>
        <w:gridCol w:w="3298"/>
        <w:gridCol w:w="1591"/>
        <w:gridCol w:w="1087"/>
        <w:gridCol w:w="913"/>
        <w:tblGridChange w:id="136">
          <w:tblGrid>
            <w:gridCol w:w="2557"/>
            <w:gridCol w:w="741"/>
            <w:gridCol w:w="1816"/>
            <w:gridCol w:w="488"/>
            <w:gridCol w:w="2070"/>
            <w:gridCol w:w="235"/>
            <w:gridCol w:w="2323"/>
          </w:tblGrid>
        </w:tblGridChange>
      </w:tblGrid>
      <w:tr w:rsidR="00A31FED" w14:paraId="4A5989AC" w14:textId="77777777" w:rsidTr="00A31FED">
        <w:trPr>
          <w:ins w:id="137" w:author="Joseph B Sempa" w:date="2025-04-22T21:33:00Z"/>
        </w:trPr>
        <w:tc>
          <w:tcPr>
            <w:tcW w:w="0" w:type="auto"/>
            <w:tcPrChange w:id="138" w:author="Joseph B Sempa" w:date="2025-04-22T21:35:00Z">
              <w:tcPr>
                <w:tcW w:w="3298" w:type="dxa"/>
                <w:gridSpan w:val="2"/>
              </w:tcPr>
            </w:tcPrChange>
          </w:tcPr>
          <w:p w14:paraId="57D50A93" w14:textId="24DB0557" w:rsidR="00A31FED" w:rsidRDefault="00A31FED" w:rsidP="00A31FED">
            <w:pPr>
              <w:rPr>
                <w:ins w:id="139" w:author="Joseph B Sempa" w:date="2025-04-22T21:33:00Z"/>
                <w:sz w:val="20"/>
              </w:rPr>
            </w:pPr>
            <w:ins w:id="140" w:author="Joseph B Sempa" w:date="2025-04-22T21:34:00Z">
              <w:r w:rsidRPr="008F286B">
                <w:rPr>
                  <w:b/>
                  <w:bCs/>
                  <w:sz w:val="18"/>
                  <w:szCs w:val="18"/>
                </w:rPr>
                <w:t>Variable</w:t>
              </w:r>
            </w:ins>
          </w:p>
        </w:tc>
        <w:tc>
          <w:tcPr>
            <w:tcW w:w="0" w:type="auto"/>
            <w:tcPrChange w:id="141" w:author="Joseph B Sempa" w:date="2025-04-22T21:35:00Z">
              <w:tcPr>
                <w:tcW w:w="2304" w:type="dxa"/>
                <w:gridSpan w:val="2"/>
              </w:tcPr>
            </w:tcPrChange>
          </w:tcPr>
          <w:p w14:paraId="2303A004" w14:textId="016893A1" w:rsidR="00A31FED" w:rsidRDefault="00A31FED" w:rsidP="00A31FED">
            <w:pPr>
              <w:rPr>
                <w:ins w:id="142" w:author="Joseph B Sempa" w:date="2025-04-22T21:33:00Z"/>
                <w:sz w:val="20"/>
              </w:rPr>
            </w:pPr>
            <w:ins w:id="143" w:author="Joseph B Sempa" w:date="2025-04-22T21:34:00Z">
              <w:r w:rsidRPr="008F286B">
                <w:rPr>
                  <w:b/>
                  <w:bCs/>
                  <w:i/>
                  <w:sz w:val="18"/>
                  <w:szCs w:val="18"/>
                </w:rPr>
                <w:t>Non-AI, N</w:t>
              </w:r>
              <w:r w:rsidRPr="008F286B">
                <w:rPr>
                  <w:b/>
                  <w:bCs/>
                  <w:i/>
                  <w:spacing w:val="-1"/>
                  <w:sz w:val="18"/>
                  <w:szCs w:val="18"/>
                </w:rPr>
                <w:t xml:space="preserve"> </w:t>
              </w:r>
              <w:r w:rsidRPr="008F286B">
                <w:rPr>
                  <w:b/>
                  <w:bCs/>
                  <w:i/>
                  <w:sz w:val="18"/>
                  <w:szCs w:val="18"/>
                </w:rPr>
                <w:t>=</w:t>
              </w:r>
              <w:r w:rsidRPr="008F286B">
                <w:rPr>
                  <w:b/>
                  <w:bCs/>
                  <w:i/>
                  <w:spacing w:val="-1"/>
                  <w:sz w:val="18"/>
                  <w:szCs w:val="18"/>
                </w:rPr>
                <w:t xml:space="preserve"> </w:t>
              </w:r>
              <w:r w:rsidRPr="008F286B">
                <w:rPr>
                  <w:b/>
                  <w:bCs/>
                  <w:i/>
                  <w:color w:val="000000"/>
                  <w:spacing w:val="-4"/>
                  <w:sz w:val="18"/>
                  <w:szCs w:val="18"/>
                </w:rPr>
                <w:t>156</w:t>
              </w:r>
              <w:r w:rsidRPr="008F286B">
                <w:rPr>
                  <w:b/>
                  <w:bCs/>
                  <w:i/>
                  <w:color w:val="000000"/>
                  <w:spacing w:val="-4"/>
                  <w:sz w:val="18"/>
                  <w:szCs w:val="18"/>
                  <w:vertAlign w:val="superscript"/>
                </w:rPr>
                <w:t>1</w:t>
              </w:r>
            </w:ins>
          </w:p>
        </w:tc>
        <w:tc>
          <w:tcPr>
            <w:tcW w:w="0" w:type="auto"/>
            <w:tcPrChange w:id="144" w:author="Joseph B Sempa" w:date="2025-04-22T21:35:00Z">
              <w:tcPr>
                <w:tcW w:w="2305" w:type="dxa"/>
                <w:gridSpan w:val="2"/>
              </w:tcPr>
            </w:tcPrChange>
          </w:tcPr>
          <w:p w14:paraId="5D1E8188" w14:textId="23F443BC" w:rsidR="00A31FED" w:rsidRDefault="00A31FED" w:rsidP="00A31FED">
            <w:pPr>
              <w:rPr>
                <w:ins w:id="145" w:author="Joseph B Sempa" w:date="2025-04-22T21:33:00Z"/>
                <w:sz w:val="20"/>
              </w:rPr>
            </w:pPr>
            <w:ins w:id="146" w:author="Joseph B Sempa" w:date="2025-04-22T21:34:00Z">
              <w:r w:rsidRPr="008F286B">
                <w:rPr>
                  <w:b/>
                  <w:bCs/>
                  <w:i/>
                  <w:sz w:val="18"/>
                  <w:szCs w:val="18"/>
                </w:rPr>
                <w:t>AI, N</w:t>
              </w:r>
              <w:r w:rsidRPr="008F286B">
                <w:rPr>
                  <w:b/>
                  <w:bCs/>
                  <w:i/>
                  <w:spacing w:val="-1"/>
                  <w:sz w:val="18"/>
                  <w:szCs w:val="18"/>
                </w:rPr>
                <w:t xml:space="preserve"> </w:t>
              </w:r>
              <w:r w:rsidRPr="008F286B">
                <w:rPr>
                  <w:b/>
                  <w:bCs/>
                  <w:i/>
                  <w:sz w:val="18"/>
                  <w:szCs w:val="18"/>
                </w:rPr>
                <w:t>=</w:t>
              </w:r>
              <w:r w:rsidRPr="008F286B">
                <w:rPr>
                  <w:b/>
                  <w:bCs/>
                  <w:i/>
                  <w:spacing w:val="-1"/>
                  <w:sz w:val="18"/>
                  <w:szCs w:val="18"/>
                </w:rPr>
                <w:t xml:space="preserve"> </w:t>
              </w:r>
              <w:r w:rsidRPr="008F286B">
                <w:rPr>
                  <w:b/>
                  <w:bCs/>
                  <w:i/>
                  <w:color w:val="000000"/>
                  <w:spacing w:val="-5"/>
                  <w:sz w:val="18"/>
                  <w:szCs w:val="18"/>
                </w:rPr>
                <w:t>11</w:t>
              </w:r>
              <w:r w:rsidRPr="008F286B">
                <w:rPr>
                  <w:b/>
                  <w:bCs/>
                  <w:i/>
                  <w:color w:val="000000"/>
                  <w:spacing w:val="-5"/>
                  <w:sz w:val="18"/>
                  <w:szCs w:val="18"/>
                  <w:vertAlign w:val="superscript"/>
                </w:rPr>
                <w:t>1</w:t>
              </w:r>
            </w:ins>
          </w:p>
        </w:tc>
        <w:tc>
          <w:tcPr>
            <w:tcW w:w="0" w:type="auto"/>
            <w:tcPrChange w:id="147" w:author="Joseph B Sempa" w:date="2025-04-22T21:35:00Z">
              <w:tcPr>
                <w:tcW w:w="2323" w:type="dxa"/>
              </w:tcPr>
            </w:tcPrChange>
          </w:tcPr>
          <w:p w14:paraId="765C3491" w14:textId="6CD73845" w:rsidR="00A31FED" w:rsidRDefault="00A31FED" w:rsidP="00A31FED">
            <w:pPr>
              <w:rPr>
                <w:ins w:id="148" w:author="Joseph B Sempa" w:date="2025-04-22T21:33:00Z"/>
                <w:sz w:val="20"/>
              </w:rPr>
            </w:pPr>
            <w:ins w:id="149" w:author="Joseph B Sempa" w:date="2025-04-22T21:34:00Z">
              <w:r w:rsidRPr="008F286B">
                <w:rPr>
                  <w:b/>
                  <w:bCs/>
                  <w:sz w:val="18"/>
                  <w:szCs w:val="18"/>
                </w:rPr>
                <w:t>p-value</w:t>
              </w:r>
              <w:r w:rsidRPr="008F286B">
                <w:rPr>
                  <w:b/>
                  <w:bCs/>
                  <w:sz w:val="18"/>
                  <w:szCs w:val="18"/>
                  <w:vertAlign w:val="superscript"/>
                </w:rPr>
                <w:t>2</w:t>
              </w:r>
            </w:ins>
          </w:p>
        </w:tc>
      </w:tr>
      <w:tr w:rsidR="00A31FED" w14:paraId="17E350C9" w14:textId="77777777" w:rsidTr="00A31FED">
        <w:trPr>
          <w:ins w:id="150" w:author="Joseph B Sempa" w:date="2025-04-22T21:33:00Z"/>
        </w:trPr>
        <w:tc>
          <w:tcPr>
            <w:tcW w:w="0" w:type="auto"/>
            <w:vAlign w:val="center"/>
            <w:tcPrChange w:id="151" w:author="Joseph B Sempa" w:date="2025-04-22T21:35:00Z">
              <w:tcPr>
                <w:tcW w:w="2557" w:type="dxa"/>
              </w:tcPr>
            </w:tcPrChange>
          </w:tcPr>
          <w:p w14:paraId="68037402" w14:textId="72EA1B14" w:rsidR="00A31FED" w:rsidRDefault="00A31FED" w:rsidP="00A31FED">
            <w:pPr>
              <w:rPr>
                <w:ins w:id="152" w:author="Joseph B Sempa" w:date="2025-04-22T21:33:00Z"/>
                <w:sz w:val="20"/>
              </w:rPr>
            </w:pPr>
            <w:proofErr w:type="spellStart"/>
            <w:ins w:id="153" w:author="Joseph B Sempa" w:date="2025-04-22T21:34:00Z">
              <w:r w:rsidRPr="00262E82">
                <w:rPr>
                  <w:sz w:val="18"/>
                  <w:szCs w:val="18"/>
                </w:rPr>
                <w:t>incremental_cortisol_percent_increase</w:t>
              </w:r>
            </w:ins>
            <w:proofErr w:type="spellEnd"/>
          </w:p>
        </w:tc>
        <w:tc>
          <w:tcPr>
            <w:tcW w:w="0" w:type="auto"/>
            <w:vAlign w:val="center"/>
            <w:tcPrChange w:id="154" w:author="Joseph B Sempa" w:date="2025-04-22T21:35:00Z">
              <w:tcPr>
                <w:tcW w:w="2557" w:type="dxa"/>
                <w:gridSpan w:val="2"/>
              </w:tcPr>
            </w:tcPrChange>
          </w:tcPr>
          <w:p w14:paraId="67865979" w14:textId="1A1DC46E" w:rsidR="00A31FED" w:rsidRDefault="00A31FED" w:rsidP="00A31FED">
            <w:pPr>
              <w:rPr>
                <w:ins w:id="155" w:author="Joseph B Sempa" w:date="2025-04-22T21:33:00Z"/>
                <w:sz w:val="20"/>
              </w:rPr>
            </w:pPr>
            <w:ins w:id="156" w:author="Joseph B Sempa" w:date="2025-04-22T21:34:00Z">
              <w:r w:rsidRPr="00262E82">
                <w:rPr>
                  <w:sz w:val="18"/>
                  <w:szCs w:val="18"/>
                </w:rPr>
                <w:t>51 (37, 73)</w:t>
              </w:r>
            </w:ins>
          </w:p>
        </w:tc>
        <w:tc>
          <w:tcPr>
            <w:tcW w:w="0" w:type="auto"/>
            <w:vAlign w:val="center"/>
            <w:tcPrChange w:id="157" w:author="Joseph B Sempa" w:date="2025-04-22T21:35:00Z">
              <w:tcPr>
                <w:tcW w:w="2558" w:type="dxa"/>
                <w:gridSpan w:val="2"/>
              </w:tcPr>
            </w:tcPrChange>
          </w:tcPr>
          <w:p w14:paraId="2823749D" w14:textId="030574AD" w:rsidR="00A31FED" w:rsidRDefault="00A31FED" w:rsidP="00A31FED">
            <w:pPr>
              <w:rPr>
                <w:ins w:id="158" w:author="Joseph B Sempa" w:date="2025-04-22T21:33:00Z"/>
                <w:sz w:val="20"/>
              </w:rPr>
            </w:pPr>
            <w:ins w:id="159" w:author="Joseph B Sempa" w:date="2025-04-22T21:34:00Z">
              <w:r w:rsidRPr="00262E82">
                <w:rPr>
                  <w:sz w:val="18"/>
                  <w:szCs w:val="18"/>
                </w:rPr>
                <w:t>12 (10, 42)</w:t>
              </w:r>
            </w:ins>
          </w:p>
        </w:tc>
        <w:tc>
          <w:tcPr>
            <w:tcW w:w="0" w:type="auto"/>
            <w:vAlign w:val="center"/>
            <w:tcPrChange w:id="160" w:author="Joseph B Sempa" w:date="2025-04-22T21:35:00Z">
              <w:tcPr>
                <w:tcW w:w="2558" w:type="dxa"/>
                <w:gridSpan w:val="2"/>
              </w:tcPr>
            </w:tcPrChange>
          </w:tcPr>
          <w:p w14:paraId="733D75F6" w14:textId="0359B39E" w:rsidR="00A31FED" w:rsidRDefault="00A31FED" w:rsidP="00A31FED">
            <w:pPr>
              <w:rPr>
                <w:ins w:id="161" w:author="Joseph B Sempa" w:date="2025-04-22T21:33:00Z"/>
                <w:sz w:val="20"/>
              </w:rPr>
            </w:pPr>
            <w:ins w:id="162" w:author="Joseph B Sempa" w:date="2025-04-22T21:34:00Z">
              <w:r w:rsidRPr="00262E82">
                <w:rPr>
                  <w:sz w:val="18"/>
                  <w:szCs w:val="18"/>
                </w:rPr>
                <w:t>0.033</w:t>
              </w:r>
            </w:ins>
          </w:p>
        </w:tc>
      </w:tr>
    </w:tbl>
    <w:p w14:paraId="3A246722" w14:textId="77777777" w:rsidR="00A31FED" w:rsidRDefault="00A31FED" w:rsidP="00F4573F">
      <w:pPr>
        <w:rPr>
          <w:sz w:val="20"/>
        </w:rPr>
      </w:pPr>
    </w:p>
    <w:p w14:paraId="514472F3" w14:textId="77777777" w:rsidR="00F4573F" w:rsidRDefault="00F4573F" w:rsidP="00F4573F">
      <w:pPr>
        <w:rPr>
          <w:sz w:val="20"/>
        </w:rPr>
      </w:pPr>
    </w:p>
    <w:p w14:paraId="38BD69F2" w14:textId="77777777" w:rsidR="00F4573F" w:rsidRDefault="00F4573F" w:rsidP="00F4573F">
      <w:pPr>
        <w:pStyle w:val="Heading3"/>
        <w:spacing w:before="81"/>
        <w:jc w:val="both"/>
      </w:pPr>
      <w:r>
        <w:rPr>
          <w:w w:val="85"/>
        </w:rPr>
        <w:t>Predictors</w:t>
      </w:r>
      <w:r>
        <w:rPr>
          <w:spacing w:val="34"/>
        </w:rPr>
        <w:t xml:space="preserve"> </w:t>
      </w:r>
      <w:r>
        <w:rPr>
          <w:w w:val="85"/>
        </w:rPr>
        <w:t>of</w:t>
      </w:r>
      <w:r>
        <w:rPr>
          <w:spacing w:val="-3"/>
          <w:w w:val="85"/>
        </w:rPr>
        <w:t xml:space="preserve"> </w:t>
      </w:r>
      <w:r>
        <w:rPr>
          <w:spacing w:val="-2"/>
          <w:w w:val="85"/>
        </w:rPr>
        <w:t>mortality:</w:t>
      </w:r>
    </w:p>
    <w:p w14:paraId="55963E68" w14:textId="5354D7F6" w:rsidR="00F4573F" w:rsidRDefault="00F4573F" w:rsidP="00F4573F">
      <w:pPr>
        <w:pStyle w:val="BodyText"/>
        <w:spacing w:before="193" w:line="254" w:lineRule="auto"/>
        <w:ind w:right="349"/>
        <w:jc w:val="both"/>
        <w:rPr>
          <w:spacing w:val="-8"/>
        </w:rPr>
      </w:pPr>
      <w:r w:rsidRPr="00547E95">
        <w:rPr>
          <w:spacing w:val="-8"/>
        </w:rPr>
        <w:t xml:space="preserve">The </w:t>
      </w:r>
      <w:r>
        <w:rPr>
          <w:spacing w:val="-8"/>
        </w:rPr>
        <w:t xml:space="preserve">increased </w:t>
      </w:r>
      <w:r w:rsidRPr="00547E95">
        <w:rPr>
          <w:spacing w:val="-8"/>
        </w:rPr>
        <w:t xml:space="preserve">odds of mortality were </w:t>
      </w:r>
      <w:r>
        <w:rPr>
          <w:spacing w:val="-8"/>
        </w:rPr>
        <w:t>associated with</w:t>
      </w:r>
      <w:r w:rsidRPr="00547E95">
        <w:rPr>
          <w:spacing w:val="-8"/>
        </w:rPr>
        <w:t xml:space="preserve"> skin pigmentation</w:t>
      </w:r>
      <w:r w:rsidR="005452C3">
        <w:rPr>
          <w:spacing w:val="-8"/>
        </w:rPr>
        <w:t xml:space="preserve"> (</w:t>
      </w:r>
      <w:r w:rsidR="00DA4AD6">
        <w:rPr>
          <w:spacing w:val="-8"/>
        </w:rPr>
        <w:t>51</w:t>
      </w:r>
      <w:r w:rsidR="005452C3">
        <w:rPr>
          <w:spacing w:val="-8"/>
        </w:rPr>
        <w:t>%)</w:t>
      </w:r>
      <w:r w:rsidR="00736249">
        <w:rPr>
          <w:spacing w:val="-8"/>
        </w:rPr>
        <w:t xml:space="preserve"> and </w:t>
      </w:r>
      <w:r w:rsidRPr="00547E95">
        <w:rPr>
          <w:spacing w:val="-8"/>
        </w:rPr>
        <w:t>poor appetite</w:t>
      </w:r>
      <w:r w:rsidR="005452C3">
        <w:rPr>
          <w:spacing w:val="-8"/>
        </w:rPr>
        <w:t xml:space="preserve"> (</w:t>
      </w:r>
      <w:r w:rsidR="00DA4AD6">
        <w:rPr>
          <w:spacing w:val="-8"/>
        </w:rPr>
        <w:t>77</w:t>
      </w:r>
      <w:r w:rsidR="005452C3">
        <w:rPr>
          <w:spacing w:val="-8"/>
        </w:rPr>
        <w:t>%)</w:t>
      </w:r>
      <w:r>
        <w:rPr>
          <w:spacing w:val="-8"/>
        </w:rPr>
        <w:t xml:space="preserve">. </w:t>
      </w:r>
      <w:r w:rsidRPr="005452C3">
        <w:rPr>
          <w:spacing w:val="-8"/>
        </w:rPr>
        <w:t>With respect to the lab tests random cortisol, ACTH</w:t>
      </w:r>
      <w:r w:rsidR="005452C3" w:rsidRPr="005452C3">
        <w:rPr>
          <w:spacing w:val="-8"/>
        </w:rPr>
        <w:t xml:space="preserve"> were associated with increased mortality risk,</w:t>
      </w:r>
      <w:r w:rsidRPr="005452C3">
        <w:rPr>
          <w:spacing w:val="-8"/>
        </w:rPr>
        <w:t xml:space="preserve"> whereas opiate use was protective against mortality.</w:t>
      </w:r>
    </w:p>
    <w:p w14:paraId="7FE4FF48" w14:textId="17414B99" w:rsidR="00F4573F" w:rsidRDefault="00F4573F" w:rsidP="00F4573F">
      <w:pPr>
        <w:pStyle w:val="BodyText"/>
        <w:spacing w:before="193" w:line="254" w:lineRule="auto"/>
        <w:ind w:right="349"/>
        <w:jc w:val="both"/>
      </w:pPr>
      <w:r>
        <w:rPr>
          <w:spacing w:val="-8"/>
        </w:rPr>
        <w:t>The</w:t>
      </w:r>
      <w:r>
        <w:rPr>
          <w:spacing w:val="-5"/>
        </w:rPr>
        <w:t xml:space="preserve"> </w:t>
      </w:r>
      <w:r>
        <w:rPr>
          <w:spacing w:val="-8"/>
        </w:rPr>
        <w:t>logistic</w:t>
      </w:r>
      <w:r>
        <w:rPr>
          <w:spacing w:val="-5"/>
        </w:rPr>
        <w:t xml:space="preserve"> </w:t>
      </w:r>
      <w:r>
        <w:rPr>
          <w:spacing w:val="-8"/>
        </w:rPr>
        <w:t>regression</w:t>
      </w:r>
      <w:r>
        <w:rPr>
          <w:spacing w:val="-5"/>
        </w:rPr>
        <w:t xml:space="preserve"> </w:t>
      </w:r>
      <w:r>
        <w:rPr>
          <w:spacing w:val="-8"/>
        </w:rPr>
        <w:t>analysis</w:t>
      </w:r>
      <w:r>
        <w:rPr>
          <w:spacing w:val="-5"/>
        </w:rPr>
        <w:t xml:space="preserve"> </w:t>
      </w:r>
      <w:r>
        <w:rPr>
          <w:spacing w:val="-8"/>
        </w:rPr>
        <w:t>is</w:t>
      </w:r>
      <w:r>
        <w:rPr>
          <w:spacing w:val="-5"/>
        </w:rPr>
        <w:t xml:space="preserve"> </w:t>
      </w:r>
      <w:r>
        <w:rPr>
          <w:spacing w:val="-8"/>
        </w:rPr>
        <w:t>seen</w:t>
      </w:r>
      <w:r>
        <w:rPr>
          <w:spacing w:val="-5"/>
        </w:rPr>
        <w:t xml:space="preserve"> </w:t>
      </w:r>
      <w:r>
        <w:rPr>
          <w:spacing w:val="-8"/>
        </w:rPr>
        <w:t>in</w:t>
      </w:r>
      <w:r>
        <w:rPr>
          <w:spacing w:val="-2"/>
        </w:rPr>
        <w:t xml:space="preserve"> </w:t>
      </w:r>
      <w:r>
        <w:rPr>
          <w:spacing w:val="-8"/>
        </w:rPr>
        <w:t>In</w:t>
      </w:r>
      <w:r>
        <w:rPr>
          <w:spacing w:val="-5"/>
        </w:rPr>
        <w:t xml:space="preserve"> </w:t>
      </w:r>
      <w:r>
        <w:rPr>
          <w:spacing w:val="-8"/>
        </w:rPr>
        <w:t>Table</w:t>
      </w:r>
      <w:r>
        <w:rPr>
          <w:spacing w:val="-3"/>
        </w:rPr>
        <w:t xml:space="preserve"> </w:t>
      </w:r>
      <w:r>
        <w:rPr>
          <w:spacing w:val="-8"/>
        </w:rPr>
        <w:t>5.</w:t>
      </w:r>
      <w:r>
        <w:rPr>
          <w:spacing w:val="-5"/>
        </w:rPr>
        <w:t xml:space="preserve"> </w:t>
      </w:r>
      <w:r>
        <w:rPr>
          <w:spacing w:val="-8"/>
        </w:rPr>
        <w:t>At,</w:t>
      </w:r>
      <w:r>
        <w:rPr>
          <w:spacing w:val="-5"/>
        </w:rPr>
        <w:t xml:space="preserve"> </w:t>
      </w:r>
      <w:r>
        <w:rPr>
          <w:spacing w:val="-8"/>
        </w:rPr>
        <w:t>a</w:t>
      </w:r>
      <w:r>
        <w:rPr>
          <w:spacing w:val="-5"/>
        </w:rPr>
        <w:t xml:space="preserve"> </w:t>
      </w:r>
      <w:r>
        <w:rPr>
          <w:spacing w:val="-8"/>
        </w:rPr>
        <w:t>50</w:t>
      </w:r>
      <w:r>
        <w:rPr>
          <w:spacing w:val="-5"/>
        </w:rPr>
        <w:t xml:space="preserve"> </w:t>
      </w:r>
      <w:r>
        <w:rPr>
          <w:spacing w:val="-8"/>
        </w:rPr>
        <w:t>nmol/L</w:t>
      </w:r>
      <w:r>
        <w:rPr>
          <w:spacing w:val="-5"/>
        </w:rPr>
        <w:t xml:space="preserve"> </w:t>
      </w:r>
      <w:r>
        <w:rPr>
          <w:spacing w:val="-8"/>
        </w:rPr>
        <w:t>increase</w:t>
      </w:r>
      <w:r>
        <w:rPr>
          <w:spacing w:val="-5"/>
        </w:rPr>
        <w:t xml:space="preserve"> </w:t>
      </w:r>
      <w:r>
        <w:rPr>
          <w:spacing w:val="-8"/>
        </w:rPr>
        <w:t>in</w:t>
      </w:r>
      <w:r>
        <w:rPr>
          <w:spacing w:val="-5"/>
        </w:rPr>
        <w:t xml:space="preserve"> </w:t>
      </w:r>
      <w:r>
        <w:rPr>
          <w:spacing w:val="-8"/>
        </w:rPr>
        <w:t>the</w:t>
      </w:r>
      <w:r>
        <w:rPr>
          <w:spacing w:val="-5"/>
        </w:rPr>
        <w:t xml:space="preserve"> </w:t>
      </w:r>
      <w:r>
        <w:rPr>
          <w:spacing w:val="-8"/>
        </w:rPr>
        <w:t>basal</w:t>
      </w:r>
      <w:r>
        <w:rPr>
          <w:spacing w:val="-5"/>
        </w:rPr>
        <w:t xml:space="preserve"> </w:t>
      </w:r>
      <w:r>
        <w:rPr>
          <w:spacing w:val="-8"/>
        </w:rPr>
        <w:t xml:space="preserve">cortisol </w:t>
      </w:r>
      <w:r>
        <w:rPr>
          <w:w w:val="90"/>
        </w:rPr>
        <w:t>was</w:t>
      </w:r>
      <w:r>
        <w:rPr>
          <w:spacing w:val="-1"/>
          <w:w w:val="90"/>
        </w:rPr>
        <w:t xml:space="preserve"> </w:t>
      </w:r>
      <w:r>
        <w:rPr>
          <w:w w:val="90"/>
        </w:rPr>
        <w:t>associated</w:t>
      </w:r>
      <w:r>
        <w:rPr>
          <w:spacing w:val="-1"/>
          <w:w w:val="90"/>
        </w:rPr>
        <w:t xml:space="preserve"> </w:t>
      </w:r>
      <w:r>
        <w:rPr>
          <w:w w:val="90"/>
        </w:rPr>
        <w:t>with</w:t>
      </w:r>
      <w:r>
        <w:rPr>
          <w:spacing w:val="-1"/>
          <w:w w:val="90"/>
        </w:rPr>
        <w:t xml:space="preserve"> </w:t>
      </w:r>
      <w:r>
        <w:rPr>
          <w:w w:val="90"/>
        </w:rPr>
        <w:t>a</w:t>
      </w:r>
      <w:r>
        <w:rPr>
          <w:spacing w:val="-1"/>
          <w:w w:val="90"/>
        </w:rPr>
        <w:t xml:space="preserve"> </w:t>
      </w:r>
      <w:r>
        <w:rPr>
          <w:w w:val="90"/>
        </w:rPr>
        <w:t>1</w:t>
      </w:r>
      <w:r w:rsidR="003B40DB">
        <w:rPr>
          <w:w w:val="90"/>
        </w:rPr>
        <w:t>4</w:t>
      </w:r>
      <w:r>
        <w:rPr>
          <w:w w:val="90"/>
        </w:rPr>
        <w:t>%</w:t>
      </w:r>
      <w:r>
        <w:rPr>
          <w:spacing w:val="-1"/>
          <w:w w:val="90"/>
        </w:rPr>
        <w:t xml:space="preserve"> </w:t>
      </w:r>
      <w:r>
        <w:rPr>
          <w:w w:val="90"/>
        </w:rPr>
        <w:t>increase</w:t>
      </w:r>
      <w:r>
        <w:rPr>
          <w:spacing w:val="-1"/>
          <w:w w:val="90"/>
        </w:rPr>
        <w:t xml:space="preserve"> </w:t>
      </w:r>
      <w:r>
        <w:rPr>
          <w:w w:val="90"/>
        </w:rPr>
        <w:t>in</w:t>
      </w:r>
      <w:r>
        <w:rPr>
          <w:spacing w:val="-1"/>
          <w:w w:val="90"/>
        </w:rPr>
        <w:t xml:space="preserve"> </w:t>
      </w:r>
      <w:r>
        <w:rPr>
          <w:w w:val="90"/>
        </w:rPr>
        <w:t>the</w:t>
      </w:r>
      <w:r>
        <w:rPr>
          <w:spacing w:val="-1"/>
          <w:w w:val="90"/>
        </w:rPr>
        <w:t xml:space="preserve"> </w:t>
      </w:r>
      <w:r w:rsidRPr="00353D84">
        <w:rPr>
          <w:w w:val="90"/>
        </w:rPr>
        <w:t>odds</w:t>
      </w:r>
      <w:r w:rsidRPr="00353D84">
        <w:rPr>
          <w:spacing w:val="-1"/>
          <w:w w:val="90"/>
        </w:rPr>
        <w:t xml:space="preserve"> </w:t>
      </w:r>
      <w:r w:rsidRPr="00353D84">
        <w:rPr>
          <w:w w:val="90"/>
        </w:rPr>
        <w:t>of</w:t>
      </w:r>
      <w:r w:rsidRPr="00353D84">
        <w:rPr>
          <w:spacing w:val="-1"/>
          <w:w w:val="90"/>
        </w:rPr>
        <w:t xml:space="preserve"> </w:t>
      </w:r>
      <w:r w:rsidRPr="00353D84">
        <w:rPr>
          <w:w w:val="90"/>
        </w:rPr>
        <w:t>mortality</w:t>
      </w:r>
      <w:r w:rsidRPr="00353D84">
        <w:rPr>
          <w:spacing w:val="-1"/>
          <w:w w:val="90"/>
        </w:rPr>
        <w:t xml:space="preserve"> </w:t>
      </w:r>
      <w:r w:rsidRPr="00353D84">
        <w:rPr>
          <w:w w:val="90"/>
        </w:rPr>
        <w:t>(OR</w:t>
      </w:r>
      <w:r w:rsidRPr="00353D84">
        <w:rPr>
          <w:spacing w:val="-1"/>
          <w:w w:val="90"/>
        </w:rPr>
        <w:t xml:space="preserve"> </w:t>
      </w:r>
      <w:r w:rsidRPr="00353D84">
        <w:rPr>
          <w:w w:val="90"/>
        </w:rPr>
        <w:t>=</w:t>
      </w:r>
      <w:r w:rsidRPr="00353D84">
        <w:rPr>
          <w:spacing w:val="-1"/>
          <w:w w:val="90"/>
        </w:rPr>
        <w:t xml:space="preserve"> </w:t>
      </w:r>
      <w:r w:rsidRPr="00353D84">
        <w:rPr>
          <w:w w:val="90"/>
        </w:rPr>
        <w:t>1.</w:t>
      </w:r>
      <w:r w:rsidR="003B40DB">
        <w:rPr>
          <w:w w:val="90"/>
        </w:rPr>
        <w:t>14</w:t>
      </w:r>
      <w:r w:rsidRPr="00353D84">
        <w:rPr>
          <w:w w:val="90"/>
        </w:rPr>
        <w:t>,</w:t>
      </w:r>
      <w:r w:rsidRPr="00353D84">
        <w:rPr>
          <w:spacing w:val="-1"/>
          <w:w w:val="90"/>
        </w:rPr>
        <w:t xml:space="preserve"> </w:t>
      </w:r>
      <w:r w:rsidRPr="00353D84">
        <w:rPr>
          <w:w w:val="90"/>
        </w:rPr>
        <w:t>(95%CI:1.0</w:t>
      </w:r>
      <w:r w:rsidR="003B40DB">
        <w:rPr>
          <w:w w:val="90"/>
        </w:rPr>
        <w:t>8</w:t>
      </w:r>
      <w:r w:rsidRPr="00353D84">
        <w:rPr>
          <w:w w:val="90"/>
        </w:rPr>
        <w:t>, 1.</w:t>
      </w:r>
      <w:r w:rsidR="003B40DB">
        <w:rPr>
          <w:w w:val="90"/>
        </w:rPr>
        <w:t>21</w:t>
      </w:r>
      <w:r w:rsidRPr="00353D84">
        <w:rPr>
          <w:w w:val="90"/>
        </w:rPr>
        <w:t>),</w:t>
      </w:r>
      <w:r w:rsidRPr="00353D84">
        <w:rPr>
          <w:spacing w:val="-1"/>
          <w:w w:val="90"/>
        </w:rPr>
        <w:t xml:space="preserve"> </w:t>
      </w:r>
      <w:r w:rsidRPr="009878E0">
        <w:rPr>
          <w:b/>
          <w:bCs/>
          <w:i/>
          <w:w w:val="90"/>
          <w:highlight w:val="yellow"/>
        </w:rPr>
        <w:t>p</w:t>
      </w:r>
      <w:r w:rsidRPr="009878E0">
        <w:rPr>
          <w:b/>
          <w:bCs/>
          <w:w w:val="90"/>
          <w:highlight w:val="yellow"/>
        </w:rPr>
        <w:t>&lt;0.001</w:t>
      </w:r>
      <w:r w:rsidRPr="00353D84">
        <w:rPr>
          <w:w w:val="90"/>
        </w:rPr>
        <w:t>).</w:t>
      </w:r>
      <w:r>
        <w:rPr>
          <w:spacing w:val="-1"/>
          <w:w w:val="90"/>
        </w:rPr>
        <w:t xml:space="preserve"> Opiates were associated with a 4</w:t>
      </w:r>
      <w:r w:rsidR="003B40DB">
        <w:rPr>
          <w:spacing w:val="-1"/>
          <w:w w:val="90"/>
        </w:rPr>
        <w:t>5</w:t>
      </w:r>
      <w:r>
        <w:rPr>
          <w:spacing w:val="-1"/>
          <w:w w:val="90"/>
        </w:rPr>
        <w:t>% reduction in the odds of mortality (OR = 0.5</w:t>
      </w:r>
      <w:r w:rsidR="003B40DB">
        <w:rPr>
          <w:spacing w:val="-1"/>
          <w:w w:val="90"/>
        </w:rPr>
        <w:t>5</w:t>
      </w:r>
      <w:r>
        <w:rPr>
          <w:spacing w:val="-1"/>
          <w:w w:val="90"/>
        </w:rPr>
        <w:t>, (95%CI: 0.0.3</w:t>
      </w:r>
      <w:r w:rsidR="003B40DB">
        <w:rPr>
          <w:spacing w:val="-1"/>
          <w:w w:val="90"/>
        </w:rPr>
        <w:t>3</w:t>
      </w:r>
      <w:r>
        <w:rPr>
          <w:spacing w:val="-1"/>
          <w:w w:val="90"/>
        </w:rPr>
        <w:t>, 0.</w:t>
      </w:r>
      <w:r w:rsidR="003B40DB">
        <w:rPr>
          <w:spacing w:val="-1"/>
          <w:w w:val="90"/>
        </w:rPr>
        <w:t>87</w:t>
      </w:r>
      <w:r>
        <w:rPr>
          <w:spacing w:val="-1"/>
          <w:w w:val="90"/>
        </w:rPr>
        <w:t>)</w:t>
      </w:r>
      <w:r w:rsidR="003B40DB">
        <w:rPr>
          <w:spacing w:val="-1"/>
          <w:w w:val="90"/>
        </w:rPr>
        <w:t xml:space="preserve">, </w:t>
      </w:r>
      <w:r w:rsidR="003B40DB" w:rsidRPr="009878E0">
        <w:rPr>
          <w:b/>
          <w:bCs/>
          <w:i/>
          <w:iCs/>
          <w:spacing w:val="-1"/>
          <w:w w:val="90"/>
          <w:highlight w:val="yellow"/>
        </w:rPr>
        <w:t>p</w:t>
      </w:r>
      <w:r w:rsidR="003B40DB" w:rsidRPr="009878E0">
        <w:rPr>
          <w:b/>
          <w:bCs/>
          <w:spacing w:val="-1"/>
          <w:w w:val="90"/>
          <w:highlight w:val="yellow"/>
        </w:rPr>
        <w:t>=0.013</w:t>
      </w:r>
      <w:r>
        <w:rPr>
          <w:spacing w:val="-1"/>
          <w:w w:val="90"/>
        </w:rPr>
        <w:t xml:space="preserve">. Increased </w:t>
      </w:r>
      <w:r>
        <w:rPr>
          <w:w w:val="90"/>
        </w:rPr>
        <w:t xml:space="preserve">A </w:t>
      </w:r>
      <w:r>
        <w:rPr>
          <w:spacing w:val="-8"/>
        </w:rPr>
        <w:t xml:space="preserve">100 </w:t>
      </w:r>
      <w:proofErr w:type="spellStart"/>
      <w:r>
        <w:rPr>
          <w:spacing w:val="-8"/>
        </w:rPr>
        <w:t>pg</w:t>
      </w:r>
      <w:proofErr w:type="spellEnd"/>
      <w:r>
        <w:rPr>
          <w:spacing w:val="-8"/>
        </w:rPr>
        <w:t>/L</w:t>
      </w:r>
      <w:r>
        <w:rPr>
          <w:spacing w:val="-7"/>
        </w:rPr>
        <w:t xml:space="preserve"> </w:t>
      </w:r>
      <w:r>
        <w:rPr>
          <w:spacing w:val="-8"/>
        </w:rPr>
        <w:t>increase</w:t>
      </w:r>
      <w:r>
        <w:rPr>
          <w:spacing w:val="-7"/>
        </w:rPr>
        <w:t xml:space="preserve"> </w:t>
      </w:r>
      <w:r>
        <w:rPr>
          <w:spacing w:val="-8"/>
        </w:rPr>
        <w:t>in the</w:t>
      </w:r>
      <w:r>
        <w:rPr>
          <w:spacing w:val="-7"/>
        </w:rPr>
        <w:t xml:space="preserve"> </w:t>
      </w:r>
      <w:r>
        <w:rPr>
          <w:spacing w:val="-8"/>
        </w:rPr>
        <w:t>ACTH</w:t>
      </w:r>
      <w:r>
        <w:rPr>
          <w:spacing w:val="-7"/>
        </w:rPr>
        <w:t xml:space="preserve"> </w:t>
      </w:r>
      <w:r>
        <w:rPr>
          <w:spacing w:val="-8"/>
        </w:rPr>
        <w:t>was</w:t>
      </w:r>
      <w:r>
        <w:rPr>
          <w:spacing w:val="-7"/>
        </w:rPr>
        <w:t xml:space="preserve"> </w:t>
      </w:r>
      <w:r>
        <w:rPr>
          <w:spacing w:val="-8"/>
        </w:rPr>
        <w:t>associated with</w:t>
      </w:r>
      <w:r>
        <w:rPr>
          <w:spacing w:val="-7"/>
        </w:rPr>
        <w:t xml:space="preserve"> </w:t>
      </w:r>
      <w:r>
        <w:rPr>
          <w:spacing w:val="-8"/>
        </w:rPr>
        <w:t>a</w:t>
      </w:r>
      <w:r>
        <w:rPr>
          <w:spacing w:val="-7"/>
        </w:rPr>
        <w:t xml:space="preserve"> </w:t>
      </w:r>
      <w:r w:rsidR="003B40DB">
        <w:rPr>
          <w:spacing w:val="-8"/>
        </w:rPr>
        <w:t>1</w:t>
      </w:r>
      <w:r>
        <w:rPr>
          <w:spacing w:val="-8"/>
        </w:rPr>
        <w:t>7% increase</w:t>
      </w:r>
      <w:r>
        <w:rPr>
          <w:spacing w:val="-7"/>
        </w:rPr>
        <w:t xml:space="preserve"> </w:t>
      </w:r>
      <w:r>
        <w:rPr>
          <w:spacing w:val="-8"/>
        </w:rPr>
        <w:t>in</w:t>
      </w:r>
      <w:r>
        <w:rPr>
          <w:spacing w:val="-7"/>
        </w:rPr>
        <w:t xml:space="preserve"> </w:t>
      </w:r>
      <w:r>
        <w:rPr>
          <w:spacing w:val="-8"/>
        </w:rPr>
        <w:t>the</w:t>
      </w:r>
      <w:r>
        <w:rPr>
          <w:spacing w:val="-7"/>
        </w:rPr>
        <w:t xml:space="preserve"> </w:t>
      </w:r>
      <w:r>
        <w:rPr>
          <w:spacing w:val="-8"/>
        </w:rPr>
        <w:t>odds of</w:t>
      </w:r>
      <w:r>
        <w:rPr>
          <w:spacing w:val="-7"/>
        </w:rPr>
        <w:t xml:space="preserve"> </w:t>
      </w:r>
      <w:r>
        <w:rPr>
          <w:spacing w:val="-8"/>
        </w:rPr>
        <w:t>mortality</w:t>
      </w:r>
      <w:r>
        <w:rPr>
          <w:spacing w:val="-7"/>
        </w:rPr>
        <w:t xml:space="preserve"> </w:t>
      </w:r>
      <w:r>
        <w:rPr>
          <w:spacing w:val="-8"/>
        </w:rPr>
        <w:t>(OR =</w:t>
      </w:r>
      <w:r>
        <w:rPr>
          <w:spacing w:val="-7"/>
        </w:rPr>
        <w:t xml:space="preserve"> </w:t>
      </w:r>
      <w:r w:rsidR="003B40DB">
        <w:rPr>
          <w:spacing w:val="-8"/>
        </w:rPr>
        <w:t>2.1</w:t>
      </w:r>
      <w:r>
        <w:rPr>
          <w:spacing w:val="-8"/>
        </w:rPr>
        <w:t xml:space="preserve">7, </w:t>
      </w:r>
      <w:r>
        <w:rPr>
          <w:w w:val="90"/>
        </w:rPr>
        <w:t>(95%CI:1.</w:t>
      </w:r>
      <w:r w:rsidR="003B40DB">
        <w:rPr>
          <w:w w:val="90"/>
        </w:rPr>
        <w:t>3</w:t>
      </w:r>
      <w:r>
        <w:rPr>
          <w:w w:val="90"/>
        </w:rPr>
        <w:t>5,</w:t>
      </w:r>
      <w:r>
        <w:rPr>
          <w:spacing w:val="-10"/>
          <w:w w:val="90"/>
        </w:rPr>
        <w:t xml:space="preserve"> </w:t>
      </w:r>
      <w:r>
        <w:rPr>
          <w:w w:val="90"/>
        </w:rPr>
        <w:t>3.</w:t>
      </w:r>
      <w:r w:rsidR="003B40DB">
        <w:rPr>
          <w:w w:val="90"/>
        </w:rPr>
        <w:t>72</w:t>
      </w:r>
      <w:r>
        <w:rPr>
          <w:w w:val="90"/>
        </w:rPr>
        <w:t>);</w:t>
      </w:r>
      <w:r>
        <w:rPr>
          <w:spacing w:val="-9"/>
          <w:w w:val="90"/>
        </w:rPr>
        <w:t xml:space="preserve"> </w:t>
      </w:r>
      <w:r w:rsidRPr="009878E0">
        <w:rPr>
          <w:b/>
          <w:bCs/>
          <w:i/>
          <w:w w:val="90"/>
          <w:highlight w:val="yellow"/>
        </w:rPr>
        <w:t>p&lt;</w:t>
      </w:r>
      <w:r w:rsidRPr="009878E0">
        <w:rPr>
          <w:b/>
          <w:bCs/>
          <w:w w:val="90"/>
          <w:highlight w:val="yellow"/>
        </w:rPr>
        <w:t>0.0</w:t>
      </w:r>
      <w:r w:rsidR="003B40DB" w:rsidRPr="009878E0">
        <w:rPr>
          <w:b/>
          <w:bCs/>
          <w:w w:val="90"/>
          <w:highlight w:val="yellow"/>
        </w:rPr>
        <w:t>03</w:t>
      </w:r>
      <w:r>
        <w:rPr>
          <w:w w:val="90"/>
        </w:rPr>
        <w:t>).</w:t>
      </w:r>
      <w:r>
        <w:rPr>
          <w:spacing w:val="-9"/>
          <w:w w:val="90"/>
        </w:rPr>
        <w:t xml:space="preserve"> </w:t>
      </w:r>
      <w:proofErr w:type="gramStart"/>
      <w:ins w:id="163" w:author="Joseph B Sempa" w:date="2025-04-22T21:57:00Z">
        <w:r w:rsidR="00C240B1">
          <w:rPr>
            <w:spacing w:val="-9"/>
            <w:w w:val="90"/>
          </w:rPr>
          <w:t>Patients  i</w:t>
        </w:r>
      </w:ins>
      <w:ins w:id="164" w:author="Joseph B Sempa" w:date="2025-04-22T21:53:00Z">
        <w:r w:rsidR="005C0179">
          <w:rPr>
            <w:spacing w:val="-9"/>
            <w:w w:val="90"/>
          </w:rPr>
          <w:t>ncreased</w:t>
        </w:r>
        <w:proofErr w:type="gramEnd"/>
        <w:r w:rsidR="005C0179">
          <w:rPr>
            <w:spacing w:val="-9"/>
            <w:w w:val="90"/>
          </w:rPr>
          <w:t xml:space="preserve"> skin pigmentation was associated with</w:t>
        </w:r>
        <w:r w:rsidR="00C240B1">
          <w:rPr>
            <w:spacing w:val="-9"/>
            <w:w w:val="90"/>
          </w:rPr>
          <w:t xml:space="preserve"> 5</w:t>
        </w:r>
      </w:ins>
      <w:ins w:id="165" w:author="Joseph B Sempa" w:date="2025-04-22T21:56:00Z">
        <w:r w:rsidR="00C240B1">
          <w:rPr>
            <w:spacing w:val="-9"/>
            <w:w w:val="90"/>
          </w:rPr>
          <w:t>1</w:t>
        </w:r>
      </w:ins>
      <w:ins w:id="166" w:author="Joseph B Sempa" w:date="2025-04-22T21:53:00Z">
        <w:r w:rsidR="00C240B1">
          <w:rPr>
            <w:spacing w:val="-9"/>
            <w:w w:val="90"/>
          </w:rPr>
          <w:t>% increase in the odds of mortality</w:t>
        </w:r>
      </w:ins>
      <w:ins w:id="167" w:author="Joseph B Sempa" w:date="2025-04-22T21:54:00Z">
        <w:r w:rsidR="00C240B1">
          <w:rPr>
            <w:spacing w:val="-9"/>
            <w:w w:val="90"/>
          </w:rPr>
          <w:t xml:space="preserve"> (OR = </w:t>
        </w:r>
        <w:r w:rsidR="00C240B1" w:rsidRPr="00C240B1">
          <w:rPr>
            <w:spacing w:val="-9"/>
            <w:w w:val="90"/>
          </w:rPr>
          <w:t>1.51</w:t>
        </w:r>
        <w:r w:rsidR="00C240B1">
          <w:rPr>
            <w:spacing w:val="-9"/>
            <w:w w:val="90"/>
          </w:rPr>
          <w:t xml:space="preserve"> (95%CI: </w:t>
        </w:r>
        <w:r w:rsidR="00C240B1" w:rsidRPr="00C240B1">
          <w:rPr>
            <w:spacing w:val="-9"/>
            <w:w w:val="90"/>
          </w:rPr>
          <w:t>1.03, 2.22</w:t>
        </w:r>
        <w:r w:rsidR="00C240B1">
          <w:rPr>
            <w:spacing w:val="-9"/>
            <w:w w:val="90"/>
          </w:rPr>
          <w:t>)</w:t>
        </w:r>
      </w:ins>
      <w:ins w:id="168" w:author="Joseph B Sempa" w:date="2025-04-22T21:55:00Z">
        <w:r w:rsidR="00C240B1">
          <w:rPr>
            <w:spacing w:val="-9"/>
            <w:w w:val="90"/>
          </w:rPr>
          <w:t xml:space="preserve"> </w:t>
        </w:r>
        <w:r w:rsidR="00C240B1" w:rsidRPr="00C240B1">
          <w:rPr>
            <w:i/>
            <w:spacing w:val="-9"/>
            <w:w w:val="90"/>
            <w:rPrChange w:id="169" w:author="Joseph B Sempa" w:date="2025-04-22T21:55:00Z">
              <w:rPr>
                <w:spacing w:val="-9"/>
                <w:w w:val="90"/>
              </w:rPr>
            </w:rPrChange>
          </w:rPr>
          <w:t>p</w:t>
        </w:r>
        <w:r w:rsidR="00C240B1">
          <w:rPr>
            <w:spacing w:val="-9"/>
            <w:w w:val="90"/>
          </w:rPr>
          <w:t xml:space="preserve"> = </w:t>
        </w:r>
      </w:ins>
      <w:ins w:id="170" w:author="Joseph B Sempa" w:date="2025-04-22T21:54:00Z">
        <w:r w:rsidR="00C240B1" w:rsidRPr="00C240B1">
          <w:rPr>
            <w:spacing w:val="-9"/>
            <w:w w:val="90"/>
          </w:rPr>
          <w:t>0.033</w:t>
        </w:r>
        <w:r w:rsidR="00C240B1">
          <w:rPr>
            <w:spacing w:val="-9"/>
            <w:w w:val="90"/>
          </w:rPr>
          <w:t>)</w:t>
        </w:r>
      </w:ins>
      <w:ins w:id="171" w:author="Joseph B Sempa" w:date="2025-04-22T21:55:00Z">
        <w:r w:rsidR="00C240B1">
          <w:rPr>
            <w:spacing w:val="-9"/>
            <w:w w:val="90"/>
          </w:rPr>
          <w:t xml:space="preserve"> while </w:t>
        </w:r>
      </w:ins>
      <w:ins w:id="172" w:author="Joseph B Sempa" w:date="2025-04-22T21:57:00Z">
        <w:r w:rsidR="00C240B1">
          <w:rPr>
            <w:spacing w:val="-9"/>
            <w:w w:val="90"/>
          </w:rPr>
          <w:t xml:space="preserve">having a </w:t>
        </w:r>
      </w:ins>
      <w:ins w:id="173" w:author="Joseph B Sempa" w:date="2025-04-22T21:55:00Z">
        <w:r w:rsidR="00C240B1">
          <w:rPr>
            <w:spacing w:val="-9"/>
            <w:w w:val="90"/>
          </w:rPr>
          <w:t xml:space="preserve">poor appetite was associated with a </w:t>
        </w:r>
      </w:ins>
      <w:ins w:id="174" w:author="Joseph B Sempa" w:date="2025-04-22T21:56:00Z">
        <w:r w:rsidR="00C240B1">
          <w:rPr>
            <w:spacing w:val="-9"/>
            <w:w w:val="90"/>
          </w:rPr>
          <w:t xml:space="preserve">77% increase of mortality </w:t>
        </w:r>
      </w:ins>
      <w:ins w:id="175" w:author="Joseph B Sempa" w:date="2025-04-22T21:57:00Z">
        <w:r w:rsidR="00C240B1">
          <w:rPr>
            <w:spacing w:val="-9"/>
            <w:w w:val="90"/>
          </w:rPr>
          <w:t>(OR=</w:t>
        </w:r>
      </w:ins>
      <w:ins w:id="176" w:author="Joseph B Sempa" w:date="2025-04-22T21:58:00Z">
        <w:r w:rsidR="00C240B1" w:rsidRPr="00C240B1">
          <w:rPr>
            <w:spacing w:val="-9"/>
            <w:w w:val="90"/>
          </w:rPr>
          <w:t>1.77</w:t>
        </w:r>
        <w:r w:rsidR="00C240B1">
          <w:rPr>
            <w:spacing w:val="-9"/>
            <w:w w:val="90"/>
          </w:rPr>
          <w:t xml:space="preserve"> (95%CI: </w:t>
        </w:r>
        <w:r w:rsidR="00C240B1" w:rsidRPr="00C240B1">
          <w:rPr>
            <w:spacing w:val="-9"/>
            <w:w w:val="90"/>
          </w:rPr>
          <w:t>1.11, 2.90</w:t>
        </w:r>
        <w:r w:rsidR="00C240B1">
          <w:rPr>
            <w:spacing w:val="-9"/>
            <w:w w:val="90"/>
          </w:rPr>
          <w:t xml:space="preserve">) </w:t>
        </w:r>
        <w:r w:rsidR="00C240B1" w:rsidRPr="00C240B1">
          <w:rPr>
            <w:i/>
            <w:spacing w:val="-9"/>
            <w:w w:val="90"/>
            <w:rPrChange w:id="177" w:author="Joseph B Sempa" w:date="2025-04-22T21:58:00Z">
              <w:rPr>
                <w:spacing w:val="-9"/>
                <w:w w:val="90"/>
              </w:rPr>
            </w:rPrChange>
          </w:rPr>
          <w:t>p</w:t>
        </w:r>
        <w:r w:rsidR="00C240B1">
          <w:rPr>
            <w:spacing w:val="-9"/>
            <w:w w:val="90"/>
          </w:rPr>
          <w:t xml:space="preserve"> = </w:t>
        </w:r>
        <w:bookmarkStart w:id="178" w:name="_GoBack"/>
        <w:bookmarkEnd w:id="178"/>
        <w:r w:rsidR="00C240B1" w:rsidRPr="00C240B1">
          <w:rPr>
            <w:spacing w:val="-9"/>
            <w:w w:val="90"/>
          </w:rPr>
          <w:t>0.02</w:t>
        </w:r>
      </w:ins>
      <w:ins w:id="179" w:author="Joseph B Sempa" w:date="2025-04-22T21:57:00Z">
        <w:r w:rsidR="00C240B1">
          <w:rPr>
            <w:spacing w:val="-9"/>
            <w:w w:val="90"/>
          </w:rPr>
          <w:t>)</w:t>
        </w:r>
      </w:ins>
      <w:ins w:id="180" w:author="Joseph B Sempa" w:date="2025-04-22T21:55:00Z">
        <w:r w:rsidR="00C240B1">
          <w:rPr>
            <w:spacing w:val="-9"/>
            <w:w w:val="90"/>
          </w:rPr>
          <w:t xml:space="preserve"> </w:t>
        </w:r>
      </w:ins>
    </w:p>
    <w:p w14:paraId="0F2275C1" w14:textId="77777777" w:rsidR="00F4573F" w:rsidRDefault="00F4573F" w:rsidP="00F4573F">
      <w:pPr>
        <w:pStyle w:val="BodyText"/>
        <w:spacing w:before="206" w:line="254" w:lineRule="auto"/>
        <w:ind w:right="435"/>
        <w:rPr>
          <w:w w:val="90"/>
        </w:rPr>
      </w:pPr>
      <w:r w:rsidRPr="00C74C60">
        <w:rPr>
          <w:b/>
          <w:bCs/>
          <w:spacing w:val="-4"/>
        </w:rPr>
        <w:t>The</w:t>
      </w:r>
      <w:r w:rsidRPr="00C74C60">
        <w:rPr>
          <w:b/>
          <w:bCs/>
          <w:spacing w:val="-12"/>
        </w:rPr>
        <w:t xml:space="preserve"> </w:t>
      </w:r>
      <w:r w:rsidRPr="00C74C60">
        <w:rPr>
          <w:b/>
          <w:bCs/>
          <w:spacing w:val="-4"/>
        </w:rPr>
        <w:t>multivariate</w:t>
      </w:r>
      <w:r w:rsidRPr="00C74C60">
        <w:rPr>
          <w:b/>
          <w:bCs/>
          <w:spacing w:val="-12"/>
        </w:rPr>
        <w:t xml:space="preserve"> </w:t>
      </w:r>
      <w:r w:rsidRPr="00C74C60">
        <w:rPr>
          <w:b/>
          <w:bCs/>
          <w:spacing w:val="-4"/>
        </w:rPr>
        <w:t>analysis</w:t>
      </w:r>
      <w:r w:rsidRPr="00C74C60">
        <w:rPr>
          <w:b/>
          <w:bCs/>
          <w:spacing w:val="-12"/>
        </w:rPr>
        <w:t xml:space="preserve"> </w:t>
      </w:r>
      <w:r w:rsidRPr="00C74C60">
        <w:rPr>
          <w:b/>
          <w:bCs/>
          <w:spacing w:val="-4"/>
        </w:rPr>
        <w:t>demonstrating</w:t>
      </w:r>
      <w:r w:rsidRPr="00C74C60">
        <w:rPr>
          <w:b/>
          <w:bCs/>
          <w:spacing w:val="-12"/>
        </w:rPr>
        <w:t xml:space="preserve"> </w:t>
      </w:r>
      <w:r w:rsidRPr="00C74C60">
        <w:rPr>
          <w:b/>
          <w:bCs/>
          <w:spacing w:val="-4"/>
        </w:rPr>
        <w:t>factors</w:t>
      </w:r>
      <w:r w:rsidRPr="00C74C60">
        <w:rPr>
          <w:b/>
          <w:bCs/>
          <w:spacing w:val="-12"/>
        </w:rPr>
        <w:t xml:space="preserve"> </w:t>
      </w:r>
      <w:r w:rsidRPr="00C74C60">
        <w:rPr>
          <w:b/>
          <w:bCs/>
          <w:spacing w:val="-4"/>
        </w:rPr>
        <w:t>independently</w:t>
      </w:r>
      <w:r w:rsidRPr="00C74C60">
        <w:rPr>
          <w:b/>
          <w:bCs/>
          <w:spacing w:val="-12"/>
        </w:rPr>
        <w:t xml:space="preserve"> </w:t>
      </w:r>
      <w:r w:rsidRPr="00C74C60">
        <w:rPr>
          <w:b/>
          <w:bCs/>
          <w:spacing w:val="-4"/>
        </w:rPr>
        <w:t>predictive</w:t>
      </w:r>
      <w:r w:rsidRPr="00C74C60">
        <w:rPr>
          <w:b/>
          <w:bCs/>
          <w:spacing w:val="-12"/>
        </w:rPr>
        <w:t xml:space="preserve"> </w:t>
      </w:r>
      <w:r w:rsidRPr="00C74C60">
        <w:rPr>
          <w:b/>
          <w:bCs/>
          <w:spacing w:val="-4"/>
        </w:rPr>
        <w:t>of</w:t>
      </w:r>
      <w:r w:rsidRPr="00C74C60">
        <w:rPr>
          <w:b/>
          <w:bCs/>
          <w:spacing w:val="-12"/>
        </w:rPr>
        <w:t xml:space="preserve"> </w:t>
      </w:r>
      <w:r w:rsidRPr="00C74C60">
        <w:rPr>
          <w:b/>
          <w:bCs/>
          <w:spacing w:val="-4"/>
        </w:rPr>
        <w:t>mortality</w:t>
      </w:r>
      <w:r w:rsidRPr="00C74C60">
        <w:rPr>
          <w:b/>
          <w:bCs/>
          <w:spacing w:val="-12"/>
        </w:rPr>
        <w:t xml:space="preserve"> </w:t>
      </w:r>
      <w:r w:rsidRPr="00C74C60">
        <w:rPr>
          <w:b/>
          <w:bCs/>
          <w:spacing w:val="-4"/>
        </w:rPr>
        <w:t>are</w:t>
      </w:r>
      <w:r w:rsidRPr="00C74C60">
        <w:rPr>
          <w:b/>
          <w:bCs/>
          <w:spacing w:val="-12"/>
        </w:rPr>
        <w:t xml:space="preserve"> </w:t>
      </w:r>
      <w:r w:rsidRPr="00C74C60">
        <w:rPr>
          <w:b/>
          <w:bCs/>
          <w:spacing w:val="-4"/>
        </w:rPr>
        <w:t>shown</w:t>
      </w:r>
      <w:r w:rsidRPr="00C74C60">
        <w:rPr>
          <w:b/>
          <w:bCs/>
          <w:spacing w:val="-12"/>
        </w:rPr>
        <w:t xml:space="preserve"> </w:t>
      </w:r>
      <w:r w:rsidRPr="00C74C60">
        <w:rPr>
          <w:b/>
          <w:bCs/>
          <w:spacing w:val="-4"/>
        </w:rPr>
        <w:t xml:space="preserve">in </w:t>
      </w:r>
      <w:r w:rsidRPr="00C74C60">
        <w:rPr>
          <w:b/>
          <w:bCs/>
          <w:w w:val="90"/>
        </w:rPr>
        <w:t>Table 5</w:t>
      </w:r>
      <w:r>
        <w:rPr>
          <w:w w:val="90"/>
        </w:rPr>
        <w:t xml:space="preserve">. </w:t>
      </w:r>
    </w:p>
    <w:p w14:paraId="380C25AF" w14:textId="71CDF951" w:rsidR="00F4573F" w:rsidRDefault="00F4573F" w:rsidP="00F4573F">
      <w:pPr>
        <w:pStyle w:val="BodyText"/>
        <w:spacing w:before="193" w:line="254" w:lineRule="auto"/>
        <w:ind w:right="349"/>
        <w:jc w:val="both"/>
      </w:pPr>
      <w:r>
        <w:rPr>
          <w:w w:val="90"/>
        </w:rPr>
        <w:t>A</w:t>
      </w:r>
      <w:r w:rsidRPr="00324E0D">
        <w:rPr>
          <w:w w:val="90"/>
        </w:rPr>
        <w:t xml:space="preserve">fter adjusting </w:t>
      </w:r>
      <w:del w:id="181" w:author="Joseph Sempa" w:date="2025-04-22T16:23:00Z">
        <w:r w:rsidDel="00DE153F">
          <w:rPr>
            <w:w w:val="90"/>
          </w:rPr>
          <w:delText>systolic BP, loss of consciousness</w:delText>
        </w:r>
      </w:del>
      <w:ins w:id="182" w:author="Joseph Sempa" w:date="2025-04-22T16:23:00Z">
        <w:r w:rsidR="00DE153F">
          <w:rPr>
            <w:w w:val="90"/>
          </w:rPr>
          <w:t>for several facto</w:t>
        </w:r>
      </w:ins>
      <w:ins w:id="183" w:author="Joseph Sempa" w:date="2025-04-22T16:24:00Z">
        <w:r w:rsidR="00DE153F">
          <w:rPr>
            <w:w w:val="90"/>
          </w:rPr>
          <w:t>rs, as shown in Table 5</w:t>
        </w:r>
      </w:ins>
      <w:r>
        <w:rPr>
          <w:w w:val="90"/>
        </w:rPr>
        <w:t>, the o</w:t>
      </w:r>
      <w:r w:rsidRPr="00324E0D">
        <w:rPr>
          <w:w w:val="90"/>
        </w:rPr>
        <w:t xml:space="preserve">nly </w:t>
      </w:r>
      <w:r>
        <w:rPr>
          <w:w w:val="90"/>
        </w:rPr>
        <w:t>features which were associated with patient mortality</w:t>
      </w:r>
      <w:r w:rsidRPr="00324E0D">
        <w:rPr>
          <w:w w:val="90"/>
        </w:rPr>
        <w:t xml:space="preserve"> </w:t>
      </w:r>
      <w:r>
        <w:rPr>
          <w:w w:val="90"/>
        </w:rPr>
        <w:t xml:space="preserve">were </w:t>
      </w:r>
      <w:del w:id="184" w:author="Joseph Sempa" w:date="2025-04-22T16:24:00Z">
        <w:r w:rsidDel="00DE153F">
          <w:rPr>
            <w:w w:val="90"/>
          </w:rPr>
          <w:delText>random cortisol and opiate use</w:delText>
        </w:r>
      </w:del>
      <w:ins w:id="185" w:author="Joseph Sempa" w:date="2025-04-22T16:24:00Z">
        <w:r w:rsidR="00DE153F">
          <w:rPr>
            <w:w w:val="90"/>
          </w:rPr>
          <w:t>systolic and diastolic blood pressure</w:t>
        </w:r>
      </w:ins>
      <w:ins w:id="186" w:author="Joseph Sempa" w:date="2025-04-22T16:25:00Z">
        <w:r w:rsidR="00DE153F">
          <w:rPr>
            <w:w w:val="90"/>
          </w:rPr>
          <w:t>, random cortisol and use of Opiates</w:t>
        </w:r>
      </w:ins>
      <w:r>
        <w:rPr>
          <w:w w:val="90"/>
        </w:rPr>
        <w:t xml:space="preserve">. </w:t>
      </w:r>
      <w:ins w:id="187" w:author="Joseph Sempa" w:date="2025-04-22T16:37:00Z">
        <w:r w:rsidR="00E037C8">
          <w:rPr>
            <w:w w:val="90"/>
          </w:rPr>
          <w:t xml:space="preserve">Every 10 </w:t>
        </w:r>
        <w:commentRangeStart w:id="188"/>
        <w:r w:rsidR="00E037C8">
          <w:rPr>
            <w:w w:val="90"/>
          </w:rPr>
          <w:t>unit</w:t>
        </w:r>
        <w:commentRangeEnd w:id="188"/>
        <w:r w:rsidR="00E037C8">
          <w:rPr>
            <w:rStyle w:val="CommentReference"/>
          </w:rPr>
          <w:commentReference w:id="188"/>
        </w:r>
        <w:r w:rsidR="00E037C8">
          <w:rPr>
            <w:w w:val="90"/>
          </w:rPr>
          <w:t xml:space="preserve"> increase in Diastolic blood pressure was associated with a 30% increase in the odds of mortality (</w:t>
        </w:r>
        <w:proofErr w:type="spellStart"/>
        <w:r w:rsidR="00E037C8">
          <w:rPr>
            <w:w w:val="90"/>
          </w:rPr>
          <w:t>aOR</w:t>
        </w:r>
        <w:proofErr w:type="spellEnd"/>
        <w:r w:rsidR="00E037C8">
          <w:rPr>
            <w:w w:val="90"/>
          </w:rPr>
          <w:t xml:space="preserve"> = 1.30 (95%CI: 1.07, 1.59), p=0.01) after adjusting for other factors, as shown in Table 5. Every 10 </w:t>
        </w:r>
        <w:commentRangeStart w:id="189"/>
        <w:r w:rsidR="00E037C8">
          <w:rPr>
            <w:w w:val="90"/>
          </w:rPr>
          <w:t>unit</w:t>
        </w:r>
        <w:commentRangeEnd w:id="189"/>
        <w:r w:rsidR="00E037C8">
          <w:rPr>
            <w:rStyle w:val="CommentReference"/>
          </w:rPr>
          <w:commentReference w:id="189"/>
        </w:r>
        <w:r w:rsidR="00E037C8">
          <w:rPr>
            <w:w w:val="90"/>
          </w:rPr>
          <w:t xml:space="preserve"> increase Systolic blood pressure was associated with an 18% reduction in the odds of mortality (</w:t>
        </w:r>
        <w:proofErr w:type="spellStart"/>
        <w:r w:rsidR="00E037C8">
          <w:rPr>
            <w:w w:val="90"/>
          </w:rPr>
          <w:t>aOR</w:t>
        </w:r>
        <w:proofErr w:type="spellEnd"/>
        <w:r w:rsidR="00E037C8">
          <w:rPr>
            <w:w w:val="90"/>
          </w:rPr>
          <w:t xml:space="preserve"> = 0.82 (95%CI: 0.71, 0.95) </w:t>
        </w:r>
        <w:r w:rsidR="00E037C8" w:rsidRPr="0074737B">
          <w:rPr>
            <w:i/>
            <w:iCs/>
            <w:w w:val="90"/>
          </w:rPr>
          <w:t>p</w:t>
        </w:r>
        <w:r w:rsidR="00E037C8">
          <w:rPr>
            <w:w w:val="90"/>
          </w:rPr>
          <w:t xml:space="preserve">=0.010) after adjusting for other factors in the model as shown in Table 5. </w:t>
        </w:r>
      </w:ins>
      <w:r>
        <w:rPr>
          <w:w w:val="90"/>
        </w:rPr>
        <w:t xml:space="preserve">Every 50 </w:t>
      </w:r>
      <w:r>
        <w:rPr>
          <w:spacing w:val="-8"/>
        </w:rPr>
        <w:t>nmol/L</w:t>
      </w:r>
      <w:r>
        <w:rPr>
          <w:spacing w:val="-5"/>
        </w:rPr>
        <w:t xml:space="preserve"> </w:t>
      </w:r>
      <w:r>
        <w:rPr>
          <w:w w:val="90"/>
        </w:rPr>
        <w:t xml:space="preserve">increase in random cortisol was associated with </w:t>
      </w:r>
      <w:r w:rsidR="00524405">
        <w:rPr>
          <w:w w:val="90"/>
        </w:rPr>
        <w:t>14.7</w:t>
      </w:r>
      <w:r>
        <w:rPr>
          <w:w w:val="90"/>
        </w:rPr>
        <w:t>% higher odds of mortality (</w:t>
      </w:r>
      <w:proofErr w:type="spellStart"/>
      <w:r>
        <w:rPr>
          <w:w w:val="90"/>
        </w:rPr>
        <w:t>aOR</w:t>
      </w:r>
      <w:proofErr w:type="spellEnd"/>
      <w:r>
        <w:rPr>
          <w:w w:val="90"/>
        </w:rPr>
        <w:t xml:space="preserve"> = </w:t>
      </w:r>
      <w:r w:rsidRPr="0032454C">
        <w:rPr>
          <w:w w:val="90"/>
        </w:rPr>
        <w:t>1.1</w:t>
      </w:r>
      <w:r w:rsidR="00524405">
        <w:rPr>
          <w:w w:val="90"/>
        </w:rPr>
        <w:t>47</w:t>
      </w:r>
      <w:r>
        <w:rPr>
          <w:w w:val="90"/>
        </w:rPr>
        <w:t xml:space="preserve"> (95%CI:</w:t>
      </w:r>
      <w:r w:rsidRPr="0032454C">
        <w:rPr>
          <w:w w:val="90"/>
        </w:rPr>
        <w:t>1</w:t>
      </w:r>
      <w:r w:rsidRPr="009878E0">
        <w:rPr>
          <w:w w:val="90"/>
          <w:highlight w:val="yellow"/>
        </w:rPr>
        <w:t>.0</w:t>
      </w:r>
      <w:r w:rsidR="00524405" w:rsidRPr="009878E0">
        <w:rPr>
          <w:w w:val="90"/>
          <w:highlight w:val="yellow"/>
        </w:rPr>
        <w:t>82</w:t>
      </w:r>
      <w:r w:rsidRPr="009878E0">
        <w:rPr>
          <w:w w:val="90"/>
          <w:highlight w:val="yellow"/>
        </w:rPr>
        <w:t>, 1.</w:t>
      </w:r>
      <w:r w:rsidR="00524405" w:rsidRPr="009878E0">
        <w:rPr>
          <w:w w:val="90"/>
          <w:highlight w:val="yellow"/>
        </w:rPr>
        <w:t>217</w:t>
      </w:r>
      <w:r w:rsidRPr="009878E0">
        <w:rPr>
          <w:w w:val="90"/>
          <w:highlight w:val="yellow"/>
        </w:rPr>
        <w:t xml:space="preserve">) </w:t>
      </w:r>
      <w:r w:rsidRPr="009878E0">
        <w:rPr>
          <w:b/>
          <w:bCs/>
          <w:i/>
          <w:iCs/>
          <w:w w:val="90"/>
          <w:highlight w:val="yellow"/>
        </w:rPr>
        <w:t>p</w:t>
      </w:r>
      <w:r w:rsidRPr="009878E0">
        <w:rPr>
          <w:b/>
          <w:bCs/>
          <w:w w:val="90"/>
          <w:highlight w:val="yellow"/>
        </w:rPr>
        <w:t>&lt;0.001</w:t>
      </w:r>
      <w:r w:rsidRPr="009878E0">
        <w:rPr>
          <w:w w:val="90"/>
          <w:highlight w:val="yellow"/>
        </w:rPr>
        <w:t>)</w:t>
      </w:r>
      <w:r>
        <w:rPr>
          <w:w w:val="90"/>
        </w:rPr>
        <w:t xml:space="preserve"> after adjusting for</w:t>
      </w:r>
      <w:ins w:id="190" w:author="Joseph Sempa" w:date="2025-04-22T16:26:00Z">
        <w:r w:rsidR="00DE153F">
          <w:rPr>
            <w:w w:val="90"/>
          </w:rPr>
          <w:t xml:space="preserve"> other variables in the table</w:t>
        </w:r>
      </w:ins>
      <w:del w:id="191" w:author="Joseph Sempa" w:date="2025-04-22T16:26:00Z">
        <w:r w:rsidDel="00DE153F">
          <w:rPr>
            <w:w w:val="90"/>
          </w:rPr>
          <w:delText xml:space="preserve"> opiates, systolic BP, loss of consciousness</w:delText>
        </w:r>
      </w:del>
      <w:r>
        <w:rPr>
          <w:w w:val="90"/>
        </w:rPr>
        <w:t xml:space="preserve">. While the use of opiates was associated with a </w:t>
      </w:r>
      <w:del w:id="192" w:author="Joseph Sempa" w:date="2025-04-22T16:26:00Z">
        <w:r w:rsidR="00524405" w:rsidDel="00DE153F">
          <w:rPr>
            <w:w w:val="90"/>
          </w:rPr>
          <w:delText>55</w:delText>
        </w:r>
      </w:del>
      <w:ins w:id="193" w:author="Joseph Sempa" w:date="2025-04-22T16:26:00Z">
        <w:r w:rsidR="00DE153F">
          <w:rPr>
            <w:w w:val="90"/>
          </w:rPr>
          <w:t>4</w:t>
        </w:r>
      </w:ins>
      <w:ins w:id="194" w:author="Joseph Sempa" w:date="2025-04-22T16:27:00Z">
        <w:r w:rsidR="00DE153F">
          <w:rPr>
            <w:w w:val="90"/>
          </w:rPr>
          <w:t>4</w:t>
        </w:r>
      </w:ins>
      <w:r w:rsidR="00524405">
        <w:rPr>
          <w:w w:val="90"/>
        </w:rPr>
        <w:t>.5</w:t>
      </w:r>
      <w:r>
        <w:rPr>
          <w:w w:val="90"/>
        </w:rPr>
        <w:t>% reduction in the odds of mortality (</w:t>
      </w:r>
      <w:proofErr w:type="spellStart"/>
      <w:r>
        <w:rPr>
          <w:w w:val="90"/>
        </w:rPr>
        <w:t>aOR</w:t>
      </w:r>
      <w:proofErr w:type="spellEnd"/>
      <w:r>
        <w:rPr>
          <w:w w:val="90"/>
        </w:rPr>
        <w:t xml:space="preserve"> = </w:t>
      </w:r>
      <w:r w:rsidRPr="0032454C">
        <w:rPr>
          <w:w w:val="90"/>
        </w:rPr>
        <w:t>0.</w:t>
      </w:r>
      <w:r w:rsidR="008570E4">
        <w:rPr>
          <w:w w:val="90"/>
        </w:rPr>
        <w:t>555</w:t>
      </w:r>
      <w:r>
        <w:rPr>
          <w:w w:val="90"/>
        </w:rPr>
        <w:t xml:space="preserve"> (95%CI:</w:t>
      </w:r>
      <w:r w:rsidRPr="0032454C">
        <w:rPr>
          <w:w w:val="90"/>
        </w:rPr>
        <w:t>0.3</w:t>
      </w:r>
      <w:r w:rsidR="008570E4">
        <w:rPr>
          <w:w w:val="90"/>
        </w:rPr>
        <w:t>3</w:t>
      </w:r>
      <w:r w:rsidRPr="0032454C">
        <w:rPr>
          <w:w w:val="90"/>
        </w:rPr>
        <w:t>, 0.9</w:t>
      </w:r>
      <w:r w:rsidR="008570E4">
        <w:rPr>
          <w:w w:val="90"/>
        </w:rPr>
        <w:t>33</w:t>
      </w:r>
      <w:r>
        <w:rPr>
          <w:w w:val="90"/>
        </w:rPr>
        <w:t xml:space="preserve">), </w:t>
      </w:r>
      <w:r w:rsidRPr="009878E0">
        <w:rPr>
          <w:b/>
          <w:bCs/>
          <w:i/>
          <w:iCs/>
          <w:w w:val="90"/>
          <w:highlight w:val="yellow"/>
        </w:rPr>
        <w:t>p</w:t>
      </w:r>
      <w:r w:rsidRPr="009878E0">
        <w:rPr>
          <w:b/>
          <w:bCs/>
          <w:w w:val="90"/>
          <w:highlight w:val="yellow"/>
        </w:rPr>
        <w:t>=0.0</w:t>
      </w:r>
      <w:r w:rsidR="008570E4" w:rsidRPr="009878E0">
        <w:rPr>
          <w:b/>
          <w:bCs/>
          <w:w w:val="90"/>
          <w:highlight w:val="yellow"/>
        </w:rPr>
        <w:t>26</w:t>
      </w:r>
      <w:r>
        <w:rPr>
          <w:w w:val="90"/>
        </w:rPr>
        <w:t xml:space="preserve">) after adjusting for </w:t>
      </w:r>
      <w:del w:id="195" w:author="Joseph Sempa" w:date="2025-04-22T16:27:00Z">
        <w:r w:rsidDel="00DE153F">
          <w:rPr>
            <w:w w:val="90"/>
          </w:rPr>
          <w:delText>random cortisol, systolic BP, loss of consciousness</w:delText>
        </w:r>
      </w:del>
      <w:ins w:id="196" w:author="Joseph Sempa" w:date="2025-04-22T16:27:00Z">
        <w:r w:rsidR="00DE153F">
          <w:rPr>
            <w:w w:val="90"/>
          </w:rPr>
          <w:t>other factors, as shown in Table 5</w:t>
        </w:r>
      </w:ins>
      <w:r>
        <w:rPr>
          <w:w w:val="90"/>
        </w:rPr>
        <w:t>.</w:t>
      </w:r>
      <w:r w:rsidRPr="00324E0D">
        <w:rPr>
          <w:w w:val="90"/>
        </w:rPr>
        <w:t xml:space="preserve"> </w:t>
      </w:r>
    </w:p>
    <w:p w14:paraId="450E89BC" w14:textId="0F2F9BF4" w:rsidR="00F4573F" w:rsidRDefault="00F4573F" w:rsidP="00F4573F">
      <w:pPr>
        <w:pStyle w:val="Heading3"/>
        <w:spacing w:before="179" w:line="237" w:lineRule="auto"/>
        <w:ind w:right="373"/>
        <w:rPr>
          <w:rFonts w:ascii="Times New Roman"/>
        </w:rPr>
      </w:pPr>
      <w:commentRangeStart w:id="197"/>
      <w:r>
        <w:rPr>
          <w:rFonts w:ascii="Times New Roman"/>
        </w:rPr>
        <w:t>Table</w:t>
      </w:r>
      <w:r>
        <w:rPr>
          <w:rFonts w:ascii="Times New Roman"/>
          <w:spacing w:val="34"/>
        </w:rPr>
        <w:t xml:space="preserve"> </w:t>
      </w:r>
      <w:r>
        <w:rPr>
          <w:rFonts w:ascii="Times New Roman"/>
        </w:rPr>
        <w:t>5:</w:t>
      </w:r>
      <w:r>
        <w:rPr>
          <w:rFonts w:ascii="Times New Roman"/>
          <w:spacing w:val="34"/>
        </w:rPr>
        <w:t xml:space="preserve"> </w:t>
      </w:r>
      <w:r>
        <w:rPr>
          <w:rFonts w:ascii="Times New Roman"/>
        </w:rPr>
        <w:t>Bivariate</w:t>
      </w:r>
      <w:r>
        <w:rPr>
          <w:rFonts w:ascii="Times New Roman"/>
          <w:spacing w:val="34"/>
        </w:rPr>
        <w:t xml:space="preserve"> </w:t>
      </w:r>
      <w:r>
        <w:rPr>
          <w:rFonts w:ascii="Times New Roman"/>
        </w:rPr>
        <w:t>and</w:t>
      </w:r>
      <w:r>
        <w:rPr>
          <w:rFonts w:ascii="Times New Roman"/>
          <w:spacing w:val="34"/>
        </w:rPr>
        <w:t xml:space="preserve"> </w:t>
      </w:r>
      <w:r>
        <w:rPr>
          <w:rFonts w:ascii="Times New Roman"/>
        </w:rPr>
        <w:t>Multivariate</w:t>
      </w:r>
      <w:r>
        <w:rPr>
          <w:rFonts w:ascii="Times New Roman"/>
          <w:spacing w:val="34"/>
        </w:rPr>
        <w:t xml:space="preserve"> </w:t>
      </w:r>
      <w:r>
        <w:rPr>
          <w:rFonts w:ascii="Times New Roman"/>
        </w:rPr>
        <w:t>analysis</w:t>
      </w:r>
      <w:r>
        <w:rPr>
          <w:rFonts w:ascii="Times New Roman"/>
          <w:spacing w:val="34"/>
        </w:rPr>
        <w:t xml:space="preserve"> </w:t>
      </w:r>
      <w:r>
        <w:rPr>
          <w:rFonts w:ascii="Times New Roman"/>
        </w:rPr>
        <w:t>of</w:t>
      </w:r>
      <w:r>
        <w:rPr>
          <w:rFonts w:ascii="Times New Roman"/>
          <w:spacing w:val="34"/>
        </w:rPr>
        <w:t xml:space="preserve"> </w:t>
      </w:r>
      <w:r>
        <w:rPr>
          <w:rFonts w:ascii="Times New Roman"/>
        </w:rPr>
        <w:t>factors</w:t>
      </w:r>
      <w:r>
        <w:rPr>
          <w:rFonts w:ascii="Times New Roman"/>
          <w:spacing w:val="33"/>
        </w:rPr>
        <w:t xml:space="preserve"> </w:t>
      </w:r>
      <w:r>
        <w:rPr>
          <w:rFonts w:ascii="Times New Roman"/>
        </w:rPr>
        <w:t>associated</w:t>
      </w:r>
      <w:r>
        <w:rPr>
          <w:rFonts w:ascii="Times New Roman"/>
          <w:spacing w:val="32"/>
        </w:rPr>
        <w:t xml:space="preserve"> </w:t>
      </w:r>
      <w:r>
        <w:rPr>
          <w:rFonts w:ascii="Times New Roman"/>
        </w:rPr>
        <w:t>with</w:t>
      </w:r>
      <w:r>
        <w:rPr>
          <w:rFonts w:ascii="Times New Roman"/>
          <w:spacing w:val="34"/>
        </w:rPr>
        <w:t xml:space="preserve"> </w:t>
      </w:r>
      <w:r>
        <w:rPr>
          <w:rFonts w:ascii="Times New Roman"/>
        </w:rPr>
        <w:t>time</w:t>
      </w:r>
      <w:r>
        <w:rPr>
          <w:rFonts w:ascii="Times New Roman"/>
          <w:spacing w:val="34"/>
        </w:rPr>
        <w:t xml:space="preserve"> </w:t>
      </w:r>
      <w:r>
        <w:rPr>
          <w:rFonts w:ascii="Times New Roman"/>
        </w:rPr>
        <w:t>to</w:t>
      </w:r>
      <w:r>
        <w:rPr>
          <w:rFonts w:ascii="Times New Roman"/>
          <w:spacing w:val="34"/>
        </w:rPr>
        <w:t xml:space="preserve"> </w:t>
      </w:r>
      <w:r>
        <w:rPr>
          <w:rFonts w:ascii="Times New Roman"/>
        </w:rPr>
        <w:t>mortality</w:t>
      </w:r>
      <w:r>
        <w:rPr>
          <w:rFonts w:ascii="Times New Roman"/>
          <w:spacing w:val="34"/>
        </w:rPr>
        <w:t xml:space="preserve"> </w:t>
      </w:r>
      <w:r>
        <w:rPr>
          <w:rFonts w:ascii="Times New Roman"/>
        </w:rPr>
        <w:t>of patients</w:t>
      </w:r>
      <w:r>
        <w:rPr>
          <w:rFonts w:ascii="Times New Roman"/>
          <w:spacing w:val="40"/>
        </w:rPr>
        <w:t xml:space="preserve"> </w:t>
      </w:r>
      <w:r>
        <w:rPr>
          <w:rFonts w:ascii="Times New Roman"/>
        </w:rPr>
        <w:t>in</w:t>
      </w:r>
      <w:r>
        <w:rPr>
          <w:rFonts w:ascii="Times New Roman"/>
          <w:spacing w:val="40"/>
        </w:rPr>
        <w:t xml:space="preserve"> </w:t>
      </w:r>
      <w:r>
        <w:rPr>
          <w:rFonts w:ascii="Times New Roman"/>
        </w:rPr>
        <w:t>the</w:t>
      </w:r>
      <w:r>
        <w:rPr>
          <w:rFonts w:ascii="Times New Roman"/>
          <w:spacing w:val="40"/>
        </w:rPr>
        <w:t xml:space="preserve"> </w:t>
      </w:r>
      <w:r>
        <w:rPr>
          <w:rFonts w:ascii="Times New Roman"/>
        </w:rPr>
        <w:t>entire</w:t>
      </w:r>
      <w:r>
        <w:rPr>
          <w:rFonts w:ascii="Times New Roman"/>
          <w:spacing w:val="40"/>
        </w:rPr>
        <w:t xml:space="preserve"> </w:t>
      </w:r>
      <w:r>
        <w:rPr>
          <w:rFonts w:ascii="Times New Roman"/>
        </w:rPr>
        <w:t>cohort.</w:t>
      </w:r>
      <w:commentRangeEnd w:id="197"/>
      <w:r w:rsidR="00F16FA6">
        <w:rPr>
          <w:rStyle w:val="CommentReference"/>
          <w:b w:val="0"/>
          <w:bCs w:val="0"/>
        </w:rPr>
        <w:commentReference w:id="197"/>
      </w:r>
    </w:p>
    <w:tbl>
      <w:tblPr>
        <w:tblStyle w:val="TableGrid"/>
        <w:tblW w:w="5000" w:type="pct"/>
        <w:tblLook w:val="0620" w:firstRow="1" w:lastRow="0" w:firstColumn="0" w:lastColumn="0" w:noHBand="1" w:noVBand="1"/>
      </w:tblPr>
      <w:tblGrid>
        <w:gridCol w:w="3018"/>
        <w:gridCol w:w="797"/>
        <w:gridCol w:w="847"/>
        <w:gridCol w:w="897"/>
        <w:gridCol w:w="1052"/>
        <w:gridCol w:w="2568"/>
        <w:gridCol w:w="1051"/>
      </w:tblGrid>
      <w:tr w:rsidR="000E13CB" w:rsidRPr="000E13CB" w14:paraId="45F7DB06" w14:textId="77777777" w:rsidTr="00F7705D">
        <w:trPr>
          <w:trHeight w:val="315"/>
        </w:trPr>
        <w:tc>
          <w:tcPr>
            <w:tcW w:w="0" w:type="pct"/>
            <w:vMerge w:val="restart"/>
            <w:hideMark/>
          </w:tcPr>
          <w:p w14:paraId="27FFF45D"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Characteristic</w:t>
            </w:r>
          </w:p>
        </w:tc>
        <w:tc>
          <w:tcPr>
            <w:tcW w:w="0" w:type="pct"/>
            <w:vMerge w:val="restart"/>
            <w:hideMark/>
          </w:tcPr>
          <w:p w14:paraId="214E6622"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N</w:t>
            </w:r>
          </w:p>
        </w:tc>
        <w:tc>
          <w:tcPr>
            <w:tcW w:w="0" w:type="pct"/>
            <w:gridSpan w:val="3"/>
            <w:noWrap/>
            <w:hideMark/>
          </w:tcPr>
          <w:p w14:paraId="57B0F1BA" w14:textId="77777777" w:rsidR="000E13CB" w:rsidRPr="00F7705D" w:rsidRDefault="000E13CB" w:rsidP="000E13CB">
            <w:pPr>
              <w:widowControl/>
              <w:autoSpaceDE/>
              <w:autoSpaceDN/>
              <w:jc w:val="center"/>
              <w:rPr>
                <w:rFonts w:eastAsia="Times New Roman"/>
                <w:b/>
                <w:bCs/>
                <w:color w:val="000000"/>
                <w:sz w:val="18"/>
                <w:szCs w:val="18"/>
              </w:rPr>
            </w:pPr>
            <w:r w:rsidRPr="00F7705D">
              <w:rPr>
                <w:rFonts w:eastAsia="Times New Roman"/>
                <w:b/>
                <w:bCs/>
                <w:color w:val="000000"/>
                <w:sz w:val="18"/>
                <w:szCs w:val="18"/>
              </w:rPr>
              <w:t>Bivariate</w:t>
            </w:r>
          </w:p>
        </w:tc>
        <w:tc>
          <w:tcPr>
            <w:tcW w:w="0" w:type="pct"/>
            <w:gridSpan w:val="2"/>
            <w:noWrap/>
            <w:hideMark/>
          </w:tcPr>
          <w:p w14:paraId="3A36626F" w14:textId="77777777" w:rsidR="000E13CB" w:rsidRPr="00F7705D" w:rsidRDefault="000E13CB" w:rsidP="000E13CB">
            <w:pPr>
              <w:widowControl/>
              <w:autoSpaceDE/>
              <w:autoSpaceDN/>
              <w:jc w:val="center"/>
              <w:rPr>
                <w:rFonts w:eastAsia="Times New Roman"/>
                <w:b/>
                <w:bCs/>
                <w:color w:val="000000"/>
                <w:sz w:val="18"/>
                <w:szCs w:val="18"/>
              </w:rPr>
            </w:pPr>
            <w:r w:rsidRPr="00F7705D">
              <w:rPr>
                <w:rFonts w:eastAsia="Times New Roman"/>
                <w:b/>
                <w:bCs/>
                <w:color w:val="000000"/>
                <w:sz w:val="18"/>
                <w:szCs w:val="18"/>
              </w:rPr>
              <w:t>Multivariable</w:t>
            </w:r>
          </w:p>
        </w:tc>
      </w:tr>
      <w:tr w:rsidR="000E13CB" w:rsidRPr="002C0B29" w14:paraId="6DCCC7BF" w14:textId="77777777" w:rsidTr="00F7705D">
        <w:trPr>
          <w:trHeight w:val="315"/>
        </w:trPr>
        <w:tc>
          <w:tcPr>
            <w:tcW w:w="0" w:type="pct"/>
            <w:vMerge/>
            <w:hideMark/>
          </w:tcPr>
          <w:p w14:paraId="4CA30D6C" w14:textId="77777777" w:rsidR="000E13CB" w:rsidRPr="002C0B29" w:rsidRDefault="000E13CB" w:rsidP="000E13CB">
            <w:pPr>
              <w:widowControl/>
              <w:autoSpaceDE/>
              <w:autoSpaceDN/>
              <w:rPr>
                <w:rFonts w:eastAsia="Times New Roman"/>
                <w:b/>
                <w:bCs/>
                <w:color w:val="333333"/>
                <w:sz w:val="18"/>
                <w:szCs w:val="18"/>
              </w:rPr>
            </w:pPr>
          </w:p>
        </w:tc>
        <w:tc>
          <w:tcPr>
            <w:tcW w:w="0" w:type="pct"/>
            <w:vMerge/>
            <w:hideMark/>
          </w:tcPr>
          <w:p w14:paraId="2646CF7D" w14:textId="77777777" w:rsidR="000E13CB" w:rsidRPr="002C0B29" w:rsidRDefault="000E13CB" w:rsidP="000E13CB">
            <w:pPr>
              <w:widowControl/>
              <w:autoSpaceDE/>
              <w:autoSpaceDN/>
              <w:rPr>
                <w:rFonts w:eastAsia="Times New Roman"/>
                <w:b/>
                <w:bCs/>
                <w:color w:val="333333"/>
                <w:sz w:val="18"/>
                <w:szCs w:val="18"/>
              </w:rPr>
            </w:pPr>
          </w:p>
        </w:tc>
        <w:tc>
          <w:tcPr>
            <w:tcW w:w="0" w:type="pct"/>
            <w:hideMark/>
          </w:tcPr>
          <w:p w14:paraId="0592AD6E"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OR</w:t>
            </w:r>
            <w:r w:rsidRPr="002C0B29">
              <w:rPr>
                <w:rFonts w:eastAsia="Times New Roman"/>
                <w:i/>
                <w:iCs/>
                <w:color w:val="333333"/>
                <w:sz w:val="18"/>
                <w:szCs w:val="18"/>
                <w:vertAlign w:val="superscript"/>
              </w:rPr>
              <w:t>1</w:t>
            </w:r>
          </w:p>
        </w:tc>
        <w:tc>
          <w:tcPr>
            <w:tcW w:w="0" w:type="pct"/>
            <w:hideMark/>
          </w:tcPr>
          <w:p w14:paraId="6713FF38"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95% CI</w:t>
            </w:r>
            <w:r w:rsidRPr="002C0B29">
              <w:rPr>
                <w:rFonts w:eastAsia="Times New Roman"/>
                <w:i/>
                <w:iCs/>
                <w:color w:val="333333"/>
                <w:sz w:val="18"/>
                <w:szCs w:val="18"/>
                <w:vertAlign w:val="superscript"/>
              </w:rPr>
              <w:t>1</w:t>
            </w:r>
          </w:p>
        </w:tc>
        <w:tc>
          <w:tcPr>
            <w:tcW w:w="0" w:type="pct"/>
            <w:hideMark/>
          </w:tcPr>
          <w:p w14:paraId="0532F245"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p-value</w:t>
            </w:r>
          </w:p>
        </w:tc>
        <w:tc>
          <w:tcPr>
            <w:tcW w:w="0" w:type="pct"/>
            <w:hideMark/>
          </w:tcPr>
          <w:p w14:paraId="0E84FC43" w14:textId="38805A02" w:rsidR="000E13CB" w:rsidRPr="002C0B29" w:rsidRDefault="000E13CB" w:rsidP="000E13CB">
            <w:pPr>
              <w:widowControl/>
              <w:autoSpaceDE/>
              <w:autoSpaceDN/>
              <w:jc w:val="center"/>
              <w:rPr>
                <w:rFonts w:eastAsia="Times New Roman"/>
                <w:b/>
                <w:bCs/>
                <w:color w:val="333333"/>
                <w:sz w:val="18"/>
                <w:szCs w:val="18"/>
                <w:lang w:val="en-GB"/>
              </w:rPr>
            </w:pPr>
            <w:r w:rsidRPr="002C0B29">
              <w:rPr>
                <w:rFonts w:eastAsia="Times New Roman"/>
                <w:b/>
                <w:bCs/>
                <w:color w:val="333333"/>
                <w:sz w:val="18"/>
                <w:szCs w:val="18"/>
              </w:rPr>
              <w:t>Adj. OR</w:t>
            </w:r>
            <w:r w:rsidR="002C0B29" w:rsidRPr="002C0B29">
              <w:rPr>
                <w:rFonts w:eastAsia="Times New Roman"/>
                <w:b/>
                <w:bCs/>
                <w:color w:val="333333"/>
                <w:sz w:val="18"/>
                <w:szCs w:val="18"/>
                <w:vertAlign w:val="superscript"/>
              </w:rPr>
              <w:t>3</w:t>
            </w:r>
            <w:r w:rsidRPr="002C0B29">
              <w:rPr>
                <w:rFonts w:eastAsia="Times New Roman"/>
                <w:b/>
                <w:bCs/>
                <w:color w:val="333333"/>
                <w:sz w:val="18"/>
                <w:szCs w:val="18"/>
              </w:rPr>
              <w:t xml:space="preserve"> (95% CI)</w:t>
            </w:r>
            <w:r w:rsidR="002C0B29" w:rsidRPr="002C0B29">
              <w:rPr>
                <w:rFonts w:eastAsia="Times New Roman"/>
                <w:b/>
                <w:bCs/>
                <w:color w:val="333333"/>
                <w:sz w:val="18"/>
                <w:szCs w:val="18"/>
                <w:vertAlign w:val="superscript"/>
                <w:lang w:val="en-GB"/>
              </w:rPr>
              <w:t>1</w:t>
            </w:r>
          </w:p>
        </w:tc>
        <w:tc>
          <w:tcPr>
            <w:tcW w:w="0" w:type="pct"/>
            <w:hideMark/>
          </w:tcPr>
          <w:p w14:paraId="1ECE5CDA"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p-value</w:t>
            </w:r>
          </w:p>
        </w:tc>
      </w:tr>
      <w:tr w:rsidR="000E13CB" w:rsidRPr="002C0B29" w14:paraId="4A1546F6" w14:textId="77777777" w:rsidTr="00F7705D">
        <w:trPr>
          <w:trHeight w:val="315"/>
        </w:trPr>
        <w:tc>
          <w:tcPr>
            <w:tcW w:w="0" w:type="pct"/>
            <w:hideMark/>
          </w:tcPr>
          <w:p w14:paraId="6417DF33" w14:textId="77777777" w:rsidR="000E13CB" w:rsidRPr="002C0B29" w:rsidRDefault="000E13CB" w:rsidP="000E13CB">
            <w:pPr>
              <w:widowControl/>
              <w:autoSpaceDE/>
              <w:autoSpaceDN/>
              <w:rPr>
                <w:rFonts w:eastAsia="Times New Roman"/>
                <w:b/>
                <w:bCs/>
                <w:color w:val="333333"/>
                <w:sz w:val="18"/>
                <w:szCs w:val="18"/>
              </w:rPr>
            </w:pPr>
            <w:r w:rsidRPr="002C0B29">
              <w:rPr>
                <w:rFonts w:eastAsia="Times New Roman"/>
                <w:b/>
                <w:bCs/>
                <w:color w:val="333333"/>
                <w:sz w:val="18"/>
                <w:szCs w:val="18"/>
              </w:rPr>
              <w:t>History</w:t>
            </w:r>
          </w:p>
        </w:tc>
        <w:tc>
          <w:tcPr>
            <w:tcW w:w="0" w:type="pct"/>
            <w:hideMark/>
          </w:tcPr>
          <w:p w14:paraId="02DA8844"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14AA38ED"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6156939F"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516A1C18"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6EC49CAF"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c>
          <w:tcPr>
            <w:tcW w:w="0" w:type="pct"/>
            <w:hideMark/>
          </w:tcPr>
          <w:p w14:paraId="07BBC8DC" w14:textId="77777777" w:rsidR="000E13CB" w:rsidRPr="002C0B29" w:rsidRDefault="000E13CB" w:rsidP="000E13CB">
            <w:pPr>
              <w:widowControl/>
              <w:autoSpaceDE/>
              <w:autoSpaceDN/>
              <w:jc w:val="center"/>
              <w:rPr>
                <w:rFonts w:eastAsia="Times New Roman"/>
                <w:b/>
                <w:bCs/>
                <w:color w:val="333333"/>
                <w:sz w:val="18"/>
                <w:szCs w:val="18"/>
              </w:rPr>
            </w:pPr>
            <w:r w:rsidRPr="002C0B29">
              <w:rPr>
                <w:rFonts w:eastAsia="Times New Roman"/>
                <w:b/>
                <w:bCs/>
                <w:color w:val="333333"/>
                <w:sz w:val="18"/>
                <w:szCs w:val="18"/>
              </w:rPr>
              <w:t> </w:t>
            </w:r>
          </w:p>
        </w:tc>
      </w:tr>
      <w:tr w:rsidR="000E13CB" w:rsidRPr="002C0B29" w14:paraId="1D4CF3E0" w14:textId="77777777" w:rsidTr="00F7705D">
        <w:trPr>
          <w:trHeight w:val="315"/>
        </w:trPr>
        <w:tc>
          <w:tcPr>
            <w:tcW w:w="0" w:type="pct"/>
            <w:hideMark/>
          </w:tcPr>
          <w:p w14:paraId="2D501732" w14:textId="77777777" w:rsidR="000E13CB" w:rsidRPr="002C0B29" w:rsidRDefault="000E13CB" w:rsidP="000E13CB">
            <w:pPr>
              <w:widowControl/>
              <w:autoSpaceDE/>
              <w:autoSpaceDN/>
              <w:ind w:firstLineChars="100" w:firstLine="180"/>
              <w:rPr>
                <w:rFonts w:eastAsia="Times New Roman"/>
                <w:color w:val="333333"/>
                <w:sz w:val="18"/>
                <w:szCs w:val="18"/>
              </w:rPr>
            </w:pPr>
            <w:bookmarkStart w:id="198" w:name="_Hlk196251269"/>
            <w:proofErr w:type="spellStart"/>
            <w:r w:rsidRPr="002C0B29">
              <w:rPr>
                <w:rFonts w:eastAsia="Times New Roman"/>
                <w:color w:val="333333"/>
                <w:sz w:val="18"/>
                <w:szCs w:val="18"/>
              </w:rPr>
              <w:t>Increased_pigmentation_skin</w:t>
            </w:r>
            <w:proofErr w:type="spellEnd"/>
          </w:p>
        </w:tc>
        <w:tc>
          <w:tcPr>
            <w:tcW w:w="0" w:type="pct"/>
            <w:hideMark/>
          </w:tcPr>
          <w:p w14:paraId="7496AC1B"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525</w:t>
            </w:r>
          </w:p>
        </w:tc>
        <w:tc>
          <w:tcPr>
            <w:tcW w:w="0" w:type="pct"/>
            <w:hideMark/>
          </w:tcPr>
          <w:p w14:paraId="53558AEF"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1.51</w:t>
            </w:r>
          </w:p>
        </w:tc>
        <w:tc>
          <w:tcPr>
            <w:tcW w:w="0" w:type="pct"/>
            <w:hideMark/>
          </w:tcPr>
          <w:p w14:paraId="13BFC7DF"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1.03, 2.22</w:t>
            </w:r>
          </w:p>
        </w:tc>
        <w:tc>
          <w:tcPr>
            <w:tcW w:w="0" w:type="pct"/>
            <w:hideMark/>
          </w:tcPr>
          <w:p w14:paraId="3F636FB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0.033</w:t>
            </w:r>
          </w:p>
        </w:tc>
        <w:tc>
          <w:tcPr>
            <w:tcW w:w="0" w:type="pct"/>
            <w:noWrap/>
            <w:hideMark/>
          </w:tcPr>
          <w:p w14:paraId="64C14759" w14:textId="5CB651F5"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w:t>
            </w:r>
            <w:del w:id="199" w:author="Joseph Sempa" w:date="2025-04-22T16:41:00Z">
              <w:r w:rsidRPr="002C0B29" w:rsidDel="00792042">
                <w:rPr>
                  <w:rFonts w:eastAsia="Times New Roman"/>
                  <w:color w:val="000000"/>
                  <w:sz w:val="18"/>
                  <w:szCs w:val="18"/>
                </w:rPr>
                <w:delText xml:space="preserve">255 </w:delText>
              </w:r>
            </w:del>
            <w:ins w:id="200" w:author="Joseph Sempa" w:date="2025-04-22T16:41:00Z">
              <w:r w:rsidR="00792042" w:rsidRPr="002C0B29">
                <w:rPr>
                  <w:rFonts w:eastAsia="Times New Roman"/>
                  <w:color w:val="000000"/>
                  <w:sz w:val="18"/>
                  <w:szCs w:val="18"/>
                </w:rPr>
                <w:t>2</w:t>
              </w:r>
              <w:r w:rsidR="00792042">
                <w:rPr>
                  <w:rFonts w:eastAsia="Times New Roman"/>
                  <w:color w:val="000000"/>
                  <w:sz w:val="18"/>
                  <w:szCs w:val="18"/>
                </w:rPr>
                <w:t>6</w:t>
              </w:r>
              <w:r w:rsidR="00792042" w:rsidRPr="002C0B29">
                <w:rPr>
                  <w:rFonts w:eastAsia="Times New Roman"/>
                  <w:color w:val="000000"/>
                  <w:sz w:val="18"/>
                  <w:szCs w:val="18"/>
                </w:rPr>
                <w:t xml:space="preserve"> </w:t>
              </w:r>
            </w:ins>
            <w:r w:rsidRPr="002C0B29">
              <w:rPr>
                <w:rFonts w:eastAsia="Times New Roman"/>
                <w:color w:val="000000"/>
                <w:sz w:val="18"/>
                <w:szCs w:val="18"/>
              </w:rPr>
              <w:t>(0.</w:t>
            </w:r>
            <w:del w:id="201" w:author="Joseph Sempa" w:date="2025-04-22T16:41:00Z">
              <w:r w:rsidRPr="002C0B29" w:rsidDel="00792042">
                <w:rPr>
                  <w:rFonts w:eastAsia="Times New Roman"/>
                  <w:color w:val="000000"/>
                  <w:sz w:val="18"/>
                  <w:szCs w:val="18"/>
                </w:rPr>
                <w:delText>757</w:delText>
              </w:r>
            </w:del>
            <w:ins w:id="202" w:author="Joseph Sempa" w:date="2025-04-22T16:41:00Z">
              <w:r w:rsidR="00792042" w:rsidRPr="002C0B29">
                <w:rPr>
                  <w:rFonts w:eastAsia="Times New Roman"/>
                  <w:color w:val="000000"/>
                  <w:sz w:val="18"/>
                  <w:szCs w:val="18"/>
                </w:rPr>
                <w:t>7</w:t>
              </w:r>
              <w:r w:rsidR="00792042">
                <w:rPr>
                  <w:rFonts w:eastAsia="Times New Roman"/>
                  <w:color w:val="000000"/>
                  <w:sz w:val="18"/>
                  <w:szCs w:val="18"/>
                </w:rPr>
                <w:t>6</w:t>
              </w:r>
            </w:ins>
            <w:r w:rsidRPr="002C0B29">
              <w:rPr>
                <w:rFonts w:eastAsia="Times New Roman"/>
                <w:color w:val="000000"/>
                <w:sz w:val="18"/>
                <w:szCs w:val="18"/>
              </w:rPr>
              <w:t>, 2.08)</w:t>
            </w:r>
          </w:p>
        </w:tc>
        <w:tc>
          <w:tcPr>
            <w:tcW w:w="0" w:type="pct"/>
            <w:noWrap/>
            <w:hideMark/>
          </w:tcPr>
          <w:p w14:paraId="65DAFDF1" w14:textId="351A2E52"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0.379</w:t>
            </w:r>
          </w:p>
        </w:tc>
      </w:tr>
      <w:bookmarkEnd w:id="198"/>
      <w:tr w:rsidR="000E13CB" w:rsidRPr="002C0B29" w14:paraId="1921F6F5" w14:textId="77777777" w:rsidTr="00F7705D">
        <w:trPr>
          <w:trHeight w:val="315"/>
        </w:trPr>
        <w:tc>
          <w:tcPr>
            <w:tcW w:w="0" w:type="pct"/>
            <w:hideMark/>
          </w:tcPr>
          <w:p w14:paraId="2C348C60"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Poor_appetite</w:t>
            </w:r>
            <w:proofErr w:type="spellEnd"/>
          </w:p>
        </w:tc>
        <w:tc>
          <w:tcPr>
            <w:tcW w:w="0" w:type="pct"/>
            <w:hideMark/>
          </w:tcPr>
          <w:p w14:paraId="76FA1AF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535</w:t>
            </w:r>
          </w:p>
        </w:tc>
        <w:tc>
          <w:tcPr>
            <w:tcW w:w="0" w:type="pct"/>
            <w:hideMark/>
          </w:tcPr>
          <w:p w14:paraId="73E9324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1.77</w:t>
            </w:r>
          </w:p>
        </w:tc>
        <w:tc>
          <w:tcPr>
            <w:tcW w:w="0" w:type="pct"/>
            <w:hideMark/>
          </w:tcPr>
          <w:p w14:paraId="543A7847"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1.11, 2.90</w:t>
            </w:r>
          </w:p>
        </w:tc>
        <w:tc>
          <w:tcPr>
            <w:tcW w:w="0" w:type="pct"/>
            <w:hideMark/>
          </w:tcPr>
          <w:p w14:paraId="6225155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0.02</w:t>
            </w:r>
          </w:p>
        </w:tc>
        <w:tc>
          <w:tcPr>
            <w:tcW w:w="0" w:type="pct"/>
            <w:noWrap/>
            <w:hideMark/>
          </w:tcPr>
          <w:p w14:paraId="43B03A0A" w14:textId="1952B492"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1.25</w:t>
            </w:r>
            <w:del w:id="203" w:author="Joseph Sempa" w:date="2025-04-22T16:41:00Z">
              <w:r w:rsidRPr="002C0B29" w:rsidDel="00792042">
                <w:rPr>
                  <w:rFonts w:eastAsia="Times New Roman"/>
                  <w:color w:val="000000"/>
                  <w:sz w:val="18"/>
                  <w:szCs w:val="18"/>
                </w:rPr>
                <w:delText>4</w:delText>
              </w:r>
            </w:del>
            <w:r w:rsidRPr="002C0B29">
              <w:rPr>
                <w:rFonts w:eastAsia="Times New Roman"/>
                <w:color w:val="000000"/>
                <w:sz w:val="18"/>
                <w:szCs w:val="18"/>
              </w:rPr>
              <w:t xml:space="preserve"> (0.</w:t>
            </w:r>
            <w:del w:id="204" w:author="Joseph Sempa" w:date="2025-04-22T16:40:00Z">
              <w:r w:rsidRPr="002C0B29" w:rsidDel="00792042">
                <w:rPr>
                  <w:rFonts w:eastAsia="Times New Roman"/>
                  <w:color w:val="000000"/>
                  <w:sz w:val="18"/>
                  <w:szCs w:val="18"/>
                </w:rPr>
                <w:delText>719</w:delText>
              </w:r>
            </w:del>
            <w:ins w:id="205" w:author="Joseph Sempa" w:date="2025-04-22T16:40:00Z">
              <w:r w:rsidR="00792042" w:rsidRPr="002C0B29">
                <w:rPr>
                  <w:rFonts w:eastAsia="Times New Roman"/>
                  <w:color w:val="000000"/>
                  <w:sz w:val="18"/>
                  <w:szCs w:val="18"/>
                </w:rPr>
                <w:t>7</w:t>
              </w:r>
              <w:r w:rsidR="00792042">
                <w:rPr>
                  <w:rFonts w:eastAsia="Times New Roman"/>
                  <w:color w:val="000000"/>
                  <w:sz w:val="18"/>
                  <w:szCs w:val="18"/>
                </w:rPr>
                <w:t>2</w:t>
              </w:r>
            </w:ins>
            <w:r w:rsidRPr="002C0B29">
              <w:rPr>
                <w:rFonts w:eastAsia="Times New Roman"/>
                <w:color w:val="000000"/>
                <w:sz w:val="18"/>
                <w:szCs w:val="18"/>
              </w:rPr>
              <w:t>, 2.</w:t>
            </w:r>
            <w:del w:id="206" w:author="Joseph Sempa" w:date="2025-04-22T16:37:00Z">
              <w:r w:rsidRPr="002C0B29" w:rsidDel="00E037C8">
                <w:rPr>
                  <w:rFonts w:eastAsia="Times New Roman"/>
                  <w:color w:val="000000"/>
                  <w:sz w:val="18"/>
                  <w:szCs w:val="18"/>
                </w:rPr>
                <w:delText>185</w:delText>
              </w:r>
            </w:del>
            <w:ins w:id="207" w:author="Joseph Sempa" w:date="2025-04-22T16:37:00Z">
              <w:r w:rsidR="00E037C8" w:rsidRPr="002C0B29">
                <w:rPr>
                  <w:rFonts w:eastAsia="Times New Roman"/>
                  <w:color w:val="000000"/>
                  <w:sz w:val="18"/>
                  <w:szCs w:val="18"/>
                </w:rPr>
                <w:t>1</w:t>
              </w:r>
              <w:r w:rsidR="00E037C8">
                <w:rPr>
                  <w:rFonts w:eastAsia="Times New Roman"/>
                  <w:color w:val="000000"/>
                  <w:sz w:val="18"/>
                  <w:szCs w:val="18"/>
                </w:rPr>
                <w:t>9</w:t>
              </w:r>
            </w:ins>
            <w:r w:rsidRPr="002C0B29">
              <w:rPr>
                <w:rFonts w:eastAsia="Times New Roman"/>
                <w:color w:val="000000"/>
                <w:sz w:val="18"/>
                <w:szCs w:val="18"/>
              </w:rPr>
              <w:t>)</w:t>
            </w:r>
          </w:p>
        </w:tc>
        <w:tc>
          <w:tcPr>
            <w:tcW w:w="0" w:type="pct"/>
            <w:noWrap/>
            <w:hideMark/>
          </w:tcPr>
          <w:p w14:paraId="5AAF7B81" w14:textId="13DC48E5"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0.42</w:t>
            </w:r>
            <w:r w:rsidR="002C0B29">
              <w:rPr>
                <w:rFonts w:eastAsia="Times New Roman"/>
                <w:color w:val="000000"/>
                <w:sz w:val="18"/>
                <w:szCs w:val="18"/>
                <w:lang w:val="en-GB"/>
              </w:rPr>
              <w:t>5</w:t>
            </w:r>
          </w:p>
        </w:tc>
      </w:tr>
      <w:tr w:rsidR="000E13CB" w:rsidRPr="002C0B29" w14:paraId="2F8BFE63" w14:textId="77777777" w:rsidTr="00F7705D">
        <w:trPr>
          <w:trHeight w:val="315"/>
        </w:trPr>
        <w:tc>
          <w:tcPr>
            <w:tcW w:w="0" w:type="pct"/>
            <w:hideMark/>
          </w:tcPr>
          <w:p w14:paraId="470BC87B"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lastRenderedPageBreak/>
              <w:t>Liking_for_salt</w:t>
            </w:r>
            <w:proofErr w:type="spellEnd"/>
          </w:p>
        </w:tc>
        <w:tc>
          <w:tcPr>
            <w:tcW w:w="0" w:type="pct"/>
            <w:hideMark/>
          </w:tcPr>
          <w:p w14:paraId="2A16E85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536</w:t>
            </w:r>
          </w:p>
        </w:tc>
        <w:tc>
          <w:tcPr>
            <w:tcW w:w="0" w:type="pct"/>
            <w:hideMark/>
          </w:tcPr>
          <w:p w14:paraId="4BDCC47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1.33</w:t>
            </w:r>
          </w:p>
        </w:tc>
        <w:tc>
          <w:tcPr>
            <w:tcW w:w="0" w:type="pct"/>
            <w:hideMark/>
          </w:tcPr>
          <w:p w14:paraId="6F693E0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0.92, 1.95</w:t>
            </w:r>
          </w:p>
        </w:tc>
        <w:tc>
          <w:tcPr>
            <w:tcW w:w="0" w:type="pct"/>
            <w:hideMark/>
          </w:tcPr>
          <w:p w14:paraId="337C781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0.13</w:t>
            </w:r>
          </w:p>
        </w:tc>
        <w:tc>
          <w:tcPr>
            <w:tcW w:w="0" w:type="pct"/>
            <w:noWrap/>
            <w:hideMark/>
          </w:tcPr>
          <w:p w14:paraId="4918E2F3" w14:textId="5389F2D3"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1.27</w:t>
            </w:r>
            <w:del w:id="208" w:author="Joseph Sempa" w:date="2025-04-22T16:41:00Z">
              <w:r w:rsidRPr="002C0B29" w:rsidDel="00792042">
                <w:rPr>
                  <w:rFonts w:eastAsia="Times New Roman"/>
                  <w:color w:val="000000"/>
                  <w:sz w:val="18"/>
                  <w:szCs w:val="18"/>
                </w:rPr>
                <w:delText>1</w:delText>
              </w:r>
            </w:del>
            <w:r w:rsidRPr="002C0B29">
              <w:rPr>
                <w:rFonts w:eastAsia="Times New Roman"/>
                <w:color w:val="000000"/>
                <w:sz w:val="18"/>
                <w:szCs w:val="18"/>
              </w:rPr>
              <w:t xml:space="preserve"> (0.</w:t>
            </w:r>
            <w:del w:id="209" w:author="Joseph Sempa" w:date="2025-04-22T16:40:00Z">
              <w:r w:rsidRPr="002C0B29" w:rsidDel="00792042">
                <w:rPr>
                  <w:rFonts w:eastAsia="Times New Roman"/>
                  <w:color w:val="000000"/>
                  <w:sz w:val="18"/>
                  <w:szCs w:val="18"/>
                </w:rPr>
                <w:delText>849</w:delText>
              </w:r>
            </w:del>
            <w:ins w:id="210" w:author="Joseph Sempa" w:date="2025-04-22T16:40:00Z">
              <w:r w:rsidR="00792042" w:rsidRPr="002C0B29">
                <w:rPr>
                  <w:rFonts w:eastAsia="Times New Roman"/>
                  <w:color w:val="000000"/>
                  <w:sz w:val="18"/>
                  <w:szCs w:val="18"/>
                </w:rPr>
                <w:t>8</w:t>
              </w:r>
              <w:r w:rsidR="00792042">
                <w:rPr>
                  <w:rFonts w:eastAsia="Times New Roman"/>
                  <w:color w:val="000000"/>
                  <w:sz w:val="18"/>
                  <w:szCs w:val="18"/>
                </w:rPr>
                <w:t>5</w:t>
              </w:r>
            </w:ins>
            <w:r w:rsidRPr="002C0B29">
              <w:rPr>
                <w:rFonts w:eastAsia="Times New Roman"/>
                <w:color w:val="000000"/>
                <w:sz w:val="18"/>
                <w:szCs w:val="18"/>
              </w:rPr>
              <w:t>, 1.90</w:t>
            </w:r>
            <w:del w:id="211" w:author="Joseph Sempa" w:date="2025-04-22T16:38:00Z">
              <w:r w:rsidRPr="002C0B29" w:rsidDel="00E037C8">
                <w:rPr>
                  <w:rFonts w:eastAsia="Times New Roman"/>
                  <w:color w:val="000000"/>
                  <w:sz w:val="18"/>
                  <w:szCs w:val="18"/>
                </w:rPr>
                <w:delText>3</w:delText>
              </w:r>
            </w:del>
            <w:r w:rsidRPr="002C0B29">
              <w:rPr>
                <w:rFonts w:eastAsia="Times New Roman"/>
                <w:color w:val="000000"/>
                <w:sz w:val="18"/>
                <w:szCs w:val="18"/>
              </w:rPr>
              <w:t>)</w:t>
            </w:r>
          </w:p>
        </w:tc>
        <w:tc>
          <w:tcPr>
            <w:tcW w:w="0" w:type="pct"/>
            <w:noWrap/>
            <w:hideMark/>
          </w:tcPr>
          <w:p w14:paraId="5AC76C20" w14:textId="4C0797DC"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0.244</w:t>
            </w:r>
          </w:p>
        </w:tc>
      </w:tr>
      <w:tr w:rsidR="000E13CB" w:rsidRPr="002C0B29" w14:paraId="65FDC66D" w14:textId="77777777" w:rsidTr="00F7705D">
        <w:trPr>
          <w:trHeight w:val="315"/>
        </w:trPr>
        <w:tc>
          <w:tcPr>
            <w:tcW w:w="0" w:type="pct"/>
            <w:hideMark/>
          </w:tcPr>
          <w:p w14:paraId="28AAF1FC"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Nausea</w:t>
            </w:r>
          </w:p>
        </w:tc>
        <w:tc>
          <w:tcPr>
            <w:tcW w:w="0" w:type="pct"/>
            <w:hideMark/>
          </w:tcPr>
          <w:p w14:paraId="4112181B"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538</w:t>
            </w:r>
          </w:p>
        </w:tc>
        <w:tc>
          <w:tcPr>
            <w:tcW w:w="0" w:type="pct"/>
            <w:hideMark/>
          </w:tcPr>
          <w:p w14:paraId="6E338931"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1.4</w:t>
            </w:r>
          </w:p>
        </w:tc>
        <w:tc>
          <w:tcPr>
            <w:tcW w:w="0" w:type="pct"/>
            <w:hideMark/>
          </w:tcPr>
          <w:p w14:paraId="4A22FE48"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0.96, 2.05</w:t>
            </w:r>
          </w:p>
        </w:tc>
        <w:tc>
          <w:tcPr>
            <w:tcW w:w="0" w:type="pct"/>
            <w:hideMark/>
          </w:tcPr>
          <w:p w14:paraId="3B81F622" w14:textId="77777777" w:rsidR="000E13CB" w:rsidRPr="008F286B" w:rsidRDefault="000E13CB" w:rsidP="000E13CB">
            <w:pPr>
              <w:widowControl/>
              <w:autoSpaceDE/>
              <w:autoSpaceDN/>
              <w:jc w:val="center"/>
              <w:rPr>
                <w:rFonts w:eastAsia="Times New Roman"/>
                <w:bCs/>
                <w:color w:val="333333"/>
                <w:sz w:val="18"/>
                <w:szCs w:val="18"/>
              </w:rPr>
            </w:pPr>
            <w:r w:rsidRPr="008F286B">
              <w:rPr>
                <w:rFonts w:eastAsia="Times New Roman"/>
                <w:bCs/>
                <w:color w:val="333333"/>
                <w:sz w:val="18"/>
                <w:szCs w:val="18"/>
              </w:rPr>
              <w:t>0.08</w:t>
            </w:r>
          </w:p>
        </w:tc>
        <w:tc>
          <w:tcPr>
            <w:tcW w:w="0" w:type="pct"/>
            <w:noWrap/>
            <w:hideMark/>
          </w:tcPr>
          <w:p w14:paraId="03CC585D" w14:textId="225DFEF5"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1.08</w:t>
            </w:r>
            <w:del w:id="212" w:author="Joseph Sempa" w:date="2025-04-22T16:41:00Z">
              <w:r w:rsidRPr="002C0B29" w:rsidDel="00792042">
                <w:rPr>
                  <w:rFonts w:eastAsia="Times New Roman"/>
                  <w:color w:val="000000"/>
                  <w:sz w:val="18"/>
                  <w:szCs w:val="18"/>
                </w:rPr>
                <w:delText>3</w:delText>
              </w:r>
            </w:del>
            <w:r w:rsidRPr="002C0B29">
              <w:rPr>
                <w:rFonts w:eastAsia="Times New Roman"/>
                <w:color w:val="000000"/>
                <w:sz w:val="18"/>
                <w:szCs w:val="18"/>
              </w:rPr>
              <w:t xml:space="preserve"> (0.</w:t>
            </w:r>
            <w:del w:id="213" w:author="Joseph Sempa" w:date="2025-04-22T16:40:00Z">
              <w:r w:rsidRPr="002C0B29" w:rsidDel="00792042">
                <w:rPr>
                  <w:rFonts w:eastAsia="Times New Roman"/>
                  <w:color w:val="000000"/>
                  <w:sz w:val="18"/>
                  <w:szCs w:val="18"/>
                </w:rPr>
                <w:delText>659</w:delText>
              </w:r>
            </w:del>
            <w:ins w:id="214" w:author="Joseph Sempa" w:date="2025-04-22T16:40:00Z">
              <w:r w:rsidR="00792042" w:rsidRPr="002C0B29">
                <w:rPr>
                  <w:rFonts w:eastAsia="Times New Roman"/>
                  <w:color w:val="000000"/>
                  <w:sz w:val="18"/>
                  <w:szCs w:val="18"/>
                </w:rPr>
                <w:t>6</w:t>
              </w:r>
              <w:r w:rsidR="00792042">
                <w:rPr>
                  <w:rFonts w:eastAsia="Times New Roman"/>
                  <w:color w:val="000000"/>
                  <w:sz w:val="18"/>
                  <w:szCs w:val="18"/>
                </w:rPr>
                <w:t>6</w:t>
              </w:r>
            </w:ins>
            <w:r w:rsidRPr="002C0B29">
              <w:rPr>
                <w:rFonts w:eastAsia="Times New Roman"/>
                <w:color w:val="000000"/>
                <w:sz w:val="18"/>
                <w:szCs w:val="18"/>
              </w:rPr>
              <w:t>, 1.</w:t>
            </w:r>
            <w:del w:id="215" w:author="Joseph Sempa" w:date="2025-04-22T16:38:00Z">
              <w:r w:rsidRPr="002C0B29" w:rsidDel="00E037C8">
                <w:rPr>
                  <w:rFonts w:eastAsia="Times New Roman"/>
                  <w:color w:val="000000"/>
                  <w:sz w:val="18"/>
                  <w:szCs w:val="18"/>
                </w:rPr>
                <w:delText>779</w:delText>
              </w:r>
            </w:del>
            <w:ins w:id="216" w:author="Joseph Sempa" w:date="2025-04-22T16:38:00Z">
              <w:r w:rsidR="00E037C8" w:rsidRPr="002C0B29">
                <w:rPr>
                  <w:rFonts w:eastAsia="Times New Roman"/>
                  <w:color w:val="000000"/>
                  <w:sz w:val="18"/>
                  <w:szCs w:val="18"/>
                </w:rPr>
                <w:t>7</w:t>
              </w:r>
              <w:r w:rsidR="00E037C8">
                <w:rPr>
                  <w:rFonts w:eastAsia="Times New Roman"/>
                  <w:color w:val="000000"/>
                  <w:sz w:val="18"/>
                  <w:szCs w:val="18"/>
                </w:rPr>
                <w:t>8</w:t>
              </w:r>
            </w:ins>
            <w:r w:rsidRPr="002C0B29">
              <w:rPr>
                <w:rFonts w:eastAsia="Times New Roman"/>
                <w:color w:val="000000"/>
                <w:sz w:val="18"/>
                <w:szCs w:val="18"/>
              </w:rPr>
              <w:t>)</w:t>
            </w:r>
          </w:p>
        </w:tc>
        <w:tc>
          <w:tcPr>
            <w:tcW w:w="0" w:type="pct"/>
            <w:noWrap/>
            <w:hideMark/>
          </w:tcPr>
          <w:p w14:paraId="51668B60" w14:textId="4694D0BD"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0.75</w:t>
            </w:r>
            <w:r w:rsidR="002C0B29">
              <w:rPr>
                <w:rFonts w:eastAsia="Times New Roman"/>
                <w:color w:val="000000"/>
                <w:sz w:val="18"/>
                <w:szCs w:val="18"/>
                <w:lang w:val="en-GB"/>
              </w:rPr>
              <w:t>4</w:t>
            </w:r>
          </w:p>
        </w:tc>
      </w:tr>
      <w:tr w:rsidR="000E13CB" w:rsidRPr="002C0B29" w14:paraId="37246EF9" w14:textId="77777777" w:rsidTr="00F7705D">
        <w:trPr>
          <w:trHeight w:val="315"/>
        </w:trPr>
        <w:tc>
          <w:tcPr>
            <w:tcW w:w="0" w:type="pct"/>
            <w:hideMark/>
          </w:tcPr>
          <w:p w14:paraId="53B23AA8"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BP_diastolic</w:t>
            </w:r>
            <w:proofErr w:type="spellEnd"/>
          </w:p>
        </w:tc>
        <w:tc>
          <w:tcPr>
            <w:tcW w:w="0" w:type="pct"/>
            <w:hideMark/>
          </w:tcPr>
          <w:p w14:paraId="778130E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553</w:t>
            </w:r>
          </w:p>
        </w:tc>
        <w:tc>
          <w:tcPr>
            <w:tcW w:w="0" w:type="pct"/>
            <w:hideMark/>
          </w:tcPr>
          <w:p w14:paraId="323EAB2C"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1.13</w:t>
            </w:r>
          </w:p>
        </w:tc>
        <w:tc>
          <w:tcPr>
            <w:tcW w:w="0" w:type="pct"/>
            <w:hideMark/>
          </w:tcPr>
          <w:p w14:paraId="29397DF1"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0.98, 1.30</w:t>
            </w:r>
          </w:p>
        </w:tc>
        <w:tc>
          <w:tcPr>
            <w:tcW w:w="0" w:type="pct"/>
            <w:hideMark/>
          </w:tcPr>
          <w:p w14:paraId="1DA160E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0.088</w:t>
            </w:r>
          </w:p>
        </w:tc>
        <w:tc>
          <w:tcPr>
            <w:tcW w:w="0" w:type="pct"/>
            <w:noWrap/>
            <w:hideMark/>
          </w:tcPr>
          <w:p w14:paraId="530FCD18" w14:textId="0FF35544"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1.30</w:t>
            </w:r>
            <w:del w:id="217" w:author="Joseph Sempa" w:date="2025-04-22T16:40:00Z">
              <w:r w:rsidRPr="002C0B29" w:rsidDel="00792042">
                <w:rPr>
                  <w:rFonts w:eastAsia="Times New Roman"/>
                  <w:b/>
                  <w:color w:val="000000"/>
                  <w:sz w:val="18"/>
                  <w:szCs w:val="18"/>
                </w:rPr>
                <w:delText>1</w:delText>
              </w:r>
            </w:del>
            <w:r w:rsidRPr="002C0B29">
              <w:rPr>
                <w:rFonts w:eastAsia="Times New Roman"/>
                <w:b/>
                <w:color w:val="000000"/>
                <w:sz w:val="18"/>
                <w:szCs w:val="18"/>
              </w:rPr>
              <w:t xml:space="preserve"> (1.</w:t>
            </w:r>
            <w:del w:id="218" w:author="Joseph Sempa" w:date="2025-04-22T16:40:00Z">
              <w:r w:rsidRPr="002C0B29" w:rsidDel="00792042">
                <w:rPr>
                  <w:rFonts w:eastAsia="Times New Roman"/>
                  <w:b/>
                  <w:color w:val="000000"/>
                  <w:sz w:val="18"/>
                  <w:szCs w:val="18"/>
                </w:rPr>
                <w:delText>065</w:delText>
              </w:r>
            </w:del>
            <w:ins w:id="219" w:author="Joseph Sempa" w:date="2025-04-22T16:40:00Z">
              <w:r w:rsidR="00792042" w:rsidRPr="002C0B29">
                <w:rPr>
                  <w:rFonts w:eastAsia="Times New Roman"/>
                  <w:b/>
                  <w:color w:val="000000"/>
                  <w:sz w:val="18"/>
                  <w:szCs w:val="18"/>
                </w:rPr>
                <w:t>0</w:t>
              </w:r>
              <w:r w:rsidR="00792042">
                <w:rPr>
                  <w:rFonts w:eastAsia="Times New Roman"/>
                  <w:b/>
                  <w:color w:val="000000"/>
                  <w:sz w:val="18"/>
                  <w:szCs w:val="18"/>
                </w:rPr>
                <w:t>7</w:t>
              </w:r>
            </w:ins>
            <w:r w:rsidRPr="002C0B29">
              <w:rPr>
                <w:rFonts w:eastAsia="Times New Roman"/>
                <w:b/>
                <w:color w:val="000000"/>
                <w:sz w:val="18"/>
                <w:szCs w:val="18"/>
              </w:rPr>
              <w:t>, 1.5</w:t>
            </w:r>
            <w:del w:id="220" w:author="Joseph Sempa" w:date="2025-04-22T16:38:00Z">
              <w:r w:rsidRPr="002C0B29" w:rsidDel="00E037C8">
                <w:rPr>
                  <w:rFonts w:eastAsia="Times New Roman"/>
                  <w:b/>
                  <w:color w:val="000000"/>
                  <w:sz w:val="18"/>
                  <w:szCs w:val="18"/>
                </w:rPr>
                <w:delText>8</w:delText>
              </w:r>
            </w:del>
            <w:r w:rsidRPr="002C0B29">
              <w:rPr>
                <w:rFonts w:eastAsia="Times New Roman"/>
                <w:b/>
                <w:color w:val="000000"/>
                <w:sz w:val="18"/>
                <w:szCs w:val="18"/>
              </w:rPr>
              <w:t>9)</w:t>
            </w:r>
          </w:p>
        </w:tc>
        <w:tc>
          <w:tcPr>
            <w:tcW w:w="0" w:type="pct"/>
            <w:noWrap/>
            <w:hideMark/>
          </w:tcPr>
          <w:p w14:paraId="203BF4A0" w14:textId="5D2FF5F7"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rPr>
              <w:t>0.0</w:t>
            </w:r>
            <w:r w:rsidR="002C0B29">
              <w:rPr>
                <w:rFonts w:eastAsia="Times New Roman"/>
                <w:b/>
                <w:color w:val="000000"/>
                <w:sz w:val="18"/>
                <w:szCs w:val="18"/>
                <w:lang w:val="en-GB"/>
              </w:rPr>
              <w:t>10</w:t>
            </w:r>
          </w:p>
        </w:tc>
      </w:tr>
      <w:tr w:rsidR="000E13CB" w:rsidRPr="002C0B29" w14:paraId="1385FE08" w14:textId="77777777" w:rsidTr="00F7705D">
        <w:trPr>
          <w:trHeight w:val="315"/>
        </w:trPr>
        <w:tc>
          <w:tcPr>
            <w:tcW w:w="0" w:type="pct"/>
            <w:hideMark/>
          </w:tcPr>
          <w:p w14:paraId="0BC21FED"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BP_systolic</w:t>
            </w:r>
            <w:proofErr w:type="spellEnd"/>
          </w:p>
        </w:tc>
        <w:tc>
          <w:tcPr>
            <w:tcW w:w="0" w:type="pct"/>
            <w:hideMark/>
          </w:tcPr>
          <w:p w14:paraId="314F75E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553</w:t>
            </w:r>
          </w:p>
        </w:tc>
        <w:tc>
          <w:tcPr>
            <w:tcW w:w="0" w:type="pct"/>
            <w:hideMark/>
          </w:tcPr>
          <w:p w14:paraId="506BF317"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0.93</w:t>
            </w:r>
          </w:p>
        </w:tc>
        <w:tc>
          <w:tcPr>
            <w:tcW w:w="0" w:type="pct"/>
            <w:hideMark/>
          </w:tcPr>
          <w:p w14:paraId="5859AC12"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0.84, 1.03</w:t>
            </w:r>
          </w:p>
        </w:tc>
        <w:tc>
          <w:tcPr>
            <w:tcW w:w="0" w:type="pct"/>
            <w:hideMark/>
          </w:tcPr>
          <w:p w14:paraId="032B0BE7"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0" w:type="pct"/>
            <w:noWrap/>
            <w:hideMark/>
          </w:tcPr>
          <w:p w14:paraId="25745CD5" w14:textId="6B82AA2A"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0.82</w:t>
            </w:r>
            <w:del w:id="221" w:author="Joseph Sempa" w:date="2025-04-22T16:39:00Z">
              <w:r w:rsidRPr="002C0B29" w:rsidDel="00E037C8">
                <w:rPr>
                  <w:rFonts w:eastAsia="Times New Roman"/>
                  <w:b/>
                  <w:color w:val="000000"/>
                  <w:sz w:val="18"/>
                  <w:szCs w:val="18"/>
                </w:rPr>
                <w:delText>4</w:delText>
              </w:r>
            </w:del>
            <w:r w:rsidRPr="002C0B29">
              <w:rPr>
                <w:rFonts w:eastAsia="Times New Roman"/>
                <w:b/>
                <w:color w:val="000000"/>
                <w:sz w:val="18"/>
                <w:szCs w:val="18"/>
              </w:rPr>
              <w:t xml:space="preserve"> (0.71</w:t>
            </w:r>
            <w:del w:id="222" w:author="Joseph Sempa" w:date="2025-04-22T16:39:00Z">
              <w:r w:rsidRPr="002C0B29" w:rsidDel="00E037C8">
                <w:rPr>
                  <w:rFonts w:eastAsia="Times New Roman"/>
                  <w:b/>
                  <w:color w:val="000000"/>
                  <w:sz w:val="18"/>
                  <w:szCs w:val="18"/>
                </w:rPr>
                <w:delText>2</w:delText>
              </w:r>
            </w:del>
            <w:r w:rsidRPr="002C0B29">
              <w:rPr>
                <w:rFonts w:eastAsia="Times New Roman"/>
                <w:b/>
                <w:color w:val="000000"/>
                <w:sz w:val="18"/>
                <w:szCs w:val="18"/>
              </w:rPr>
              <w:t>, 0.95</w:t>
            </w:r>
            <w:del w:id="223" w:author="Joseph Sempa" w:date="2025-04-22T16:38:00Z">
              <w:r w:rsidRPr="002C0B29" w:rsidDel="00E037C8">
                <w:rPr>
                  <w:rFonts w:eastAsia="Times New Roman"/>
                  <w:b/>
                  <w:color w:val="000000"/>
                  <w:sz w:val="18"/>
                  <w:szCs w:val="18"/>
                </w:rPr>
                <w:delText>4</w:delText>
              </w:r>
            </w:del>
            <w:r w:rsidRPr="002C0B29">
              <w:rPr>
                <w:rFonts w:eastAsia="Times New Roman"/>
                <w:b/>
                <w:color w:val="000000"/>
                <w:sz w:val="18"/>
                <w:szCs w:val="18"/>
              </w:rPr>
              <w:t>)</w:t>
            </w:r>
          </w:p>
        </w:tc>
        <w:tc>
          <w:tcPr>
            <w:tcW w:w="0" w:type="pct"/>
            <w:noWrap/>
            <w:hideMark/>
          </w:tcPr>
          <w:p w14:paraId="7C1A2EE5" w14:textId="36CFF183"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rPr>
              <w:t>0.0</w:t>
            </w:r>
            <w:r w:rsidR="002C0B29">
              <w:rPr>
                <w:rFonts w:eastAsia="Times New Roman"/>
                <w:b/>
                <w:color w:val="000000"/>
                <w:sz w:val="18"/>
                <w:szCs w:val="18"/>
                <w:lang w:val="en-GB"/>
              </w:rPr>
              <w:t>10</w:t>
            </w:r>
          </w:p>
        </w:tc>
      </w:tr>
      <w:tr w:rsidR="002C0B29" w:rsidRPr="002C0B29" w14:paraId="03DCC00F" w14:textId="77777777" w:rsidTr="00F7705D">
        <w:trPr>
          <w:trHeight w:val="315"/>
        </w:trPr>
        <w:tc>
          <w:tcPr>
            <w:tcW w:w="0" w:type="pct"/>
          </w:tcPr>
          <w:p w14:paraId="28CDAA89" w14:textId="605E60AA" w:rsidR="002C0B29" w:rsidRPr="002C0B29" w:rsidRDefault="002C0B29" w:rsidP="002C0B29">
            <w:pPr>
              <w:widowControl/>
              <w:autoSpaceDE/>
              <w:autoSpaceDN/>
              <w:rPr>
                <w:rFonts w:eastAsia="Times New Roman"/>
                <w:b/>
                <w:color w:val="333333"/>
                <w:sz w:val="18"/>
                <w:szCs w:val="18"/>
                <w:lang w:val="en-GB"/>
              </w:rPr>
            </w:pPr>
            <w:r w:rsidRPr="002C0B29">
              <w:rPr>
                <w:rFonts w:eastAsia="Times New Roman"/>
                <w:b/>
                <w:color w:val="333333"/>
                <w:sz w:val="18"/>
                <w:szCs w:val="18"/>
                <w:lang w:val="en-GB"/>
              </w:rPr>
              <w:t>Investigations</w:t>
            </w:r>
          </w:p>
        </w:tc>
        <w:tc>
          <w:tcPr>
            <w:tcW w:w="0" w:type="pct"/>
          </w:tcPr>
          <w:p w14:paraId="75141718" w14:textId="77777777" w:rsidR="002C0B29" w:rsidRPr="002C0B29" w:rsidRDefault="002C0B29" w:rsidP="000E13CB">
            <w:pPr>
              <w:widowControl/>
              <w:autoSpaceDE/>
              <w:autoSpaceDN/>
              <w:jc w:val="center"/>
              <w:rPr>
                <w:rFonts w:eastAsia="Times New Roman"/>
                <w:b/>
                <w:color w:val="333333"/>
                <w:sz w:val="18"/>
                <w:szCs w:val="18"/>
              </w:rPr>
            </w:pPr>
          </w:p>
        </w:tc>
        <w:tc>
          <w:tcPr>
            <w:tcW w:w="0" w:type="pct"/>
          </w:tcPr>
          <w:p w14:paraId="1EC6DEF2" w14:textId="77777777" w:rsidR="002C0B29" w:rsidRPr="002C0B29" w:rsidRDefault="002C0B29" w:rsidP="000E13CB">
            <w:pPr>
              <w:widowControl/>
              <w:autoSpaceDE/>
              <w:autoSpaceDN/>
              <w:jc w:val="center"/>
              <w:rPr>
                <w:rFonts w:eastAsia="Times New Roman"/>
                <w:b/>
                <w:color w:val="333333"/>
                <w:sz w:val="18"/>
                <w:szCs w:val="18"/>
              </w:rPr>
            </w:pPr>
          </w:p>
        </w:tc>
        <w:tc>
          <w:tcPr>
            <w:tcW w:w="0" w:type="pct"/>
          </w:tcPr>
          <w:p w14:paraId="4E639AB1" w14:textId="77777777" w:rsidR="002C0B29" w:rsidRPr="002C0B29" w:rsidRDefault="002C0B29" w:rsidP="000E13CB">
            <w:pPr>
              <w:widowControl/>
              <w:autoSpaceDE/>
              <w:autoSpaceDN/>
              <w:jc w:val="center"/>
              <w:rPr>
                <w:rFonts w:eastAsia="Times New Roman"/>
                <w:b/>
                <w:color w:val="333333"/>
                <w:sz w:val="18"/>
                <w:szCs w:val="18"/>
              </w:rPr>
            </w:pPr>
          </w:p>
        </w:tc>
        <w:tc>
          <w:tcPr>
            <w:tcW w:w="0" w:type="pct"/>
          </w:tcPr>
          <w:p w14:paraId="5E325BA7" w14:textId="77777777" w:rsidR="002C0B29" w:rsidRPr="002C0B29" w:rsidRDefault="002C0B29" w:rsidP="000E13CB">
            <w:pPr>
              <w:widowControl/>
              <w:autoSpaceDE/>
              <w:autoSpaceDN/>
              <w:jc w:val="center"/>
              <w:rPr>
                <w:rFonts w:eastAsia="Times New Roman"/>
                <w:b/>
                <w:color w:val="333333"/>
                <w:sz w:val="18"/>
                <w:szCs w:val="18"/>
              </w:rPr>
            </w:pPr>
          </w:p>
        </w:tc>
        <w:tc>
          <w:tcPr>
            <w:tcW w:w="0" w:type="pct"/>
            <w:noWrap/>
          </w:tcPr>
          <w:p w14:paraId="4CF31053" w14:textId="77777777" w:rsidR="002C0B29" w:rsidRPr="002C0B29" w:rsidRDefault="002C0B29" w:rsidP="000E13CB">
            <w:pPr>
              <w:widowControl/>
              <w:autoSpaceDE/>
              <w:autoSpaceDN/>
              <w:rPr>
                <w:rFonts w:eastAsia="Times New Roman"/>
                <w:color w:val="000000"/>
                <w:sz w:val="18"/>
                <w:szCs w:val="18"/>
              </w:rPr>
            </w:pPr>
          </w:p>
        </w:tc>
        <w:tc>
          <w:tcPr>
            <w:tcW w:w="0" w:type="pct"/>
            <w:noWrap/>
          </w:tcPr>
          <w:p w14:paraId="23C62741" w14:textId="77777777" w:rsidR="002C0B29" w:rsidRPr="002C0B29" w:rsidRDefault="002C0B29" w:rsidP="000E13CB">
            <w:pPr>
              <w:widowControl/>
              <w:autoSpaceDE/>
              <w:autoSpaceDN/>
              <w:jc w:val="right"/>
              <w:rPr>
                <w:rFonts w:eastAsia="Times New Roman"/>
                <w:color w:val="000000"/>
                <w:sz w:val="18"/>
                <w:szCs w:val="18"/>
              </w:rPr>
            </w:pPr>
          </w:p>
        </w:tc>
      </w:tr>
      <w:tr w:rsidR="000E13CB" w:rsidRPr="002C0B29" w14:paraId="04439B09" w14:textId="77777777" w:rsidTr="00F7705D">
        <w:trPr>
          <w:trHeight w:val="315"/>
        </w:trPr>
        <w:tc>
          <w:tcPr>
            <w:tcW w:w="0" w:type="pct"/>
            <w:hideMark/>
          </w:tcPr>
          <w:p w14:paraId="07E3C480"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Haemoglobin</w:t>
            </w:r>
            <w:proofErr w:type="spellEnd"/>
          </w:p>
        </w:tc>
        <w:tc>
          <w:tcPr>
            <w:tcW w:w="0" w:type="pct"/>
            <w:hideMark/>
          </w:tcPr>
          <w:p w14:paraId="47F60B6A"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558</w:t>
            </w:r>
          </w:p>
        </w:tc>
        <w:tc>
          <w:tcPr>
            <w:tcW w:w="0" w:type="pct"/>
            <w:hideMark/>
          </w:tcPr>
          <w:p w14:paraId="4520B2B9"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0.92</w:t>
            </w:r>
          </w:p>
        </w:tc>
        <w:tc>
          <w:tcPr>
            <w:tcW w:w="0" w:type="pct"/>
            <w:hideMark/>
          </w:tcPr>
          <w:p w14:paraId="127529DE"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0.85, 1.00</w:t>
            </w:r>
          </w:p>
        </w:tc>
        <w:tc>
          <w:tcPr>
            <w:tcW w:w="0" w:type="pct"/>
            <w:hideMark/>
          </w:tcPr>
          <w:p w14:paraId="33D3E824" w14:textId="77777777" w:rsidR="000E13CB" w:rsidRPr="008F286B" w:rsidRDefault="000E13CB" w:rsidP="000E13CB">
            <w:pPr>
              <w:widowControl/>
              <w:autoSpaceDE/>
              <w:autoSpaceDN/>
              <w:jc w:val="center"/>
              <w:rPr>
                <w:rFonts w:eastAsia="Times New Roman"/>
                <w:bCs/>
                <w:color w:val="333333"/>
                <w:sz w:val="18"/>
                <w:szCs w:val="18"/>
              </w:rPr>
            </w:pPr>
            <w:r w:rsidRPr="008F286B">
              <w:rPr>
                <w:rFonts w:eastAsia="Times New Roman"/>
                <w:bCs/>
                <w:color w:val="333333"/>
                <w:sz w:val="18"/>
                <w:szCs w:val="18"/>
              </w:rPr>
              <w:t>0.06</w:t>
            </w:r>
          </w:p>
        </w:tc>
        <w:tc>
          <w:tcPr>
            <w:tcW w:w="0" w:type="pct"/>
            <w:noWrap/>
            <w:hideMark/>
          </w:tcPr>
          <w:p w14:paraId="637D7349" w14:textId="14B539FA"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0.93</w:t>
            </w:r>
            <w:del w:id="224" w:author="Joseph Sempa" w:date="2025-04-22T16:39:00Z">
              <w:r w:rsidRPr="002C0B29" w:rsidDel="00E037C8">
                <w:rPr>
                  <w:rFonts w:eastAsia="Times New Roman"/>
                  <w:color w:val="000000"/>
                  <w:sz w:val="18"/>
                  <w:szCs w:val="18"/>
                </w:rPr>
                <w:delText>3</w:delText>
              </w:r>
            </w:del>
            <w:r w:rsidRPr="002C0B29">
              <w:rPr>
                <w:rFonts w:eastAsia="Times New Roman"/>
                <w:color w:val="000000"/>
                <w:sz w:val="18"/>
                <w:szCs w:val="18"/>
              </w:rPr>
              <w:t xml:space="preserve"> (0.85</w:t>
            </w:r>
            <w:del w:id="225" w:author="Joseph Sempa" w:date="2025-04-22T16:39:00Z">
              <w:r w:rsidRPr="002C0B29" w:rsidDel="00E037C8">
                <w:rPr>
                  <w:rFonts w:eastAsia="Times New Roman"/>
                  <w:color w:val="000000"/>
                  <w:sz w:val="18"/>
                  <w:szCs w:val="18"/>
                </w:rPr>
                <w:delText>2</w:delText>
              </w:r>
            </w:del>
            <w:r w:rsidRPr="002C0B29">
              <w:rPr>
                <w:rFonts w:eastAsia="Times New Roman"/>
                <w:color w:val="000000"/>
                <w:sz w:val="18"/>
                <w:szCs w:val="18"/>
              </w:rPr>
              <w:t>, 1.02</w:t>
            </w:r>
            <w:del w:id="226" w:author="Joseph Sempa" w:date="2025-04-22T16:38:00Z">
              <w:r w:rsidRPr="002C0B29" w:rsidDel="00E037C8">
                <w:rPr>
                  <w:rFonts w:eastAsia="Times New Roman"/>
                  <w:color w:val="000000"/>
                  <w:sz w:val="18"/>
                  <w:szCs w:val="18"/>
                </w:rPr>
                <w:delText>2</w:delText>
              </w:r>
            </w:del>
            <w:r w:rsidRPr="002C0B29">
              <w:rPr>
                <w:rFonts w:eastAsia="Times New Roman"/>
                <w:color w:val="000000"/>
                <w:sz w:val="18"/>
                <w:szCs w:val="18"/>
              </w:rPr>
              <w:t>)</w:t>
            </w:r>
          </w:p>
        </w:tc>
        <w:tc>
          <w:tcPr>
            <w:tcW w:w="0" w:type="pct"/>
            <w:noWrap/>
            <w:hideMark/>
          </w:tcPr>
          <w:p w14:paraId="5EBC98ED" w14:textId="7DD70E6F"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0.138</w:t>
            </w:r>
          </w:p>
        </w:tc>
      </w:tr>
      <w:tr w:rsidR="000E13CB" w:rsidRPr="002C0B29" w14:paraId="4F77EAD1" w14:textId="77777777" w:rsidTr="00F7705D">
        <w:trPr>
          <w:trHeight w:val="315"/>
        </w:trPr>
        <w:tc>
          <w:tcPr>
            <w:tcW w:w="0" w:type="pct"/>
            <w:hideMark/>
          </w:tcPr>
          <w:p w14:paraId="309F6111"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GE_c_diff</w:t>
            </w:r>
            <w:proofErr w:type="spellEnd"/>
          </w:p>
        </w:tc>
        <w:tc>
          <w:tcPr>
            <w:tcW w:w="0" w:type="pct"/>
            <w:hideMark/>
          </w:tcPr>
          <w:p w14:paraId="6D5B96E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549</w:t>
            </w:r>
          </w:p>
        </w:tc>
        <w:tc>
          <w:tcPr>
            <w:tcW w:w="0" w:type="pct"/>
            <w:hideMark/>
          </w:tcPr>
          <w:p w14:paraId="6DB7F71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0.49</w:t>
            </w:r>
          </w:p>
        </w:tc>
        <w:tc>
          <w:tcPr>
            <w:tcW w:w="0" w:type="pct"/>
            <w:hideMark/>
          </w:tcPr>
          <w:p w14:paraId="458E7CBA"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0.14, 1.32</w:t>
            </w:r>
          </w:p>
        </w:tc>
        <w:tc>
          <w:tcPr>
            <w:tcW w:w="0" w:type="pct"/>
            <w:hideMark/>
          </w:tcPr>
          <w:p w14:paraId="0653C9E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0" w:type="pct"/>
            <w:noWrap/>
            <w:hideMark/>
          </w:tcPr>
          <w:p w14:paraId="5775970E" w14:textId="17845F9E"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0.</w:t>
            </w:r>
            <w:del w:id="227" w:author="Joseph Sempa" w:date="2025-04-22T16:39:00Z">
              <w:r w:rsidRPr="002C0B29" w:rsidDel="00E037C8">
                <w:rPr>
                  <w:rFonts w:eastAsia="Times New Roman"/>
                  <w:color w:val="000000"/>
                  <w:sz w:val="18"/>
                  <w:szCs w:val="18"/>
                </w:rPr>
                <w:delText xml:space="preserve">608 </w:delText>
              </w:r>
            </w:del>
            <w:ins w:id="228" w:author="Joseph Sempa" w:date="2025-04-22T16:39:00Z">
              <w:r w:rsidR="00E037C8" w:rsidRPr="002C0B29">
                <w:rPr>
                  <w:rFonts w:eastAsia="Times New Roman"/>
                  <w:color w:val="000000"/>
                  <w:sz w:val="18"/>
                  <w:szCs w:val="18"/>
                </w:rPr>
                <w:t>6</w:t>
              </w:r>
              <w:r w:rsidR="00E037C8">
                <w:rPr>
                  <w:rFonts w:eastAsia="Times New Roman"/>
                  <w:color w:val="000000"/>
                  <w:sz w:val="18"/>
                  <w:szCs w:val="18"/>
                </w:rPr>
                <w:t>1</w:t>
              </w:r>
              <w:r w:rsidR="00E037C8" w:rsidRPr="002C0B29">
                <w:rPr>
                  <w:rFonts w:eastAsia="Times New Roman"/>
                  <w:color w:val="000000"/>
                  <w:sz w:val="18"/>
                  <w:szCs w:val="18"/>
                </w:rPr>
                <w:t xml:space="preserve"> </w:t>
              </w:r>
            </w:ins>
            <w:r w:rsidRPr="002C0B29">
              <w:rPr>
                <w:rFonts w:eastAsia="Times New Roman"/>
                <w:color w:val="000000"/>
                <w:sz w:val="18"/>
                <w:szCs w:val="18"/>
              </w:rPr>
              <w:t>(0.19</w:t>
            </w:r>
            <w:del w:id="229" w:author="Joseph Sempa" w:date="2025-04-22T16:39:00Z">
              <w:r w:rsidRPr="002C0B29" w:rsidDel="00E037C8">
                <w:rPr>
                  <w:rFonts w:eastAsia="Times New Roman"/>
                  <w:color w:val="000000"/>
                  <w:sz w:val="18"/>
                  <w:szCs w:val="18"/>
                </w:rPr>
                <w:delText>3</w:delText>
              </w:r>
            </w:del>
            <w:r w:rsidRPr="002C0B29">
              <w:rPr>
                <w:rFonts w:eastAsia="Times New Roman"/>
                <w:color w:val="000000"/>
                <w:sz w:val="18"/>
                <w:szCs w:val="18"/>
              </w:rPr>
              <w:t>, 1.91</w:t>
            </w:r>
            <w:del w:id="230" w:author="Joseph Sempa" w:date="2025-04-22T16:38:00Z">
              <w:r w:rsidRPr="002C0B29" w:rsidDel="00E037C8">
                <w:rPr>
                  <w:rFonts w:eastAsia="Times New Roman"/>
                  <w:color w:val="000000"/>
                  <w:sz w:val="18"/>
                  <w:szCs w:val="18"/>
                </w:rPr>
                <w:delText>2</w:delText>
              </w:r>
            </w:del>
            <w:r w:rsidRPr="002C0B29">
              <w:rPr>
                <w:rFonts w:eastAsia="Times New Roman"/>
                <w:color w:val="000000"/>
                <w:sz w:val="18"/>
                <w:szCs w:val="18"/>
              </w:rPr>
              <w:t>)</w:t>
            </w:r>
          </w:p>
        </w:tc>
        <w:tc>
          <w:tcPr>
            <w:tcW w:w="0" w:type="pct"/>
            <w:noWrap/>
            <w:hideMark/>
          </w:tcPr>
          <w:p w14:paraId="5530E2C1" w14:textId="2E507223"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0.394</w:t>
            </w:r>
          </w:p>
        </w:tc>
      </w:tr>
      <w:tr w:rsidR="000E13CB" w:rsidRPr="002C0B29" w14:paraId="41D6A590" w14:textId="77777777" w:rsidTr="00F7705D">
        <w:trPr>
          <w:trHeight w:val="315"/>
        </w:trPr>
        <w:tc>
          <w:tcPr>
            <w:tcW w:w="0" w:type="pct"/>
            <w:hideMark/>
          </w:tcPr>
          <w:p w14:paraId="4678328F"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Random_cortisol</w:t>
            </w:r>
            <w:proofErr w:type="spellEnd"/>
          </w:p>
        </w:tc>
        <w:tc>
          <w:tcPr>
            <w:tcW w:w="0" w:type="pct"/>
            <w:hideMark/>
          </w:tcPr>
          <w:p w14:paraId="0C38819A"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548</w:t>
            </w:r>
          </w:p>
        </w:tc>
        <w:tc>
          <w:tcPr>
            <w:tcW w:w="0" w:type="pct"/>
            <w:hideMark/>
          </w:tcPr>
          <w:p w14:paraId="6ED0A8C4"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1.14</w:t>
            </w:r>
          </w:p>
        </w:tc>
        <w:tc>
          <w:tcPr>
            <w:tcW w:w="0" w:type="pct"/>
            <w:hideMark/>
          </w:tcPr>
          <w:p w14:paraId="55E74D68"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1.08, 1.21</w:t>
            </w:r>
          </w:p>
        </w:tc>
        <w:tc>
          <w:tcPr>
            <w:tcW w:w="0" w:type="pct"/>
            <w:hideMark/>
          </w:tcPr>
          <w:p w14:paraId="25915F55"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&lt;0.001</w:t>
            </w:r>
          </w:p>
        </w:tc>
        <w:tc>
          <w:tcPr>
            <w:tcW w:w="0" w:type="pct"/>
            <w:noWrap/>
            <w:hideMark/>
          </w:tcPr>
          <w:p w14:paraId="5502FD78" w14:textId="16C9C37D"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1.</w:t>
            </w:r>
            <w:del w:id="231" w:author="Joseph Sempa" w:date="2025-04-22T16:39:00Z">
              <w:r w:rsidRPr="002C0B29" w:rsidDel="00E037C8">
                <w:rPr>
                  <w:rFonts w:eastAsia="Times New Roman"/>
                  <w:b/>
                  <w:color w:val="000000"/>
                  <w:sz w:val="18"/>
                  <w:szCs w:val="18"/>
                </w:rPr>
                <w:delText xml:space="preserve">147 </w:delText>
              </w:r>
            </w:del>
            <w:ins w:id="232" w:author="Joseph Sempa" w:date="2025-04-22T16:39:00Z">
              <w:r w:rsidR="00E037C8" w:rsidRPr="002C0B29">
                <w:rPr>
                  <w:rFonts w:eastAsia="Times New Roman"/>
                  <w:b/>
                  <w:color w:val="000000"/>
                  <w:sz w:val="18"/>
                  <w:szCs w:val="18"/>
                </w:rPr>
                <w:t>1</w:t>
              </w:r>
              <w:r w:rsidR="00E037C8">
                <w:rPr>
                  <w:rFonts w:eastAsia="Times New Roman"/>
                  <w:b/>
                  <w:color w:val="000000"/>
                  <w:sz w:val="18"/>
                  <w:szCs w:val="18"/>
                </w:rPr>
                <w:t>5</w:t>
              </w:r>
              <w:r w:rsidR="00E037C8" w:rsidRPr="002C0B29">
                <w:rPr>
                  <w:rFonts w:eastAsia="Times New Roman"/>
                  <w:b/>
                  <w:color w:val="000000"/>
                  <w:sz w:val="18"/>
                  <w:szCs w:val="18"/>
                </w:rPr>
                <w:t xml:space="preserve"> </w:t>
              </w:r>
            </w:ins>
            <w:r w:rsidRPr="002C0B29">
              <w:rPr>
                <w:rFonts w:eastAsia="Times New Roman"/>
                <w:b/>
                <w:color w:val="000000"/>
                <w:sz w:val="18"/>
                <w:szCs w:val="18"/>
              </w:rPr>
              <w:t>(1.08</w:t>
            </w:r>
            <w:del w:id="233" w:author="Joseph Sempa" w:date="2025-04-22T16:39:00Z">
              <w:r w:rsidRPr="002C0B29" w:rsidDel="00E037C8">
                <w:rPr>
                  <w:rFonts w:eastAsia="Times New Roman"/>
                  <w:b/>
                  <w:color w:val="000000"/>
                  <w:sz w:val="18"/>
                  <w:szCs w:val="18"/>
                </w:rPr>
                <w:delText>2</w:delText>
              </w:r>
            </w:del>
            <w:r w:rsidRPr="002C0B29">
              <w:rPr>
                <w:rFonts w:eastAsia="Times New Roman"/>
                <w:b/>
                <w:color w:val="000000"/>
                <w:sz w:val="18"/>
                <w:szCs w:val="18"/>
              </w:rPr>
              <w:t>, 1.</w:t>
            </w:r>
            <w:del w:id="234" w:author="Joseph Sempa" w:date="2025-04-22T16:38:00Z">
              <w:r w:rsidRPr="002C0B29" w:rsidDel="00E037C8">
                <w:rPr>
                  <w:rFonts w:eastAsia="Times New Roman"/>
                  <w:b/>
                  <w:color w:val="000000"/>
                  <w:sz w:val="18"/>
                  <w:szCs w:val="18"/>
                </w:rPr>
                <w:delText>217</w:delText>
              </w:r>
            </w:del>
            <w:ins w:id="235" w:author="Joseph Sempa" w:date="2025-04-22T16:38:00Z">
              <w:r w:rsidR="00E037C8" w:rsidRPr="002C0B29">
                <w:rPr>
                  <w:rFonts w:eastAsia="Times New Roman"/>
                  <w:b/>
                  <w:color w:val="000000"/>
                  <w:sz w:val="18"/>
                  <w:szCs w:val="18"/>
                </w:rPr>
                <w:t>2</w:t>
              </w:r>
              <w:r w:rsidR="00E037C8">
                <w:rPr>
                  <w:rFonts w:eastAsia="Times New Roman"/>
                  <w:b/>
                  <w:color w:val="000000"/>
                  <w:sz w:val="18"/>
                  <w:szCs w:val="18"/>
                </w:rPr>
                <w:t>2</w:t>
              </w:r>
            </w:ins>
            <w:r w:rsidRPr="002C0B29">
              <w:rPr>
                <w:rFonts w:eastAsia="Times New Roman"/>
                <w:b/>
                <w:color w:val="000000"/>
                <w:sz w:val="18"/>
                <w:szCs w:val="18"/>
              </w:rPr>
              <w:t>)</w:t>
            </w:r>
          </w:p>
        </w:tc>
        <w:tc>
          <w:tcPr>
            <w:tcW w:w="0" w:type="pct"/>
            <w:noWrap/>
            <w:hideMark/>
          </w:tcPr>
          <w:p w14:paraId="6EC2CA45" w14:textId="670D2B5E" w:rsidR="000E13CB" w:rsidRPr="002C0B29" w:rsidRDefault="000E13CB" w:rsidP="000E13CB">
            <w:pPr>
              <w:widowControl/>
              <w:autoSpaceDE/>
              <w:autoSpaceDN/>
              <w:jc w:val="right"/>
              <w:rPr>
                <w:rFonts w:eastAsia="Times New Roman"/>
                <w:b/>
                <w:color w:val="000000"/>
                <w:sz w:val="18"/>
                <w:szCs w:val="18"/>
                <w:lang w:val="en-GB"/>
              </w:rPr>
            </w:pPr>
            <w:r>
              <w:rPr>
                <w:rFonts w:eastAsia="Times New Roman"/>
                <w:b/>
                <w:color w:val="000000"/>
                <w:sz w:val="18"/>
                <w:szCs w:val="18"/>
                <w:lang w:val="en-GB"/>
              </w:rPr>
              <w:t>&lt;</w:t>
            </w:r>
            <w:r w:rsidRPr="002C0B29">
              <w:rPr>
                <w:rFonts w:eastAsia="Times New Roman"/>
                <w:b/>
                <w:color w:val="000000"/>
                <w:sz w:val="18"/>
                <w:szCs w:val="18"/>
              </w:rPr>
              <w:t>0.00</w:t>
            </w:r>
            <w:r w:rsidR="002C0B29">
              <w:rPr>
                <w:rFonts w:eastAsia="Times New Roman"/>
                <w:b/>
                <w:color w:val="000000"/>
                <w:sz w:val="18"/>
                <w:szCs w:val="18"/>
                <w:lang w:val="en-GB"/>
              </w:rPr>
              <w:t>1</w:t>
            </w:r>
          </w:p>
        </w:tc>
      </w:tr>
      <w:tr w:rsidR="000E13CB" w:rsidRPr="002C0B29" w14:paraId="3EF46BFE" w14:textId="77777777" w:rsidTr="00F7705D">
        <w:trPr>
          <w:trHeight w:val="315"/>
        </w:trPr>
        <w:tc>
          <w:tcPr>
            <w:tcW w:w="0" w:type="pct"/>
            <w:hideMark/>
          </w:tcPr>
          <w:p w14:paraId="629A5FC0"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Basal_cortisol</w:t>
            </w:r>
            <w:proofErr w:type="spellEnd"/>
          </w:p>
        </w:tc>
        <w:tc>
          <w:tcPr>
            <w:tcW w:w="0" w:type="pct"/>
            <w:hideMark/>
          </w:tcPr>
          <w:p w14:paraId="57582BC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167</w:t>
            </w:r>
          </w:p>
        </w:tc>
        <w:tc>
          <w:tcPr>
            <w:tcW w:w="0" w:type="pct"/>
            <w:hideMark/>
          </w:tcPr>
          <w:p w14:paraId="6C955C9E" w14:textId="15CFE192" w:rsidR="000E13CB" w:rsidRPr="002C0B29" w:rsidRDefault="000E13CB" w:rsidP="000E13CB">
            <w:pPr>
              <w:widowControl/>
              <w:autoSpaceDE/>
              <w:autoSpaceDN/>
              <w:jc w:val="center"/>
              <w:rPr>
                <w:rFonts w:eastAsia="Times New Roman"/>
                <w:color w:val="333333"/>
                <w:sz w:val="18"/>
                <w:szCs w:val="18"/>
                <w:lang w:val="en-GB"/>
              </w:rPr>
            </w:pPr>
            <w:r w:rsidRPr="002C0B29">
              <w:rPr>
                <w:rFonts w:eastAsia="Times New Roman"/>
                <w:color w:val="333333"/>
                <w:sz w:val="18"/>
                <w:szCs w:val="18"/>
              </w:rPr>
              <w:t>1</w:t>
            </w:r>
            <w:r w:rsidR="002C0B29">
              <w:rPr>
                <w:rFonts w:eastAsia="Times New Roman"/>
                <w:color w:val="333333"/>
                <w:sz w:val="18"/>
                <w:szCs w:val="18"/>
                <w:lang w:val="en-GB"/>
              </w:rPr>
              <w:t>.06</w:t>
            </w:r>
          </w:p>
        </w:tc>
        <w:tc>
          <w:tcPr>
            <w:tcW w:w="0" w:type="pct"/>
            <w:hideMark/>
          </w:tcPr>
          <w:p w14:paraId="390F10FC" w14:textId="210FE34B" w:rsidR="000E13CB" w:rsidRPr="002C0B29" w:rsidRDefault="002C0B29" w:rsidP="000E13CB">
            <w:pPr>
              <w:widowControl/>
              <w:autoSpaceDE/>
              <w:autoSpaceDN/>
              <w:jc w:val="center"/>
              <w:rPr>
                <w:rFonts w:eastAsia="Times New Roman"/>
                <w:color w:val="333333"/>
                <w:sz w:val="18"/>
                <w:szCs w:val="18"/>
              </w:rPr>
            </w:pPr>
            <w:r w:rsidRPr="002C0B29">
              <w:rPr>
                <w:rFonts w:eastAsia="Times New Roman"/>
                <w:color w:val="333333"/>
                <w:sz w:val="18"/>
                <w:szCs w:val="18"/>
              </w:rPr>
              <w:t>0.98, 1.15</w:t>
            </w:r>
          </w:p>
        </w:tc>
        <w:tc>
          <w:tcPr>
            <w:tcW w:w="0" w:type="pct"/>
            <w:hideMark/>
          </w:tcPr>
          <w:p w14:paraId="120B697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0.13</w:t>
            </w:r>
          </w:p>
        </w:tc>
        <w:tc>
          <w:tcPr>
            <w:tcW w:w="0" w:type="pct"/>
            <w:noWrap/>
            <w:hideMark/>
          </w:tcPr>
          <w:p w14:paraId="5ADAC75C" w14:textId="77777777" w:rsidR="000E13CB" w:rsidRPr="002C0B29" w:rsidRDefault="000E13CB" w:rsidP="000E13CB">
            <w:pPr>
              <w:widowControl/>
              <w:autoSpaceDE/>
              <w:autoSpaceDN/>
              <w:jc w:val="center"/>
              <w:rPr>
                <w:rFonts w:eastAsia="Times New Roman"/>
                <w:color w:val="333333"/>
                <w:sz w:val="18"/>
                <w:szCs w:val="18"/>
              </w:rPr>
            </w:pPr>
          </w:p>
        </w:tc>
        <w:tc>
          <w:tcPr>
            <w:tcW w:w="0" w:type="pct"/>
            <w:noWrap/>
            <w:hideMark/>
          </w:tcPr>
          <w:p w14:paraId="161F044B" w14:textId="77777777" w:rsidR="000E13CB" w:rsidRPr="002C0B29" w:rsidRDefault="000E13CB" w:rsidP="000E13CB">
            <w:pPr>
              <w:widowControl/>
              <w:autoSpaceDE/>
              <w:autoSpaceDN/>
              <w:rPr>
                <w:rFonts w:eastAsia="Times New Roman"/>
                <w:sz w:val="18"/>
                <w:szCs w:val="18"/>
              </w:rPr>
            </w:pPr>
          </w:p>
        </w:tc>
      </w:tr>
      <w:tr w:rsidR="000E13CB" w:rsidRPr="002C0B29" w14:paraId="614406E7" w14:textId="77777777" w:rsidTr="00F7705D">
        <w:trPr>
          <w:trHeight w:val="315"/>
        </w:trPr>
        <w:tc>
          <w:tcPr>
            <w:tcW w:w="0" w:type="pct"/>
            <w:hideMark/>
          </w:tcPr>
          <w:p w14:paraId="41DFB256"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ACTH</w:t>
            </w:r>
          </w:p>
        </w:tc>
        <w:tc>
          <w:tcPr>
            <w:tcW w:w="0" w:type="pct"/>
            <w:hideMark/>
          </w:tcPr>
          <w:p w14:paraId="3DC95686"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548</w:t>
            </w:r>
          </w:p>
        </w:tc>
        <w:tc>
          <w:tcPr>
            <w:tcW w:w="0" w:type="pct"/>
            <w:hideMark/>
          </w:tcPr>
          <w:p w14:paraId="70091EE1"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2.17</w:t>
            </w:r>
          </w:p>
        </w:tc>
        <w:tc>
          <w:tcPr>
            <w:tcW w:w="0" w:type="pct"/>
            <w:hideMark/>
          </w:tcPr>
          <w:p w14:paraId="28F29387"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1.35, 3.72</w:t>
            </w:r>
          </w:p>
        </w:tc>
        <w:tc>
          <w:tcPr>
            <w:tcW w:w="0" w:type="pct"/>
            <w:hideMark/>
          </w:tcPr>
          <w:p w14:paraId="7D126A32"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0.003</w:t>
            </w:r>
          </w:p>
        </w:tc>
        <w:tc>
          <w:tcPr>
            <w:tcW w:w="0" w:type="pct"/>
            <w:noWrap/>
            <w:hideMark/>
          </w:tcPr>
          <w:p w14:paraId="4680FD4B" w14:textId="037E2A6D"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1.25</w:t>
            </w:r>
            <w:del w:id="236" w:author="Joseph Sempa" w:date="2025-04-22T16:39:00Z">
              <w:r w:rsidRPr="002C0B29" w:rsidDel="00E037C8">
                <w:rPr>
                  <w:rFonts w:eastAsia="Times New Roman"/>
                  <w:color w:val="000000"/>
                  <w:sz w:val="18"/>
                  <w:szCs w:val="18"/>
                </w:rPr>
                <w:delText>1</w:delText>
              </w:r>
            </w:del>
            <w:r w:rsidRPr="002C0B29">
              <w:rPr>
                <w:rFonts w:eastAsia="Times New Roman"/>
                <w:color w:val="000000"/>
                <w:sz w:val="18"/>
                <w:szCs w:val="18"/>
              </w:rPr>
              <w:t xml:space="preserve"> (0.</w:t>
            </w:r>
            <w:del w:id="237" w:author="Joseph Sempa" w:date="2025-04-22T16:39:00Z">
              <w:r w:rsidRPr="002C0B29" w:rsidDel="00E037C8">
                <w:rPr>
                  <w:rFonts w:eastAsia="Times New Roman"/>
                  <w:color w:val="000000"/>
                  <w:sz w:val="18"/>
                  <w:szCs w:val="18"/>
                </w:rPr>
                <w:delText>947</w:delText>
              </w:r>
            </w:del>
            <w:ins w:id="238" w:author="Joseph Sempa" w:date="2025-04-22T16:39:00Z">
              <w:r w:rsidR="00E037C8" w:rsidRPr="002C0B29">
                <w:rPr>
                  <w:rFonts w:eastAsia="Times New Roman"/>
                  <w:color w:val="000000"/>
                  <w:sz w:val="18"/>
                  <w:szCs w:val="18"/>
                </w:rPr>
                <w:t>9</w:t>
              </w:r>
              <w:r w:rsidR="00E037C8">
                <w:rPr>
                  <w:rFonts w:eastAsia="Times New Roman"/>
                  <w:color w:val="000000"/>
                  <w:sz w:val="18"/>
                  <w:szCs w:val="18"/>
                </w:rPr>
                <w:t>5</w:t>
              </w:r>
            </w:ins>
            <w:r w:rsidRPr="002C0B29">
              <w:rPr>
                <w:rFonts w:eastAsia="Times New Roman"/>
                <w:color w:val="000000"/>
                <w:sz w:val="18"/>
                <w:szCs w:val="18"/>
              </w:rPr>
              <w:t>, 1.65</w:t>
            </w:r>
            <w:del w:id="239" w:author="Joseph Sempa" w:date="2025-04-22T16:38:00Z">
              <w:r w:rsidRPr="002C0B29" w:rsidDel="00E037C8">
                <w:rPr>
                  <w:rFonts w:eastAsia="Times New Roman"/>
                  <w:color w:val="000000"/>
                  <w:sz w:val="18"/>
                  <w:szCs w:val="18"/>
                </w:rPr>
                <w:delText>3</w:delText>
              </w:r>
            </w:del>
            <w:r w:rsidRPr="002C0B29">
              <w:rPr>
                <w:rFonts w:eastAsia="Times New Roman"/>
                <w:color w:val="000000"/>
                <w:sz w:val="18"/>
                <w:szCs w:val="18"/>
              </w:rPr>
              <w:t>)</w:t>
            </w:r>
          </w:p>
        </w:tc>
        <w:tc>
          <w:tcPr>
            <w:tcW w:w="0" w:type="pct"/>
            <w:noWrap/>
            <w:hideMark/>
          </w:tcPr>
          <w:p w14:paraId="5D820D45" w14:textId="38B5DDDC"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0.11</w:t>
            </w:r>
            <w:r w:rsidR="002C0B29">
              <w:rPr>
                <w:rFonts w:eastAsia="Times New Roman"/>
                <w:color w:val="000000"/>
                <w:sz w:val="18"/>
                <w:szCs w:val="18"/>
                <w:lang w:val="en-GB"/>
              </w:rPr>
              <w:t>5</w:t>
            </w:r>
          </w:p>
        </w:tc>
      </w:tr>
      <w:tr w:rsidR="000E13CB" w:rsidRPr="002C0B29" w14:paraId="2BCCA37F" w14:textId="77777777" w:rsidTr="00F7705D">
        <w:trPr>
          <w:trHeight w:val="315"/>
        </w:trPr>
        <w:tc>
          <w:tcPr>
            <w:tcW w:w="0" w:type="pct"/>
            <w:hideMark/>
          </w:tcPr>
          <w:p w14:paraId="09C9A8E8"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Cryptococcus_neoformans</w:t>
            </w:r>
            <w:proofErr w:type="spellEnd"/>
          </w:p>
        </w:tc>
        <w:tc>
          <w:tcPr>
            <w:tcW w:w="0" w:type="pct"/>
            <w:hideMark/>
          </w:tcPr>
          <w:p w14:paraId="18618FB8"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549</w:t>
            </w:r>
          </w:p>
        </w:tc>
        <w:tc>
          <w:tcPr>
            <w:tcW w:w="0" w:type="pct"/>
            <w:hideMark/>
          </w:tcPr>
          <w:p w14:paraId="71D34B9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1.72</w:t>
            </w:r>
          </w:p>
        </w:tc>
        <w:tc>
          <w:tcPr>
            <w:tcW w:w="0" w:type="pct"/>
            <w:hideMark/>
          </w:tcPr>
          <w:p w14:paraId="520830E8"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0.79, 3.67</w:t>
            </w:r>
          </w:p>
        </w:tc>
        <w:tc>
          <w:tcPr>
            <w:tcW w:w="0" w:type="pct"/>
            <w:hideMark/>
          </w:tcPr>
          <w:p w14:paraId="1F4905BB"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0" w:type="pct"/>
            <w:noWrap/>
            <w:hideMark/>
          </w:tcPr>
          <w:p w14:paraId="4F6D9B6B" w14:textId="11992F5A"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1.77</w:t>
            </w:r>
            <w:del w:id="240" w:author="Joseph Sempa" w:date="2025-04-22T16:39:00Z">
              <w:r w:rsidRPr="002C0B29" w:rsidDel="00E037C8">
                <w:rPr>
                  <w:rFonts w:eastAsia="Times New Roman"/>
                  <w:color w:val="000000"/>
                  <w:sz w:val="18"/>
                  <w:szCs w:val="18"/>
                </w:rPr>
                <w:delText>2</w:delText>
              </w:r>
            </w:del>
            <w:r w:rsidRPr="002C0B29">
              <w:rPr>
                <w:rFonts w:eastAsia="Times New Roman"/>
                <w:color w:val="000000"/>
                <w:sz w:val="18"/>
                <w:szCs w:val="18"/>
              </w:rPr>
              <w:t xml:space="preserve"> (0.71</w:t>
            </w:r>
            <w:del w:id="241" w:author="Joseph Sempa" w:date="2025-04-22T16:39:00Z">
              <w:r w:rsidRPr="002C0B29" w:rsidDel="00E037C8">
                <w:rPr>
                  <w:rFonts w:eastAsia="Times New Roman"/>
                  <w:color w:val="000000"/>
                  <w:sz w:val="18"/>
                  <w:szCs w:val="18"/>
                </w:rPr>
                <w:delText>4</w:delText>
              </w:r>
            </w:del>
            <w:r w:rsidRPr="002C0B29">
              <w:rPr>
                <w:rFonts w:eastAsia="Times New Roman"/>
                <w:color w:val="000000"/>
                <w:sz w:val="18"/>
                <w:szCs w:val="18"/>
              </w:rPr>
              <w:t>, 4.</w:t>
            </w:r>
            <w:del w:id="242" w:author="Joseph Sempa" w:date="2025-04-22T16:38:00Z">
              <w:r w:rsidRPr="002C0B29" w:rsidDel="00E037C8">
                <w:rPr>
                  <w:rFonts w:eastAsia="Times New Roman"/>
                  <w:color w:val="000000"/>
                  <w:sz w:val="18"/>
                  <w:szCs w:val="18"/>
                </w:rPr>
                <w:delText>397</w:delText>
              </w:r>
            </w:del>
            <w:ins w:id="243" w:author="Joseph Sempa" w:date="2025-04-22T16:38:00Z">
              <w:r w:rsidR="00E037C8">
                <w:rPr>
                  <w:rFonts w:eastAsia="Times New Roman"/>
                  <w:color w:val="000000"/>
                  <w:sz w:val="18"/>
                  <w:szCs w:val="18"/>
                </w:rPr>
                <w:t>40</w:t>
              </w:r>
            </w:ins>
            <w:r w:rsidRPr="002C0B29">
              <w:rPr>
                <w:rFonts w:eastAsia="Times New Roman"/>
                <w:color w:val="000000"/>
                <w:sz w:val="18"/>
                <w:szCs w:val="18"/>
              </w:rPr>
              <w:t>)</w:t>
            </w:r>
          </w:p>
        </w:tc>
        <w:tc>
          <w:tcPr>
            <w:tcW w:w="0" w:type="pct"/>
            <w:noWrap/>
            <w:hideMark/>
          </w:tcPr>
          <w:p w14:paraId="3AF03276" w14:textId="64714D01"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0.217</w:t>
            </w:r>
          </w:p>
        </w:tc>
      </w:tr>
      <w:tr w:rsidR="000E13CB" w:rsidRPr="002C0B29" w14:paraId="6AD2A74B" w14:textId="77777777" w:rsidTr="00F7705D">
        <w:trPr>
          <w:trHeight w:val="315"/>
        </w:trPr>
        <w:tc>
          <w:tcPr>
            <w:tcW w:w="0" w:type="pct"/>
            <w:hideMark/>
          </w:tcPr>
          <w:p w14:paraId="64A915AD"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Pneumonia</w:t>
            </w:r>
          </w:p>
        </w:tc>
        <w:tc>
          <w:tcPr>
            <w:tcW w:w="0" w:type="pct"/>
            <w:hideMark/>
          </w:tcPr>
          <w:p w14:paraId="45B1862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549</w:t>
            </w:r>
          </w:p>
        </w:tc>
        <w:tc>
          <w:tcPr>
            <w:tcW w:w="0" w:type="pct"/>
            <w:hideMark/>
          </w:tcPr>
          <w:p w14:paraId="467587F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0.66</w:t>
            </w:r>
          </w:p>
        </w:tc>
        <w:tc>
          <w:tcPr>
            <w:tcW w:w="0" w:type="pct"/>
            <w:hideMark/>
          </w:tcPr>
          <w:p w14:paraId="25EE3F9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0.34, 1.21</w:t>
            </w:r>
          </w:p>
        </w:tc>
        <w:tc>
          <w:tcPr>
            <w:tcW w:w="0" w:type="pct"/>
            <w:hideMark/>
          </w:tcPr>
          <w:p w14:paraId="40094490"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0.2</w:t>
            </w:r>
          </w:p>
        </w:tc>
        <w:tc>
          <w:tcPr>
            <w:tcW w:w="0" w:type="pct"/>
            <w:noWrap/>
            <w:hideMark/>
          </w:tcPr>
          <w:p w14:paraId="3E982C91" w14:textId="19098A35"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0.68</w:t>
            </w:r>
            <w:del w:id="244" w:author="Joseph Sempa" w:date="2025-04-22T16:39:00Z">
              <w:r w:rsidRPr="002C0B29" w:rsidDel="00E037C8">
                <w:rPr>
                  <w:rFonts w:eastAsia="Times New Roman"/>
                  <w:color w:val="000000"/>
                  <w:sz w:val="18"/>
                  <w:szCs w:val="18"/>
                </w:rPr>
                <w:delText>2</w:delText>
              </w:r>
            </w:del>
            <w:r w:rsidRPr="002C0B29">
              <w:rPr>
                <w:rFonts w:eastAsia="Times New Roman"/>
                <w:color w:val="000000"/>
                <w:sz w:val="18"/>
                <w:szCs w:val="18"/>
              </w:rPr>
              <w:t xml:space="preserve"> (0.</w:t>
            </w:r>
            <w:del w:id="245" w:author="Joseph Sempa" w:date="2025-04-22T16:39:00Z">
              <w:r w:rsidRPr="002C0B29" w:rsidDel="00E037C8">
                <w:rPr>
                  <w:rFonts w:eastAsia="Times New Roman"/>
                  <w:color w:val="000000"/>
                  <w:sz w:val="18"/>
                  <w:szCs w:val="18"/>
                </w:rPr>
                <w:delText>346</w:delText>
              </w:r>
            </w:del>
            <w:ins w:id="246" w:author="Joseph Sempa" w:date="2025-04-22T16:39:00Z">
              <w:r w:rsidR="00E037C8" w:rsidRPr="002C0B29">
                <w:rPr>
                  <w:rFonts w:eastAsia="Times New Roman"/>
                  <w:color w:val="000000"/>
                  <w:sz w:val="18"/>
                  <w:szCs w:val="18"/>
                </w:rPr>
                <w:t>3</w:t>
              </w:r>
              <w:r w:rsidR="00E037C8">
                <w:rPr>
                  <w:rFonts w:eastAsia="Times New Roman"/>
                  <w:color w:val="000000"/>
                  <w:sz w:val="18"/>
                  <w:szCs w:val="18"/>
                </w:rPr>
                <w:t>5</w:t>
              </w:r>
            </w:ins>
            <w:r w:rsidRPr="002C0B29">
              <w:rPr>
                <w:rFonts w:eastAsia="Times New Roman"/>
                <w:color w:val="000000"/>
                <w:sz w:val="18"/>
                <w:szCs w:val="18"/>
              </w:rPr>
              <w:t>, 1.34</w:t>
            </w:r>
            <w:del w:id="247" w:author="Joseph Sempa" w:date="2025-04-22T16:38:00Z">
              <w:r w:rsidRPr="002C0B29" w:rsidDel="00E037C8">
                <w:rPr>
                  <w:rFonts w:eastAsia="Times New Roman"/>
                  <w:color w:val="000000"/>
                  <w:sz w:val="18"/>
                  <w:szCs w:val="18"/>
                </w:rPr>
                <w:delText>4</w:delText>
              </w:r>
            </w:del>
            <w:r w:rsidRPr="002C0B29">
              <w:rPr>
                <w:rFonts w:eastAsia="Times New Roman"/>
                <w:color w:val="000000"/>
                <w:sz w:val="18"/>
                <w:szCs w:val="18"/>
              </w:rPr>
              <w:t>)</w:t>
            </w:r>
          </w:p>
        </w:tc>
        <w:tc>
          <w:tcPr>
            <w:tcW w:w="0" w:type="pct"/>
            <w:noWrap/>
            <w:hideMark/>
          </w:tcPr>
          <w:p w14:paraId="6EF291DC" w14:textId="673908E9"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0.26</w:t>
            </w:r>
            <w:r w:rsidR="002C0B29">
              <w:rPr>
                <w:rFonts w:eastAsia="Times New Roman"/>
                <w:color w:val="000000"/>
                <w:sz w:val="18"/>
                <w:szCs w:val="18"/>
                <w:lang w:val="en-GB"/>
              </w:rPr>
              <w:t>9</w:t>
            </w:r>
          </w:p>
        </w:tc>
      </w:tr>
      <w:tr w:rsidR="000E13CB" w:rsidRPr="002C0B29" w14:paraId="3DF0083B" w14:textId="77777777" w:rsidTr="00F7705D">
        <w:trPr>
          <w:trHeight w:val="315"/>
        </w:trPr>
        <w:tc>
          <w:tcPr>
            <w:tcW w:w="0" w:type="pct"/>
            <w:hideMark/>
          </w:tcPr>
          <w:p w14:paraId="4F251FF0"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cd4</w:t>
            </w:r>
          </w:p>
        </w:tc>
        <w:tc>
          <w:tcPr>
            <w:tcW w:w="0" w:type="pct"/>
            <w:hideMark/>
          </w:tcPr>
          <w:p w14:paraId="5E470A9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557</w:t>
            </w:r>
          </w:p>
        </w:tc>
        <w:tc>
          <w:tcPr>
            <w:tcW w:w="0" w:type="pct"/>
            <w:hideMark/>
          </w:tcPr>
          <w:p w14:paraId="666D967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0.77</w:t>
            </w:r>
          </w:p>
        </w:tc>
        <w:tc>
          <w:tcPr>
            <w:tcW w:w="0" w:type="pct"/>
            <w:hideMark/>
          </w:tcPr>
          <w:p w14:paraId="153371F6"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0.56, 1.06</w:t>
            </w:r>
          </w:p>
        </w:tc>
        <w:tc>
          <w:tcPr>
            <w:tcW w:w="0" w:type="pct"/>
            <w:hideMark/>
          </w:tcPr>
          <w:p w14:paraId="71A7AC74"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0.11</w:t>
            </w:r>
          </w:p>
        </w:tc>
        <w:tc>
          <w:tcPr>
            <w:tcW w:w="0" w:type="pct"/>
            <w:noWrap/>
            <w:hideMark/>
          </w:tcPr>
          <w:p w14:paraId="488FBFEC" w14:textId="107740BE"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w:t>
            </w:r>
            <w:del w:id="248" w:author="Joseph Sempa" w:date="2025-04-22T16:40:00Z">
              <w:r w:rsidRPr="002C0B29" w:rsidDel="00792042">
                <w:rPr>
                  <w:rFonts w:eastAsia="Times New Roman"/>
                  <w:color w:val="000000"/>
                  <w:sz w:val="18"/>
                  <w:szCs w:val="18"/>
                </w:rPr>
                <w:delText xml:space="preserve">016 </w:delText>
              </w:r>
            </w:del>
            <w:ins w:id="249" w:author="Joseph Sempa" w:date="2025-04-22T16:40:00Z">
              <w:r w:rsidR="00792042" w:rsidRPr="002C0B29">
                <w:rPr>
                  <w:rFonts w:eastAsia="Times New Roman"/>
                  <w:color w:val="000000"/>
                  <w:sz w:val="18"/>
                  <w:szCs w:val="18"/>
                </w:rPr>
                <w:t>0</w:t>
              </w:r>
              <w:r w:rsidR="00792042">
                <w:rPr>
                  <w:rFonts w:eastAsia="Times New Roman"/>
                  <w:color w:val="000000"/>
                  <w:sz w:val="18"/>
                  <w:szCs w:val="18"/>
                </w:rPr>
                <w:t>2</w:t>
              </w:r>
              <w:r w:rsidR="00792042" w:rsidRPr="002C0B29">
                <w:rPr>
                  <w:rFonts w:eastAsia="Times New Roman"/>
                  <w:color w:val="000000"/>
                  <w:sz w:val="18"/>
                  <w:szCs w:val="18"/>
                </w:rPr>
                <w:t xml:space="preserve"> </w:t>
              </w:r>
            </w:ins>
            <w:r w:rsidRPr="002C0B29">
              <w:rPr>
                <w:rFonts w:eastAsia="Times New Roman"/>
                <w:color w:val="000000"/>
                <w:sz w:val="18"/>
                <w:szCs w:val="18"/>
              </w:rPr>
              <w:t>(0.70</w:t>
            </w:r>
            <w:del w:id="250" w:author="Joseph Sempa" w:date="2025-04-22T16:39:00Z">
              <w:r w:rsidRPr="002C0B29" w:rsidDel="00E037C8">
                <w:rPr>
                  <w:rFonts w:eastAsia="Times New Roman"/>
                  <w:color w:val="000000"/>
                  <w:sz w:val="18"/>
                  <w:szCs w:val="18"/>
                </w:rPr>
                <w:delText>2</w:delText>
              </w:r>
            </w:del>
            <w:r w:rsidRPr="002C0B29">
              <w:rPr>
                <w:rFonts w:eastAsia="Times New Roman"/>
                <w:color w:val="000000"/>
                <w:sz w:val="18"/>
                <w:szCs w:val="18"/>
              </w:rPr>
              <w:t>, 1.</w:t>
            </w:r>
            <w:del w:id="251" w:author="Joseph Sempa" w:date="2025-04-22T16:38:00Z">
              <w:r w:rsidRPr="002C0B29" w:rsidDel="00E037C8">
                <w:rPr>
                  <w:rFonts w:eastAsia="Times New Roman"/>
                  <w:color w:val="000000"/>
                  <w:sz w:val="18"/>
                  <w:szCs w:val="18"/>
                </w:rPr>
                <w:delText>469</w:delText>
              </w:r>
            </w:del>
            <w:ins w:id="252" w:author="Joseph Sempa" w:date="2025-04-22T16:38:00Z">
              <w:r w:rsidR="00E037C8" w:rsidRPr="002C0B29">
                <w:rPr>
                  <w:rFonts w:eastAsia="Times New Roman"/>
                  <w:color w:val="000000"/>
                  <w:sz w:val="18"/>
                  <w:szCs w:val="18"/>
                </w:rPr>
                <w:t>4</w:t>
              </w:r>
              <w:r w:rsidR="00E037C8">
                <w:rPr>
                  <w:rFonts w:eastAsia="Times New Roman"/>
                  <w:color w:val="000000"/>
                  <w:sz w:val="18"/>
                  <w:szCs w:val="18"/>
                </w:rPr>
                <w:t>7</w:t>
              </w:r>
            </w:ins>
            <w:r w:rsidRPr="002C0B29">
              <w:rPr>
                <w:rFonts w:eastAsia="Times New Roman"/>
                <w:color w:val="000000"/>
                <w:sz w:val="18"/>
                <w:szCs w:val="18"/>
              </w:rPr>
              <w:t>)</w:t>
            </w:r>
          </w:p>
        </w:tc>
        <w:tc>
          <w:tcPr>
            <w:tcW w:w="0" w:type="pct"/>
            <w:noWrap/>
            <w:hideMark/>
          </w:tcPr>
          <w:p w14:paraId="4DC29C39" w14:textId="4BC074C1"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0.93</w:t>
            </w:r>
            <w:r w:rsidR="002C0B29">
              <w:rPr>
                <w:rFonts w:eastAsia="Times New Roman"/>
                <w:color w:val="000000"/>
                <w:sz w:val="18"/>
                <w:szCs w:val="18"/>
                <w:lang w:val="en-GB"/>
              </w:rPr>
              <w:t>5</w:t>
            </w:r>
          </w:p>
        </w:tc>
      </w:tr>
      <w:tr w:rsidR="000E13CB" w:rsidRPr="002C0B29" w14:paraId="1B00806F" w14:textId="77777777" w:rsidTr="00F7705D">
        <w:trPr>
          <w:trHeight w:val="315"/>
        </w:trPr>
        <w:tc>
          <w:tcPr>
            <w:tcW w:w="0" w:type="pct"/>
            <w:hideMark/>
          </w:tcPr>
          <w:p w14:paraId="3C788AE3" w14:textId="77777777" w:rsidR="000E13CB" w:rsidRPr="002C0B29" w:rsidRDefault="000E13CB" w:rsidP="000E13CB">
            <w:pPr>
              <w:widowControl/>
              <w:autoSpaceDE/>
              <w:autoSpaceDN/>
              <w:ind w:firstLineChars="100" w:firstLine="180"/>
              <w:rPr>
                <w:rFonts w:eastAsia="Times New Roman"/>
                <w:color w:val="333333"/>
                <w:sz w:val="18"/>
                <w:szCs w:val="18"/>
              </w:rPr>
            </w:pPr>
            <w:proofErr w:type="spellStart"/>
            <w:r w:rsidRPr="002C0B29">
              <w:rPr>
                <w:rFonts w:eastAsia="Times New Roman"/>
                <w:color w:val="333333"/>
                <w:sz w:val="18"/>
                <w:szCs w:val="18"/>
              </w:rPr>
              <w:t>vl</w:t>
            </w:r>
            <w:proofErr w:type="spellEnd"/>
          </w:p>
        </w:tc>
        <w:tc>
          <w:tcPr>
            <w:tcW w:w="0" w:type="pct"/>
            <w:hideMark/>
          </w:tcPr>
          <w:p w14:paraId="7774FCE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126</w:t>
            </w:r>
          </w:p>
        </w:tc>
        <w:tc>
          <w:tcPr>
            <w:tcW w:w="0" w:type="pct"/>
            <w:hideMark/>
          </w:tcPr>
          <w:p w14:paraId="5E1827D3"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1.08</w:t>
            </w:r>
          </w:p>
        </w:tc>
        <w:tc>
          <w:tcPr>
            <w:tcW w:w="0" w:type="pct"/>
            <w:hideMark/>
          </w:tcPr>
          <w:p w14:paraId="5FBCC31C"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0.98, 1.21</w:t>
            </w:r>
          </w:p>
        </w:tc>
        <w:tc>
          <w:tcPr>
            <w:tcW w:w="0" w:type="pct"/>
            <w:hideMark/>
          </w:tcPr>
          <w:p w14:paraId="6795F3DE"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0.14</w:t>
            </w:r>
          </w:p>
        </w:tc>
        <w:tc>
          <w:tcPr>
            <w:tcW w:w="0" w:type="pct"/>
            <w:noWrap/>
            <w:hideMark/>
          </w:tcPr>
          <w:p w14:paraId="7EB97EA9" w14:textId="4517DA9B"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1.02</w:t>
            </w:r>
            <w:del w:id="253" w:author="Joseph Sempa" w:date="2025-04-22T16:40:00Z">
              <w:r w:rsidRPr="002C0B29" w:rsidDel="00792042">
                <w:rPr>
                  <w:rFonts w:eastAsia="Times New Roman"/>
                  <w:color w:val="000000"/>
                  <w:sz w:val="18"/>
                  <w:szCs w:val="18"/>
                </w:rPr>
                <w:delText>3</w:delText>
              </w:r>
            </w:del>
            <w:r w:rsidRPr="002C0B29">
              <w:rPr>
                <w:rFonts w:eastAsia="Times New Roman"/>
                <w:color w:val="000000"/>
                <w:sz w:val="18"/>
                <w:szCs w:val="18"/>
              </w:rPr>
              <w:t xml:space="preserve"> (0.</w:t>
            </w:r>
            <w:del w:id="254" w:author="Joseph Sempa" w:date="2025-04-22T16:39:00Z">
              <w:r w:rsidRPr="002C0B29" w:rsidDel="00E037C8">
                <w:rPr>
                  <w:rFonts w:eastAsia="Times New Roman"/>
                  <w:color w:val="000000"/>
                  <w:sz w:val="18"/>
                  <w:szCs w:val="18"/>
                </w:rPr>
                <w:delText>948</w:delText>
              </w:r>
            </w:del>
            <w:ins w:id="255" w:author="Joseph Sempa" w:date="2025-04-22T16:39:00Z">
              <w:r w:rsidR="00E037C8" w:rsidRPr="002C0B29">
                <w:rPr>
                  <w:rFonts w:eastAsia="Times New Roman"/>
                  <w:color w:val="000000"/>
                  <w:sz w:val="18"/>
                  <w:szCs w:val="18"/>
                </w:rPr>
                <w:t>9</w:t>
              </w:r>
              <w:r w:rsidR="00E037C8">
                <w:rPr>
                  <w:rFonts w:eastAsia="Times New Roman"/>
                  <w:color w:val="000000"/>
                  <w:sz w:val="18"/>
                  <w:szCs w:val="18"/>
                </w:rPr>
                <w:t>5</w:t>
              </w:r>
            </w:ins>
            <w:r w:rsidRPr="002C0B29">
              <w:rPr>
                <w:rFonts w:eastAsia="Times New Roman"/>
                <w:color w:val="000000"/>
                <w:sz w:val="18"/>
                <w:szCs w:val="18"/>
              </w:rPr>
              <w:t>, 1.10</w:t>
            </w:r>
            <w:del w:id="256" w:author="Joseph Sempa" w:date="2025-04-22T16:38:00Z">
              <w:r w:rsidRPr="002C0B29" w:rsidDel="00E037C8">
                <w:rPr>
                  <w:rFonts w:eastAsia="Times New Roman"/>
                  <w:color w:val="000000"/>
                  <w:sz w:val="18"/>
                  <w:szCs w:val="18"/>
                </w:rPr>
                <w:delText>4</w:delText>
              </w:r>
            </w:del>
            <w:r w:rsidRPr="002C0B29">
              <w:rPr>
                <w:rFonts w:eastAsia="Times New Roman"/>
                <w:color w:val="000000"/>
                <w:sz w:val="18"/>
                <w:szCs w:val="18"/>
              </w:rPr>
              <w:t>)</w:t>
            </w:r>
          </w:p>
        </w:tc>
        <w:tc>
          <w:tcPr>
            <w:tcW w:w="0" w:type="pct"/>
            <w:noWrap/>
            <w:hideMark/>
          </w:tcPr>
          <w:p w14:paraId="2D3D12A1" w14:textId="22409FC6" w:rsidR="000E13CB" w:rsidRPr="002C0B29" w:rsidRDefault="000E13CB" w:rsidP="000E13CB">
            <w:pPr>
              <w:widowControl/>
              <w:autoSpaceDE/>
              <w:autoSpaceDN/>
              <w:jc w:val="right"/>
              <w:rPr>
                <w:rFonts w:eastAsia="Times New Roman"/>
                <w:color w:val="000000"/>
                <w:sz w:val="18"/>
                <w:szCs w:val="18"/>
                <w:lang w:val="en-GB"/>
              </w:rPr>
            </w:pPr>
            <w:r w:rsidRPr="002C0B29">
              <w:rPr>
                <w:rFonts w:eastAsia="Times New Roman"/>
                <w:color w:val="000000"/>
                <w:sz w:val="18"/>
                <w:szCs w:val="18"/>
              </w:rPr>
              <w:t>0.55</w:t>
            </w:r>
            <w:r w:rsidR="002C0B29">
              <w:rPr>
                <w:rFonts w:eastAsia="Times New Roman"/>
                <w:color w:val="000000"/>
                <w:sz w:val="18"/>
                <w:szCs w:val="18"/>
                <w:lang w:val="en-GB"/>
              </w:rPr>
              <w:t>4</w:t>
            </w:r>
          </w:p>
        </w:tc>
      </w:tr>
      <w:tr w:rsidR="002C0B29" w:rsidRPr="002C0B29" w14:paraId="59C1CFBE" w14:textId="77777777" w:rsidTr="00F7705D">
        <w:trPr>
          <w:trHeight w:val="315"/>
        </w:trPr>
        <w:tc>
          <w:tcPr>
            <w:tcW w:w="0" w:type="pct"/>
          </w:tcPr>
          <w:p w14:paraId="23D96626" w14:textId="012069DE" w:rsidR="002C0B29" w:rsidRPr="002C0B29" w:rsidRDefault="002C0B29" w:rsidP="002C0B29">
            <w:pPr>
              <w:widowControl/>
              <w:autoSpaceDE/>
              <w:autoSpaceDN/>
              <w:rPr>
                <w:rFonts w:eastAsia="Times New Roman"/>
                <w:b/>
                <w:color w:val="333333"/>
                <w:sz w:val="18"/>
                <w:szCs w:val="18"/>
                <w:lang w:val="en-GB"/>
              </w:rPr>
            </w:pPr>
            <w:r w:rsidRPr="002C0B29">
              <w:rPr>
                <w:rFonts w:eastAsia="Times New Roman"/>
                <w:b/>
                <w:color w:val="333333"/>
                <w:sz w:val="18"/>
                <w:szCs w:val="18"/>
                <w:lang w:val="en-GB"/>
              </w:rPr>
              <w:t>Medications</w:t>
            </w:r>
          </w:p>
        </w:tc>
        <w:tc>
          <w:tcPr>
            <w:tcW w:w="0" w:type="pct"/>
          </w:tcPr>
          <w:p w14:paraId="663097D8" w14:textId="77777777" w:rsidR="002C0B29" w:rsidRPr="002C0B29" w:rsidRDefault="002C0B29" w:rsidP="000E13CB">
            <w:pPr>
              <w:widowControl/>
              <w:autoSpaceDE/>
              <w:autoSpaceDN/>
              <w:jc w:val="center"/>
              <w:rPr>
                <w:rFonts w:eastAsia="Times New Roman"/>
                <w:color w:val="333333"/>
                <w:sz w:val="18"/>
                <w:szCs w:val="18"/>
              </w:rPr>
            </w:pPr>
          </w:p>
        </w:tc>
        <w:tc>
          <w:tcPr>
            <w:tcW w:w="0" w:type="pct"/>
          </w:tcPr>
          <w:p w14:paraId="713E23B7" w14:textId="77777777" w:rsidR="002C0B29" w:rsidRPr="002C0B29" w:rsidRDefault="002C0B29" w:rsidP="000E13CB">
            <w:pPr>
              <w:widowControl/>
              <w:autoSpaceDE/>
              <w:autoSpaceDN/>
              <w:jc w:val="center"/>
              <w:rPr>
                <w:rFonts w:eastAsia="Times New Roman"/>
                <w:color w:val="333333"/>
                <w:sz w:val="18"/>
                <w:szCs w:val="18"/>
              </w:rPr>
            </w:pPr>
          </w:p>
        </w:tc>
        <w:tc>
          <w:tcPr>
            <w:tcW w:w="0" w:type="pct"/>
          </w:tcPr>
          <w:p w14:paraId="77ED130C" w14:textId="77777777" w:rsidR="002C0B29" w:rsidRPr="002C0B29" w:rsidRDefault="002C0B29" w:rsidP="000E13CB">
            <w:pPr>
              <w:widowControl/>
              <w:autoSpaceDE/>
              <w:autoSpaceDN/>
              <w:jc w:val="center"/>
              <w:rPr>
                <w:rFonts w:eastAsia="Times New Roman"/>
                <w:color w:val="333333"/>
                <w:sz w:val="18"/>
                <w:szCs w:val="18"/>
              </w:rPr>
            </w:pPr>
          </w:p>
        </w:tc>
        <w:tc>
          <w:tcPr>
            <w:tcW w:w="0" w:type="pct"/>
          </w:tcPr>
          <w:p w14:paraId="5D009F08" w14:textId="77777777" w:rsidR="002C0B29" w:rsidRPr="002C0B29" w:rsidRDefault="002C0B29" w:rsidP="000E13CB">
            <w:pPr>
              <w:widowControl/>
              <w:autoSpaceDE/>
              <w:autoSpaceDN/>
              <w:jc w:val="center"/>
              <w:rPr>
                <w:rFonts w:eastAsia="Times New Roman"/>
                <w:color w:val="333333"/>
                <w:sz w:val="18"/>
                <w:szCs w:val="18"/>
              </w:rPr>
            </w:pPr>
          </w:p>
        </w:tc>
        <w:tc>
          <w:tcPr>
            <w:tcW w:w="0" w:type="pct"/>
            <w:noWrap/>
          </w:tcPr>
          <w:p w14:paraId="7BE1D07E" w14:textId="77777777" w:rsidR="002C0B29" w:rsidRPr="002C0B29" w:rsidRDefault="002C0B29" w:rsidP="000E13CB">
            <w:pPr>
              <w:widowControl/>
              <w:autoSpaceDE/>
              <w:autoSpaceDN/>
              <w:rPr>
                <w:rFonts w:eastAsia="Times New Roman"/>
                <w:color w:val="000000"/>
                <w:sz w:val="18"/>
                <w:szCs w:val="18"/>
              </w:rPr>
            </w:pPr>
          </w:p>
        </w:tc>
        <w:tc>
          <w:tcPr>
            <w:tcW w:w="0" w:type="pct"/>
            <w:noWrap/>
          </w:tcPr>
          <w:p w14:paraId="210862C4" w14:textId="77777777" w:rsidR="002C0B29" w:rsidRPr="002C0B29" w:rsidRDefault="002C0B29" w:rsidP="000E13CB">
            <w:pPr>
              <w:widowControl/>
              <w:autoSpaceDE/>
              <w:autoSpaceDN/>
              <w:jc w:val="right"/>
              <w:rPr>
                <w:rFonts w:eastAsia="Times New Roman"/>
                <w:color w:val="000000"/>
                <w:sz w:val="18"/>
                <w:szCs w:val="18"/>
              </w:rPr>
            </w:pPr>
          </w:p>
        </w:tc>
      </w:tr>
      <w:tr w:rsidR="000E13CB" w:rsidRPr="002C0B29" w14:paraId="5BC072BF" w14:textId="77777777" w:rsidTr="00F7705D">
        <w:trPr>
          <w:trHeight w:val="315"/>
        </w:trPr>
        <w:tc>
          <w:tcPr>
            <w:tcW w:w="0" w:type="pct"/>
            <w:hideMark/>
          </w:tcPr>
          <w:p w14:paraId="7D4BE2E9"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Opiates</w:t>
            </w:r>
          </w:p>
        </w:tc>
        <w:tc>
          <w:tcPr>
            <w:tcW w:w="0" w:type="pct"/>
            <w:hideMark/>
          </w:tcPr>
          <w:p w14:paraId="634CF483"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563</w:t>
            </w:r>
          </w:p>
        </w:tc>
        <w:tc>
          <w:tcPr>
            <w:tcW w:w="0" w:type="pct"/>
            <w:hideMark/>
          </w:tcPr>
          <w:p w14:paraId="1A4D26C6"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0.55</w:t>
            </w:r>
          </w:p>
        </w:tc>
        <w:tc>
          <w:tcPr>
            <w:tcW w:w="0" w:type="pct"/>
            <w:hideMark/>
          </w:tcPr>
          <w:p w14:paraId="1CD543F6"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0.33, 0.87</w:t>
            </w:r>
          </w:p>
        </w:tc>
        <w:tc>
          <w:tcPr>
            <w:tcW w:w="0" w:type="pct"/>
            <w:hideMark/>
          </w:tcPr>
          <w:p w14:paraId="3C9CF987" w14:textId="77777777" w:rsidR="000E13CB" w:rsidRPr="002C0B29" w:rsidRDefault="000E13CB" w:rsidP="000E13CB">
            <w:pPr>
              <w:widowControl/>
              <w:autoSpaceDE/>
              <w:autoSpaceDN/>
              <w:jc w:val="center"/>
              <w:rPr>
                <w:rFonts w:eastAsia="Times New Roman"/>
                <w:b/>
                <w:color w:val="333333"/>
                <w:sz w:val="18"/>
                <w:szCs w:val="18"/>
              </w:rPr>
            </w:pPr>
            <w:r w:rsidRPr="002C0B29">
              <w:rPr>
                <w:rFonts w:eastAsia="Times New Roman"/>
                <w:b/>
                <w:color w:val="333333"/>
                <w:sz w:val="18"/>
                <w:szCs w:val="18"/>
              </w:rPr>
              <w:t>0.013</w:t>
            </w:r>
          </w:p>
        </w:tc>
        <w:tc>
          <w:tcPr>
            <w:tcW w:w="0" w:type="pct"/>
            <w:noWrap/>
            <w:hideMark/>
          </w:tcPr>
          <w:p w14:paraId="6D1D7C9E" w14:textId="4417BB25" w:rsidR="000E13CB" w:rsidRPr="002C0B29" w:rsidRDefault="000E13CB" w:rsidP="000E13CB">
            <w:pPr>
              <w:widowControl/>
              <w:autoSpaceDE/>
              <w:autoSpaceDN/>
              <w:rPr>
                <w:rFonts w:eastAsia="Times New Roman"/>
                <w:b/>
                <w:color w:val="000000"/>
                <w:sz w:val="18"/>
                <w:szCs w:val="18"/>
              </w:rPr>
            </w:pPr>
            <w:r w:rsidRPr="002C0B29">
              <w:rPr>
                <w:rFonts w:eastAsia="Times New Roman"/>
                <w:b/>
                <w:color w:val="000000"/>
                <w:sz w:val="18"/>
                <w:szCs w:val="18"/>
              </w:rPr>
              <w:t>0.</w:t>
            </w:r>
            <w:del w:id="257" w:author="Joseph Sempa" w:date="2025-04-22T16:40:00Z">
              <w:r w:rsidRPr="002C0B29" w:rsidDel="00792042">
                <w:rPr>
                  <w:rFonts w:eastAsia="Times New Roman"/>
                  <w:b/>
                  <w:color w:val="000000"/>
                  <w:sz w:val="18"/>
                  <w:szCs w:val="18"/>
                </w:rPr>
                <w:delText xml:space="preserve">555 </w:delText>
              </w:r>
            </w:del>
            <w:ins w:id="258" w:author="Joseph Sempa" w:date="2025-04-22T16:40:00Z">
              <w:r w:rsidR="00792042" w:rsidRPr="002C0B29">
                <w:rPr>
                  <w:rFonts w:eastAsia="Times New Roman"/>
                  <w:b/>
                  <w:color w:val="000000"/>
                  <w:sz w:val="18"/>
                  <w:szCs w:val="18"/>
                </w:rPr>
                <w:t>5</w:t>
              </w:r>
              <w:r w:rsidR="00792042">
                <w:rPr>
                  <w:rFonts w:eastAsia="Times New Roman"/>
                  <w:b/>
                  <w:color w:val="000000"/>
                  <w:sz w:val="18"/>
                  <w:szCs w:val="18"/>
                </w:rPr>
                <w:t>6</w:t>
              </w:r>
              <w:r w:rsidR="00792042" w:rsidRPr="002C0B29">
                <w:rPr>
                  <w:rFonts w:eastAsia="Times New Roman"/>
                  <w:b/>
                  <w:color w:val="000000"/>
                  <w:sz w:val="18"/>
                  <w:szCs w:val="18"/>
                </w:rPr>
                <w:t xml:space="preserve"> </w:t>
              </w:r>
            </w:ins>
            <w:r w:rsidRPr="002C0B29">
              <w:rPr>
                <w:rFonts w:eastAsia="Times New Roman"/>
                <w:b/>
                <w:color w:val="000000"/>
                <w:sz w:val="18"/>
                <w:szCs w:val="18"/>
              </w:rPr>
              <w:t>(0.33, 0.93</w:t>
            </w:r>
            <w:del w:id="259" w:author="Joseph Sempa" w:date="2025-04-22T16:38:00Z">
              <w:r w:rsidRPr="002C0B29" w:rsidDel="00E037C8">
                <w:rPr>
                  <w:rFonts w:eastAsia="Times New Roman"/>
                  <w:b/>
                  <w:color w:val="000000"/>
                  <w:sz w:val="18"/>
                  <w:szCs w:val="18"/>
                </w:rPr>
                <w:delText>3</w:delText>
              </w:r>
            </w:del>
            <w:r w:rsidRPr="002C0B29">
              <w:rPr>
                <w:rFonts w:eastAsia="Times New Roman"/>
                <w:b/>
                <w:color w:val="000000"/>
                <w:sz w:val="18"/>
                <w:szCs w:val="18"/>
              </w:rPr>
              <w:t>)</w:t>
            </w:r>
          </w:p>
        </w:tc>
        <w:tc>
          <w:tcPr>
            <w:tcW w:w="0" w:type="pct"/>
            <w:noWrap/>
            <w:hideMark/>
          </w:tcPr>
          <w:p w14:paraId="1F42ABAB" w14:textId="7A9B2F85" w:rsidR="000E13CB" w:rsidRPr="002C0B29" w:rsidRDefault="000E13CB" w:rsidP="000E13CB">
            <w:pPr>
              <w:widowControl/>
              <w:autoSpaceDE/>
              <w:autoSpaceDN/>
              <w:jc w:val="right"/>
              <w:rPr>
                <w:rFonts w:eastAsia="Times New Roman"/>
                <w:b/>
                <w:color w:val="000000"/>
                <w:sz w:val="18"/>
                <w:szCs w:val="18"/>
                <w:lang w:val="en-GB"/>
              </w:rPr>
            </w:pPr>
            <w:r w:rsidRPr="002C0B29">
              <w:rPr>
                <w:rFonts w:eastAsia="Times New Roman"/>
                <w:b/>
                <w:color w:val="000000"/>
                <w:sz w:val="18"/>
                <w:szCs w:val="18"/>
              </w:rPr>
              <w:t>0.026</w:t>
            </w:r>
          </w:p>
        </w:tc>
      </w:tr>
      <w:tr w:rsidR="000E13CB" w:rsidRPr="002C0B29" w14:paraId="7618BB75" w14:textId="77777777" w:rsidTr="00F7705D">
        <w:trPr>
          <w:trHeight w:val="315"/>
        </w:trPr>
        <w:tc>
          <w:tcPr>
            <w:tcW w:w="0" w:type="pct"/>
            <w:hideMark/>
          </w:tcPr>
          <w:p w14:paraId="00FEE900" w14:textId="77777777" w:rsidR="000E13CB" w:rsidRPr="002C0B29" w:rsidRDefault="000E13CB" w:rsidP="000E13CB">
            <w:pPr>
              <w:widowControl/>
              <w:autoSpaceDE/>
              <w:autoSpaceDN/>
              <w:ind w:firstLineChars="100" w:firstLine="180"/>
              <w:rPr>
                <w:rFonts w:eastAsia="Times New Roman"/>
                <w:color w:val="333333"/>
                <w:sz w:val="18"/>
                <w:szCs w:val="18"/>
              </w:rPr>
            </w:pPr>
            <w:r w:rsidRPr="002C0B29">
              <w:rPr>
                <w:rFonts w:eastAsia="Times New Roman"/>
                <w:color w:val="333333"/>
                <w:sz w:val="18"/>
                <w:szCs w:val="18"/>
              </w:rPr>
              <w:t>Fluconazole</w:t>
            </w:r>
          </w:p>
        </w:tc>
        <w:tc>
          <w:tcPr>
            <w:tcW w:w="0" w:type="pct"/>
            <w:hideMark/>
          </w:tcPr>
          <w:p w14:paraId="4E3D4FC9"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563</w:t>
            </w:r>
          </w:p>
        </w:tc>
        <w:tc>
          <w:tcPr>
            <w:tcW w:w="0" w:type="pct"/>
            <w:hideMark/>
          </w:tcPr>
          <w:p w14:paraId="212AA0F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1.64</w:t>
            </w:r>
          </w:p>
        </w:tc>
        <w:tc>
          <w:tcPr>
            <w:tcW w:w="0" w:type="pct"/>
            <w:hideMark/>
          </w:tcPr>
          <w:p w14:paraId="7B6F26CF"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0.98, 2.71</w:t>
            </w:r>
          </w:p>
        </w:tc>
        <w:tc>
          <w:tcPr>
            <w:tcW w:w="0" w:type="pct"/>
            <w:hideMark/>
          </w:tcPr>
          <w:p w14:paraId="7230BAAC" w14:textId="77777777" w:rsidR="000E13CB" w:rsidRPr="002C0B29" w:rsidRDefault="000E13CB" w:rsidP="000E13CB">
            <w:pPr>
              <w:widowControl/>
              <w:autoSpaceDE/>
              <w:autoSpaceDN/>
              <w:jc w:val="center"/>
              <w:rPr>
                <w:rFonts w:eastAsia="Times New Roman"/>
                <w:color w:val="333333"/>
                <w:sz w:val="18"/>
                <w:szCs w:val="18"/>
              </w:rPr>
            </w:pPr>
            <w:r w:rsidRPr="002C0B29">
              <w:rPr>
                <w:rFonts w:eastAsia="Times New Roman"/>
                <w:color w:val="333333"/>
                <w:sz w:val="18"/>
                <w:szCs w:val="18"/>
              </w:rPr>
              <w:t>0.056</w:t>
            </w:r>
          </w:p>
        </w:tc>
        <w:tc>
          <w:tcPr>
            <w:tcW w:w="0" w:type="pct"/>
            <w:noWrap/>
            <w:hideMark/>
          </w:tcPr>
          <w:p w14:paraId="527652D7" w14:textId="505B5239" w:rsidR="000E13CB" w:rsidRPr="002C0B29" w:rsidRDefault="000E13CB" w:rsidP="000E13CB">
            <w:pPr>
              <w:widowControl/>
              <w:autoSpaceDE/>
              <w:autoSpaceDN/>
              <w:rPr>
                <w:rFonts w:eastAsia="Times New Roman"/>
                <w:color w:val="000000"/>
                <w:sz w:val="18"/>
                <w:szCs w:val="18"/>
              </w:rPr>
            </w:pPr>
            <w:r w:rsidRPr="002C0B29">
              <w:rPr>
                <w:rFonts w:eastAsia="Times New Roman"/>
                <w:color w:val="000000"/>
                <w:sz w:val="18"/>
                <w:szCs w:val="18"/>
              </w:rPr>
              <w:t>1.</w:t>
            </w:r>
            <w:del w:id="260" w:author="Joseph Sempa" w:date="2025-04-22T16:40:00Z">
              <w:r w:rsidRPr="002C0B29" w:rsidDel="00792042">
                <w:rPr>
                  <w:rFonts w:eastAsia="Times New Roman"/>
                  <w:color w:val="000000"/>
                  <w:sz w:val="18"/>
                  <w:szCs w:val="18"/>
                </w:rPr>
                <w:delText xml:space="preserve">608 </w:delText>
              </w:r>
            </w:del>
            <w:ins w:id="261" w:author="Joseph Sempa" w:date="2025-04-22T16:40:00Z">
              <w:r w:rsidR="00792042" w:rsidRPr="002C0B29">
                <w:rPr>
                  <w:rFonts w:eastAsia="Times New Roman"/>
                  <w:color w:val="000000"/>
                  <w:sz w:val="18"/>
                  <w:szCs w:val="18"/>
                </w:rPr>
                <w:t>6</w:t>
              </w:r>
              <w:r w:rsidR="00792042">
                <w:rPr>
                  <w:rFonts w:eastAsia="Times New Roman"/>
                  <w:color w:val="000000"/>
                  <w:sz w:val="18"/>
                  <w:szCs w:val="18"/>
                </w:rPr>
                <w:t>1</w:t>
              </w:r>
              <w:r w:rsidR="00792042" w:rsidRPr="002C0B29">
                <w:rPr>
                  <w:rFonts w:eastAsia="Times New Roman"/>
                  <w:color w:val="000000"/>
                  <w:sz w:val="18"/>
                  <w:szCs w:val="18"/>
                </w:rPr>
                <w:t xml:space="preserve"> </w:t>
              </w:r>
            </w:ins>
            <w:r w:rsidRPr="002C0B29">
              <w:rPr>
                <w:rFonts w:eastAsia="Times New Roman"/>
                <w:color w:val="000000"/>
                <w:sz w:val="18"/>
                <w:szCs w:val="18"/>
              </w:rPr>
              <w:t>(0.9</w:t>
            </w:r>
            <w:ins w:id="262" w:author="Joseph Sempa" w:date="2025-04-22T16:38:00Z">
              <w:r w:rsidR="00E037C8">
                <w:rPr>
                  <w:rFonts w:eastAsia="Times New Roman"/>
                  <w:color w:val="000000"/>
                  <w:sz w:val="18"/>
                  <w:szCs w:val="18"/>
                </w:rPr>
                <w:t>0</w:t>
              </w:r>
            </w:ins>
            <w:r w:rsidRPr="002C0B29">
              <w:rPr>
                <w:rFonts w:eastAsia="Times New Roman"/>
                <w:color w:val="000000"/>
                <w:sz w:val="18"/>
                <w:szCs w:val="18"/>
              </w:rPr>
              <w:t>, 2.87</w:t>
            </w:r>
            <w:del w:id="263" w:author="Joseph Sempa" w:date="2025-04-22T16:38:00Z">
              <w:r w:rsidRPr="002C0B29" w:rsidDel="00E037C8">
                <w:rPr>
                  <w:rFonts w:eastAsia="Times New Roman"/>
                  <w:color w:val="000000"/>
                  <w:sz w:val="18"/>
                  <w:szCs w:val="18"/>
                </w:rPr>
                <w:delText>3</w:delText>
              </w:r>
            </w:del>
            <w:r w:rsidRPr="002C0B29">
              <w:rPr>
                <w:rFonts w:eastAsia="Times New Roman"/>
                <w:color w:val="000000"/>
                <w:sz w:val="18"/>
                <w:szCs w:val="18"/>
              </w:rPr>
              <w:t>)</w:t>
            </w:r>
          </w:p>
        </w:tc>
        <w:tc>
          <w:tcPr>
            <w:tcW w:w="0" w:type="pct"/>
            <w:noWrap/>
            <w:hideMark/>
          </w:tcPr>
          <w:p w14:paraId="2054F3C6" w14:textId="718957BF" w:rsidR="000E13CB" w:rsidRPr="002C0B29" w:rsidRDefault="000E13CB" w:rsidP="000E13CB">
            <w:pPr>
              <w:widowControl/>
              <w:autoSpaceDE/>
              <w:autoSpaceDN/>
              <w:jc w:val="right"/>
              <w:rPr>
                <w:rFonts w:eastAsia="Times New Roman"/>
                <w:color w:val="000000"/>
                <w:sz w:val="18"/>
                <w:szCs w:val="18"/>
              </w:rPr>
            </w:pPr>
            <w:r w:rsidRPr="002C0B29">
              <w:rPr>
                <w:rFonts w:eastAsia="Times New Roman"/>
                <w:color w:val="000000"/>
                <w:sz w:val="18"/>
                <w:szCs w:val="18"/>
              </w:rPr>
              <w:t>0.108</w:t>
            </w:r>
          </w:p>
        </w:tc>
      </w:tr>
    </w:tbl>
    <w:p w14:paraId="7782D99C" w14:textId="77777777" w:rsidR="00F4573F" w:rsidRDefault="00F4573F" w:rsidP="00F4573F">
      <w:pPr>
        <w:spacing w:before="8"/>
        <w:ind w:left="260"/>
        <w:rPr>
          <w:rFonts w:ascii="Times New Roman"/>
          <w:spacing w:val="-2"/>
          <w:w w:val="105"/>
          <w:sz w:val="20"/>
        </w:rPr>
      </w:pPr>
      <w:r>
        <w:rPr>
          <w:rFonts w:ascii="Times New Roman"/>
          <w:w w:val="105"/>
          <w:position w:val="5"/>
          <w:sz w:val="13"/>
        </w:rPr>
        <w:t>1</w:t>
      </w:r>
      <w:r>
        <w:rPr>
          <w:rFonts w:ascii="Times New Roman"/>
          <w:spacing w:val="7"/>
          <w:w w:val="105"/>
          <w:position w:val="5"/>
          <w:sz w:val="13"/>
        </w:rPr>
        <w:t xml:space="preserve"> </w:t>
      </w:r>
      <w:r>
        <w:rPr>
          <w:rFonts w:ascii="Times New Roman"/>
          <w:w w:val="105"/>
          <w:sz w:val="20"/>
        </w:rPr>
        <w:t>Odds</w:t>
      </w:r>
      <w:r>
        <w:rPr>
          <w:rFonts w:ascii="Times New Roman"/>
          <w:spacing w:val="-11"/>
          <w:w w:val="105"/>
          <w:sz w:val="20"/>
        </w:rPr>
        <w:t xml:space="preserve"> </w:t>
      </w:r>
      <w:r>
        <w:rPr>
          <w:rFonts w:ascii="Times New Roman"/>
          <w:w w:val="105"/>
          <w:sz w:val="20"/>
        </w:rPr>
        <w:t>Ratio;</w:t>
      </w:r>
      <w:r>
        <w:rPr>
          <w:rFonts w:ascii="Times New Roman"/>
          <w:spacing w:val="-11"/>
          <w:w w:val="105"/>
          <w:sz w:val="20"/>
        </w:rPr>
        <w:t xml:space="preserve"> </w:t>
      </w:r>
      <w:r>
        <w:rPr>
          <w:rFonts w:ascii="Times New Roman"/>
          <w:w w:val="105"/>
          <w:position w:val="5"/>
          <w:sz w:val="13"/>
        </w:rPr>
        <w:t>2</w:t>
      </w:r>
      <w:r>
        <w:rPr>
          <w:rFonts w:ascii="Times New Roman"/>
          <w:spacing w:val="7"/>
          <w:w w:val="105"/>
          <w:position w:val="5"/>
          <w:sz w:val="13"/>
        </w:rPr>
        <w:t xml:space="preserve"> </w:t>
      </w:r>
      <w:r>
        <w:rPr>
          <w:rFonts w:ascii="Times New Roman"/>
          <w:w w:val="105"/>
          <w:sz w:val="20"/>
        </w:rPr>
        <w:t>95%</w:t>
      </w:r>
      <w:r>
        <w:rPr>
          <w:rFonts w:ascii="Times New Roman"/>
          <w:spacing w:val="-12"/>
          <w:w w:val="105"/>
          <w:sz w:val="20"/>
        </w:rPr>
        <w:t xml:space="preserve"> </w:t>
      </w:r>
      <w:r>
        <w:rPr>
          <w:rFonts w:ascii="Times New Roman"/>
          <w:w w:val="105"/>
          <w:sz w:val="20"/>
        </w:rPr>
        <w:t>Confidence</w:t>
      </w:r>
      <w:r>
        <w:rPr>
          <w:rFonts w:ascii="Times New Roman"/>
          <w:spacing w:val="-11"/>
          <w:w w:val="105"/>
          <w:sz w:val="20"/>
        </w:rPr>
        <w:t xml:space="preserve"> </w:t>
      </w:r>
      <w:r>
        <w:rPr>
          <w:rFonts w:ascii="Times New Roman"/>
          <w:w w:val="105"/>
          <w:sz w:val="20"/>
        </w:rPr>
        <w:t>interval;</w:t>
      </w:r>
      <w:r>
        <w:rPr>
          <w:rFonts w:ascii="Times New Roman"/>
          <w:spacing w:val="-12"/>
          <w:w w:val="105"/>
          <w:sz w:val="20"/>
        </w:rPr>
        <w:t xml:space="preserve"> </w:t>
      </w:r>
      <w:r>
        <w:rPr>
          <w:rFonts w:ascii="Times New Roman"/>
          <w:w w:val="105"/>
          <w:position w:val="5"/>
          <w:sz w:val="13"/>
        </w:rPr>
        <w:t>3</w:t>
      </w:r>
      <w:r>
        <w:rPr>
          <w:rFonts w:ascii="Times New Roman"/>
          <w:spacing w:val="8"/>
          <w:w w:val="105"/>
          <w:position w:val="5"/>
          <w:sz w:val="13"/>
        </w:rPr>
        <w:t xml:space="preserve"> </w:t>
      </w:r>
      <w:r>
        <w:rPr>
          <w:rFonts w:ascii="Times New Roman"/>
          <w:w w:val="105"/>
          <w:sz w:val="20"/>
        </w:rPr>
        <w:t>Adjusted</w:t>
      </w:r>
      <w:r>
        <w:rPr>
          <w:rFonts w:ascii="Times New Roman"/>
          <w:spacing w:val="-11"/>
          <w:w w:val="105"/>
          <w:sz w:val="20"/>
        </w:rPr>
        <w:t xml:space="preserve"> </w:t>
      </w:r>
      <w:r>
        <w:rPr>
          <w:rFonts w:ascii="Times New Roman"/>
          <w:w w:val="105"/>
          <w:sz w:val="20"/>
        </w:rPr>
        <w:t>Odds</w:t>
      </w:r>
      <w:r>
        <w:rPr>
          <w:rFonts w:ascii="Times New Roman"/>
          <w:spacing w:val="-11"/>
          <w:w w:val="105"/>
          <w:sz w:val="20"/>
        </w:rPr>
        <w:t xml:space="preserve"> </w:t>
      </w:r>
      <w:r>
        <w:rPr>
          <w:rFonts w:ascii="Times New Roman"/>
          <w:spacing w:val="-2"/>
          <w:w w:val="105"/>
          <w:sz w:val="20"/>
        </w:rPr>
        <w:t>Ratio</w:t>
      </w:r>
    </w:p>
    <w:p w14:paraId="71E33413" w14:textId="77777777" w:rsidR="00F4573F" w:rsidRDefault="00F4573F" w:rsidP="00F4573F">
      <w:pPr>
        <w:spacing w:before="8"/>
        <w:ind w:left="260"/>
        <w:rPr>
          <w:rFonts w:ascii="Times New Roman"/>
          <w:sz w:val="20"/>
        </w:rPr>
      </w:pPr>
    </w:p>
    <w:p w14:paraId="02CDECC6" w14:textId="0DB28692" w:rsidR="00F4573F" w:rsidRDefault="00F4573F" w:rsidP="00F4573F">
      <w:pPr>
        <w:tabs>
          <w:tab w:val="left" w:pos="982"/>
        </w:tabs>
        <w:rPr>
          <w:sz w:val="20"/>
        </w:rPr>
      </w:pPr>
    </w:p>
    <w:p w14:paraId="65325984" w14:textId="37E4A417" w:rsidR="00084868" w:rsidRDefault="00084868" w:rsidP="00084868">
      <w:pPr>
        <w:pStyle w:val="NormalWeb"/>
        <w:spacing w:before="0" w:beforeAutospacing="0" w:after="0" w:afterAutospacing="0"/>
        <w:rPr>
          <w:color w:val="000000"/>
        </w:rPr>
      </w:pPr>
      <w:r>
        <w:rPr>
          <w:rFonts w:ascii="Arial" w:hAnsi="Arial" w:cs="Arial"/>
          <w:b/>
          <w:bCs/>
          <w:color w:val="000000"/>
          <w:sz w:val="22"/>
          <w:szCs w:val="22"/>
        </w:rPr>
        <w:t>A</w:t>
      </w:r>
      <w:r w:rsidR="008F286B">
        <w:rPr>
          <w:rFonts w:ascii="Arial" w:hAnsi="Arial" w:cs="Arial"/>
          <w:b/>
          <w:bCs/>
          <w:color w:val="000000"/>
          <w:sz w:val="22"/>
          <w:szCs w:val="22"/>
        </w:rPr>
        <w:t>.</w:t>
      </w:r>
      <w:r>
        <w:rPr>
          <w:rFonts w:ascii="Arial" w:hAnsi="Arial" w:cs="Arial"/>
          <w:b/>
          <w:bCs/>
          <w:color w:val="000000"/>
          <w:sz w:val="22"/>
          <w:szCs w:val="22"/>
        </w:rPr>
        <w:t>I</w:t>
      </w:r>
      <w:r w:rsidR="008F286B">
        <w:rPr>
          <w:rFonts w:ascii="Arial" w:hAnsi="Arial" w:cs="Arial"/>
          <w:b/>
          <w:bCs/>
          <w:color w:val="000000"/>
          <w:sz w:val="22"/>
          <w:szCs w:val="22"/>
        </w:rPr>
        <w:t>.</w:t>
      </w:r>
      <w:r>
        <w:rPr>
          <w:rFonts w:ascii="Arial" w:hAnsi="Arial" w:cs="Arial"/>
          <w:b/>
          <w:bCs/>
          <w:color w:val="000000"/>
          <w:sz w:val="22"/>
          <w:szCs w:val="22"/>
        </w:rPr>
        <w:t>-Based Prediction</w:t>
      </w:r>
      <w:r w:rsidR="008F286B">
        <w:rPr>
          <w:rFonts w:ascii="Arial" w:hAnsi="Arial" w:cs="Arial"/>
          <w:b/>
          <w:bCs/>
          <w:color w:val="000000"/>
          <w:sz w:val="22"/>
          <w:szCs w:val="22"/>
        </w:rPr>
        <w:t xml:space="preserve"> of AI</w:t>
      </w:r>
    </w:p>
    <w:p w14:paraId="57A11643" w14:textId="77777777" w:rsidR="00084868" w:rsidRDefault="00084868" w:rsidP="00084868">
      <w:pPr>
        <w:pStyle w:val="NormalWeb"/>
        <w:spacing w:before="240" w:beforeAutospacing="0" w:after="240" w:afterAutospacing="0"/>
        <w:rPr>
          <w:color w:val="000000"/>
        </w:rPr>
      </w:pPr>
      <w:r>
        <w:rPr>
          <w:rFonts w:ascii="Arial" w:hAnsi="Arial" w:cs="Arial"/>
          <w:color w:val="000000"/>
          <w:sz w:val="22"/>
          <w:szCs w:val="22"/>
        </w:rPr>
        <w:t xml:space="preserve">In this study, we explored the utility of machine learning to predict adrenal insufficiency among 550 patients, of whom 43 were identified as having probable adrenal insufficiency. The dataset was divided into training and testing subsets, with 33 adrenal-insufficient patients and 453 non-adrenal-insufficient patients in the training set, and 10 adrenal-insufficient patients and 54 non-adrenal-insufficient patients in the testing set. After initial attempts with logistic regression proved unsatisfactory, a small fully connected neural network with two hidden layers (16 and 8 units, respectively) outperformed other approaches. As shown in </w:t>
      </w:r>
      <w:r>
        <w:rPr>
          <w:rFonts w:ascii="Arial" w:hAnsi="Arial" w:cs="Arial"/>
          <w:b/>
          <w:bCs/>
          <w:color w:val="000000"/>
          <w:sz w:val="22"/>
          <w:szCs w:val="22"/>
        </w:rPr>
        <w:t>Table 1</w:t>
      </w:r>
      <w:r>
        <w:rPr>
          <w:rFonts w:ascii="Arial" w:hAnsi="Arial" w:cs="Arial"/>
          <w:color w:val="000000"/>
          <w:sz w:val="22"/>
          <w:szCs w:val="22"/>
        </w:rPr>
        <w:t xml:space="preserve"> (Performance Metrics of the Best Neural Network), this model achieved a training sensitivity of 1.00 and specificity of 0.95, and a testing sensitivity of 0.80 and specificity of 0.94.</w:t>
      </w:r>
    </w:p>
    <w:p w14:paraId="7D64EB56" w14:textId="18B51201" w:rsidR="00084868" w:rsidRDefault="00084868" w:rsidP="006A413E">
      <w:pPr>
        <w:pStyle w:val="NormalWeb"/>
        <w:spacing w:before="240" w:beforeAutospacing="0" w:after="240" w:afterAutospacing="0"/>
      </w:pPr>
      <w:r>
        <w:rPr>
          <w:rFonts w:ascii="Arial" w:hAnsi="Arial" w:cs="Arial"/>
          <w:b/>
          <w:bCs/>
          <w:color w:val="000000"/>
          <w:sz w:val="22"/>
          <w:szCs w:val="22"/>
        </w:rPr>
        <w:t>Figure 1</w:t>
      </w:r>
      <w:r>
        <w:rPr>
          <w:rFonts w:ascii="Arial" w:hAnsi="Arial" w:cs="Arial"/>
          <w:color w:val="000000"/>
          <w:sz w:val="22"/>
          <w:szCs w:val="22"/>
        </w:rPr>
        <w:t xml:space="preserve"> (ROC Curve for the Testing Data; AUC = 0.950) illustrates the network’s strong discriminative capability. </w:t>
      </w:r>
      <w:r>
        <w:rPr>
          <w:rFonts w:ascii="Arial" w:hAnsi="Arial" w:cs="Arial"/>
          <w:b/>
          <w:bCs/>
          <w:color w:val="000000"/>
          <w:sz w:val="22"/>
          <w:szCs w:val="22"/>
        </w:rPr>
        <w:t>Figure 2</w:t>
      </w:r>
      <w:r>
        <w:rPr>
          <w:rFonts w:ascii="Arial" w:hAnsi="Arial" w:cs="Arial"/>
          <w:color w:val="000000"/>
          <w:sz w:val="22"/>
          <w:szCs w:val="22"/>
        </w:rPr>
        <w:t xml:space="preserve"> (Feature Importances According to the Best Neural Network Model) highlights the relative influence of each variable, underscoring the high predictive value of Sodium and Random Cortisol Results. Though the limited size of this dataset precludes definitive conclusions, these proof-of-concept results underscore the promise of targeted machine learning strategies in anticipating adrenal insufficiency.</w:t>
      </w:r>
    </w:p>
    <w:tbl>
      <w:tblPr>
        <w:tblW w:w="9026" w:type="dxa"/>
        <w:tblCellMar>
          <w:top w:w="15" w:type="dxa"/>
          <w:left w:w="15" w:type="dxa"/>
          <w:bottom w:w="15" w:type="dxa"/>
          <w:right w:w="15" w:type="dxa"/>
        </w:tblCellMar>
        <w:tblLook w:val="04A0" w:firstRow="1" w:lastRow="0" w:firstColumn="1" w:lastColumn="0" w:noHBand="0" w:noVBand="1"/>
      </w:tblPr>
      <w:tblGrid>
        <w:gridCol w:w="3799"/>
        <w:gridCol w:w="2685"/>
        <w:gridCol w:w="2542"/>
      </w:tblGrid>
      <w:tr w:rsidR="00084868" w14:paraId="6C9252F0"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53ABB" w14:textId="77777777" w:rsidR="00084868" w:rsidRDefault="00084868">
            <w:pPr>
              <w:pStyle w:val="NormalWeb"/>
              <w:spacing w:before="0" w:beforeAutospacing="0" w:after="0" w:afterAutospacing="0"/>
            </w:pPr>
            <w:r>
              <w:rPr>
                <w:rFonts w:ascii="Arial" w:hAnsi="Arial" w:cs="Arial"/>
                <w:b/>
                <w:bCs/>
                <w:color w:val="000000"/>
                <w:sz w:val="22"/>
                <w:szCs w:val="22"/>
              </w:rPr>
              <w:t>Performance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CE69" w14:textId="77777777" w:rsidR="00084868" w:rsidRDefault="00084868">
            <w:pPr>
              <w:pStyle w:val="NormalWeb"/>
              <w:spacing w:before="0" w:beforeAutospacing="0" w:after="0" w:afterAutospacing="0"/>
            </w:pPr>
            <w:r>
              <w:rPr>
                <w:rFonts w:ascii="Arial" w:hAnsi="Arial" w:cs="Arial"/>
                <w:b/>
                <w:bCs/>
                <w:color w:val="000000"/>
                <w:sz w:val="22"/>
                <w:szCs w:val="22"/>
              </w:rPr>
              <w:t>Train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47A5" w14:textId="77777777" w:rsidR="00084868" w:rsidRDefault="00084868">
            <w:pPr>
              <w:pStyle w:val="NormalWeb"/>
              <w:spacing w:before="0" w:beforeAutospacing="0" w:after="0" w:afterAutospacing="0"/>
            </w:pPr>
            <w:r>
              <w:rPr>
                <w:rFonts w:ascii="Arial" w:hAnsi="Arial" w:cs="Arial"/>
                <w:b/>
                <w:bCs/>
                <w:color w:val="000000"/>
                <w:sz w:val="22"/>
                <w:szCs w:val="22"/>
              </w:rPr>
              <w:t>Test Dataset</w:t>
            </w:r>
          </w:p>
        </w:tc>
      </w:tr>
      <w:tr w:rsidR="00084868" w14:paraId="0DB13BAE"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4C4C3" w14:textId="77777777" w:rsidR="00084868" w:rsidRDefault="00084868">
            <w:pPr>
              <w:pStyle w:val="NormalWeb"/>
              <w:spacing w:before="0" w:beforeAutospacing="0" w:after="0" w:afterAutospacing="0"/>
            </w:pPr>
            <w:r>
              <w:rPr>
                <w:rFonts w:ascii="Arial" w:hAnsi="Arial" w:cs="Arial"/>
                <w:b/>
                <w:bCs/>
                <w:color w:val="000000"/>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452E" w14:textId="77777777" w:rsidR="00084868" w:rsidRDefault="00084868">
            <w:pPr>
              <w:pStyle w:val="NormalWeb"/>
              <w:spacing w:before="0" w:beforeAutospacing="0" w:after="0" w:afterAutospacing="0"/>
            </w:pPr>
            <w:r>
              <w:rPr>
                <w:rFonts w:ascii="Arial" w:hAnsi="Arial" w:cs="Arial"/>
                <w:color w:val="000000"/>
                <w:sz w:val="22"/>
                <w:szCs w:val="22"/>
              </w:rPr>
              <w:t>0.953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3D578" w14:textId="77777777" w:rsidR="00084868" w:rsidRDefault="00084868">
            <w:pPr>
              <w:pStyle w:val="NormalWeb"/>
              <w:spacing w:before="0" w:beforeAutospacing="0" w:after="0" w:afterAutospacing="0"/>
            </w:pPr>
            <w:r>
              <w:rPr>
                <w:rFonts w:ascii="Arial" w:hAnsi="Arial" w:cs="Arial"/>
                <w:color w:val="000000"/>
                <w:sz w:val="22"/>
                <w:szCs w:val="22"/>
              </w:rPr>
              <w:t>0.922</w:t>
            </w:r>
          </w:p>
        </w:tc>
      </w:tr>
      <w:tr w:rsidR="00084868" w14:paraId="58434C26"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B48F1" w14:textId="77777777" w:rsidR="00084868" w:rsidRDefault="00084868">
            <w:pPr>
              <w:pStyle w:val="NormalWeb"/>
              <w:spacing w:before="0" w:beforeAutospacing="0" w:after="0" w:afterAutospacing="0"/>
            </w:pPr>
            <w:r>
              <w:rPr>
                <w:rFonts w:ascii="Arial" w:hAnsi="Arial" w:cs="Arial"/>
                <w:b/>
                <w:bCs/>
                <w:color w:val="000000"/>
                <w:sz w:val="22"/>
                <w:szCs w:val="22"/>
              </w:rPr>
              <w:lastRenderedPageBreak/>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A315F" w14:textId="77777777" w:rsidR="00084868" w:rsidRDefault="00084868">
            <w:pPr>
              <w:pStyle w:val="NormalWeb"/>
              <w:spacing w:before="0" w:beforeAutospacing="0" w:after="0" w:afterAutospacing="0"/>
            </w:pPr>
            <w:r>
              <w:rPr>
                <w:rFonts w:ascii="Arial" w:hAnsi="Arial" w:cs="Arial"/>
                <w:color w:val="000000"/>
                <w:sz w:val="22"/>
                <w:szCs w:val="22"/>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4F1F7" w14:textId="77777777" w:rsidR="00084868" w:rsidRDefault="00084868">
            <w:pPr>
              <w:pStyle w:val="NormalWeb"/>
              <w:spacing w:before="0" w:beforeAutospacing="0" w:after="0" w:afterAutospacing="0"/>
            </w:pPr>
            <w:r>
              <w:rPr>
                <w:rFonts w:ascii="Arial" w:hAnsi="Arial" w:cs="Arial"/>
                <w:color w:val="000000"/>
                <w:sz w:val="22"/>
                <w:szCs w:val="22"/>
              </w:rPr>
              <w:t>0.800</w:t>
            </w:r>
          </w:p>
        </w:tc>
      </w:tr>
      <w:tr w:rsidR="00084868" w14:paraId="17697E15"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D2938" w14:textId="77777777" w:rsidR="00084868" w:rsidRDefault="00084868">
            <w:pPr>
              <w:pStyle w:val="NormalWeb"/>
              <w:spacing w:before="0" w:beforeAutospacing="0" w:after="0" w:afterAutospacing="0"/>
            </w:pPr>
            <w:r>
              <w:rPr>
                <w:rFonts w:ascii="Arial" w:hAnsi="Arial" w:cs="Arial"/>
                <w:b/>
                <w:bCs/>
                <w:color w:val="000000"/>
                <w:sz w:val="22"/>
                <w:szCs w:val="22"/>
              </w:rPr>
              <w:t>Specificity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313E5" w14:textId="77777777" w:rsidR="00084868" w:rsidRDefault="00084868">
            <w:pPr>
              <w:pStyle w:val="NormalWeb"/>
              <w:spacing w:before="0" w:beforeAutospacing="0" w:after="0" w:afterAutospacing="0"/>
            </w:pPr>
            <w:r>
              <w:rPr>
                <w:rFonts w:ascii="Arial" w:hAnsi="Arial" w:cs="Arial"/>
                <w:color w:val="000000"/>
                <w:sz w:val="22"/>
                <w:szCs w:val="22"/>
              </w:rPr>
              <w:t>0.949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F2E21" w14:textId="77777777" w:rsidR="00084868" w:rsidRDefault="00084868">
            <w:pPr>
              <w:pStyle w:val="NormalWeb"/>
              <w:spacing w:before="0" w:beforeAutospacing="0" w:after="0" w:afterAutospacing="0"/>
            </w:pPr>
            <w:r>
              <w:rPr>
                <w:rFonts w:ascii="Arial" w:hAnsi="Arial" w:cs="Arial"/>
                <w:color w:val="000000"/>
                <w:sz w:val="22"/>
                <w:szCs w:val="22"/>
              </w:rPr>
              <w:t>0.944</w:t>
            </w:r>
          </w:p>
        </w:tc>
      </w:tr>
      <w:tr w:rsidR="00084868" w14:paraId="69C98853" w14:textId="77777777" w:rsidTr="00084868">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6BA27" w14:textId="77777777" w:rsidR="00084868" w:rsidRDefault="00084868">
            <w:pPr>
              <w:pStyle w:val="NormalWeb"/>
              <w:spacing w:before="0" w:beforeAutospacing="0" w:after="0" w:afterAutospacing="0"/>
            </w:pPr>
            <w:r>
              <w:rPr>
                <w:rFonts w:ascii="Arial" w:hAnsi="Arial" w:cs="Arial"/>
                <w:b/>
                <w:bCs/>
                <w:color w:val="000000"/>
                <w:sz w:val="22"/>
                <w:szCs w:val="22"/>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051CC" w14:textId="77777777" w:rsidR="00084868" w:rsidRDefault="00084868">
            <w:pPr>
              <w:pStyle w:val="NormalWeb"/>
              <w:spacing w:before="0" w:beforeAutospacing="0" w:after="0" w:afterAutospacing="0"/>
            </w:pPr>
            <w:r>
              <w:rPr>
                <w:rFonts w:ascii="Arial" w:hAnsi="Arial" w:cs="Arial"/>
                <w:color w:val="000000"/>
                <w:sz w:val="22"/>
                <w:szCs w:val="22"/>
              </w:rPr>
              <w:t>0.589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EBA9B" w14:textId="77777777" w:rsidR="00084868" w:rsidRDefault="00084868">
            <w:pPr>
              <w:pStyle w:val="NormalWeb"/>
              <w:spacing w:before="0" w:beforeAutospacing="0" w:after="0" w:afterAutospacing="0"/>
            </w:pPr>
            <w:r>
              <w:rPr>
                <w:rFonts w:ascii="Arial" w:hAnsi="Arial" w:cs="Arial"/>
                <w:color w:val="000000"/>
                <w:sz w:val="22"/>
                <w:szCs w:val="22"/>
              </w:rPr>
              <w:t>0.727</w:t>
            </w:r>
          </w:p>
        </w:tc>
      </w:tr>
      <w:tr w:rsidR="00084868" w14:paraId="398248BB"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FC4F2" w14:textId="77777777" w:rsidR="00084868" w:rsidRDefault="00084868">
            <w:pPr>
              <w:pStyle w:val="NormalWeb"/>
              <w:spacing w:before="0" w:beforeAutospacing="0" w:after="0" w:afterAutospacing="0"/>
            </w:pPr>
            <w:r>
              <w:rPr>
                <w:rFonts w:ascii="Arial" w:hAnsi="Arial" w:cs="Arial"/>
                <w:b/>
                <w:bCs/>
                <w:color w:val="000000"/>
                <w:sz w:val="22"/>
                <w:szCs w:val="22"/>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36E3B" w14:textId="77777777" w:rsidR="00084868" w:rsidRDefault="00084868">
            <w:pPr>
              <w:pStyle w:val="NormalWeb"/>
              <w:spacing w:before="0" w:beforeAutospacing="0" w:after="0" w:afterAutospacing="0"/>
            </w:pPr>
            <w:r>
              <w:rPr>
                <w:rFonts w:ascii="Arial" w:hAnsi="Arial" w:cs="Arial"/>
                <w:color w:val="000000"/>
                <w:sz w:val="22"/>
                <w:szCs w:val="22"/>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879B8" w14:textId="77777777" w:rsidR="00084868" w:rsidRDefault="00084868">
            <w:pPr>
              <w:pStyle w:val="NormalWeb"/>
              <w:spacing w:before="0" w:beforeAutospacing="0" w:after="0" w:afterAutospacing="0"/>
            </w:pPr>
            <w:r>
              <w:rPr>
                <w:rFonts w:ascii="Arial" w:hAnsi="Arial" w:cs="Arial"/>
                <w:color w:val="000000"/>
                <w:sz w:val="22"/>
                <w:szCs w:val="22"/>
              </w:rPr>
              <w:t>0.800</w:t>
            </w:r>
          </w:p>
        </w:tc>
      </w:tr>
      <w:tr w:rsidR="00084868" w14:paraId="5F3B51B1"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134F" w14:textId="77777777" w:rsidR="00084868" w:rsidRDefault="00084868">
            <w:pPr>
              <w:pStyle w:val="NormalWeb"/>
              <w:spacing w:before="0" w:beforeAutospacing="0" w:after="0" w:afterAutospacing="0"/>
            </w:pPr>
            <w:r>
              <w:rPr>
                <w:rFonts w:ascii="Arial" w:hAnsi="Arial" w:cs="Arial"/>
                <w:b/>
                <w:bCs/>
                <w:color w:val="000000"/>
                <w:sz w:val="22"/>
                <w:szCs w:val="22"/>
              </w:rPr>
              <w:t>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AB4B0" w14:textId="77777777" w:rsidR="00084868" w:rsidRDefault="00084868">
            <w:pPr>
              <w:pStyle w:val="NormalWeb"/>
              <w:spacing w:before="0" w:beforeAutospacing="0" w:after="0" w:afterAutospacing="0"/>
            </w:pPr>
            <w:r>
              <w:rPr>
                <w:rFonts w:ascii="Arial" w:hAnsi="Arial" w:cs="Arial"/>
                <w:color w:val="000000"/>
                <w:sz w:val="22"/>
                <w:szCs w:val="22"/>
              </w:rPr>
              <w:t>0.742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2887F" w14:textId="77777777" w:rsidR="00084868" w:rsidRDefault="00084868">
            <w:pPr>
              <w:pStyle w:val="NormalWeb"/>
              <w:spacing w:before="0" w:beforeAutospacing="0" w:after="0" w:afterAutospacing="0"/>
            </w:pPr>
            <w:r>
              <w:rPr>
                <w:rFonts w:ascii="Arial" w:hAnsi="Arial" w:cs="Arial"/>
                <w:color w:val="000000"/>
                <w:sz w:val="22"/>
                <w:szCs w:val="22"/>
              </w:rPr>
              <w:t>0.762</w:t>
            </w:r>
          </w:p>
        </w:tc>
      </w:tr>
      <w:tr w:rsidR="00084868" w14:paraId="117607D0" w14:textId="77777777" w:rsidTr="000848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9E02D" w14:textId="77777777" w:rsidR="00084868" w:rsidRDefault="00084868">
            <w:pPr>
              <w:pStyle w:val="NormalWeb"/>
              <w:spacing w:before="0" w:beforeAutospacing="0" w:after="0" w:afterAutospacing="0"/>
            </w:pPr>
            <w:r>
              <w:rPr>
                <w:rFonts w:ascii="Arial" w:hAnsi="Arial" w:cs="Arial"/>
                <w:b/>
                <w:bCs/>
                <w:color w:val="000000"/>
                <w:sz w:val="22"/>
                <w:szCs w:val="22"/>
              </w:rPr>
              <w:t>ROC AUC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9CEE6" w14:textId="77777777" w:rsidR="00084868" w:rsidRDefault="00084868">
            <w:pPr>
              <w:pStyle w:val="NormalWeb"/>
              <w:spacing w:before="0" w:beforeAutospacing="0" w:after="0" w:afterAutospacing="0"/>
            </w:pPr>
            <w:r>
              <w:rPr>
                <w:rFonts w:ascii="Arial" w:hAnsi="Arial" w:cs="Arial"/>
                <w:color w:val="000000"/>
                <w:sz w:val="22"/>
                <w:szCs w:val="22"/>
              </w:rPr>
              <w:t>0.994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34260" w14:textId="77777777" w:rsidR="00084868" w:rsidRDefault="00084868">
            <w:pPr>
              <w:pStyle w:val="NormalWeb"/>
              <w:spacing w:before="0" w:beforeAutospacing="0" w:after="0" w:afterAutospacing="0"/>
            </w:pPr>
            <w:r>
              <w:rPr>
                <w:rFonts w:ascii="Arial" w:hAnsi="Arial" w:cs="Arial"/>
                <w:color w:val="000000"/>
                <w:sz w:val="22"/>
                <w:szCs w:val="22"/>
              </w:rPr>
              <w:t>0.950</w:t>
            </w:r>
          </w:p>
        </w:tc>
      </w:tr>
    </w:tbl>
    <w:p w14:paraId="78166D1B" w14:textId="77777777" w:rsidR="00084868" w:rsidRDefault="00084868" w:rsidP="00084868">
      <w:pPr>
        <w:pStyle w:val="NormalWeb"/>
        <w:spacing w:before="0" w:beforeAutospacing="0" w:after="0" w:afterAutospacing="0"/>
        <w:jc w:val="center"/>
        <w:rPr>
          <w:color w:val="000000"/>
        </w:rPr>
      </w:pPr>
      <w:r>
        <w:rPr>
          <w:rFonts w:ascii="Arial" w:hAnsi="Arial" w:cs="Arial"/>
          <w:b/>
          <w:bCs/>
          <w:color w:val="000000"/>
          <w:sz w:val="22"/>
          <w:szCs w:val="22"/>
        </w:rPr>
        <w:t>Table 1: Performance Metrics of the Best Neural Network</w:t>
      </w:r>
    </w:p>
    <w:p w14:paraId="0F64AE01" w14:textId="77777777" w:rsidR="00084868" w:rsidRDefault="00084868" w:rsidP="00084868">
      <w:pPr>
        <w:rPr>
          <w:color w:val="000000"/>
        </w:rPr>
      </w:pPr>
    </w:p>
    <w:p w14:paraId="24742652" w14:textId="536F8BCC" w:rsidR="00084868" w:rsidRDefault="00084868" w:rsidP="00084868">
      <w:pPr>
        <w:pStyle w:val="NormalWeb"/>
        <w:spacing w:before="0" w:beforeAutospacing="0" w:after="0" w:afterAutospacing="0"/>
        <w:jc w:val="center"/>
        <w:rPr>
          <w:color w:val="000000"/>
        </w:rPr>
      </w:pP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"https://lh7-rt.googleusercontent.com/docsz/AD_4nXew-lV5ZTdsjrca2BghUfw0qPMTE_XUEXNjCFnYbY5gItsot4bqnVpQhnAERACRIKdy0miox0A_SWRUT79k-l1uDJOU-GJHjfmHgEpB-kbmn9e1ZDbkHy4ubMGVGWBdf5fGS792cg?key=N9CfRC2UMZD8fEh0qEjM18zS"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483FA616" wp14:editId="38028330">
            <wp:extent cx="6502400" cy="4848225"/>
            <wp:effectExtent l="0" t="0" r="0" b="3175"/>
            <wp:docPr id="12189114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2400" cy="4848225"/>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16EED5FB" w14:textId="77777777" w:rsidR="00084868" w:rsidRDefault="00084868" w:rsidP="00084868">
      <w:pPr>
        <w:pStyle w:val="NormalWeb"/>
        <w:spacing w:before="0" w:beforeAutospacing="0" w:after="0" w:afterAutospacing="0"/>
        <w:jc w:val="center"/>
        <w:rPr>
          <w:color w:val="000000"/>
        </w:rPr>
      </w:pPr>
      <w:r>
        <w:rPr>
          <w:rFonts w:ascii="Arial" w:hAnsi="Arial" w:cs="Arial"/>
          <w:b/>
          <w:bCs/>
          <w:color w:val="000000"/>
          <w:sz w:val="22"/>
          <w:szCs w:val="22"/>
        </w:rPr>
        <w:t>Figure 1: ROC Curve for the Testing Data (AUC = 0.950)</w:t>
      </w:r>
    </w:p>
    <w:p w14:paraId="6393CEE1" w14:textId="6B4CCCB9" w:rsidR="00084868" w:rsidRDefault="00084868" w:rsidP="00084868">
      <w:pPr>
        <w:pStyle w:val="NormalWeb"/>
        <w:spacing w:before="0" w:beforeAutospacing="0" w:after="0" w:afterAutospacing="0"/>
        <w:rPr>
          <w:color w:val="000000"/>
        </w:rPr>
      </w:pPr>
      <w:r>
        <w:rPr>
          <w:rFonts w:ascii="Arial" w:hAnsi="Arial" w:cs="Arial"/>
          <w:b/>
          <w:bCs/>
          <w:color w:val="000000"/>
          <w:sz w:val="22"/>
          <w:szCs w:val="22"/>
          <w:bdr w:val="none" w:sz="0" w:space="0" w:color="auto" w:frame="1"/>
        </w:rPr>
        <w:lastRenderedPageBreak/>
        <w:fldChar w:fldCharType="begin"/>
      </w:r>
      <w:r>
        <w:rPr>
          <w:rFonts w:ascii="Arial" w:hAnsi="Arial" w:cs="Arial"/>
          <w:b/>
          <w:bCs/>
          <w:color w:val="000000"/>
          <w:sz w:val="22"/>
          <w:szCs w:val="22"/>
          <w:bdr w:val="none" w:sz="0" w:space="0" w:color="auto" w:frame="1"/>
        </w:rPr>
        <w:instrText xml:space="preserve"> INCLUDEPICTURE "https://lh7-rt.googleusercontent.com/docsz/AD_4nXdtsI-AVSDgJEOYihvceRfkkn-lsBT0Jsa8bZqlbjUXnDuiMeWIzAI-OJQge18ObA14NI_gOqtnndarQ-fUImDURVNqe4RmFCTrNbu9jgHjZV-TeFW8-sKZoAilv4Z1N6kOWCBX?key=N9CfRC2UMZD8fEh0qEjM18zS"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4CD36765" wp14:editId="3604A578">
            <wp:extent cx="6502400" cy="3877945"/>
            <wp:effectExtent l="0" t="0" r="0" b="0"/>
            <wp:docPr id="1653262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02400" cy="3877945"/>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38747FA1" w14:textId="77777777" w:rsidR="00084868" w:rsidRDefault="00084868" w:rsidP="00084868">
      <w:pPr>
        <w:pStyle w:val="NormalWeb"/>
        <w:spacing w:before="0" w:beforeAutospacing="0" w:after="0" w:afterAutospacing="0"/>
        <w:jc w:val="center"/>
        <w:rPr>
          <w:color w:val="000000"/>
        </w:rPr>
      </w:pPr>
      <w:r>
        <w:rPr>
          <w:rFonts w:ascii="Arial" w:hAnsi="Arial" w:cs="Arial"/>
          <w:b/>
          <w:bCs/>
          <w:color w:val="000000"/>
          <w:sz w:val="22"/>
          <w:szCs w:val="22"/>
        </w:rPr>
        <w:t>Figure 2: Feature Importances According to the Best Neural Network Model</w:t>
      </w:r>
    </w:p>
    <w:p w14:paraId="685120EC" w14:textId="77777777" w:rsidR="00084868" w:rsidRDefault="00084868" w:rsidP="00084868">
      <w:pPr>
        <w:spacing w:after="240"/>
        <w:rPr>
          <w:color w:val="000000"/>
        </w:rPr>
      </w:pPr>
      <w:r>
        <w:rPr>
          <w:color w:val="000000"/>
        </w:rPr>
        <w:br/>
      </w:r>
    </w:p>
    <w:p w14:paraId="60026DFC" w14:textId="77777777" w:rsidR="00084868" w:rsidRDefault="00084868" w:rsidP="00084868">
      <w:pPr>
        <w:pStyle w:val="NormalWeb"/>
        <w:spacing w:before="0" w:beforeAutospacing="0" w:after="0" w:afterAutospacing="0"/>
        <w:rPr>
          <w:color w:val="000000"/>
        </w:rPr>
      </w:pPr>
      <w:r>
        <w:rPr>
          <w:rFonts w:ascii="Arial" w:hAnsi="Arial" w:cs="Arial"/>
          <w:b/>
          <w:bCs/>
          <w:color w:val="000000"/>
          <w:sz w:val="22"/>
          <w:szCs w:val="22"/>
        </w:rPr>
        <w:t>Link to the code:</w:t>
      </w:r>
      <w:r>
        <w:rPr>
          <w:rFonts w:ascii="Arial" w:hAnsi="Arial" w:cs="Arial"/>
          <w:b/>
          <w:bCs/>
          <w:color w:val="000000"/>
          <w:sz w:val="22"/>
          <w:szCs w:val="22"/>
        </w:rPr>
        <w:br/>
      </w:r>
      <w:hyperlink r:id="rId21" w:history="1">
        <w:r>
          <w:rPr>
            <w:rStyle w:val="Hyperlink"/>
            <w:rFonts w:ascii="Arial" w:hAnsi="Arial" w:cs="Arial"/>
            <w:color w:val="1155CC"/>
            <w:sz w:val="22"/>
            <w:szCs w:val="22"/>
          </w:rPr>
          <w:t>https://anonymous.4open.science/r/adrenal-insufficiency-prediction-with-AI-F59C/</w:t>
        </w:r>
      </w:hyperlink>
    </w:p>
    <w:p w14:paraId="5842575A" w14:textId="77777777" w:rsidR="00084868" w:rsidRDefault="00084868" w:rsidP="00084868">
      <w:pPr>
        <w:spacing w:after="240"/>
      </w:pPr>
    </w:p>
    <w:p w14:paraId="40E8C680" w14:textId="77777777" w:rsidR="00F4573F" w:rsidRPr="009056AC" w:rsidRDefault="00F4573F" w:rsidP="00F4573F">
      <w:pPr>
        <w:tabs>
          <w:tab w:val="left" w:pos="982"/>
        </w:tabs>
        <w:rPr>
          <w:sz w:val="20"/>
          <w:lang w:val="en-ZA"/>
        </w:rPr>
      </w:pPr>
    </w:p>
    <w:p w14:paraId="2F6F386B" w14:textId="77777777" w:rsidR="00F36D68" w:rsidRDefault="00F36D68" w:rsidP="00F4573F">
      <w:pPr>
        <w:pStyle w:val="Heading2"/>
        <w:rPr>
          <w:rFonts w:ascii="Times New Roman"/>
          <w:sz w:val="32"/>
          <w:szCs w:val="32"/>
        </w:rPr>
      </w:pPr>
    </w:p>
    <w:p w14:paraId="14FFEA34" w14:textId="77777777" w:rsidR="00F36D68" w:rsidRDefault="00F36D68" w:rsidP="00F4573F">
      <w:pPr>
        <w:pStyle w:val="Heading2"/>
        <w:rPr>
          <w:rFonts w:ascii="Times New Roman"/>
          <w:sz w:val="32"/>
          <w:szCs w:val="32"/>
        </w:rPr>
      </w:pPr>
    </w:p>
    <w:p w14:paraId="3D93AF5F" w14:textId="77777777" w:rsidR="00F36D68" w:rsidRDefault="00F36D68" w:rsidP="00F4573F">
      <w:pPr>
        <w:pStyle w:val="Heading2"/>
        <w:rPr>
          <w:rFonts w:ascii="Times New Roman"/>
          <w:sz w:val="32"/>
          <w:szCs w:val="32"/>
        </w:rPr>
      </w:pPr>
    </w:p>
    <w:p w14:paraId="5AED179C" w14:textId="77777777" w:rsidR="00F36D68" w:rsidRDefault="00F36D68" w:rsidP="00F4573F">
      <w:pPr>
        <w:pStyle w:val="Heading2"/>
        <w:rPr>
          <w:rFonts w:ascii="Times New Roman"/>
          <w:sz w:val="32"/>
          <w:szCs w:val="32"/>
        </w:rPr>
      </w:pPr>
    </w:p>
    <w:p w14:paraId="03655C29" w14:textId="77777777" w:rsidR="00F36D68" w:rsidRDefault="00F36D68" w:rsidP="00F4573F">
      <w:pPr>
        <w:pStyle w:val="Heading2"/>
        <w:rPr>
          <w:rFonts w:ascii="Times New Roman"/>
          <w:sz w:val="32"/>
          <w:szCs w:val="32"/>
        </w:rPr>
      </w:pPr>
    </w:p>
    <w:p w14:paraId="2472455D" w14:textId="77777777" w:rsidR="00F36D68" w:rsidRDefault="00F36D68" w:rsidP="00F4573F">
      <w:pPr>
        <w:pStyle w:val="Heading2"/>
        <w:rPr>
          <w:rFonts w:ascii="Times New Roman"/>
          <w:sz w:val="32"/>
          <w:szCs w:val="32"/>
        </w:rPr>
      </w:pPr>
    </w:p>
    <w:p w14:paraId="39A9D76A" w14:textId="77777777" w:rsidR="00F36D68" w:rsidRDefault="00F36D68" w:rsidP="00F4573F">
      <w:pPr>
        <w:pStyle w:val="Heading2"/>
        <w:rPr>
          <w:rFonts w:ascii="Times New Roman"/>
          <w:sz w:val="32"/>
          <w:szCs w:val="32"/>
        </w:rPr>
      </w:pPr>
    </w:p>
    <w:p w14:paraId="4D281040" w14:textId="77777777" w:rsidR="00F36D68" w:rsidRDefault="00F36D68" w:rsidP="00F4573F">
      <w:pPr>
        <w:pStyle w:val="Heading2"/>
        <w:rPr>
          <w:rFonts w:ascii="Times New Roman"/>
          <w:sz w:val="32"/>
          <w:szCs w:val="32"/>
        </w:rPr>
      </w:pPr>
    </w:p>
    <w:p w14:paraId="7082DF22" w14:textId="77777777" w:rsidR="00F36D68" w:rsidRDefault="00F36D68" w:rsidP="00F4573F">
      <w:pPr>
        <w:pStyle w:val="Heading2"/>
        <w:rPr>
          <w:rFonts w:ascii="Times New Roman"/>
          <w:sz w:val="32"/>
          <w:szCs w:val="32"/>
        </w:rPr>
      </w:pPr>
    </w:p>
    <w:p w14:paraId="7DBE84CF" w14:textId="77777777" w:rsidR="00F36D68" w:rsidRDefault="00F36D68" w:rsidP="00F4573F">
      <w:pPr>
        <w:pStyle w:val="Heading2"/>
        <w:rPr>
          <w:rFonts w:ascii="Times New Roman"/>
          <w:sz w:val="32"/>
          <w:szCs w:val="32"/>
        </w:rPr>
      </w:pPr>
    </w:p>
    <w:p w14:paraId="0A8C52E4" w14:textId="77777777" w:rsidR="00F36D68" w:rsidRDefault="00F36D68" w:rsidP="00F4573F">
      <w:pPr>
        <w:pStyle w:val="Heading2"/>
        <w:rPr>
          <w:rFonts w:ascii="Times New Roman"/>
          <w:sz w:val="32"/>
          <w:szCs w:val="32"/>
        </w:rPr>
      </w:pPr>
    </w:p>
    <w:p w14:paraId="703BA270" w14:textId="328D1485" w:rsidR="00F4573F" w:rsidRPr="00835F82" w:rsidRDefault="00A77F01" w:rsidP="00F4573F">
      <w:pPr>
        <w:pStyle w:val="Heading2"/>
        <w:rPr>
          <w:rFonts w:ascii="Times New Roman"/>
          <w:sz w:val="32"/>
          <w:szCs w:val="32"/>
        </w:rPr>
      </w:pPr>
      <w:r>
        <w:rPr>
          <w:rFonts w:ascii="Times New Roman"/>
          <w:sz w:val="32"/>
          <w:szCs w:val="32"/>
        </w:rPr>
        <w:lastRenderedPageBreak/>
        <w:t>D</w:t>
      </w:r>
      <w:r w:rsidR="00F4573F" w:rsidRPr="00835F82">
        <w:rPr>
          <w:rFonts w:ascii="Times New Roman"/>
          <w:sz w:val="32"/>
          <w:szCs w:val="32"/>
        </w:rPr>
        <w:t>iscussion:</w:t>
      </w:r>
      <w:r w:rsidR="00F4573F" w:rsidRPr="00835F82">
        <w:rPr>
          <w:rFonts w:ascii="Times New Roman"/>
          <w:spacing w:val="43"/>
          <w:sz w:val="32"/>
          <w:szCs w:val="32"/>
        </w:rPr>
        <w:t xml:space="preserve"> </w:t>
      </w:r>
    </w:p>
    <w:p w14:paraId="61BE51C9" w14:textId="436E79C0" w:rsidR="00F4573F" w:rsidRPr="007738B9" w:rsidRDefault="00F4573F" w:rsidP="00EF58AF">
      <w:pPr>
        <w:rPr>
          <w:b/>
          <w:bCs/>
          <w:w w:val="90"/>
        </w:rPr>
        <w:pPrChange w:id="264" w:author="Joseph B Sempa" w:date="2025-04-22T21:45:00Z">
          <w:pPr>
            <w:pStyle w:val="BodyText"/>
            <w:spacing w:before="65" w:line="254" w:lineRule="auto"/>
            <w:ind w:left="567" w:right="435"/>
          </w:pPr>
        </w:pPrChange>
      </w:pPr>
      <w:r>
        <w:t>To</w:t>
      </w:r>
      <w:r>
        <w:rPr>
          <w:spacing w:val="-13"/>
        </w:rPr>
        <w:t xml:space="preserve"> </w:t>
      </w:r>
      <w:r>
        <w:t>our</w:t>
      </w:r>
      <w:r>
        <w:rPr>
          <w:spacing w:val="-13"/>
        </w:rPr>
        <w:t xml:space="preserve"> </w:t>
      </w:r>
      <w:r>
        <w:t>knowledge</w:t>
      </w:r>
      <w:r>
        <w:rPr>
          <w:spacing w:val="-14"/>
        </w:rPr>
        <w:t xml:space="preserve"> </w:t>
      </w:r>
      <w:r>
        <w:t>this</w:t>
      </w:r>
      <w:r>
        <w:rPr>
          <w:spacing w:val="-13"/>
        </w:rPr>
        <w:t xml:space="preserve"> </w:t>
      </w:r>
      <w:r>
        <w:t>is</w:t>
      </w:r>
      <w:r>
        <w:rPr>
          <w:spacing w:val="-13"/>
        </w:rPr>
        <w:t xml:space="preserve"> </w:t>
      </w:r>
      <w:r>
        <w:t>the</w:t>
      </w:r>
      <w:r>
        <w:rPr>
          <w:spacing w:val="-13"/>
        </w:rPr>
        <w:t xml:space="preserve"> </w:t>
      </w:r>
      <w:r>
        <w:t>largest</w:t>
      </w:r>
      <w:r>
        <w:rPr>
          <w:spacing w:val="-13"/>
        </w:rPr>
        <w:t xml:space="preserve"> </w:t>
      </w:r>
      <w:r>
        <w:t>study</w:t>
      </w:r>
      <w:r>
        <w:rPr>
          <w:spacing w:val="-14"/>
        </w:rPr>
        <w:t xml:space="preserve"> </w:t>
      </w:r>
      <w:r>
        <w:t>looking</w:t>
      </w:r>
      <w:r>
        <w:rPr>
          <w:spacing w:val="-13"/>
        </w:rPr>
        <w:t xml:space="preserve"> </w:t>
      </w:r>
      <w:r>
        <w:t>at</w:t>
      </w:r>
      <w:r>
        <w:rPr>
          <w:spacing w:val="-13"/>
        </w:rPr>
        <w:t xml:space="preserve"> </w:t>
      </w:r>
      <w:r>
        <w:t>the</w:t>
      </w:r>
      <w:r>
        <w:rPr>
          <w:spacing w:val="-13"/>
        </w:rPr>
        <w:t xml:space="preserve"> </w:t>
      </w:r>
      <w:r>
        <w:t>incidence</w:t>
      </w:r>
      <w:r>
        <w:rPr>
          <w:spacing w:val="-13"/>
        </w:rPr>
        <w:t xml:space="preserve"> </w:t>
      </w:r>
      <w:r>
        <w:t>of</w:t>
      </w:r>
      <w:r>
        <w:rPr>
          <w:spacing w:val="-13"/>
        </w:rPr>
        <w:t xml:space="preserve"> </w:t>
      </w:r>
      <w:r>
        <w:t>adrenal</w:t>
      </w:r>
      <w:r>
        <w:rPr>
          <w:spacing w:val="-13"/>
        </w:rPr>
        <w:t xml:space="preserve"> </w:t>
      </w:r>
      <w:r>
        <w:t>insufficiency</w:t>
      </w:r>
      <w:r>
        <w:rPr>
          <w:spacing w:val="-13"/>
        </w:rPr>
        <w:t xml:space="preserve"> </w:t>
      </w:r>
      <w:r>
        <w:t>and</w:t>
      </w:r>
      <w:r>
        <w:rPr>
          <w:spacing w:val="-13"/>
        </w:rPr>
        <w:t xml:space="preserve"> its </w:t>
      </w:r>
      <w:r>
        <w:t>mortality in</w:t>
      </w:r>
      <w:r>
        <w:rPr>
          <w:spacing w:val="-15"/>
        </w:rPr>
        <w:t xml:space="preserve"> </w:t>
      </w:r>
      <w:r>
        <w:t>patients</w:t>
      </w:r>
      <w:r>
        <w:rPr>
          <w:spacing w:val="-16"/>
        </w:rPr>
        <w:t xml:space="preserve"> </w:t>
      </w:r>
      <w:r>
        <w:t>with</w:t>
      </w:r>
      <w:r>
        <w:rPr>
          <w:spacing w:val="-15"/>
        </w:rPr>
        <w:t xml:space="preserve"> </w:t>
      </w:r>
      <w:r>
        <w:t>advanced</w:t>
      </w:r>
      <w:r>
        <w:rPr>
          <w:spacing w:val="-15"/>
        </w:rPr>
        <w:t xml:space="preserve"> </w:t>
      </w:r>
      <w:r>
        <w:t>HIV in Africa.</w:t>
      </w:r>
      <w:r>
        <w:rPr>
          <w:spacing w:val="30"/>
        </w:rPr>
        <w:t xml:space="preserve"> </w:t>
      </w:r>
      <w:r>
        <w:t>Inspired</w:t>
      </w:r>
      <w:r>
        <w:rPr>
          <w:spacing w:val="-15"/>
        </w:rPr>
        <w:t xml:space="preserve"> </w:t>
      </w:r>
      <w:r>
        <w:t>by</w:t>
      </w:r>
      <w:r>
        <w:rPr>
          <w:spacing w:val="-15"/>
        </w:rPr>
        <w:t xml:space="preserve"> </w:t>
      </w:r>
      <w:r>
        <w:t>the</w:t>
      </w:r>
      <w:r>
        <w:rPr>
          <w:spacing w:val="-15"/>
        </w:rPr>
        <w:t xml:space="preserve"> </w:t>
      </w:r>
      <w:r>
        <w:t>knowledge</w:t>
      </w:r>
      <w:r>
        <w:rPr>
          <w:spacing w:val="-15"/>
        </w:rPr>
        <w:t xml:space="preserve"> </w:t>
      </w:r>
      <w:r>
        <w:t>that</w:t>
      </w:r>
      <w:r>
        <w:rPr>
          <w:spacing w:val="-14"/>
        </w:rPr>
        <w:t xml:space="preserve"> </w:t>
      </w:r>
      <w:r>
        <w:t>undiagnosed</w:t>
      </w:r>
      <w:r>
        <w:rPr>
          <w:spacing w:val="-15"/>
        </w:rPr>
        <w:t xml:space="preserve"> </w:t>
      </w:r>
      <w:r>
        <w:t>AI</w:t>
      </w:r>
      <w:r>
        <w:rPr>
          <w:spacing w:val="-15"/>
        </w:rPr>
        <w:t xml:space="preserve"> </w:t>
      </w:r>
      <w:r>
        <w:t>can</w:t>
      </w:r>
      <w:r>
        <w:rPr>
          <w:spacing w:val="-15"/>
        </w:rPr>
        <w:t xml:space="preserve"> </w:t>
      </w:r>
      <w:r>
        <w:t>be</w:t>
      </w:r>
      <w:r>
        <w:rPr>
          <w:spacing w:val="-15"/>
        </w:rPr>
        <w:t xml:space="preserve"> </w:t>
      </w:r>
      <w:r>
        <w:t>fatal</w:t>
      </w:r>
      <w:r>
        <w:rPr>
          <w:spacing w:val="-14"/>
        </w:rPr>
        <w:t xml:space="preserve"> </w:t>
      </w:r>
      <w:r>
        <w:t>in</w:t>
      </w:r>
      <w:r>
        <w:rPr>
          <w:spacing w:val="-15"/>
        </w:rPr>
        <w:t xml:space="preserve"> </w:t>
      </w:r>
      <w:r>
        <w:t>the</w:t>
      </w:r>
      <w:r>
        <w:rPr>
          <w:spacing w:val="-15"/>
        </w:rPr>
        <w:t xml:space="preserve"> </w:t>
      </w:r>
      <w:r>
        <w:t xml:space="preserve">event </w:t>
      </w:r>
      <w:r>
        <w:rPr>
          <w:spacing w:val="-2"/>
        </w:rPr>
        <w:t>of</w:t>
      </w:r>
      <w:r>
        <w:rPr>
          <w:spacing w:val="-17"/>
        </w:rPr>
        <w:t xml:space="preserve"> </w:t>
      </w:r>
      <w:r>
        <w:rPr>
          <w:spacing w:val="-2"/>
        </w:rPr>
        <w:t>complications,</w:t>
      </w:r>
      <w:r>
        <w:rPr>
          <w:spacing w:val="-17"/>
        </w:rPr>
        <w:t xml:space="preserve"> </w:t>
      </w:r>
      <w:r>
        <w:rPr>
          <w:spacing w:val="-2"/>
        </w:rPr>
        <w:t>we</w:t>
      </w:r>
      <w:r>
        <w:rPr>
          <w:spacing w:val="-17"/>
        </w:rPr>
        <w:t xml:space="preserve"> </w:t>
      </w:r>
      <w:r>
        <w:rPr>
          <w:spacing w:val="-2"/>
        </w:rPr>
        <w:t>sought</w:t>
      </w:r>
      <w:r>
        <w:rPr>
          <w:spacing w:val="-17"/>
        </w:rPr>
        <w:t xml:space="preserve"> </w:t>
      </w:r>
      <w:r>
        <w:rPr>
          <w:spacing w:val="-2"/>
        </w:rPr>
        <w:t>to</w:t>
      </w:r>
      <w:r>
        <w:rPr>
          <w:spacing w:val="-17"/>
        </w:rPr>
        <w:t xml:space="preserve"> </w:t>
      </w:r>
      <w:r>
        <w:rPr>
          <w:spacing w:val="-2"/>
        </w:rPr>
        <w:t>establish</w:t>
      </w:r>
      <w:r>
        <w:rPr>
          <w:spacing w:val="-17"/>
        </w:rPr>
        <w:t xml:space="preserve"> </w:t>
      </w:r>
      <w:r>
        <w:rPr>
          <w:spacing w:val="-2"/>
        </w:rPr>
        <w:t>its</w:t>
      </w:r>
      <w:r>
        <w:rPr>
          <w:spacing w:val="-17"/>
        </w:rPr>
        <w:t xml:space="preserve"> </w:t>
      </w:r>
      <w:r>
        <w:rPr>
          <w:spacing w:val="-2"/>
        </w:rPr>
        <w:t>presence</w:t>
      </w:r>
      <w:r>
        <w:rPr>
          <w:spacing w:val="-17"/>
        </w:rPr>
        <w:t xml:space="preserve"> </w:t>
      </w:r>
      <w:r>
        <w:rPr>
          <w:spacing w:val="-2"/>
        </w:rPr>
        <w:t>and</w:t>
      </w:r>
      <w:r>
        <w:rPr>
          <w:spacing w:val="-18"/>
        </w:rPr>
        <w:t xml:space="preserve"> </w:t>
      </w:r>
      <w:r>
        <w:rPr>
          <w:spacing w:val="-2"/>
        </w:rPr>
        <w:t>contribution</w:t>
      </w:r>
      <w:r>
        <w:rPr>
          <w:spacing w:val="-18"/>
        </w:rPr>
        <w:t xml:space="preserve"> </w:t>
      </w:r>
      <w:r>
        <w:rPr>
          <w:spacing w:val="-2"/>
        </w:rPr>
        <w:t>to</w:t>
      </w:r>
      <w:r>
        <w:rPr>
          <w:spacing w:val="-17"/>
        </w:rPr>
        <w:t xml:space="preserve"> </w:t>
      </w:r>
      <w:r>
        <w:rPr>
          <w:spacing w:val="-2"/>
        </w:rPr>
        <w:t>mortality</w:t>
      </w:r>
      <w:r>
        <w:rPr>
          <w:spacing w:val="-17"/>
        </w:rPr>
        <w:t xml:space="preserve"> </w:t>
      </w:r>
      <w:r>
        <w:rPr>
          <w:spacing w:val="-2"/>
        </w:rPr>
        <w:t>in</w:t>
      </w:r>
      <w:r>
        <w:rPr>
          <w:spacing w:val="-17"/>
        </w:rPr>
        <w:t xml:space="preserve"> </w:t>
      </w:r>
      <w:r>
        <w:rPr>
          <w:spacing w:val="-2"/>
        </w:rPr>
        <w:t>patients</w:t>
      </w:r>
      <w:r>
        <w:rPr>
          <w:spacing w:val="-17"/>
        </w:rPr>
        <w:t xml:space="preserve"> </w:t>
      </w:r>
      <w:r>
        <w:rPr>
          <w:spacing w:val="-2"/>
        </w:rPr>
        <w:t>HIV</w:t>
      </w:r>
      <w:r>
        <w:rPr>
          <w:spacing w:val="-17"/>
        </w:rPr>
        <w:t xml:space="preserve"> </w:t>
      </w:r>
      <w:r>
        <w:rPr>
          <w:spacing w:val="-2"/>
        </w:rPr>
        <w:t xml:space="preserve">and </w:t>
      </w:r>
      <w:r>
        <w:t>AIDS,</w:t>
      </w:r>
      <w:r>
        <w:rPr>
          <w:spacing w:val="-13"/>
        </w:rPr>
        <w:t xml:space="preserve"> </w:t>
      </w:r>
      <w:r>
        <w:t>with intention to</w:t>
      </w:r>
      <w:r>
        <w:rPr>
          <w:spacing w:val="-13"/>
        </w:rPr>
        <w:t xml:space="preserve"> </w:t>
      </w:r>
      <w:r>
        <w:t>mitigate</w:t>
      </w:r>
      <w:r>
        <w:rPr>
          <w:spacing w:val="-13"/>
        </w:rPr>
        <w:t xml:space="preserve"> </w:t>
      </w:r>
      <w:r>
        <w:t>this</w:t>
      </w:r>
      <w:r>
        <w:rPr>
          <w:spacing w:val="-13"/>
        </w:rPr>
        <w:t xml:space="preserve"> </w:t>
      </w:r>
      <w:r>
        <w:t>risk</w:t>
      </w:r>
      <w:r>
        <w:rPr>
          <w:spacing w:val="-13"/>
        </w:rPr>
        <w:t xml:space="preserve"> </w:t>
      </w:r>
      <w:r>
        <w:t>through</w:t>
      </w:r>
      <w:r>
        <w:rPr>
          <w:spacing w:val="-13"/>
        </w:rPr>
        <w:t xml:space="preserve"> </w:t>
      </w:r>
      <w:r>
        <w:t>early</w:t>
      </w:r>
      <w:r>
        <w:rPr>
          <w:spacing w:val="-13"/>
        </w:rPr>
        <w:t xml:space="preserve"> </w:t>
      </w:r>
      <w:r>
        <w:t>diagnosis</w:t>
      </w:r>
      <w:r>
        <w:rPr>
          <w:spacing w:val="-13"/>
        </w:rPr>
        <w:t xml:space="preserve"> </w:t>
      </w:r>
      <w:r>
        <w:t>and</w:t>
      </w:r>
      <w:r>
        <w:rPr>
          <w:spacing w:val="-13"/>
        </w:rPr>
        <w:t xml:space="preserve"> </w:t>
      </w:r>
      <w:r>
        <w:t xml:space="preserve">intervention. A 250 µg </w:t>
      </w:r>
      <w:proofErr w:type="spellStart"/>
      <w:r>
        <w:rPr>
          <w:spacing w:val="-17"/>
        </w:rPr>
        <w:t>tetracosactide</w:t>
      </w:r>
      <w:proofErr w:type="spellEnd"/>
      <w:r>
        <w:rPr>
          <w:spacing w:val="-17"/>
        </w:rPr>
        <w:t xml:space="preserve"> test was performed on </w:t>
      </w:r>
      <w:r>
        <w:t>151</w:t>
      </w:r>
      <w:r>
        <w:rPr>
          <w:spacing w:val="-17"/>
        </w:rPr>
        <w:t xml:space="preserve"> </w:t>
      </w:r>
      <w:r>
        <w:t>patients with random cortisol less than 500 nmol/L</w:t>
      </w:r>
      <w:r>
        <w:rPr>
          <w:spacing w:val="-17"/>
        </w:rPr>
        <w:t>,</w:t>
      </w:r>
      <w:r w:rsidRPr="00C04B55">
        <w:rPr>
          <w:w w:val="90"/>
        </w:rPr>
        <w:t xml:space="preserve"> </w:t>
      </w:r>
      <w:r>
        <w:rPr>
          <w:w w:val="90"/>
        </w:rPr>
        <w:t>using the Roche COBAS II ECLIA test.  Using the</w:t>
      </w:r>
      <w:r>
        <w:rPr>
          <w:spacing w:val="-17"/>
        </w:rPr>
        <w:t xml:space="preserve"> 30 minute </w:t>
      </w:r>
      <w:proofErr w:type="gramStart"/>
      <w:r>
        <w:rPr>
          <w:spacing w:val="-17"/>
        </w:rPr>
        <w:t>diagnostic  cortisol</w:t>
      </w:r>
      <w:proofErr w:type="gramEnd"/>
      <w:r>
        <w:rPr>
          <w:spacing w:val="-17"/>
        </w:rPr>
        <w:t xml:space="preserve"> concentrations cutoff’ of  less than 500nmol/L, </w:t>
      </w:r>
      <w:r w:rsidR="008570E4">
        <w:rPr>
          <w:spacing w:val="-17"/>
        </w:rPr>
        <w:t xml:space="preserve">35 </w:t>
      </w:r>
      <w:r>
        <w:rPr>
          <w:spacing w:val="-17"/>
        </w:rPr>
        <w:t>patients were confirmed AI.</w:t>
      </w:r>
      <w:r>
        <w:t xml:space="preserve"> Further breakdown of this total showed majority SAI (2</w:t>
      </w:r>
      <w:r w:rsidR="008570E4">
        <w:t>6</w:t>
      </w:r>
      <w:r>
        <w:t>) and PAI (9)</w:t>
      </w:r>
      <w:r>
        <w:rPr>
          <w:spacing w:val="-17"/>
        </w:rPr>
        <w:t>.</w:t>
      </w:r>
      <w:r w:rsidRPr="001571BE">
        <w:rPr>
          <w:w w:val="90"/>
        </w:rPr>
        <w:t xml:space="preserve"> </w:t>
      </w:r>
      <w:r>
        <w:rPr>
          <w:w w:val="90"/>
        </w:rPr>
        <w:t xml:space="preserve">In view of possible overdiagnosis of AI using the 500 nmol/L cortisol cutoff, lower cortisol cutoffs of </w:t>
      </w:r>
      <w:r w:rsidRPr="009878E0">
        <w:rPr>
          <w:w w:val="90"/>
          <w:highlight w:val="yellow"/>
        </w:rPr>
        <w:t>400 nmol/L and 340 nmol/L</w:t>
      </w:r>
      <w:r w:rsidRPr="009878E0">
        <w:rPr>
          <w:spacing w:val="-8"/>
          <w:w w:val="90"/>
          <w:highlight w:val="yellow"/>
        </w:rPr>
        <w:t xml:space="preserve"> </w:t>
      </w:r>
      <w:r w:rsidRPr="009878E0">
        <w:rPr>
          <w:spacing w:val="-4"/>
          <w:highlight w:val="yellow"/>
        </w:rPr>
        <w:t>yielded, 18 and 12 AI patients</w:t>
      </w:r>
      <w:r>
        <w:rPr>
          <w:spacing w:val="-4"/>
        </w:rPr>
        <w:t>, respectively.</w:t>
      </w:r>
    </w:p>
    <w:p w14:paraId="7FC67737" w14:textId="4D1C4EE3" w:rsidR="006774ED" w:rsidRDefault="00F4573F" w:rsidP="00EF58AF">
      <w:pPr>
        <w:pPrChange w:id="265" w:author="Joseph B Sempa" w:date="2025-04-22T21:45:00Z">
          <w:pPr>
            <w:pStyle w:val="BodyText"/>
            <w:spacing w:before="185" w:line="249" w:lineRule="auto"/>
            <w:ind w:left="567" w:right="373"/>
          </w:pPr>
        </w:pPrChange>
      </w:pPr>
      <w:r>
        <w:rPr>
          <w:w w:val="90"/>
        </w:rPr>
        <w:t xml:space="preserve">Patients in the lower </w:t>
      </w:r>
      <w:r w:rsidR="00A77F01">
        <w:rPr>
          <w:w w:val="90"/>
        </w:rPr>
        <w:t xml:space="preserve">CD4 </w:t>
      </w:r>
      <w:r>
        <w:rPr>
          <w:w w:val="90"/>
        </w:rPr>
        <w:t>tertile were younger.</w:t>
      </w:r>
      <w:r w:rsidR="008C7381">
        <w:rPr>
          <w:w w:val="90"/>
        </w:rPr>
        <w:t xml:space="preserve"> </w:t>
      </w:r>
      <w:r w:rsidR="00AE5C49">
        <w:rPr>
          <w:w w:val="90"/>
        </w:rPr>
        <w:t>Paradoxically, Sodium levels and Diastolic BP were higher in the AI versus the non-AI group.</w:t>
      </w:r>
      <w:r w:rsidR="008C7381">
        <w:rPr>
          <w:w w:val="90"/>
        </w:rPr>
        <w:t xml:space="preserve"> </w:t>
      </w:r>
      <w:r>
        <w:rPr>
          <w:w w:val="90"/>
        </w:rPr>
        <w:t>Overall, AI incidence in this cohort was 6.</w:t>
      </w:r>
      <w:r w:rsidR="008570E4">
        <w:rPr>
          <w:w w:val="90"/>
        </w:rPr>
        <w:t>21</w:t>
      </w:r>
      <w:r>
        <w:rPr>
          <w:w w:val="90"/>
        </w:rPr>
        <w:t>% with a predominant SAI group.</w:t>
      </w:r>
      <w:r w:rsidR="008C7381">
        <w:rPr>
          <w:w w:val="90"/>
        </w:rPr>
        <w:t xml:space="preserve"> </w:t>
      </w:r>
      <w:r w:rsidR="00B46E4D">
        <w:rPr>
          <w:w w:val="90"/>
        </w:rPr>
        <w:t>While there was significant vomiting in the PAI group, d</w:t>
      </w:r>
      <w:r w:rsidR="00AE5C49">
        <w:rPr>
          <w:w w:val="90"/>
        </w:rPr>
        <w:t>uration of illness was longer in the SAI versus PAI group</w:t>
      </w:r>
      <w:r w:rsidR="00B46E4D">
        <w:rPr>
          <w:w w:val="90"/>
        </w:rPr>
        <w:t>, in contr</w:t>
      </w:r>
      <w:r w:rsidR="00237A5F">
        <w:rPr>
          <w:w w:val="90"/>
        </w:rPr>
        <w:t>a</w:t>
      </w:r>
      <w:r w:rsidR="00B46E4D">
        <w:rPr>
          <w:w w:val="90"/>
        </w:rPr>
        <w:t>st with</w:t>
      </w:r>
      <w:r w:rsidR="00AE5C49">
        <w:rPr>
          <w:w w:val="90"/>
        </w:rPr>
        <w:t xml:space="preserve"> Sharma et al </w:t>
      </w:r>
      <w:r w:rsidR="00B46E4D">
        <w:rPr>
          <w:w w:val="90"/>
        </w:rPr>
        <w:t xml:space="preserve">who </w:t>
      </w:r>
      <w:r w:rsidR="00AE5C49">
        <w:rPr>
          <w:w w:val="90"/>
        </w:rPr>
        <w:t xml:space="preserve">found that </w:t>
      </w:r>
      <w:r w:rsidR="00B46E4D">
        <w:rPr>
          <w:w w:val="90"/>
        </w:rPr>
        <w:t>d</w:t>
      </w:r>
      <w:r w:rsidR="00AE5C49">
        <w:rPr>
          <w:w w:val="90"/>
        </w:rPr>
        <w:t>uration of illness was predictive of AI in HIV patients, with longer duration associated with PAI</w:t>
      </w:r>
      <w:r w:rsidR="00B46E4D">
        <w:rPr>
          <w:w w:val="90"/>
        </w:rPr>
        <w:t xml:space="preserve"> group</w:t>
      </w:r>
      <w:r w:rsidR="00AE5C49">
        <w:rPr>
          <w:w w:val="90"/>
        </w:rPr>
        <w:t xml:space="preserve">. </w:t>
      </w:r>
      <w:r w:rsidR="00B46E4D">
        <w:t>Overall, the</w:t>
      </w:r>
      <w:r w:rsidR="00B46E4D">
        <w:rPr>
          <w:spacing w:val="-14"/>
        </w:rPr>
        <w:t xml:space="preserve"> </w:t>
      </w:r>
      <w:r w:rsidR="00B46E4D">
        <w:t>most</w:t>
      </w:r>
      <w:r w:rsidR="00B46E4D">
        <w:rPr>
          <w:spacing w:val="-13"/>
        </w:rPr>
        <w:t xml:space="preserve"> </w:t>
      </w:r>
      <w:r w:rsidR="00B46E4D">
        <w:t>common</w:t>
      </w:r>
      <w:r w:rsidR="00B46E4D">
        <w:rPr>
          <w:spacing w:val="-13"/>
        </w:rPr>
        <w:t xml:space="preserve"> </w:t>
      </w:r>
      <w:r w:rsidR="00B46E4D">
        <w:t>opportunistic</w:t>
      </w:r>
      <w:r w:rsidR="00B46E4D">
        <w:rPr>
          <w:spacing w:val="-13"/>
        </w:rPr>
        <w:t xml:space="preserve"> </w:t>
      </w:r>
      <w:r w:rsidR="00B46E4D">
        <w:t>infection</w:t>
      </w:r>
      <w:r w:rsidR="00B46E4D">
        <w:rPr>
          <w:spacing w:val="-13"/>
        </w:rPr>
        <w:t xml:space="preserve"> </w:t>
      </w:r>
      <w:r w:rsidR="00B46E4D">
        <w:t>was</w:t>
      </w:r>
      <w:r w:rsidR="00B46E4D">
        <w:rPr>
          <w:spacing w:val="-13"/>
        </w:rPr>
        <w:t xml:space="preserve"> </w:t>
      </w:r>
      <w:r w:rsidR="00B46E4D">
        <w:t>tuberculosis</w:t>
      </w:r>
      <w:r w:rsidR="00B46E4D">
        <w:rPr>
          <w:spacing w:val="-13"/>
        </w:rPr>
        <w:t xml:space="preserve"> </w:t>
      </w:r>
      <w:r w:rsidR="00B46E4D">
        <w:t>at</w:t>
      </w:r>
      <w:r w:rsidR="00B46E4D">
        <w:rPr>
          <w:spacing w:val="-13"/>
        </w:rPr>
        <w:t xml:space="preserve"> </w:t>
      </w:r>
      <w:r w:rsidR="00B46E4D">
        <w:t xml:space="preserve">(84%), </w:t>
      </w:r>
      <w:r w:rsidR="00B46E4D">
        <w:rPr>
          <w:spacing w:val="-4"/>
        </w:rPr>
        <w:t>followed</w:t>
      </w:r>
      <w:r w:rsidR="00B46E4D">
        <w:rPr>
          <w:spacing w:val="-19"/>
        </w:rPr>
        <w:t xml:space="preserve"> </w:t>
      </w:r>
      <w:r w:rsidR="00B46E4D">
        <w:rPr>
          <w:spacing w:val="-4"/>
        </w:rPr>
        <w:t>by</w:t>
      </w:r>
      <w:r w:rsidR="00B46E4D">
        <w:rPr>
          <w:spacing w:val="-16"/>
        </w:rPr>
        <w:t xml:space="preserve"> </w:t>
      </w:r>
      <w:r w:rsidR="00B46E4D">
        <w:rPr>
          <w:spacing w:val="-4"/>
        </w:rPr>
        <w:t>pneumonia</w:t>
      </w:r>
      <w:r w:rsidR="00B46E4D">
        <w:rPr>
          <w:spacing w:val="-16"/>
        </w:rPr>
        <w:t xml:space="preserve"> </w:t>
      </w:r>
      <w:r w:rsidR="00B46E4D">
        <w:rPr>
          <w:spacing w:val="-4"/>
        </w:rPr>
        <w:t>(11.35%)</w:t>
      </w:r>
      <w:r w:rsidR="00B46E4D">
        <w:rPr>
          <w:spacing w:val="-15"/>
        </w:rPr>
        <w:t xml:space="preserve"> </w:t>
      </w:r>
      <w:r w:rsidR="00B46E4D">
        <w:rPr>
          <w:spacing w:val="-4"/>
        </w:rPr>
        <w:t>and</w:t>
      </w:r>
      <w:r w:rsidR="00B46E4D">
        <w:rPr>
          <w:spacing w:val="-16"/>
        </w:rPr>
        <w:t xml:space="preserve"> </w:t>
      </w:r>
      <w:r w:rsidR="00B46E4D">
        <w:rPr>
          <w:spacing w:val="-4"/>
        </w:rPr>
        <w:t>candida</w:t>
      </w:r>
      <w:r w:rsidR="00B46E4D">
        <w:rPr>
          <w:spacing w:val="-16"/>
        </w:rPr>
        <w:t xml:space="preserve"> </w:t>
      </w:r>
      <w:r w:rsidR="00B46E4D">
        <w:rPr>
          <w:spacing w:val="-4"/>
        </w:rPr>
        <w:t xml:space="preserve">(6.2%). </w:t>
      </w:r>
      <w:r w:rsidR="00B46E4D">
        <w:rPr>
          <w:w w:val="90"/>
        </w:rPr>
        <w:t>T</w:t>
      </w:r>
      <w:r>
        <w:rPr>
          <w:w w:val="90"/>
        </w:rPr>
        <w:t xml:space="preserve">he most common OI </w:t>
      </w:r>
      <w:r w:rsidR="00B46E4D">
        <w:rPr>
          <w:w w:val="90"/>
        </w:rPr>
        <w:t xml:space="preserve">in the Non-AI group </w:t>
      </w:r>
      <w:r>
        <w:rPr>
          <w:w w:val="90"/>
        </w:rPr>
        <w:t xml:space="preserve">was PTB </w:t>
      </w:r>
      <w:r w:rsidR="00B46E4D">
        <w:rPr>
          <w:w w:val="90"/>
        </w:rPr>
        <w:t>whereas</w:t>
      </w:r>
      <w:r>
        <w:rPr>
          <w:w w:val="90"/>
        </w:rPr>
        <w:t xml:space="preserve"> Extra pulmonary tuberculosis and cryptococcus </w:t>
      </w:r>
      <w:r w:rsidR="00B46E4D">
        <w:rPr>
          <w:w w:val="90"/>
        </w:rPr>
        <w:t xml:space="preserve">predominate </w:t>
      </w:r>
      <w:r>
        <w:rPr>
          <w:w w:val="90"/>
        </w:rPr>
        <w:t>in the AI group.</w:t>
      </w:r>
      <w:r w:rsidR="00AE5C49" w:rsidRPr="00AE5C49">
        <w:t xml:space="preserve"> </w:t>
      </w:r>
    </w:p>
    <w:p w14:paraId="2A372BE9" w14:textId="616F64DF" w:rsidR="00AE5C49" w:rsidRPr="00AE5C49" w:rsidRDefault="006774ED" w:rsidP="00EF58AF">
      <w:pPr>
        <w:rPr>
          <w:w w:val="90"/>
        </w:rPr>
        <w:pPrChange w:id="266" w:author="Joseph B Sempa" w:date="2025-04-22T21:45:00Z">
          <w:pPr>
            <w:pStyle w:val="BodyText"/>
            <w:spacing w:before="185" w:line="249" w:lineRule="auto"/>
            <w:ind w:left="567" w:right="373"/>
          </w:pPr>
        </w:pPrChange>
      </w:pPr>
      <w:r>
        <w:t xml:space="preserve">As expected, the WCC, </w:t>
      </w:r>
      <w:proofErr w:type="spellStart"/>
      <w:r>
        <w:t>lymphoctes</w:t>
      </w:r>
      <w:proofErr w:type="spellEnd"/>
      <w:r>
        <w:t xml:space="preserve">, and neutrophils were lowest in the lowest CD4 tertile. </w:t>
      </w:r>
      <w:r w:rsidR="00AE5C49">
        <w:t>The</w:t>
      </w:r>
      <w:r w:rsidR="00AE5C49">
        <w:rPr>
          <w:spacing w:val="-17"/>
        </w:rPr>
        <w:t xml:space="preserve"> </w:t>
      </w:r>
      <w:r w:rsidR="00AE5C49">
        <w:t>neutrophil</w:t>
      </w:r>
      <w:r w:rsidR="00AE5C49">
        <w:rPr>
          <w:spacing w:val="-15"/>
        </w:rPr>
        <w:t xml:space="preserve"> </w:t>
      </w:r>
      <w:r w:rsidR="00AE5C49">
        <w:t>counts</w:t>
      </w:r>
      <w:r w:rsidR="00AE5C49">
        <w:rPr>
          <w:spacing w:val="-15"/>
        </w:rPr>
        <w:t xml:space="preserve"> </w:t>
      </w:r>
      <w:r w:rsidR="00AE5C49">
        <w:t>were</w:t>
      </w:r>
      <w:r w:rsidR="00AE5C49">
        <w:rPr>
          <w:spacing w:val="-15"/>
        </w:rPr>
        <w:t xml:space="preserve"> </w:t>
      </w:r>
      <w:r w:rsidR="00AE5C49">
        <w:t>lower</w:t>
      </w:r>
      <w:r w:rsidR="00AE5C49">
        <w:rPr>
          <w:spacing w:val="-15"/>
        </w:rPr>
        <w:t xml:space="preserve"> </w:t>
      </w:r>
      <w:r w:rsidR="00AE5C49">
        <w:t>in</w:t>
      </w:r>
      <w:r w:rsidR="00AE5C49">
        <w:rPr>
          <w:spacing w:val="-15"/>
        </w:rPr>
        <w:t xml:space="preserve"> </w:t>
      </w:r>
      <w:r w:rsidR="00AE5C49">
        <w:t>the</w:t>
      </w:r>
      <w:r w:rsidR="00AE5C49">
        <w:rPr>
          <w:spacing w:val="-15"/>
        </w:rPr>
        <w:t xml:space="preserve"> </w:t>
      </w:r>
      <w:r w:rsidR="00AE5C49">
        <w:t>AI</w:t>
      </w:r>
      <w:r w:rsidR="00AE5C49">
        <w:rPr>
          <w:spacing w:val="-15"/>
        </w:rPr>
        <w:t xml:space="preserve"> </w:t>
      </w:r>
      <w:r w:rsidR="00AE5C49">
        <w:t>versus</w:t>
      </w:r>
      <w:r w:rsidR="00AE5C49">
        <w:rPr>
          <w:spacing w:val="-15"/>
        </w:rPr>
        <w:t xml:space="preserve"> </w:t>
      </w:r>
      <w:r w:rsidR="00AE5C49">
        <w:t>the</w:t>
      </w:r>
      <w:r w:rsidR="00AE5C49">
        <w:rPr>
          <w:spacing w:val="-15"/>
        </w:rPr>
        <w:t xml:space="preserve"> </w:t>
      </w:r>
      <w:r w:rsidR="00AE5C49">
        <w:t>non-AI</w:t>
      </w:r>
      <w:r w:rsidR="00AE5C49">
        <w:rPr>
          <w:spacing w:val="-15"/>
        </w:rPr>
        <w:t xml:space="preserve"> </w:t>
      </w:r>
      <w:r w:rsidR="00AE5C49">
        <w:t>group, though not significantly so</w:t>
      </w:r>
      <w:r w:rsidR="00AE5C49">
        <w:rPr>
          <w:w w:val="90"/>
        </w:rPr>
        <w:t>.</w:t>
      </w:r>
      <w:r w:rsidR="008C7381">
        <w:t xml:space="preserve"> </w:t>
      </w:r>
      <w:r w:rsidR="008C7381">
        <w:rPr>
          <w:w w:val="90"/>
        </w:rPr>
        <w:t>AI associated Natural killer cell cytotoxicity (NKCC) dysfunction has been associated with increased</w:t>
      </w:r>
      <w:r w:rsidR="008C7381">
        <w:rPr>
          <w:spacing w:val="-4"/>
          <w:w w:val="90"/>
        </w:rPr>
        <w:t xml:space="preserve"> </w:t>
      </w:r>
      <w:r w:rsidR="008C7381">
        <w:rPr>
          <w:w w:val="90"/>
        </w:rPr>
        <w:t>infections</w:t>
      </w:r>
      <w:r w:rsidR="008C7381">
        <w:rPr>
          <w:spacing w:val="-4"/>
          <w:w w:val="90"/>
        </w:rPr>
        <w:t xml:space="preserve"> </w:t>
      </w:r>
      <w:r w:rsidR="008C7381">
        <w:rPr>
          <w:w w:val="90"/>
        </w:rPr>
        <w:t>leading to increased mortality</w:t>
      </w:r>
      <w:r w:rsidR="008C7381">
        <w:rPr>
          <w:spacing w:val="-5"/>
          <w:w w:val="90"/>
        </w:rPr>
        <w:t xml:space="preserve"> </w:t>
      </w:r>
      <w:r w:rsidR="008C7381">
        <w:rPr>
          <w:w w:val="90"/>
        </w:rPr>
        <w:t>(19). The observed</w:t>
      </w:r>
      <w:r w:rsidR="008C7381">
        <w:rPr>
          <w:spacing w:val="-4"/>
          <w:w w:val="90"/>
        </w:rPr>
        <w:t xml:space="preserve"> </w:t>
      </w:r>
      <w:r w:rsidR="008C7381">
        <w:rPr>
          <w:w w:val="90"/>
        </w:rPr>
        <w:t>significant</w:t>
      </w:r>
      <w:r w:rsidR="008C7381">
        <w:rPr>
          <w:spacing w:val="-4"/>
          <w:w w:val="90"/>
        </w:rPr>
        <w:t xml:space="preserve"> </w:t>
      </w:r>
      <w:r w:rsidR="008C7381">
        <w:rPr>
          <w:w w:val="90"/>
        </w:rPr>
        <w:t>cryptococcal</w:t>
      </w:r>
      <w:r w:rsidR="008C7381">
        <w:rPr>
          <w:spacing w:val="-4"/>
          <w:w w:val="90"/>
        </w:rPr>
        <w:t xml:space="preserve"> </w:t>
      </w:r>
      <w:r w:rsidR="008C7381">
        <w:rPr>
          <w:w w:val="90"/>
        </w:rPr>
        <w:t>fungal</w:t>
      </w:r>
      <w:r w:rsidR="008C7381">
        <w:rPr>
          <w:spacing w:val="-4"/>
          <w:w w:val="90"/>
        </w:rPr>
        <w:t xml:space="preserve"> </w:t>
      </w:r>
      <w:r w:rsidR="008C7381">
        <w:rPr>
          <w:w w:val="90"/>
        </w:rPr>
        <w:t>infection</w:t>
      </w:r>
      <w:r w:rsidR="008C7381">
        <w:rPr>
          <w:spacing w:val="-4"/>
          <w:w w:val="90"/>
        </w:rPr>
        <w:t xml:space="preserve"> </w:t>
      </w:r>
      <w:r w:rsidR="008C7381">
        <w:rPr>
          <w:w w:val="90"/>
        </w:rPr>
        <w:t>in</w:t>
      </w:r>
      <w:r w:rsidR="008C7381">
        <w:rPr>
          <w:spacing w:val="-4"/>
          <w:w w:val="90"/>
        </w:rPr>
        <w:t xml:space="preserve"> </w:t>
      </w:r>
      <w:r w:rsidR="008C7381">
        <w:rPr>
          <w:w w:val="90"/>
        </w:rPr>
        <w:t>the</w:t>
      </w:r>
      <w:r w:rsidR="008C7381">
        <w:rPr>
          <w:spacing w:val="-4"/>
          <w:w w:val="90"/>
        </w:rPr>
        <w:t xml:space="preserve"> </w:t>
      </w:r>
      <w:r w:rsidR="008C7381">
        <w:rPr>
          <w:w w:val="90"/>
        </w:rPr>
        <w:t>adrenal</w:t>
      </w:r>
      <w:r w:rsidR="008C7381">
        <w:rPr>
          <w:spacing w:val="-4"/>
          <w:w w:val="90"/>
        </w:rPr>
        <w:t xml:space="preserve"> </w:t>
      </w:r>
      <w:r w:rsidR="008C7381">
        <w:rPr>
          <w:w w:val="90"/>
        </w:rPr>
        <w:t>insufficiency</w:t>
      </w:r>
      <w:r w:rsidR="008C7381">
        <w:rPr>
          <w:spacing w:val="-4"/>
          <w:w w:val="90"/>
        </w:rPr>
        <w:t xml:space="preserve"> </w:t>
      </w:r>
      <w:r w:rsidR="008C7381">
        <w:rPr>
          <w:w w:val="90"/>
        </w:rPr>
        <w:t>group</w:t>
      </w:r>
      <w:r w:rsidR="008C7381">
        <w:rPr>
          <w:spacing w:val="-4"/>
          <w:w w:val="90"/>
        </w:rPr>
        <w:t xml:space="preserve"> </w:t>
      </w:r>
      <w:r w:rsidR="008C7381">
        <w:rPr>
          <w:w w:val="90"/>
        </w:rPr>
        <w:t>may</w:t>
      </w:r>
      <w:r w:rsidR="008C7381">
        <w:rPr>
          <w:spacing w:val="-4"/>
          <w:w w:val="90"/>
        </w:rPr>
        <w:t xml:space="preserve"> </w:t>
      </w:r>
      <w:r w:rsidR="008C7381">
        <w:rPr>
          <w:w w:val="90"/>
        </w:rPr>
        <w:t>be</w:t>
      </w:r>
      <w:r w:rsidR="008C7381">
        <w:rPr>
          <w:spacing w:val="-4"/>
          <w:w w:val="90"/>
        </w:rPr>
        <w:t xml:space="preserve"> </w:t>
      </w:r>
      <w:r w:rsidR="008C7381">
        <w:rPr>
          <w:w w:val="90"/>
        </w:rPr>
        <w:t>explained</w:t>
      </w:r>
      <w:r w:rsidR="008C7381">
        <w:rPr>
          <w:spacing w:val="-4"/>
          <w:w w:val="90"/>
        </w:rPr>
        <w:t xml:space="preserve"> </w:t>
      </w:r>
      <w:r w:rsidR="008C7381">
        <w:rPr>
          <w:w w:val="90"/>
        </w:rPr>
        <w:t xml:space="preserve">by </w:t>
      </w:r>
      <w:r w:rsidR="008C7381">
        <w:rPr>
          <w:spacing w:val="-4"/>
        </w:rPr>
        <w:t>both</w:t>
      </w:r>
      <w:r w:rsidR="008C7381">
        <w:rPr>
          <w:spacing w:val="-12"/>
        </w:rPr>
        <w:t xml:space="preserve"> </w:t>
      </w:r>
      <w:r w:rsidR="008C7381">
        <w:rPr>
          <w:spacing w:val="-4"/>
        </w:rPr>
        <w:t>numeric</w:t>
      </w:r>
      <w:r w:rsidR="008C7381">
        <w:rPr>
          <w:spacing w:val="-12"/>
        </w:rPr>
        <w:t xml:space="preserve"> </w:t>
      </w:r>
      <w:r w:rsidR="008C7381">
        <w:rPr>
          <w:spacing w:val="-4"/>
        </w:rPr>
        <w:t>and</w:t>
      </w:r>
      <w:r w:rsidR="008C7381">
        <w:rPr>
          <w:spacing w:val="-12"/>
        </w:rPr>
        <w:t xml:space="preserve"> </w:t>
      </w:r>
      <w:r w:rsidR="008C7381">
        <w:rPr>
          <w:spacing w:val="-4"/>
        </w:rPr>
        <w:t>functional</w:t>
      </w:r>
      <w:r w:rsidR="008C7381">
        <w:rPr>
          <w:spacing w:val="-11"/>
        </w:rPr>
        <w:t xml:space="preserve"> </w:t>
      </w:r>
      <w:r w:rsidR="008C7381">
        <w:rPr>
          <w:spacing w:val="-4"/>
        </w:rPr>
        <w:t>decline</w:t>
      </w:r>
      <w:r w:rsidR="008C7381">
        <w:rPr>
          <w:spacing w:val="-12"/>
        </w:rPr>
        <w:t xml:space="preserve"> </w:t>
      </w:r>
      <w:r w:rsidR="008C7381">
        <w:rPr>
          <w:spacing w:val="-4"/>
        </w:rPr>
        <w:t>in</w:t>
      </w:r>
      <w:r w:rsidR="008C7381">
        <w:rPr>
          <w:spacing w:val="-12"/>
        </w:rPr>
        <w:t xml:space="preserve"> </w:t>
      </w:r>
      <w:r w:rsidR="008C7381">
        <w:rPr>
          <w:spacing w:val="-4"/>
        </w:rPr>
        <w:t xml:space="preserve">lymphocytes. </w:t>
      </w:r>
      <w:r w:rsidR="00AE5C49">
        <w:rPr>
          <w:spacing w:val="-4"/>
        </w:rPr>
        <w:t>There</w:t>
      </w:r>
      <w:r w:rsidR="00AE5C49">
        <w:rPr>
          <w:spacing w:val="-12"/>
        </w:rPr>
        <w:t xml:space="preserve"> </w:t>
      </w:r>
      <w:r w:rsidR="00AE5C49">
        <w:rPr>
          <w:spacing w:val="-4"/>
        </w:rPr>
        <w:t>was</w:t>
      </w:r>
      <w:r w:rsidR="00AE5C49">
        <w:rPr>
          <w:spacing w:val="-12"/>
        </w:rPr>
        <w:t xml:space="preserve"> </w:t>
      </w:r>
      <w:r w:rsidR="00AE5C49">
        <w:rPr>
          <w:spacing w:val="-4"/>
        </w:rPr>
        <w:t>significantly</w:t>
      </w:r>
      <w:r w:rsidR="00AE5C49">
        <w:rPr>
          <w:spacing w:val="-12"/>
        </w:rPr>
        <w:t xml:space="preserve"> </w:t>
      </w:r>
      <w:r w:rsidR="00AE5C49">
        <w:rPr>
          <w:spacing w:val="-4"/>
        </w:rPr>
        <w:t>higher</w:t>
      </w:r>
      <w:r w:rsidR="00AE5C49">
        <w:rPr>
          <w:spacing w:val="-13"/>
        </w:rPr>
        <w:t xml:space="preserve"> </w:t>
      </w:r>
      <w:r w:rsidR="00AE5C49">
        <w:rPr>
          <w:spacing w:val="-4"/>
        </w:rPr>
        <w:t>fluconazole,</w:t>
      </w:r>
      <w:r w:rsidR="00AE5C49">
        <w:rPr>
          <w:spacing w:val="-12"/>
        </w:rPr>
        <w:t xml:space="preserve"> </w:t>
      </w:r>
      <w:r w:rsidR="00AE5C49">
        <w:rPr>
          <w:spacing w:val="-4"/>
        </w:rPr>
        <w:t>and opiate</w:t>
      </w:r>
      <w:r w:rsidR="00AE5C49">
        <w:rPr>
          <w:spacing w:val="-13"/>
        </w:rPr>
        <w:t xml:space="preserve"> </w:t>
      </w:r>
      <w:r w:rsidR="00AE5C49">
        <w:rPr>
          <w:spacing w:val="-4"/>
        </w:rPr>
        <w:t>use</w:t>
      </w:r>
      <w:r w:rsidR="00AE5C49">
        <w:rPr>
          <w:spacing w:val="-14"/>
        </w:rPr>
        <w:t xml:space="preserve"> </w:t>
      </w:r>
      <w:r w:rsidR="00AE5C49">
        <w:rPr>
          <w:spacing w:val="-4"/>
        </w:rPr>
        <w:t>in</w:t>
      </w:r>
      <w:r w:rsidR="00AE5C49">
        <w:rPr>
          <w:spacing w:val="-14"/>
        </w:rPr>
        <w:t xml:space="preserve"> </w:t>
      </w:r>
      <w:r w:rsidR="00AE5C49">
        <w:rPr>
          <w:spacing w:val="-4"/>
        </w:rPr>
        <w:t>the</w:t>
      </w:r>
      <w:r w:rsidR="00AE5C49">
        <w:rPr>
          <w:spacing w:val="-14"/>
        </w:rPr>
        <w:t xml:space="preserve"> </w:t>
      </w:r>
      <w:r w:rsidR="00AE5C49">
        <w:rPr>
          <w:spacing w:val="-4"/>
        </w:rPr>
        <w:t>AI</w:t>
      </w:r>
      <w:r w:rsidR="00AE5C49">
        <w:rPr>
          <w:spacing w:val="-14"/>
        </w:rPr>
        <w:t xml:space="preserve"> </w:t>
      </w:r>
      <w:r w:rsidR="00AE5C49">
        <w:rPr>
          <w:spacing w:val="-4"/>
        </w:rPr>
        <w:t>group,</w:t>
      </w:r>
      <w:r w:rsidR="00AE5C49">
        <w:rPr>
          <w:spacing w:val="-14"/>
        </w:rPr>
        <w:t xml:space="preserve"> </w:t>
      </w:r>
      <w:r w:rsidR="00AE5C49">
        <w:rPr>
          <w:spacing w:val="-4"/>
        </w:rPr>
        <w:t>both</w:t>
      </w:r>
      <w:r w:rsidR="00AE5C49">
        <w:rPr>
          <w:spacing w:val="-14"/>
        </w:rPr>
        <w:t xml:space="preserve"> </w:t>
      </w:r>
      <w:r w:rsidR="00AE5C49">
        <w:rPr>
          <w:spacing w:val="-4"/>
        </w:rPr>
        <w:t>of</w:t>
      </w:r>
      <w:r w:rsidR="00AE5C49">
        <w:rPr>
          <w:spacing w:val="-14"/>
        </w:rPr>
        <w:t xml:space="preserve"> </w:t>
      </w:r>
      <w:r w:rsidR="00AE5C49">
        <w:rPr>
          <w:spacing w:val="-4"/>
        </w:rPr>
        <w:t>which</w:t>
      </w:r>
      <w:r w:rsidR="00AE5C49">
        <w:rPr>
          <w:spacing w:val="-14"/>
        </w:rPr>
        <w:t xml:space="preserve"> </w:t>
      </w:r>
      <w:r w:rsidR="00AE5C49">
        <w:rPr>
          <w:spacing w:val="-4"/>
        </w:rPr>
        <w:t>can</w:t>
      </w:r>
      <w:r w:rsidR="00AE5C49">
        <w:rPr>
          <w:spacing w:val="-14"/>
        </w:rPr>
        <w:t xml:space="preserve"> </w:t>
      </w:r>
      <w:r w:rsidR="00AE5C49">
        <w:rPr>
          <w:spacing w:val="-4"/>
        </w:rPr>
        <w:t>reduce</w:t>
      </w:r>
      <w:r w:rsidR="00AE5C49">
        <w:rPr>
          <w:spacing w:val="-14"/>
        </w:rPr>
        <w:t xml:space="preserve"> </w:t>
      </w:r>
      <w:r w:rsidR="00AE5C49">
        <w:rPr>
          <w:spacing w:val="-4"/>
        </w:rPr>
        <w:t>enzyme</w:t>
      </w:r>
      <w:r w:rsidR="00AE5C49">
        <w:rPr>
          <w:spacing w:val="-14"/>
        </w:rPr>
        <w:t xml:space="preserve"> </w:t>
      </w:r>
      <w:r w:rsidR="00AE5C49">
        <w:rPr>
          <w:spacing w:val="-4"/>
        </w:rPr>
        <w:t>activity,</w:t>
      </w:r>
      <w:r w:rsidR="00AE5C49">
        <w:rPr>
          <w:spacing w:val="-14"/>
        </w:rPr>
        <w:t xml:space="preserve"> </w:t>
      </w:r>
      <w:r w:rsidR="00AE5C49">
        <w:rPr>
          <w:spacing w:val="-4"/>
        </w:rPr>
        <w:t>leading</w:t>
      </w:r>
      <w:r w:rsidR="00AE5C49">
        <w:rPr>
          <w:spacing w:val="-14"/>
        </w:rPr>
        <w:t xml:space="preserve"> </w:t>
      </w:r>
      <w:r w:rsidR="00AE5C49">
        <w:rPr>
          <w:spacing w:val="-4"/>
        </w:rPr>
        <w:t>to</w:t>
      </w:r>
      <w:r w:rsidR="00AE5C49">
        <w:rPr>
          <w:spacing w:val="-14"/>
        </w:rPr>
        <w:t xml:space="preserve"> </w:t>
      </w:r>
      <w:r w:rsidR="00AE5C49">
        <w:rPr>
          <w:spacing w:val="-4"/>
        </w:rPr>
        <w:t>lower</w:t>
      </w:r>
      <w:r w:rsidR="00AE5C49">
        <w:rPr>
          <w:spacing w:val="-14"/>
        </w:rPr>
        <w:t xml:space="preserve"> </w:t>
      </w:r>
      <w:r w:rsidR="00AE5C49">
        <w:rPr>
          <w:spacing w:val="-4"/>
        </w:rPr>
        <w:t xml:space="preserve">adrenal </w:t>
      </w:r>
      <w:r w:rsidR="00AE5C49">
        <w:t xml:space="preserve">cortisol production. </w:t>
      </w:r>
    </w:p>
    <w:p w14:paraId="57551D36" w14:textId="283F27C0" w:rsidR="00F4573F" w:rsidRDefault="008C7381" w:rsidP="00EF58AF">
      <w:pPr>
        <w:pPrChange w:id="267" w:author="Joseph B Sempa" w:date="2025-04-22T21:45:00Z">
          <w:pPr>
            <w:pStyle w:val="BodyText"/>
            <w:spacing w:before="188" w:line="254" w:lineRule="auto"/>
            <w:ind w:left="567" w:right="342" w:hanging="65"/>
          </w:pPr>
        </w:pPrChange>
      </w:pPr>
      <w:r>
        <w:rPr>
          <w:w w:val="90"/>
        </w:rPr>
        <w:tab/>
      </w:r>
      <w:r w:rsidR="00F4573F">
        <w:rPr>
          <w:w w:val="90"/>
        </w:rPr>
        <w:t>Mortality was higher in the AI versus Non-AI group, though not significant.</w:t>
      </w:r>
      <w:r>
        <w:rPr>
          <w:w w:val="90"/>
        </w:rPr>
        <w:t xml:space="preserve"> </w:t>
      </w:r>
      <w:r w:rsidR="00F4573F">
        <w:rPr>
          <w:w w:val="90"/>
        </w:rPr>
        <w:t>The causes of death in 64% the AI group were pneumonia, cryptococcal meningitis, liver disease, chronic kidney disease, seizures and sepsis.</w:t>
      </w:r>
      <w:r>
        <w:rPr>
          <w:w w:val="90"/>
        </w:rPr>
        <w:t xml:space="preserve"> </w:t>
      </w:r>
      <w:r w:rsidR="00F4573F">
        <w:rPr>
          <w:w w:val="90"/>
        </w:rPr>
        <w:t>The rate of death began to increase after three months, and tuberculosis was the predominant cause of death in the non-AI group.</w:t>
      </w:r>
      <w:r>
        <w:t xml:space="preserve"> </w:t>
      </w:r>
      <w:r w:rsidR="00F4573F">
        <w:t>The</w:t>
      </w:r>
      <w:r w:rsidR="00F4573F">
        <w:rPr>
          <w:spacing w:val="-14"/>
        </w:rPr>
        <w:t xml:space="preserve"> </w:t>
      </w:r>
      <w:r w:rsidR="00F4573F">
        <w:t>overall</w:t>
      </w:r>
      <w:r w:rsidR="00F4573F">
        <w:rPr>
          <w:spacing w:val="-13"/>
        </w:rPr>
        <w:t xml:space="preserve"> </w:t>
      </w:r>
      <w:r w:rsidR="00F4573F">
        <w:t>mortality</w:t>
      </w:r>
      <w:r w:rsidR="00F4573F">
        <w:rPr>
          <w:spacing w:val="-13"/>
        </w:rPr>
        <w:t xml:space="preserve"> was </w:t>
      </w:r>
      <w:r w:rsidR="00F4573F">
        <w:t>27.50%, with no significant difference in the AI versus non-AI groups, at 33.3% and 26.9%, respectively</w:t>
      </w:r>
      <w:r>
        <w:rPr>
          <w:spacing w:val="-8"/>
        </w:rPr>
        <w:t xml:space="preserve">. </w:t>
      </w:r>
      <w:r w:rsidR="00F4573F" w:rsidRPr="00547E95">
        <w:rPr>
          <w:spacing w:val="-8"/>
        </w:rPr>
        <w:t xml:space="preserve">The </w:t>
      </w:r>
      <w:r w:rsidR="00F4573F">
        <w:rPr>
          <w:spacing w:val="-8"/>
        </w:rPr>
        <w:t xml:space="preserve">increased </w:t>
      </w:r>
      <w:r w:rsidR="00F4573F" w:rsidRPr="00547E95">
        <w:rPr>
          <w:spacing w:val="-8"/>
        </w:rPr>
        <w:t xml:space="preserve">odds of mortality </w:t>
      </w:r>
      <w:proofErr w:type="gramStart"/>
      <w:r w:rsidR="00F4573F" w:rsidRPr="00547E95">
        <w:rPr>
          <w:spacing w:val="-8"/>
        </w:rPr>
        <w:t>was</w:t>
      </w:r>
      <w:proofErr w:type="gramEnd"/>
      <w:r w:rsidR="00F4573F" w:rsidRPr="00547E95">
        <w:rPr>
          <w:spacing w:val="-8"/>
        </w:rPr>
        <w:t xml:space="preserve"> </w:t>
      </w:r>
      <w:r w:rsidR="00F4573F">
        <w:rPr>
          <w:spacing w:val="-8"/>
        </w:rPr>
        <w:t>associated with</w:t>
      </w:r>
      <w:r w:rsidR="00F4573F" w:rsidRPr="00547E95">
        <w:rPr>
          <w:spacing w:val="-8"/>
        </w:rPr>
        <w:t xml:space="preserve"> skin pigmentation, nausea, poor appetite and liking of the salt</w:t>
      </w:r>
      <w:r w:rsidR="00F4573F">
        <w:rPr>
          <w:spacing w:val="-8"/>
        </w:rPr>
        <w:t>.,</w:t>
      </w:r>
      <w:r w:rsidR="00F4573F" w:rsidRPr="00547E95">
        <w:rPr>
          <w:spacing w:val="-8"/>
        </w:rPr>
        <w:t xml:space="preserve"> random cortisol</w:t>
      </w:r>
      <w:r w:rsidR="00F4573F">
        <w:rPr>
          <w:spacing w:val="-8"/>
        </w:rPr>
        <w:t xml:space="preserve"> </w:t>
      </w:r>
      <w:r w:rsidR="002C68C0">
        <w:rPr>
          <w:spacing w:val="-8"/>
        </w:rPr>
        <w:t>and ACTH</w:t>
      </w:r>
      <w:r w:rsidR="00F4573F">
        <w:rPr>
          <w:spacing w:val="-8"/>
        </w:rPr>
        <w:t>, w</w:t>
      </w:r>
      <w:r w:rsidR="00F4573F" w:rsidRPr="00547E95">
        <w:rPr>
          <w:spacing w:val="-8"/>
        </w:rPr>
        <w:t xml:space="preserve">hereas opiates </w:t>
      </w:r>
      <w:r w:rsidR="00F4573F">
        <w:rPr>
          <w:spacing w:val="-8"/>
        </w:rPr>
        <w:t>use and CD4 increase were protective against mortality.</w:t>
      </w:r>
      <w:r>
        <w:t xml:space="preserve"> </w:t>
      </w:r>
      <w:r w:rsidR="00F4573F">
        <w:rPr>
          <w:spacing w:val="-4"/>
        </w:rPr>
        <w:t>Patients</w:t>
      </w:r>
      <w:r w:rsidR="00F4573F">
        <w:rPr>
          <w:spacing w:val="-16"/>
        </w:rPr>
        <w:t xml:space="preserve"> </w:t>
      </w:r>
      <w:r w:rsidR="00F4573F">
        <w:rPr>
          <w:spacing w:val="-4"/>
        </w:rPr>
        <w:t>with</w:t>
      </w:r>
      <w:r w:rsidR="00F4573F">
        <w:rPr>
          <w:spacing w:val="-16"/>
        </w:rPr>
        <w:t xml:space="preserve"> </w:t>
      </w:r>
      <w:r w:rsidR="00F4573F">
        <w:rPr>
          <w:spacing w:val="-4"/>
        </w:rPr>
        <w:t>adrenal</w:t>
      </w:r>
      <w:r w:rsidR="00F4573F">
        <w:rPr>
          <w:spacing w:val="-16"/>
        </w:rPr>
        <w:t xml:space="preserve"> </w:t>
      </w:r>
      <w:r w:rsidR="00F4573F">
        <w:rPr>
          <w:spacing w:val="-4"/>
        </w:rPr>
        <w:t>insufficiency</w:t>
      </w:r>
      <w:r w:rsidR="00F4573F">
        <w:rPr>
          <w:spacing w:val="-16"/>
        </w:rPr>
        <w:t xml:space="preserve"> </w:t>
      </w:r>
      <w:r w:rsidR="00F4573F">
        <w:rPr>
          <w:spacing w:val="-4"/>
        </w:rPr>
        <w:t xml:space="preserve">were </w:t>
      </w:r>
      <w:r w:rsidR="00F4573F">
        <w:rPr>
          <w:w w:val="90"/>
        </w:rPr>
        <w:t>associated</w:t>
      </w:r>
      <w:r w:rsidR="00F4573F">
        <w:rPr>
          <w:spacing w:val="-4"/>
          <w:w w:val="90"/>
        </w:rPr>
        <w:t xml:space="preserve"> </w:t>
      </w:r>
      <w:r w:rsidR="00F4573F">
        <w:rPr>
          <w:w w:val="90"/>
        </w:rPr>
        <w:t>with</w:t>
      </w:r>
      <w:r w:rsidR="00F4573F">
        <w:rPr>
          <w:spacing w:val="-4"/>
          <w:w w:val="90"/>
        </w:rPr>
        <w:t xml:space="preserve"> </w:t>
      </w:r>
      <w:r w:rsidR="00F4573F">
        <w:rPr>
          <w:w w:val="90"/>
        </w:rPr>
        <w:t>higher</w:t>
      </w:r>
      <w:r w:rsidR="00F4573F">
        <w:rPr>
          <w:spacing w:val="-4"/>
          <w:w w:val="90"/>
        </w:rPr>
        <w:t xml:space="preserve"> </w:t>
      </w:r>
      <w:r w:rsidR="00F4573F">
        <w:rPr>
          <w:w w:val="90"/>
        </w:rPr>
        <w:t>risk</w:t>
      </w:r>
      <w:r w:rsidR="00F4573F">
        <w:rPr>
          <w:spacing w:val="-4"/>
          <w:w w:val="90"/>
        </w:rPr>
        <w:t xml:space="preserve"> </w:t>
      </w:r>
      <w:r w:rsidR="00F4573F">
        <w:rPr>
          <w:w w:val="90"/>
        </w:rPr>
        <w:t>of</w:t>
      </w:r>
      <w:r w:rsidR="00F4573F">
        <w:rPr>
          <w:spacing w:val="-4"/>
          <w:w w:val="90"/>
        </w:rPr>
        <w:t xml:space="preserve"> </w:t>
      </w:r>
      <w:r w:rsidR="00F4573F">
        <w:rPr>
          <w:w w:val="90"/>
        </w:rPr>
        <w:t>extrapulmonary</w:t>
      </w:r>
      <w:r w:rsidR="00F4573F">
        <w:rPr>
          <w:spacing w:val="-4"/>
          <w:w w:val="90"/>
        </w:rPr>
        <w:t xml:space="preserve"> </w:t>
      </w:r>
      <w:r w:rsidR="00F4573F">
        <w:rPr>
          <w:w w:val="90"/>
        </w:rPr>
        <w:t>TB</w:t>
      </w:r>
      <w:r w:rsidR="00F4573F">
        <w:rPr>
          <w:spacing w:val="-4"/>
          <w:w w:val="90"/>
        </w:rPr>
        <w:t xml:space="preserve"> </w:t>
      </w:r>
      <w:r w:rsidR="00F4573F">
        <w:rPr>
          <w:w w:val="90"/>
        </w:rPr>
        <w:t>and</w:t>
      </w:r>
      <w:r w:rsidR="00F4573F">
        <w:rPr>
          <w:spacing w:val="-4"/>
          <w:w w:val="90"/>
        </w:rPr>
        <w:t xml:space="preserve"> </w:t>
      </w:r>
      <w:r w:rsidR="00F4573F">
        <w:rPr>
          <w:w w:val="90"/>
        </w:rPr>
        <w:t>cryptococcus</w:t>
      </w:r>
      <w:r w:rsidR="00F4573F">
        <w:rPr>
          <w:spacing w:val="-4"/>
          <w:w w:val="90"/>
        </w:rPr>
        <w:t xml:space="preserve"> </w:t>
      </w:r>
      <w:r w:rsidR="00F4573F">
        <w:rPr>
          <w:w w:val="90"/>
        </w:rPr>
        <w:t>neoformans,</w:t>
      </w:r>
      <w:r w:rsidR="00F4573F">
        <w:rPr>
          <w:spacing w:val="-4"/>
          <w:w w:val="90"/>
        </w:rPr>
        <w:t xml:space="preserve"> </w:t>
      </w:r>
      <w:r w:rsidR="00F4573F">
        <w:rPr>
          <w:w w:val="90"/>
        </w:rPr>
        <w:t>both</w:t>
      </w:r>
      <w:r w:rsidR="00F4573F">
        <w:rPr>
          <w:spacing w:val="-4"/>
          <w:w w:val="90"/>
        </w:rPr>
        <w:t xml:space="preserve"> </w:t>
      </w:r>
      <w:r w:rsidR="00F4573F">
        <w:rPr>
          <w:w w:val="90"/>
        </w:rPr>
        <w:t>of</w:t>
      </w:r>
      <w:r w:rsidR="00F4573F">
        <w:rPr>
          <w:spacing w:val="-4"/>
          <w:w w:val="90"/>
        </w:rPr>
        <w:t xml:space="preserve"> </w:t>
      </w:r>
      <w:r w:rsidR="00F4573F">
        <w:rPr>
          <w:w w:val="90"/>
        </w:rPr>
        <w:t>which</w:t>
      </w:r>
      <w:r w:rsidR="00F4573F">
        <w:rPr>
          <w:spacing w:val="-4"/>
          <w:w w:val="90"/>
        </w:rPr>
        <w:t xml:space="preserve"> </w:t>
      </w:r>
      <w:r w:rsidR="00F4573F">
        <w:rPr>
          <w:w w:val="90"/>
        </w:rPr>
        <w:t>are</w:t>
      </w:r>
      <w:r w:rsidR="00F4573F">
        <w:rPr>
          <w:spacing w:val="-4"/>
          <w:w w:val="90"/>
        </w:rPr>
        <w:t xml:space="preserve"> </w:t>
      </w:r>
      <w:r w:rsidR="00F4573F">
        <w:rPr>
          <w:w w:val="90"/>
        </w:rPr>
        <w:t xml:space="preserve">AIDS- </w:t>
      </w:r>
      <w:r w:rsidR="00F4573F">
        <w:t>defining</w:t>
      </w:r>
      <w:r w:rsidR="00F4573F">
        <w:rPr>
          <w:spacing w:val="-17"/>
        </w:rPr>
        <w:t xml:space="preserve"> </w:t>
      </w:r>
      <w:r w:rsidR="00F4573F">
        <w:t>illnesses</w:t>
      </w:r>
      <w:r w:rsidR="00F4573F">
        <w:rPr>
          <w:spacing w:val="-16"/>
        </w:rPr>
        <w:t xml:space="preserve"> </w:t>
      </w:r>
      <w:r w:rsidR="00F4573F">
        <w:t>and</w:t>
      </w:r>
      <w:r w:rsidR="00F4573F">
        <w:rPr>
          <w:spacing w:val="-16"/>
        </w:rPr>
        <w:t xml:space="preserve"> </w:t>
      </w:r>
      <w:r w:rsidR="00F4573F">
        <w:t>potential</w:t>
      </w:r>
      <w:r w:rsidR="00F4573F">
        <w:rPr>
          <w:spacing w:val="-16"/>
        </w:rPr>
        <w:t xml:space="preserve"> </w:t>
      </w:r>
      <w:r w:rsidR="00F4573F">
        <w:t>causes</w:t>
      </w:r>
      <w:r w:rsidR="00F4573F">
        <w:rPr>
          <w:spacing w:val="-16"/>
        </w:rPr>
        <w:t xml:space="preserve"> </w:t>
      </w:r>
      <w:r w:rsidR="00F4573F">
        <w:t>of</w:t>
      </w:r>
      <w:r w:rsidR="00F4573F">
        <w:rPr>
          <w:spacing w:val="-16"/>
        </w:rPr>
        <w:t xml:space="preserve"> </w:t>
      </w:r>
      <w:r w:rsidR="00F4573F">
        <w:t>AI.</w:t>
      </w:r>
      <w:r w:rsidR="00F4573F">
        <w:rPr>
          <w:spacing w:val="-17"/>
        </w:rPr>
        <w:t xml:space="preserve"> </w:t>
      </w:r>
      <w:r w:rsidR="00FF2580" w:rsidRPr="00EF58AF">
        <w:rPr>
          <w:rPrChange w:id="268" w:author="Joseph B Sempa" w:date="2025-04-22T21:45:00Z">
            <w:rPr>
              <w:spacing w:val="-17"/>
            </w:rPr>
          </w:rPrChange>
        </w:rPr>
        <w:t xml:space="preserve">This begs the question, </w:t>
      </w:r>
      <w:r w:rsidR="00EC4EF3" w:rsidRPr="00EF58AF">
        <w:rPr>
          <w:rPrChange w:id="269" w:author="Joseph B Sempa" w:date="2025-04-22T21:45:00Z">
            <w:rPr>
              <w:spacing w:val="-17"/>
            </w:rPr>
          </w:rPrChange>
        </w:rPr>
        <w:t>should the simultaneous presence of the two</w:t>
      </w:r>
      <w:r w:rsidR="00FF2580" w:rsidRPr="00EF58AF">
        <w:rPr>
          <w:rPrChange w:id="270" w:author="Joseph B Sempa" w:date="2025-04-22T21:45:00Z">
            <w:rPr>
              <w:spacing w:val="-17"/>
            </w:rPr>
          </w:rPrChange>
        </w:rPr>
        <w:t xml:space="preserve"> AIDS defining illness</w:t>
      </w:r>
      <w:r w:rsidR="00A071BF" w:rsidRPr="00EF58AF">
        <w:rPr>
          <w:rPrChange w:id="271" w:author="Joseph B Sempa" w:date="2025-04-22T21:45:00Z">
            <w:rPr>
              <w:spacing w:val="-17"/>
            </w:rPr>
          </w:rPrChange>
        </w:rPr>
        <w:t>e</w:t>
      </w:r>
      <w:r w:rsidR="00EC4EF3" w:rsidRPr="00EF58AF">
        <w:rPr>
          <w:rPrChange w:id="272" w:author="Joseph B Sempa" w:date="2025-04-22T21:45:00Z">
            <w:rPr>
              <w:spacing w:val="-17"/>
            </w:rPr>
          </w:rPrChange>
        </w:rPr>
        <w:t>s</w:t>
      </w:r>
      <w:r w:rsidR="00FF2580" w:rsidRPr="00EF58AF">
        <w:rPr>
          <w:rPrChange w:id="273" w:author="Joseph B Sempa" w:date="2025-04-22T21:45:00Z">
            <w:rPr>
              <w:spacing w:val="-17"/>
            </w:rPr>
          </w:rPrChange>
        </w:rPr>
        <w:t xml:space="preserve"> EPTB and cryptococcus infection</w:t>
      </w:r>
      <w:r w:rsidR="00EC4EF3" w:rsidRPr="00EF58AF">
        <w:rPr>
          <w:rPrChange w:id="274" w:author="Joseph B Sempa" w:date="2025-04-22T21:45:00Z">
            <w:rPr>
              <w:spacing w:val="-17"/>
            </w:rPr>
          </w:rPrChange>
        </w:rPr>
        <w:t xml:space="preserve"> become AI-defining</w:t>
      </w:r>
      <w:r w:rsidR="00FF2580" w:rsidRPr="00EF58AF">
        <w:rPr>
          <w:rPrChange w:id="275" w:author="Joseph B Sempa" w:date="2025-04-22T21:45:00Z">
            <w:rPr>
              <w:spacing w:val="-17"/>
            </w:rPr>
          </w:rPrChange>
        </w:rPr>
        <w:t>?</w:t>
      </w:r>
    </w:p>
    <w:p w14:paraId="326B91BF" w14:textId="546F7CA5" w:rsidR="00F4573F" w:rsidRDefault="00F4573F" w:rsidP="00EF58AF">
      <w:pPr>
        <w:pPrChange w:id="276" w:author="Joseph B Sempa" w:date="2025-04-22T21:45:00Z">
          <w:pPr>
            <w:pStyle w:val="BodyText"/>
            <w:spacing w:before="7" w:line="254" w:lineRule="auto"/>
            <w:ind w:left="360" w:right="435" w:firstLine="45"/>
          </w:pPr>
        </w:pPrChange>
      </w:pPr>
      <w:r>
        <w:t>.</w:t>
      </w:r>
    </w:p>
    <w:p w14:paraId="63C30BA0" w14:textId="77777777" w:rsidR="00F4573F" w:rsidRDefault="00F4573F" w:rsidP="00EF58AF">
      <w:pPr>
        <w:pPrChange w:id="277" w:author="Joseph B Sempa" w:date="2025-04-22T21:45:00Z">
          <w:pPr>
            <w:pStyle w:val="BodyText"/>
            <w:spacing w:before="184" w:line="254" w:lineRule="auto"/>
            <w:ind w:left="567" w:right="373"/>
          </w:pPr>
        </w:pPrChange>
      </w:pPr>
      <w:r>
        <w:t>At</w:t>
      </w:r>
      <w:r>
        <w:rPr>
          <w:spacing w:val="-12"/>
        </w:rPr>
        <w:t xml:space="preserve"> </w:t>
      </w:r>
      <w:r>
        <w:t>multivariate</w:t>
      </w:r>
      <w:r>
        <w:rPr>
          <w:spacing w:val="-12"/>
        </w:rPr>
        <w:t xml:space="preserve"> </w:t>
      </w:r>
      <w:r>
        <w:t>analysis</w:t>
      </w:r>
      <w:r>
        <w:rPr>
          <w:w w:val="90"/>
        </w:rPr>
        <w:t xml:space="preserve"> a</w:t>
      </w:r>
      <w:r w:rsidRPr="00324E0D">
        <w:rPr>
          <w:w w:val="90"/>
        </w:rPr>
        <w:t xml:space="preserve">fter adjusting </w:t>
      </w:r>
      <w:r>
        <w:rPr>
          <w:w w:val="90"/>
        </w:rPr>
        <w:t>for systolic BP, loss of consciousness, the o</w:t>
      </w:r>
      <w:r w:rsidRPr="00324E0D">
        <w:rPr>
          <w:w w:val="90"/>
        </w:rPr>
        <w:t xml:space="preserve">nly </w:t>
      </w:r>
      <w:r>
        <w:rPr>
          <w:w w:val="90"/>
        </w:rPr>
        <w:t>features which were associated with patient mortality</w:t>
      </w:r>
      <w:r w:rsidRPr="00324E0D">
        <w:rPr>
          <w:w w:val="90"/>
        </w:rPr>
        <w:t xml:space="preserve"> </w:t>
      </w:r>
      <w:r>
        <w:rPr>
          <w:w w:val="90"/>
        </w:rPr>
        <w:t>were opiate use and elevated random cortisol.</w:t>
      </w:r>
      <w:r>
        <w:rPr>
          <w:color w:val="000000"/>
          <w:w w:val="90"/>
        </w:rPr>
        <w:t xml:space="preserve"> This finding is consistent </w:t>
      </w:r>
      <w:r>
        <w:rPr>
          <w:color w:val="000000"/>
          <w:spacing w:val="-4"/>
        </w:rPr>
        <w:t>with</w:t>
      </w:r>
      <w:r>
        <w:rPr>
          <w:color w:val="000000"/>
          <w:spacing w:val="-14"/>
        </w:rPr>
        <w:t xml:space="preserve"> </w:t>
      </w:r>
      <w:r>
        <w:rPr>
          <w:color w:val="000000"/>
          <w:spacing w:val="-4"/>
        </w:rPr>
        <w:t>a</w:t>
      </w:r>
      <w:r>
        <w:rPr>
          <w:color w:val="000000"/>
          <w:spacing w:val="-14"/>
        </w:rPr>
        <w:t xml:space="preserve"> </w:t>
      </w:r>
      <w:r>
        <w:rPr>
          <w:color w:val="000000"/>
          <w:spacing w:val="-4"/>
        </w:rPr>
        <w:t>study</w:t>
      </w:r>
      <w:r>
        <w:rPr>
          <w:color w:val="000000"/>
          <w:spacing w:val="-14"/>
        </w:rPr>
        <w:t xml:space="preserve"> </w:t>
      </w:r>
      <w:r>
        <w:rPr>
          <w:color w:val="000000"/>
          <w:spacing w:val="-4"/>
        </w:rPr>
        <w:t>by</w:t>
      </w:r>
      <w:r>
        <w:rPr>
          <w:color w:val="000000"/>
          <w:spacing w:val="-14"/>
        </w:rPr>
        <w:t xml:space="preserve"> </w:t>
      </w:r>
      <w:r>
        <w:rPr>
          <w:color w:val="000000"/>
          <w:spacing w:val="-4"/>
        </w:rPr>
        <w:t>Christ-Crain</w:t>
      </w:r>
      <w:r>
        <w:rPr>
          <w:color w:val="000000"/>
          <w:spacing w:val="-14"/>
        </w:rPr>
        <w:t xml:space="preserve"> </w:t>
      </w:r>
      <w:r>
        <w:rPr>
          <w:color w:val="000000"/>
          <w:spacing w:val="-4"/>
        </w:rPr>
        <w:t>et</w:t>
      </w:r>
      <w:r>
        <w:rPr>
          <w:color w:val="000000"/>
          <w:spacing w:val="-14"/>
        </w:rPr>
        <w:t xml:space="preserve"> </w:t>
      </w:r>
      <w:r>
        <w:rPr>
          <w:color w:val="000000"/>
          <w:spacing w:val="-4"/>
        </w:rPr>
        <w:t>al</w:t>
      </w:r>
      <w:r>
        <w:rPr>
          <w:color w:val="000000"/>
          <w:spacing w:val="-14"/>
        </w:rPr>
        <w:t xml:space="preserve"> </w:t>
      </w:r>
      <w:r>
        <w:rPr>
          <w:color w:val="000000"/>
          <w:spacing w:val="-4"/>
        </w:rPr>
        <w:t>(20)</w:t>
      </w:r>
      <w:r>
        <w:rPr>
          <w:color w:val="000000"/>
          <w:spacing w:val="-17"/>
        </w:rPr>
        <w:t xml:space="preserve"> </w:t>
      </w:r>
      <w:r>
        <w:rPr>
          <w:color w:val="000000"/>
          <w:spacing w:val="-4"/>
        </w:rPr>
        <w:t>in</w:t>
      </w:r>
      <w:r>
        <w:rPr>
          <w:color w:val="000000"/>
          <w:spacing w:val="-14"/>
        </w:rPr>
        <w:t xml:space="preserve"> </w:t>
      </w:r>
      <w:r>
        <w:rPr>
          <w:color w:val="000000"/>
          <w:spacing w:val="-4"/>
        </w:rPr>
        <w:t>which</w:t>
      </w:r>
      <w:r>
        <w:rPr>
          <w:color w:val="000000"/>
          <w:spacing w:val="-14"/>
        </w:rPr>
        <w:t xml:space="preserve"> </w:t>
      </w:r>
      <w:r>
        <w:rPr>
          <w:color w:val="000000"/>
          <w:spacing w:val="-4"/>
        </w:rPr>
        <w:t>elevated</w:t>
      </w:r>
      <w:r>
        <w:rPr>
          <w:color w:val="000000"/>
          <w:spacing w:val="-14"/>
        </w:rPr>
        <w:t xml:space="preserve"> </w:t>
      </w:r>
      <w:r>
        <w:rPr>
          <w:color w:val="000000"/>
          <w:spacing w:val="-4"/>
        </w:rPr>
        <w:t>cortisol</w:t>
      </w:r>
      <w:r>
        <w:rPr>
          <w:color w:val="000000"/>
          <w:spacing w:val="-14"/>
        </w:rPr>
        <w:t xml:space="preserve"> </w:t>
      </w:r>
      <w:r>
        <w:rPr>
          <w:color w:val="000000"/>
          <w:spacing w:val="-4"/>
        </w:rPr>
        <w:t>levels</w:t>
      </w:r>
      <w:r>
        <w:rPr>
          <w:color w:val="000000"/>
          <w:spacing w:val="-14"/>
        </w:rPr>
        <w:t xml:space="preserve"> </w:t>
      </w:r>
      <w:r>
        <w:rPr>
          <w:color w:val="000000"/>
          <w:spacing w:val="-4"/>
        </w:rPr>
        <w:t>were</w:t>
      </w:r>
      <w:r>
        <w:rPr>
          <w:color w:val="000000"/>
          <w:spacing w:val="-14"/>
        </w:rPr>
        <w:t xml:space="preserve"> </w:t>
      </w:r>
      <w:r>
        <w:rPr>
          <w:color w:val="000000"/>
          <w:spacing w:val="-4"/>
        </w:rPr>
        <w:t>associated</w:t>
      </w:r>
      <w:r>
        <w:rPr>
          <w:color w:val="000000"/>
          <w:spacing w:val="-14"/>
        </w:rPr>
        <w:t xml:space="preserve"> </w:t>
      </w:r>
      <w:r>
        <w:rPr>
          <w:color w:val="000000"/>
          <w:spacing w:val="-4"/>
        </w:rPr>
        <w:t>with</w:t>
      </w:r>
      <w:r>
        <w:rPr>
          <w:color w:val="000000"/>
          <w:spacing w:val="-14"/>
        </w:rPr>
        <w:t xml:space="preserve"> </w:t>
      </w:r>
      <w:r>
        <w:rPr>
          <w:color w:val="000000"/>
          <w:spacing w:val="-4"/>
        </w:rPr>
        <w:t>poor outcomes</w:t>
      </w:r>
      <w:r>
        <w:rPr>
          <w:color w:val="000000"/>
          <w:spacing w:val="-10"/>
        </w:rPr>
        <w:t xml:space="preserve"> </w:t>
      </w:r>
      <w:r>
        <w:rPr>
          <w:color w:val="000000"/>
          <w:spacing w:val="-4"/>
        </w:rPr>
        <w:t>in AI patients</w:t>
      </w:r>
      <w:r>
        <w:rPr>
          <w:color w:val="000000"/>
          <w:spacing w:val="-10"/>
        </w:rPr>
        <w:t xml:space="preserve"> </w:t>
      </w:r>
      <w:r>
        <w:rPr>
          <w:color w:val="000000"/>
          <w:spacing w:val="-4"/>
        </w:rPr>
        <w:t>with</w:t>
      </w:r>
      <w:r>
        <w:rPr>
          <w:color w:val="000000"/>
          <w:spacing w:val="-10"/>
        </w:rPr>
        <w:t xml:space="preserve"> </w:t>
      </w:r>
      <w:r>
        <w:rPr>
          <w:color w:val="000000"/>
          <w:spacing w:val="-4"/>
        </w:rPr>
        <w:t>community</w:t>
      </w:r>
      <w:r>
        <w:rPr>
          <w:color w:val="000000"/>
          <w:spacing w:val="-10"/>
        </w:rPr>
        <w:t xml:space="preserve"> </w:t>
      </w:r>
      <w:r>
        <w:rPr>
          <w:color w:val="000000"/>
          <w:spacing w:val="-4"/>
        </w:rPr>
        <w:t>acquired</w:t>
      </w:r>
      <w:r>
        <w:rPr>
          <w:color w:val="000000"/>
          <w:spacing w:val="-10"/>
        </w:rPr>
        <w:t xml:space="preserve"> </w:t>
      </w:r>
      <w:r>
        <w:rPr>
          <w:color w:val="000000"/>
          <w:spacing w:val="-4"/>
        </w:rPr>
        <w:t>pneumonia</w:t>
      </w:r>
      <w:r>
        <w:rPr>
          <w:color w:val="000000"/>
          <w:spacing w:val="-10"/>
        </w:rPr>
        <w:t xml:space="preserve"> </w:t>
      </w:r>
      <w:r>
        <w:rPr>
          <w:color w:val="000000"/>
          <w:spacing w:val="-4"/>
        </w:rPr>
        <w:t>(CAP) in ICU.</w:t>
      </w:r>
    </w:p>
    <w:p w14:paraId="4CA1DEA7" w14:textId="65026B75" w:rsidR="00F4573F" w:rsidRPr="00594614" w:rsidRDefault="00594614" w:rsidP="00EF58AF">
      <w:pPr>
        <w:rPr>
          <w:w w:val="80"/>
        </w:rPr>
        <w:pPrChange w:id="278" w:author="Joseph B Sempa" w:date="2025-04-22T21:45:00Z">
          <w:pPr>
            <w:pStyle w:val="NormalWeb"/>
            <w:spacing w:before="240" w:beforeAutospacing="0" w:after="240" w:afterAutospacing="0"/>
            <w:ind w:left="567" w:hanging="47"/>
          </w:pPr>
        </w:pPrChange>
      </w:pPr>
      <w:r>
        <w:rPr>
          <w:color w:val="000000"/>
        </w:rPr>
        <w:t>Despite the limited size of the dataset, the application of a small fully connected neural network provided encouraging evidence that key features—most notably Sodium and Random Cortisol Results—may be particularly influential in predicting adrenal insufficiency. The model demonstrated high sensitivity and specificity, and its receiver operating characteristic curve showed a strong area under the curve (AUC = 0.950), underscoring its capacity to discriminate between individuals at heightened risk. These findings suggest that a targeted machine learning approach could complement standard clinical evaluations and laboratory tests for the early identification of adrenal insufficiency. Nonetheless, the modest cohort size and variations in feature documentation limit the broader generalizability of these preliminary outcomes, making further research with larger, more comprehensive datasets essential to confirming and refining the practical utility of such models in clinical settings.</w:t>
      </w:r>
    </w:p>
    <w:p w14:paraId="78E78B39" w14:textId="77777777" w:rsidR="00F4573F" w:rsidRDefault="00F4573F" w:rsidP="00EF58AF">
      <w:pPr>
        <w:rPr>
          <w:spacing w:val="-2"/>
          <w:w w:val="80"/>
        </w:rPr>
        <w:pPrChange w:id="279" w:author="Joseph B Sempa" w:date="2025-04-22T21:45:00Z">
          <w:pPr>
            <w:pStyle w:val="Heading3"/>
            <w:spacing w:before="185"/>
          </w:pPr>
        </w:pPrChange>
      </w:pPr>
      <w:r>
        <w:rPr>
          <w:w w:val="80"/>
        </w:rPr>
        <w:t>Strengths</w:t>
      </w:r>
      <w:r>
        <w:rPr>
          <w:spacing w:val="20"/>
        </w:rPr>
        <w:t xml:space="preserve"> </w:t>
      </w:r>
      <w:r>
        <w:rPr>
          <w:w w:val="80"/>
        </w:rPr>
        <w:t>and</w:t>
      </w:r>
      <w:r>
        <w:rPr>
          <w:spacing w:val="20"/>
        </w:rPr>
        <w:t xml:space="preserve"> </w:t>
      </w:r>
      <w:r>
        <w:rPr>
          <w:spacing w:val="-2"/>
          <w:w w:val="80"/>
        </w:rPr>
        <w:t>Weaknesses:</w:t>
      </w:r>
    </w:p>
    <w:p w14:paraId="65D512C0" w14:textId="2CCB29E5" w:rsidR="00F4573F" w:rsidRPr="007738B9" w:rsidRDefault="00F4573F" w:rsidP="00EF58AF">
      <w:pPr>
        <w:rPr>
          <w:b/>
          <w:bCs/>
          <w:spacing w:val="-2"/>
          <w:w w:val="80"/>
        </w:rPr>
        <w:pPrChange w:id="280" w:author="Joseph B Sempa" w:date="2025-04-22T21:45:00Z">
          <w:pPr>
            <w:pStyle w:val="Heading3"/>
          </w:pPr>
        </w:pPrChange>
      </w:pPr>
      <w:r w:rsidRPr="007738B9">
        <w:rPr>
          <w:b/>
          <w:bCs/>
          <w:spacing w:val="-2"/>
          <w:w w:val="80"/>
        </w:rPr>
        <w:t>This is the biggest study on</w:t>
      </w:r>
      <w:r w:rsidR="00FF2580">
        <w:rPr>
          <w:b/>
          <w:bCs/>
          <w:spacing w:val="-2"/>
          <w:w w:val="80"/>
        </w:rPr>
        <w:t xml:space="preserve"> patients with advanced</w:t>
      </w:r>
      <w:r w:rsidRPr="007738B9">
        <w:rPr>
          <w:b/>
          <w:bCs/>
          <w:spacing w:val="-2"/>
          <w:w w:val="80"/>
        </w:rPr>
        <w:t xml:space="preserve"> HIV Africa</w:t>
      </w:r>
      <w:r w:rsidR="00FF2580">
        <w:rPr>
          <w:b/>
          <w:bCs/>
          <w:spacing w:val="-2"/>
          <w:w w:val="80"/>
        </w:rPr>
        <w:t xml:space="preserve"> confirming AI, its associated </w:t>
      </w:r>
      <w:proofErr w:type="spellStart"/>
      <w:r w:rsidR="00FF2580">
        <w:rPr>
          <w:b/>
          <w:bCs/>
          <w:spacing w:val="-2"/>
          <w:w w:val="80"/>
        </w:rPr>
        <w:t>aetiologies</w:t>
      </w:r>
      <w:proofErr w:type="spellEnd"/>
      <w:r w:rsidR="00FF2580">
        <w:rPr>
          <w:b/>
          <w:bCs/>
          <w:spacing w:val="-2"/>
          <w:w w:val="80"/>
        </w:rPr>
        <w:t xml:space="preserve"> and </w:t>
      </w:r>
      <w:proofErr w:type="spellStart"/>
      <w:r w:rsidR="00FF2580">
        <w:rPr>
          <w:b/>
          <w:bCs/>
          <w:spacing w:val="-2"/>
          <w:w w:val="80"/>
        </w:rPr>
        <w:t>mortatlity</w:t>
      </w:r>
      <w:proofErr w:type="spellEnd"/>
      <w:r w:rsidRPr="007738B9">
        <w:rPr>
          <w:b/>
          <w:bCs/>
          <w:spacing w:val="-2"/>
          <w:w w:val="80"/>
        </w:rPr>
        <w:t>.</w:t>
      </w:r>
    </w:p>
    <w:p w14:paraId="3A3D3222" w14:textId="77777777" w:rsidR="00F4573F" w:rsidRPr="00B77139" w:rsidRDefault="00F4573F" w:rsidP="00EF58AF">
      <w:pPr>
        <w:pPrChange w:id="281" w:author="Joseph B Sempa" w:date="2025-04-22T21:45:00Z">
          <w:pPr>
            <w:pStyle w:val="Heading3"/>
          </w:pPr>
        </w:pPrChange>
      </w:pPr>
      <w:r w:rsidRPr="00B77139">
        <w:rPr>
          <w:spacing w:val="-2"/>
          <w:w w:val="80"/>
        </w:rPr>
        <w:t>The weaknesses</w:t>
      </w:r>
    </w:p>
    <w:p w14:paraId="58B908C8" w14:textId="77777777" w:rsidR="00F4573F" w:rsidRPr="00E9130B" w:rsidRDefault="00F4573F" w:rsidP="00EF58AF">
      <w:pPr>
        <w:rPr>
          <w:b/>
          <w:bCs/>
        </w:rPr>
        <w:pPrChange w:id="282" w:author="Joseph B Sempa" w:date="2025-04-22T21:45:00Z">
          <w:pPr>
            <w:pStyle w:val="Heading3"/>
            <w:numPr>
              <w:numId w:val="4"/>
            </w:numPr>
            <w:ind w:left="880" w:hanging="360"/>
          </w:pPr>
        </w:pPrChange>
      </w:pPr>
      <w:r>
        <w:rPr>
          <w:b/>
          <w:bCs/>
          <w:spacing w:val="-2"/>
          <w:w w:val="80"/>
        </w:rPr>
        <w:t>A small AI sample size.</w:t>
      </w:r>
    </w:p>
    <w:p w14:paraId="4D92D6F8" w14:textId="77777777" w:rsidR="00F4573F" w:rsidRPr="007738B9" w:rsidRDefault="00F4573F" w:rsidP="00EF58AF">
      <w:pPr>
        <w:rPr>
          <w:b/>
          <w:bCs/>
        </w:rPr>
        <w:pPrChange w:id="283" w:author="Joseph B Sempa" w:date="2025-04-22T21:45:00Z">
          <w:pPr>
            <w:pStyle w:val="Heading3"/>
            <w:numPr>
              <w:numId w:val="4"/>
            </w:numPr>
            <w:ind w:left="880" w:hanging="360"/>
          </w:pPr>
        </w:pPrChange>
      </w:pPr>
      <w:r w:rsidRPr="007738B9">
        <w:rPr>
          <w:b/>
          <w:bCs/>
          <w:spacing w:val="-2"/>
          <w:w w:val="80"/>
        </w:rPr>
        <w:lastRenderedPageBreak/>
        <w:t xml:space="preserve">It </w:t>
      </w:r>
      <w:r>
        <w:rPr>
          <w:b/>
          <w:bCs/>
          <w:spacing w:val="-2"/>
          <w:w w:val="80"/>
        </w:rPr>
        <w:t>is</w:t>
      </w:r>
      <w:r w:rsidRPr="007738B9">
        <w:rPr>
          <w:b/>
          <w:bCs/>
          <w:spacing w:val="-2"/>
          <w:w w:val="80"/>
        </w:rPr>
        <w:t xml:space="preserve"> a single center study and m</w:t>
      </w:r>
      <w:r>
        <w:rPr>
          <w:b/>
          <w:bCs/>
          <w:spacing w:val="-2"/>
          <w:w w:val="80"/>
        </w:rPr>
        <w:t>a</w:t>
      </w:r>
      <w:r w:rsidRPr="007738B9">
        <w:rPr>
          <w:b/>
          <w:bCs/>
          <w:spacing w:val="-2"/>
          <w:w w:val="80"/>
        </w:rPr>
        <w:t>y thus</w:t>
      </w:r>
      <w:r>
        <w:rPr>
          <w:b/>
          <w:bCs/>
          <w:spacing w:val="-2"/>
          <w:w w:val="80"/>
        </w:rPr>
        <w:t xml:space="preserve"> its findings may</w:t>
      </w:r>
      <w:r w:rsidRPr="007738B9">
        <w:rPr>
          <w:b/>
          <w:bCs/>
          <w:spacing w:val="-2"/>
          <w:w w:val="80"/>
        </w:rPr>
        <w:t xml:space="preserve"> not be generalizable.</w:t>
      </w:r>
    </w:p>
    <w:p w14:paraId="154DBAAB" w14:textId="77777777" w:rsidR="00F4573F" w:rsidRPr="007738B9" w:rsidRDefault="00F4573F" w:rsidP="00EF58AF">
      <w:pPr>
        <w:rPr>
          <w:b/>
          <w:bCs/>
        </w:rPr>
        <w:pPrChange w:id="284" w:author="Joseph B Sempa" w:date="2025-04-22T21:45:00Z">
          <w:pPr>
            <w:pStyle w:val="Heading3"/>
            <w:numPr>
              <w:numId w:val="4"/>
            </w:numPr>
            <w:ind w:left="880" w:hanging="360"/>
          </w:pPr>
        </w:pPrChange>
      </w:pPr>
      <w:r w:rsidRPr="007738B9">
        <w:rPr>
          <w:b/>
          <w:bCs/>
          <w:spacing w:val="-2"/>
          <w:w w:val="80"/>
        </w:rPr>
        <w:t>Unavaila</w:t>
      </w:r>
      <w:r>
        <w:rPr>
          <w:b/>
          <w:bCs/>
          <w:spacing w:val="-2"/>
          <w:w w:val="80"/>
        </w:rPr>
        <w:t>bility of the</w:t>
      </w:r>
      <w:r w:rsidRPr="007738B9">
        <w:rPr>
          <w:b/>
          <w:bCs/>
          <w:spacing w:val="-2"/>
          <w:w w:val="80"/>
        </w:rPr>
        <w:t xml:space="preserve"> LC/MS which is the new GOLD Standard for steroid analysis.</w:t>
      </w:r>
    </w:p>
    <w:p w14:paraId="61FEEC0A" w14:textId="77777777" w:rsidR="00F4573F" w:rsidRDefault="00F4573F" w:rsidP="00EF58AF">
      <w:pPr>
        <w:rPr>
          <w:b/>
        </w:rPr>
        <w:pPrChange w:id="285" w:author="Joseph B Sempa" w:date="2025-04-22T21:45:00Z">
          <w:pPr>
            <w:pStyle w:val="BodyText"/>
            <w:ind w:left="0"/>
          </w:pPr>
        </w:pPrChange>
      </w:pPr>
    </w:p>
    <w:p w14:paraId="0BB22523" w14:textId="77777777" w:rsidR="00F4573F" w:rsidRDefault="00F4573F" w:rsidP="00EF58AF">
      <w:pPr>
        <w:rPr>
          <w:b/>
        </w:rPr>
        <w:pPrChange w:id="286" w:author="Joseph B Sempa" w:date="2025-04-22T21:45:00Z">
          <w:pPr>
            <w:pStyle w:val="BodyText"/>
            <w:ind w:left="0"/>
          </w:pPr>
        </w:pPrChange>
      </w:pPr>
    </w:p>
    <w:p w14:paraId="4C475999" w14:textId="77777777" w:rsidR="00F4573F" w:rsidRDefault="00F4573F" w:rsidP="00EF58AF">
      <w:pPr>
        <w:rPr>
          <w:b/>
        </w:rPr>
        <w:pPrChange w:id="287" w:author="Joseph B Sempa" w:date="2025-04-22T21:45:00Z">
          <w:pPr>
            <w:ind w:left="520"/>
          </w:pPr>
        </w:pPrChange>
      </w:pPr>
      <w:r>
        <w:rPr>
          <w:b/>
          <w:spacing w:val="-2"/>
        </w:rPr>
        <w:t>Conclusion:</w:t>
      </w:r>
    </w:p>
    <w:p w14:paraId="0D5679FC" w14:textId="38CB7211" w:rsidR="00F4573F" w:rsidRDefault="00F4573F" w:rsidP="00EF58AF">
      <w:pPr>
        <w:pPrChange w:id="288" w:author="Joseph B Sempa" w:date="2025-04-22T21:45:00Z">
          <w:pPr>
            <w:pStyle w:val="BodyText"/>
            <w:spacing w:before="198" w:line="254" w:lineRule="auto"/>
            <w:ind w:right="418"/>
            <w:jc w:val="both"/>
          </w:pPr>
        </w:pPrChange>
      </w:pPr>
      <w:r>
        <w:rPr>
          <w:spacing w:val="-8"/>
        </w:rPr>
        <w:t>The largest African study on hypoadrenalism in advanced HIV revealed the AI incidence of 6.</w:t>
      </w:r>
      <w:r w:rsidR="00FF2580">
        <w:rPr>
          <w:spacing w:val="-8"/>
        </w:rPr>
        <w:t>2</w:t>
      </w:r>
      <w:r>
        <w:rPr>
          <w:spacing w:val="-8"/>
        </w:rPr>
        <w:t>1% and overall mortality of 2</w:t>
      </w:r>
      <w:r w:rsidR="00FF2580">
        <w:rPr>
          <w:spacing w:val="-8"/>
        </w:rPr>
        <w:t>6.9</w:t>
      </w:r>
      <w:r>
        <w:rPr>
          <w:spacing w:val="-8"/>
        </w:rPr>
        <w:t>%. We</w:t>
      </w:r>
      <w:r>
        <w:rPr>
          <w:spacing w:val="-5"/>
        </w:rPr>
        <w:t xml:space="preserve"> </w:t>
      </w:r>
      <w:r>
        <w:rPr>
          <w:spacing w:val="-8"/>
        </w:rPr>
        <w:t>feel</w:t>
      </w:r>
      <w:r>
        <w:rPr>
          <w:spacing w:val="-4"/>
        </w:rPr>
        <w:t xml:space="preserve"> </w:t>
      </w:r>
      <w:r>
        <w:rPr>
          <w:spacing w:val="-8"/>
        </w:rPr>
        <w:t>that</w:t>
      </w:r>
      <w:r>
        <w:rPr>
          <w:spacing w:val="-4"/>
        </w:rPr>
        <w:t xml:space="preserve"> </w:t>
      </w:r>
      <w:r>
        <w:rPr>
          <w:spacing w:val="-8"/>
        </w:rPr>
        <w:t>screening</w:t>
      </w:r>
      <w:r>
        <w:rPr>
          <w:spacing w:val="-5"/>
        </w:rPr>
        <w:t xml:space="preserve"> </w:t>
      </w:r>
      <w:r>
        <w:rPr>
          <w:spacing w:val="-8"/>
        </w:rPr>
        <w:t>for</w:t>
      </w:r>
      <w:r>
        <w:rPr>
          <w:spacing w:val="-7"/>
        </w:rPr>
        <w:t xml:space="preserve"> </w:t>
      </w:r>
      <w:r>
        <w:rPr>
          <w:spacing w:val="-8"/>
        </w:rPr>
        <w:t>AI</w:t>
      </w:r>
      <w:r>
        <w:rPr>
          <w:spacing w:val="-5"/>
        </w:rPr>
        <w:t xml:space="preserve"> </w:t>
      </w:r>
      <w:r>
        <w:rPr>
          <w:spacing w:val="-8"/>
        </w:rPr>
        <w:t>is</w:t>
      </w:r>
      <w:r>
        <w:rPr>
          <w:spacing w:val="-5"/>
        </w:rPr>
        <w:t xml:space="preserve"> </w:t>
      </w:r>
      <w:r>
        <w:rPr>
          <w:spacing w:val="-8"/>
        </w:rPr>
        <w:t>warranted</w:t>
      </w:r>
      <w:r>
        <w:rPr>
          <w:spacing w:val="-5"/>
        </w:rPr>
        <w:t xml:space="preserve"> </w:t>
      </w:r>
      <w:r>
        <w:rPr>
          <w:spacing w:val="-8"/>
        </w:rPr>
        <w:t>in</w:t>
      </w:r>
      <w:r>
        <w:rPr>
          <w:spacing w:val="-5"/>
        </w:rPr>
        <w:t xml:space="preserve"> </w:t>
      </w:r>
      <w:r>
        <w:rPr>
          <w:spacing w:val="-8"/>
        </w:rPr>
        <w:t>advanced</w:t>
      </w:r>
      <w:r>
        <w:rPr>
          <w:spacing w:val="-5"/>
        </w:rPr>
        <w:t xml:space="preserve"> </w:t>
      </w:r>
      <w:r>
        <w:rPr>
          <w:spacing w:val="-8"/>
        </w:rPr>
        <w:t>HIV,</w:t>
      </w:r>
      <w:r>
        <w:rPr>
          <w:spacing w:val="-5"/>
        </w:rPr>
        <w:t xml:space="preserve"> </w:t>
      </w:r>
      <w:r>
        <w:rPr>
          <w:spacing w:val="-8"/>
        </w:rPr>
        <w:t>to</w:t>
      </w:r>
      <w:r>
        <w:rPr>
          <w:spacing w:val="-5"/>
        </w:rPr>
        <w:t xml:space="preserve"> </w:t>
      </w:r>
      <w:r>
        <w:rPr>
          <w:spacing w:val="-8"/>
        </w:rPr>
        <w:t>mitigate</w:t>
      </w:r>
      <w:r>
        <w:rPr>
          <w:spacing w:val="-5"/>
        </w:rPr>
        <w:t xml:space="preserve"> </w:t>
      </w:r>
      <w:r>
        <w:rPr>
          <w:spacing w:val="-8"/>
        </w:rPr>
        <w:t>the</w:t>
      </w:r>
      <w:r>
        <w:rPr>
          <w:spacing w:val="-5"/>
        </w:rPr>
        <w:t xml:space="preserve"> </w:t>
      </w:r>
      <w:r>
        <w:rPr>
          <w:spacing w:val="-8"/>
        </w:rPr>
        <w:t>risk</w:t>
      </w:r>
      <w:r>
        <w:rPr>
          <w:spacing w:val="-5"/>
        </w:rPr>
        <w:t xml:space="preserve"> </w:t>
      </w:r>
      <w:r>
        <w:rPr>
          <w:spacing w:val="-8"/>
        </w:rPr>
        <w:t>of</w:t>
      </w:r>
      <w:r>
        <w:rPr>
          <w:spacing w:val="-5"/>
        </w:rPr>
        <w:t xml:space="preserve"> </w:t>
      </w:r>
      <w:r>
        <w:rPr>
          <w:spacing w:val="-8"/>
        </w:rPr>
        <w:t>death.</w:t>
      </w:r>
      <w:r>
        <w:rPr>
          <w:spacing w:val="-5"/>
        </w:rPr>
        <w:t xml:space="preserve"> </w:t>
      </w:r>
      <w:r>
        <w:rPr>
          <w:spacing w:val="-8"/>
        </w:rPr>
        <w:t>The</w:t>
      </w:r>
      <w:r>
        <w:rPr>
          <w:spacing w:val="-5"/>
        </w:rPr>
        <w:t xml:space="preserve"> </w:t>
      </w:r>
      <w:r>
        <w:rPr>
          <w:spacing w:val="-8"/>
        </w:rPr>
        <w:t>majority</w:t>
      </w:r>
      <w:r>
        <w:rPr>
          <w:spacing w:val="-5"/>
        </w:rPr>
        <w:t xml:space="preserve"> </w:t>
      </w:r>
      <w:r>
        <w:rPr>
          <w:spacing w:val="-8"/>
        </w:rPr>
        <w:t>of the</w:t>
      </w:r>
      <w:r>
        <w:t xml:space="preserve"> </w:t>
      </w:r>
      <w:r>
        <w:rPr>
          <w:spacing w:val="-8"/>
        </w:rPr>
        <w:t>opportunistic</w:t>
      </w:r>
      <w:r>
        <w:t xml:space="preserve"> </w:t>
      </w:r>
      <w:r>
        <w:rPr>
          <w:spacing w:val="-8"/>
        </w:rPr>
        <w:t>infections</w:t>
      </w:r>
      <w:r>
        <w:t xml:space="preserve"> </w:t>
      </w:r>
      <w:r>
        <w:rPr>
          <w:spacing w:val="-8"/>
        </w:rPr>
        <w:t>were</w:t>
      </w:r>
      <w:r>
        <w:t xml:space="preserve"> </w:t>
      </w:r>
      <w:r>
        <w:rPr>
          <w:spacing w:val="-8"/>
        </w:rPr>
        <w:t>tuberculosis,</w:t>
      </w:r>
      <w:r>
        <w:t xml:space="preserve"> </w:t>
      </w:r>
      <w:r>
        <w:rPr>
          <w:spacing w:val="-8"/>
        </w:rPr>
        <w:t>pneumonia</w:t>
      </w:r>
      <w:r>
        <w:t xml:space="preserve"> </w:t>
      </w:r>
      <w:r>
        <w:rPr>
          <w:spacing w:val="-8"/>
        </w:rPr>
        <w:t>and</w:t>
      </w:r>
      <w:r>
        <w:t xml:space="preserve"> </w:t>
      </w:r>
      <w:r>
        <w:rPr>
          <w:spacing w:val="-8"/>
        </w:rPr>
        <w:t>cryptococcal</w:t>
      </w:r>
      <w:r>
        <w:t xml:space="preserve"> </w:t>
      </w:r>
      <w:r>
        <w:rPr>
          <w:spacing w:val="-8"/>
        </w:rPr>
        <w:t>infection.</w:t>
      </w:r>
      <w:r>
        <w:t xml:space="preserve"> </w:t>
      </w:r>
      <w:r>
        <w:rPr>
          <w:spacing w:val="-8"/>
        </w:rPr>
        <w:t xml:space="preserve"> Tuberculosis</w:t>
      </w:r>
      <w:r>
        <w:t xml:space="preserve"> </w:t>
      </w:r>
      <w:r>
        <w:rPr>
          <w:spacing w:val="-8"/>
        </w:rPr>
        <w:t xml:space="preserve">and </w:t>
      </w:r>
      <w:r>
        <w:t xml:space="preserve">cryptococcal infections invariably correlated with the </w:t>
      </w:r>
      <w:proofErr w:type="spellStart"/>
      <w:r>
        <w:t>aetiology</w:t>
      </w:r>
      <w:proofErr w:type="spellEnd"/>
      <w:r>
        <w:t xml:space="preserve"> of mortality and may be AI-defining illnesses in advanced HIV, while elevated cortisol was associated</w:t>
      </w:r>
      <w:r>
        <w:rPr>
          <w:spacing w:val="-15"/>
        </w:rPr>
        <w:t xml:space="preserve"> </w:t>
      </w:r>
      <w:r>
        <w:t>with</w:t>
      </w:r>
      <w:r>
        <w:rPr>
          <w:spacing w:val="-15"/>
        </w:rPr>
        <w:t xml:space="preserve"> </w:t>
      </w:r>
      <w:r>
        <w:t>increased</w:t>
      </w:r>
      <w:r>
        <w:rPr>
          <w:spacing w:val="-15"/>
        </w:rPr>
        <w:t xml:space="preserve"> </w:t>
      </w:r>
      <w:r>
        <w:t>odds</w:t>
      </w:r>
      <w:r>
        <w:rPr>
          <w:spacing w:val="-15"/>
        </w:rPr>
        <w:t xml:space="preserve"> </w:t>
      </w:r>
      <w:r>
        <w:t>of</w:t>
      </w:r>
      <w:r>
        <w:rPr>
          <w:spacing w:val="-15"/>
        </w:rPr>
        <w:t xml:space="preserve"> </w:t>
      </w:r>
      <w:r>
        <w:t xml:space="preserve">death. Early AI detection, appropriate treatment, sick-day treatment adjustments education </w:t>
      </w:r>
      <w:proofErr w:type="gramStart"/>
      <w:r>
        <w:t>and  shorter</w:t>
      </w:r>
      <w:proofErr w:type="gramEnd"/>
      <w:r>
        <w:t xml:space="preserve"> initial follow up intervals of  HIV positive patients with AI is advised  to prevent post discharge  death</w:t>
      </w:r>
    </w:p>
    <w:p w14:paraId="54D6DDF5" w14:textId="77777777" w:rsidR="00F4573F" w:rsidRDefault="00F4573F" w:rsidP="00F4573F">
      <w:pPr>
        <w:pStyle w:val="Heading2"/>
        <w:ind w:left="0"/>
        <w:rPr>
          <w:rFonts w:ascii="Times New Roman"/>
        </w:rPr>
      </w:pPr>
    </w:p>
    <w:p w14:paraId="520DEFF2" w14:textId="77777777" w:rsidR="00F4573F" w:rsidRDefault="00F4573F" w:rsidP="00F4573F">
      <w:pPr>
        <w:pStyle w:val="Heading3"/>
        <w:spacing w:before="1"/>
        <w:ind w:left="0" w:firstLine="260"/>
      </w:pPr>
      <w:r>
        <w:t>Uncategorized</w:t>
      </w:r>
      <w:r>
        <w:rPr>
          <w:spacing w:val="-13"/>
        </w:rPr>
        <w:t xml:space="preserve"> </w:t>
      </w:r>
      <w:r>
        <w:rPr>
          <w:spacing w:val="-2"/>
        </w:rPr>
        <w:t>References</w:t>
      </w:r>
    </w:p>
    <w:p w14:paraId="7BBAFEFC" w14:textId="77777777" w:rsidR="00F4573F" w:rsidRDefault="00F4573F" w:rsidP="00F4573F">
      <w:pPr>
        <w:pStyle w:val="ListParagraph"/>
        <w:numPr>
          <w:ilvl w:val="0"/>
          <w:numId w:val="1"/>
        </w:numPr>
        <w:tabs>
          <w:tab w:val="left" w:pos="980"/>
        </w:tabs>
        <w:spacing w:before="121" w:line="251" w:lineRule="exact"/>
      </w:pPr>
      <w:r>
        <w:t>Dunlop</w:t>
      </w:r>
      <w:r>
        <w:rPr>
          <w:spacing w:val="-7"/>
        </w:rPr>
        <w:t xml:space="preserve"> </w:t>
      </w:r>
      <w:r>
        <w:t>D.</w:t>
      </w:r>
      <w:r>
        <w:rPr>
          <w:spacing w:val="-6"/>
        </w:rPr>
        <w:t xml:space="preserve"> </w:t>
      </w:r>
      <w:r>
        <w:t>Eight-six</w:t>
      </w:r>
      <w:r>
        <w:rPr>
          <w:spacing w:val="-6"/>
        </w:rPr>
        <w:t xml:space="preserve"> </w:t>
      </w:r>
      <w:r>
        <w:t>cases</w:t>
      </w:r>
      <w:r>
        <w:rPr>
          <w:spacing w:val="-7"/>
        </w:rPr>
        <w:t xml:space="preserve"> </w:t>
      </w:r>
      <w:r>
        <w:t>of</w:t>
      </w:r>
      <w:r>
        <w:rPr>
          <w:spacing w:val="-6"/>
        </w:rPr>
        <w:t xml:space="preserve"> </w:t>
      </w:r>
      <w:r>
        <w:t>Addison's</w:t>
      </w:r>
      <w:r>
        <w:rPr>
          <w:spacing w:val="-6"/>
        </w:rPr>
        <w:t xml:space="preserve"> </w:t>
      </w:r>
      <w:r>
        <w:t>disease.</w:t>
      </w:r>
      <w:r>
        <w:rPr>
          <w:spacing w:val="-7"/>
        </w:rPr>
        <w:t xml:space="preserve"> </w:t>
      </w:r>
      <w:r>
        <w:t>British</w:t>
      </w:r>
      <w:r>
        <w:rPr>
          <w:spacing w:val="-6"/>
        </w:rPr>
        <w:t xml:space="preserve"> </w:t>
      </w:r>
      <w:r>
        <w:t>medical</w:t>
      </w:r>
      <w:r>
        <w:rPr>
          <w:spacing w:val="-6"/>
        </w:rPr>
        <w:t xml:space="preserve"> </w:t>
      </w:r>
      <w:r>
        <w:t>journal.</w:t>
      </w:r>
      <w:r>
        <w:rPr>
          <w:spacing w:val="-6"/>
        </w:rPr>
        <w:t xml:space="preserve"> </w:t>
      </w:r>
      <w:r>
        <w:rPr>
          <w:spacing w:val="-2"/>
        </w:rPr>
        <w:t>1963;2(5362):887.</w:t>
      </w:r>
    </w:p>
    <w:p w14:paraId="4FD51536" w14:textId="77777777" w:rsidR="00F4573F" w:rsidRDefault="00F4573F" w:rsidP="00F4573F">
      <w:pPr>
        <w:pStyle w:val="ListParagraph"/>
        <w:numPr>
          <w:ilvl w:val="0"/>
          <w:numId w:val="1"/>
        </w:numPr>
        <w:tabs>
          <w:tab w:val="left" w:pos="980"/>
        </w:tabs>
        <w:ind w:left="260" w:right="1415" w:firstLine="0"/>
      </w:pPr>
      <w:proofErr w:type="spellStart"/>
      <w:r>
        <w:t>Betterle</w:t>
      </w:r>
      <w:proofErr w:type="spellEnd"/>
      <w:r>
        <w:rPr>
          <w:spacing w:val="-4"/>
        </w:rPr>
        <w:t xml:space="preserve"> </w:t>
      </w:r>
      <w:r>
        <w:t>C,</w:t>
      </w:r>
      <w:r>
        <w:rPr>
          <w:spacing w:val="-4"/>
        </w:rPr>
        <w:t xml:space="preserve"> </w:t>
      </w:r>
      <w:proofErr w:type="spellStart"/>
      <w:r>
        <w:t>Morlin</w:t>
      </w:r>
      <w:proofErr w:type="spellEnd"/>
      <w:r>
        <w:rPr>
          <w:spacing w:val="-4"/>
        </w:rPr>
        <w:t xml:space="preserve"> </w:t>
      </w:r>
      <w:r>
        <w:t>L.</w:t>
      </w:r>
      <w:r>
        <w:rPr>
          <w:spacing w:val="-4"/>
        </w:rPr>
        <w:t xml:space="preserve"> </w:t>
      </w:r>
      <w:r>
        <w:t>Autoimmune</w:t>
      </w:r>
      <w:r>
        <w:rPr>
          <w:spacing w:val="-4"/>
        </w:rPr>
        <w:t xml:space="preserve"> </w:t>
      </w:r>
      <w:r>
        <w:t>Addison’s</w:t>
      </w:r>
      <w:r>
        <w:rPr>
          <w:spacing w:val="-4"/>
        </w:rPr>
        <w:t xml:space="preserve"> </w:t>
      </w:r>
      <w:r>
        <w:t>disease.</w:t>
      </w:r>
      <w:r>
        <w:rPr>
          <w:spacing w:val="-4"/>
        </w:rPr>
        <w:t xml:space="preserve"> </w:t>
      </w:r>
      <w:r>
        <w:t>Pediatric</w:t>
      </w:r>
      <w:r>
        <w:rPr>
          <w:spacing w:val="-4"/>
        </w:rPr>
        <w:t xml:space="preserve"> </w:t>
      </w:r>
      <w:r>
        <w:t>adrenal</w:t>
      </w:r>
      <w:r>
        <w:rPr>
          <w:spacing w:val="-4"/>
        </w:rPr>
        <w:t xml:space="preserve"> </w:t>
      </w:r>
      <w:r>
        <w:t xml:space="preserve">diseases. </w:t>
      </w:r>
      <w:proofErr w:type="gramStart"/>
      <w:r>
        <w:rPr>
          <w:spacing w:val="-2"/>
        </w:rPr>
        <w:t>2011;20:161</w:t>
      </w:r>
      <w:proofErr w:type="gramEnd"/>
      <w:r>
        <w:rPr>
          <w:spacing w:val="-2"/>
        </w:rPr>
        <w:t>-72.</w:t>
      </w:r>
    </w:p>
    <w:p w14:paraId="3C9BA8A3" w14:textId="77777777" w:rsidR="00F4573F" w:rsidRDefault="00F4573F" w:rsidP="00F4573F">
      <w:pPr>
        <w:pStyle w:val="ListParagraph"/>
        <w:numPr>
          <w:ilvl w:val="0"/>
          <w:numId w:val="1"/>
        </w:numPr>
        <w:tabs>
          <w:tab w:val="left" w:pos="980"/>
        </w:tabs>
        <w:spacing w:before="3" w:line="237" w:lineRule="auto"/>
        <w:ind w:left="260" w:right="696" w:firstLine="0"/>
      </w:pPr>
      <w:r>
        <w:t>Ross</w:t>
      </w:r>
      <w:r>
        <w:rPr>
          <w:spacing w:val="-3"/>
        </w:rPr>
        <w:t xml:space="preserve"> </w:t>
      </w:r>
      <w:r>
        <w:t>IL,</w:t>
      </w:r>
      <w:r>
        <w:rPr>
          <w:spacing w:val="-3"/>
        </w:rPr>
        <w:t xml:space="preserve"> </w:t>
      </w:r>
      <w:r>
        <w:t>Levitt</w:t>
      </w:r>
      <w:r>
        <w:rPr>
          <w:spacing w:val="-3"/>
        </w:rPr>
        <w:t xml:space="preserve"> </w:t>
      </w:r>
      <w:r>
        <w:t>NS.</w:t>
      </w:r>
      <w:r>
        <w:rPr>
          <w:spacing w:val="-3"/>
        </w:rPr>
        <w:t xml:space="preserve"> </w:t>
      </w:r>
      <w:r>
        <w:t>Addison’s</w:t>
      </w:r>
      <w:r>
        <w:rPr>
          <w:spacing w:val="-3"/>
        </w:rPr>
        <w:t xml:space="preserve"> </w:t>
      </w:r>
      <w:r>
        <w:t>disease</w:t>
      </w:r>
      <w:r>
        <w:rPr>
          <w:spacing w:val="-3"/>
        </w:rPr>
        <w:t xml:space="preserve"> </w:t>
      </w:r>
      <w:r>
        <w:t>symptoms–a</w:t>
      </w:r>
      <w:r>
        <w:rPr>
          <w:spacing w:val="-3"/>
        </w:rPr>
        <w:t xml:space="preserve"> </w:t>
      </w:r>
      <w:r>
        <w:t>cross</w:t>
      </w:r>
      <w:r>
        <w:rPr>
          <w:spacing w:val="-3"/>
        </w:rPr>
        <w:t xml:space="preserve"> </w:t>
      </w:r>
      <w:r>
        <w:t>sectional</w:t>
      </w:r>
      <w:r>
        <w:rPr>
          <w:spacing w:val="-3"/>
        </w:rPr>
        <w:t xml:space="preserve"> </w:t>
      </w:r>
      <w:r>
        <w:t>study</w:t>
      </w:r>
      <w:r>
        <w:rPr>
          <w:spacing w:val="-3"/>
        </w:rPr>
        <w:t xml:space="preserve"> </w:t>
      </w:r>
      <w:r>
        <w:t>in</w:t>
      </w:r>
      <w:r>
        <w:rPr>
          <w:spacing w:val="-3"/>
        </w:rPr>
        <w:t xml:space="preserve"> </w:t>
      </w:r>
      <w:r>
        <w:t>urban</w:t>
      </w:r>
      <w:r>
        <w:rPr>
          <w:spacing w:val="-3"/>
        </w:rPr>
        <w:t xml:space="preserve"> </w:t>
      </w:r>
      <w:r>
        <w:t xml:space="preserve">South Africa. </w:t>
      </w:r>
      <w:proofErr w:type="spellStart"/>
      <w:r>
        <w:t>PLoS</w:t>
      </w:r>
      <w:proofErr w:type="spellEnd"/>
      <w:r>
        <w:t xml:space="preserve"> One. 2013;8(1</w:t>
      </w:r>
      <w:proofErr w:type="gramStart"/>
      <w:r>
        <w:t>):e</w:t>
      </w:r>
      <w:proofErr w:type="gramEnd"/>
      <w:r>
        <w:t>53526.</w:t>
      </w:r>
    </w:p>
    <w:p w14:paraId="3AA13DE5" w14:textId="77777777" w:rsidR="00F4573F" w:rsidRDefault="00F4573F" w:rsidP="00F4573F">
      <w:pPr>
        <w:pStyle w:val="ListParagraph"/>
        <w:numPr>
          <w:ilvl w:val="0"/>
          <w:numId w:val="1"/>
        </w:numPr>
        <w:tabs>
          <w:tab w:val="left" w:pos="980"/>
        </w:tabs>
        <w:spacing w:before="1"/>
        <w:ind w:left="260" w:right="205" w:firstLine="0"/>
      </w:pPr>
      <w:r>
        <w:t xml:space="preserve">Mofokeng TR, </w:t>
      </w:r>
      <w:proofErr w:type="spellStart"/>
      <w:r>
        <w:t>Beshyah</w:t>
      </w:r>
      <w:proofErr w:type="spellEnd"/>
      <w:r>
        <w:t xml:space="preserve"> SA, Mahomed F, Ndlovu KC, Ross IL. Significant barriers to diagnosis</w:t>
      </w:r>
      <w:r>
        <w:rPr>
          <w:spacing w:val="-4"/>
        </w:rPr>
        <w:t xml:space="preserve"> </w:t>
      </w:r>
      <w:r>
        <w:t>and</w:t>
      </w:r>
      <w:r>
        <w:rPr>
          <w:spacing w:val="-4"/>
        </w:rPr>
        <w:t xml:space="preserve"> </w:t>
      </w:r>
      <w:r>
        <w:t>management</w:t>
      </w:r>
      <w:r>
        <w:rPr>
          <w:spacing w:val="-4"/>
        </w:rPr>
        <w:t xml:space="preserve"> </w:t>
      </w:r>
      <w:r>
        <w:t>of</w:t>
      </w:r>
      <w:r>
        <w:rPr>
          <w:spacing w:val="-4"/>
        </w:rPr>
        <w:t xml:space="preserve"> </w:t>
      </w:r>
      <w:r>
        <w:t>adrenal</w:t>
      </w:r>
      <w:r>
        <w:rPr>
          <w:spacing w:val="-4"/>
        </w:rPr>
        <w:t xml:space="preserve"> </w:t>
      </w:r>
      <w:r>
        <w:t>insufficiency</w:t>
      </w:r>
      <w:r>
        <w:rPr>
          <w:spacing w:val="-4"/>
        </w:rPr>
        <w:t xml:space="preserve"> </w:t>
      </w:r>
      <w:r>
        <w:t>in</w:t>
      </w:r>
      <w:r>
        <w:rPr>
          <w:spacing w:val="-4"/>
        </w:rPr>
        <w:t xml:space="preserve"> </w:t>
      </w:r>
      <w:r>
        <w:t>Africa.</w:t>
      </w:r>
      <w:r>
        <w:rPr>
          <w:spacing w:val="-4"/>
        </w:rPr>
        <w:t xml:space="preserve"> </w:t>
      </w:r>
      <w:r>
        <w:t>Endocrine</w:t>
      </w:r>
      <w:r>
        <w:rPr>
          <w:spacing w:val="-4"/>
        </w:rPr>
        <w:t xml:space="preserve"> </w:t>
      </w:r>
      <w:r>
        <w:t>connections.</w:t>
      </w:r>
      <w:r>
        <w:rPr>
          <w:spacing w:val="-4"/>
        </w:rPr>
        <w:t xml:space="preserve"> </w:t>
      </w:r>
      <w:r>
        <w:t xml:space="preserve">2020;9(5):445- </w:t>
      </w:r>
      <w:r>
        <w:rPr>
          <w:spacing w:val="-4"/>
        </w:rPr>
        <w:t>56.</w:t>
      </w:r>
    </w:p>
    <w:p w14:paraId="56D05B5F" w14:textId="77777777" w:rsidR="00F4573F" w:rsidRDefault="00F4573F" w:rsidP="00F4573F">
      <w:pPr>
        <w:pStyle w:val="ListParagraph"/>
        <w:numPr>
          <w:ilvl w:val="0"/>
          <w:numId w:val="1"/>
        </w:numPr>
        <w:tabs>
          <w:tab w:val="left" w:pos="980"/>
        </w:tabs>
        <w:ind w:left="260" w:right="449" w:firstLine="0"/>
      </w:pPr>
      <w:r>
        <w:t xml:space="preserve">Mofokeng TRP, Ndlovu KCZ, </w:t>
      </w:r>
      <w:proofErr w:type="spellStart"/>
      <w:r>
        <w:t>Beshyah</w:t>
      </w:r>
      <w:proofErr w:type="spellEnd"/>
      <w:r>
        <w:t xml:space="preserve"> SA, Ross IL. Tiered healthcare in South Africa exposes</w:t>
      </w:r>
      <w:r>
        <w:rPr>
          <w:spacing w:val="-3"/>
        </w:rPr>
        <w:t xml:space="preserve"> </w:t>
      </w:r>
      <w:r>
        <w:t>deficiencies</w:t>
      </w:r>
      <w:r>
        <w:rPr>
          <w:spacing w:val="-3"/>
        </w:rPr>
        <w:t xml:space="preserve"> </w:t>
      </w:r>
      <w:r>
        <w:t>in</w:t>
      </w:r>
      <w:r>
        <w:rPr>
          <w:spacing w:val="-3"/>
        </w:rPr>
        <w:t xml:space="preserve"> </w:t>
      </w:r>
      <w:r>
        <w:t>management</w:t>
      </w:r>
      <w:r>
        <w:rPr>
          <w:spacing w:val="-3"/>
        </w:rPr>
        <w:t xml:space="preserve"> </w:t>
      </w:r>
      <w:r>
        <w:t>and</w:t>
      </w:r>
      <w:r>
        <w:rPr>
          <w:spacing w:val="-3"/>
        </w:rPr>
        <w:t xml:space="preserve"> </w:t>
      </w:r>
      <w:r>
        <w:t>more</w:t>
      </w:r>
      <w:r>
        <w:rPr>
          <w:spacing w:val="-3"/>
        </w:rPr>
        <w:t xml:space="preserve"> </w:t>
      </w:r>
      <w:r>
        <w:t>patients</w:t>
      </w:r>
      <w:r>
        <w:rPr>
          <w:spacing w:val="-3"/>
        </w:rPr>
        <w:t xml:space="preserve"> </w:t>
      </w:r>
      <w:r>
        <w:t>with</w:t>
      </w:r>
      <w:r>
        <w:rPr>
          <w:spacing w:val="-3"/>
        </w:rPr>
        <w:t xml:space="preserve"> </w:t>
      </w:r>
      <w:r>
        <w:t>infectious</w:t>
      </w:r>
      <w:r>
        <w:rPr>
          <w:spacing w:val="-3"/>
        </w:rPr>
        <w:t xml:space="preserve"> </w:t>
      </w:r>
      <w:r>
        <w:t>etiology</w:t>
      </w:r>
      <w:r>
        <w:rPr>
          <w:spacing w:val="-3"/>
        </w:rPr>
        <w:t xml:space="preserve"> </w:t>
      </w:r>
      <w:r>
        <w:t>of</w:t>
      </w:r>
      <w:r>
        <w:rPr>
          <w:spacing w:val="-3"/>
        </w:rPr>
        <w:t xml:space="preserve"> </w:t>
      </w:r>
      <w:r>
        <w:t>primary</w:t>
      </w:r>
      <w:r>
        <w:rPr>
          <w:spacing w:val="-3"/>
        </w:rPr>
        <w:t xml:space="preserve"> </w:t>
      </w:r>
      <w:r>
        <w:t xml:space="preserve">adrenal insufficiency. </w:t>
      </w:r>
      <w:proofErr w:type="spellStart"/>
      <w:r>
        <w:t>Plos</w:t>
      </w:r>
      <w:proofErr w:type="spellEnd"/>
      <w:r>
        <w:t xml:space="preserve"> one. 2020;15(11</w:t>
      </w:r>
      <w:proofErr w:type="gramStart"/>
      <w:r>
        <w:t>):e</w:t>
      </w:r>
      <w:proofErr w:type="gramEnd"/>
      <w:r>
        <w:t>0241845.</w:t>
      </w:r>
    </w:p>
    <w:p w14:paraId="124E3BE8" w14:textId="77777777" w:rsidR="00F4573F" w:rsidRDefault="00F4573F" w:rsidP="00F4573F">
      <w:pPr>
        <w:pStyle w:val="ListParagraph"/>
        <w:numPr>
          <w:ilvl w:val="0"/>
          <w:numId w:val="1"/>
        </w:numPr>
        <w:tabs>
          <w:tab w:val="left" w:pos="980"/>
        </w:tabs>
        <w:ind w:left="260" w:right="194" w:firstLine="0"/>
      </w:pPr>
      <w:proofErr w:type="spellStart"/>
      <w:r>
        <w:t>Goliber</w:t>
      </w:r>
      <w:proofErr w:type="spellEnd"/>
      <w:r>
        <w:rPr>
          <w:spacing w:val="-3"/>
        </w:rPr>
        <w:t xml:space="preserve"> </w:t>
      </w:r>
      <w:r>
        <w:t>T.</w:t>
      </w:r>
      <w:r>
        <w:rPr>
          <w:spacing w:val="-3"/>
        </w:rPr>
        <w:t xml:space="preserve"> </w:t>
      </w:r>
      <w:r>
        <w:t>The</w:t>
      </w:r>
      <w:r>
        <w:rPr>
          <w:spacing w:val="-3"/>
        </w:rPr>
        <w:t xml:space="preserve"> </w:t>
      </w:r>
      <w:r>
        <w:t>status</w:t>
      </w:r>
      <w:r>
        <w:rPr>
          <w:spacing w:val="-3"/>
        </w:rPr>
        <w:t xml:space="preserve"> </w:t>
      </w:r>
      <w:r>
        <w:t>of</w:t>
      </w:r>
      <w:r>
        <w:rPr>
          <w:spacing w:val="-3"/>
        </w:rPr>
        <w:t xml:space="preserve"> </w:t>
      </w:r>
      <w:r>
        <w:t>the</w:t>
      </w:r>
      <w:r>
        <w:rPr>
          <w:spacing w:val="-3"/>
        </w:rPr>
        <w:t xml:space="preserve"> </w:t>
      </w:r>
      <w:r>
        <w:t>HIV/AIDS</w:t>
      </w:r>
      <w:r>
        <w:rPr>
          <w:spacing w:val="-3"/>
        </w:rPr>
        <w:t xml:space="preserve"> </w:t>
      </w:r>
      <w:r>
        <w:t>epidemic</w:t>
      </w:r>
      <w:r>
        <w:rPr>
          <w:spacing w:val="-3"/>
        </w:rPr>
        <w:t xml:space="preserve"> </w:t>
      </w:r>
      <w:r>
        <w:t>in</w:t>
      </w:r>
      <w:r>
        <w:rPr>
          <w:spacing w:val="-3"/>
        </w:rPr>
        <w:t xml:space="preserve"> </w:t>
      </w:r>
      <w:r>
        <w:t>Sub-Saharan</w:t>
      </w:r>
      <w:r>
        <w:rPr>
          <w:spacing w:val="-3"/>
        </w:rPr>
        <w:t xml:space="preserve"> </w:t>
      </w:r>
      <w:r>
        <w:t>Africa.</w:t>
      </w:r>
      <w:r>
        <w:rPr>
          <w:spacing w:val="-3"/>
        </w:rPr>
        <w:t xml:space="preserve"> </w:t>
      </w:r>
      <w:r>
        <w:t>Population</w:t>
      </w:r>
      <w:r>
        <w:rPr>
          <w:spacing w:val="-3"/>
        </w:rPr>
        <w:t xml:space="preserve"> </w:t>
      </w:r>
      <w:r>
        <w:t>Reference Bureau. 2002.</w:t>
      </w:r>
    </w:p>
    <w:p w14:paraId="5E5CF870" w14:textId="77777777" w:rsidR="00F4573F" w:rsidRDefault="00F4573F" w:rsidP="00F4573F">
      <w:pPr>
        <w:pStyle w:val="ListParagraph"/>
        <w:numPr>
          <w:ilvl w:val="0"/>
          <w:numId w:val="1"/>
        </w:numPr>
        <w:tabs>
          <w:tab w:val="left" w:pos="980"/>
        </w:tabs>
        <w:spacing w:before="2"/>
        <w:ind w:left="260" w:right="926" w:firstLine="0"/>
      </w:pPr>
      <w:proofErr w:type="spellStart"/>
      <w:r>
        <w:t>Hofbauer</w:t>
      </w:r>
      <w:proofErr w:type="spellEnd"/>
      <w:r>
        <w:rPr>
          <w:spacing w:val="-4"/>
        </w:rPr>
        <w:t xml:space="preserve"> </w:t>
      </w:r>
      <w:r>
        <w:t>LC,</w:t>
      </w:r>
      <w:r>
        <w:rPr>
          <w:spacing w:val="-4"/>
        </w:rPr>
        <w:t xml:space="preserve"> </w:t>
      </w:r>
      <w:proofErr w:type="spellStart"/>
      <w:r>
        <w:t>Heufelder</w:t>
      </w:r>
      <w:proofErr w:type="spellEnd"/>
      <w:r>
        <w:rPr>
          <w:spacing w:val="-4"/>
        </w:rPr>
        <w:t xml:space="preserve"> </w:t>
      </w:r>
      <w:r>
        <w:t>AE.</w:t>
      </w:r>
      <w:r>
        <w:rPr>
          <w:spacing w:val="-4"/>
        </w:rPr>
        <w:t xml:space="preserve"> </w:t>
      </w:r>
      <w:r>
        <w:t>Endocrine</w:t>
      </w:r>
      <w:r>
        <w:rPr>
          <w:spacing w:val="-4"/>
        </w:rPr>
        <w:t xml:space="preserve"> </w:t>
      </w:r>
      <w:r>
        <w:t>implications</w:t>
      </w:r>
      <w:r>
        <w:rPr>
          <w:spacing w:val="-4"/>
        </w:rPr>
        <w:t xml:space="preserve"> </w:t>
      </w:r>
      <w:r>
        <w:t>of</w:t>
      </w:r>
      <w:r>
        <w:rPr>
          <w:spacing w:val="-4"/>
        </w:rPr>
        <w:t xml:space="preserve"> </w:t>
      </w:r>
      <w:r>
        <w:t>human</w:t>
      </w:r>
      <w:r>
        <w:rPr>
          <w:spacing w:val="-4"/>
        </w:rPr>
        <w:t xml:space="preserve"> </w:t>
      </w:r>
      <w:r>
        <w:t>immunodeficiency</w:t>
      </w:r>
      <w:r>
        <w:rPr>
          <w:spacing w:val="-4"/>
        </w:rPr>
        <w:t xml:space="preserve"> </w:t>
      </w:r>
      <w:r>
        <w:t>virus infection. Medicine. 1996;75(5):262-78.</w:t>
      </w:r>
    </w:p>
    <w:p w14:paraId="2FB3D3A1" w14:textId="77777777" w:rsidR="00F4573F" w:rsidRDefault="00F4573F" w:rsidP="00F4573F">
      <w:pPr>
        <w:pStyle w:val="ListParagraph"/>
        <w:numPr>
          <w:ilvl w:val="0"/>
          <w:numId w:val="1"/>
        </w:numPr>
        <w:tabs>
          <w:tab w:val="left" w:pos="980"/>
        </w:tabs>
        <w:ind w:left="260" w:right="229" w:firstLine="0"/>
      </w:pPr>
      <w:r>
        <w:t>Boulle A, Schomaker M, May MT, Hogg RS, Shepherd BE, Monge S, et al. Mortality in patients</w:t>
      </w:r>
      <w:r>
        <w:rPr>
          <w:spacing w:val="-3"/>
        </w:rPr>
        <w:t xml:space="preserve"> </w:t>
      </w:r>
      <w:r>
        <w:t>with</w:t>
      </w:r>
      <w:r>
        <w:rPr>
          <w:spacing w:val="-3"/>
        </w:rPr>
        <w:t xml:space="preserve"> </w:t>
      </w:r>
      <w:r>
        <w:t>HIV-1</w:t>
      </w:r>
      <w:r>
        <w:rPr>
          <w:spacing w:val="-3"/>
        </w:rPr>
        <w:t xml:space="preserve"> </w:t>
      </w:r>
      <w:r>
        <w:t>infection</w:t>
      </w:r>
      <w:r>
        <w:rPr>
          <w:spacing w:val="-3"/>
        </w:rPr>
        <w:t xml:space="preserve"> </w:t>
      </w:r>
      <w:r>
        <w:t>starting</w:t>
      </w:r>
      <w:r>
        <w:rPr>
          <w:spacing w:val="-3"/>
        </w:rPr>
        <w:t xml:space="preserve"> </w:t>
      </w:r>
      <w:r>
        <w:t>antiretroviral</w:t>
      </w:r>
      <w:r>
        <w:rPr>
          <w:spacing w:val="-3"/>
        </w:rPr>
        <w:t xml:space="preserve"> </w:t>
      </w:r>
      <w:r>
        <w:t>therapy</w:t>
      </w:r>
      <w:r>
        <w:rPr>
          <w:spacing w:val="-3"/>
        </w:rPr>
        <w:t xml:space="preserve"> </w:t>
      </w:r>
      <w:r>
        <w:t>in</w:t>
      </w:r>
      <w:r>
        <w:rPr>
          <w:spacing w:val="-3"/>
        </w:rPr>
        <w:t xml:space="preserve"> </w:t>
      </w:r>
      <w:r>
        <w:t>South</w:t>
      </w:r>
      <w:r>
        <w:rPr>
          <w:spacing w:val="-3"/>
        </w:rPr>
        <w:t xml:space="preserve"> </w:t>
      </w:r>
      <w:r>
        <w:t>Africa,</w:t>
      </w:r>
      <w:r>
        <w:rPr>
          <w:spacing w:val="-3"/>
        </w:rPr>
        <w:t xml:space="preserve"> </w:t>
      </w:r>
      <w:r>
        <w:t>Europe,</w:t>
      </w:r>
      <w:r>
        <w:rPr>
          <w:spacing w:val="-3"/>
        </w:rPr>
        <w:t xml:space="preserve"> </w:t>
      </w:r>
      <w:r>
        <w:t>or</w:t>
      </w:r>
      <w:r>
        <w:rPr>
          <w:spacing w:val="-3"/>
        </w:rPr>
        <w:t xml:space="preserve"> </w:t>
      </w:r>
      <w:r>
        <w:t>North</w:t>
      </w:r>
      <w:r>
        <w:rPr>
          <w:spacing w:val="-3"/>
        </w:rPr>
        <w:t xml:space="preserve"> </w:t>
      </w:r>
      <w:r>
        <w:t xml:space="preserve">America: a collaborative analysis of prospective studies. </w:t>
      </w:r>
      <w:proofErr w:type="spellStart"/>
      <w:r>
        <w:t>PLoS</w:t>
      </w:r>
      <w:proofErr w:type="spellEnd"/>
      <w:r>
        <w:t xml:space="preserve"> medicine. 2014;11(9</w:t>
      </w:r>
      <w:proofErr w:type="gramStart"/>
      <w:r>
        <w:t>):e</w:t>
      </w:r>
      <w:proofErr w:type="gramEnd"/>
      <w:r>
        <w:t>1001718.</w:t>
      </w:r>
    </w:p>
    <w:p w14:paraId="20CA9365" w14:textId="77777777" w:rsidR="00F4573F" w:rsidRDefault="00F4573F" w:rsidP="00F4573F">
      <w:pPr>
        <w:pStyle w:val="ListParagraph"/>
        <w:numPr>
          <w:ilvl w:val="0"/>
          <w:numId w:val="1"/>
        </w:numPr>
        <w:tabs>
          <w:tab w:val="left" w:pos="980"/>
        </w:tabs>
        <w:spacing w:line="252" w:lineRule="exact"/>
      </w:pPr>
      <w:r>
        <w:t>Arlt</w:t>
      </w:r>
      <w:r>
        <w:rPr>
          <w:spacing w:val="-8"/>
        </w:rPr>
        <w:t xml:space="preserve"> </w:t>
      </w:r>
      <w:r>
        <w:t>W.</w:t>
      </w:r>
      <w:r>
        <w:rPr>
          <w:spacing w:val="-7"/>
        </w:rPr>
        <w:t xml:space="preserve"> </w:t>
      </w:r>
      <w:r>
        <w:t>Adrenal</w:t>
      </w:r>
      <w:r>
        <w:rPr>
          <w:spacing w:val="-7"/>
        </w:rPr>
        <w:t xml:space="preserve"> </w:t>
      </w:r>
      <w:r>
        <w:t>insufficiency.</w:t>
      </w:r>
      <w:r>
        <w:rPr>
          <w:spacing w:val="-8"/>
        </w:rPr>
        <w:t xml:space="preserve"> </w:t>
      </w:r>
      <w:r>
        <w:t>Clinical</w:t>
      </w:r>
      <w:r>
        <w:rPr>
          <w:spacing w:val="-7"/>
        </w:rPr>
        <w:t xml:space="preserve"> </w:t>
      </w:r>
      <w:r>
        <w:t>medicine.</w:t>
      </w:r>
      <w:r>
        <w:rPr>
          <w:spacing w:val="-7"/>
        </w:rPr>
        <w:t xml:space="preserve"> </w:t>
      </w:r>
      <w:r>
        <w:rPr>
          <w:spacing w:val="-2"/>
        </w:rPr>
        <w:t>2008;8(2):211.</w:t>
      </w:r>
    </w:p>
    <w:p w14:paraId="16853D3F" w14:textId="77777777" w:rsidR="00F4573F" w:rsidRDefault="00F4573F" w:rsidP="00F4573F">
      <w:pPr>
        <w:pStyle w:val="ListParagraph"/>
        <w:numPr>
          <w:ilvl w:val="0"/>
          <w:numId w:val="1"/>
        </w:numPr>
        <w:tabs>
          <w:tab w:val="left" w:pos="980"/>
        </w:tabs>
        <w:ind w:left="260" w:right="1293" w:firstLine="0"/>
      </w:pPr>
      <w:proofErr w:type="spellStart"/>
      <w:r>
        <w:t>Husebye</w:t>
      </w:r>
      <w:proofErr w:type="spellEnd"/>
      <w:r>
        <w:rPr>
          <w:spacing w:val="-4"/>
        </w:rPr>
        <w:t xml:space="preserve"> </w:t>
      </w:r>
      <w:r>
        <w:t>ES,</w:t>
      </w:r>
      <w:r>
        <w:rPr>
          <w:spacing w:val="-4"/>
        </w:rPr>
        <w:t xml:space="preserve"> </w:t>
      </w:r>
      <w:r>
        <w:t>Pearce</w:t>
      </w:r>
      <w:r>
        <w:rPr>
          <w:spacing w:val="-4"/>
        </w:rPr>
        <w:t xml:space="preserve"> </w:t>
      </w:r>
      <w:r>
        <w:t>SH,</w:t>
      </w:r>
      <w:r>
        <w:rPr>
          <w:spacing w:val="-4"/>
        </w:rPr>
        <w:t xml:space="preserve"> </w:t>
      </w:r>
      <w:r>
        <w:t>Krone</w:t>
      </w:r>
      <w:r>
        <w:rPr>
          <w:spacing w:val="-4"/>
        </w:rPr>
        <w:t xml:space="preserve"> </w:t>
      </w:r>
      <w:r>
        <w:t>NP,</w:t>
      </w:r>
      <w:r>
        <w:rPr>
          <w:spacing w:val="-4"/>
        </w:rPr>
        <w:t xml:space="preserve"> </w:t>
      </w:r>
      <w:r>
        <w:t>Kämpe</w:t>
      </w:r>
      <w:r>
        <w:rPr>
          <w:spacing w:val="-4"/>
        </w:rPr>
        <w:t xml:space="preserve"> </w:t>
      </w:r>
      <w:r>
        <w:t>O.</w:t>
      </w:r>
      <w:r>
        <w:rPr>
          <w:spacing w:val="-4"/>
        </w:rPr>
        <w:t xml:space="preserve"> </w:t>
      </w:r>
      <w:r>
        <w:t>Adrenal</w:t>
      </w:r>
      <w:r>
        <w:rPr>
          <w:spacing w:val="-4"/>
        </w:rPr>
        <w:t xml:space="preserve"> </w:t>
      </w:r>
      <w:r>
        <w:t>insufficiency.</w:t>
      </w:r>
      <w:r>
        <w:rPr>
          <w:spacing w:val="-4"/>
        </w:rPr>
        <w:t xml:space="preserve"> </w:t>
      </w:r>
      <w:r>
        <w:t>The</w:t>
      </w:r>
      <w:r>
        <w:rPr>
          <w:spacing w:val="-4"/>
        </w:rPr>
        <w:t xml:space="preserve"> </w:t>
      </w:r>
      <w:r>
        <w:t xml:space="preserve">Lancet. </w:t>
      </w:r>
      <w:r>
        <w:rPr>
          <w:spacing w:val="-2"/>
        </w:rPr>
        <w:t>2021;397(10274):613-29.</w:t>
      </w:r>
    </w:p>
    <w:p w14:paraId="108B4C2B" w14:textId="77777777" w:rsidR="00F4573F" w:rsidRDefault="00F4573F" w:rsidP="00F4573F">
      <w:pPr>
        <w:pStyle w:val="ListParagraph"/>
        <w:numPr>
          <w:ilvl w:val="0"/>
          <w:numId w:val="1"/>
        </w:numPr>
        <w:tabs>
          <w:tab w:val="left" w:pos="980"/>
        </w:tabs>
        <w:ind w:left="260" w:right="1551" w:firstLine="0"/>
      </w:pPr>
      <w:proofErr w:type="spellStart"/>
      <w:r>
        <w:t>Eledrisi</w:t>
      </w:r>
      <w:proofErr w:type="spellEnd"/>
      <w:r>
        <w:t xml:space="preserve"> MS, </w:t>
      </w:r>
      <w:proofErr w:type="spellStart"/>
      <w:r>
        <w:t>Verghese</w:t>
      </w:r>
      <w:proofErr w:type="spellEnd"/>
      <w:r>
        <w:t xml:space="preserve"> AC. Adrenal insufficiency in HIV infection: a review and recommendations.</w:t>
      </w:r>
      <w:r>
        <w:rPr>
          <w:spacing w:val="-5"/>
        </w:rPr>
        <w:t xml:space="preserve"> </w:t>
      </w:r>
      <w:r>
        <w:t>The</w:t>
      </w:r>
      <w:r>
        <w:rPr>
          <w:spacing w:val="-5"/>
        </w:rPr>
        <w:t xml:space="preserve"> </w:t>
      </w:r>
      <w:r>
        <w:t>American</w:t>
      </w:r>
      <w:r>
        <w:rPr>
          <w:spacing w:val="-5"/>
        </w:rPr>
        <w:t xml:space="preserve"> </w:t>
      </w:r>
      <w:r>
        <w:t>journal</w:t>
      </w:r>
      <w:r>
        <w:rPr>
          <w:spacing w:val="-5"/>
        </w:rPr>
        <w:t xml:space="preserve"> </w:t>
      </w:r>
      <w:r>
        <w:t>of</w:t>
      </w:r>
      <w:r>
        <w:rPr>
          <w:spacing w:val="-5"/>
        </w:rPr>
        <w:t xml:space="preserve"> </w:t>
      </w:r>
      <w:r>
        <w:t>the</w:t>
      </w:r>
      <w:r>
        <w:rPr>
          <w:spacing w:val="-5"/>
        </w:rPr>
        <w:t xml:space="preserve"> </w:t>
      </w:r>
      <w:r>
        <w:t>medical</w:t>
      </w:r>
      <w:r>
        <w:rPr>
          <w:spacing w:val="-5"/>
        </w:rPr>
        <w:t xml:space="preserve"> </w:t>
      </w:r>
      <w:r>
        <w:t>sciences.</w:t>
      </w:r>
      <w:r>
        <w:rPr>
          <w:spacing w:val="-5"/>
        </w:rPr>
        <w:t xml:space="preserve"> </w:t>
      </w:r>
      <w:r>
        <w:t>2001;321(2):137-44.</w:t>
      </w:r>
    </w:p>
    <w:p w14:paraId="4AF5BC87" w14:textId="77777777" w:rsidR="00F4573F" w:rsidRDefault="00F4573F" w:rsidP="00F4573F">
      <w:pPr>
        <w:pStyle w:val="ListParagraph"/>
        <w:numPr>
          <w:ilvl w:val="0"/>
          <w:numId w:val="1"/>
        </w:numPr>
        <w:tabs>
          <w:tab w:val="left" w:pos="980"/>
        </w:tabs>
        <w:ind w:left="260" w:right="1011" w:firstLine="0"/>
      </w:pPr>
      <w:r>
        <w:t>Bornstein</w:t>
      </w:r>
      <w:r>
        <w:rPr>
          <w:spacing w:val="-4"/>
        </w:rPr>
        <w:t xml:space="preserve"> </w:t>
      </w:r>
      <w:r>
        <w:t>SR.</w:t>
      </w:r>
      <w:r>
        <w:rPr>
          <w:spacing w:val="-4"/>
        </w:rPr>
        <w:t xml:space="preserve"> </w:t>
      </w:r>
      <w:r>
        <w:t>Predisposing</w:t>
      </w:r>
      <w:r>
        <w:rPr>
          <w:spacing w:val="-4"/>
        </w:rPr>
        <w:t xml:space="preserve"> </w:t>
      </w:r>
      <w:r>
        <w:t>factors</w:t>
      </w:r>
      <w:r>
        <w:rPr>
          <w:spacing w:val="-4"/>
        </w:rPr>
        <w:t xml:space="preserve"> </w:t>
      </w:r>
      <w:r>
        <w:t>for</w:t>
      </w:r>
      <w:r>
        <w:rPr>
          <w:spacing w:val="-4"/>
        </w:rPr>
        <w:t xml:space="preserve"> </w:t>
      </w:r>
      <w:r>
        <w:t>adrenal</w:t>
      </w:r>
      <w:r>
        <w:rPr>
          <w:spacing w:val="-4"/>
        </w:rPr>
        <w:t xml:space="preserve"> </w:t>
      </w:r>
      <w:r>
        <w:t>insufficiency.</w:t>
      </w:r>
      <w:r>
        <w:rPr>
          <w:spacing w:val="-4"/>
        </w:rPr>
        <w:t xml:space="preserve"> </w:t>
      </w:r>
      <w:r>
        <w:t>New</w:t>
      </w:r>
      <w:r>
        <w:rPr>
          <w:spacing w:val="-4"/>
        </w:rPr>
        <w:t xml:space="preserve"> </w:t>
      </w:r>
      <w:r>
        <w:t>England</w:t>
      </w:r>
      <w:r>
        <w:rPr>
          <w:spacing w:val="-4"/>
        </w:rPr>
        <w:t xml:space="preserve"> </w:t>
      </w:r>
      <w:r>
        <w:t>Journal</w:t>
      </w:r>
      <w:r>
        <w:rPr>
          <w:spacing w:val="-4"/>
        </w:rPr>
        <w:t xml:space="preserve"> </w:t>
      </w:r>
      <w:r>
        <w:t>of Medicine. 2009;360(22):2328-39.</w:t>
      </w:r>
    </w:p>
    <w:p w14:paraId="504E55A4" w14:textId="77777777" w:rsidR="00F4573F" w:rsidRDefault="00F4573F" w:rsidP="00F4573F">
      <w:pPr>
        <w:pStyle w:val="ListParagraph"/>
        <w:numPr>
          <w:ilvl w:val="0"/>
          <w:numId w:val="1"/>
        </w:numPr>
        <w:tabs>
          <w:tab w:val="left" w:pos="980"/>
        </w:tabs>
        <w:ind w:left="260" w:right="130" w:firstLine="0"/>
      </w:pPr>
      <w:r>
        <w:t>Afreen</w:t>
      </w:r>
      <w:r>
        <w:rPr>
          <w:spacing w:val="-3"/>
        </w:rPr>
        <w:t xml:space="preserve"> </w:t>
      </w:r>
      <w:r>
        <w:t>B,</w:t>
      </w:r>
      <w:r>
        <w:rPr>
          <w:spacing w:val="-3"/>
        </w:rPr>
        <w:t xml:space="preserve"> </w:t>
      </w:r>
      <w:r>
        <w:t>Khan</w:t>
      </w:r>
      <w:r>
        <w:rPr>
          <w:spacing w:val="-3"/>
        </w:rPr>
        <w:t xml:space="preserve"> </w:t>
      </w:r>
      <w:r>
        <w:t>KA,</w:t>
      </w:r>
      <w:r>
        <w:rPr>
          <w:spacing w:val="-3"/>
        </w:rPr>
        <w:t xml:space="preserve"> </w:t>
      </w:r>
      <w:r>
        <w:t>Riaz</w:t>
      </w:r>
      <w:r>
        <w:rPr>
          <w:spacing w:val="-3"/>
        </w:rPr>
        <w:t xml:space="preserve"> </w:t>
      </w:r>
      <w:r>
        <w:t>A.</w:t>
      </w:r>
      <w:r>
        <w:rPr>
          <w:spacing w:val="-3"/>
        </w:rPr>
        <w:t xml:space="preserve"> </w:t>
      </w:r>
      <w:r>
        <w:t>Adrenal</w:t>
      </w:r>
      <w:r>
        <w:rPr>
          <w:spacing w:val="-3"/>
        </w:rPr>
        <w:t xml:space="preserve"> </w:t>
      </w:r>
      <w:r>
        <w:t>insufficiency</w:t>
      </w:r>
      <w:r>
        <w:rPr>
          <w:spacing w:val="-3"/>
        </w:rPr>
        <w:t xml:space="preserve"> </w:t>
      </w:r>
      <w:r>
        <w:t>in</w:t>
      </w:r>
      <w:r>
        <w:rPr>
          <w:spacing w:val="-3"/>
        </w:rPr>
        <w:t xml:space="preserve"> </w:t>
      </w:r>
      <w:r>
        <w:t>Pakistani</w:t>
      </w:r>
      <w:r>
        <w:rPr>
          <w:spacing w:val="-3"/>
        </w:rPr>
        <w:t xml:space="preserve"> </w:t>
      </w:r>
      <w:r>
        <w:t>HIV</w:t>
      </w:r>
      <w:r>
        <w:rPr>
          <w:spacing w:val="-3"/>
        </w:rPr>
        <w:t xml:space="preserve"> </w:t>
      </w:r>
      <w:r>
        <w:t>infected</w:t>
      </w:r>
      <w:r>
        <w:rPr>
          <w:spacing w:val="-3"/>
        </w:rPr>
        <w:t xml:space="preserve"> </w:t>
      </w:r>
      <w:r>
        <w:t>patients.</w:t>
      </w:r>
      <w:r>
        <w:rPr>
          <w:spacing w:val="-3"/>
        </w:rPr>
        <w:t xml:space="preserve"> </w:t>
      </w:r>
      <w:r>
        <w:t>Journal</w:t>
      </w:r>
      <w:r>
        <w:rPr>
          <w:spacing w:val="-3"/>
        </w:rPr>
        <w:t xml:space="preserve"> </w:t>
      </w:r>
      <w:r>
        <w:t>of Ayub Medical College Abbottabad. 2017;29(3):428-31.</w:t>
      </w:r>
    </w:p>
    <w:p w14:paraId="6838632C" w14:textId="77777777" w:rsidR="00F4573F" w:rsidRDefault="00F4573F" w:rsidP="00F4573F">
      <w:pPr>
        <w:pStyle w:val="ListParagraph"/>
        <w:numPr>
          <w:ilvl w:val="0"/>
          <w:numId w:val="1"/>
        </w:numPr>
        <w:tabs>
          <w:tab w:val="left" w:pos="980"/>
        </w:tabs>
        <w:spacing w:before="3" w:line="237" w:lineRule="auto"/>
        <w:ind w:left="260" w:right="429" w:firstLine="0"/>
      </w:pPr>
      <w:proofErr w:type="spellStart"/>
      <w:r>
        <w:t>Odeniyi</w:t>
      </w:r>
      <w:proofErr w:type="spellEnd"/>
      <w:r>
        <w:rPr>
          <w:spacing w:val="-4"/>
        </w:rPr>
        <w:t xml:space="preserve"> </w:t>
      </w:r>
      <w:r>
        <w:t>I,</w:t>
      </w:r>
      <w:r>
        <w:rPr>
          <w:spacing w:val="-4"/>
        </w:rPr>
        <w:t xml:space="preserve"> </w:t>
      </w:r>
      <w:proofErr w:type="spellStart"/>
      <w:r>
        <w:t>Fasanmade</w:t>
      </w:r>
      <w:proofErr w:type="spellEnd"/>
      <w:r>
        <w:rPr>
          <w:spacing w:val="-4"/>
        </w:rPr>
        <w:t xml:space="preserve"> </w:t>
      </w:r>
      <w:r>
        <w:t>O,</w:t>
      </w:r>
      <w:r>
        <w:rPr>
          <w:spacing w:val="-4"/>
        </w:rPr>
        <w:t xml:space="preserve"> </w:t>
      </w:r>
      <w:proofErr w:type="spellStart"/>
      <w:r>
        <w:t>Ajala</w:t>
      </w:r>
      <w:proofErr w:type="spellEnd"/>
      <w:r>
        <w:rPr>
          <w:spacing w:val="-4"/>
        </w:rPr>
        <w:t xml:space="preserve"> </w:t>
      </w:r>
      <w:r>
        <w:t>M,</w:t>
      </w:r>
      <w:r>
        <w:rPr>
          <w:spacing w:val="-4"/>
        </w:rPr>
        <w:t xml:space="preserve"> </w:t>
      </w:r>
      <w:proofErr w:type="spellStart"/>
      <w:r>
        <w:t>Ohwovoriole</w:t>
      </w:r>
      <w:proofErr w:type="spellEnd"/>
      <w:r>
        <w:rPr>
          <w:spacing w:val="-4"/>
        </w:rPr>
        <w:t xml:space="preserve"> </w:t>
      </w:r>
      <w:r>
        <w:t>A.</w:t>
      </w:r>
      <w:r>
        <w:rPr>
          <w:spacing w:val="-4"/>
        </w:rPr>
        <w:t xml:space="preserve"> </w:t>
      </w:r>
      <w:r>
        <w:t>Adrenocortical</w:t>
      </w:r>
      <w:r>
        <w:rPr>
          <w:spacing w:val="-4"/>
        </w:rPr>
        <w:t xml:space="preserve"> </w:t>
      </w:r>
      <w:r>
        <w:t>function</w:t>
      </w:r>
      <w:r>
        <w:rPr>
          <w:spacing w:val="-4"/>
        </w:rPr>
        <w:t xml:space="preserve"> </w:t>
      </w:r>
      <w:r>
        <w:t>in</w:t>
      </w:r>
      <w:r>
        <w:rPr>
          <w:spacing w:val="-4"/>
        </w:rPr>
        <w:t xml:space="preserve"> </w:t>
      </w:r>
      <w:r>
        <w:t>Nigerians</w:t>
      </w:r>
      <w:r>
        <w:rPr>
          <w:spacing w:val="-4"/>
        </w:rPr>
        <w:t xml:space="preserve"> </w:t>
      </w:r>
      <w:r>
        <w:t>with human immunodeficiency virus infection. Ghana Medical Journal. 2013;47(4):171.</w:t>
      </w:r>
    </w:p>
    <w:p w14:paraId="56416CB8" w14:textId="77777777" w:rsidR="00F4573F" w:rsidRDefault="00F4573F" w:rsidP="00F4573F">
      <w:pPr>
        <w:pStyle w:val="ListParagraph"/>
        <w:numPr>
          <w:ilvl w:val="0"/>
          <w:numId w:val="1"/>
        </w:numPr>
        <w:tabs>
          <w:tab w:val="left" w:pos="980"/>
        </w:tabs>
        <w:spacing w:before="1"/>
        <w:ind w:left="260" w:right="376" w:firstLine="0"/>
      </w:pPr>
      <w:proofErr w:type="spellStart"/>
      <w:r>
        <w:t>Bergthorsdottir</w:t>
      </w:r>
      <w:proofErr w:type="spellEnd"/>
      <w:r>
        <w:t xml:space="preserve"> R, </w:t>
      </w:r>
      <w:proofErr w:type="spellStart"/>
      <w:r>
        <w:t>Leonsson-Zachrisson</w:t>
      </w:r>
      <w:proofErr w:type="spellEnd"/>
      <w:r>
        <w:t xml:space="preserve"> M, Odén A, Johannsson G. Premature mortality in patients</w:t>
      </w:r>
      <w:r>
        <w:rPr>
          <w:spacing w:val="-4"/>
        </w:rPr>
        <w:t xml:space="preserve"> </w:t>
      </w:r>
      <w:r>
        <w:t>with</w:t>
      </w:r>
      <w:r>
        <w:rPr>
          <w:spacing w:val="-4"/>
        </w:rPr>
        <w:t xml:space="preserve"> </w:t>
      </w:r>
      <w:r>
        <w:t>Addison’s</w:t>
      </w:r>
      <w:r>
        <w:rPr>
          <w:spacing w:val="-4"/>
        </w:rPr>
        <w:t xml:space="preserve"> </w:t>
      </w:r>
      <w:r>
        <w:t>disease:</w:t>
      </w:r>
      <w:r>
        <w:rPr>
          <w:spacing w:val="-4"/>
        </w:rPr>
        <w:t xml:space="preserve"> </w:t>
      </w:r>
      <w:r>
        <w:t>a</w:t>
      </w:r>
      <w:r>
        <w:rPr>
          <w:spacing w:val="-4"/>
        </w:rPr>
        <w:t xml:space="preserve"> </w:t>
      </w:r>
      <w:r>
        <w:t>population-based</w:t>
      </w:r>
      <w:r>
        <w:rPr>
          <w:spacing w:val="-4"/>
        </w:rPr>
        <w:t xml:space="preserve"> </w:t>
      </w:r>
      <w:r>
        <w:t>study.</w:t>
      </w:r>
      <w:r>
        <w:rPr>
          <w:spacing w:val="-4"/>
        </w:rPr>
        <w:t xml:space="preserve"> </w:t>
      </w:r>
      <w:r>
        <w:t>The</w:t>
      </w:r>
      <w:r>
        <w:rPr>
          <w:spacing w:val="-4"/>
        </w:rPr>
        <w:t xml:space="preserve"> </w:t>
      </w:r>
      <w:r>
        <w:t>Journal</w:t>
      </w:r>
      <w:r>
        <w:rPr>
          <w:spacing w:val="-4"/>
        </w:rPr>
        <w:t xml:space="preserve"> </w:t>
      </w:r>
      <w:r>
        <w:t>of</w:t>
      </w:r>
      <w:r>
        <w:rPr>
          <w:spacing w:val="-4"/>
        </w:rPr>
        <w:t xml:space="preserve"> </w:t>
      </w:r>
      <w:r>
        <w:t>Clinical</w:t>
      </w:r>
      <w:r>
        <w:rPr>
          <w:spacing w:val="-4"/>
        </w:rPr>
        <w:t xml:space="preserve"> </w:t>
      </w:r>
      <w:r>
        <w:t>Endocrinology</w:t>
      </w:r>
      <w:r>
        <w:rPr>
          <w:spacing w:val="-4"/>
        </w:rPr>
        <w:t xml:space="preserve"> </w:t>
      </w:r>
      <w:r>
        <w:t>&amp; Metabolism. 2006;91(12):4849-53.</w:t>
      </w:r>
    </w:p>
    <w:p w14:paraId="26F4B19A" w14:textId="77777777" w:rsidR="00F4573F" w:rsidRDefault="00F4573F" w:rsidP="00F4573F">
      <w:pPr>
        <w:pStyle w:val="ListParagraph"/>
        <w:numPr>
          <w:ilvl w:val="0"/>
          <w:numId w:val="1"/>
        </w:numPr>
        <w:tabs>
          <w:tab w:val="left" w:pos="980"/>
        </w:tabs>
        <w:ind w:left="260" w:right="536" w:firstLine="0"/>
      </w:pPr>
      <w:r>
        <w:t xml:space="preserve">Johannsson G, </w:t>
      </w:r>
      <w:proofErr w:type="spellStart"/>
      <w:r>
        <w:t>Falorni</w:t>
      </w:r>
      <w:proofErr w:type="spellEnd"/>
      <w:r>
        <w:t xml:space="preserve"> A, </w:t>
      </w:r>
      <w:proofErr w:type="spellStart"/>
      <w:r>
        <w:t>Skrtic</w:t>
      </w:r>
      <w:proofErr w:type="spellEnd"/>
      <w:r>
        <w:t xml:space="preserve"> S, </w:t>
      </w:r>
      <w:proofErr w:type="spellStart"/>
      <w:r>
        <w:t>Lennernäs</w:t>
      </w:r>
      <w:proofErr w:type="spellEnd"/>
      <w:r>
        <w:t xml:space="preserve"> H, </w:t>
      </w:r>
      <w:proofErr w:type="spellStart"/>
      <w:r>
        <w:t>Quinkler</w:t>
      </w:r>
      <w:proofErr w:type="spellEnd"/>
      <w:r>
        <w:t xml:space="preserve"> M, Monson JP, et al. Adrenal insufficiency:</w:t>
      </w:r>
      <w:r>
        <w:rPr>
          <w:spacing w:val="-4"/>
        </w:rPr>
        <w:t xml:space="preserve"> </w:t>
      </w:r>
      <w:r>
        <w:t>review</w:t>
      </w:r>
      <w:r>
        <w:rPr>
          <w:spacing w:val="-4"/>
        </w:rPr>
        <w:t xml:space="preserve"> </w:t>
      </w:r>
      <w:r>
        <w:t>of</w:t>
      </w:r>
      <w:r>
        <w:rPr>
          <w:spacing w:val="-4"/>
        </w:rPr>
        <w:t xml:space="preserve"> </w:t>
      </w:r>
      <w:r>
        <w:t>clinical</w:t>
      </w:r>
      <w:r>
        <w:rPr>
          <w:spacing w:val="-4"/>
        </w:rPr>
        <w:t xml:space="preserve"> </w:t>
      </w:r>
      <w:r>
        <w:t>outcomes</w:t>
      </w:r>
      <w:r>
        <w:rPr>
          <w:spacing w:val="-4"/>
        </w:rPr>
        <w:t xml:space="preserve"> </w:t>
      </w:r>
      <w:r>
        <w:t>with</w:t>
      </w:r>
      <w:r>
        <w:rPr>
          <w:spacing w:val="-4"/>
        </w:rPr>
        <w:t xml:space="preserve"> </w:t>
      </w:r>
      <w:r>
        <w:t>current</w:t>
      </w:r>
      <w:r>
        <w:rPr>
          <w:spacing w:val="-4"/>
        </w:rPr>
        <w:t xml:space="preserve"> </w:t>
      </w:r>
      <w:r>
        <w:t>glucocorticoid</w:t>
      </w:r>
      <w:r>
        <w:rPr>
          <w:spacing w:val="-4"/>
        </w:rPr>
        <w:t xml:space="preserve"> </w:t>
      </w:r>
      <w:r>
        <w:t>replacement</w:t>
      </w:r>
      <w:r>
        <w:rPr>
          <w:spacing w:val="-4"/>
        </w:rPr>
        <w:t xml:space="preserve"> </w:t>
      </w:r>
      <w:r>
        <w:t>therapy.</w:t>
      </w:r>
      <w:r>
        <w:rPr>
          <w:spacing w:val="-4"/>
        </w:rPr>
        <w:t xml:space="preserve"> </w:t>
      </w:r>
      <w:r>
        <w:t>Clinical endocrinology. 2015;82(1):2-11.</w:t>
      </w:r>
    </w:p>
    <w:p w14:paraId="144E23DC" w14:textId="77777777" w:rsidR="00F4573F" w:rsidRDefault="00F4573F" w:rsidP="00F4573F">
      <w:pPr>
        <w:pStyle w:val="ListParagraph"/>
        <w:numPr>
          <w:ilvl w:val="0"/>
          <w:numId w:val="1"/>
        </w:numPr>
        <w:tabs>
          <w:tab w:val="left" w:pos="980"/>
        </w:tabs>
        <w:ind w:left="260" w:right="559" w:firstLine="0"/>
      </w:pPr>
      <w:proofErr w:type="spellStart"/>
      <w:r w:rsidRPr="007C7B80">
        <w:t>Vogeser</w:t>
      </w:r>
      <w:proofErr w:type="spellEnd"/>
      <w:r w:rsidRPr="007C7B80">
        <w:t xml:space="preserve"> M, </w:t>
      </w:r>
      <w:proofErr w:type="spellStart"/>
      <w:r w:rsidRPr="007C7B80">
        <w:t>Kratzsch</w:t>
      </w:r>
      <w:proofErr w:type="spellEnd"/>
      <w:r w:rsidRPr="007C7B80">
        <w:t xml:space="preserve"> J, Ju Bae Y, Bruegel M, </w:t>
      </w:r>
      <w:proofErr w:type="spellStart"/>
      <w:r w:rsidRPr="007C7B80">
        <w:t>Ceglarek</w:t>
      </w:r>
      <w:proofErr w:type="spellEnd"/>
      <w:r w:rsidRPr="007C7B80">
        <w:t xml:space="preserve"> U, </w:t>
      </w:r>
      <w:proofErr w:type="spellStart"/>
      <w:r w:rsidRPr="007C7B80">
        <w:t>Fiers</w:t>
      </w:r>
      <w:proofErr w:type="spellEnd"/>
      <w:r w:rsidRPr="007C7B80">
        <w:t xml:space="preserve"> T, et al. </w:t>
      </w:r>
      <w:r>
        <w:t>Multicenter performance</w:t>
      </w:r>
      <w:r>
        <w:rPr>
          <w:spacing w:val="-4"/>
        </w:rPr>
        <w:t xml:space="preserve"> </w:t>
      </w:r>
      <w:r>
        <w:t>evaluation</w:t>
      </w:r>
      <w:r>
        <w:rPr>
          <w:spacing w:val="-4"/>
        </w:rPr>
        <w:t xml:space="preserve"> </w:t>
      </w:r>
      <w:r>
        <w:t>of</w:t>
      </w:r>
      <w:r>
        <w:rPr>
          <w:spacing w:val="-4"/>
        </w:rPr>
        <w:t xml:space="preserve"> </w:t>
      </w:r>
      <w:r>
        <w:t>a</w:t>
      </w:r>
      <w:r>
        <w:rPr>
          <w:spacing w:val="-4"/>
        </w:rPr>
        <w:t xml:space="preserve"> </w:t>
      </w:r>
      <w:proofErr w:type="gramStart"/>
      <w:r>
        <w:t>second</w:t>
      </w:r>
      <w:r>
        <w:rPr>
          <w:spacing w:val="-4"/>
        </w:rPr>
        <w:t xml:space="preserve"> </w:t>
      </w:r>
      <w:r>
        <w:t>generation</w:t>
      </w:r>
      <w:proofErr w:type="gramEnd"/>
      <w:r>
        <w:rPr>
          <w:spacing w:val="-4"/>
        </w:rPr>
        <w:t xml:space="preserve"> </w:t>
      </w:r>
      <w:r>
        <w:t>cortisol</w:t>
      </w:r>
      <w:r>
        <w:rPr>
          <w:spacing w:val="-4"/>
        </w:rPr>
        <w:t xml:space="preserve"> </w:t>
      </w:r>
      <w:r>
        <w:t>assay.</w:t>
      </w:r>
      <w:r>
        <w:rPr>
          <w:spacing w:val="-4"/>
        </w:rPr>
        <w:t xml:space="preserve"> </w:t>
      </w:r>
      <w:r>
        <w:t>Clinical</w:t>
      </w:r>
      <w:r>
        <w:rPr>
          <w:spacing w:val="-4"/>
        </w:rPr>
        <w:t xml:space="preserve"> </w:t>
      </w:r>
      <w:r>
        <w:t>Chemistry</w:t>
      </w:r>
      <w:r>
        <w:rPr>
          <w:spacing w:val="-4"/>
        </w:rPr>
        <w:t xml:space="preserve"> </w:t>
      </w:r>
      <w:r>
        <w:t>and</w:t>
      </w:r>
      <w:r>
        <w:rPr>
          <w:spacing w:val="-4"/>
        </w:rPr>
        <w:t xml:space="preserve"> </w:t>
      </w:r>
      <w:r>
        <w:t>Laboratory Medicine (CCLM). 2017;55(6):826-35.</w:t>
      </w:r>
    </w:p>
    <w:p w14:paraId="14C26A45" w14:textId="77777777" w:rsidR="00F4573F" w:rsidRDefault="00F4573F" w:rsidP="00F4573F">
      <w:pPr>
        <w:pStyle w:val="ListParagraph"/>
        <w:numPr>
          <w:ilvl w:val="0"/>
          <w:numId w:val="1"/>
        </w:numPr>
        <w:tabs>
          <w:tab w:val="left" w:pos="980"/>
        </w:tabs>
        <w:ind w:left="260" w:right="658" w:firstLine="0"/>
      </w:pPr>
      <w:r w:rsidRPr="007C7B80">
        <w:lastRenderedPageBreak/>
        <w:t>Holst</w:t>
      </w:r>
      <w:r w:rsidRPr="007C7B80">
        <w:rPr>
          <w:spacing w:val="-3"/>
        </w:rPr>
        <w:t xml:space="preserve"> </w:t>
      </w:r>
      <w:r w:rsidRPr="007C7B80">
        <w:t>JP,</w:t>
      </w:r>
      <w:r w:rsidRPr="007C7B80">
        <w:rPr>
          <w:spacing w:val="-3"/>
        </w:rPr>
        <w:t xml:space="preserve"> </w:t>
      </w:r>
      <w:proofErr w:type="spellStart"/>
      <w:r w:rsidRPr="007C7B80">
        <w:t>Soldin</w:t>
      </w:r>
      <w:proofErr w:type="spellEnd"/>
      <w:r w:rsidRPr="007C7B80">
        <w:rPr>
          <w:spacing w:val="-3"/>
        </w:rPr>
        <w:t xml:space="preserve"> </w:t>
      </w:r>
      <w:r w:rsidRPr="007C7B80">
        <w:t>SJ,</w:t>
      </w:r>
      <w:r w:rsidRPr="007C7B80">
        <w:rPr>
          <w:spacing w:val="-3"/>
        </w:rPr>
        <w:t xml:space="preserve"> </w:t>
      </w:r>
      <w:proofErr w:type="spellStart"/>
      <w:r w:rsidRPr="007C7B80">
        <w:t>Tractenberg</w:t>
      </w:r>
      <w:proofErr w:type="spellEnd"/>
      <w:r w:rsidRPr="007C7B80">
        <w:rPr>
          <w:spacing w:val="-3"/>
        </w:rPr>
        <w:t xml:space="preserve"> </w:t>
      </w:r>
      <w:r w:rsidRPr="007C7B80">
        <w:t>RE,</w:t>
      </w:r>
      <w:r w:rsidRPr="007C7B80">
        <w:rPr>
          <w:spacing w:val="-3"/>
        </w:rPr>
        <w:t xml:space="preserve"> </w:t>
      </w:r>
      <w:r w:rsidRPr="007C7B80">
        <w:t>Guo</w:t>
      </w:r>
      <w:r w:rsidRPr="007C7B80">
        <w:rPr>
          <w:spacing w:val="-3"/>
        </w:rPr>
        <w:t xml:space="preserve"> </w:t>
      </w:r>
      <w:r w:rsidRPr="007C7B80">
        <w:t>T,</w:t>
      </w:r>
      <w:r w:rsidRPr="007C7B80">
        <w:rPr>
          <w:spacing w:val="-3"/>
        </w:rPr>
        <w:t xml:space="preserve"> </w:t>
      </w:r>
      <w:proofErr w:type="spellStart"/>
      <w:r w:rsidRPr="007C7B80">
        <w:t>Kundra</w:t>
      </w:r>
      <w:proofErr w:type="spellEnd"/>
      <w:r w:rsidRPr="007C7B80">
        <w:rPr>
          <w:spacing w:val="-3"/>
        </w:rPr>
        <w:t xml:space="preserve"> </w:t>
      </w:r>
      <w:r w:rsidRPr="007C7B80">
        <w:t>P,</w:t>
      </w:r>
      <w:r w:rsidRPr="007C7B80">
        <w:rPr>
          <w:spacing w:val="-3"/>
        </w:rPr>
        <w:t xml:space="preserve"> </w:t>
      </w:r>
      <w:proofErr w:type="spellStart"/>
      <w:r w:rsidRPr="007C7B80">
        <w:t>Verbalis</w:t>
      </w:r>
      <w:proofErr w:type="spellEnd"/>
      <w:r w:rsidRPr="007C7B80">
        <w:rPr>
          <w:spacing w:val="-3"/>
        </w:rPr>
        <w:t xml:space="preserve"> </w:t>
      </w:r>
      <w:r w:rsidRPr="007C7B80">
        <w:t>JG,</w:t>
      </w:r>
      <w:r w:rsidRPr="007C7B80">
        <w:rPr>
          <w:spacing w:val="-3"/>
        </w:rPr>
        <w:t xml:space="preserve"> </w:t>
      </w:r>
      <w:r w:rsidRPr="007C7B80">
        <w:t>et</w:t>
      </w:r>
      <w:r w:rsidRPr="007C7B80">
        <w:rPr>
          <w:spacing w:val="-3"/>
        </w:rPr>
        <w:t xml:space="preserve"> </w:t>
      </w:r>
      <w:r w:rsidRPr="007C7B80">
        <w:t>al.</w:t>
      </w:r>
      <w:r w:rsidRPr="007C7B80">
        <w:rPr>
          <w:spacing w:val="-3"/>
        </w:rPr>
        <w:t xml:space="preserve"> </w:t>
      </w:r>
      <w:r>
        <w:t>Use</w:t>
      </w:r>
      <w:r>
        <w:rPr>
          <w:spacing w:val="-3"/>
        </w:rPr>
        <w:t xml:space="preserve"> </w:t>
      </w:r>
      <w:r>
        <w:t>of</w:t>
      </w:r>
      <w:r>
        <w:rPr>
          <w:spacing w:val="-3"/>
        </w:rPr>
        <w:t xml:space="preserve"> </w:t>
      </w:r>
      <w:r>
        <w:t>steroid profiles in determining the cause of adrenal insufficiency. Steroids. 2007;72(1):71-84.</w:t>
      </w:r>
    </w:p>
    <w:p w14:paraId="01738727" w14:textId="77777777" w:rsidR="00F4573F" w:rsidRDefault="00F4573F" w:rsidP="00F4573F">
      <w:pPr>
        <w:pStyle w:val="ListParagraph"/>
        <w:numPr>
          <w:ilvl w:val="0"/>
          <w:numId w:val="1"/>
        </w:numPr>
        <w:tabs>
          <w:tab w:val="left" w:pos="980"/>
        </w:tabs>
        <w:spacing w:before="2"/>
        <w:ind w:left="260" w:right="610" w:firstLine="0"/>
      </w:pPr>
      <w:r w:rsidRPr="004A4BB2">
        <w:rPr>
          <w:lang w:val="da-DK"/>
        </w:rPr>
        <w:t>Bancos</w:t>
      </w:r>
      <w:r w:rsidRPr="004A4BB2">
        <w:rPr>
          <w:spacing w:val="-3"/>
          <w:lang w:val="da-DK"/>
        </w:rPr>
        <w:t xml:space="preserve"> </w:t>
      </w:r>
      <w:r w:rsidRPr="004A4BB2">
        <w:rPr>
          <w:lang w:val="da-DK"/>
        </w:rPr>
        <w:t>I,</w:t>
      </w:r>
      <w:r w:rsidRPr="004A4BB2">
        <w:rPr>
          <w:spacing w:val="-3"/>
          <w:lang w:val="da-DK"/>
        </w:rPr>
        <w:t xml:space="preserve"> </w:t>
      </w:r>
      <w:r w:rsidRPr="004A4BB2">
        <w:rPr>
          <w:lang w:val="da-DK"/>
        </w:rPr>
        <w:t>Hazeldine</w:t>
      </w:r>
      <w:r w:rsidRPr="004A4BB2">
        <w:rPr>
          <w:spacing w:val="-3"/>
          <w:lang w:val="da-DK"/>
        </w:rPr>
        <w:t xml:space="preserve"> </w:t>
      </w:r>
      <w:r w:rsidRPr="004A4BB2">
        <w:rPr>
          <w:lang w:val="da-DK"/>
        </w:rPr>
        <w:t>J,</w:t>
      </w:r>
      <w:r w:rsidRPr="004A4BB2">
        <w:rPr>
          <w:spacing w:val="-3"/>
          <w:lang w:val="da-DK"/>
        </w:rPr>
        <w:t xml:space="preserve"> </w:t>
      </w:r>
      <w:r w:rsidRPr="004A4BB2">
        <w:rPr>
          <w:lang w:val="da-DK"/>
        </w:rPr>
        <w:t>Chortis</w:t>
      </w:r>
      <w:r w:rsidRPr="004A4BB2">
        <w:rPr>
          <w:spacing w:val="-3"/>
          <w:lang w:val="da-DK"/>
        </w:rPr>
        <w:t xml:space="preserve"> </w:t>
      </w:r>
      <w:r w:rsidRPr="004A4BB2">
        <w:rPr>
          <w:lang w:val="da-DK"/>
        </w:rPr>
        <w:t>V,</w:t>
      </w:r>
      <w:r w:rsidRPr="004A4BB2">
        <w:rPr>
          <w:spacing w:val="-3"/>
          <w:lang w:val="da-DK"/>
        </w:rPr>
        <w:t xml:space="preserve"> </w:t>
      </w:r>
      <w:r w:rsidRPr="004A4BB2">
        <w:rPr>
          <w:lang w:val="da-DK"/>
        </w:rPr>
        <w:t>Hampson</w:t>
      </w:r>
      <w:r w:rsidRPr="004A4BB2">
        <w:rPr>
          <w:spacing w:val="-3"/>
          <w:lang w:val="da-DK"/>
        </w:rPr>
        <w:t xml:space="preserve"> </w:t>
      </w:r>
      <w:r w:rsidRPr="004A4BB2">
        <w:rPr>
          <w:lang w:val="da-DK"/>
        </w:rPr>
        <w:t>P,</w:t>
      </w:r>
      <w:r w:rsidRPr="004A4BB2">
        <w:rPr>
          <w:spacing w:val="-3"/>
          <w:lang w:val="da-DK"/>
        </w:rPr>
        <w:t xml:space="preserve"> </w:t>
      </w:r>
      <w:r w:rsidRPr="004A4BB2">
        <w:rPr>
          <w:lang w:val="da-DK"/>
        </w:rPr>
        <w:t>Taylor</w:t>
      </w:r>
      <w:r w:rsidRPr="004A4BB2">
        <w:rPr>
          <w:spacing w:val="-3"/>
          <w:lang w:val="da-DK"/>
        </w:rPr>
        <w:t xml:space="preserve"> </w:t>
      </w:r>
      <w:r w:rsidRPr="004A4BB2">
        <w:rPr>
          <w:lang w:val="da-DK"/>
        </w:rPr>
        <w:t>AE,</w:t>
      </w:r>
      <w:r w:rsidRPr="004A4BB2">
        <w:rPr>
          <w:spacing w:val="-3"/>
          <w:lang w:val="da-DK"/>
        </w:rPr>
        <w:t xml:space="preserve"> </w:t>
      </w:r>
      <w:r w:rsidRPr="004A4BB2">
        <w:rPr>
          <w:lang w:val="da-DK"/>
        </w:rPr>
        <w:t>Lord</w:t>
      </w:r>
      <w:r w:rsidRPr="004A4BB2">
        <w:rPr>
          <w:spacing w:val="-3"/>
          <w:lang w:val="da-DK"/>
        </w:rPr>
        <w:t xml:space="preserve"> </w:t>
      </w:r>
      <w:r w:rsidRPr="004A4BB2">
        <w:rPr>
          <w:lang w:val="da-DK"/>
        </w:rPr>
        <w:t>JM,</w:t>
      </w:r>
      <w:r w:rsidRPr="004A4BB2">
        <w:rPr>
          <w:spacing w:val="-3"/>
          <w:lang w:val="da-DK"/>
        </w:rPr>
        <w:t xml:space="preserve"> </w:t>
      </w:r>
      <w:r w:rsidRPr="004A4BB2">
        <w:rPr>
          <w:lang w:val="da-DK"/>
        </w:rPr>
        <w:t>et</w:t>
      </w:r>
      <w:r w:rsidRPr="004A4BB2">
        <w:rPr>
          <w:spacing w:val="-3"/>
          <w:lang w:val="da-DK"/>
        </w:rPr>
        <w:t xml:space="preserve"> </w:t>
      </w:r>
      <w:r w:rsidRPr="004A4BB2">
        <w:rPr>
          <w:lang w:val="da-DK"/>
        </w:rPr>
        <w:t>al.</w:t>
      </w:r>
      <w:r w:rsidRPr="004A4BB2">
        <w:rPr>
          <w:spacing w:val="-3"/>
          <w:lang w:val="da-DK"/>
        </w:rPr>
        <w:t xml:space="preserve"> </w:t>
      </w:r>
      <w:r>
        <w:t>Primary</w:t>
      </w:r>
      <w:r>
        <w:rPr>
          <w:spacing w:val="-3"/>
        </w:rPr>
        <w:t xml:space="preserve"> </w:t>
      </w:r>
      <w:r>
        <w:t>adrenal insufficiency is associated with impaired natural killer cell function: a potential link to increased mortality. European journal of endocrinology. 2017;176(4):471-80.</w:t>
      </w:r>
    </w:p>
    <w:p w14:paraId="02946F6D" w14:textId="4B9C77E6" w:rsidR="00F4573F" w:rsidRDefault="00F4573F" w:rsidP="00F4573F">
      <w:pPr>
        <w:pStyle w:val="ListParagraph"/>
        <w:numPr>
          <w:ilvl w:val="0"/>
          <w:numId w:val="1"/>
        </w:numPr>
        <w:tabs>
          <w:tab w:val="left" w:pos="980"/>
        </w:tabs>
        <w:ind w:left="260" w:right="463" w:firstLine="0"/>
      </w:pPr>
      <w:r>
        <w:t xml:space="preserve">Christ-Crain M, Stolz D, </w:t>
      </w:r>
      <w:proofErr w:type="spellStart"/>
      <w:r>
        <w:t>Jutla</w:t>
      </w:r>
      <w:proofErr w:type="spellEnd"/>
      <w:r>
        <w:t xml:space="preserve"> S, </w:t>
      </w:r>
      <w:proofErr w:type="spellStart"/>
      <w:r>
        <w:t>Couppis</w:t>
      </w:r>
      <w:proofErr w:type="spellEnd"/>
      <w:r>
        <w:t xml:space="preserve"> O, Müller C, </w:t>
      </w:r>
      <w:proofErr w:type="spellStart"/>
      <w:r>
        <w:t>Bingisser</w:t>
      </w:r>
      <w:proofErr w:type="spellEnd"/>
      <w:r>
        <w:t xml:space="preserve"> R, et al. Free and total cortisol</w:t>
      </w:r>
      <w:r>
        <w:rPr>
          <w:spacing w:val="-4"/>
        </w:rPr>
        <w:t xml:space="preserve"> </w:t>
      </w:r>
      <w:r>
        <w:t>levels</w:t>
      </w:r>
      <w:r>
        <w:rPr>
          <w:spacing w:val="-4"/>
        </w:rPr>
        <w:t xml:space="preserve"> </w:t>
      </w:r>
      <w:r>
        <w:t>as</w:t>
      </w:r>
      <w:r>
        <w:rPr>
          <w:spacing w:val="-4"/>
        </w:rPr>
        <w:t xml:space="preserve"> </w:t>
      </w:r>
      <w:r>
        <w:t>predictors</w:t>
      </w:r>
      <w:r>
        <w:rPr>
          <w:spacing w:val="-4"/>
        </w:rPr>
        <w:t xml:space="preserve"> </w:t>
      </w:r>
      <w:r>
        <w:t>of</w:t>
      </w:r>
      <w:r>
        <w:rPr>
          <w:spacing w:val="-4"/>
        </w:rPr>
        <w:t xml:space="preserve"> </w:t>
      </w:r>
      <w:r>
        <w:t>severity</w:t>
      </w:r>
      <w:r>
        <w:rPr>
          <w:spacing w:val="-4"/>
        </w:rPr>
        <w:t xml:space="preserve"> </w:t>
      </w:r>
      <w:r>
        <w:t>and</w:t>
      </w:r>
      <w:r>
        <w:rPr>
          <w:spacing w:val="-4"/>
        </w:rPr>
        <w:t xml:space="preserve"> </w:t>
      </w:r>
      <w:r>
        <w:t>outcome</w:t>
      </w:r>
      <w:r>
        <w:rPr>
          <w:spacing w:val="-4"/>
        </w:rPr>
        <w:t xml:space="preserve"> </w:t>
      </w:r>
      <w:r>
        <w:t>in</w:t>
      </w:r>
      <w:r>
        <w:rPr>
          <w:spacing w:val="-4"/>
        </w:rPr>
        <w:t xml:space="preserve"> </w:t>
      </w:r>
      <w:r>
        <w:t>community-acquired</w:t>
      </w:r>
      <w:r>
        <w:rPr>
          <w:spacing w:val="-4"/>
        </w:rPr>
        <w:t xml:space="preserve"> </w:t>
      </w:r>
      <w:r>
        <w:t>pneumonia.</w:t>
      </w:r>
      <w:r>
        <w:rPr>
          <w:spacing w:val="-4"/>
        </w:rPr>
        <w:t xml:space="preserve"> </w:t>
      </w:r>
      <w:r>
        <w:t>American journal of respiratory and critical care medicine. 2007;176(9):913-20.</w:t>
      </w:r>
      <w:r w:rsidR="00DF0CCC">
        <w:t xml:space="preserve">       </w:t>
      </w:r>
    </w:p>
    <w:p w14:paraId="7A86FEC6" w14:textId="77777777" w:rsidR="00F4573F" w:rsidRDefault="00F4573F" w:rsidP="00955507">
      <w:pPr>
        <w:tabs>
          <w:tab w:val="left" w:pos="980"/>
        </w:tabs>
        <w:ind w:right="463"/>
      </w:pPr>
    </w:p>
    <w:p w14:paraId="3A87F575" w14:textId="77777777" w:rsidR="00DF0CCC" w:rsidRDefault="00DF0CCC" w:rsidP="00DF0CCC">
      <w:pPr>
        <w:pStyle w:val="Heading1"/>
        <w:shd w:val="clear" w:color="auto" w:fill="FFFFFF"/>
        <w:rPr>
          <w:rFonts w:ascii="Fira Sans" w:hAnsi="Fira Sans"/>
          <w:b w:val="0"/>
          <w:bCs w:val="0"/>
          <w:color w:val="000000"/>
        </w:rPr>
      </w:pPr>
    </w:p>
    <w:p w14:paraId="5DA9B465" w14:textId="642626A7" w:rsidR="00DF0CCC" w:rsidRDefault="00DF0CCC" w:rsidP="00DF0CCC">
      <w:pPr>
        <w:pStyle w:val="Heading1"/>
        <w:shd w:val="clear" w:color="auto" w:fill="FFFFFF"/>
        <w:rPr>
          <w:rFonts w:ascii="Fira Sans" w:hAnsi="Fira Sans"/>
          <w:b w:val="0"/>
          <w:bCs w:val="0"/>
          <w:color w:val="000000"/>
          <w:sz w:val="22"/>
          <w:szCs w:val="22"/>
        </w:rPr>
      </w:pPr>
      <w:r>
        <w:rPr>
          <w:rFonts w:ascii="Fira Sans" w:hAnsi="Fira Sans"/>
          <w:b w:val="0"/>
          <w:bCs w:val="0"/>
          <w:color w:val="000000"/>
        </w:rPr>
        <w:t xml:space="preserve">          </w:t>
      </w:r>
    </w:p>
    <w:p w14:paraId="546859FE" w14:textId="77777777" w:rsidR="00DF0CCC" w:rsidRPr="009878E0" w:rsidRDefault="00DF0CCC" w:rsidP="00DF0CCC">
      <w:pPr>
        <w:pStyle w:val="Heading1"/>
        <w:shd w:val="clear" w:color="auto" w:fill="FFFFFF"/>
        <w:rPr>
          <w:rFonts w:ascii="Fira Sans" w:hAnsi="Fira Sans"/>
          <w:b w:val="0"/>
          <w:bCs w:val="0"/>
          <w:color w:val="000000"/>
          <w:sz w:val="22"/>
          <w:szCs w:val="22"/>
        </w:rPr>
      </w:pPr>
    </w:p>
    <w:p w14:paraId="6FC250D5" w14:textId="2A6206A2" w:rsidR="00DF0CCC" w:rsidRDefault="00DF0CCC" w:rsidP="009878E0">
      <w:pPr>
        <w:pStyle w:val="Heading1"/>
        <w:shd w:val="clear" w:color="auto" w:fill="FFFFFF"/>
        <w:jc w:val="both"/>
        <w:rPr>
          <w:rFonts w:ascii="Fira Sans" w:hAnsi="Fira Sans"/>
          <w:b w:val="0"/>
          <w:bCs w:val="0"/>
          <w:color w:val="000000"/>
        </w:rPr>
      </w:pPr>
      <w:r>
        <w:rPr>
          <w:rFonts w:ascii="Arial" w:hAnsi="Arial" w:cs="Arial"/>
          <w:color w:val="222222"/>
          <w:sz w:val="20"/>
          <w:szCs w:val="20"/>
          <w:shd w:val="clear" w:color="auto" w:fill="FFFFFF"/>
        </w:rPr>
        <w:t>Sha</w:t>
      </w:r>
      <w:r w:rsidR="0001728E">
        <w:rPr>
          <w:rFonts w:ascii="Arial" w:hAnsi="Arial" w:cs="Arial"/>
          <w:color w:val="222222"/>
          <w:sz w:val="20"/>
          <w:szCs w:val="20"/>
          <w:shd w:val="clear" w:color="auto" w:fill="FFFFFF"/>
        </w:rPr>
        <w:t>.                          Sha</w:t>
      </w:r>
      <w:r>
        <w:rPr>
          <w:rFonts w:ascii="Arial" w:hAnsi="Arial" w:cs="Arial"/>
          <w:color w:val="222222"/>
          <w:sz w:val="20"/>
          <w:szCs w:val="20"/>
          <w:shd w:val="clear" w:color="auto" w:fill="FFFFFF"/>
        </w:rPr>
        <w:t xml:space="preserve">rma N, Sharma LK, Anand A, </w:t>
      </w:r>
      <w:proofErr w:type="spellStart"/>
      <w:r>
        <w:rPr>
          <w:rFonts w:ascii="Arial" w:hAnsi="Arial" w:cs="Arial"/>
          <w:color w:val="222222"/>
          <w:sz w:val="20"/>
          <w:szCs w:val="20"/>
          <w:shd w:val="clear" w:color="auto" w:fill="FFFFFF"/>
        </w:rPr>
        <w:t>Gadpayle</w:t>
      </w:r>
      <w:proofErr w:type="spellEnd"/>
      <w:r>
        <w:rPr>
          <w:rFonts w:ascii="Arial" w:hAnsi="Arial" w:cs="Arial"/>
          <w:color w:val="222222"/>
          <w:sz w:val="20"/>
          <w:szCs w:val="20"/>
          <w:shd w:val="clear" w:color="auto" w:fill="FFFFFF"/>
        </w:rPr>
        <w:t xml:space="preserve"> AK, Gaurav K, Mukherjee S, Kulshreshtha B, Dutta D. Presence, patterns &amp; predictors of </w:t>
      </w:r>
      <w:proofErr w:type="spellStart"/>
      <w:r>
        <w:rPr>
          <w:rFonts w:ascii="Arial" w:hAnsi="Arial" w:cs="Arial"/>
          <w:color w:val="222222"/>
          <w:sz w:val="20"/>
          <w:szCs w:val="20"/>
          <w:shd w:val="clear" w:color="auto" w:fill="FFFFFF"/>
        </w:rPr>
        <w:t>hypocortisolism</w:t>
      </w:r>
      <w:proofErr w:type="spellEnd"/>
      <w:r>
        <w:rPr>
          <w:rFonts w:ascii="Arial" w:hAnsi="Arial" w:cs="Arial"/>
          <w:color w:val="222222"/>
          <w:sz w:val="20"/>
          <w:szCs w:val="20"/>
          <w:shd w:val="clear" w:color="auto" w:fill="FFFFFF"/>
        </w:rPr>
        <w:t xml:space="preserve"> in patients with HIV infection in India. Indian Journal of Medical Research. 2018 Feb 1;147(2):142-50.</w:t>
      </w:r>
    </w:p>
    <w:p w14:paraId="4F47A273" w14:textId="77777777" w:rsidR="00955507" w:rsidRDefault="00955507" w:rsidP="00955507">
      <w:pPr>
        <w:tabs>
          <w:tab w:val="left" w:pos="980"/>
        </w:tabs>
        <w:ind w:right="463"/>
      </w:pPr>
    </w:p>
    <w:p w14:paraId="1C9D36E8" w14:textId="77777777" w:rsidR="00955507" w:rsidRDefault="00955507" w:rsidP="00955507">
      <w:pPr>
        <w:tabs>
          <w:tab w:val="left" w:pos="980"/>
        </w:tabs>
        <w:ind w:right="463"/>
      </w:pPr>
    </w:p>
    <w:p w14:paraId="2778EB9C" w14:textId="77777777" w:rsidR="0070762C" w:rsidRDefault="0070762C">
      <w:pPr>
        <w:rPr>
          <w:rFonts w:ascii="Times New Roman"/>
          <w:sz w:val="20"/>
        </w:rPr>
        <w:sectPr w:rsidR="0070762C">
          <w:pgSz w:w="12240" w:h="15840"/>
          <w:pgMar w:top="1420" w:right="1080" w:bottom="980" w:left="920" w:header="0" w:footer="796" w:gutter="0"/>
          <w:cols w:space="720"/>
        </w:sectPr>
      </w:pPr>
    </w:p>
    <w:p w14:paraId="2778EBE7" w14:textId="718D1882" w:rsidR="0070762C" w:rsidRDefault="0070762C" w:rsidP="00F4573F">
      <w:pPr>
        <w:pStyle w:val="BodyText"/>
        <w:spacing w:before="75"/>
        <w:ind w:left="0"/>
        <w:outlineLvl w:val="1"/>
        <w:rPr>
          <w:sz w:val="2"/>
        </w:rPr>
      </w:pPr>
    </w:p>
    <w:sectPr w:rsidR="0070762C" w:rsidSect="00F4573F">
      <w:pgSz w:w="12240" w:h="15840"/>
      <w:pgMar w:top="1820" w:right="1080" w:bottom="980" w:left="920" w:header="0" w:footer="79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oseph B Sempa" w:date="2025-04-06T12:47:00Z" w:initials="JBS">
    <w:p w14:paraId="5C8D030A" w14:textId="2ABF4563" w:rsidR="00F16FA6" w:rsidRDefault="00F16FA6">
      <w:pPr>
        <w:pStyle w:val="CommentText"/>
      </w:pPr>
      <w:r>
        <w:rPr>
          <w:rStyle w:val="CommentReference"/>
        </w:rPr>
        <w:annotationRef/>
      </w:r>
      <w:r>
        <w:t>Please don’t split the tables into multiple tables.</w:t>
      </w:r>
    </w:p>
  </w:comment>
  <w:comment w:id="188" w:author="Joseph Sempa" w:date="2025-04-22T16:37:00Z" w:initials="JS">
    <w:p w14:paraId="05E27E1B" w14:textId="77777777" w:rsidR="00F16FA6" w:rsidRDefault="00F16FA6" w:rsidP="00E037C8">
      <w:pPr>
        <w:pStyle w:val="CommentText"/>
      </w:pPr>
      <w:r>
        <w:rPr>
          <w:rStyle w:val="CommentReference"/>
        </w:rPr>
        <w:annotationRef/>
      </w:r>
      <w:r>
        <w:t>Add the respective units.</w:t>
      </w:r>
    </w:p>
  </w:comment>
  <w:comment w:id="189" w:author="Joseph Sempa" w:date="2025-04-22T16:36:00Z" w:initials="JS">
    <w:p w14:paraId="5D0C9804" w14:textId="77777777" w:rsidR="00F16FA6" w:rsidRDefault="00F16FA6" w:rsidP="00E037C8">
      <w:pPr>
        <w:pStyle w:val="CommentText"/>
      </w:pPr>
      <w:r>
        <w:rPr>
          <w:rStyle w:val="CommentReference"/>
        </w:rPr>
        <w:annotationRef/>
      </w:r>
      <w:r>
        <w:t>Add the respective SI units</w:t>
      </w:r>
    </w:p>
  </w:comment>
  <w:comment w:id="197" w:author="Joseph B Sempa" w:date="2025-04-22T21:25:00Z" w:initials="JBS">
    <w:p w14:paraId="672F45D9" w14:textId="1E85DB10" w:rsidR="00F16FA6" w:rsidRDefault="00F16FA6">
      <w:pPr>
        <w:pStyle w:val="CommentText"/>
      </w:pPr>
      <w:r>
        <w:rPr>
          <w:rStyle w:val="CommentReference"/>
        </w:rPr>
        <w:annotationRef/>
      </w:r>
      <w:r w:rsidRPr="00F16FA6">
        <w:t>@</w:t>
      </w:r>
      <w:proofErr w:type="gramStart"/>
      <w:r>
        <w:t>Ian</w:t>
      </w:r>
      <w:proofErr w:type="gramEnd"/>
      <w:r w:rsidRPr="00F16FA6">
        <w:t xml:space="preserve"> </w:t>
      </w:r>
      <w:r>
        <w:t>W</w:t>
      </w:r>
      <w:r w:rsidRPr="00F16FA6">
        <w:t xml:space="preserve">e built </w:t>
      </w:r>
      <w:r>
        <w:t>the model</w:t>
      </w:r>
      <w:r w:rsidRPr="00F16FA6">
        <w:t xml:space="preserve"> from a purely statistical point of view and ended up with all these variables. Are there some variables in the current model that we shouldn’t include or have been excluded, and you think should be included based on their clinical importance?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8D030A" w15:done="0"/>
  <w15:commentEx w15:paraId="05E27E1B" w15:done="0"/>
  <w15:commentEx w15:paraId="5D0C9804" w15:done="0"/>
  <w15:commentEx w15:paraId="672F45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8C36085" w16cex:dateUtc="2025-04-22T14:37:00Z"/>
  <w16cex:commentExtensible w16cex:durableId="42664B8E" w16cex:dateUtc="2025-04-22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8D030A" w16cid:durableId="2B9CF657"/>
  <w16cid:commentId w16cid:paraId="05E27E1B" w16cid:durableId="78C36085"/>
  <w16cid:commentId w16cid:paraId="5D0C9804" w16cid:durableId="42664B8E"/>
  <w16cid:commentId w16cid:paraId="672F45D9" w16cid:durableId="2BB287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AB500" w14:textId="77777777" w:rsidR="00B47322" w:rsidRDefault="00B47322">
      <w:r>
        <w:separator/>
      </w:r>
    </w:p>
  </w:endnote>
  <w:endnote w:type="continuationSeparator" w:id="0">
    <w:p w14:paraId="25B1DDC7" w14:textId="77777777" w:rsidR="00B47322" w:rsidRDefault="00B47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Fira Sans">
    <w:altName w:val="Calibri"/>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8EC08" w14:textId="77777777" w:rsidR="00F16FA6" w:rsidRDefault="00F16FA6">
    <w:pPr>
      <w:pStyle w:val="BodyText"/>
      <w:spacing w:line="14" w:lineRule="auto"/>
      <w:ind w:left="0"/>
      <w:rPr>
        <w:sz w:val="20"/>
      </w:rPr>
    </w:pPr>
    <w:r>
      <w:rPr>
        <w:noProof/>
      </w:rPr>
      <mc:AlternateContent>
        <mc:Choice Requires="wps">
          <w:drawing>
            <wp:anchor distT="0" distB="0" distL="0" distR="0" simplePos="0" relativeHeight="251658752" behindDoc="1" locked="0" layoutInCell="1" allowOverlap="1" wp14:anchorId="2778EC09" wp14:editId="2778EC0A">
              <wp:simplePos x="0" y="0"/>
              <wp:positionH relativeFrom="page">
                <wp:posOffset>6652768</wp:posOffset>
              </wp:positionH>
              <wp:positionV relativeFrom="page">
                <wp:posOffset>9413070</wp:posOffset>
              </wp:positionV>
              <wp:extent cx="21209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94310"/>
                      </a:xfrm>
                      <a:prstGeom prst="rect">
                        <a:avLst/>
                      </a:prstGeom>
                    </wps:spPr>
                    <wps:txbx>
                      <w:txbxContent>
                        <w:p w14:paraId="2778EC10" w14:textId="77777777" w:rsidR="00F16FA6" w:rsidRDefault="00F16FA6">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wps:txbx>
                    <wps:bodyPr wrap="square" lIns="0" tIns="0" rIns="0" bIns="0" rtlCol="0">
                      <a:noAutofit/>
                    </wps:bodyPr>
                  </wps:wsp>
                </a:graphicData>
              </a:graphic>
            </wp:anchor>
          </w:drawing>
        </mc:Choice>
        <mc:Fallback>
          <w:pict>
            <v:shapetype w14:anchorId="2778EC09" id="_x0000_t202" coordsize="21600,21600" o:spt="202" path="m,l,21600r21600,l21600,xe">
              <v:stroke joinstyle="miter"/>
              <v:path gradientshapeok="t" o:connecttype="rect"/>
            </v:shapetype>
            <v:shape id="Textbox 1" o:spid="_x0000_s1033" type="#_x0000_t202" style="position:absolute;margin-left:523.85pt;margin-top:741.2pt;width:16.7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" filled="f" stroked="f">
              <v:textbox inset="0,0,0,0">
                <w:txbxContent>
                  <w:p w14:paraId="2778EC10" w14:textId="77777777" w:rsidR="00F16FA6" w:rsidRDefault="00F16FA6">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2255D" w14:textId="77777777" w:rsidR="00B47322" w:rsidRDefault="00B47322">
      <w:r>
        <w:separator/>
      </w:r>
    </w:p>
  </w:footnote>
  <w:footnote w:type="continuationSeparator" w:id="0">
    <w:p w14:paraId="335550DE" w14:textId="77777777" w:rsidR="00B47322" w:rsidRDefault="00B47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E54F3"/>
    <w:multiLevelType w:val="hybridMultilevel"/>
    <w:tmpl w:val="DEF060D6"/>
    <w:lvl w:ilvl="0" w:tplc="E3860D42">
      <w:start w:val="1"/>
      <w:numFmt w:val="decimalZero"/>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 w15:restartNumberingAfterBreak="0">
    <w:nsid w:val="644441B4"/>
    <w:multiLevelType w:val="hybridMultilevel"/>
    <w:tmpl w:val="A33CD770"/>
    <w:lvl w:ilvl="0" w:tplc="71D6A1E2">
      <w:start w:val="1"/>
      <w:numFmt w:val="decimal"/>
      <w:lvlText w:val="%1."/>
      <w:lvlJc w:val="left"/>
      <w:pPr>
        <w:ind w:left="980" w:hanging="720"/>
      </w:pPr>
      <w:rPr>
        <w:rFonts w:ascii="Arial" w:eastAsia="Arial" w:hAnsi="Arial" w:cs="Arial" w:hint="default"/>
        <w:b w:val="0"/>
        <w:bCs w:val="0"/>
        <w:i w:val="0"/>
        <w:iCs w:val="0"/>
        <w:spacing w:val="-1"/>
        <w:w w:val="100"/>
        <w:sz w:val="22"/>
        <w:szCs w:val="22"/>
        <w:lang w:val="en-US" w:eastAsia="en-US" w:bidi="ar-SA"/>
      </w:rPr>
    </w:lvl>
    <w:lvl w:ilvl="1" w:tplc="C40CB748">
      <w:numFmt w:val="bullet"/>
      <w:lvlText w:val="•"/>
      <w:lvlJc w:val="left"/>
      <w:pPr>
        <w:ind w:left="1906" w:hanging="720"/>
      </w:pPr>
      <w:rPr>
        <w:rFonts w:hint="default"/>
        <w:lang w:val="en-US" w:eastAsia="en-US" w:bidi="ar-SA"/>
      </w:rPr>
    </w:lvl>
    <w:lvl w:ilvl="2" w:tplc="B994FA9A">
      <w:numFmt w:val="bullet"/>
      <w:lvlText w:val="•"/>
      <w:lvlJc w:val="left"/>
      <w:pPr>
        <w:ind w:left="2832" w:hanging="720"/>
      </w:pPr>
      <w:rPr>
        <w:rFonts w:hint="default"/>
        <w:lang w:val="en-US" w:eastAsia="en-US" w:bidi="ar-SA"/>
      </w:rPr>
    </w:lvl>
    <w:lvl w:ilvl="3" w:tplc="A42E0320">
      <w:numFmt w:val="bullet"/>
      <w:lvlText w:val="•"/>
      <w:lvlJc w:val="left"/>
      <w:pPr>
        <w:ind w:left="3758" w:hanging="720"/>
      </w:pPr>
      <w:rPr>
        <w:rFonts w:hint="default"/>
        <w:lang w:val="en-US" w:eastAsia="en-US" w:bidi="ar-SA"/>
      </w:rPr>
    </w:lvl>
    <w:lvl w:ilvl="4" w:tplc="4880E0BA">
      <w:numFmt w:val="bullet"/>
      <w:lvlText w:val="•"/>
      <w:lvlJc w:val="left"/>
      <w:pPr>
        <w:ind w:left="4684" w:hanging="720"/>
      </w:pPr>
      <w:rPr>
        <w:rFonts w:hint="default"/>
        <w:lang w:val="en-US" w:eastAsia="en-US" w:bidi="ar-SA"/>
      </w:rPr>
    </w:lvl>
    <w:lvl w:ilvl="5" w:tplc="DFD8E46A">
      <w:numFmt w:val="bullet"/>
      <w:lvlText w:val="•"/>
      <w:lvlJc w:val="left"/>
      <w:pPr>
        <w:ind w:left="5610" w:hanging="720"/>
      </w:pPr>
      <w:rPr>
        <w:rFonts w:hint="default"/>
        <w:lang w:val="en-US" w:eastAsia="en-US" w:bidi="ar-SA"/>
      </w:rPr>
    </w:lvl>
    <w:lvl w:ilvl="6" w:tplc="76589A5A">
      <w:numFmt w:val="bullet"/>
      <w:lvlText w:val="•"/>
      <w:lvlJc w:val="left"/>
      <w:pPr>
        <w:ind w:left="6536" w:hanging="720"/>
      </w:pPr>
      <w:rPr>
        <w:rFonts w:hint="default"/>
        <w:lang w:val="en-US" w:eastAsia="en-US" w:bidi="ar-SA"/>
      </w:rPr>
    </w:lvl>
    <w:lvl w:ilvl="7" w:tplc="0E427124">
      <w:numFmt w:val="bullet"/>
      <w:lvlText w:val="•"/>
      <w:lvlJc w:val="left"/>
      <w:pPr>
        <w:ind w:left="7462" w:hanging="720"/>
      </w:pPr>
      <w:rPr>
        <w:rFonts w:hint="default"/>
        <w:lang w:val="en-US" w:eastAsia="en-US" w:bidi="ar-SA"/>
      </w:rPr>
    </w:lvl>
    <w:lvl w:ilvl="8" w:tplc="F9C00598">
      <w:numFmt w:val="bullet"/>
      <w:lvlText w:val="•"/>
      <w:lvlJc w:val="left"/>
      <w:pPr>
        <w:ind w:left="8388" w:hanging="720"/>
      </w:pPr>
      <w:rPr>
        <w:rFonts w:hint="default"/>
        <w:lang w:val="en-US" w:eastAsia="en-US" w:bidi="ar-SA"/>
      </w:rPr>
    </w:lvl>
  </w:abstractNum>
  <w:abstractNum w:abstractNumId="2" w15:restartNumberingAfterBreak="0">
    <w:nsid w:val="678C3F5B"/>
    <w:multiLevelType w:val="hybridMultilevel"/>
    <w:tmpl w:val="972271AE"/>
    <w:lvl w:ilvl="0" w:tplc="9160A29A">
      <w:start w:val="1"/>
      <w:numFmt w:val="decimal"/>
      <w:lvlText w:val="%1."/>
      <w:lvlJc w:val="left"/>
      <w:pPr>
        <w:ind w:left="1239" w:hanging="719"/>
      </w:pPr>
      <w:rPr>
        <w:rFonts w:ascii="Arial" w:eastAsia="Arial" w:hAnsi="Arial" w:cs="Arial" w:hint="default"/>
        <w:b w:val="0"/>
        <w:bCs w:val="0"/>
        <w:i w:val="0"/>
        <w:iCs w:val="0"/>
        <w:spacing w:val="-1"/>
        <w:w w:val="90"/>
        <w:sz w:val="22"/>
        <w:szCs w:val="22"/>
        <w:lang w:val="en-US" w:eastAsia="en-US" w:bidi="ar-SA"/>
      </w:rPr>
    </w:lvl>
    <w:lvl w:ilvl="1" w:tplc="8DE066A2">
      <w:numFmt w:val="bullet"/>
      <w:lvlText w:val="•"/>
      <w:lvlJc w:val="left"/>
      <w:pPr>
        <w:ind w:left="2140" w:hanging="719"/>
      </w:pPr>
      <w:rPr>
        <w:rFonts w:hint="default"/>
        <w:lang w:val="en-US" w:eastAsia="en-US" w:bidi="ar-SA"/>
      </w:rPr>
    </w:lvl>
    <w:lvl w:ilvl="2" w:tplc="DFE2A42A">
      <w:numFmt w:val="bullet"/>
      <w:lvlText w:val="•"/>
      <w:lvlJc w:val="left"/>
      <w:pPr>
        <w:ind w:left="3040" w:hanging="719"/>
      </w:pPr>
      <w:rPr>
        <w:rFonts w:hint="default"/>
        <w:lang w:val="en-US" w:eastAsia="en-US" w:bidi="ar-SA"/>
      </w:rPr>
    </w:lvl>
    <w:lvl w:ilvl="3" w:tplc="63BEDD14">
      <w:numFmt w:val="bullet"/>
      <w:lvlText w:val="•"/>
      <w:lvlJc w:val="left"/>
      <w:pPr>
        <w:ind w:left="3940" w:hanging="719"/>
      </w:pPr>
      <w:rPr>
        <w:rFonts w:hint="default"/>
        <w:lang w:val="en-US" w:eastAsia="en-US" w:bidi="ar-SA"/>
      </w:rPr>
    </w:lvl>
    <w:lvl w:ilvl="4" w:tplc="C87013C4">
      <w:numFmt w:val="bullet"/>
      <w:lvlText w:val="•"/>
      <w:lvlJc w:val="left"/>
      <w:pPr>
        <w:ind w:left="4840" w:hanging="719"/>
      </w:pPr>
      <w:rPr>
        <w:rFonts w:hint="default"/>
        <w:lang w:val="en-US" w:eastAsia="en-US" w:bidi="ar-SA"/>
      </w:rPr>
    </w:lvl>
    <w:lvl w:ilvl="5" w:tplc="8F7C0C9A">
      <w:numFmt w:val="bullet"/>
      <w:lvlText w:val="•"/>
      <w:lvlJc w:val="left"/>
      <w:pPr>
        <w:ind w:left="5740" w:hanging="719"/>
      </w:pPr>
      <w:rPr>
        <w:rFonts w:hint="default"/>
        <w:lang w:val="en-US" w:eastAsia="en-US" w:bidi="ar-SA"/>
      </w:rPr>
    </w:lvl>
    <w:lvl w:ilvl="6" w:tplc="EB6E65FC">
      <w:numFmt w:val="bullet"/>
      <w:lvlText w:val="•"/>
      <w:lvlJc w:val="left"/>
      <w:pPr>
        <w:ind w:left="6640" w:hanging="719"/>
      </w:pPr>
      <w:rPr>
        <w:rFonts w:hint="default"/>
        <w:lang w:val="en-US" w:eastAsia="en-US" w:bidi="ar-SA"/>
      </w:rPr>
    </w:lvl>
    <w:lvl w:ilvl="7" w:tplc="0B8C38BA">
      <w:numFmt w:val="bullet"/>
      <w:lvlText w:val="•"/>
      <w:lvlJc w:val="left"/>
      <w:pPr>
        <w:ind w:left="7540" w:hanging="719"/>
      </w:pPr>
      <w:rPr>
        <w:rFonts w:hint="default"/>
        <w:lang w:val="en-US" w:eastAsia="en-US" w:bidi="ar-SA"/>
      </w:rPr>
    </w:lvl>
    <w:lvl w:ilvl="8" w:tplc="9F34283E">
      <w:numFmt w:val="bullet"/>
      <w:lvlText w:val="•"/>
      <w:lvlJc w:val="left"/>
      <w:pPr>
        <w:ind w:left="8440" w:hanging="719"/>
      </w:pPr>
      <w:rPr>
        <w:rFonts w:hint="default"/>
        <w:lang w:val="en-US" w:eastAsia="en-US" w:bidi="ar-SA"/>
      </w:rPr>
    </w:lvl>
  </w:abstractNum>
  <w:abstractNum w:abstractNumId="3" w15:restartNumberingAfterBreak="0">
    <w:nsid w:val="746D500F"/>
    <w:multiLevelType w:val="hybridMultilevel"/>
    <w:tmpl w:val="DBB440F4"/>
    <w:lvl w:ilvl="0" w:tplc="4B06ADD2">
      <w:start w:val="1"/>
      <w:numFmt w:val="decimal"/>
      <w:lvlText w:val="%1."/>
      <w:lvlJc w:val="left"/>
      <w:pPr>
        <w:ind w:left="880" w:hanging="360"/>
      </w:pPr>
      <w:rPr>
        <w:rFonts w:hint="default"/>
        <w:w w:val="80"/>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4" w15:restartNumberingAfterBreak="0">
    <w:nsid w:val="7A2941D6"/>
    <w:multiLevelType w:val="hybridMultilevel"/>
    <w:tmpl w:val="64CEA43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B Sempa">
    <w15:presenceInfo w15:providerId="None" w15:userId="Joseph B Sempa"/>
  </w15:person>
  <w15:person w15:author="Joseph Sempa">
    <w15:presenceInfo w15:providerId="AD" w15:userId="S::SempaJB@ufs.ac.za::8ed7da13-77e8-4ef8-a44c-5fb622054680"/>
  </w15:person>
  <w15:person w15:author="Thabiso Mofokeng">
    <w15:presenceInfo w15:providerId="Windows Live" w15:userId="0b17a12c747338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177C1A9-A440-4CF0-9623-F4F1EC855D2A}"/>
    <w:docVar w:name="dgnword-eventsink" w:val="2428885039968"/>
  </w:docVars>
  <w:rsids>
    <w:rsidRoot w:val="0070762C"/>
    <w:rsid w:val="00000D4D"/>
    <w:rsid w:val="00001DA6"/>
    <w:rsid w:val="00001E94"/>
    <w:rsid w:val="00002FA9"/>
    <w:rsid w:val="000034D5"/>
    <w:rsid w:val="000133E2"/>
    <w:rsid w:val="00016E37"/>
    <w:rsid w:val="0001728E"/>
    <w:rsid w:val="00021653"/>
    <w:rsid w:val="00023B15"/>
    <w:rsid w:val="000330AA"/>
    <w:rsid w:val="00040AC9"/>
    <w:rsid w:val="000470D1"/>
    <w:rsid w:val="00047CA2"/>
    <w:rsid w:val="0005129B"/>
    <w:rsid w:val="0005136F"/>
    <w:rsid w:val="00051C1C"/>
    <w:rsid w:val="00057740"/>
    <w:rsid w:val="00066641"/>
    <w:rsid w:val="00066AED"/>
    <w:rsid w:val="00070668"/>
    <w:rsid w:val="00075435"/>
    <w:rsid w:val="00084868"/>
    <w:rsid w:val="00087A1D"/>
    <w:rsid w:val="000904A3"/>
    <w:rsid w:val="0009460A"/>
    <w:rsid w:val="00094AC2"/>
    <w:rsid w:val="000968B6"/>
    <w:rsid w:val="000B0184"/>
    <w:rsid w:val="000C025C"/>
    <w:rsid w:val="000C03E3"/>
    <w:rsid w:val="000C166C"/>
    <w:rsid w:val="000C32E0"/>
    <w:rsid w:val="000D27EA"/>
    <w:rsid w:val="000D5DC3"/>
    <w:rsid w:val="000D7242"/>
    <w:rsid w:val="000E13CB"/>
    <w:rsid w:val="000E722F"/>
    <w:rsid w:val="000E7508"/>
    <w:rsid w:val="000F183C"/>
    <w:rsid w:val="00101C4C"/>
    <w:rsid w:val="00103275"/>
    <w:rsid w:val="00127E20"/>
    <w:rsid w:val="001327E2"/>
    <w:rsid w:val="00135973"/>
    <w:rsid w:val="00136BAD"/>
    <w:rsid w:val="001378CA"/>
    <w:rsid w:val="0014253C"/>
    <w:rsid w:val="00147BAC"/>
    <w:rsid w:val="00156EE5"/>
    <w:rsid w:val="001571BE"/>
    <w:rsid w:val="001702C1"/>
    <w:rsid w:val="00171D9B"/>
    <w:rsid w:val="00174152"/>
    <w:rsid w:val="00175A75"/>
    <w:rsid w:val="00184A63"/>
    <w:rsid w:val="00185D7B"/>
    <w:rsid w:val="00185E52"/>
    <w:rsid w:val="00190D72"/>
    <w:rsid w:val="0019180C"/>
    <w:rsid w:val="0019663F"/>
    <w:rsid w:val="001A4B44"/>
    <w:rsid w:val="001B284C"/>
    <w:rsid w:val="001B3B2C"/>
    <w:rsid w:val="001C1B85"/>
    <w:rsid w:val="001C2951"/>
    <w:rsid w:val="001C425C"/>
    <w:rsid w:val="001C74DE"/>
    <w:rsid w:val="001D213B"/>
    <w:rsid w:val="001D2D14"/>
    <w:rsid w:val="001D43A1"/>
    <w:rsid w:val="001D52AA"/>
    <w:rsid w:val="001D57AD"/>
    <w:rsid w:val="001D6D91"/>
    <w:rsid w:val="001F3226"/>
    <w:rsid w:val="001F4A7D"/>
    <w:rsid w:val="00204D46"/>
    <w:rsid w:val="00205289"/>
    <w:rsid w:val="00206659"/>
    <w:rsid w:val="002120F8"/>
    <w:rsid w:val="00212DA1"/>
    <w:rsid w:val="00215EFF"/>
    <w:rsid w:val="00222914"/>
    <w:rsid w:val="002257F4"/>
    <w:rsid w:val="00226168"/>
    <w:rsid w:val="002378E3"/>
    <w:rsid w:val="00237A5F"/>
    <w:rsid w:val="0024631F"/>
    <w:rsid w:val="00266E81"/>
    <w:rsid w:val="0026711D"/>
    <w:rsid w:val="002808FA"/>
    <w:rsid w:val="00286DCE"/>
    <w:rsid w:val="00293567"/>
    <w:rsid w:val="002A07A6"/>
    <w:rsid w:val="002A0AEA"/>
    <w:rsid w:val="002A3C4B"/>
    <w:rsid w:val="002B733E"/>
    <w:rsid w:val="002C0B29"/>
    <w:rsid w:val="002C0B70"/>
    <w:rsid w:val="002C68C0"/>
    <w:rsid w:val="002D0BCA"/>
    <w:rsid w:val="002F46F4"/>
    <w:rsid w:val="003022F3"/>
    <w:rsid w:val="00303535"/>
    <w:rsid w:val="0030553A"/>
    <w:rsid w:val="00315F31"/>
    <w:rsid w:val="00316B5A"/>
    <w:rsid w:val="00317483"/>
    <w:rsid w:val="0032454C"/>
    <w:rsid w:val="00324A80"/>
    <w:rsid w:val="00324E0D"/>
    <w:rsid w:val="00326817"/>
    <w:rsid w:val="003346EA"/>
    <w:rsid w:val="00334F46"/>
    <w:rsid w:val="00340568"/>
    <w:rsid w:val="00342835"/>
    <w:rsid w:val="00344D65"/>
    <w:rsid w:val="00345F75"/>
    <w:rsid w:val="00351EAF"/>
    <w:rsid w:val="00353CFA"/>
    <w:rsid w:val="00353D84"/>
    <w:rsid w:val="00357183"/>
    <w:rsid w:val="003639A2"/>
    <w:rsid w:val="0036736F"/>
    <w:rsid w:val="00367502"/>
    <w:rsid w:val="003713AD"/>
    <w:rsid w:val="00377EE6"/>
    <w:rsid w:val="00392371"/>
    <w:rsid w:val="003A1058"/>
    <w:rsid w:val="003A5146"/>
    <w:rsid w:val="003A7CF9"/>
    <w:rsid w:val="003B2242"/>
    <w:rsid w:val="003B40DB"/>
    <w:rsid w:val="003B59E7"/>
    <w:rsid w:val="003B636E"/>
    <w:rsid w:val="003C4CF9"/>
    <w:rsid w:val="003C5726"/>
    <w:rsid w:val="003D665C"/>
    <w:rsid w:val="003D6D7A"/>
    <w:rsid w:val="003E182A"/>
    <w:rsid w:val="003E3564"/>
    <w:rsid w:val="003E3B21"/>
    <w:rsid w:val="003F53A8"/>
    <w:rsid w:val="003F6565"/>
    <w:rsid w:val="004005F3"/>
    <w:rsid w:val="00404821"/>
    <w:rsid w:val="00405790"/>
    <w:rsid w:val="00406266"/>
    <w:rsid w:val="00411A50"/>
    <w:rsid w:val="00414227"/>
    <w:rsid w:val="00415DAD"/>
    <w:rsid w:val="004216BC"/>
    <w:rsid w:val="00423261"/>
    <w:rsid w:val="00432B10"/>
    <w:rsid w:val="004350A1"/>
    <w:rsid w:val="004376D2"/>
    <w:rsid w:val="004409D1"/>
    <w:rsid w:val="004414B0"/>
    <w:rsid w:val="0044328D"/>
    <w:rsid w:val="00450FBB"/>
    <w:rsid w:val="00464BFD"/>
    <w:rsid w:val="004656BE"/>
    <w:rsid w:val="00465ABB"/>
    <w:rsid w:val="00466AB2"/>
    <w:rsid w:val="004804D7"/>
    <w:rsid w:val="00481569"/>
    <w:rsid w:val="00482DA5"/>
    <w:rsid w:val="00485AD3"/>
    <w:rsid w:val="00485DE7"/>
    <w:rsid w:val="00486EB3"/>
    <w:rsid w:val="00495C60"/>
    <w:rsid w:val="004A2C4B"/>
    <w:rsid w:val="004A44E0"/>
    <w:rsid w:val="004A4BB2"/>
    <w:rsid w:val="004B2A16"/>
    <w:rsid w:val="004B3BA9"/>
    <w:rsid w:val="004C427C"/>
    <w:rsid w:val="004C5836"/>
    <w:rsid w:val="004E1B5E"/>
    <w:rsid w:val="004E25E5"/>
    <w:rsid w:val="004E3E0C"/>
    <w:rsid w:val="004F343C"/>
    <w:rsid w:val="004F418C"/>
    <w:rsid w:val="0050611F"/>
    <w:rsid w:val="005131D9"/>
    <w:rsid w:val="00513263"/>
    <w:rsid w:val="005145DC"/>
    <w:rsid w:val="0051699A"/>
    <w:rsid w:val="005228B0"/>
    <w:rsid w:val="00524405"/>
    <w:rsid w:val="00525D70"/>
    <w:rsid w:val="00533DB4"/>
    <w:rsid w:val="0053527A"/>
    <w:rsid w:val="005448B4"/>
    <w:rsid w:val="005452C3"/>
    <w:rsid w:val="005454D2"/>
    <w:rsid w:val="005473B4"/>
    <w:rsid w:val="00547E95"/>
    <w:rsid w:val="005503DC"/>
    <w:rsid w:val="00550707"/>
    <w:rsid w:val="00554E74"/>
    <w:rsid w:val="005551DE"/>
    <w:rsid w:val="005567BD"/>
    <w:rsid w:val="005569A6"/>
    <w:rsid w:val="00567B14"/>
    <w:rsid w:val="00571FB3"/>
    <w:rsid w:val="00575191"/>
    <w:rsid w:val="00575315"/>
    <w:rsid w:val="00576A12"/>
    <w:rsid w:val="00587933"/>
    <w:rsid w:val="00587C37"/>
    <w:rsid w:val="00594614"/>
    <w:rsid w:val="00597DD9"/>
    <w:rsid w:val="005A1DBA"/>
    <w:rsid w:val="005A59D8"/>
    <w:rsid w:val="005A6174"/>
    <w:rsid w:val="005B0469"/>
    <w:rsid w:val="005C009E"/>
    <w:rsid w:val="005C0179"/>
    <w:rsid w:val="005C1425"/>
    <w:rsid w:val="005C1772"/>
    <w:rsid w:val="005C7237"/>
    <w:rsid w:val="005C7A39"/>
    <w:rsid w:val="005F12DC"/>
    <w:rsid w:val="005F1BF7"/>
    <w:rsid w:val="005F569D"/>
    <w:rsid w:val="00600F1E"/>
    <w:rsid w:val="006012AD"/>
    <w:rsid w:val="00602BAE"/>
    <w:rsid w:val="006042FC"/>
    <w:rsid w:val="00605E9E"/>
    <w:rsid w:val="0061086E"/>
    <w:rsid w:val="0061478C"/>
    <w:rsid w:val="00617911"/>
    <w:rsid w:val="00632AC1"/>
    <w:rsid w:val="00637D82"/>
    <w:rsid w:val="006409BF"/>
    <w:rsid w:val="006446DF"/>
    <w:rsid w:val="006460F3"/>
    <w:rsid w:val="00647476"/>
    <w:rsid w:val="00647B76"/>
    <w:rsid w:val="006536F9"/>
    <w:rsid w:val="00655F0E"/>
    <w:rsid w:val="00661489"/>
    <w:rsid w:val="0066317D"/>
    <w:rsid w:val="0066521A"/>
    <w:rsid w:val="00671BF5"/>
    <w:rsid w:val="0067259B"/>
    <w:rsid w:val="00672F82"/>
    <w:rsid w:val="00674C6C"/>
    <w:rsid w:val="006774ED"/>
    <w:rsid w:val="0068075E"/>
    <w:rsid w:val="00685F28"/>
    <w:rsid w:val="00686D06"/>
    <w:rsid w:val="00687D68"/>
    <w:rsid w:val="00692D91"/>
    <w:rsid w:val="00697C15"/>
    <w:rsid w:val="006A0894"/>
    <w:rsid w:val="006A08CE"/>
    <w:rsid w:val="006A0A26"/>
    <w:rsid w:val="006A3CFB"/>
    <w:rsid w:val="006A413E"/>
    <w:rsid w:val="006B06E3"/>
    <w:rsid w:val="006B2688"/>
    <w:rsid w:val="006B3C29"/>
    <w:rsid w:val="006B6C82"/>
    <w:rsid w:val="006C515D"/>
    <w:rsid w:val="006D071F"/>
    <w:rsid w:val="006D5C03"/>
    <w:rsid w:val="006D6079"/>
    <w:rsid w:val="006D6E75"/>
    <w:rsid w:val="006D743C"/>
    <w:rsid w:val="006E4008"/>
    <w:rsid w:val="006E5052"/>
    <w:rsid w:val="006E7C6F"/>
    <w:rsid w:val="006F0E71"/>
    <w:rsid w:val="006F3154"/>
    <w:rsid w:val="00703851"/>
    <w:rsid w:val="00703DC1"/>
    <w:rsid w:val="0070762C"/>
    <w:rsid w:val="00707A28"/>
    <w:rsid w:val="007109A6"/>
    <w:rsid w:val="00712BA2"/>
    <w:rsid w:val="00714DBE"/>
    <w:rsid w:val="00714E0B"/>
    <w:rsid w:val="00717470"/>
    <w:rsid w:val="0071754D"/>
    <w:rsid w:val="00717DEF"/>
    <w:rsid w:val="00721DA7"/>
    <w:rsid w:val="00722584"/>
    <w:rsid w:val="00724184"/>
    <w:rsid w:val="0073170B"/>
    <w:rsid w:val="00736249"/>
    <w:rsid w:val="007368AB"/>
    <w:rsid w:val="0073720D"/>
    <w:rsid w:val="0074199D"/>
    <w:rsid w:val="00744AE4"/>
    <w:rsid w:val="00761579"/>
    <w:rsid w:val="0076429D"/>
    <w:rsid w:val="00764B42"/>
    <w:rsid w:val="00766FFA"/>
    <w:rsid w:val="007738B9"/>
    <w:rsid w:val="0077468B"/>
    <w:rsid w:val="00774DD6"/>
    <w:rsid w:val="007750E8"/>
    <w:rsid w:val="00776893"/>
    <w:rsid w:val="00780469"/>
    <w:rsid w:val="00780555"/>
    <w:rsid w:val="00780D0B"/>
    <w:rsid w:val="00782ACD"/>
    <w:rsid w:val="0078374E"/>
    <w:rsid w:val="00785325"/>
    <w:rsid w:val="00790457"/>
    <w:rsid w:val="007909CA"/>
    <w:rsid w:val="00792042"/>
    <w:rsid w:val="00792CE9"/>
    <w:rsid w:val="00794684"/>
    <w:rsid w:val="00795C9A"/>
    <w:rsid w:val="007973E9"/>
    <w:rsid w:val="007A0342"/>
    <w:rsid w:val="007A0386"/>
    <w:rsid w:val="007A42DA"/>
    <w:rsid w:val="007A4761"/>
    <w:rsid w:val="007B3039"/>
    <w:rsid w:val="007B5405"/>
    <w:rsid w:val="007B6E3F"/>
    <w:rsid w:val="007C10C4"/>
    <w:rsid w:val="007C7B80"/>
    <w:rsid w:val="007D36E5"/>
    <w:rsid w:val="007D3C5A"/>
    <w:rsid w:val="007D68E2"/>
    <w:rsid w:val="007E04C0"/>
    <w:rsid w:val="007E4227"/>
    <w:rsid w:val="007E5DA0"/>
    <w:rsid w:val="007E79FB"/>
    <w:rsid w:val="007F3155"/>
    <w:rsid w:val="007F4F69"/>
    <w:rsid w:val="007F5D2C"/>
    <w:rsid w:val="00803E97"/>
    <w:rsid w:val="00810CF9"/>
    <w:rsid w:val="0081251E"/>
    <w:rsid w:val="008136B9"/>
    <w:rsid w:val="00813997"/>
    <w:rsid w:val="00817E14"/>
    <w:rsid w:val="008257E8"/>
    <w:rsid w:val="00832720"/>
    <w:rsid w:val="00835193"/>
    <w:rsid w:val="0083592E"/>
    <w:rsid w:val="00835F82"/>
    <w:rsid w:val="00842521"/>
    <w:rsid w:val="0084479E"/>
    <w:rsid w:val="00851132"/>
    <w:rsid w:val="00853151"/>
    <w:rsid w:val="0085366A"/>
    <w:rsid w:val="008570E4"/>
    <w:rsid w:val="00857B0A"/>
    <w:rsid w:val="00861AB6"/>
    <w:rsid w:val="00862CE5"/>
    <w:rsid w:val="008631F8"/>
    <w:rsid w:val="00866B24"/>
    <w:rsid w:val="00867F76"/>
    <w:rsid w:val="0087050E"/>
    <w:rsid w:val="008741F8"/>
    <w:rsid w:val="00875D13"/>
    <w:rsid w:val="00885E39"/>
    <w:rsid w:val="0089032A"/>
    <w:rsid w:val="0089380E"/>
    <w:rsid w:val="008A4216"/>
    <w:rsid w:val="008B0B72"/>
    <w:rsid w:val="008B17EC"/>
    <w:rsid w:val="008B4B57"/>
    <w:rsid w:val="008B53BA"/>
    <w:rsid w:val="008B5EA4"/>
    <w:rsid w:val="008C0A7B"/>
    <w:rsid w:val="008C48E3"/>
    <w:rsid w:val="008C556E"/>
    <w:rsid w:val="008C7381"/>
    <w:rsid w:val="008D056F"/>
    <w:rsid w:val="008D1B36"/>
    <w:rsid w:val="008D1C09"/>
    <w:rsid w:val="008F286B"/>
    <w:rsid w:val="008F367E"/>
    <w:rsid w:val="008F5104"/>
    <w:rsid w:val="008F6F70"/>
    <w:rsid w:val="009056AC"/>
    <w:rsid w:val="00906339"/>
    <w:rsid w:val="00907847"/>
    <w:rsid w:val="0091276B"/>
    <w:rsid w:val="00917CBD"/>
    <w:rsid w:val="00923DB9"/>
    <w:rsid w:val="00923EF5"/>
    <w:rsid w:val="00927119"/>
    <w:rsid w:val="0092720F"/>
    <w:rsid w:val="009274C7"/>
    <w:rsid w:val="0093550F"/>
    <w:rsid w:val="00935CAE"/>
    <w:rsid w:val="00941FB4"/>
    <w:rsid w:val="00943428"/>
    <w:rsid w:val="0094469F"/>
    <w:rsid w:val="00944B34"/>
    <w:rsid w:val="00953EEB"/>
    <w:rsid w:val="00955507"/>
    <w:rsid w:val="0095669C"/>
    <w:rsid w:val="00970BEA"/>
    <w:rsid w:val="00981234"/>
    <w:rsid w:val="00982FEA"/>
    <w:rsid w:val="00984BB7"/>
    <w:rsid w:val="00984BD4"/>
    <w:rsid w:val="0098647A"/>
    <w:rsid w:val="009878E0"/>
    <w:rsid w:val="00990AE2"/>
    <w:rsid w:val="00996ACE"/>
    <w:rsid w:val="009972E0"/>
    <w:rsid w:val="009A074D"/>
    <w:rsid w:val="009A296A"/>
    <w:rsid w:val="009C0C7E"/>
    <w:rsid w:val="009C2E99"/>
    <w:rsid w:val="009C4DDB"/>
    <w:rsid w:val="009C4E8A"/>
    <w:rsid w:val="009D08F5"/>
    <w:rsid w:val="009D2052"/>
    <w:rsid w:val="009D4CB9"/>
    <w:rsid w:val="009D7EE9"/>
    <w:rsid w:val="009E2E38"/>
    <w:rsid w:val="009E305B"/>
    <w:rsid w:val="009E3779"/>
    <w:rsid w:val="009E3E31"/>
    <w:rsid w:val="009E5271"/>
    <w:rsid w:val="00A008CD"/>
    <w:rsid w:val="00A04BBE"/>
    <w:rsid w:val="00A04D13"/>
    <w:rsid w:val="00A071BF"/>
    <w:rsid w:val="00A1164D"/>
    <w:rsid w:val="00A14BE7"/>
    <w:rsid w:val="00A15F43"/>
    <w:rsid w:val="00A16B07"/>
    <w:rsid w:val="00A219FD"/>
    <w:rsid w:val="00A220DA"/>
    <w:rsid w:val="00A249BD"/>
    <w:rsid w:val="00A2629D"/>
    <w:rsid w:val="00A30C35"/>
    <w:rsid w:val="00A31FED"/>
    <w:rsid w:val="00A32E2F"/>
    <w:rsid w:val="00A33149"/>
    <w:rsid w:val="00A4091E"/>
    <w:rsid w:val="00A450D8"/>
    <w:rsid w:val="00A4542E"/>
    <w:rsid w:val="00A47AA4"/>
    <w:rsid w:val="00A54A79"/>
    <w:rsid w:val="00A54FA8"/>
    <w:rsid w:val="00A5731D"/>
    <w:rsid w:val="00A62DFC"/>
    <w:rsid w:val="00A64E2C"/>
    <w:rsid w:val="00A67F3D"/>
    <w:rsid w:val="00A72627"/>
    <w:rsid w:val="00A730AF"/>
    <w:rsid w:val="00A74D8B"/>
    <w:rsid w:val="00A7756B"/>
    <w:rsid w:val="00A77F01"/>
    <w:rsid w:val="00A84C7A"/>
    <w:rsid w:val="00A92996"/>
    <w:rsid w:val="00A93B15"/>
    <w:rsid w:val="00A95A4A"/>
    <w:rsid w:val="00AA518A"/>
    <w:rsid w:val="00AA71F2"/>
    <w:rsid w:val="00AB67B3"/>
    <w:rsid w:val="00AB6F80"/>
    <w:rsid w:val="00AC3F23"/>
    <w:rsid w:val="00AC4D65"/>
    <w:rsid w:val="00AC5318"/>
    <w:rsid w:val="00AD1C26"/>
    <w:rsid w:val="00AE0410"/>
    <w:rsid w:val="00AE540A"/>
    <w:rsid w:val="00AE5C49"/>
    <w:rsid w:val="00AF1BC5"/>
    <w:rsid w:val="00AF23FC"/>
    <w:rsid w:val="00AF37FA"/>
    <w:rsid w:val="00AF42FD"/>
    <w:rsid w:val="00B02161"/>
    <w:rsid w:val="00B02D87"/>
    <w:rsid w:val="00B07168"/>
    <w:rsid w:val="00B12C14"/>
    <w:rsid w:val="00B24510"/>
    <w:rsid w:val="00B27FAF"/>
    <w:rsid w:val="00B30BB4"/>
    <w:rsid w:val="00B3165E"/>
    <w:rsid w:val="00B316F7"/>
    <w:rsid w:val="00B46CD1"/>
    <w:rsid w:val="00B46E4D"/>
    <w:rsid w:val="00B47322"/>
    <w:rsid w:val="00B50AA7"/>
    <w:rsid w:val="00B528B2"/>
    <w:rsid w:val="00B5620E"/>
    <w:rsid w:val="00B6354A"/>
    <w:rsid w:val="00B63B62"/>
    <w:rsid w:val="00B66900"/>
    <w:rsid w:val="00B70FA1"/>
    <w:rsid w:val="00B71DA6"/>
    <w:rsid w:val="00B72946"/>
    <w:rsid w:val="00B730C8"/>
    <w:rsid w:val="00B76216"/>
    <w:rsid w:val="00B7635A"/>
    <w:rsid w:val="00B77139"/>
    <w:rsid w:val="00B779A3"/>
    <w:rsid w:val="00B77F84"/>
    <w:rsid w:val="00B80047"/>
    <w:rsid w:val="00B810BF"/>
    <w:rsid w:val="00B83AC7"/>
    <w:rsid w:val="00B87C27"/>
    <w:rsid w:val="00B93BD6"/>
    <w:rsid w:val="00B93ECE"/>
    <w:rsid w:val="00BA6C07"/>
    <w:rsid w:val="00BB46D9"/>
    <w:rsid w:val="00BB5686"/>
    <w:rsid w:val="00BB5980"/>
    <w:rsid w:val="00BB5CCB"/>
    <w:rsid w:val="00BB6D01"/>
    <w:rsid w:val="00BB7126"/>
    <w:rsid w:val="00BC09CC"/>
    <w:rsid w:val="00BC1BA8"/>
    <w:rsid w:val="00BC439C"/>
    <w:rsid w:val="00BD3636"/>
    <w:rsid w:val="00BD379E"/>
    <w:rsid w:val="00BE113A"/>
    <w:rsid w:val="00BE299F"/>
    <w:rsid w:val="00BF19C6"/>
    <w:rsid w:val="00BF2FE6"/>
    <w:rsid w:val="00BF3690"/>
    <w:rsid w:val="00C03728"/>
    <w:rsid w:val="00C049F0"/>
    <w:rsid w:val="00C04B55"/>
    <w:rsid w:val="00C05482"/>
    <w:rsid w:val="00C1025B"/>
    <w:rsid w:val="00C110AF"/>
    <w:rsid w:val="00C16368"/>
    <w:rsid w:val="00C17403"/>
    <w:rsid w:val="00C20721"/>
    <w:rsid w:val="00C21A38"/>
    <w:rsid w:val="00C22544"/>
    <w:rsid w:val="00C240B1"/>
    <w:rsid w:val="00C30BE3"/>
    <w:rsid w:val="00C3133A"/>
    <w:rsid w:val="00C34741"/>
    <w:rsid w:val="00C3796D"/>
    <w:rsid w:val="00C407A7"/>
    <w:rsid w:val="00C43C50"/>
    <w:rsid w:val="00C445AC"/>
    <w:rsid w:val="00C55447"/>
    <w:rsid w:val="00C57800"/>
    <w:rsid w:val="00C6439D"/>
    <w:rsid w:val="00C7034B"/>
    <w:rsid w:val="00C706AB"/>
    <w:rsid w:val="00C74C60"/>
    <w:rsid w:val="00C81AE1"/>
    <w:rsid w:val="00C84DC7"/>
    <w:rsid w:val="00C95D8E"/>
    <w:rsid w:val="00CA73BC"/>
    <w:rsid w:val="00CA7E80"/>
    <w:rsid w:val="00CB1E82"/>
    <w:rsid w:val="00CB4CC9"/>
    <w:rsid w:val="00CB4EA1"/>
    <w:rsid w:val="00CC0016"/>
    <w:rsid w:val="00CC5A6F"/>
    <w:rsid w:val="00CC7C6E"/>
    <w:rsid w:val="00CD00C1"/>
    <w:rsid w:val="00CD722A"/>
    <w:rsid w:val="00CE43E6"/>
    <w:rsid w:val="00CF17D7"/>
    <w:rsid w:val="00CF1E5A"/>
    <w:rsid w:val="00D04AA9"/>
    <w:rsid w:val="00D0678F"/>
    <w:rsid w:val="00D10F97"/>
    <w:rsid w:val="00D14CF8"/>
    <w:rsid w:val="00D15975"/>
    <w:rsid w:val="00D15B86"/>
    <w:rsid w:val="00D23062"/>
    <w:rsid w:val="00D2366D"/>
    <w:rsid w:val="00D2766F"/>
    <w:rsid w:val="00D347AE"/>
    <w:rsid w:val="00D551BA"/>
    <w:rsid w:val="00D6251A"/>
    <w:rsid w:val="00D7486C"/>
    <w:rsid w:val="00D76DA3"/>
    <w:rsid w:val="00D80D84"/>
    <w:rsid w:val="00D85EB9"/>
    <w:rsid w:val="00D8659E"/>
    <w:rsid w:val="00D90A5A"/>
    <w:rsid w:val="00D90EF6"/>
    <w:rsid w:val="00D92DA9"/>
    <w:rsid w:val="00D95E66"/>
    <w:rsid w:val="00DA1406"/>
    <w:rsid w:val="00DA3545"/>
    <w:rsid w:val="00DA3CF4"/>
    <w:rsid w:val="00DA4AD6"/>
    <w:rsid w:val="00DA54CC"/>
    <w:rsid w:val="00DA5501"/>
    <w:rsid w:val="00DA575F"/>
    <w:rsid w:val="00DA581B"/>
    <w:rsid w:val="00DB7F20"/>
    <w:rsid w:val="00DC643A"/>
    <w:rsid w:val="00DC6E50"/>
    <w:rsid w:val="00DD1C80"/>
    <w:rsid w:val="00DE1460"/>
    <w:rsid w:val="00DE153F"/>
    <w:rsid w:val="00DE19A7"/>
    <w:rsid w:val="00DE528F"/>
    <w:rsid w:val="00DE6F5C"/>
    <w:rsid w:val="00DF0CCC"/>
    <w:rsid w:val="00DF1F72"/>
    <w:rsid w:val="00DF2934"/>
    <w:rsid w:val="00E0167A"/>
    <w:rsid w:val="00E01953"/>
    <w:rsid w:val="00E037C8"/>
    <w:rsid w:val="00E12B77"/>
    <w:rsid w:val="00E12B78"/>
    <w:rsid w:val="00E17A37"/>
    <w:rsid w:val="00E2242B"/>
    <w:rsid w:val="00E2365B"/>
    <w:rsid w:val="00E23E91"/>
    <w:rsid w:val="00E2632A"/>
    <w:rsid w:val="00E27059"/>
    <w:rsid w:val="00E27D61"/>
    <w:rsid w:val="00E42FDF"/>
    <w:rsid w:val="00E439CA"/>
    <w:rsid w:val="00E53EDE"/>
    <w:rsid w:val="00E62A25"/>
    <w:rsid w:val="00E76785"/>
    <w:rsid w:val="00E9130B"/>
    <w:rsid w:val="00EA0DE8"/>
    <w:rsid w:val="00EA37F6"/>
    <w:rsid w:val="00EB21D8"/>
    <w:rsid w:val="00EB32B9"/>
    <w:rsid w:val="00EB584A"/>
    <w:rsid w:val="00EB5A83"/>
    <w:rsid w:val="00EB7CD0"/>
    <w:rsid w:val="00EC0E6A"/>
    <w:rsid w:val="00EC34D4"/>
    <w:rsid w:val="00EC4E97"/>
    <w:rsid w:val="00EC4EF3"/>
    <w:rsid w:val="00ED12F2"/>
    <w:rsid w:val="00ED1CB3"/>
    <w:rsid w:val="00ED4A8E"/>
    <w:rsid w:val="00EE1EB2"/>
    <w:rsid w:val="00EE2E77"/>
    <w:rsid w:val="00EF58AF"/>
    <w:rsid w:val="00EF5EDC"/>
    <w:rsid w:val="00EF6D15"/>
    <w:rsid w:val="00F01C01"/>
    <w:rsid w:val="00F11EDC"/>
    <w:rsid w:val="00F12134"/>
    <w:rsid w:val="00F14556"/>
    <w:rsid w:val="00F15B94"/>
    <w:rsid w:val="00F16FA6"/>
    <w:rsid w:val="00F23EA5"/>
    <w:rsid w:val="00F27CB1"/>
    <w:rsid w:val="00F27FCF"/>
    <w:rsid w:val="00F31386"/>
    <w:rsid w:val="00F32C4C"/>
    <w:rsid w:val="00F36D68"/>
    <w:rsid w:val="00F4573F"/>
    <w:rsid w:val="00F46243"/>
    <w:rsid w:val="00F5044A"/>
    <w:rsid w:val="00F52A52"/>
    <w:rsid w:val="00F5530D"/>
    <w:rsid w:val="00F55B32"/>
    <w:rsid w:val="00F571CB"/>
    <w:rsid w:val="00F60AD3"/>
    <w:rsid w:val="00F6599E"/>
    <w:rsid w:val="00F65D8B"/>
    <w:rsid w:val="00F67335"/>
    <w:rsid w:val="00F7705D"/>
    <w:rsid w:val="00F77B72"/>
    <w:rsid w:val="00F83B1B"/>
    <w:rsid w:val="00F91113"/>
    <w:rsid w:val="00F92D29"/>
    <w:rsid w:val="00F944A8"/>
    <w:rsid w:val="00FA01B4"/>
    <w:rsid w:val="00FB0E09"/>
    <w:rsid w:val="00FB27EA"/>
    <w:rsid w:val="00FC190D"/>
    <w:rsid w:val="00FC63FC"/>
    <w:rsid w:val="00FD3444"/>
    <w:rsid w:val="00FD43FA"/>
    <w:rsid w:val="00FE2CDF"/>
    <w:rsid w:val="00FE3DC9"/>
    <w:rsid w:val="00FE50DC"/>
    <w:rsid w:val="00FF2580"/>
    <w:rsid w:val="00FF5247"/>
    <w:rsid w:val="00FF6261"/>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8E70F"/>
  <w15:docId w15:val="{B52B199F-26E7-C848-B0F8-F03D942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6"/>
      <w:ind w:left="260" w:hanging="2461"/>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75"/>
      <w:ind w:left="520"/>
      <w:outlineLvl w:val="1"/>
    </w:pPr>
    <w:rPr>
      <w:b/>
      <w:bCs/>
      <w:sz w:val="24"/>
      <w:szCs w:val="24"/>
    </w:rPr>
  </w:style>
  <w:style w:type="paragraph" w:styleId="Heading3">
    <w:name w:val="heading 3"/>
    <w:basedOn w:val="Normal"/>
    <w:uiPriority w:val="9"/>
    <w:unhideWhenUsed/>
    <w:qFormat/>
    <w:pPr>
      <w:ind w:left="520"/>
      <w:outlineLvl w:val="2"/>
    </w:pPr>
    <w:rPr>
      <w:b/>
      <w:bCs/>
    </w:rPr>
  </w:style>
  <w:style w:type="paragraph" w:styleId="Heading4">
    <w:name w:val="heading 4"/>
    <w:basedOn w:val="Normal"/>
    <w:next w:val="Normal"/>
    <w:link w:val="Heading4Char"/>
    <w:uiPriority w:val="9"/>
    <w:semiHidden/>
    <w:unhideWhenUsed/>
    <w:qFormat/>
    <w:rsid w:val="00ED4A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pPr>
  </w:style>
  <w:style w:type="paragraph" w:styleId="ListParagraph">
    <w:name w:val="List Paragraph"/>
    <w:basedOn w:val="Normal"/>
    <w:uiPriority w:val="1"/>
    <w:qFormat/>
    <w:pPr>
      <w:ind w:left="520"/>
    </w:pPr>
  </w:style>
  <w:style w:type="paragraph" w:customStyle="1" w:styleId="TableParagraph">
    <w:name w:val="Table Paragraph"/>
    <w:basedOn w:val="Normal"/>
    <w:uiPriority w:val="1"/>
    <w:qFormat/>
    <w:pPr>
      <w:spacing w:line="186" w:lineRule="exact"/>
    </w:pPr>
  </w:style>
  <w:style w:type="paragraph" w:customStyle="1" w:styleId="TableCaption">
    <w:name w:val="Table Caption"/>
    <w:basedOn w:val="Caption"/>
    <w:rsid w:val="00C110AF"/>
    <w:pPr>
      <w:keepNext/>
      <w:widowControl/>
      <w:autoSpaceDE/>
      <w:autoSpaceDN/>
      <w:spacing w:after="120"/>
    </w:pPr>
    <w:rPr>
      <w:rFonts w:asciiTheme="minorHAnsi" w:eastAsiaTheme="minorHAnsi" w:hAnsiTheme="minorHAnsi" w:cstheme="minorBidi"/>
      <w:iCs w:val="0"/>
      <w:color w:val="auto"/>
      <w:sz w:val="24"/>
      <w:szCs w:val="24"/>
    </w:rPr>
  </w:style>
  <w:style w:type="table" w:styleId="PlainTable2">
    <w:name w:val="Plain Table 2"/>
    <w:basedOn w:val="TableNormal"/>
    <w:rsid w:val="00C110AF"/>
    <w:pPr>
      <w:widowControl/>
      <w:autoSpaceDE/>
      <w:autoSpaceDN/>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semiHidden/>
    <w:unhideWhenUsed/>
    <w:qFormat/>
    <w:rsid w:val="00C110AF"/>
    <w:pPr>
      <w:spacing w:after="200"/>
    </w:pPr>
    <w:rPr>
      <w:i/>
      <w:iCs/>
      <w:color w:val="1F497D" w:themeColor="text2"/>
      <w:sz w:val="18"/>
      <w:szCs w:val="18"/>
    </w:rPr>
  </w:style>
  <w:style w:type="paragraph" w:styleId="Header">
    <w:name w:val="header"/>
    <w:basedOn w:val="Normal"/>
    <w:link w:val="HeaderChar"/>
    <w:uiPriority w:val="99"/>
    <w:unhideWhenUsed/>
    <w:rsid w:val="000B0184"/>
    <w:pPr>
      <w:tabs>
        <w:tab w:val="center" w:pos="4513"/>
        <w:tab w:val="right" w:pos="9026"/>
      </w:tabs>
    </w:pPr>
  </w:style>
  <w:style w:type="character" w:customStyle="1" w:styleId="HeaderChar">
    <w:name w:val="Header Char"/>
    <w:basedOn w:val="DefaultParagraphFont"/>
    <w:link w:val="Header"/>
    <w:uiPriority w:val="99"/>
    <w:rsid w:val="000B0184"/>
    <w:rPr>
      <w:rFonts w:ascii="Arial" w:eastAsia="Arial" w:hAnsi="Arial" w:cs="Arial"/>
    </w:rPr>
  </w:style>
  <w:style w:type="paragraph" w:styleId="Footer">
    <w:name w:val="footer"/>
    <w:basedOn w:val="Normal"/>
    <w:link w:val="FooterChar"/>
    <w:uiPriority w:val="99"/>
    <w:unhideWhenUsed/>
    <w:rsid w:val="000B0184"/>
    <w:pPr>
      <w:tabs>
        <w:tab w:val="center" w:pos="4513"/>
        <w:tab w:val="right" w:pos="9026"/>
      </w:tabs>
    </w:pPr>
  </w:style>
  <w:style w:type="character" w:customStyle="1" w:styleId="FooterChar">
    <w:name w:val="Footer Char"/>
    <w:basedOn w:val="DefaultParagraphFont"/>
    <w:link w:val="Footer"/>
    <w:uiPriority w:val="99"/>
    <w:rsid w:val="000B0184"/>
    <w:rPr>
      <w:rFonts w:ascii="Arial" w:eastAsia="Arial" w:hAnsi="Arial" w:cs="Arial"/>
    </w:rPr>
  </w:style>
  <w:style w:type="character" w:styleId="CommentReference">
    <w:name w:val="annotation reference"/>
    <w:basedOn w:val="DefaultParagraphFont"/>
    <w:uiPriority w:val="99"/>
    <w:semiHidden/>
    <w:unhideWhenUsed/>
    <w:rsid w:val="00A5731D"/>
    <w:rPr>
      <w:sz w:val="16"/>
      <w:szCs w:val="16"/>
    </w:rPr>
  </w:style>
  <w:style w:type="paragraph" w:styleId="CommentText">
    <w:name w:val="annotation text"/>
    <w:basedOn w:val="Normal"/>
    <w:link w:val="CommentTextChar"/>
    <w:uiPriority w:val="99"/>
    <w:unhideWhenUsed/>
    <w:rsid w:val="00A5731D"/>
    <w:rPr>
      <w:sz w:val="20"/>
      <w:szCs w:val="20"/>
    </w:rPr>
  </w:style>
  <w:style w:type="character" w:customStyle="1" w:styleId="CommentTextChar">
    <w:name w:val="Comment Text Char"/>
    <w:basedOn w:val="DefaultParagraphFont"/>
    <w:link w:val="CommentText"/>
    <w:uiPriority w:val="99"/>
    <w:rsid w:val="00A5731D"/>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A5731D"/>
    <w:rPr>
      <w:b/>
      <w:bCs/>
    </w:rPr>
  </w:style>
  <w:style w:type="character" w:customStyle="1" w:styleId="CommentSubjectChar">
    <w:name w:val="Comment Subject Char"/>
    <w:basedOn w:val="CommentTextChar"/>
    <w:link w:val="CommentSubject"/>
    <w:uiPriority w:val="99"/>
    <w:semiHidden/>
    <w:rsid w:val="00A5731D"/>
    <w:rPr>
      <w:rFonts w:ascii="Arial" w:eastAsia="Arial" w:hAnsi="Arial" w:cs="Arial"/>
      <w:b/>
      <w:bCs/>
      <w:sz w:val="20"/>
      <w:szCs w:val="20"/>
    </w:rPr>
  </w:style>
  <w:style w:type="character" w:customStyle="1" w:styleId="Heading4Char">
    <w:name w:val="Heading 4 Char"/>
    <w:basedOn w:val="DefaultParagraphFont"/>
    <w:link w:val="Heading4"/>
    <w:uiPriority w:val="9"/>
    <w:semiHidden/>
    <w:rsid w:val="00ED4A8E"/>
    <w:rPr>
      <w:rFonts w:asciiTheme="majorHAnsi" w:eastAsiaTheme="majorEastAsia" w:hAnsiTheme="majorHAnsi" w:cstheme="majorBidi"/>
      <w:i/>
      <w:iCs/>
      <w:color w:val="365F91" w:themeColor="accent1" w:themeShade="BF"/>
    </w:rPr>
  </w:style>
  <w:style w:type="paragraph" w:styleId="Revision">
    <w:name w:val="Revision"/>
    <w:hidden/>
    <w:uiPriority w:val="99"/>
    <w:semiHidden/>
    <w:rsid w:val="0032454C"/>
    <w:pPr>
      <w:widowControl/>
      <w:autoSpaceDE/>
      <w:autoSpaceDN/>
    </w:pPr>
    <w:rPr>
      <w:rFonts w:ascii="Arial" w:eastAsia="Arial" w:hAnsi="Arial" w:cs="Arial"/>
    </w:rPr>
  </w:style>
  <w:style w:type="character" w:styleId="PlaceholderText">
    <w:name w:val="Placeholder Text"/>
    <w:basedOn w:val="DefaultParagraphFont"/>
    <w:uiPriority w:val="99"/>
    <w:semiHidden/>
    <w:rsid w:val="00E0167A"/>
    <w:rPr>
      <w:color w:val="808080"/>
    </w:rPr>
  </w:style>
  <w:style w:type="paragraph" w:customStyle="1" w:styleId="xmsonormal">
    <w:name w:val="x_msonormal"/>
    <w:basedOn w:val="Normal"/>
    <w:rsid w:val="005452C3"/>
    <w:pPr>
      <w:widowControl/>
      <w:autoSpaceDE/>
      <w:autoSpaceDN/>
      <w:spacing w:before="100" w:beforeAutospacing="1" w:after="100" w:afterAutospacing="1"/>
    </w:pPr>
    <w:rPr>
      <w:rFonts w:ascii="Times New Roman" w:eastAsia="Times New Roman" w:hAnsi="Times New Roman" w:cs="Times New Roman"/>
      <w:sz w:val="24"/>
      <w:szCs w:val="24"/>
      <w:lang w:val="en-ZA" w:eastAsia="en-GB"/>
    </w:rPr>
  </w:style>
  <w:style w:type="character" w:styleId="Hyperlink">
    <w:name w:val="Hyperlink"/>
    <w:basedOn w:val="DefaultParagraphFont"/>
    <w:uiPriority w:val="99"/>
    <w:unhideWhenUsed/>
    <w:rsid w:val="007B6E3F"/>
    <w:rPr>
      <w:color w:val="0000FF" w:themeColor="hyperlink"/>
      <w:u w:val="single"/>
    </w:rPr>
  </w:style>
  <w:style w:type="character" w:styleId="UnresolvedMention">
    <w:name w:val="Unresolved Mention"/>
    <w:basedOn w:val="DefaultParagraphFont"/>
    <w:uiPriority w:val="99"/>
    <w:semiHidden/>
    <w:unhideWhenUsed/>
    <w:rsid w:val="007B6E3F"/>
    <w:rPr>
      <w:color w:val="605E5C"/>
      <w:shd w:val="clear" w:color="auto" w:fill="E1DFDD"/>
    </w:rPr>
  </w:style>
  <w:style w:type="paragraph" w:styleId="NormalWeb">
    <w:name w:val="Normal (Web)"/>
    <w:basedOn w:val="Normal"/>
    <w:uiPriority w:val="99"/>
    <w:unhideWhenUsed/>
    <w:rsid w:val="00ED12F2"/>
    <w:pPr>
      <w:widowControl/>
      <w:autoSpaceDE/>
      <w:autoSpaceDN/>
      <w:spacing w:before="100" w:beforeAutospacing="1" w:after="100" w:afterAutospacing="1"/>
    </w:pPr>
    <w:rPr>
      <w:rFonts w:ascii="Times New Roman" w:eastAsia="Times New Roman" w:hAnsi="Times New Roman" w:cs="Times New Roman"/>
      <w:sz w:val="24"/>
      <w:szCs w:val="24"/>
      <w:lang w:val="en-ZA" w:eastAsia="zh-CN"/>
    </w:rPr>
  </w:style>
  <w:style w:type="paragraph" w:styleId="BalloonText">
    <w:name w:val="Balloon Text"/>
    <w:basedOn w:val="Normal"/>
    <w:link w:val="BalloonTextChar"/>
    <w:uiPriority w:val="99"/>
    <w:semiHidden/>
    <w:unhideWhenUsed/>
    <w:rsid w:val="00BB5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980"/>
    <w:rPr>
      <w:rFonts w:ascii="Segoe UI" w:eastAsia="Arial" w:hAnsi="Segoe UI" w:cs="Segoe UI"/>
      <w:sz w:val="18"/>
      <w:szCs w:val="18"/>
    </w:rPr>
  </w:style>
  <w:style w:type="table" w:styleId="PlainTable5">
    <w:name w:val="Plain Table 5"/>
    <w:basedOn w:val="TableNormal"/>
    <w:uiPriority w:val="45"/>
    <w:rsid w:val="002C0B2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B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544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23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6603">
      <w:bodyDiv w:val="1"/>
      <w:marLeft w:val="0"/>
      <w:marRight w:val="0"/>
      <w:marTop w:val="0"/>
      <w:marBottom w:val="0"/>
      <w:divBdr>
        <w:top w:val="none" w:sz="0" w:space="0" w:color="auto"/>
        <w:left w:val="none" w:sz="0" w:space="0" w:color="auto"/>
        <w:bottom w:val="none" w:sz="0" w:space="0" w:color="auto"/>
        <w:right w:val="none" w:sz="0" w:space="0" w:color="auto"/>
      </w:divBdr>
    </w:div>
    <w:div w:id="9766510">
      <w:bodyDiv w:val="1"/>
      <w:marLeft w:val="0"/>
      <w:marRight w:val="0"/>
      <w:marTop w:val="0"/>
      <w:marBottom w:val="0"/>
      <w:divBdr>
        <w:top w:val="none" w:sz="0" w:space="0" w:color="auto"/>
        <w:left w:val="none" w:sz="0" w:space="0" w:color="auto"/>
        <w:bottom w:val="none" w:sz="0" w:space="0" w:color="auto"/>
        <w:right w:val="none" w:sz="0" w:space="0" w:color="auto"/>
      </w:divBdr>
    </w:div>
    <w:div w:id="98725060">
      <w:bodyDiv w:val="1"/>
      <w:marLeft w:val="0"/>
      <w:marRight w:val="0"/>
      <w:marTop w:val="0"/>
      <w:marBottom w:val="0"/>
      <w:divBdr>
        <w:top w:val="none" w:sz="0" w:space="0" w:color="auto"/>
        <w:left w:val="none" w:sz="0" w:space="0" w:color="auto"/>
        <w:bottom w:val="none" w:sz="0" w:space="0" w:color="auto"/>
        <w:right w:val="none" w:sz="0" w:space="0" w:color="auto"/>
      </w:divBdr>
    </w:div>
    <w:div w:id="130709757">
      <w:bodyDiv w:val="1"/>
      <w:marLeft w:val="0"/>
      <w:marRight w:val="0"/>
      <w:marTop w:val="0"/>
      <w:marBottom w:val="0"/>
      <w:divBdr>
        <w:top w:val="none" w:sz="0" w:space="0" w:color="auto"/>
        <w:left w:val="none" w:sz="0" w:space="0" w:color="auto"/>
        <w:bottom w:val="none" w:sz="0" w:space="0" w:color="auto"/>
        <w:right w:val="none" w:sz="0" w:space="0" w:color="auto"/>
      </w:divBdr>
    </w:div>
    <w:div w:id="166331193">
      <w:bodyDiv w:val="1"/>
      <w:marLeft w:val="0"/>
      <w:marRight w:val="0"/>
      <w:marTop w:val="0"/>
      <w:marBottom w:val="0"/>
      <w:divBdr>
        <w:top w:val="none" w:sz="0" w:space="0" w:color="auto"/>
        <w:left w:val="none" w:sz="0" w:space="0" w:color="auto"/>
        <w:bottom w:val="none" w:sz="0" w:space="0" w:color="auto"/>
        <w:right w:val="none" w:sz="0" w:space="0" w:color="auto"/>
      </w:divBdr>
    </w:div>
    <w:div w:id="188613929">
      <w:bodyDiv w:val="1"/>
      <w:marLeft w:val="0"/>
      <w:marRight w:val="0"/>
      <w:marTop w:val="0"/>
      <w:marBottom w:val="0"/>
      <w:divBdr>
        <w:top w:val="none" w:sz="0" w:space="0" w:color="auto"/>
        <w:left w:val="none" w:sz="0" w:space="0" w:color="auto"/>
        <w:bottom w:val="none" w:sz="0" w:space="0" w:color="auto"/>
        <w:right w:val="none" w:sz="0" w:space="0" w:color="auto"/>
      </w:divBdr>
    </w:div>
    <w:div w:id="273247018">
      <w:bodyDiv w:val="1"/>
      <w:marLeft w:val="0"/>
      <w:marRight w:val="0"/>
      <w:marTop w:val="0"/>
      <w:marBottom w:val="0"/>
      <w:divBdr>
        <w:top w:val="none" w:sz="0" w:space="0" w:color="auto"/>
        <w:left w:val="none" w:sz="0" w:space="0" w:color="auto"/>
        <w:bottom w:val="none" w:sz="0" w:space="0" w:color="auto"/>
        <w:right w:val="none" w:sz="0" w:space="0" w:color="auto"/>
      </w:divBdr>
    </w:div>
    <w:div w:id="296835516">
      <w:bodyDiv w:val="1"/>
      <w:marLeft w:val="0"/>
      <w:marRight w:val="0"/>
      <w:marTop w:val="0"/>
      <w:marBottom w:val="0"/>
      <w:divBdr>
        <w:top w:val="none" w:sz="0" w:space="0" w:color="auto"/>
        <w:left w:val="none" w:sz="0" w:space="0" w:color="auto"/>
        <w:bottom w:val="none" w:sz="0" w:space="0" w:color="auto"/>
        <w:right w:val="none" w:sz="0" w:space="0" w:color="auto"/>
      </w:divBdr>
    </w:div>
    <w:div w:id="435255473">
      <w:bodyDiv w:val="1"/>
      <w:marLeft w:val="0"/>
      <w:marRight w:val="0"/>
      <w:marTop w:val="0"/>
      <w:marBottom w:val="0"/>
      <w:divBdr>
        <w:top w:val="none" w:sz="0" w:space="0" w:color="auto"/>
        <w:left w:val="none" w:sz="0" w:space="0" w:color="auto"/>
        <w:bottom w:val="none" w:sz="0" w:space="0" w:color="auto"/>
        <w:right w:val="none" w:sz="0" w:space="0" w:color="auto"/>
      </w:divBdr>
    </w:div>
    <w:div w:id="497621265">
      <w:bodyDiv w:val="1"/>
      <w:marLeft w:val="0"/>
      <w:marRight w:val="0"/>
      <w:marTop w:val="0"/>
      <w:marBottom w:val="0"/>
      <w:divBdr>
        <w:top w:val="none" w:sz="0" w:space="0" w:color="auto"/>
        <w:left w:val="none" w:sz="0" w:space="0" w:color="auto"/>
        <w:bottom w:val="none" w:sz="0" w:space="0" w:color="auto"/>
        <w:right w:val="none" w:sz="0" w:space="0" w:color="auto"/>
      </w:divBdr>
    </w:div>
    <w:div w:id="645741052">
      <w:bodyDiv w:val="1"/>
      <w:marLeft w:val="0"/>
      <w:marRight w:val="0"/>
      <w:marTop w:val="0"/>
      <w:marBottom w:val="0"/>
      <w:divBdr>
        <w:top w:val="none" w:sz="0" w:space="0" w:color="auto"/>
        <w:left w:val="none" w:sz="0" w:space="0" w:color="auto"/>
        <w:bottom w:val="none" w:sz="0" w:space="0" w:color="auto"/>
        <w:right w:val="none" w:sz="0" w:space="0" w:color="auto"/>
      </w:divBdr>
    </w:div>
    <w:div w:id="726416840">
      <w:bodyDiv w:val="1"/>
      <w:marLeft w:val="0"/>
      <w:marRight w:val="0"/>
      <w:marTop w:val="0"/>
      <w:marBottom w:val="0"/>
      <w:divBdr>
        <w:top w:val="none" w:sz="0" w:space="0" w:color="auto"/>
        <w:left w:val="none" w:sz="0" w:space="0" w:color="auto"/>
        <w:bottom w:val="none" w:sz="0" w:space="0" w:color="auto"/>
        <w:right w:val="none" w:sz="0" w:space="0" w:color="auto"/>
      </w:divBdr>
    </w:div>
    <w:div w:id="747964502">
      <w:bodyDiv w:val="1"/>
      <w:marLeft w:val="0"/>
      <w:marRight w:val="0"/>
      <w:marTop w:val="0"/>
      <w:marBottom w:val="0"/>
      <w:divBdr>
        <w:top w:val="none" w:sz="0" w:space="0" w:color="auto"/>
        <w:left w:val="none" w:sz="0" w:space="0" w:color="auto"/>
        <w:bottom w:val="none" w:sz="0" w:space="0" w:color="auto"/>
        <w:right w:val="none" w:sz="0" w:space="0" w:color="auto"/>
      </w:divBdr>
    </w:div>
    <w:div w:id="913856428">
      <w:bodyDiv w:val="1"/>
      <w:marLeft w:val="0"/>
      <w:marRight w:val="0"/>
      <w:marTop w:val="0"/>
      <w:marBottom w:val="0"/>
      <w:divBdr>
        <w:top w:val="none" w:sz="0" w:space="0" w:color="auto"/>
        <w:left w:val="none" w:sz="0" w:space="0" w:color="auto"/>
        <w:bottom w:val="none" w:sz="0" w:space="0" w:color="auto"/>
        <w:right w:val="none" w:sz="0" w:space="0" w:color="auto"/>
      </w:divBdr>
    </w:div>
    <w:div w:id="935286691">
      <w:bodyDiv w:val="1"/>
      <w:marLeft w:val="0"/>
      <w:marRight w:val="0"/>
      <w:marTop w:val="0"/>
      <w:marBottom w:val="0"/>
      <w:divBdr>
        <w:top w:val="none" w:sz="0" w:space="0" w:color="auto"/>
        <w:left w:val="none" w:sz="0" w:space="0" w:color="auto"/>
        <w:bottom w:val="none" w:sz="0" w:space="0" w:color="auto"/>
        <w:right w:val="none" w:sz="0" w:space="0" w:color="auto"/>
      </w:divBdr>
    </w:div>
    <w:div w:id="963928123">
      <w:bodyDiv w:val="1"/>
      <w:marLeft w:val="0"/>
      <w:marRight w:val="0"/>
      <w:marTop w:val="0"/>
      <w:marBottom w:val="0"/>
      <w:divBdr>
        <w:top w:val="none" w:sz="0" w:space="0" w:color="auto"/>
        <w:left w:val="none" w:sz="0" w:space="0" w:color="auto"/>
        <w:bottom w:val="none" w:sz="0" w:space="0" w:color="auto"/>
        <w:right w:val="none" w:sz="0" w:space="0" w:color="auto"/>
      </w:divBdr>
    </w:div>
    <w:div w:id="1346979541">
      <w:bodyDiv w:val="1"/>
      <w:marLeft w:val="0"/>
      <w:marRight w:val="0"/>
      <w:marTop w:val="0"/>
      <w:marBottom w:val="0"/>
      <w:divBdr>
        <w:top w:val="none" w:sz="0" w:space="0" w:color="auto"/>
        <w:left w:val="none" w:sz="0" w:space="0" w:color="auto"/>
        <w:bottom w:val="none" w:sz="0" w:space="0" w:color="auto"/>
        <w:right w:val="none" w:sz="0" w:space="0" w:color="auto"/>
      </w:divBdr>
    </w:div>
    <w:div w:id="1394233108">
      <w:bodyDiv w:val="1"/>
      <w:marLeft w:val="0"/>
      <w:marRight w:val="0"/>
      <w:marTop w:val="0"/>
      <w:marBottom w:val="0"/>
      <w:divBdr>
        <w:top w:val="none" w:sz="0" w:space="0" w:color="auto"/>
        <w:left w:val="none" w:sz="0" w:space="0" w:color="auto"/>
        <w:bottom w:val="none" w:sz="0" w:space="0" w:color="auto"/>
        <w:right w:val="none" w:sz="0" w:space="0" w:color="auto"/>
      </w:divBdr>
    </w:div>
    <w:div w:id="1557862078">
      <w:bodyDiv w:val="1"/>
      <w:marLeft w:val="0"/>
      <w:marRight w:val="0"/>
      <w:marTop w:val="0"/>
      <w:marBottom w:val="0"/>
      <w:divBdr>
        <w:top w:val="none" w:sz="0" w:space="0" w:color="auto"/>
        <w:left w:val="none" w:sz="0" w:space="0" w:color="auto"/>
        <w:bottom w:val="none" w:sz="0" w:space="0" w:color="auto"/>
        <w:right w:val="none" w:sz="0" w:space="0" w:color="auto"/>
      </w:divBdr>
    </w:div>
    <w:div w:id="1561863227">
      <w:bodyDiv w:val="1"/>
      <w:marLeft w:val="0"/>
      <w:marRight w:val="0"/>
      <w:marTop w:val="0"/>
      <w:marBottom w:val="0"/>
      <w:divBdr>
        <w:top w:val="none" w:sz="0" w:space="0" w:color="auto"/>
        <w:left w:val="none" w:sz="0" w:space="0" w:color="auto"/>
        <w:bottom w:val="none" w:sz="0" w:space="0" w:color="auto"/>
        <w:right w:val="none" w:sz="0" w:space="0" w:color="auto"/>
      </w:divBdr>
    </w:div>
    <w:div w:id="1568539689">
      <w:bodyDiv w:val="1"/>
      <w:marLeft w:val="0"/>
      <w:marRight w:val="0"/>
      <w:marTop w:val="0"/>
      <w:marBottom w:val="0"/>
      <w:divBdr>
        <w:top w:val="none" w:sz="0" w:space="0" w:color="auto"/>
        <w:left w:val="none" w:sz="0" w:space="0" w:color="auto"/>
        <w:bottom w:val="none" w:sz="0" w:space="0" w:color="auto"/>
        <w:right w:val="none" w:sz="0" w:space="0" w:color="auto"/>
      </w:divBdr>
    </w:div>
    <w:div w:id="1621565631">
      <w:bodyDiv w:val="1"/>
      <w:marLeft w:val="0"/>
      <w:marRight w:val="0"/>
      <w:marTop w:val="0"/>
      <w:marBottom w:val="0"/>
      <w:divBdr>
        <w:top w:val="none" w:sz="0" w:space="0" w:color="auto"/>
        <w:left w:val="none" w:sz="0" w:space="0" w:color="auto"/>
        <w:bottom w:val="none" w:sz="0" w:space="0" w:color="auto"/>
        <w:right w:val="none" w:sz="0" w:space="0" w:color="auto"/>
      </w:divBdr>
    </w:div>
    <w:div w:id="1803617206">
      <w:bodyDiv w:val="1"/>
      <w:marLeft w:val="0"/>
      <w:marRight w:val="0"/>
      <w:marTop w:val="0"/>
      <w:marBottom w:val="0"/>
      <w:divBdr>
        <w:top w:val="none" w:sz="0" w:space="0" w:color="auto"/>
        <w:left w:val="none" w:sz="0" w:space="0" w:color="auto"/>
        <w:bottom w:val="none" w:sz="0" w:space="0" w:color="auto"/>
        <w:right w:val="none" w:sz="0" w:space="0" w:color="auto"/>
      </w:divBdr>
    </w:div>
    <w:div w:id="2095735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lipboard/media/image1.png"/><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anonymous.4open.science/r/adrenal-insufficiency-prediction-with-AI-F59C/" TargetMode="External"/><Relationship Id="rId7" Type="http://schemas.openxmlformats.org/officeDocument/2006/relationships/endnotes" Target="endnotes.xml"/><Relationship Id="rId12" Type="http://schemas.openxmlformats.org/officeDocument/2006/relationships/customXml" Target="ink/ink1.xml"/><Relationship Id="rId17" Type="http://schemas.microsoft.com/office/2016/09/relationships/commentsIds" Target="commentsIds.xml"/><Relationship Id="rId25" Type="http://schemas.microsoft.com/office/2018/08/relationships/commentsExtensible" Target="commentsExtensi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4T15:59:29.248"/>
    </inkml:context>
    <inkml:brush xml:id="br0">
      <inkml:brushProperty name="width" value="0.05" units="cm"/>
      <inkml:brushProperty name="height" value="0.05" units="cm"/>
    </inkml:brush>
  </inkml:definitions>
  <inkml:trace contextRef="#ctx0" brushRef="#br0">1 1 24575,'13'85'0,"1"1"0,-1-1 0,-3 0 0,2-4 0,4 17 0,-4-12 0,-5-23 0,-3-11 0,-1 6 0,3 2 0,-1-1 0,-5-14 0,0 1 0,0-6 0,0 5 0,0-7 0,0-6 0,0-2 0,0-12 0,0-1 0,0-7 0,0 1 0,0 0 0,0 0 0,-5 6 0,4 7 0,-4 1 0,-1 12 0,-1-5 0,-6 6 0,6-7 0,-4-1 0,10-6 0,-9-6 0,9-1 0,-4-7 0,0 1 0,4-5 0,-4-1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6F284-78F9-466D-8906-0A1F7E6B6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20</Pages>
  <Words>6634</Words>
  <Characters>37819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Thabiso Mofokeng</dc:creator>
  <cp:keywords/>
  <dc:description/>
  <cp:lastModifiedBy>Joseph B Sempa</cp:lastModifiedBy>
  <cp:revision>10</cp:revision>
  <cp:lastPrinted>2025-04-20T18:40:00Z</cp:lastPrinted>
  <dcterms:created xsi:type="dcterms:W3CDTF">2025-04-22T14:23:00Z</dcterms:created>
  <dcterms:modified xsi:type="dcterms:W3CDTF">2025-04-22T19:58:00Z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LastSaved">
    <vt:filetime>2024-11-20T00:00:00Z</vt:filetime>
  </property>
  <property fmtid="{D5CDD505-2E9C-101B-9397-08002B2CF9AE}" pid="4" name="Producer">
    <vt:lpwstr>macOS Version 11.7 (Build 20G817) Quartz PDFContext</vt:lpwstr>
  </property>
  <property fmtid="{D5CDD505-2E9C-101B-9397-08002B2CF9AE}" pid="5" name="GrammarlyDocumentId">
    <vt:lpwstr>88ad68c77b3fa044cc95c5842e9b522bcd3fa901f01726218b2e053ec1e2bc0d</vt:lpwstr>
  </property>
</Properties>
</file>