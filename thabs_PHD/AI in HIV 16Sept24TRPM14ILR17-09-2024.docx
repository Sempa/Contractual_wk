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9854E" w14:textId="42FBE258" w:rsidR="00EE701B" w:rsidRPr="00E866CD" w:rsidRDefault="001C2CEE" w:rsidP="00234AAE">
      <w:pPr>
        <w:pStyle w:val="Abstract"/>
        <w:jc w:val="center"/>
        <w:rPr>
          <w:b/>
          <w:bCs/>
          <w:sz w:val="36"/>
          <w:szCs w:val="36"/>
        </w:rPr>
      </w:pPr>
      <w:r>
        <w:rPr>
          <w:b/>
          <w:bCs/>
          <w:sz w:val="36"/>
          <w:szCs w:val="36"/>
        </w:rPr>
        <w:t>Adrenal insufficiency</w:t>
      </w:r>
      <w:r w:rsidR="006F4DE9" w:rsidRPr="00E866CD">
        <w:rPr>
          <w:b/>
          <w:bCs/>
          <w:sz w:val="36"/>
          <w:szCs w:val="36"/>
        </w:rPr>
        <w:t xml:space="preserve"> associated with advanced HIV may explain the high mortalit</w:t>
      </w:r>
      <w:r w:rsidR="009D7B05" w:rsidRPr="00E866CD">
        <w:rPr>
          <w:b/>
          <w:bCs/>
          <w:sz w:val="36"/>
          <w:szCs w:val="36"/>
        </w:rPr>
        <w:t>y</w:t>
      </w:r>
      <w:r w:rsidR="00695FCA">
        <w:rPr>
          <w:b/>
          <w:bCs/>
          <w:sz w:val="36"/>
          <w:szCs w:val="36"/>
        </w:rPr>
        <w:t>.</w:t>
      </w:r>
    </w:p>
    <w:p w14:paraId="1AEC0596" w14:textId="4226A356" w:rsidR="00A2732F" w:rsidRPr="00C01E3C" w:rsidRDefault="00EE701B" w:rsidP="00EE701B">
      <w:pPr>
        <w:pStyle w:val="BodyText"/>
        <w:rPr>
          <w:rFonts w:asciiTheme="majorHAnsi" w:hAnsiTheme="majorHAnsi" w:cstheme="majorHAnsi"/>
          <w:b/>
          <w:bCs/>
        </w:rPr>
      </w:pPr>
      <w:r w:rsidRPr="00C01E3C">
        <w:rPr>
          <w:rFonts w:asciiTheme="majorHAnsi" w:hAnsiTheme="majorHAnsi" w:cstheme="majorHAnsi"/>
          <w:b/>
          <w:bCs/>
        </w:rPr>
        <w:t>TRP Mofokeng</w:t>
      </w:r>
      <w:r w:rsidR="004208CC" w:rsidRPr="00C01E3C">
        <w:rPr>
          <w:rFonts w:asciiTheme="majorHAnsi" w:hAnsiTheme="majorHAnsi" w:cstheme="majorHAnsi"/>
          <w:b/>
          <w:bCs/>
          <w:vertAlign w:val="superscript"/>
        </w:rPr>
        <w:t>1</w:t>
      </w:r>
      <w:r w:rsidRPr="00C01E3C">
        <w:rPr>
          <w:rFonts w:asciiTheme="majorHAnsi" w:hAnsiTheme="majorHAnsi" w:cstheme="majorHAnsi"/>
          <w:b/>
          <w:bCs/>
        </w:rPr>
        <w:t>,</w:t>
      </w:r>
      <w:r w:rsidR="00BA1DB1" w:rsidRPr="00BA1DB1">
        <w:rPr>
          <w:rFonts w:asciiTheme="majorHAnsi" w:hAnsiTheme="majorHAnsi" w:cstheme="majorHAnsi"/>
          <w:b/>
          <w:bCs/>
        </w:rPr>
        <w:t xml:space="preserve"> </w:t>
      </w:r>
      <w:r w:rsidR="00BA1DB1" w:rsidRPr="00C01E3C">
        <w:rPr>
          <w:rFonts w:asciiTheme="majorHAnsi" w:hAnsiTheme="majorHAnsi" w:cstheme="majorHAnsi"/>
          <w:b/>
          <w:bCs/>
        </w:rPr>
        <w:t>A Grossman</w:t>
      </w:r>
      <w:r w:rsidR="00234AAE">
        <w:rPr>
          <w:rFonts w:asciiTheme="majorHAnsi" w:hAnsiTheme="majorHAnsi" w:cstheme="majorHAnsi"/>
          <w:b/>
          <w:bCs/>
          <w:vertAlign w:val="superscript"/>
        </w:rPr>
        <w:t>3</w:t>
      </w:r>
      <w:r w:rsidR="00234AAE">
        <w:rPr>
          <w:rFonts w:asciiTheme="majorHAnsi" w:hAnsiTheme="majorHAnsi" w:cstheme="majorHAnsi"/>
          <w:b/>
          <w:bCs/>
        </w:rPr>
        <w:t>,</w:t>
      </w:r>
      <w:r w:rsidR="00C916F9">
        <w:rPr>
          <w:rFonts w:asciiTheme="majorHAnsi" w:hAnsiTheme="majorHAnsi" w:cstheme="majorHAnsi"/>
          <w:b/>
          <w:bCs/>
        </w:rPr>
        <w:t xml:space="preserve"> </w:t>
      </w:r>
      <w:r w:rsidR="00EF3972" w:rsidRPr="00C01E3C">
        <w:rPr>
          <w:rFonts w:asciiTheme="majorHAnsi" w:hAnsiTheme="majorHAnsi" w:cstheme="majorHAnsi"/>
          <w:b/>
          <w:bCs/>
        </w:rPr>
        <w:t>RS Millar</w:t>
      </w:r>
      <w:r w:rsidR="00D43FAF">
        <w:rPr>
          <w:rFonts w:asciiTheme="majorHAnsi" w:hAnsiTheme="majorHAnsi" w:cstheme="majorHAnsi"/>
          <w:b/>
          <w:bCs/>
          <w:vertAlign w:val="superscript"/>
        </w:rPr>
        <w:t>5</w:t>
      </w:r>
      <w:r w:rsidR="00EF3972" w:rsidRPr="00C01E3C">
        <w:rPr>
          <w:rFonts w:asciiTheme="majorHAnsi" w:hAnsiTheme="majorHAnsi" w:cstheme="majorHAnsi"/>
          <w:b/>
          <w:bCs/>
        </w:rPr>
        <w:t>, TS Pillay</w:t>
      </w:r>
      <w:r w:rsidR="0039139D">
        <w:rPr>
          <w:rFonts w:asciiTheme="majorHAnsi" w:hAnsiTheme="majorHAnsi" w:cstheme="majorHAnsi"/>
          <w:b/>
          <w:bCs/>
          <w:vertAlign w:val="superscript"/>
        </w:rPr>
        <w:t>6</w:t>
      </w:r>
      <w:r w:rsidR="00EF3972" w:rsidRPr="00C01E3C">
        <w:rPr>
          <w:rFonts w:asciiTheme="majorHAnsi" w:hAnsiTheme="majorHAnsi" w:cstheme="majorHAnsi"/>
          <w:b/>
          <w:bCs/>
        </w:rPr>
        <w:t>,</w:t>
      </w:r>
      <w:r w:rsidR="00BA1DB1">
        <w:rPr>
          <w:rFonts w:asciiTheme="majorHAnsi" w:hAnsiTheme="majorHAnsi" w:cstheme="majorHAnsi"/>
          <w:b/>
          <w:bCs/>
        </w:rPr>
        <w:t xml:space="preserve"> J Sempa</w:t>
      </w:r>
      <w:r w:rsidR="00BA1DB1">
        <w:rPr>
          <w:rFonts w:asciiTheme="majorHAnsi" w:hAnsiTheme="majorHAnsi" w:cstheme="majorHAnsi"/>
          <w:b/>
          <w:bCs/>
          <w:vertAlign w:val="superscript"/>
        </w:rPr>
        <w:t>7</w:t>
      </w:r>
      <w:r w:rsidR="00BA1DB1">
        <w:rPr>
          <w:rFonts w:asciiTheme="majorHAnsi" w:hAnsiTheme="majorHAnsi" w:cstheme="majorHAnsi"/>
          <w:b/>
          <w:bCs/>
        </w:rPr>
        <w:t>,</w:t>
      </w:r>
      <w:r w:rsidR="00EF3972" w:rsidRPr="00C01E3C">
        <w:rPr>
          <w:rFonts w:asciiTheme="majorHAnsi" w:hAnsiTheme="majorHAnsi" w:cstheme="majorHAnsi"/>
          <w:b/>
          <w:bCs/>
        </w:rPr>
        <w:t xml:space="preserve"> </w:t>
      </w:r>
      <w:r w:rsidR="00CA006D">
        <w:rPr>
          <w:rFonts w:asciiTheme="majorHAnsi" w:hAnsiTheme="majorHAnsi" w:cstheme="majorHAnsi"/>
          <w:b/>
          <w:bCs/>
        </w:rPr>
        <w:t xml:space="preserve">J Singbo, </w:t>
      </w:r>
      <w:r w:rsidR="00BA1DB1">
        <w:rPr>
          <w:rFonts w:asciiTheme="majorHAnsi" w:hAnsiTheme="majorHAnsi" w:cstheme="majorHAnsi"/>
          <w:b/>
          <w:bCs/>
        </w:rPr>
        <w:t xml:space="preserve">J </w:t>
      </w:r>
      <w:r w:rsidR="00EF3972" w:rsidRPr="00C01E3C">
        <w:rPr>
          <w:rFonts w:asciiTheme="majorHAnsi" w:hAnsiTheme="majorHAnsi" w:cstheme="majorHAnsi"/>
          <w:b/>
          <w:bCs/>
        </w:rPr>
        <w:t>Dave</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NS Levitt</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R Erasmus</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PJ Raubenheimer</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C Dandara</w:t>
      </w:r>
      <w:r w:rsidR="004208CC" w:rsidRPr="00C01E3C">
        <w:rPr>
          <w:rFonts w:asciiTheme="majorHAnsi" w:hAnsiTheme="majorHAnsi" w:cstheme="majorHAnsi"/>
          <w:b/>
          <w:bCs/>
          <w:vertAlign w:val="superscript"/>
        </w:rPr>
        <w:t>2</w:t>
      </w:r>
      <w:r w:rsidR="00EF3972" w:rsidRPr="00C01E3C">
        <w:rPr>
          <w:rFonts w:asciiTheme="majorHAnsi" w:hAnsiTheme="majorHAnsi" w:cstheme="majorHAnsi"/>
          <w:b/>
          <w:bCs/>
        </w:rPr>
        <w:t xml:space="preserve">, </w:t>
      </w:r>
      <w:r w:rsidRPr="00C01E3C">
        <w:rPr>
          <w:rFonts w:asciiTheme="majorHAnsi" w:hAnsiTheme="majorHAnsi" w:cstheme="majorHAnsi"/>
          <w:b/>
          <w:bCs/>
        </w:rPr>
        <w:t xml:space="preserve">G </w:t>
      </w:r>
      <w:r w:rsidR="00EF3972" w:rsidRPr="00C01E3C">
        <w:rPr>
          <w:rFonts w:asciiTheme="majorHAnsi" w:hAnsiTheme="majorHAnsi" w:cstheme="majorHAnsi"/>
          <w:b/>
          <w:bCs/>
        </w:rPr>
        <w:t>Johansson</w:t>
      </w:r>
      <w:r w:rsidR="00D43FAF">
        <w:rPr>
          <w:rFonts w:asciiTheme="majorHAnsi" w:hAnsiTheme="majorHAnsi" w:cstheme="majorHAnsi"/>
          <w:b/>
          <w:bCs/>
          <w:vertAlign w:val="superscript"/>
        </w:rPr>
        <w:t>4</w:t>
      </w:r>
      <w:r w:rsidRPr="00C01E3C">
        <w:rPr>
          <w:rFonts w:asciiTheme="majorHAnsi" w:hAnsiTheme="majorHAnsi" w:cstheme="majorHAnsi"/>
          <w:b/>
          <w:bCs/>
        </w:rPr>
        <w:t>, IL Ro</w:t>
      </w:r>
      <w:r w:rsidR="009103C4" w:rsidRPr="00C01E3C">
        <w:rPr>
          <w:rFonts w:asciiTheme="majorHAnsi" w:hAnsiTheme="majorHAnsi" w:cstheme="majorHAnsi"/>
          <w:b/>
          <w:bCs/>
        </w:rPr>
        <w:t>s</w:t>
      </w:r>
      <w:r w:rsidRPr="00C01E3C">
        <w:rPr>
          <w:rFonts w:asciiTheme="majorHAnsi" w:hAnsiTheme="majorHAnsi" w:cstheme="majorHAnsi"/>
          <w:b/>
          <w:bCs/>
        </w:rPr>
        <w:t>s</w:t>
      </w:r>
      <w:r w:rsidR="004208CC" w:rsidRPr="00C01E3C">
        <w:rPr>
          <w:rFonts w:asciiTheme="majorHAnsi" w:hAnsiTheme="majorHAnsi" w:cstheme="majorHAnsi"/>
          <w:b/>
          <w:bCs/>
          <w:vertAlign w:val="superscript"/>
        </w:rPr>
        <w:t>2</w:t>
      </w:r>
    </w:p>
    <w:p w14:paraId="6B9F15E5" w14:textId="76591C43" w:rsidR="00A2732F"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1</w:t>
      </w:r>
      <w:r w:rsidR="00A2732F" w:rsidRPr="009B2721">
        <w:rPr>
          <w:rFonts w:asciiTheme="majorHAnsi" w:hAnsiTheme="majorHAnsi" w:cstheme="majorHAnsi"/>
          <w:sz w:val="18"/>
          <w:szCs w:val="18"/>
          <w:lang w:val="en-GB"/>
        </w:rPr>
        <w:t xml:space="preserve">Division of Endocrinology, Department of Medicine University of the Free State, </w:t>
      </w:r>
      <w:r w:rsidR="00220617" w:rsidRPr="009B2721">
        <w:rPr>
          <w:rFonts w:asciiTheme="majorHAnsi" w:hAnsiTheme="majorHAnsi" w:cstheme="majorHAnsi"/>
          <w:sz w:val="18"/>
          <w:szCs w:val="18"/>
          <w:lang w:val="en-GB"/>
        </w:rPr>
        <w:t>South Africa</w:t>
      </w:r>
    </w:p>
    <w:p w14:paraId="5117DA31" w14:textId="77777777" w:rsidR="00A2732F" w:rsidRPr="009B2721" w:rsidRDefault="00A669C0" w:rsidP="00EE701B">
      <w:pPr>
        <w:pStyle w:val="BodyText"/>
        <w:rPr>
          <w:rFonts w:asciiTheme="majorHAnsi" w:hAnsiTheme="majorHAnsi" w:cstheme="majorHAnsi"/>
          <w:sz w:val="18"/>
          <w:szCs w:val="18"/>
          <w:lang w:val="en-GB"/>
        </w:rPr>
      </w:pPr>
      <w:r w:rsidRPr="009B2721">
        <w:rPr>
          <w:rFonts w:asciiTheme="majorHAnsi" w:hAnsiTheme="majorHAnsi" w:cstheme="majorHAnsi"/>
          <w:sz w:val="18"/>
          <w:szCs w:val="18"/>
          <w:vertAlign w:val="superscript"/>
          <w:lang w:val="en-GB"/>
        </w:rPr>
        <w:t>2</w:t>
      </w:r>
      <w:r w:rsidR="00A2732F" w:rsidRPr="009B2721">
        <w:rPr>
          <w:rFonts w:asciiTheme="majorHAnsi" w:hAnsiTheme="majorHAnsi" w:cstheme="majorHAnsi"/>
          <w:sz w:val="18"/>
          <w:szCs w:val="18"/>
          <w:lang w:val="en-GB"/>
        </w:rPr>
        <w:t>Division of Endocrinology, Department of Medicine University of Cape Town, South Afri</w:t>
      </w:r>
      <w:r w:rsidR="00FE401C" w:rsidRPr="009B2721">
        <w:rPr>
          <w:rFonts w:asciiTheme="majorHAnsi" w:hAnsiTheme="majorHAnsi" w:cstheme="majorHAnsi"/>
          <w:sz w:val="18"/>
          <w:szCs w:val="18"/>
          <w:lang w:val="en-GB"/>
        </w:rPr>
        <w:t>ca</w:t>
      </w:r>
    </w:p>
    <w:p w14:paraId="1B1A6823" w14:textId="77777777" w:rsidR="00D43FAF" w:rsidRPr="009B2721" w:rsidRDefault="00A669C0" w:rsidP="00EE701B">
      <w:pPr>
        <w:pStyle w:val="BodyText"/>
        <w:rPr>
          <w:rFonts w:asciiTheme="majorHAnsi" w:hAnsiTheme="majorHAnsi" w:cstheme="majorHAnsi"/>
          <w:sz w:val="18"/>
          <w:szCs w:val="18"/>
          <w:vertAlign w:val="superscript"/>
        </w:rPr>
      </w:pPr>
      <w:r w:rsidRPr="009B2721">
        <w:rPr>
          <w:rFonts w:asciiTheme="majorHAnsi" w:hAnsiTheme="majorHAnsi" w:cstheme="majorHAnsi"/>
          <w:sz w:val="18"/>
          <w:szCs w:val="18"/>
          <w:vertAlign w:val="superscript"/>
        </w:rPr>
        <w:t>3</w:t>
      </w:r>
      <w:r w:rsidR="00D43FAF" w:rsidRPr="009B2721">
        <w:rPr>
          <w:rFonts w:asciiTheme="majorHAnsi" w:hAnsiTheme="majorHAnsi" w:cstheme="majorHAnsi"/>
          <w:sz w:val="18"/>
          <w:szCs w:val="18"/>
        </w:rPr>
        <w:t>D</w:t>
      </w:r>
      <w:r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Pr="009B2721">
        <w:rPr>
          <w:rFonts w:asciiTheme="majorHAnsi" w:hAnsiTheme="majorHAnsi" w:cstheme="majorHAnsi"/>
          <w:sz w:val="18"/>
          <w:szCs w:val="18"/>
        </w:rPr>
        <w:t xml:space="preserve"> St Bartholomew’s Hospital, London, UK</w:t>
      </w:r>
      <w:r w:rsidR="00D43FAF" w:rsidRPr="009B2721">
        <w:rPr>
          <w:rFonts w:asciiTheme="majorHAnsi" w:hAnsiTheme="majorHAnsi" w:cstheme="majorHAnsi"/>
          <w:sz w:val="18"/>
          <w:szCs w:val="18"/>
        </w:rPr>
        <w:t xml:space="preserve"> </w:t>
      </w:r>
    </w:p>
    <w:p w14:paraId="4AC23D60" w14:textId="77777777" w:rsidR="000838CD" w:rsidRPr="00677A8A" w:rsidRDefault="00A669C0" w:rsidP="000838CD">
      <w:pPr>
        <w:rPr>
          <w:rFonts w:ascii="Calibri" w:eastAsia="Calibri" w:hAnsi="Calibri" w:cs="Times New Roman"/>
          <w:kern w:val="2"/>
          <w:sz w:val="22"/>
          <w:szCs w:val="22"/>
        </w:rPr>
      </w:pPr>
      <w:r w:rsidRPr="009B2721">
        <w:rPr>
          <w:rFonts w:asciiTheme="majorHAnsi" w:hAnsiTheme="majorHAnsi" w:cstheme="majorHAnsi"/>
          <w:sz w:val="18"/>
          <w:szCs w:val="18"/>
          <w:vertAlign w:val="superscript"/>
        </w:rPr>
        <w:t>4</w:t>
      </w:r>
      <w:r w:rsidR="00D43FAF" w:rsidRPr="009B2721">
        <w:rPr>
          <w:rFonts w:asciiTheme="majorHAnsi" w:hAnsiTheme="majorHAnsi" w:cstheme="majorHAnsi"/>
          <w:sz w:val="18"/>
          <w:szCs w:val="18"/>
        </w:rPr>
        <w:t>D</w:t>
      </w:r>
      <w:r w:rsidR="00DA58DE" w:rsidRPr="009B2721">
        <w:rPr>
          <w:rFonts w:asciiTheme="majorHAnsi" w:hAnsiTheme="majorHAnsi" w:cstheme="majorHAnsi"/>
          <w:sz w:val="18"/>
          <w:szCs w:val="18"/>
        </w:rPr>
        <w:t>epartment</w:t>
      </w:r>
      <w:r w:rsidR="00D43FAF" w:rsidRPr="009B2721">
        <w:rPr>
          <w:rFonts w:asciiTheme="majorHAnsi" w:hAnsiTheme="majorHAnsi" w:cstheme="majorHAnsi"/>
          <w:sz w:val="18"/>
          <w:szCs w:val="18"/>
        </w:rPr>
        <w:t xml:space="preserve"> of Endocrinology,</w:t>
      </w:r>
      <w:r w:rsidR="00DA58DE" w:rsidRPr="009B2721">
        <w:rPr>
          <w:rFonts w:asciiTheme="majorHAnsi" w:hAnsiTheme="majorHAnsi" w:cstheme="majorHAnsi"/>
          <w:sz w:val="18"/>
          <w:szCs w:val="18"/>
        </w:rPr>
        <w:t xml:space="preserve">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Academy, </w:t>
      </w:r>
      <w:proofErr w:type="spellStart"/>
      <w:r w:rsidR="00DA58DE" w:rsidRPr="009B2721">
        <w:rPr>
          <w:rFonts w:asciiTheme="majorHAnsi" w:hAnsiTheme="majorHAnsi" w:cstheme="majorHAnsi"/>
          <w:sz w:val="18"/>
          <w:szCs w:val="18"/>
        </w:rPr>
        <w:t>Sahlgrenska</w:t>
      </w:r>
      <w:proofErr w:type="spellEnd"/>
      <w:r w:rsidR="00DA58DE" w:rsidRPr="009B2721">
        <w:rPr>
          <w:rFonts w:asciiTheme="majorHAnsi" w:hAnsiTheme="majorHAnsi" w:cstheme="majorHAnsi"/>
          <w:sz w:val="18"/>
          <w:szCs w:val="18"/>
        </w:rPr>
        <w:t xml:space="preserve"> University Hospital and </w:t>
      </w:r>
      <w:r w:rsidR="000838CD" w:rsidRPr="00677A8A">
        <w:rPr>
          <w:rFonts w:ascii="Calibri" w:eastAsia="Calibri" w:hAnsi="Calibri" w:cs="Times New Roman"/>
          <w:kern w:val="2"/>
          <w:sz w:val="22"/>
          <w:szCs w:val="22"/>
        </w:rPr>
        <w:t>Institute</w:t>
      </w:r>
    </w:p>
    <w:p w14:paraId="5F19D47D" w14:textId="18B96D0F" w:rsidR="00D43FAF" w:rsidRPr="009B2721" w:rsidRDefault="00DA58DE" w:rsidP="00EE701B">
      <w:pPr>
        <w:pStyle w:val="BodyText"/>
        <w:rPr>
          <w:rFonts w:asciiTheme="majorHAnsi" w:hAnsiTheme="majorHAnsi" w:cstheme="majorHAnsi"/>
          <w:sz w:val="18"/>
          <w:szCs w:val="18"/>
        </w:rPr>
      </w:pPr>
      <w:r w:rsidRPr="009B2721">
        <w:rPr>
          <w:rFonts w:asciiTheme="majorHAnsi" w:hAnsiTheme="majorHAnsi" w:cstheme="majorHAnsi"/>
          <w:sz w:val="18"/>
          <w:szCs w:val="18"/>
        </w:rPr>
        <w:t xml:space="preserve"> of Medicine, University of Gothenburg, Gothenburg, </w:t>
      </w:r>
      <w:r w:rsidR="00D43FAF" w:rsidRPr="009B2721">
        <w:rPr>
          <w:rFonts w:asciiTheme="majorHAnsi" w:hAnsiTheme="majorHAnsi" w:cstheme="majorHAnsi"/>
          <w:sz w:val="18"/>
          <w:szCs w:val="18"/>
        </w:rPr>
        <w:t xml:space="preserve">Sweden </w:t>
      </w:r>
    </w:p>
    <w:p w14:paraId="7CF9AE13" w14:textId="77777777" w:rsidR="00D43FAF" w:rsidRPr="009B2721"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5</w:t>
      </w:r>
      <w:r w:rsidR="00FF710E" w:rsidRPr="009B2721">
        <w:rPr>
          <w:rFonts w:asciiTheme="majorHAnsi" w:hAnsiTheme="majorHAnsi" w:cstheme="majorHAnsi"/>
          <w:sz w:val="18"/>
          <w:szCs w:val="18"/>
        </w:rPr>
        <w:t>Department of Immunology, Faculty of Health Sciences, University of Pretoria, Private Bag X323, Pretoria 0031, South Africa</w:t>
      </w:r>
    </w:p>
    <w:p w14:paraId="119819F9" w14:textId="09E0C043" w:rsidR="00FF710E" w:rsidRDefault="0039139D" w:rsidP="00EE701B">
      <w:pPr>
        <w:pStyle w:val="BodyText"/>
        <w:rPr>
          <w:rFonts w:asciiTheme="majorHAnsi" w:hAnsiTheme="majorHAnsi" w:cstheme="majorHAnsi"/>
          <w:sz w:val="18"/>
          <w:szCs w:val="18"/>
        </w:rPr>
      </w:pPr>
      <w:r w:rsidRPr="009B2721">
        <w:rPr>
          <w:rFonts w:asciiTheme="majorHAnsi" w:hAnsiTheme="majorHAnsi" w:cstheme="majorHAnsi"/>
          <w:sz w:val="18"/>
          <w:szCs w:val="18"/>
          <w:vertAlign w:val="superscript"/>
        </w:rPr>
        <w:t>6</w:t>
      </w:r>
      <w:r w:rsidRPr="009B2721">
        <w:rPr>
          <w:rFonts w:asciiTheme="majorHAnsi" w:hAnsiTheme="majorHAnsi" w:cstheme="majorHAnsi"/>
          <w:sz w:val="18"/>
          <w:szCs w:val="18"/>
        </w:rPr>
        <w:t>Department of Chemical Pathology and National health Laboratory Servi Tshwane Academic Division, Faculty of Health Sciences, University of Pretoria, South Africa</w:t>
      </w:r>
    </w:p>
    <w:p w14:paraId="79DD9DC7" w14:textId="66ABD1B2" w:rsidR="00C916F9" w:rsidRPr="009B2721" w:rsidRDefault="00C916F9" w:rsidP="00C916F9">
      <w:pPr>
        <w:pStyle w:val="BodyText"/>
        <w:rPr>
          <w:rFonts w:asciiTheme="majorHAnsi" w:hAnsiTheme="majorHAnsi" w:cstheme="majorHAnsi"/>
          <w:b/>
          <w:bCs/>
          <w:sz w:val="18"/>
          <w:szCs w:val="18"/>
        </w:rPr>
      </w:pPr>
      <w:r>
        <w:rPr>
          <w:rFonts w:asciiTheme="majorHAnsi" w:hAnsiTheme="majorHAnsi" w:cstheme="majorHAnsi"/>
          <w:sz w:val="18"/>
          <w:szCs w:val="18"/>
          <w:vertAlign w:val="superscript"/>
          <w:lang w:val="en-GB"/>
        </w:rPr>
        <w:t>7</w:t>
      </w:r>
      <w:r>
        <w:rPr>
          <w:rFonts w:asciiTheme="majorHAnsi" w:hAnsiTheme="majorHAnsi" w:cstheme="majorHAnsi"/>
          <w:sz w:val="18"/>
          <w:szCs w:val="18"/>
          <w:lang w:val="en-GB"/>
        </w:rPr>
        <w:t>Department of Statistics University of the Free State, South Africa</w:t>
      </w:r>
    </w:p>
    <w:p w14:paraId="3BB7335E" w14:textId="77777777" w:rsidR="00C916F9" w:rsidRPr="00C916F9" w:rsidRDefault="00C916F9" w:rsidP="00EE701B">
      <w:pPr>
        <w:pStyle w:val="BodyText"/>
        <w:rPr>
          <w:rFonts w:asciiTheme="majorHAnsi" w:hAnsiTheme="majorHAnsi" w:cstheme="majorHAnsi"/>
          <w:sz w:val="18"/>
          <w:szCs w:val="18"/>
          <w:lang w:val="en-GB"/>
        </w:rPr>
      </w:pPr>
    </w:p>
    <w:p w14:paraId="13291DBB" w14:textId="77777777" w:rsidR="00A2732F" w:rsidRPr="0039139D" w:rsidRDefault="00A2732F" w:rsidP="00DE5C72">
      <w:pPr>
        <w:pStyle w:val="BodyText"/>
        <w:rPr>
          <w:rFonts w:asciiTheme="majorHAnsi" w:hAnsiTheme="majorHAnsi" w:cstheme="majorHAnsi"/>
          <w:b/>
          <w:bCs/>
          <w:sz w:val="22"/>
          <w:szCs w:val="22"/>
        </w:rPr>
      </w:pPr>
    </w:p>
    <w:p w14:paraId="2B665239"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Correspondence should be addressed to:</w:t>
      </w:r>
    </w:p>
    <w:p w14:paraId="0F6D0C88" w14:textId="244AFBED" w:rsidR="00040416"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Dr Thabiso RP Mofokeng, </w:t>
      </w:r>
    </w:p>
    <w:p w14:paraId="65867D3E"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Division of</w:t>
      </w:r>
      <w:r w:rsidR="00040416" w:rsidRPr="00C01E3C">
        <w:rPr>
          <w:rFonts w:asciiTheme="majorHAnsi" w:hAnsiTheme="majorHAnsi" w:cstheme="majorHAnsi"/>
          <w:sz w:val="22"/>
          <w:szCs w:val="22"/>
          <w:lang w:val="en-GB"/>
        </w:rPr>
        <w:t xml:space="preserve"> </w:t>
      </w:r>
      <w:r w:rsidRPr="00C01E3C">
        <w:rPr>
          <w:rFonts w:asciiTheme="majorHAnsi" w:hAnsiTheme="majorHAnsi" w:cstheme="majorHAnsi"/>
          <w:sz w:val="22"/>
          <w:szCs w:val="22"/>
          <w:lang w:val="en-GB"/>
        </w:rPr>
        <w:t>Endocrinology,</w:t>
      </w:r>
    </w:p>
    <w:p w14:paraId="737FAA6F" w14:textId="382F8B65" w:rsidR="006C4BA6"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Department of Medicine (University of the Free State)</w:t>
      </w:r>
      <w:r w:rsidR="00F94CB2" w:rsidDel="00F94CB2">
        <w:rPr>
          <w:rFonts w:asciiTheme="majorHAnsi" w:hAnsiTheme="majorHAnsi" w:cstheme="majorHAnsi"/>
          <w:sz w:val="22"/>
          <w:szCs w:val="22"/>
          <w:lang w:val="en-GB"/>
        </w:rPr>
        <w:t xml:space="preserve"> </w:t>
      </w:r>
    </w:p>
    <w:p w14:paraId="1C73B19F" w14:textId="77777777" w:rsidR="00A2732F" w:rsidRPr="00C01E3C" w:rsidRDefault="00A2732F" w:rsidP="00A2732F">
      <w:pPr>
        <w:autoSpaceDE w:val="0"/>
        <w:autoSpaceDN w:val="0"/>
        <w:adjustRightInd w:val="0"/>
        <w:spacing w:after="0"/>
        <w:rPr>
          <w:rFonts w:asciiTheme="majorHAnsi" w:hAnsiTheme="majorHAnsi" w:cstheme="majorHAnsi"/>
          <w:sz w:val="22"/>
          <w:szCs w:val="22"/>
          <w:lang w:val="en-GB"/>
        </w:rPr>
      </w:pPr>
      <w:r w:rsidRPr="00C01E3C">
        <w:rPr>
          <w:rFonts w:asciiTheme="majorHAnsi" w:hAnsiTheme="majorHAnsi" w:cstheme="majorHAnsi"/>
          <w:sz w:val="22"/>
          <w:szCs w:val="22"/>
          <w:lang w:val="en-GB"/>
        </w:rPr>
        <w:t>South Africa,</w:t>
      </w:r>
    </w:p>
    <w:p w14:paraId="1D71F4D5" w14:textId="77777777" w:rsidR="00A2732F" w:rsidRPr="00C01E3C" w:rsidRDefault="00A2732F" w:rsidP="00A2732F">
      <w:pPr>
        <w:pStyle w:val="BodyText"/>
        <w:rPr>
          <w:rFonts w:asciiTheme="majorHAnsi" w:hAnsiTheme="majorHAnsi" w:cstheme="majorHAnsi"/>
          <w:sz w:val="22"/>
          <w:szCs w:val="22"/>
          <w:lang w:val="en-GB"/>
        </w:rPr>
      </w:pPr>
      <w:r w:rsidRPr="00C01E3C">
        <w:rPr>
          <w:rFonts w:asciiTheme="majorHAnsi" w:hAnsiTheme="majorHAnsi" w:cstheme="majorHAnsi"/>
          <w:sz w:val="22"/>
          <w:szCs w:val="22"/>
          <w:lang w:val="en-GB"/>
        </w:rPr>
        <w:t xml:space="preserve">e-mail: </w:t>
      </w:r>
      <w:hyperlink r:id="rId11" w:history="1">
        <w:r w:rsidR="00A329F3" w:rsidRPr="00C01E3C">
          <w:rPr>
            <w:rStyle w:val="Hyperlink"/>
            <w:rFonts w:asciiTheme="majorHAnsi" w:hAnsiTheme="majorHAnsi" w:cstheme="majorHAnsi"/>
            <w:sz w:val="22"/>
            <w:szCs w:val="22"/>
            <w:lang w:val="en-GB"/>
          </w:rPr>
          <w:t>mofokengtrp@ufs.ac.za</w:t>
        </w:r>
      </w:hyperlink>
    </w:p>
    <w:p w14:paraId="37CA6193" w14:textId="77777777" w:rsidR="00A329F3" w:rsidRPr="00C01E3C" w:rsidRDefault="0046713F" w:rsidP="0046713F">
      <w:pPr>
        <w:pStyle w:val="BodyText"/>
        <w:tabs>
          <w:tab w:val="left" w:pos="1220"/>
        </w:tabs>
        <w:rPr>
          <w:rFonts w:asciiTheme="majorHAnsi" w:hAnsiTheme="majorHAnsi" w:cstheme="majorHAnsi"/>
          <w:lang w:val="en-GB"/>
        </w:rPr>
      </w:pPr>
      <w:r>
        <w:rPr>
          <w:rFonts w:asciiTheme="majorHAnsi" w:hAnsiTheme="majorHAnsi" w:cstheme="majorHAnsi"/>
          <w:lang w:val="en-GB"/>
        </w:rPr>
        <w:tab/>
      </w:r>
    </w:p>
    <w:p w14:paraId="6A0E2834" w14:textId="3962EED9" w:rsidR="00A329F3" w:rsidRPr="00C01E3C" w:rsidRDefault="009E39A2" w:rsidP="00A2732F">
      <w:pPr>
        <w:pStyle w:val="BodyText"/>
        <w:rPr>
          <w:rFonts w:asciiTheme="majorHAnsi" w:hAnsiTheme="majorHAnsi" w:cstheme="majorHAnsi"/>
          <w:b/>
          <w:bCs/>
          <w:sz w:val="32"/>
          <w:szCs w:val="32"/>
        </w:rPr>
      </w:pPr>
      <w:r>
        <w:rPr>
          <w:rFonts w:asciiTheme="majorHAnsi" w:hAnsiTheme="majorHAnsi" w:cstheme="majorHAnsi"/>
          <w:b/>
          <w:bCs/>
          <w:sz w:val="32"/>
          <w:szCs w:val="32"/>
        </w:rPr>
        <w:t>1</w:t>
      </w:r>
      <w:r w:rsidR="007B181A">
        <w:rPr>
          <w:rFonts w:asciiTheme="majorHAnsi" w:hAnsiTheme="majorHAnsi" w:cstheme="majorHAnsi"/>
          <w:b/>
          <w:bCs/>
          <w:sz w:val="32"/>
          <w:szCs w:val="32"/>
        </w:rPr>
        <w:t>6</w:t>
      </w:r>
      <w:r w:rsidR="005329B8">
        <w:rPr>
          <w:rFonts w:asciiTheme="majorHAnsi" w:hAnsiTheme="majorHAnsi" w:cstheme="majorHAnsi"/>
          <w:b/>
          <w:bCs/>
          <w:sz w:val="32"/>
          <w:szCs w:val="32"/>
        </w:rPr>
        <w:t>-09</w:t>
      </w:r>
      <w:r w:rsidR="00F94CB2">
        <w:rPr>
          <w:rFonts w:asciiTheme="majorHAnsi" w:hAnsiTheme="majorHAnsi" w:cstheme="majorHAnsi"/>
          <w:b/>
          <w:bCs/>
          <w:sz w:val="32"/>
          <w:szCs w:val="32"/>
        </w:rPr>
        <w:t>-24</w:t>
      </w:r>
    </w:p>
    <w:p w14:paraId="3C2950FF" w14:textId="77777777" w:rsidR="00A2732F" w:rsidRDefault="008807BB" w:rsidP="008807BB">
      <w:pPr>
        <w:pStyle w:val="BodyText"/>
        <w:tabs>
          <w:tab w:val="left" w:pos="3776"/>
        </w:tabs>
        <w:rPr>
          <w:b/>
          <w:bCs/>
          <w:sz w:val="32"/>
          <w:szCs w:val="32"/>
        </w:rPr>
      </w:pPr>
      <w:r>
        <w:rPr>
          <w:b/>
          <w:bCs/>
          <w:sz w:val="32"/>
          <w:szCs w:val="32"/>
        </w:rPr>
        <w:tab/>
      </w:r>
    </w:p>
    <w:p w14:paraId="18151504" w14:textId="77777777" w:rsidR="00A2732F" w:rsidRDefault="00A2732F" w:rsidP="00DE5C72">
      <w:pPr>
        <w:pStyle w:val="BodyText"/>
        <w:rPr>
          <w:b/>
          <w:bCs/>
          <w:sz w:val="32"/>
          <w:szCs w:val="32"/>
        </w:rPr>
      </w:pPr>
    </w:p>
    <w:p w14:paraId="7BD3EDC7" w14:textId="77777777" w:rsidR="00A2732F" w:rsidRDefault="00A2732F" w:rsidP="00DE5C72">
      <w:pPr>
        <w:pStyle w:val="BodyText"/>
        <w:rPr>
          <w:b/>
          <w:bCs/>
          <w:sz w:val="32"/>
          <w:szCs w:val="32"/>
        </w:rPr>
      </w:pPr>
    </w:p>
    <w:p w14:paraId="0C55D565" w14:textId="77777777" w:rsidR="00A2732F" w:rsidRDefault="00A2732F" w:rsidP="00DE5C72">
      <w:pPr>
        <w:pStyle w:val="BodyText"/>
        <w:rPr>
          <w:b/>
          <w:bCs/>
          <w:sz w:val="32"/>
          <w:szCs w:val="32"/>
        </w:rPr>
      </w:pPr>
    </w:p>
    <w:p w14:paraId="5D563FD0" w14:textId="77777777" w:rsidR="00F45B54" w:rsidRDefault="00F45B54" w:rsidP="00DE5C72">
      <w:pPr>
        <w:pStyle w:val="BodyText"/>
        <w:rPr>
          <w:b/>
          <w:bCs/>
          <w:sz w:val="32"/>
          <w:szCs w:val="32"/>
        </w:rPr>
      </w:pPr>
    </w:p>
    <w:p w14:paraId="5F5FCDFC" w14:textId="77777777" w:rsidR="00FB38FA" w:rsidRPr="00973F36" w:rsidRDefault="00FB38FA" w:rsidP="00973F36"/>
    <w:p w14:paraId="679FCA15" w14:textId="77777777" w:rsidR="00DE5C72" w:rsidRPr="00AD1FA0" w:rsidRDefault="00643307" w:rsidP="00DE5C72">
      <w:pPr>
        <w:pStyle w:val="BodyText"/>
        <w:rPr>
          <w:rFonts w:asciiTheme="majorHAnsi" w:hAnsiTheme="majorHAnsi" w:cstheme="majorHAnsi"/>
          <w:sz w:val="22"/>
          <w:szCs w:val="22"/>
        </w:rPr>
      </w:pPr>
      <w:r w:rsidRPr="00AD1FA0">
        <w:rPr>
          <w:rFonts w:asciiTheme="majorHAnsi" w:hAnsiTheme="majorHAnsi" w:cstheme="majorHAnsi"/>
          <w:b/>
          <w:bCs/>
          <w:sz w:val="22"/>
          <w:szCs w:val="22"/>
        </w:rPr>
        <w:lastRenderedPageBreak/>
        <w:t>Abstr</w:t>
      </w:r>
      <w:r w:rsidR="00275ED0" w:rsidRPr="00AD1FA0">
        <w:rPr>
          <w:rFonts w:asciiTheme="majorHAnsi" w:hAnsiTheme="majorHAnsi" w:cstheme="majorHAnsi"/>
          <w:b/>
          <w:bCs/>
          <w:sz w:val="22"/>
          <w:szCs w:val="22"/>
        </w:rPr>
        <w:t>act:</w:t>
      </w:r>
      <w:r w:rsidR="000C3773" w:rsidRPr="00AD1FA0">
        <w:rPr>
          <w:rFonts w:asciiTheme="majorHAnsi" w:hAnsiTheme="majorHAnsi" w:cstheme="majorHAnsi"/>
          <w:b/>
          <w:bCs/>
          <w:sz w:val="22"/>
          <w:szCs w:val="22"/>
        </w:rPr>
        <w:t xml:space="preserve"> </w:t>
      </w:r>
    </w:p>
    <w:p w14:paraId="78186B81" w14:textId="27602E76" w:rsidR="0041731B" w:rsidRPr="00DF24FE" w:rsidRDefault="00EE701B" w:rsidP="00BD5E5A">
      <w:pPr>
        <w:pStyle w:val="BodyText"/>
        <w:jc w:val="both"/>
        <w:rPr>
          <w:rFonts w:asciiTheme="majorHAnsi" w:hAnsiTheme="majorHAnsi" w:cstheme="majorHAnsi"/>
          <w:sz w:val="22"/>
          <w:szCs w:val="22"/>
        </w:rPr>
      </w:pPr>
      <w:r w:rsidRPr="00AD1FA0">
        <w:rPr>
          <w:rFonts w:asciiTheme="majorHAnsi" w:hAnsiTheme="majorHAnsi" w:cstheme="majorHAnsi"/>
          <w:b/>
          <w:bCs/>
          <w:sz w:val="22"/>
          <w:szCs w:val="22"/>
        </w:rPr>
        <w:t>Background:</w:t>
      </w:r>
      <w:r w:rsidRPr="00AD1FA0">
        <w:rPr>
          <w:rFonts w:asciiTheme="majorHAnsi" w:hAnsiTheme="majorHAnsi" w:cstheme="majorHAnsi"/>
          <w:sz w:val="22"/>
          <w:szCs w:val="22"/>
        </w:rPr>
        <w:t xml:space="preserve"> </w:t>
      </w:r>
    </w:p>
    <w:p w14:paraId="5BE138EF" w14:textId="7791CBCA" w:rsidR="00EE701B" w:rsidRPr="00DF24FE" w:rsidRDefault="0085296F"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Sub-Saharan Africa is burdened by a vast HIV</w:t>
      </w:r>
      <w:r w:rsidR="006B2462">
        <w:rPr>
          <w:rFonts w:asciiTheme="majorHAnsi" w:hAnsiTheme="majorHAnsi" w:cstheme="majorHAnsi"/>
          <w:sz w:val="22"/>
          <w:szCs w:val="22"/>
        </w:rPr>
        <w:t>-</w:t>
      </w:r>
      <w:r w:rsidR="00931FEF">
        <w:rPr>
          <w:rFonts w:asciiTheme="majorHAnsi" w:hAnsiTheme="majorHAnsi" w:cstheme="majorHAnsi"/>
          <w:sz w:val="22"/>
          <w:szCs w:val="22"/>
        </w:rPr>
        <w:t>positive</w:t>
      </w:r>
      <w:r w:rsidRPr="00DF24FE">
        <w:rPr>
          <w:rFonts w:asciiTheme="majorHAnsi" w:hAnsiTheme="majorHAnsi" w:cstheme="majorHAnsi"/>
          <w:sz w:val="22"/>
          <w:szCs w:val="22"/>
        </w:rPr>
        <w:t xml:space="preserve"> population, </w:t>
      </w:r>
      <w:r w:rsidR="004742DC">
        <w:rPr>
          <w:rFonts w:asciiTheme="majorHAnsi" w:hAnsiTheme="majorHAnsi" w:cstheme="majorHAnsi"/>
          <w:sz w:val="22"/>
          <w:szCs w:val="22"/>
        </w:rPr>
        <w:t xml:space="preserve">at risk of life-threatening </w:t>
      </w:r>
      <w:r w:rsidRPr="00DF24FE">
        <w:rPr>
          <w:rFonts w:asciiTheme="majorHAnsi" w:hAnsiTheme="majorHAnsi" w:cstheme="majorHAnsi"/>
          <w:sz w:val="22"/>
          <w:szCs w:val="22"/>
        </w:rPr>
        <w:t>AIDS defining illnesses</w:t>
      </w:r>
      <w:r w:rsidR="00F1047E">
        <w:rPr>
          <w:rFonts w:asciiTheme="majorHAnsi" w:hAnsiTheme="majorHAnsi" w:cstheme="majorHAnsi"/>
          <w:sz w:val="22"/>
          <w:szCs w:val="22"/>
        </w:rPr>
        <w:t xml:space="preserve"> and </w:t>
      </w:r>
      <w:r w:rsidR="009D7B05" w:rsidRPr="00DF24FE">
        <w:rPr>
          <w:rFonts w:asciiTheme="majorHAnsi" w:hAnsiTheme="majorHAnsi" w:cstheme="majorHAnsi"/>
          <w:sz w:val="22"/>
          <w:szCs w:val="22"/>
        </w:rPr>
        <w:t>disseminated</w:t>
      </w:r>
      <w:r w:rsidRPr="00DF24FE">
        <w:rPr>
          <w:rFonts w:asciiTheme="majorHAnsi" w:hAnsiTheme="majorHAnsi" w:cstheme="majorHAnsi"/>
          <w:sz w:val="22"/>
          <w:szCs w:val="22"/>
        </w:rPr>
        <w:t xml:space="preserve"> </w:t>
      </w:r>
      <w:r w:rsidR="00F711AE" w:rsidRPr="00DF24FE">
        <w:rPr>
          <w:rFonts w:asciiTheme="majorHAnsi" w:hAnsiTheme="majorHAnsi" w:cstheme="majorHAnsi"/>
          <w:sz w:val="22"/>
          <w:szCs w:val="22"/>
        </w:rPr>
        <w:t>opportunistic infections</w:t>
      </w:r>
      <w:r w:rsidR="00CA006D">
        <w:rPr>
          <w:rFonts w:asciiTheme="majorHAnsi" w:hAnsiTheme="majorHAnsi" w:cstheme="majorHAnsi"/>
          <w:sz w:val="22"/>
          <w:szCs w:val="22"/>
        </w:rPr>
        <w:t>, which</w:t>
      </w:r>
      <w:r w:rsidR="00F711AE" w:rsidRPr="00DF24FE">
        <w:rPr>
          <w:rFonts w:asciiTheme="majorHAnsi" w:hAnsiTheme="majorHAnsi" w:cstheme="majorHAnsi"/>
          <w:sz w:val="22"/>
          <w:szCs w:val="22"/>
        </w:rPr>
        <w:t xml:space="preserve"> have been associated with</w:t>
      </w:r>
      <w:r w:rsidR="004A3625">
        <w:rPr>
          <w:rFonts w:asciiTheme="majorHAnsi" w:hAnsiTheme="majorHAnsi" w:cstheme="majorHAnsi"/>
          <w:sz w:val="22"/>
          <w:szCs w:val="22"/>
        </w:rPr>
        <w:t xml:space="preserve"> both primary</w:t>
      </w:r>
      <w:r w:rsidR="00245969">
        <w:rPr>
          <w:rFonts w:asciiTheme="majorHAnsi" w:hAnsiTheme="majorHAnsi" w:cstheme="majorHAnsi"/>
          <w:sz w:val="22"/>
          <w:szCs w:val="22"/>
        </w:rPr>
        <w:t xml:space="preserve"> adrenal insufficiency (PAI)</w:t>
      </w:r>
      <w:r w:rsidR="004A3625">
        <w:rPr>
          <w:rFonts w:asciiTheme="majorHAnsi" w:hAnsiTheme="majorHAnsi" w:cstheme="majorHAnsi"/>
          <w:sz w:val="22"/>
          <w:szCs w:val="22"/>
        </w:rPr>
        <w:t xml:space="preserve"> and secondary adrenal insufficiency</w:t>
      </w:r>
      <w:r w:rsidR="00245969">
        <w:rPr>
          <w:rFonts w:asciiTheme="majorHAnsi" w:hAnsiTheme="majorHAnsi" w:cstheme="majorHAnsi"/>
          <w:sz w:val="22"/>
          <w:szCs w:val="22"/>
        </w:rPr>
        <w:t xml:space="preserve"> (SAI)</w:t>
      </w:r>
      <w:r w:rsidR="00F711AE" w:rsidRPr="00DF24FE">
        <w:rPr>
          <w:rFonts w:asciiTheme="majorHAnsi" w:hAnsiTheme="majorHAnsi" w:cstheme="majorHAnsi"/>
          <w:sz w:val="22"/>
          <w:szCs w:val="22"/>
        </w:rPr>
        <w:t>. We hypothesized that</w:t>
      </w:r>
      <w:r w:rsidR="004C64EC">
        <w:rPr>
          <w:rFonts w:asciiTheme="majorHAnsi" w:hAnsiTheme="majorHAnsi" w:cstheme="majorHAnsi"/>
          <w:sz w:val="22"/>
          <w:szCs w:val="22"/>
        </w:rPr>
        <w:t xml:space="preserve"> </w:t>
      </w:r>
      <w:r w:rsidR="00724CAF">
        <w:rPr>
          <w:rFonts w:asciiTheme="majorHAnsi" w:hAnsiTheme="majorHAnsi" w:cstheme="majorHAnsi"/>
          <w:sz w:val="22"/>
          <w:szCs w:val="22"/>
        </w:rPr>
        <w:t>adrenal insufficiency (AI)</w:t>
      </w:r>
      <w:r w:rsidR="004C64EC">
        <w:rPr>
          <w:rFonts w:asciiTheme="majorHAnsi" w:hAnsiTheme="majorHAnsi" w:cstheme="majorHAnsi"/>
          <w:sz w:val="22"/>
          <w:szCs w:val="22"/>
        </w:rPr>
        <w:t xml:space="preserve"> </w:t>
      </w:r>
      <w:r w:rsidR="00F711AE" w:rsidRPr="00DF24FE">
        <w:rPr>
          <w:rFonts w:asciiTheme="majorHAnsi" w:hAnsiTheme="majorHAnsi" w:cstheme="majorHAnsi"/>
          <w:sz w:val="22"/>
          <w:szCs w:val="22"/>
        </w:rPr>
        <w:t xml:space="preserve">may partially account for </w:t>
      </w:r>
      <w:r w:rsidR="004C64EC">
        <w:rPr>
          <w:rFonts w:asciiTheme="majorHAnsi" w:hAnsiTheme="majorHAnsi" w:cstheme="majorHAnsi"/>
          <w:sz w:val="22"/>
          <w:szCs w:val="22"/>
        </w:rPr>
        <w:t xml:space="preserve">the </w:t>
      </w:r>
      <w:r w:rsidR="00F711AE" w:rsidRPr="00DF24FE">
        <w:rPr>
          <w:rFonts w:asciiTheme="majorHAnsi" w:hAnsiTheme="majorHAnsi" w:cstheme="majorHAnsi"/>
          <w:sz w:val="22"/>
          <w:szCs w:val="22"/>
        </w:rPr>
        <w:t>high mortality</w:t>
      </w:r>
      <w:r w:rsidR="00CA006D">
        <w:rPr>
          <w:rFonts w:asciiTheme="majorHAnsi" w:hAnsiTheme="majorHAnsi" w:cstheme="majorHAnsi"/>
          <w:sz w:val="22"/>
          <w:szCs w:val="22"/>
        </w:rPr>
        <w:t xml:space="preserve"> in </w:t>
      </w:r>
      <w:r w:rsidR="00F711AE" w:rsidRPr="00DF24FE">
        <w:rPr>
          <w:rFonts w:asciiTheme="majorHAnsi" w:hAnsiTheme="majorHAnsi" w:cstheme="majorHAnsi"/>
          <w:sz w:val="22"/>
          <w:szCs w:val="22"/>
        </w:rPr>
        <w:t xml:space="preserve">advanced HIV.  </w:t>
      </w:r>
    </w:p>
    <w:p w14:paraId="6A521970" w14:textId="77777777" w:rsidR="00BB407E" w:rsidRPr="00C01D4B" w:rsidRDefault="00EE701B" w:rsidP="009508A5">
      <w:pPr>
        <w:pStyle w:val="BodyText"/>
        <w:rPr>
          <w:rFonts w:asciiTheme="majorHAnsi" w:hAnsiTheme="majorHAnsi" w:cstheme="majorHAnsi"/>
          <w:b/>
          <w:bCs/>
          <w:sz w:val="22"/>
          <w:szCs w:val="22"/>
        </w:rPr>
      </w:pPr>
      <w:r w:rsidRPr="00C01D4B">
        <w:rPr>
          <w:rFonts w:asciiTheme="majorHAnsi" w:hAnsiTheme="majorHAnsi" w:cstheme="majorHAnsi"/>
          <w:b/>
          <w:bCs/>
          <w:sz w:val="22"/>
          <w:szCs w:val="22"/>
        </w:rPr>
        <w:t>Materials &amp; Methods:</w:t>
      </w:r>
    </w:p>
    <w:p w14:paraId="6AA6DE1D" w14:textId="2F43FCF2" w:rsidR="00EE701B" w:rsidRPr="00DF24FE" w:rsidRDefault="00F711AE" w:rsidP="00324069">
      <w:pPr>
        <w:pStyle w:val="BodyText"/>
        <w:jc w:val="both"/>
        <w:rPr>
          <w:rFonts w:asciiTheme="majorHAnsi" w:hAnsiTheme="majorHAnsi" w:cstheme="majorHAnsi"/>
          <w:sz w:val="22"/>
          <w:szCs w:val="22"/>
        </w:rPr>
      </w:pPr>
      <w:r w:rsidRPr="00DF24FE">
        <w:rPr>
          <w:rFonts w:asciiTheme="majorHAnsi" w:hAnsiTheme="majorHAnsi" w:cstheme="majorHAnsi"/>
          <w:sz w:val="22"/>
          <w:szCs w:val="22"/>
        </w:rPr>
        <w:t>We undertook a prospective case-finding study of HIV</w:t>
      </w:r>
      <w:r w:rsidR="00A568B4">
        <w:rPr>
          <w:rFonts w:asciiTheme="majorHAnsi" w:hAnsiTheme="majorHAnsi" w:cstheme="majorHAnsi"/>
          <w:sz w:val="22"/>
          <w:szCs w:val="22"/>
        </w:rPr>
        <w:t>-positive</w:t>
      </w:r>
      <w:r w:rsidRPr="00DF24FE">
        <w:rPr>
          <w:rFonts w:asciiTheme="majorHAnsi" w:hAnsiTheme="majorHAnsi" w:cstheme="majorHAnsi"/>
          <w:sz w:val="22"/>
          <w:szCs w:val="22"/>
        </w:rPr>
        <w:t xml:space="preserve"> patients presenting with advanced disease</w:t>
      </w:r>
      <w:r w:rsidR="005B630F">
        <w:rPr>
          <w:rFonts w:asciiTheme="majorHAnsi" w:hAnsiTheme="majorHAnsi" w:cstheme="majorHAnsi"/>
          <w:sz w:val="22"/>
          <w:szCs w:val="22"/>
        </w:rPr>
        <w:t xml:space="preserve"> who were </w:t>
      </w:r>
      <w:r w:rsidRPr="00DF24FE">
        <w:rPr>
          <w:rFonts w:asciiTheme="majorHAnsi" w:hAnsiTheme="majorHAnsi" w:cstheme="majorHAnsi"/>
          <w:sz w:val="22"/>
          <w:szCs w:val="22"/>
        </w:rPr>
        <w:t>18 years or older</w:t>
      </w:r>
      <w:r w:rsidR="004742DC">
        <w:rPr>
          <w:rFonts w:asciiTheme="majorHAnsi" w:hAnsiTheme="majorHAnsi" w:cstheme="majorHAnsi"/>
          <w:sz w:val="22"/>
          <w:szCs w:val="22"/>
        </w:rPr>
        <w:t>,</w:t>
      </w:r>
      <w:r w:rsidRPr="00DF24FE">
        <w:rPr>
          <w:rFonts w:asciiTheme="majorHAnsi" w:hAnsiTheme="majorHAnsi" w:cstheme="majorHAnsi"/>
          <w:sz w:val="22"/>
          <w:szCs w:val="22"/>
        </w:rPr>
        <w:t xml:space="preserve"> </w:t>
      </w:r>
      <w:r w:rsidR="00B44798">
        <w:rPr>
          <w:rFonts w:asciiTheme="majorHAnsi" w:hAnsiTheme="majorHAnsi" w:cstheme="majorHAnsi"/>
          <w:sz w:val="22"/>
          <w:szCs w:val="22"/>
        </w:rPr>
        <w:t xml:space="preserve">with </w:t>
      </w:r>
      <w:r w:rsidR="004C64EC">
        <w:rPr>
          <w:rFonts w:asciiTheme="majorHAnsi" w:hAnsiTheme="majorHAnsi" w:cstheme="majorHAnsi"/>
          <w:sz w:val="22"/>
          <w:szCs w:val="22"/>
        </w:rPr>
        <w:t xml:space="preserve">a </w:t>
      </w:r>
      <w:r w:rsidRPr="00DF24FE">
        <w:rPr>
          <w:rFonts w:asciiTheme="majorHAnsi" w:hAnsiTheme="majorHAnsi" w:cstheme="majorHAnsi"/>
          <w:sz w:val="22"/>
          <w:szCs w:val="22"/>
        </w:rPr>
        <w:t xml:space="preserve">CD4 count of </w:t>
      </w:r>
      <w:r w:rsidR="004742DC">
        <w:rPr>
          <w:rFonts w:asciiTheme="majorHAnsi" w:hAnsiTheme="majorHAnsi" w:cstheme="majorHAnsi"/>
          <w:sz w:val="22"/>
          <w:szCs w:val="22"/>
        </w:rPr>
        <w:t xml:space="preserve">less than </w:t>
      </w:r>
      <w:r w:rsidRPr="00DF24FE">
        <w:rPr>
          <w:rFonts w:asciiTheme="majorHAnsi" w:hAnsiTheme="majorHAnsi" w:cstheme="majorHAnsi"/>
          <w:sz w:val="22"/>
          <w:szCs w:val="22"/>
        </w:rPr>
        <w:t>100</w:t>
      </w:r>
      <w:r w:rsidR="004742DC">
        <w:rPr>
          <w:rFonts w:asciiTheme="majorHAnsi" w:hAnsiTheme="majorHAnsi" w:cstheme="majorHAnsi"/>
          <w:sz w:val="22"/>
          <w:szCs w:val="22"/>
        </w:rPr>
        <w:t xml:space="preserve"> cells</w:t>
      </w:r>
      <w:r w:rsidR="00E37129">
        <w:rPr>
          <w:rFonts w:asciiTheme="majorHAnsi" w:hAnsiTheme="majorHAnsi" w:cstheme="majorHAnsi"/>
          <w:sz w:val="22"/>
          <w:szCs w:val="22"/>
        </w:rPr>
        <w:t>/</w:t>
      </w:r>
      <w:r w:rsidRPr="00DF24FE">
        <w:rPr>
          <w:rFonts w:asciiTheme="majorHAnsi" w:hAnsiTheme="majorHAnsi" w:cstheme="majorHAnsi"/>
          <w:sz w:val="22"/>
          <w:szCs w:val="22"/>
        </w:rPr>
        <w:t xml:space="preserve"> </w:t>
      </w:r>
      <w:r w:rsidR="004C64EC">
        <w:rPr>
          <w:rFonts w:asciiTheme="majorHAnsi" w:hAnsiTheme="majorHAnsi" w:cstheme="majorHAnsi"/>
          <w:sz w:val="22"/>
          <w:szCs w:val="22"/>
        </w:rPr>
        <w:t>mm</w:t>
      </w:r>
      <w:r w:rsidR="004C64EC" w:rsidRPr="00E86DB2">
        <w:rPr>
          <w:rFonts w:asciiTheme="majorHAnsi" w:hAnsiTheme="majorHAnsi" w:cstheme="majorHAnsi"/>
          <w:sz w:val="22"/>
          <w:szCs w:val="22"/>
          <w:vertAlign w:val="superscript"/>
        </w:rPr>
        <w:t>3</w:t>
      </w:r>
      <w:r w:rsidRPr="00DF24FE">
        <w:rPr>
          <w:rFonts w:asciiTheme="majorHAnsi" w:hAnsiTheme="majorHAnsi" w:cstheme="majorHAnsi"/>
          <w:sz w:val="22"/>
          <w:szCs w:val="22"/>
        </w:rPr>
        <w:t>,</w:t>
      </w:r>
      <w:r w:rsidR="005B630F">
        <w:rPr>
          <w:rFonts w:asciiTheme="majorHAnsi" w:hAnsiTheme="majorHAnsi" w:cstheme="majorHAnsi"/>
          <w:sz w:val="22"/>
          <w:szCs w:val="22"/>
        </w:rPr>
        <w:t xml:space="preserve"> and</w:t>
      </w:r>
      <w:r w:rsidR="00BC6289">
        <w:rPr>
          <w:rFonts w:asciiTheme="majorHAnsi" w:hAnsiTheme="majorHAnsi" w:cstheme="majorHAnsi"/>
          <w:sz w:val="22"/>
          <w:szCs w:val="22"/>
        </w:rPr>
        <w:t xml:space="preserve"> a coexistent </w:t>
      </w:r>
      <w:r w:rsidRPr="00DF24FE">
        <w:rPr>
          <w:rFonts w:asciiTheme="majorHAnsi" w:hAnsiTheme="majorHAnsi" w:cstheme="majorHAnsi"/>
          <w:sz w:val="22"/>
          <w:szCs w:val="22"/>
        </w:rPr>
        <w:t>opportunistic infection. Exclusion criteri</w:t>
      </w:r>
      <w:r w:rsidR="0020315F" w:rsidRPr="00DF24FE">
        <w:rPr>
          <w:rFonts w:asciiTheme="majorHAnsi" w:hAnsiTheme="majorHAnsi" w:cstheme="majorHAnsi"/>
          <w:sz w:val="22"/>
          <w:szCs w:val="22"/>
        </w:rPr>
        <w:t>a</w:t>
      </w:r>
      <w:r w:rsidR="008A089F">
        <w:rPr>
          <w:rFonts w:asciiTheme="majorHAnsi" w:hAnsiTheme="majorHAnsi" w:cstheme="majorHAnsi"/>
          <w:sz w:val="22"/>
          <w:szCs w:val="22"/>
        </w:rPr>
        <w:t xml:space="preserve"> were use of</w:t>
      </w:r>
      <w:r w:rsidRPr="00DF24FE">
        <w:rPr>
          <w:rFonts w:asciiTheme="majorHAnsi" w:hAnsiTheme="majorHAnsi" w:cstheme="majorHAnsi"/>
          <w:sz w:val="22"/>
          <w:szCs w:val="22"/>
        </w:rPr>
        <w:t xml:space="preserve"> oral</w:t>
      </w:r>
      <w:r w:rsidR="0017494E">
        <w:rPr>
          <w:rFonts w:asciiTheme="majorHAnsi" w:hAnsiTheme="majorHAnsi" w:cstheme="majorHAnsi"/>
          <w:sz w:val="22"/>
          <w:szCs w:val="22"/>
        </w:rPr>
        <w:t>, intravenous</w:t>
      </w:r>
      <w:r w:rsidR="00D11D4C">
        <w:rPr>
          <w:rFonts w:asciiTheme="majorHAnsi" w:hAnsiTheme="majorHAnsi" w:cstheme="majorHAnsi"/>
          <w:sz w:val="22"/>
          <w:szCs w:val="22"/>
        </w:rPr>
        <w:t>, topical</w:t>
      </w:r>
      <w:r w:rsidRPr="00DF24FE">
        <w:rPr>
          <w:rFonts w:asciiTheme="majorHAnsi" w:hAnsiTheme="majorHAnsi" w:cstheme="majorHAnsi"/>
          <w:sz w:val="22"/>
          <w:szCs w:val="22"/>
        </w:rPr>
        <w:t xml:space="preserve"> or inhaled steroids in the</w:t>
      </w:r>
      <w:r w:rsidR="004C64EC">
        <w:rPr>
          <w:rFonts w:asciiTheme="majorHAnsi" w:hAnsiTheme="majorHAnsi" w:cstheme="majorHAnsi"/>
          <w:sz w:val="22"/>
          <w:szCs w:val="22"/>
        </w:rPr>
        <w:t xml:space="preserve"> previous 3 </w:t>
      </w:r>
      <w:r w:rsidR="00B44798">
        <w:rPr>
          <w:rFonts w:asciiTheme="majorHAnsi" w:hAnsiTheme="majorHAnsi" w:cstheme="majorHAnsi"/>
          <w:sz w:val="22"/>
          <w:szCs w:val="22"/>
        </w:rPr>
        <w:t>months</w:t>
      </w:r>
      <w:r w:rsidRPr="00DF24FE">
        <w:rPr>
          <w:rFonts w:asciiTheme="majorHAnsi" w:hAnsiTheme="majorHAnsi" w:cstheme="majorHAnsi"/>
          <w:sz w:val="22"/>
          <w:szCs w:val="22"/>
        </w:rPr>
        <w:t>.</w:t>
      </w:r>
      <w:r w:rsidR="0000097C">
        <w:rPr>
          <w:rFonts w:asciiTheme="majorHAnsi" w:hAnsiTheme="majorHAnsi" w:cstheme="majorHAnsi"/>
          <w:sz w:val="22"/>
          <w:szCs w:val="22"/>
        </w:rPr>
        <w:t xml:space="preserve"> A tetracosactide test was performed in patients with </w:t>
      </w:r>
      <w:r w:rsidR="00724CAF">
        <w:rPr>
          <w:rFonts w:asciiTheme="majorHAnsi" w:hAnsiTheme="majorHAnsi" w:cstheme="majorHAnsi"/>
          <w:sz w:val="22"/>
          <w:szCs w:val="22"/>
        </w:rPr>
        <w:t xml:space="preserve">morning </w:t>
      </w:r>
      <w:r w:rsidR="0000097C">
        <w:rPr>
          <w:rFonts w:asciiTheme="majorHAnsi" w:hAnsiTheme="majorHAnsi" w:cstheme="majorHAnsi"/>
          <w:sz w:val="22"/>
          <w:szCs w:val="22"/>
        </w:rPr>
        <w:t>random cortisol concentrations</w:t>
      </w:r>
      <w:r w:rsidR="004B5F88">
        <w:rPr>
          <w:rFonts w:asciiTheme="majorHAnsi" w:hAnsiTheme="majorHAnsi" w:cstheme="majorHAnsi"/>
          <w:sz w:val="22"/>
          <w:szCs w:val="22"/>
        </w:rPr>
        <w:t xml:space="preserve"> of less than 500 nmol/L</w:t>
      </w:r>
      <w:r w:rsidR="00C01D4B">
        <w:rPr>
          <w:rFonts w:asciiTheme="majorHAnsi" w:hAnsiTheme="majorHAnsi" w:cstheme="majorHAnsi"/>
          <w:sz w:val="22"/>
          <w:szCs w:val="22"/>
        </w:rPr>
        <w:t>.</w:t>
      </w:r>
    </w:p>
    <w:p w14:paraId="1EA3E51D" w14:textId="77777777" w:rsidR="00EE701B" w:rsidRDefault="00EE701B" w:rsidP="00BD5E5A">
      <w:pPr>
        <w:pStyle w:val="BodyText"/>
        <w:jc w:val="both"/>
        <w:rPr>
          <w:rFonts w:asciiTheme="majorHAnsi" w:hAnsiTheme="majorHAnsi" w:cstheme="majorHAnsi"/>
          <w:b/>
          <w:bCs/>
          <w:sz w:val="22"/>
          <w:szCs w:val="22"/>
        </w:rPr>
      </w:pPr>
      <w:r w:rsidRPr="00DF24FE">
        <w:rPr>
          <w:rFonts w:asciiTheme="majorHAnsi" w:hAnsiTheme="majorHAnsi" w:cstheme="majorHAnsi"/>
          <w:b/>
          <w:bCs/>
          <w:sz w:val="22"/>
          <w:szCs w:val="22"/>
        </w:rPr>
        <w:t>Results:</w:t>
      </w:r>
    </w:p>
    <w:p w14:paraId="37B1E5AE" w14:textId="6E243925" w:rsidR="00DE7D38" w:rsidRPr="00DF24FE" w:rsidRDefault="00DE7D38" w:rsidP="00DE7D38">
      <w:pPr>
        <w:pStyle w:val="BodyText"/>
        <w:jc w:val="both"/>
        <w:rPr>
          <w:rFonts w:asciiTheme="majorHAnsi" w:hAnsiTheme="majorHAnsi" w:cstheme="majorHAnsi"/>
          <w:b/>
          <w:bCs/>
          <w:sz w:val="22"/>
          <w:szCs w:val="22"/>
        </w:rPr>
      </w:pPr>
      <w:r w:rsidRPr="002C3235">
        <w:rPr>
          <w:rFonts w:asciiTheme="majorHAnsi" w:hAnsiTheme="majorHAnsi" w:cstheme="majorHAnsi"/>
          <w:sz w:val="22"/>
          <w:szCs w:val="22"/>
        </w:rPr>
        <w:t>A total of 559 patients were recruited,</w:t>
      </w:r>
      <w:r w:rsidR="00CA006D">
        <w:rPr>
          <w:rFonts w:asciiTheme="majorHAnsi" w:hAnsiTheme="majorHAnsi" w:cstheme="majorHAnsi"/>
          <w:sz w:val="22"/>
          <w:szCs w:val="22"/>
        </w:rPr>
        <w:t xml:space="preserve"> of these, </w:t>
      </w:r>
      <w:r w:rsidRPr="002C3235">
        <w:rPr>
          <w:rFonts w:asciiTheme="majorHAnsi" w:hAnsiTheme="majorHAnsi" w:cstheme="majorHAnsi"/>
          <w:sz w:val="22"/>
          <w:szCs w:val="22"/>
        </w:rPr>
        <w:t xml:space="preserve">549 complete records </w:t>
      </w:r>
      <w:r w:rsidR="00CA006D">
        <w:rPr>
          <w:rFonts w:asciiTheme="majorHAnsi" w:hAnsiTheme="majorHAnsi" w:cstheme="majorHAnsi"/>
          <w:sz w:val="22"/>
          <w:szCs w:val="22"/>
        </w:rPr>
        <w:t xml:space="preserve">were </w:t>
      </w:r>
      <w:r w:rsidRPr="002C3235">
        <w:rPr>
          <w:rFonts w:asciiTheme="majorHAnsi" w:hAnsiTheme="majorHAnsi" w:cstheme="majorHAnsi"/>
          <w:sz w:val="22"/>
          <w:szCs w:val="22"/>
        </w:rPr>
        <w:t>evaluated. The median interquartile range (IQR) age of patients at enrolment was 36.0years</w:t>
      </w:r>
      <w:r w:rsidR="00724CAF">
        <w:rPr>
          <w:rFonts w:asciiTheme="majorHAnsi" w:hAnsiTheme="majorHAnsi" w:cstheme="majorHAnsi"/>
          <w:sz w:val="22"/>
          <w:szCs w:val="22"/>
        </w:rPr>
        <w:t xml:space="preserve"> (IQR: 31.0-43.0)</w:t>
      </w:r>
      <w:r w:rsidRPr="002C3235">
        <w:rPr>
          <w:rFonts w:asciiTheme="majorHAnsi" w:hAnsiTheme="majorHAnsi" w:cstheme="majorHAnsi"/>
          <w:sz w:val="22"/>
          <w:szCs w:val="22"/>
        </w:rPr>
        <w:t>. The majority were Black Africans 75.7% and mixed race (22.9%), whites and Asians</w:t>
      </w:r>
      <w:r w:rsidR="003269DB">
        <w:rPr>
          <w:rFonts w:asciiTheme="majorHAnsi" w:hAnsiTheme="majorHAnsi" w:cstheme="majorHAnsi"/>
          <w:sz w:val="22"/>
          <w:szCs w:val="22"/>
        </w:rPr>
        <w:t xml:space="preserve"> in </w:t>
      </w:r>
      <w:r w:rsidRPr="002C3235">
        <w:rPr>
          <w:rFonts w:asciiTheme="majorHAnsi" w:hAnsiTheme="majorHAnsi" w:cstheme="majorHAnsi"/>
          <w:sz w:val="22"/>
          <w:szCs w:val="22"/>
        </w:rPr>
        <w:t>(1.2%) and (0.3%), respectively. Of the 549 patients 27 (4.92%) had AI, of whom</w:t>
      </w:r>
      <w:r w:rsidR="001C2F26">
        <w:rPr>
          <w:rFonts w:asciiTheme="majorHAnsi" w:hAnsiTheme="majorHAnsi" w:cstheme="majorHAnsi"/>
          <w:color w:val="212121"/>
          <w:sz w:val="22"/>
          <w:szCs w:val="22"/>
        </w:rPr>
        <w:t xml:space="preserve"> 20 </w:t>
      </w:r>
      <w:r>
        <w:rPr>
          <w:rFonts w:asciiTheme="majorHAnsi" w:hAnsiTheme="majorHAnsi" w:cstheme="majorHAnsi"/>
          <w:color w:val="212121"/>
          <w:sz w:val="22"/>
          <w:szCs w:val="22"/>
        </w:rPr>
        <w:t>(74.1%) had (SAI) whereas</w:t>
      </w:r>
      <w:r w:rsidR="001C2F26">
        <w:rPr>
          <w:rFonts w:asciiTheme="majorHAnsi" w:hAnsiTheme="majorHAnsi" w:cstheme="majorHAnsi"/>
          <w:color w:val="212121"/>
          <w:sz w:val="22"/>
          <w:szCs w:val="22"/>
        </w:rPr>
        <w:t xml:space="preserve"> 7</w:t>
      </w:r>
      <w:r w:rsidR="00724CAF">
        <w:rPr>
          <w:rFonts w:asciiTheme="majorHAnsi" w:hAnsiTheme="majorHAnsi" w:cstheme="majorHAnsi"/>
          <w:color w:val="212121"/>
          <w:sz w:val="22"/>
          <w:szCs w:val="22"/>
        </w:rPr>
        <w:t xml:space="preserve"> </w:t>
      </w:r>
      <w:r>
        <w:rPr>
          <w:rFonts w:asciiTheme="majorHAnsi" w:hAnsiTheme="majorHAnsi" w:cstheme="majorHAnsi"/>
          <w:color w:val="212121"/>
          <w:sz w:val="22"/>
          <w:szCs w:val="22"/>
        </w:rPr>
        <w:t xml:space="preserve">(25.9%) had (PAI). Overall, 151 tetracosactide tests </w:t>
      </w:r>
      <w:r w:rsidR="00724CAF">
        <w:rPr>
          <w:rFonts w:asciiTheme="majorHAnsi" w:hAnsiTheme="majorHAnsi" w:cstheme="majorHAnsi"/>
          <w:color w:val="212121"/>
          <w:sz w:val="22"/>
          <w:szCs w:val="22"/>
        </w:rPr>
        <w:t xml:space="preserve">were </w:t>
      </w:r>
      <w:r>
        <w:rPr>
          <w:rFonts w:asciiTheme="majorHAnsi" w:hAnsiTheme="majorHAnsi" w:cstheme="majorHAnsi"/>
          <w:color w:val="212121"/>
          <w:sz w:val="22"/>
          <w:szCs w:val="22"/>
        </w:rPr>
        <w:t xml:space="preserve">performed identifying 27 AI patients.  </w:t>
      </w:r>
      <w:r w:rsidR="004C6952">
        <w:rPr>
          <w:rFonts w:asciiTheme="majorHAnsi" w:hAnsiTheme="majorHAnsi" w:cstheme="majorHAnsi"/>
          <w:color w:val="212121"/>
          <w:sz w:val="22"/>
          <w:szCs w:val="22"/>
        </w:rPr>
        <w:t xml:space="preserve"> </w:t>
      </w:r>
      <w:r w:rsidR="00724CAF">
        <w:rPr>
          <w:rFonts w:asciiTheme="majorHAnsi" w:hAnsiTheme="majorHAnsi" w:cstheme="majorHAnsi"/>
          <w:color w:val="212121"/>
          <w:sz w:val="22"/>
          <w:szCs w:val="22"/>
        </w:rPr>
        <w:t>W</w:t>
      </w:r>
      <w:r w:rsidR="004C6952">
        <w:rPr>
          <w:rFonts w:asciiTheme="majorHAnsi" w:hAnsiTheme="majorHAnsi" w:cstheme="majorHAnsi"/>
          <w:color w:val="212121"/>
          <w:sz w:val="22"/>
          <w:szCs w:val="22"/>
        </w:rPr>
        <w:t>hen compa</w:t>
      </w:r>
      <w:r w:rsidR="00724CAF">
        <w:rPr>
          <w:rFonts w:asciiTheme="majorHAnsi" w:hAnsiTheme="majorHAnsi" w:cstheme="majorHAnsi"/>
          <w:color w:val="212121"/>
          <w:sz w:val="22"/>
          <w:szCs w:val="22"/>
        </w:rPr>
        <w:t>ring</w:t>
      </w:r>
      <w:r w:rsidR="001A02F3">
        <w:rPr>
          <w:rFonts w:asciiTheme="majorHAnsi" w:hAnsiTheme="majorHAnsi" w:cstheme="majorHAnsi"/>
          <w:color w:val="212121"/>
          <w:sz w:val="22"/>
          <w:szCs w:val="22"/>
        </w:rPr>
        <w:t xml:space="preserve"> patients with AI with those withou</w:t>
      </w:r>
      <w:r w:rsidR="00724CAF">
        <w:rPr>
          <w:rFonts w:asciiTheme="majorHAnsi" w:hAnsiTheme="majorHAnsi" w:cstheme="majorHAnsi"/>
          <w:color w:val="212121"/>
          <w:sz w:val="22"/>
          <w:szCs w:val="22"/>
        </w:rPr>
        <w:t>t, o</w:t>
      </w:r>
      <w:r>
        <w:rPr>
          <w:rFonts w:asciiTheme="majorHAnsi" w:hAnsiTheme="majorHAnsi" w:cstheme="majorHAnsi"/>
          <w:color w:val="212121"/>
          <w:sz w:val="22"/>
          <w:szCs w:val="22"/>
        </w:rPr>
        <w:t>pportunistic infections (OI’s) were predominantly tuberculosis (</w:t>
      </w:r>
      <w:commentRangeStart w:id="0"/>
      <w:commentRangeStart w:id="1"/>
      <w:commentRangeStart w:id="2"/>
      <w:r>
        <w:rPr>
          <w:rFonts w:asciiTheme="majorHAnsi" w:hAnsiTheme="majorHAnsi" w:cstheme="majorHAnsi"/>
          <w:color w:val="212121"/>
          <w:sz w:val="22"/>
          <w:szCs w:val="22"/>
        </w:rPr>
        <w:t>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40.7%  vs 64.6%,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=0.012</w:t>
      </w:r>
      <w:commentRangeEnd w:id="0"/>
      <w:r w:rsidR="00860BFF">
        <w:rPr>
          <w:rStyle w:val="CommentReference"/>
          <w:rFonts w:ascii="Arial" w:hAnsi="Arial"/>
        </w:rPr>
        <w:commentReference w:id="0"/>
      </w:r>
      <w:commentRangeEnd w:id="1"/>
      <w:r w:rsidR="00724CAF">
        <w:rPr>
          <w:rStyle w:val="CommentReference"/>
          <w:rFonts w:ascii="Arial" w:hAnsi="Arial"/>
        </w:rPr>
        <w:commentReference w:id="1"/>
      </w:r>
      <w:r>
        <w:rPr>
          <w:rFonts w:asciiTheme="majorHAnsi" w:hAnsiTheme="majorHAnsi" w:cstheme="majorHAnsi"/>
          <w:color w:val="212121"/>
          <w:sz w:val="22"/>
          <w:szCs w:val="22"/>
        </w:rPr>
        <w:t>, (EPTB</w:t>
      </w:r>
      <w:r w:rsidR="00724CAF">
        <w:rPr>
          <w:rFonts w:asciiTheme="majorHAnsi" w:hAnsiTheme="majorHAnsi" w:cstheme="majorHAnsi"/>
          <w:color w:val="212121"/>
          <w:sz w:val="22"/>
          <w:szCs w:val="22"/>
        </w:rPr>
        <w:t>)</w:t>
      </w:r>
      <w:r>
        <w:rPr>
          <w:rFonts w:asciiTheme="majorHAnsi" w:hAnsiTheme="majorHAnsi" w:cstheme="majorHAnsi"/>
          <w:color w:val="212121"/>
          <w:sz w:val="22"/>
          <w:szCs w:val="22"/>
        </w:rPr>
        <w:t xml:space="preserve"> 37.0% vs 19.0%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 xml:space="preserve">=0.022, and cryptococcus neoformans 37.0% vs 3.8%,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&lt;0.001</w:t>
      </w:r>
      <w:r w:rsidR="00724CAF">
        <w:rPr>
          <w:rFonts w:asciiTheme="majorHAnsi" w:hAnsiTheme="majorHAnsi" w:cstheme="majorHAnsi"/>
          <w:color w:val="212121"/>
          <w:sz w:val="22"/>
          <w:szCs w:val="22"/>
        </w:rPr>
        <w:t>.</w:t>
      </w:r>
      <w:commentRangeEnd w:id="2"/>
      <w:r w:rsidR="00D904D7">
        <w:rPr>
          <w:rStyle w:val="CommentReference"/>
          <w:rFonts w:ascii="Arial" w:hAnsi="Arial"/>
        </w:rPr>
        <w:commentReference w:id="2"/>
      </w:r>
      <w:r w:rsidR="00DE61FA">
        <w:rPr>
          <w:rFonts w:asciiTheme="majorHAnsi" w:hAnsiTheme="majorHAnsi" w:cstheme="majorHAnsi"/>
          <w:color w:val="212121"/>
          <w:sz w:val="22"/>
          <w:szCs w:val="22"/>
        </w:rPr>
        <w:t xml:space="preserve"> Additionally, the </w:t>
      </w:r>
      <w:r w:rsidR="006046D2">
        <w:rPr>
          <w:rFonts w:asciiTheme="majorHAnsi" w:hAnsiTheme="majorHAnsi" w:cstheme="majorHAnsi"/>
          <w:color w:val="212121"/>
          <w:sz w:val="22"/>
          <w:szCs w:val="22"/>
        </w:rPr>
        <w:t xml:space="preserve">absolute </w:t>
      </w:r>
      <w:r w:rsidR="00DE61FA">
        <w:rPr>
          <w:rFonts w:asciiTheme="majorHAnsi" w:hAnsiTheme="majorHAnsi" w:cstheme="majorHAnsi"/>
          <w:color w:val="212121"/>
          <w:sz w:val="22"/>
          <w:szCs w:val="22"/>
        </w:rPr>
        <w:t xml:space="preserve">neutrophil counts </w:t>
      </w:r>
      <w:r w:rsidR="006046D2">
        <w:rPr>
          <w:rFonts w:asciiTheme="majorHAnsi" w:hAnsiTheme="majorHAnsi" w:cstheme="majorHAnsi"/>
          <w:color w:val="212121"/>
          <w:sz w:val="22"/>
          <w:szCs w:val="22"/>
        </w:rPr>
        <w:t xml:space="preserve">were lower in the AI </w:t>
      </w:r>
      <w:r>
        <w:rPr>
          <w:rFonts w:asciiTheme="majorHAnsi" w:hAnsiTheme="majorHAnsi" w:cstheme="majorHAnsi"/>
          <w:color w:val="212121"/>
          <w:sz w:val="22"/>
          <w:szCs w:val="22"/>
        </w:rPr>
        <w:t xml:space="preserve">1.3 </w:t>
      </w:r>
      <w:r w:rsidR="007F703A">
        <w:rPr>
          <w:rFonts w:asciiTheme="majorHAnsi" w:hAnsiTheme="majorHAnsi" w:cstheme="majorHAnsi"/>
          <w:color w:val="212121"/>
          <w:sz w:val="22"/>
          <w:szCs w:val="22"/>
        </w:rPr>
        <w:t>x10</w:t>
      </w:r>
      <w:r w:rsidR="007F703A" w:rsidRPr="00C46E4E">
        <w:rPr>
          <w:rFonts w:asciiTheme="majorHAnsi" w:hAnsiTheme="majorHAnsi" w:cstheme="majorHAnsi"/>
          <w:color w:val="212121"/>
          <w:sz w:val="22"/>
          <w:szCs w:val="22"/>
          <w:vertAlign w:val="superscript"/>
        </w:rPr>
        <w:t>9</w:t>
      </w:r>
      <w:r w:rsidR="007F70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(IQR: 0.9-1.6) vs </w:t>
      </w:r>
      <w:r w:rsidR="00987A1A">
        <w:rPr>
          <w:rFonts w:asciiTheme="majorHAnsi" w:hAnsiTheme="majorHAnsi" w:cstheme="majorHAnsi"/>
          <w:color w:val="212121"/>
          <w:sz w:val="22"/>
          <w:szCs w:val="22"/>
        </w:rPr>
        <w:t xml:space="preserve">non-AI groups </w:t>
      </w:r>
      <w:r>
        <w:rPr>
          <w:rFonts w:asciiTheme="majorHAnsi" w:hAnsiTheme="majorHAnsi" w:cstheme="majorHAnsi"/>
          <w:color w:val="212121"/>
          <w:sz w:val="22"/>
          <w:szCs w:val="22"/>
        </w:rPr>
        <w:t xml:space="preserve">3.8 </w:t>
      </w:r>
      <w:r w:rsidR="00AB5C3A">
        <w:rPr>
          <w:rFonts w:asciiTheme="majorHAnsi" w:hAnsiTheme="majorHAnsi" w:cstheme="majorHAnsi"/>
          <w:color w:val="212121"/>
          <w:sz w:val="22"/>
          <w:szCs w:val="22"/>
        </w:rPr>
        <w:t>10</w:t>
      </w:r>
      <w:r w:rsidR="00AB5C3A" w:rsidRPr="00C46E4E">
        <w:rPr>
          <w:rFonts w:asciiTheme="majorHAnsi" w:hAnsiTheme="majorHAnsi" w:cstheme="majorHAnsi"/>
          <w:color w:val="212121"/>
          <w:sz w:val="22"/>
          <w:szCs w:val="22"/>
          <w:vertAlign w:val="superscript"/>
        </w:rPr>
        <w:t>9</w:t>
      </w:r>
      <w:r w:rsidR="00AB5C3A">
        <w:rPr>
          <w:rFonts w:asciiTheme="majorHAnsi" w:hAnsiTheme="majorHAnsi" w:cstheme="majorHAnsi"/>
          <w:color w:val="212121"/>
          <w:sz w:val="22"/>
          <w:szCs w:val="22"/>
        </w:rPr>
        <w:t>/L</w:t>
      </w:r>
      <w:r>
        <w:rPr>
          <w:rFonts w:asciiTheme="majorHAnsi" w:hAnsiTheme="majorHAnsi" w:cstheme="majorHAnsi"/>
          <w:color w:val="212121"/>
          <w:sz w:val="22"/>
          <w:szCs w:val="22"/>
        </w:rPr>
        <w:t xml:space="preserve"> (1.6-8.9), </w:t>
      </w:r>
      <w:r w:rsidRPr="002C3235">
        <w:rPr>
          <w:rFonts w:asciiTheme="majorHAnsi" w:hAnsiTheme="majorHAnsi" w:cstheme="majorHAnsi"/>
          <w:i/>
          <w:iCs/>
          <w:color w:val="212121"/>
          <w:sz w:val="22"/>
          <w:szCs w:val="22"/>
        </w:rPr>
        <w:t>p</w:t>
      </w:r>
      <w:r>
        <w:rPr>
          <w:rFonts w:asciiTheme="majorHAnsi" w:hAnsiTheme="majorHAnsi" w:cstheme="majorHAnsi"/>
          <w:color w:val="212121"/>
          <w:sz w:val="22"/>
          <w:szCs w:val="22"/>
        </w:rPr>
        <w:t>=0.037,</w:t>
      </w:r>
      <w:r w:rsidR="00987A1A">
        <w:rPr>
          <w:rFonts w:asciiTheme="majorHAnsi" w:hAnsiTheme="majorHAnsi" w:cstheme="majorHAnsi"/>
          <w:color w:val="212121"/>
          <w:sz w:val="22"/>
          <w:szCs w:val="22"/>
        </w:rPr>
        <w:t xml:space="preserve"> whereas</w:t>
      </w:r>
      <w:r>
        <w:rPr>
          <w:rFonts w:asciiTheme="majorHAnsi" w:hAnsiTheme="majorHAnsi" w:cstheme="majorHAnsi"/>
          <w:color w:val="212121"/>
          <w:sz w:val="22"/>
          <w:szCs w:val="22"/>
        </w:rPr>
        <w:t xml:space="preserve"> </w:t>
      </w:r>
      <w:r w:rsidR="00AB5C3A">
        <w:rPr>
          <w:rFonts w:asciiTheme="majorHAnsi" w:hAnsiTheme="majorHAnsi" w:cstheme="majorHAnsi"/>
          <w:color w:val="212121"/>
          <w:sz w:val="22"/>
          <w:szCs w:val="22"/>
        </w:rPr>
        <w:t xml:space="preserve">serum </w:t>
      </w:r>
      <w:r>
        <w:rPr>
          <w:rFonts w:asciiTheme="majorHAnsi" w:hAnsiTheme="majorHAnsi" w:cstheme="majorHAnsi"/>
          <w:color w:val="212121"/>
          <w:sz w:val="22"/>
          <w:szCs w:val="22"/>
        </w:rPr>
        <w:t xml:space="preserve">sodium </w:t>
      </w:r>
      <w:r w:rsidR="00987A1A">
        <w:rPr>
          <w:rFonts w:asciiTheme="majorHAnsi" w:hAnsiTheme="majorHAnsi" w:cstheme="majorHAnsi"/>
          <w:color w:val="212121"/>
          <w:sz w:val="22"/>
          <w:szCs w:val="22"/>
        </w:rPr>
        <w:t xml:space="preserve">was raised </w:t>
      </w:r>
      <w:r w:rsidR="00453F07">
        <w:rPr>
          <w:rFonts w:asciiTheme="majorHAnsi" w:hAnsiTheme="majorHAnsi" w:cstheme="majorHAnsi"/>
          <w:color w:val="212121"/>
          <w:sz w:val="22"/>
          <w:szCs w:val="22"/>
        </w:rPr>
        <w:t xml:space="preserve">in the AI </w:t>
      </w:r>
      <w:r>
        <w:rPr>
          <w:rFonts w:asciiTheme="majorHAnsi" w:hAnsiTheme="majorHAnsi" w:cstheme="majorHAnsi"/>
          <w:color w:val="212121"/>
          <w:sz w:val="22"/>
          <w:szCs w:val="22"/>
        </w:rPr>
        <w:t>135 mmol/L (133-137.5) vs 133 mmol/L (130.0-137.0)</w:t>
      </w:r>
      <w:r w:rsidR="00D904D7">
        <w:rPr>
          <w:rFonts w:asciiTheme="majorHAnsi" w:hAnsiTheme="majorHAnsi" w:cstheme="majorHAnsi"/>
          <w:color w:val="212121"/>
          <w:sz w:val="22"/>
          <w:szCs w:val="22"/>
        </w:rPr>
        <w:t xml:space="preserve"> in the</w:t>
      </w:r>
      <w:r w:rsidR="00453F07">
        <w:rPr>
          <w:rFonts w:asciiTheme="majorHAnsi" w:hAnsiTheme="majorHAnsi" w:cstheme="majorHAnsi"/>
          <w:color w:val="212121"/>
          <w:sz w:val="22"/>
          <w:szCs w:val="22"/>
        </w:rPr>
        <w:t xml:space="preserve"> non-AI groups</w:t>
      </w:r>
      <w:r w:rsidR="00DD05E7">
        <w:rPr>
          <w:rFonts w:asciiTheme="majorHAnsi" w:hAnsiTheme="majorHAnsi" w:cstheme="majorHAnsi"/>
          <w:color w:val="212121"/>
          <w:sz w:val="22"/>
          <w:szCs w:val="22"/>
        </w:rPr>
        <w:t>;</w:t>
      </w:r>
      <w:ins w:id="3" w:author="Ian Ross" w:date="2024-09-17T13:45:00Z" w16du:dateUtc="2024-09-17T11:45:00Z">
        <w:r w:rsidR="00DD05E7">
          <w:rPr>
            <w:rFonts w:asciiTheme="majorHAnsi" w:hAnsiTheme="majorHAnsi" w:cstheme="majorHAnsi"/>
            <w:color w:val="212121"/>
            <w:sz w:val="22"/>
            <w:szCs w:val="22"/>
          </w:rPr>
          <w:t xml:space="preserve"> (</w:t>
        </w:r>
        <w:r w:rsidR="00DD05E7" w:rsidRPr="00DD05E7">
          <w:rPr>
            <w:rFonts w:asciiTheme="majorHAnsi" w:hAnsiTheme="majorHAnsi" w:cstheme="majorHAnsi"/>
            <w:i/>
            <w:iCs/>
            <w:color w:val="212121"/>
            <w:sz w:val="22"/>
            <w:szCs w:val="22"/>
            <w:rPrChange w:id="4" w:author="Ian Ross" w:date="2024-09-17T13:45:00Z" w16du:dateUtc="2024-09-17T11:45:00Z">
              <w:rPr>
                <w:rFonts w:asciiTheme="majorHAnsi" w:hAnsiTheme="majorHAnsi" w:cstheme="majorHAnsi"/>
                <w:color w:val="212121"/>
                <w:sz w:val="22"/>
                <w:szCs w:val="22"/>
              </w:rPr>
            </w:rPrChange>
          </w:rPr>
          <w:t>p</w:t>
        </w:r>
        <w:r w:rsidR="00DD05E7">
          <w:rPr>
            <w:rFonts w:asciiTheme="majorHAnsi" w:hAnsiTheme="majorHAnsi" w:cstheme="majorHAnsi"/>
            <w:color w:val="212121"/>
            <w:sz w:val="22"/>
            <w:szCs w:val="22"/>
          </w:rPr>
          <w:t>-value)</w:t>
        </w:r>
      </w:ins>
      <w:r>
        <w:rPr>
          <w:rFonts w:asciiTheme="majorHAnsi" w:hAnsiTheme="majorHAnsi" w:cstheme="majorHAnsi"/>
          <w:color w:val="212121"/>
          <w:sz w:val="22"/>
          <w:szCs w:val="22"/>
        </w:rPr>
        <w:t>.</w:t>
      </w:r>
      <w:r w:rsidR="00282F98">
        <w:rPr>
          <w:rFonts w:asciiTheme="majorHAnsi" w:hAnsiTheme="majorHAnsi" w:cstheme="majorHAnsi"/>
          <w:color w:val="212121"/>
          <w:sz w:val="22"/>
          <w:szCs w:val="22"/>
        </w:rPr>
        <w:t xml:space="preserve"> The overall </w:t>
      </w:r>
      <w:commentRangeStart w:id="5"/>
      <w:r w:rsidR="00282F98">
        <w:rPr>
          <w:rFonts w:asciiTheme="majorHAnsi" w:hAnsiTheme="majorHAnsi" w:cstheme="majorHAnsi"/>
          <w:color w:val="212121"/>
          <w:sz w:val="22"/>
          <w:szCs w:val="22"/>
        </w:rPr>
        <w:t>mortality</w:t>
      </w:r>
      <w:r w:rsidR="00E71389">
        <w:rPr>
          <w:rFonts w:asciiTheme="majorHAnsi" w:hAnsiTheme="majorHAnsi" w:cstheme="majorHAnsi"/>
          <w:color w:val="212121"/>
          <w:sz w:val="22"/>
          <w:szCs w:val="22"/>
        </w:rPr>
        <w:t xml:space="preserve"> w</w:t>
      </w:r>
      <w:r w:rsidR="00724CAF">
        <w:rPr>
          <w:rFonts w:asciiTheme="majorHAnsi" w:hAnsiTheme="majorHAnsi" w:cstheme="majorHAnsi"/>
          <w:color w:val="212121"/>
          <w:sz w:val="22"/>
          <w:szCs w:val="22"/>
        </w:rPr>
        <w:t>as 12.02%.</w:t>
      </w:r>
      <w:r w:rsidR="006D4D7B">
        <w:rPr>
          <w:rFonts w:asciiTheme="majorHAnsi" w:hAnsiTheme="majorHAnsi" w:cstheme="majorHAnsi"/>
          <w:color w:val="212121"/>
          <w:sz w:val="22"/>
          <w:szCs w:val="22"/>
        </w:rPr>
        <w:t xml:space="preserve"> The </w:t>
      </w:r>
      <w:proofErr w:type="gramStart"/>
      <w:r w:rsidR="006D4D7B">
        <w:rPr>
          <w:rFonts w:asciiTheme="majorHAnsi" w:hAnsiTheme="majorHAnsi" w:cstheme="majorHAnsi"/>
          <w:color w:val="212121"/>
          <w:sz w:val="22"/>
          <w:szCs w:val="22"/>
        </w:rPr>
        <w:t>one year</w:t>
      </w:r>
      <w:proofErr w:type="gramEnd"/>
      <w:r w:rsidR="006D4D7B">
        <w:rPr>
          <w:rFonts w:asciiTheme="majorHAnsi" w:hAnsiTheme="majorHAnsi" w:cstheme="majorHAnsi"/>
          <w:color w:val="212121"/>
          <w:sz w:val="22"/>
          <w:szCs w:val="22"/>
        </w:rPr>
        <w:t xml:space="preserve"> mortality</w:t>
      </w:r>
      <w:r>
        <w:rPr>
          <w:rFonts w:asciiTheme="majorHAnsi" w:hAnsiTheme="majorHAnsi" w:cstheme="majorHAnsi"/>
          <w:color w:val="212121"/>
          <w:sz w:val="22"/>
          <w:szCs w:val="22"/>
        </w:rPr>
        <w:t xml:space="preserve"> in the AI </w:t>
      </w:r>
      <w:r w:rsidR="00950558">
        <w:rPr>
          <w:rFonts w:asciiTheme="majorHAnsi" w:hAnsiTheme="majorHAnsi" w:cstheme="majorHAnsi"/>
          <w:color w:val="212121"/>
          <w:sz w:val="22"/>
          <w:szCs w:val="22"/>
        </w:rPr>
        <w:t xml:space="preserve">group </w:t>
      </w:r>
      <w:r>
        <w:rPr>
          <w:rFonts w:asciiTheme="majorHAnsi" w:hAnsiTheme="majorHAnsi" w:cstheme="majorHAnsi"/>
          <w:color w:val="212121"/>
          <w:sz w:val="22"/>
          <w:szCs w:val="22"/>
        </w:rPr>
        <w:t xml:space="preserve">was (22.22%) vs (11.49%) in the </w:t>
      </w:r>
      <w:r w:rsidR="00453F07">
        <w:rPr>
          <w:rFonts w:asciiTheme="majorHAnsi" w:hAnsiTheme="majorHAnsi" w:cstheme="majorHAnsi"/>
          <w:color w:val="212121"/>
          <w:sz w:val="22"/>
          <w:szCs w:val="22"/>
        </w:rPr>
        <w:t>non</w:t>
      </w:r>
      <w:r>
        <w:rPr>
          <w:rFonts w:asciiTheme="majorHAnsi" w:hAnsiTheme="majorHAnsi" w:cstheme="majorHAnsi"/>
          <w:color w:val="212121"/>
          <w:sz w:val="22"/>
          <w:szCs w:val="22"/>
        </w:rPr>
        <w:t>-AI group</w:t>
      </w:r>
      <w:r w:rsidR="00453F07">
        <w:rPr>
          <w:rFonts w:asciiTheme="majorHAnsi" w:hAnsiTheme="majorHAnsi" w:cstheme="majorHAnsi"/>
          <w:color w:val="212121"/>
          <w:sz w:val="22"/>
          <w:szCs w:val="22"/>
        </w:rPr>
        <w:t xml:space="preserve">; </w:t>
      </w:r>
      <w:r w:rsidR="00453F07" w:rsidRPr="00C46E4E">
        <w:rPr>
          <w:rFonts w:asciiTheme="majorHAnsi" w:hAnsiTheme="majorHAnsi" w:cstheme="majorHAnsi"/>
          <w:i/>
          <w:iCs/>
          <w:color w:val="212121"/>
          <w:sz w:val="22"/>
          <w:szCs w:val="22"/>
        </w:rPr>
        <w:t>p</w:t>
      </w:r>
      <w:r w:rsidR="00724CAF">
        <w:rPr>
          <w:rFonts w:asciiTheme="majorHAnsi" w:hAnsiTheme="majorHAnsi" w:cstheme="majorHAnsi"/>
          <w:color w:val="212121"/>
          <w:sz w:val="22"/>
          <w:szCs w:val="22"/>
        </w:rPr>
        <w:t>=0.421</w:t>
      </w:r>
      <w:commentRangeEnd w:id="5"/>
      <w:r w:rsidR="00D64251">
        <w:rPr>
          <w:rStyle w:val="CommentReference"/>
          <w:rFonts w:ascii="Arial" w:hAnsi="Arial"/>
        </w:rPr>
        <w:commentReference w:id="5"/>
      </w:r>
      <w:r>
        <w:rPr>
          <w:rFonts w:asciiTheme="majorHAnsi" w:hAnsiTheme="majorHAnsi" w:cstheme="majorHAnsi"/>
          <w:color w:val="212121"/>
          <w:sz w:val="22"/>
          <w:szCs w:val="22"/>
        </w:rPr>
        <w:t xml:space="preserve">. </w:t>
      </w:r>
      <w:proofErr w:type="gramStart"/>
      <w:r w:rsidR="00AE13F8">
        <w:rPr>
          <w:rFonts w:asciiTheme="majorHAnsi" w:hAnsiTheme="majorHAnsi" w:cstheme="majorHAnsi"/>
          <w:sz w:val="22"/>
          <w:szCs w:val="22"/>
        </w:rPr>
        <w:t>Regression  analysis</w:t>
      </w:r>
      <w:proofErr w:type="gramEnd"/>
      <w:r w:rsidR="00AE13F8">
        <w:rPr>
          <w:rFonts w:asciiTheme="majorHAnsi" w:hAnsiTheme="majorHAnsi" w:cstheme="majorHAnsi"/>
          <w:sz w:val="22"/>
          <w:szCs w:val="22"/>
        </w:rPr>
        <w:t xml:space="preserve"> revealed that </w:t>
      </w:r>
      <w:r>
        <w:rPr>
          <w:rFonts w:asciiTheme="majorHAnsi" w:hAnsiTheme="majorHAnsi" w:cstheme="majorHAnsi"/>
          <w:sz w:val="22"/>
          <w:szCs w:val="22"/>
        </w:rPr>
        <w:t xml:space="preserve">a 50 </w:t>
      </w:r>
      <w:proofErr w:type="spellStart"/>
      <w:r>
        <w:rPr>
          <w:rFonts w:asciiTheme="majorHAnsi" w:hAnsiTheme="majorHAnsi" w:cstheme="majorHAnsi"/>
          <w:sz w:val="22"/>
          <w:szCs w:val="22"/>
        </w:rPr>
        <w:t>pg</w:t>
      </w:r>
      <w:proofErr w:type="spellEnd"/>
      <w:r>
        <w:rPr>
          <w:rFonts w:asciiTheme="majorHAnsi" w:hAnsiTheme="majorHAnsi" w:cstheme="majorHAnsi"/>
          <w:sz w:val="22"/>
          <w:szCs w:val="22"/>
        </w:rPr>
        <w:t>/L increase in the</w:t>
      </w:r>
      <w:r w:rsidR="00AE13F8">
        <w:rPr>
          <w:rFonts w:asciiTheme="majorHAnsi" w:hAnsiTheme="majorHAnsi" w:cstheme="majorHAnsi"/>
          <w:sz w:val="22"/>
          <w:szCs w:val="22"/>
        </w:rPr>
        <w:t xml:space="preserve"> plasma </w:t>
      </w:r>
      <w:r>
        <w:rPr>
          <w:rFonts w:asciiTheme="majorHAnsi" w:hAnsiTheme="majorHAnsi" w:cstheme="majorHAnsi"/>
          <w:sz w:val="22"/>
          <w:szCs w:val="22"/>
        </w:rPr>
        <w:t>ACTH was associated with a 42% increase in the hazard of mortality (HR = 1.42, (95%CI:1.19, 1.70</w:t>
      </w:r>
      <w:r w:rsidR="00AE13F8">
        <w:rPr>
          <w:rFonts w:asciiTheme="majorHAnsi" w:hAnsiTheme="majorHAnsi" w:cstheme="majorHAnsi"/>
          <w:sz w:val="22"/>
          <w:szCs w:val="22"/>
        </w:rPr>
        <w:t xml:space="preserve">); </w:t>
      </w:r>
      <w:r>
        <w:rPr>
          <w:rFonts w:asciiTheme="majorHAnsi" w:hAnsiTheme="majorHAnsi" w:cstheme="majorHAnsi"/>
          <w:i/>
          <w:iCs/>
          <w:sz w:val="22"/>
          <w:szCs w:val="22"/>
        </w:rPr>
        <w:t>p</w:t>
      </w:r>
      <w:r w:rsidRPr="00F07C8F">
        <w:rPr>
          <w:rFonts w:asciiTheme="majorHAnsi" w:hAnsiTheme="majorHAnsi" w:cstheme="majorHAnsi"/>
          <w:i/>
          <w:iCs/>
          <w:sz w:val="22"/>
          <w:szCs w:val="22"/>
        </w:rPr>
        <w:t>&lt;</w:t>
      </w:r>
      <w:r w:rsidRPr="00C46E4E">
        <w:rPr>
          <w:rFonts w:asciiTheme="majorHAnsi" w:hAnsiTheme="majorHAnsi" w:cstheme="majorHAnsi"/>
          <w:sz w:val="22"/>
          <w:szCs w:val="22"/>
        </w:rPr>
        <w:t>0.001</w:t>
      </w:r>
      <w:r>
        <w:rPr>
          <w:rFonts w:asciiTheme="majorHAnsi" w:hAnsiTheme="majorHAnsi" w:cstheme="majorHAnsi"/>
          <w:sz w:val="22"/>
          <w:szCs w:val="22"/>
        </w:rPr>
        <w:t>)</w:t>
      </w:r>
      <w:r w:rsidR="006F3178">
        <w:rPr>
          <w:rFonts w:asciiTheme="majorHAnsi" w:hAnsiTheme="majorHAnsi" w:cstheme="majorHAnsi"/>
          <w:sz w:val="22"/>
          <w:szCs w:val="22"/>
        </w:rPr>
        <w:t>.</w:t>
      </w:r>
    </w:p>
    <w:p w14:paraId="3EC51A74" w14:textId="77777777" w:rsidR="00DE7D38" w:rsidRDefault="00DE7D38" w:rsidP="00DE7D38">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r>
        <w:rPr>
          <w:rFonts w:asciiTheme="majorHAnsi" w:hAnsiTheme="majorHAnsi" w:cstheme="majorHAnsi"/>
          <w:b/>
          <w:bCs/>
          <w:sz w:val="22"/>
          <w:szCs w:val="22"/>
        </w:rPr>
        <w:t xml:space="preserve">: </w:t>
      </w:r>
    </w:p>
    <w:p w14:paraId="2A94B09B" w14:textId="258FA87F" w:rsidR="00DE7D38" w:rsidRDefault="00DE7D38" w:rsidP="00DE7D38">
      <w:pPr>
        <w:pStyle w:val="BodyText"/>
        <w:rPr>
          <w:rFonts w:asciiTheme="majorHAnsi" w:hAnsiTheme="majorHAnsi" w:cstheme="majorHAnsi"/>
          <w:sz w:val="22"/>
          <w:szCs w:val="22"/>
        </w:rPr>
      </w:pPr>
      <w:r>
        <w:rPr>
          <w:rFonts w:asciiTheme="majorHAnsi" w:hAnsiTheme="majorHAnsi" w:cstheme="majorHAnsi"/>
          <w:sz w:val="22"/>
          <w:szCs w:val="22"/>
        </w:rPr>
        <w:t>The largest</w:t>
      </w:r>
      <w:r w:rsidR="00E71389">
        <w:rPr>
          <w:rFonts w:asciiTheme="majorHAnsi" w:hAnsiTheme="majorHAnsi" w:cstheme="majorHAnsi"/>
          <w:sz w:val="22"/>
          <w:szCs w:val="22"/>
        </w:rPr>
        <w:t xml:space="preserve"> longitudinal</w:t>
      </w:r>
      <w:r>
        <w:rPr>
          <w:rFonts w:asciiTheme="majorHAnsi" w:hAnsiTheme="majorHAnsi" w:cstheme="majorHAnsi"/>
          <w:sz w:val="22"/>
          <w:szCs w:val="22"/>
        </w:rPr>
        <w:t xml:space="preserve"> study on hypoadrenalism in advanced HIV in Africa revealed</w:t>
      </w:r>
      <w:r w:rsidR="00E71389">
        <w:rPr>
          <w:rFonts w:asciiTheme="majorHAnsi" w:hAnsiTheme="majorHAnsi" w:cstheme="majorHAnsi"/>
          <w:sz w:val="22"/>
          <w:szCs w:val="22"/>
        </w:rPr>
        <w:t xml:space="preserve"> </w:t>
      </w:r>
      <w:r>
        <w:rPr>
          <w:rFonts w:asciiTheme="majorHAnsi" w:hAnsiTheme="majorHAnsi" w:cstheme="majorHAnsi"/>
          <w:sz w:val="22"/>
          <w:szCs w:val="22"/>
        </w:rPr>
        <w:t xml:space="preserve">overall </w:t>
      </w:r>
      <w:r w:rsidR="00724CAF">
        <w:rPr>
          <w:rFonts w:asciiTheme="majorHAnsi" w:hAnsiTheme="majorHAnsi" w:cstheme="majorHAnsi"/>
          <w:sz w:val="22"/>
          <w:szCs w:val="22"/>
        </w:rPr>
        <w:t xml:space="preserve">one year </w:t>
      </w:r>
      <w:r>
        <w:rPr>
          <w:rFonts w:asciiTheme="majorHAnsi" w:hAnsiTheme="majorHAnsi" w:cstheme="majorHAnsi"/>
          <w:sz w:val="22"/>
          <w:szCs w:val="22"/>
        </w:rPr>
        <w:t xml:space="preserve">mortality of </w:t>
      </w:r>
      <w:commentRangeStart w:id="6"/>
      <w:commentRangeStart w:id="7"/>
      <w:r>
        <w:rPr>
          <w:rFonts w:asciiTheme="majorHAnsi" w:hAnsiTheme="majorHAnsi" w:cstheme="majorHAnsi"/>
          <w:sz w:val="22"/>
          <w:szCs w:val="22"/>
        </w:rPr>
        <w:t>12.0</w:t>
      </w:r>
      <w:r w:rsidR="00724CAF">
        <w:rPr>
          <w:rFonts w:asciiTheme="majorHAnsi" w:hAnsiTheme="majorHAnsi" w:cstheme="majorHAnsi"/>
          <w:sz w:val="22"/>
          <w:szCs w:val="22"/>
        </w:rPr>
        <w:t>2</w:t>
      </w:r>
      <w:r>
        <w:rPr>
          <w:rFonts w:asciiTheme="majorHAnsi" w:hAnsiTheme="majorHAnsi" w:cstheme="majorHAnsi"/>
          <w:sz w:val="22"/>
          <w:szCs w:val="22"/>
        </w:rPr>
        <w:t xml:space="preserve">%. </w:t>
      </w:r>
      <w:commentRangeEnd w:id="6"/>
      <w:r w:rsidR="00C374ED">
        <w:rPr>
          <w:rStyle w:val="CommentReference"/>
          <w:rFonts w:ascii="Arial" w:hAnsi="Arial"/>
        </w:rPr>
        <w:commentReference w:id="6"/>
      </w:r>
      <w:commentRangeEnd w:id="7"/>
      <w:r w:rsidR="00724CAF">
        <w:rPr>
          <w:rStyle w:val="CommentReference"/>
          <w:rFonts w:ascii="Arial" w:hAnsi="Arial"/>
        </w:rPr>
        <w:commentReference w:id="7"/>
      </w:r>
      <w:r>
        <w:rPr>
          <w:rFonts w:asciiTheme="majorHAnsi" w:hAnsiTheme="majorHAnsi" w:cstheme="majorHAnsi"/>
          <w:sz w:val="22"/>
          <w:szCs w:val="22"/>
        </w:rPr>
        <w:t xml:space="preserve"> </w:t>
      </w:r>
      <w:r w:rsidR="002971AB">
        <w:rPr>
          <w:rFonts w:asciiTheme="majorHAnsi" w:hAnsiTheme="majorHAnsi" w:cstheme="majorHAnsi"/>
          <w:sz w:val="22"/>
          <w:szCs w:val="22"/>
        </w:rPr>
        <w:t>The</w:t>
      </w:r>
      <w:r w:rsidR="007B181A">
        <w:rPr>
          <w:rFonts w:asciiTheme="majorHAnsi" w:hAnsiTheme="majorHAnsi" w:cstheme="majorHAnsi"/>
          <w:sz w:val="22"/>
          <w:szCs w:val="22"/>
        </w:rPr>
        <w:t xml:space="preserve"> AI group</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mortality rate </w:t>
      </w:r>
      <w:r w:rsidR="007B181A">
        <w:rPr>
          <w:rFonts w:asciiTheme="majorHAnsi" w:hAnsiTheme="majorHAnsi" w:cstheme="majorHAnsi"/>
          <w:sz w:val="22"/>
          <w:szCs w:val="22"/>
        </w:rPr>
        <w:t>which</w:t>
      </w:r>
      <w:r>
        <w:rPr>
          <w:rFonts w:asciiTheme="majorHAnsi" w:hAnsiTheme="majorHAnsi" w:cstheme="majorHAnsi"/>
          <w:sz w:val="22"/>
          <w:szCs w:val="22"/>
        </w:rPr>
        <w:t xml:space="preserve"> is double</w:t>
      </w:r>
      <w:r w:rsidR="002971AB">
        <w:rPr>
          <w:rFonts w:asciiTheme="majorHAnsi" w:hAnsiTheme="majorHAnsi" w:cstheme="majorHAnsi"/>
          <w:sz w:val="22"/>
          <w:szCs w:val="22"/>
        </w:rPr>
        <w:t xml:space="preserve"> that of</w:t>
      </w:r>
      <w:r>
        <w:rPr>
          <w:rFonts w:asciiTheme="majorHAnsi" w:hAnsiTheme="majorHAnsi" w:cstheme="majorHAnsi"/>
          <w:sz w:val="22"/>
          <w:szCs w:val="22"/>
        </w:rPr>
        <w:t xml:space="preserve"> the non-AI group</w:t>
      </w:r>
      <w:r w:rsidR="002971AB">
        <w:rPr>
          <w:rFonts w:asciiTheme="majorHAnsi" w:hAnsiTheme="majorHAnsi" w:cstheme="majorHAnsi"/>
          <w:sz w:val="22"/>
          <w:szCs w:val="22"/>
        </w:rPr>
        <w:t xml:space="preserve"> suggest</w:t>
      </w:r>
      <w:r w:rsidR="007B181A">
        <w:rPr>
          <w:rFonts w:asciiTheme="majorHAnsi" w:hAnsiTheme="majorHAnsi" w:cstheme="majorHAnsi"/>
          <w:sz w:val="22"/>
          <w:szCs w:val="22"/>
        </w:rPr>
        <w:t>s</w:t>
      </w:r>
      <w:r w:rsidR="002971AB">
        <w:rPr>
          <w:rFonts w:asciiTheme="majorHAnsi" w:hAnsiTheme="majorHAnsi" w:cstheme="majorHAnsi"/>
          <w:sz w:val="22"/>
          <w:szCs w:val="22"/>
        </w:rPr>
        <w:t xml:space="preserve"> </w:t>
      </w:r>
      <w:r>
        <w:rPr>
          <w:rFonts w:asciiTheme="majorHAnsi" w:hAnsiTheme="majorHAnsi" w:cstheme="majorHAnsi"/>
          <w:sz w:val="22"/>
          <w:szCs w:val="22"/>
        </w:rPr>
        <w:t xml:space="preserve">that </w:t>
      </w:r>
      <w:r w:rsidR="002971AB">
        <w:rPr>
          <w:rFonts w:asciiTheme="majorHAnsi" w:hAnsiTheme="majorHAnsi" w:cstheme="majorHAnsi"/>
          <w:sz w:val="22"/>
          <w:szCs w:val="22"/>
        </w:rPr>
        <w:t xml:space="preserve">concurrent </w:t>
      </w:r>
      <w:r>
        <w:rPr>
          <w:rFonts w:asciiTheme="majorHAnsi" w:hAnsiTheme="majorHAnsi" w:cstheme="majorHAnsi"/>
          <w:sz w:val="22"/>
          <w:szCs w:val="22"/>
        </w:rPr>
        <w:t>hypoadrenalism</w:t>
      </w:r>
      <w:r w:rsidR="002971AB">
        <w:rPr>
          <w:rFonts w:asciiTheme="majorHAnsi" w:hAnsiTheme="majorHAnsi" w:cstheme="majorHAnsi"/>
          <w:sz w:val="22"/>
          <w:szCs w:val="22"/>
        </w:rPr>
        <w:t xml:space="preserve"> increases the </w:t>
      </w:r>
      <w:r>
        <w:rPr>
          <w:rFonts w:asciiTheme="majorHAnsi" w:hAnsiTheme="majorHAnsi" w:cstheme="majorHAnsi"/>
          <w:sz w:val="22"/>
          <w:szCs w:val="22"/>
        </w:rPr>
        <w:t>mortality in patients with advanced HIV</w:t>
      </w:r>
      <w:r w:rsidR="002971AB">
        <w:rPr>
          <w:rFonts w:asciiTheme="majorHAnsi" w:hAnsiTheme="majorHAnsi" w:cstheme="majorHAnsi"/>
          <w:sz w:val="22"/>
          <w:szCs w:val="22"/>
        </w:rPr>
        <w:t xml:space="preserve"> possibly due to</w:t>
      </w:r>
      <w:r w:rsidR="00D92255">
        <w:rPr>
          <w:rFonts w:asciiTheme="majorHAnsi" w:hAnsiTheme="majorHAnsi" w:cstheme="majorHAnsi"/>
          <w:sz w:val="22"/>
          <w:szCs w:val="22"/>
        </w:rPr>
        <w:t xml:space="preserve"> associated adrenal crises or propensity for infections</w:t>
      </w:r>
      <w:r>
        <w:rPr>
          <w:rFonts w:asciiTheme="majorHAnsi" w:hAnsiTheme="majorHAnsi" w:cstheme="majorHAnsi"/>
          <w:sz w:val="22"/>
          <w:szCs w:val="22"/>
        </w:rPr>
        <w:t>.</w:t>
      </w:r>
    </w:p>
    <w:p w14:paraId="7C4BA19C" w14:textId="77777777" w:rsidR="00DE7D38" w:rsidRPr="00DF24FE" w:rsidRDefault="00DE7D38" w:rsidP="00BD5E5A">
      <w:pPr>
        <w:pStyle w:val="BodyText"/>
        <w:jc w:val="both"/>
        <w:rPr>
          <w:rFonts w:asciiTheme="majorHAnsi" w:hAnsiTheme="majorHAnsi" w:cstheme="majorHAnsi"/>
          <w:b/>
          <w:bCs/>
          <w:sz w:val="22"/>
          <w:szCs w:val="22"/>
        </w:rPr>
      </w:pPr>
    </w:p>
    <w:p w14:paraId="7838B7F1" w14:textId="3B3A0EAA" w:rsidR="00706DAC" w:rsidRDefault="009E39A2" w:rsidP="00DA72C6">
      <w:pPr>
        <w:pStyle w:val="BodyText"/>
        <w:rPr>
          <w:rFonts w:asciiTheme="majorHAnsi" w:hAnsiTheme="majorHAnsi" w:cstheme="majorHAnsi"/>
          <w:sz w:val="22"/>
          <w:szCs w:val="22"/>
        </w:rPr>
      </w:pPr>
      <w:r>
        <w:rPr>
          <w:rFonts w:asciiTheme="majorHAnsi" w:hAnsiTheme="majorHAnsi" w:cstheme="majorHAnsi"/>
          <w:sz w:val="22"/>
          <w:szCs w:val="22"/>
        </w:rPr>
        <w:t xml:space="preserve">PTB – pulmonary tuberculosis, EPTB – Extrapulmonary tuberculosis </w:t>
      </w:r>
    </w:p>
    <w:p w14:paraId="32F599CE" w14:textId="77777777" w:rsidR="00B9563E" w:rsidRPr="00DF24FE" w:rsidRDefault="00B9563E" w:rsidP="00BD5E5A">
      <w:pPr>
        <w:pStyle w:val="BodyText"/>
        <w:jc w:val="both"/>
        <w:rPr>
          <w:rFonts w:asciiTheme="majorHAnsi" w:hAnsiTheme="majorHAnsi" w:cstheme="majorHAnsi"/>
          <w:sz w:val="22"/>
          <w:szCs w:val="22"/>
        </w:rPr>
      </w:pPr>
    </w:p>
    <w:p w14:paraId="5334ECA1" w14:textId="6D1F2982" w:rsidR="0040501F" w:rsidRDefault="0040501F" w:rsidP="00DE5C72">
      <w:pPr>
        <w:pStyle w:val="BodyText"/>
        <w:rPr>
          <w:rFonts w:asciiTheme="majorHAnsi" w:hAnsiTheme="majorHAnsi" w:cstheme="majorHAnsi"/>
          <w:b/>
          <w:sz w:val="22"/>
          <w:szCs w:val="22"/>
        </w:rPr>
      </w:pPr>
    </w:p>
    <w:p w14:paraId="5F884381" w14:textId="6ADADA22" w:rsidR="004010F5" w:rsidRDefault="004010F5" w:rsidP="00DE5C72">
      <w:pPr>
        <w:pStyle w:val="BodyText"/>
        <w:rPr>
          <w:rFonts w:asciiTheme="majorHAnsi" w:hAnsiTheme="majorHAnsi" w:cstheme="majorHAnsi"/>
          <w:b/>
          <w:sz w:val="22"/>
          <w:szCs w:val="22"/>
        </w:rPr>
      </w:pPr>
    </w:p>
    <w:p w14:paraId="68EF29A8" w14:textId="77777777" w:rsidR="004010F5" w:rsidRDefault="004010F5" w:rsidP="00DE5C72">
      <w:pPr>
        <w:pStyle w:val="BodyText"/>
        <w:rPr>
          <w:rFonts w:asciiTheme="majorHAnsi" w:hAnsiTheme="majorHAnsi" w:cstheme="majorHAnsi"/>
          <w:b/>
          <w:sz w:val="22"/>
          <w:szCs w:val="22"/>
        </w:rPr>
      </w:pPr>
    </w:p>
    <w:p w14:paraId="49CA2269" w14:textId="77777777" w:rsidR="00DE7D38" w:rsidRDefault="00DE7D38" w:rsidP="00DE5C72">
      <w:pPr>
        <w:pStyle w:val="BodyText"/>
        <w:rPr>
          <w:rFonts w:asciiTheme="majorHAnsi" w:hAnsiTheme="majorHAnsi" w:cstheme="majorHAnsi"/>
          <w:b/>
          <w:sz w:val="22"/>
          <w:szCs w:val="22"/>
        </w:rPr>
      </w:pPr>
    </w:p>
    <w:p w14:paraId="7C03C2B4" w14:textId="0E81CBE4" w:rsidR="00DE5C72" w:rsidRPr="00DF24FE" w:rsidRDefault="00DE5C72"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lastRenderedPageBreak/>
        <w:t>Introduction</w:t>
      </w:r>
      <w:r w:rsidR="006F4DE9" w:rsidRPr="00DF24FE">
        <w:rPr>
          <w:rFonts w:asciiTheme="majorHAnsi" w:hAnsiTheme="majorHAnsi" w:cstheme="majorHAnsi"/>
          <w:b/>
          <w:sz w:val="22"/>
          <w:szCs w:val="22"/>
        </w:rPr>
        <w:t>:</w:t>
      </w:r>
    </w:p>
    <w:p w14:paraId="22796E76" w14:textId="467525C5" w:rsidR="004E4F85" w:rsidRDefault="00DB0B31" w:rsidP="00BD5E5A">
      <w:pPr>
        <w:pStyle w:val="BodyText"/>
        <w:jc w:val="both"/>
        <w:rPr>
          <w:rFonts w:asciiTheme="majorHAnsi" w:hAnsiTheme="majorHAnsi" w:cstheme="majorHAnsi"/>
          <w:sz w:val="22"/>
          <w:szCs w:val="22"/>
        </w:rPr>
      </w:pPr>
      <w:r>
        <w:rPr>
          <w:rFonts w:asciiTheme="majorHAnsi" w:hAnsiTheme="majorHAnsi" w:cstheme="majorHAnsi"/>
          <w:sz w:val="22"/>
          <w:szCs w:val="22"/>
        </w:rPr>
        <w:t>Adrenal insufficiency</w:t>
      </w:r>
      <w:r w:rsidR="0001259D">
        <w:rPr>
          <w:rFonts w:asciiTheme="majorHAnsi" w:hAnsiTheme="majorHAnsi" w:cstheme="majorHAnsi"/>
          <w:sz w:val="22"/>
          <w:szCs w:val="22"/>
        </w:rPr>
        <w:t xml:space="preserve"> (AI)</w:t>
      </w:r>
      <w:r w:rsidR="00D11D4C">
        <w:rPr>
          <w:rFonts w:asciiTheme="majorHAnsi" w:hAnsiTheme="majorHAnsi" w:cstheme="majorHAnsi"/>
          <w:sz w:val="22"/>
          <w:szCs w:val="22"/>
        </w:rPr>
        <w:t xml:space="preserve"> resulting from </w:t>
      </w:r>
      <w:r w:rsidR="00EA1A9A" w:rsidRPr="00EA1A9A">
        <w:rPr>
          <w:rFonts w:asciiTheme="majorHAnsi" w:hAnsiTheme="majorHAnsi" w:cstheme="majorHAnsi"/>
          <w:sz w:val="22"/>
          <w:szCs w:val="22"/>
        </w:rPr>
        <w:t>deficiency of glucocorticoids and mineralocorticoids</w:t>
      </w:r>
      <w:r>
        <w:rPr>
          <w:rFonts w:asciiTheme="majorHAnsi" w:hAnsiTheme="majorHAnsi" w:cstheme="majorHAnsi"/>
          <w:sz w:val="22"/>
          <w:szCs w:val="22"/>
        </w:rPr>
        <w:t xml:space="preserve"> is</w:t>
      </w:r>
      <w:r w:rsidR="003C7DF5">
        <w:rPr>
          <w:rFonts w:asciiTheme="majorHAnsi" w:hAnsiTheme="majorHAnsi" w:cstheme="majorHAnsi"/>
          <w:sz w:val="22"/>
          <w:szCs w:val="22"/>
        </w:rPr>
        <w:t xml:space="preserve"> an invariably </w:t>
      </w:r>
      <w:r w:rsidR="00D428C8">
        <w:rPr>
          <w:rFonts w:asciiTheme="majorHAnsi" w:hAnsiTheme="majorHAnsi" w:cstheme="majorHAnsi"/>
          <w:sz w:val="22"/>
          <w:szCs w:val="22"/>
        </w:rPr>
        <w:t xml:space="preserve">fatal </w:t>
      </w:r>
      <w:r>
        <w:rPr>
          <w:rFonts w:asciiTheme="majorHAnsi" w:hAnsiTheme="majorHAnsi" w:cstheme="majorHAnsi"/>
          <w:sz w:val="22"/>
          <w:szCs w:val="22"/>
        </w:rPr>
        <w:t xml:space="preserve">medical </w:t>
      </w:r>
      <w:r w:rsidR="002478B9">
        <w:rPr>
          <w:rFonts w:asciiTheme="majorHAnsi" w:hAnsiTheme="majorHAnsi" w:cstheme="majorHAnsi"/>
          <w:sz w:val="22"/>
          <w:szCs w:val="22"/>
        </w:rPr>
        <w:t>condition without</w:t>
      </w:r>
      <w:r w:rsidR="00D02F98">
        <w:rPr>
          <w:rFonts w:asciiTheme="majorHAnsi" w:hAnsiTheme="majorHAnsi" w:cstheme="majorHAnsi"/>
          <w:sz w:val="22"/>
          <w:szCs w:val="22"/>
        </w:rPr>
        <w:t xml:space="preserve"> replacement</w:t>
      </w:r>
      <w:r w:rsidR="004D6241">
        <w:rPr>
          <w:rFonts w:asciiTheme="majorHAnsi" w:hAnsiTheme="majorHAnsi" w:cstheme="majorHAnsi"/>
          <w:sz w:val="22"/>
          <w:szCs w:val="22"/>
        </w:rPr>
        <w:t>.</w:t>
      </w:r>
      <w:r w:rsidR="006D7970">
        <w:rPr>
          <w:rFonts w:asciiTheme="majorHAnsi" w:hAnsiTheme="majorHAnsi" w:cstheme="majorHAnsi"/>
          <w:sz w:val="22"/>
          <w:szCs w:val="22"/>
        </w:rPr>
        <w:t xml:space="preserve"> Prior to the </w:t>
      </w:r>
      <w:r w:rsidR="00D428C8">
        <w:rPr>
          <w:rFonts w:asciiTheme="majorHAnsi" w:hAnsiTheme="majorHAnsi" w:cstheme="majorHAnsi"/>
          <w:sz w:val="22"/>
          <w:szCs w:val="22"/>
        </w:rPr>
        <w:t xml:space="preserve">availability </w:t>
      </w:r>
      <w:r>
        <w:rPr>
          <w:rFonts w:asciiTheme="majorHAnsi" w:hAnsiTheme="majorHAnsi" w:cstheme="majorHAnsi"/>
          <w:sz w:val="22"/>
          <w:szCs w:val="22"/>
        </w:rPr>
        <w:t>of glucocorticoid</w:t>
      </w:r>
      <w:r w:rsidR="004B5D63">
        <w:rPr>
          <w:rFonts w:asciiTheme="majorHAnsi" w:hAnsiTheme="majorHAnsi" w:cstheme="majorHAnsi"/>
          <w:sz w:val="22"/>
          <w:szCs w:val="22"/>
        </w:rPr>
        <w:t>s</w:t>
      </w:r>
      <w:r>
        <w:rPr>
          <w:rFonts w:asciiTheme="majorHAnsi" w:hAnsiTheme="majorHAnsi" w:cstheme="majorHAnsi"/>
          <w:sz w:val="22"/>
          <w:szCs w:val="22"/>
        </w:rPr>
        <w:t xml:space="preserve">, the majority of </w:t>
      </w:r>
      <w:ins w:id="8" w:author="Ian Ross" w:date="2024-09-17T17:13:00Z">
        <w:r w:rsidR="00B93DEF" w:rsidRPr="00B93DEF">
          <w:rPr>
            <w:rFonts w:asciiTheme="majorHAnsi" w:hAnsiTheme="majorHAnsi" w:cstheme="majorHAnsi"/>
            <w:sz w:val="22"/>
            <w:szCs w:val="22"/>
          </w:rPr>
          <w:t>patients</w:t>
        </w:r>
      </w:ins>
      <w:del w:id="9" w:author="Ian Ross" w:date="2024-09-17T17:13:00Z" w16du:dateUtc="2024-09-17T15:13:00Z">
        <w:r w:rsidDel="00B93DEF">
          <w:rPr>
            <w:rFonts w:asciiTheme="majorHAnsi" w:hAnsiTheme="majorHAnsi" w:cstheme="majorHAnsi"/>
            <w:sz w:val="22"/>
            <w:szCs w:val="22"/>
          </w:rPr>
          <w:delText>the</w:delText>
        </w:r>
      </w:del>
      <w:r>
        <w:rPr>
          <w:rFonts w:asciiTheme="majorHAnsi" w:hAnsiTheme="majorHAnsi" w:cstheme="majorHAnsi"/>
          <w:sz w:val="22"/>
          <w:szCs w:val="22"/>
        </w:rPr>
        <w:t xml:space="preserve"> </w:t>
      </w:r>
      <w:ins w:id="10" w:author="Ian Ross" w:date="2024-09-17T17:13:00Z" w16du:dateUtc="2024-09-17T15:13:00Z">
        <w:r w:rsidR="00B93DEF">
          <w:rPr>
            <w:rFonts w:asciiTheme="majorHAnsi" w:hAnsiTheme="majorHAnsi" w:cstheme="majorHAnsi"/>
            <w:sz w:val="22"/>
            <w:szCs w:val="22"/>
          </w:rPr>
          <w:t xml:space="preserve"> with </w:t>
        </w:r>
      </w:ins>
      <w:r>
        <w:rPr>
          <w:rFonts w:asciiTheme="majorHAnsi" w:hAnsiTheme="majorHAnsi" w:cstheme="majorHAnsi"/>
          <w:sz w:val="22"/>
          <w:szCs w:val="22"/>
        </w:rPr>
        <w:t xml:space="preserve">primary adrenal </w:t>
      </w:r>
      <w:r w:rsidR="00BD564E">
        <w:rPr>
          <w:rFonts w:asciiTheme="majorHAnsi" w:hAnsiTheme="majorHAnsi" w:cstheme="majorHAnsi"/>
          <w:sz w:val="22"/>
          <w:szCs w:val="22"/>
        </w:rPr>
        <w:t>insufficiency</w:t>
      </w:r>
      <w:r w:rsidR="00D11D4C">
        <w:rPr>
          <w:rFonts w:asciiTheme="majorHAnsi" w:hAnsiTheme="majorHAnsi" w:cstheme="majorHAnsi"/>
          <w:sz w:val="22"/>
          <w:szCs w:val="22"/>
        </w:rPr>
        <w:t xml:space="preserve"> (PAI)</w:t>
      </w:r>
      <w:del w:id="11" w:author="Ian Ross" w:date="2024-09-17T17:12:00Z" w16du:dateUtc="2024-09-17T15:12:00Z">
        <w:r w:rsidDel="00B93DEF">
          <w:rPr>
            <w:rFonts w:asciiTheme="majorHAnsi" w:hAnsiTheme="majorHAnsi" w:cstheme="majorHAnsi"/>
            <w:sz w:val="22"/>
            <w:szCs w:val="22"/>
          </w:rPr>
          <w:delText xml:space="preserve"> patients</w:delText>
        </w:r>
      </w:del>
      <w:r>
        <w:rPr>
          <w:rFonts w:asciiTheme="majorHAnsi" w:hAnsiTheme="majorHAnsi" w:cstheme="majorHAnsi"/>
          <w:sz w:val="22"/>
          <w:szCs w:val="22"/>
        </w:rPr>
        <w:t xml:space="preserve"> </w:t>
      </w:r>
      <w:r w:rsidR="00BD564E">
        <w:rPr>
          <w:rFonts w:asciiTheme="majorHAnsi" w:hAnsiTheme="majorHAnsi" w:cstheme="majorHAnsi"/>
          <w:sz w:val="22"/>
          <w:szCs w:val="22"/>
        </w:rPr>
        <w:t>died within 2 years of diagnosis</w:t>
      </w:r>
      <w:r w:rsidR="00440A50">
        <w:rPr>
          <w:rFonts w:asciiTheme="majorHAnsi" w:hAnsiTheme="majorHAnsi" w:cstheme="majorHAnsi"/>
          <w:sz w:val="22"/>
          <w:szCs w:val="22"/>
        </w:rPr>
        <w:t xml:space="preserve"> </w:t>
      </w:r>
      <w:r w:rsidR="00B6618F">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&lt;EndNote&gt;&lt;Cite&gt;&lt;Author&gt;Dunlop&lt;/Author&gt;&lt;Year&gt;1963&lt;/Year&gt;&lt;RecNum&gt;29112&lt;/RecNum&gt;&lt;DisplayText&gt;(1)&lt;/DisplayText&gt;&lt;record&gt;&lt;rec-number&gt;29112&lt;/rec-number&gt;&lt;foreign-keys&gt;&lt;key app="EN" db-id="xzvfpae2fxdffzes59g5pwd2dwdvvx0ss2x0" timestamp="1679404604"&gt;29112&lt;/key&gt;&lt;/foreign-keys&gt;&lt;ref-type name="Journal Article"&gt;17&lt;/ref-type&gt;&lt;contributors&gt;&lt;authors&gt;&lt;author&gt;Dunlop, Derrick&lt;/author&gt;&lt;/authors&gt;&lt;/contributors&gt;&lt;titles&gt;&lt;title&gt;Eight-six Cases of Addison&amp;apos;s Disease&lt;/title&gt;&lt;secondary-title&gt;British medical journal&lt;/secondary-title&gt;&lt;/titles&gt;&lt;periodical&gt;&lt;full-title&gt;British medical journal&lt;/full-title&gt;&lt;/periodical&gt;&lt;pages&gt;887&lt;/pages&gt;&lt;volume&gt;2&lt;/volume&gt;&lt;number&gt;5362&lt;/number&gt;&lt;dates&gt;&lt;year&gt;1963&lt;/year&gt;&lt;/dates&gt;&lt;urls&gt;&lt;/urls&gt;&lt;/record&gt;&lt;/Cite&gt;&lt;/EndNote&gt;</w:instrText>
      </w:r>
      <w:r w:rsidR="00B6618F">
        <w:rPr>
          <w:rFonts w:asciiTheme="majorHAnsi" w:hAnsiTheme="majorHAnsi" w:cstheme="majorHAnsi"/>
          <w:sz w:val="22"/>
          <w:szCs w:val="22"/>
        </w:rPr>
        <w:fldChar w:fldCharType="separate"/>
      </w:r>
      <w:r w:rsidR="000F6A1A">
        <w:rPr>
          <w:rFonts w:asciiTheme="majorHAnsi" w:hAnsiTheme="majorHAnsi" w:cstheme="majorHAnsi"/>
          <w:noProof/>
          <w:sz w:val="22"/>
          <w:szCs w:val="22"/>
        </w:rPr>
        <w:t>(1)</w:t>
      </w:r>
      <w:r w:rsidR="00B6618F">
        <w:rPr>
          <w:rFonts w:asciiTheme="majorHAnsi" w:hAnsiTheme="majorHAnsi" w:cstheme="majorHAnsi"/>
          <w:sz w:val="22"/>
          <w:szCs w:val="22"/>
        </w:rPr>
        <w:fldChar w:fldCharType="end"/>
      </w:r>
      <w:r w:rsidR="003B12E7">
        <w:rPr>
          <w:rFonts w:asciiTheme="majorHAnsi" w:hAnsiTheme="majorHAnsi" w:cstheme="majorHAnsi"/>
          <w:sz w:val="22"/>
          <w:szCs w:val="22"/>
        </w:rPr>
        <w:t>.</w:t>
      </w:r>
      <w:r w:rsidR="008D3A40">
        <w:rPr>
          <w:rFonts w:asciiTheme="majorHAnsi" w:hAnsiTheme="majorHAnsi" w:cstheme="majorHAnsi"/>
          <w:sz w:val="22"/>
          <w:szCs w:val="22"/>
        </w:rPr>
        <w:t xml:space="preserve"> </w:t>
      </w:r>
      <w:moveFromRangeStart w:id="12" w:author="Ian Ross" w:date="2024-09-17T17:13:00Z" w:name="move177485649"/>
      <w:moveFrom w:id="13" w:author="Ian Ross" w:date="2024-09-17T17:13:00Z" w16du:dateUtc="2024-09-17T15:13:00Z">
        <w:r w:rsidR="004E4F85" w:rsidRPr="004E4F85" w:rsidDel="005A6A58">
          <w:rPr>
            <w:rFonts w:asciiTheme="majorHAnsi" w:hAnsiTheme="majorHAnsi" w:cstheme="majorHAnsi"/>
            <w:sz w:val="22"/>
            <w:szCs w:val="22"/>
          </w:rPr>
          <w:t xml:space="preserve">The background prevalence of </w:t>
        </w:r>
        <w:r w:rsidR="000000F6" w:rsidDel="005A6A58">
          <w:rPr>
            <w:rFonts w:asciiTheme="majorHAnsi" w:hAnsiTheme="majorHAnsi" w:cstheme="majorHAnsi"/>
            <w:sz w:val="22"/>
            <w:szCs w:val="22"/>
          </w:rPr>
          <w:t>Human Immunodeficiency Virus (</w:t>
        </w:r>
        <w:r w:rsidR="004E4F85" w:rsidRPr="004E4F85" w:rsidDel="005A6A58">
          <w:rPr>
            <w:rFonts w:asciiTheme="majorHAnsi" w:hAnsiTheme="majorHAnsi" w:cstheme="majorHAnsi"/>
            <w:sz w:val="22"/>
            <w:szCs w:val="22"/>
          </w:rPr>
          <w:t>HIV</w:t>
        </w:r>
        <w:r w:rsidR="000000F6" w:rsidDel="005A6A58">
          <w:rPr>
            <w:rFonts w:asciiTheme="majorHAnsi" w:hAnsiTheme="majorHAnsi" w:cstheme="majorHAnsi"/>
            <w:sz w:val="22"/>
            <w:szCs w:val="22"/>
          </w:rPr>
          <w:t>)</w:t>
        </w:r>
        <w:r w:rsidR="004E4F85" w:rsidRPr="004E4F85" w:rsidDel="005A6A58">
          <w:rPr>
            <w:rFonts w:asciiTheme="majorHAnsi" w:hAnsiTheme="majorHAnsi" w:cstheme="majorHAnsi"/>
            <w:sz w:val="22"/>
            <w:szCs w:val="22"/>
          </w:rPr>
          <w:t xml:space="preserve"> in sub-Saharan Africa is 9%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(2)</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(3)</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w:t>
        </w:r>
        <w:r w:rsidR="00E22237" w:rsidDel="005A6A58">
          <w:rPr>
            <w:rFonts w:asciiTheme="majorHAnsi" w:hAnsiTheme="majorHAnsi" w:cstheme="majorHAnsi"/>
            <w:sz w:val="22"/>
            <w:szCs w:val="22"/>
          </w:rPr>
          <w:t xml:space="preserve">The </w:t>
        </w:r>
        <w:r w:rsidR="004E4F85" w:rsidRPr="004E4F85" w:rsidDel="005A6A58">
          <w:rPr>
            <w:rFonts w:asciiTheme="majorHAnsi" w:hAnsiTheme="majorHAnsi" w:cstheme="majorHAnsi"/>
            <w:sz w:val="22"/>
            <w:szCs w:val="22"/>
          </w:rPr>
          <w:t>mortality in HIV positive patients is higher in resource limited settings</w:t>
        </w:r>
        <w:r w:rsidR="00E22237" w:rsidDel="005A6A58">
          <w:rPr>
            <w:rFonts w:asciiTheme="majorHAnsi" w:hAnsiTheme="majorHAnsi" w:cstheme="majorHAnsi"/>
            <w:sz w:val="22"/>
            <w:szCs w:val="22"/>
          </w:rPr>
          <w:t xml:space="preserve"> for example, sub-Saharan Afri</w:t>
        </w:r>
        <w:r w:rsidR="00B140E2" w:rsidDel="005A6A58">
          <w:rPr>
            <w:rFonts w:asciiTheme="majorHAnsi" w:hAnsiTheme="majorHAnsi" w:cstheme="majorHAnsi"/>
            <w:sz w:val="22"/>
            <w:szCs w:val="22"/>
          </w:rPr>
          <w:t>,</w:t>
        </w:r>
        <w:r w:rsidR="00E22237" w:rsidDel="005A6A58">
          <w:rPr>
            <w:rFonts w:asciiTheme="majorHAnsi" w:hAnsiTheme="majorHAnsi" w:cstheme="majorHAnsi"/>
            <w:sz w:val="22"/>
            <w:szCs w:val="22"/>
          </w:rPr>
          <w:t>ca</w:t>
        </w:r>
        <w:r w:rsidR="004E4F85" w:rsidRPr="004E4F85" w:rsidDel="005A6A58">
          <w:rPr>
            <w:rFonts w:asciiTheme="majorHAnsi" w:hAnsiTheme="majorHAnsi" w:cstheme="majorHAnsi"/>
            <w:sz w:val="22"/>
            <w:szCs w:val="22"/>
          </w:rPr>
          <w:t xml:space="preserve">, </w:t>
        </w:r>
        <w:r w:rsidR="004E4F85" w:rsidRPr="004E4F85" w:rsidDel="005A6A58">
          <w:rPr>
            <w:rFonts w:asciiTheme="majorHAnsi" w:hAnsiTheme="majorHAnsi" w:cstheme="majorHAnsi"/>
            <w:sz w:val="22"/>
            <w:szCs w:val="22"/>
          </w:rPr>
          <w:fldChar w:fldCharType="begin"/>
        </w:r>
        <w:r w:rsidR="000F6A1A" w:rsidDel="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004E4F85" w:rsidRPr="004E4F85" w:rsidDel="005A6A58">
          <w:rPr>
            <w:rFonts w:asciiTheme="majorHAnsi" w:hAnsiTheme="majorHAnsi" w:cstheme="majorHAnsi"/>
            <w:sz w:val="22"/>
            <w:szCs w:val="22"/>
          </w:rPr>
          <w:fldChar w:fldCharType="separate"/>
        </w:r>
        <w:r w:rsidR="000F6A1A" w:rsidDel="005A6A58">
          <w:rPr>
            <w:rFonts w:asciiTheme="majorHAnsi" w:hAnsiTheme="majorHAnsi" w:cstheme="majorHAnsi"/>
            <w:noProof/>
            <w:sz w:val="22"/>
            <w:szCs w:val="22"/>
          </w:rPr>
          <w:t>(4)</w:t>
        </w:r>
        <w:r w:rsidR="004E4F85" w:rsidRPr="004E4F85" w:rsidDel="005A6A58">
          <w:rPr>
            <w:rFonts w:asciiTheme="majorHAnsi" w:hAnsiTheme="majorHAnsi" w:cstheme="majorHAnsi"/>
            <w:sz w:val="22"/>
            <w:szCs w:val="22"/>
          </w:rPr>
          <w:fldChar w:fldCharType="end"/>
        </w:r>
        <w:r w:rsidR="004E4F85" w:rsidRPr="004E4F85" w:rsidDel="005A6A58">
          <w:rPr>
            <w:rFonts w:asciiTheme="majorHAnsi" w:hAnsiTheme="majorHAnsi" w:cstheme="majorHAnsi"/>
            <w:sz w:val="22"/>
            <w:szCs w:val="22"/>
          </w:rPr>
          <w:t xml:space="preserve"> due to late presentation and inadequate health resources. </w:t>
        </w:r>
      </w:moveFrom>
      <w:moveFromRangeEnd w:id="12"/>
    </w:p>
    <w:p w14:paraId="073C6A07" w14:textId="7DC70C85" w:rsidR="00166B2A" w:rsidRDefault="00D428C8" w:rsidP="00BD5E5A">
      <w:pPr>
        <w:pStyle w:val="BodyText"/>
        <w:jc w:val="both"/>
        <w:rPr>
          <w:rFonts w:asciiTheme="majorHAnsi" w:hAnsiTheme="majorHAnsi" w:cstheme="majorHAnsi"/>
          <w:sz w:val="22"/>
          <w:szCs w:val="22"/>
        </w:rPr>
      </w:pPr>
      <w:r>
        <w:rPr>
          <w:rFonts w:asciiTheme="majorHAnsi" w:hAnsiTheme="majorHAnsi" w:cstheme="majorHAnsi"/>
          <w:sz w:val="22"/>
          <w:szCs w:val="22"/>
        </w:rPr>
        <w:t xml:space="preserve">Autoimmune </w:t>
      </w:r>
      <w:r w:rsidR="00A40ACA">
        <w:rPr>
          <w:rFonts w:asciiTheme="majorHAnsi" w:hAnsiTheme="majorHAnsi" w:cstheme="majorHAnsi"/>
          <w:sz w:val="22"/>
          <w:szCs w:val="22"/>
        </w:rPr>
        <w:t xml:space="preserve">adrenal insufficiency </w:t>
      </w:r>
      <w:r w:rsidR="001E0616" w:rsidRPr="00DF24FE">
        <w:rPr>
          <w:rFonts w:asciiTheme="majorHAnsi" w:hAnsiTheme="majorHAnsi" w:cstheme="majorHAnsi"/>
          <w:sz w:val="22"/>
          <w:szCs w:val="22"/>
        </w:rPr>
        <w:t>predominates in European populations</w:t>
      </w:r>
      <w:r w:rsidR="00A40ACA">
        <w:rPr>
          <w:rFonts w:asciiTheme="majorHAnsi" w:hAnsiTheme="majorHAnsi" w:cstheme="majorHAnsi"/>
          <w:sz w:val="22"/>
          <w:szCs w:val="22"/>
        </w:rPr>
        <w:t xml:space="preserve">, </w:t>
      </w:r>
      <w:r w:rsidR="00046C57" w:rsidRPr="00DF24FE">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&lt;EndNote&gt;&lt;Cite&gt;&lt;Author&gt;Betterle&lt;/Author&gt;&lt;Year&gt;2011&lt;/Year&gt;&lt;RecNum&gt;28948&lt;/RecNum&gt;&lt;DisplayText&gt;(5)&lt;/DisplayText&gt;&lt;record&gt;&lt;rec-number&gt;28948&lt;/rec-number&gt;&lt;foreign-keys&gt;&lt;key app="EN" db-id="xzvfpae2fxdffzes59g5pwd2dwdvvx0ss2x0" timestamp="1635718989" guid="823be0cf-5f16-4961-bcbb-352b9ce7fb4e"&gt;28948&lt;/key&gt;&lt;/foreign-keys&gt;&lt;ref-type name="Journal Article"&gt;17&lt;/ref-type&gt;&lt;contributors&gt;&lt;authors&gt;&lt;author&gt;Betterle, Corrado&lt;/author&gt;&lt;author&gt;Morlin, Luca&lt;/author&gt;&lt;/authors&gt;&lt;/contributors&gt;&lt;titles&gt;&lt;title&gt;Autoimmune Addison’s disease&lt;/title&gt;&lt;secondary-title&gt;Pediatric Adrenal Diseases&lt;/secondary-title&gt;&lt;/titles&gt;&lt;periodical&gt;&lt;full-title&gt;Pediatric Adrenal Diseases&lt;/full-title&gt;&lt;/periodical&gt;&lt;pages&gt;161-172&lt;/pages&gt;&lt;volume&gt;20&lt;/volume&gt;&lt;dates&gt;&lt;year&gt;2011&lt;/year&gt;&lt;/dates&gt;&lt;urls&gt;&lt;/urls&gt;&lt;/record&gt;&lt;/Cite&gt;&lt;/EndNote&gt;</w:instrText>
      </w:r>
      <w:r w:rsidR="00046C57" w:rsidRPr="00DF24FE">
        <w:rPr>
          <w:rFonts w:asciiTheme="majorHAnsi" w:hAnsiTheme="majorHAnsi" w:cstheme="majorHAnsi"/>
          <w:sz w:val="22"/>
          <w:szCs w:val="22"/>
        </w:rPr>
        <w:fldChar w:fldCharType="separate"/>
      </w:r>
      <w:r w:rsidR="000F6A1A">
        <w:rPr>
          <w:rFonts w:asciiTheme="majorHAnsi" w:hAnsiTheme="majorHAnsi" w:cstheme="majorHAnsi"/>
          <w:noProof/>
          <w:sz w:val="22"/>
          <w:szCs w:val="22"/>
        </w:rPr>
        <w:t>(5)</w:t>
      </w:r>
      <w:r w:rsidR="00046C57" w:rsidRPr="00DF24FE">
        <w:rPr>
          <w:rFonts w:asciiTheme="majorHAnsi" w:hAnsiTheme="majorHAnsi" w:cstheme="majorHAnsi"/>
          <w:sz w:val="22"/>
          <w:szCs w:val="22"/>
        </w:rPr>
        <w:fldChar w:fldCharType="end"/>
      </w:r>
      <w:r w:rsidR="00846639">
        <w:rPr>
          <w:rFonts w:asciiTheme="majorHAnsi" w:hAnsiTheme="majorHAnsi" w:cstheme="majorHAnsi"/>
          <w:sz w:val="22"/>
          <w:szCs w:val="22"/>
        </w:rPr>
        <w:t xml:space="preserve"> </w:t>
      </w:r>
      <w:r w:rsidR="00A40ACA">
        <w:rPr>
          <w:rFonts w:asciiTheme="majorHAnsi" w:hAnsiTheme="majorHAnsi" w:cstheme="majorHAnsi"/>
          <w:sz w:val="22"/>
          <w:szCs w:val="22"/>
        </w:rPr>
        <w:t>and</w:t>
      </w:r>
      <w:r w:rsidR="008C2B13">
        <w:rPr>
          <w:rFonts w:asciiTheme="majorHAnsi" w:hAnsiTheme="majorHAnsi" w:cstheme="majorHAnsi"/>
          <w:sz w:val="22"/>
          <w:szCs w:val="22"/>
        </w:rPr>
        <w:t xml:space="preserve"> in South Africa</w:t>
      </w:r>
      <w:r w:rsidR="001E6687">
        <w:rPr>
          <w:rFonts w:asciiTheme="majorHAnsi" w:hAnsiTheme="majorHAnsi" w:cstheme="majorHAnsi"/>
          <w:sz w:val="22"/>
          <w:szCs w:val="22"/>
        </w:rPr>
        <w:t xml:space="preserve"> </w:t>
      </w:r>
      <w:r w:rsidR="000F6A1A">
        <w:rPr>
          <w:rFonts w:asciiTheme="majorHAnsi" w:hAnsiTheme="majorHAnsi" w:cstheme="majorHAnsi"/>
          <w:sz w:val="22"/>
          <w:szCs w:val="22"/>
        </w:rPr>
        <w:fldChar w:fldCharType="begin"/>
      </w:r>
      <w:r w:rsidR="000F6A1A">
        <w:rPr>
          <w:rFonts w:asciiTheme="majorHAnsi" w:hAnsiTheme="majorHAnsi" w:cstheme="majorHAnsi"/>
          <w:sz w:val="22"/>
          <w:szCs w:val="22"/>
        </w:rPr>
        <w: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instrText>
      </w:r>
      <w:r w:rsidR="000F6A1A">
        <w:rPr>
          <w:rFonts w:asciiTheme="majorHAnsi" w:hAnsiTheme="majorHAnsi" w:cstheme="majorHAnsi"/>
          <w:sz w:val="22"/>
          <w:szCs w:val="22"/>
        </w:rPr>
        <w:fldChar w:fldCharType="separate"/>
      </w:r>
      <w:r w:rsidR="000F6A1A">
        <w:rPr>
          <w:rFonts w:asciiTheme="majorHAnsi" w:hAnsiTheme="majorHAnsi" w:cstheme="majorHAnsi"/>
          <w:noProof/>
          <w:sz w:val="22"/>
          <w:szCs w:val="22"/>
        </w:rPr>
        <w:t>(6)</w:t>
      </w:r>
      <w:r w:rsidR="000F6A1A">
        <w:rPr>
          <w:rFonts w:asciiTheme="majorHAnsi" w:hAnsiTheme="majorHAnsi" w:cstheme="majorHAnsi"/>
          <w:sz w:val="22"/>
          <w:szCs w:val="22"/>
        </w:rPr>
        <w:fldChar w:fldCharType="end"/>
      </w:r>
      <w:r w:rsidR="008C2B13">
        <w:rPr>
          <w:rFonts w:asciiTheme="majorHAnsi" w:hAnsiTheme="majorHAnsi" w:cstheme="majorHAnsi"/>
          <w:sz w:val="22"/>
          <w:szCs w:val="22"/>
        </w:rPr>
        <w:t>, despite the high background prevalence of tuberculosis</w:t>
      </w:r>
      <w:r w:rsidR="009D5DB1">
        <w:rPr>
          <w:rFonts w:asciiTheme="majorHAnsi" w:hAnsiTheme="majorHAnsi" w:cstheme="majorHAnsi"/>
          <w:sz w:val="22"/>
          <w:szCs w:val="22"/>
        </w:rPr>
        <w:t xml:space="preserve"> (TB)</w:t>
      </w:r>
      <w:r w:rsidR="00D11D4C">
        <w:rPr>
          <w:rFonts w:asciiTheme="majorHAnsi" w:hAnsiTheme="majorHAnsi" w:cstheme="majorHAnsi"/>
          <w:sz w:val="22"/>
          <w:szCs w:val="22"/>
        </w:rPr>
        <w:t xml:space="preserve"> in the latter</w:t>
      </w:r>
      <w:r w:rsidR="00D02F98">
        <w:rPr>
          <w:rFonts w:asciiTheme="majorHAnsi" w:hAnsiTheme="majorHAnsi" w:cstheme="majorHAnsi"/>
          <w:sz w:val="22"/>
          <w:szCs w:val="22"/>
        </w:rPr>
        <w:t>, compared with the former</w:t>
      </w:r>
      <w:r w:rsidR="00D11D4C">
        <w:rPr>
          <w:rFonts w:asciiTheme="majorHAnsi" w:hAnsiTheme="majorHAnsi" w:cstheme="majorHAnsi"/>
          <w:sz w:val="22"/>
          <w:szCs w:val="22"/>
        </w:rPr>
        <w:t xml:space="preserve"> region</w:t>
      </w:r>
      <w:r w:rsidR="00D02F98">
        <w:rPr>
          <w:rFonts w:asciiTheme="majorHAnsi" w:hAnsiTheme="majorHAnsi" w:cstheme="majorHAnsi"/>
          <w:sz w:val="22"/>
          <w:szCs w:val="22"/>
        </w:rPr>
        <w:t>s</w:t>
      </w:r>
      <w:r w:rsidR="00440A50">
        <w:rPr>
          <w:rFonts w:asciiTheme="majorHAnsi" w:hAnsiTheme="majorHAnsi" w:cstheme="majorHAnsi"/>
          <w:sz w:val="22"/>
          <w:szCs w:val="22"/>
        </w:rPr>
        <w:t xml:space="preserve"> </w:t>
      </w:r>
      <w:r w:rsidR="00385658"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&lt;EndNote&gt;&lt;Cite&gt;&lt;Author&gt;Mofokeng&lt;/Author&gt;&lt;Year&gt;2020&lt;/Year&gt;&lt;RecNum&gt;9539&lt;/RecNum&gt;&lt;DisplayText&gt;(7)&lt;/DisplayText&gt;&lt;record&gt;&lt;rec-number&gt;9539&lt;/rec-number&gt;&lt;foreign-keys&gt;&lt;key app="EN" db-id="xzvfpae2fxdffzes59g5pwd2dwdvvx0ss2x0" timestamp="1658410499"&gt;9539&lt;/key&gt;&lt;/foreign-keys&gt;&lt;ref-type name="Journal Article"&gt;17&lt;/ref-type&gt;&lt;contributors&gt;&lt;authors&gt;&lt;author&gt;Mofokeng, Thabiso RP&lt;/author&gt;&lt;author&gt;Beshyah, Salem A&lt;/author&gt;&lt;author&gt;Mahomed, Fazleh&lt;/author&gt;&lt;author&gt;Ndlovu, Kwazi CZ&lt;/author&gt;&lt;author&gt;Ross, Ian L&lt;/author&gt;&lt;/authors&gt;&lt;/contributors&gt;&lt;titles&gt;&lt;title&gt;Significant barriers to diagnosis and management of adrenal insufficiency in Africa&lt;/title&gt;&lt;secondary-title&gt;Endocrine connections&lt;/secondary-title&gt;&lt;/titles&gt;&lt;periodical&gt;&lt;full-title&gt;Endocrine connections&lt;/full-title&gt;&lt;/periodical&gt;&lt;pages&gt;445-456&lt;/pages&gt;&lt;volume&gt;9&lt;/volume&gt;&lt;number&gt;5&lt;/number&gt;&lt;dates&gt;&lt;year&gt;2020&lt;/year&gt;&lt;/dates&gt;&lt;isbn&gt;2049-3614&lt;/isbn&gt;&lt;urls&gt;&lt;/urls&gt;&lt;/record&gt;&lt;/Cite&gt;&lt;/EndNote&gt;</w:instrText>
      </w:r>
      <w:r w:rsidR="00385658"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(7)</w:t>
      </w:r>
      <w:r w:rsidR="00385658"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D75C76">
        <w:rPr>
          <w:rFonts w:asciiTheme="majorHAnsi" w:hAnsiTheme="majorHAnsi" w:cstheme="majorHAnsi"/>
          <w:sz w:val="22"/>
          <w:szCs w:val="22"/>
        </w:rPr>
        <w:t xml:space="preserve"> </w:t>
      </w:r>
      <w:r w:rsidR="00166B2A">
        <w:rPr>
          <w:rFonts w:asciiTheme="majorHAnsi" w:hAnsiTheme="majorHAnsi" w:cstheme="majorHAnsi"/>
          <w:sz w:val="22"/>
          <w:szCs w:val="22"/>
        </w:rPr>
        <w:t>O</w:t>
      </w:r>
      <w:r w:rsidR="00166B2A" w:rsidRPr="00DF24FE">
        <w:rPr>
          <w:rFonts w:asciiTheme="majorHAnsi" w:hAnsiTheme="majorHAnsi" w:cstheme="majorHAnsi"/>
          <w:sz w:val="22"/>
          <w:szCs w:val="22"/>
        </w:rPr>
        <w:t xml:space="preserve">ur </w:t>
      </w:r>
      <w:r w:rsidR="001E0616" w:rsidRPr="00DF24FE">
        <w:rPr>
          <w:rFonts w:asciiTheme="majorHAnsi" w:hAnsiTheme="majorHAnsi" w:cstheme="majorHAnsi"/>
          <w:sz w:val="22"/>
          <w:szCs w:val="22"/>
        </w:rPr>
        <w:t>recent survey suggests</w:t>
      </w:r>
      <w:r w:rsidR="00D02F98">
        <w:rPr>
          <w:rFonts w:asciiTheme="majorHAnsi" w:hAnsiTheme="majorHAnsi" w:cstheme="majorHAnsi"/>
          <w:sz w:val="22"/>
          <w:szCs w:val="22"/>
        </w:rPr>
        <w:t xml:space="preserve"> that TB </w:t>
      </w:r>
      <w:del w:id="14" w:author="Ian Ross" w:date="2024-09-17T17:15:00Z" w16du:dateUtc="2024-09-17T15:15:00Z">
        <w:r w:rsidR="00D02F98" w:rsidDel="00172723">
          <w:rPr>
            <w:rFonts w:asciiTheme="majorHAnsi" w:hAnsiTheme="majorHAnsi" w:cstheme="majorHAnsi"/>
            <w:sz w:val="22"/>
            <w:szCs w:val="22"/>
          </w:rPr>
          <w:delText xml:space="preserve">in </w:delText>
        </w:r>
      </w:del>
      <w:ins w:id="15"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34%</w:t>
      </w:r>
      <w:ins w:id="16"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 xml:space="preserve"> </w:t>
      </w:r>
      <w:del w:id="17" w:author="Ian Ross" w:date="2024-09-17T17:15:00Z" w16du:dateUtc="2024-09-17T15:15:00Z">
        <w:r w:rsidR="00D02F98" w:rsidDel="00172723">
          <w:rPr>
            <w:rFonts w:asciiTheme="majorHAnsi" w:hAnsiTheme="majorHAnsi" w:cstheme="majorHAnsi"/>
            <w:sz w:val="22"/>
            <w:szCs w:val="22"/>
          </w:rPr>
          <w:delText xml:space="preserve">of cases </w:delText>
        </w:r>
      </w:del>
      <w:r w:rsidR="00D02F98">
        <w:rPr>
          <w:rFonts w:asciiTheme="majorHAnsi" w:hAnsiTheme="majorHAnsi" w:cstheme="majorHAnsi"/>
          <w:sz w:val="22"/>
          <w:szCs w:val="22"/>
        </w:rPr>
        <w:t xml:space="preserve">and Acquired Immune Deficiency Syndrome (AIDS) </w:t>
      </w:r>
      <w:del w:id="18" w:author="Ian Ross" w:date="2024-09-17T17:15:00Z" w16du:dateUtc="2024-09-17T15:15:00Z">
        <w:r w:rsidR="00D02F98" w:rsidDel="00172723">
          <w:rPr>
            <w:rFonts w:asciiTheme="majorHAnsi" w:hAnsiTheme="majorHAnsi" w:cstheme="majorHAnsi"/>
            <w:sz w:val="22"/>
            <w:szCs w:val="22"/>
          </w:rPr>
          <w:delText xml:space="preserve">in </w:delText>
        </w:r>
      </w:del>
      <w:ins w:id="19"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29.8%</w:t>
      </w:r>
      <w:ins w:id="20" w:author="Ian Ross" w:date="2024-09-17T17:15:00Z" w16du:dateUtc="2024-09-17T15:15:00Z">
        <w:r w:rsidR="00172723">
          <w:rPr>
            <w:rFonts w:asciiTheme="majorHAnsi" w:hAnsiTheme="majorHAnsi" w:cstheme="majorHAnsi"/>
            <w:sz w:val="22"/>
            <w:szCs w:val="22"/>
          </w:rPr>
          <w:t>)</w:t>
        </w:r>
      </w:ins>
      <w:r w:rsidR="00D02F98">
        <w:rPr>
          <w:rFonts w:asciiTheme="majorHAnsi" w:hAnsiTheme="majorHAnsi" w:cstheme="majorHAnsi"/>
          <w:sz w:val="22"/>
          <w:szCs w:val="22"/>
        </w:rPr>
        <w:t xml:space="preserve"> predispose to</w:t>
      </w:r>
      <w:ins w:id="21" w:author="Ian Ross" w:date="2024-09-17T17:14:00Z" w16du:dateUtc="2024-09-17T15:14:00Z">
        <w:r w:rsidR="002565AE">
          <w:rPr>
            <w:rFonts w:asciiTheme="majorHAnsi" w:hAnsiTheme="majorHAnsi" w:cstheme="majorHAnsi"/>
            <w:sz w:val="22"/>
            <w:szCs w:val="22"/>
          </w:rPr>
          <w:t xml:space="preserve"> </w:t>
        </w:r>
      </w:ins>
      <w:r w:rsidR="00D02F98">
        <w:rPr>
          <w:rFonts w:asciiTheme="majorHAnsi" w:hAnsiTheme="majorHAnsi" w:cstheme="majorHAnsi"/>
          <w:sz w:val="22"/>
          <w:szCs w:val="22"/>
        </w:rPr>
        <w:t>the development of PA</w:t>
      </w:r>
      <w:r w:rsidR="00724CAF">
        <w:rPr>
          <w:rFonts w:asciiTheme="majorHAnsi" w:hAnsiTheme="majorHAnsi" w:cstheme="majorHAnsi"/>
          <w:sz w:val="22"/>
          <w:szCs w:val="22"/>
        </w:rPr>
        <w:t>I</w:t>
      </w:r>
      <w:r w:rsidR="00D02F98">
        <w:rPr>
          <w:rFonts w:asciiTheme="majorHAnsi" w:hAnsiTheme="majorHAnsi" w:cstheme="majorHAnsi"/>
          <w:sz w:val="22"/>
          <w:szCs w:val="22"/>
        </w:rPr>
        <w:t xml:space="preserve"> </w:t>
      </w:r>
      <w:r w:rsidR="00134303"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&lt;EndNote&gt;&lt;Cite&gt;&lt;Author&gt;Mofokeng&lt;/Author&gt;&lt;Year&gt;2020&lt;/Year&gt;&lt;RecNum&gt;29081&lt;/RecNum&gt;&lt;DisplayText&gt;(8)&lt;/DisplayText&gt;&lt;record&gt;&lt;rec-number&gt;29081&lt;/rec-number&gt;&lt;foreign-keys&gt;&lt;key app="EN" db-id="xzvfpae2fxdffzes59g5pwd2dwdvvx0ss2x0" timestamp="1658082122" guid="ba49dba5-5519-4697-9a5f-3f501b7f5af1"&gt;29081&lt;/key&gt;&lt;/foreign-keys&gt;&lt;ref-type name="Journal Article"&gt;17&lt;/ref-type&gt;&lt;contributors&gt;&lt;authors&gt;&lt;author&gt;Mofokeng, Thabiso Rafaki Petrus&lt;/author&gt;&lt;author&gt;Ndlovu, Kwazi Celani Zwakele&lt;/author&gt;&lt;author&gt;Beshyah, Salem A&lt;/author&gt;&lt;author&gt;Ross, Ian L&lt;/author&gt;&lt;/authors&gt;&lt;/contributors&gt;&lt;titles&gt;&lt;title&gt;Tiered healthcare in South Africa exposes deficiencies in management and more patients with infectious etiology of primary adrenal insufficiency&lt;/title&gt;&lt;secondary-title&gt;Plos one&lt;/secondary-title&gt;&lt;/titles&gt;&lt;periodical&gt;&lt;full-title&gt;PLoS One&lt;/full-title&gt;&lt;/periodical&gt;&lt;pages&gt;e0241845&lt;/pages&gt;&lt;volume&gt;15&lt;/volume&gt;&lt;number&gt;11&lt;/number&gt;&lt;dates&gt;&lt;year&gt;2020&lt;/year&gt;&lt;/dates&gt;&lt;isbn&gt;1932-6203&lt;/isbn&gt;&lt;urls&gt;&lt;/urls&gt;&lt;/record&gt;&lt;/Cite&gt;&lt;/EndNote&gt;</w:instrText>
      </w:r>
      <w:r w:rsidR="00134303"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(8)</w:t>
      </w:r>
      <w:r w:rsidR="00134303" w:rsidRPr="00DF24FE">
        <w:rPr>
          <w:rFonts w:asciiTheme="majorHAnsi" w:hAnsiTheme="majorHAnsi" w:cstheme="majorHAnsi"/>
          <w:sz w:val="22"/>
          <w:szCs w:val="22"/>
        </w:rPr>
        <w:fldChar w:fldCharType="end"/>
      </w:r>
      <w:r w:rsidR="003B12E7">
        <w:rPr>
          <w:rFonts w:asciiTheme="majorHAnsi" w:hAnsiTheme="majorHAnsi" w:cstheme="majorHAnsi"/>
          <w:sz w:val="22"/>
          <w:szCs w:val="22"/>
        </w:rPr>
        <w:t>.</w:t>
      </w:r>
      <w:r w:rsidR="001E0616" w:rsidRPr="00DF24FE">
        <w:rPr>
          <w:rFonts w:asciiTheme="majorHAnsi" w:hAnsiTheme="majorHAnsi" w:cstheme="majorHAnsi"/>
          <w:sz w:val="22"/>
          <w:szCs w:val="22"/>
        </w:rPr>
        <w:t xml:space="preserve"> </w:t>
      </w:r>
    </w:p>
    <w:p w14:paraId="50FB2BAF" w14:textId="39E89CF3" w:rsidR="001F48B5" w:rsidRPr="00DF24FE" w:rsidRDefault="005A6A58" w:rsidP="00267310">
      <w:pPr>
        <w:pStyle w:val="BodyText"/>
        <w:jc w:val="both"/>
        <w:rPr>
          <w:rFonts w:asciiTheme="majorHAnsi" w:hAnsiTheme="majorHAnsi" w:cstheme="majorHAnsi"/>
          <w:sz w:val="22"/>
          <w:szCs w:val="22"/>
        </w:rPr>
      </w:pPr>
      <w:moveToRangeStart w:id="22" w:author="Ian Ross" w:date="2024-09-17T17:13:00Z" w:name="move177485649"/>
      <w:ins w:id="23" w:author="Ian Ross" w:date="2024-09-17T17:13:00Z">
        <w:r w:rsidRPr="005A6A58">
          <w:rPr>
            <w:rFonts w:asciiTheme="majorHAnsi" w:hAnsiTheme="majorHAnsi" w:cstheme="majorHAnsi"/>
            <w:sz w:val="22"/>
            <w:szCs w:val="22"/>
          </w:rPr>
          <w:t xml:space="preserve">The background prevalence of Human Immunodeficiency Virus (HIV) in sub-Saharan Africa is 9%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 ExcludeYear="1"&gt;&lt;Author&gt;Goliber&lt;/Author&gt;&lt;Year&gt;2002&lt;/Year&gt;&lt;RecNum&gt;29105&lt;/RecNum&gt;&lt;DisplayText&gt;(2)&lt;/DisplayText&gt;&lt;record&gt;&lt;rec-number&gt;29105&lt;/rec-number&gt;&lt;foreign-keys&gt;&lt;key app="EN" db-id="xzvfpae2fxdffzes59g5pwd2dwdvvx0ss2x0" timestamp="1677527713"&gt;29105&lt;/key&gt;&lt;/foreign-keys&gt;&lt;ref-type name="Journal Article"&gt;17&lt;/ref-type&gt;&lt;contributors&gt;&lt;authors&gt;&lt;author&gt;Goliber, Thomas&lt;/author&gt;&lt;/authors&gt;&lt;/contributors&gt;&lt;titles&gt;&lt;title&gt;The status of the HIV/AIDS epidemic in Sub-Saharan Africa&lt;/title&gt;&lt;secondary-title&gt;Population Reference Bureau&lt;/secondary-title&gt;&lt;/titles&gt;&lt;periodical&gt;&lt;full-title&gt;Population Reference Bureau&lt;/full-title&gt;&lt;/periodical&gt;&lt;dates&gt;&lt;year&gt;2002&lt;/year&gt;&lt;/dates&gt;&lt;urls&gt;&lt;/urls&gt;&lt;/record&gt;&lt;/Cite&gt;&lt;/EndNote&gt;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(2)</w:t>
        </w:r>
      </w:ins>
      <w:r w:rsidRPr="005A6A58">
        <w:rPr>
          <w:rFonts w:asciiTheme="majorHAnsi" w:hAnsiTheme="majorHAnsi" w:cstheme="majorHAnsi"/>
          <w:sz w:val="22"/>
          <w:szCs w:val="22"/>
        </w:rPr>
        <w:fldChar w:fldCharType="end"/>
      </w:r>
      <w:ins w:id="24" w:author="Ian Ross" w:date="2024-09-17T17:13:00Z">
        <w:r w:rsidRPr="005A6A58">
          <w:rPr>
            <w:rFonts w:asciiTheme="majorHAnsi" w:hAnsiTheme="majorHAnsi" w:cstheme="majorHAnsi"/>
            <w:sz w:val="22"/>
            <w:szCs w:val="22"/>
          </w:rPr>
          <w:t xml:space="preserve">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&lt;EndNote&gt;&lt;Cite&gt;&lt;Author&gt;Hofbauer&lt;/Author&gt;&lt;Year&gt;1996&lt;/Year&gt;&lt;RecNum&gt;29084&lt;/RecNum&gt;&lt;DisplayText&gt;(3)&lt;/DisplayText&gt;&lt;record&gt;&lt;rec-number&gt;29084&lt;/rec-number&gt;&lt;foreign-keys&gt;&lt;key app="EN" db-id="xzvfpae2fxdffzes59g5pwd2dwdvvx0ss2x0" timestamp="1669891566" guid="d809ffcd-f450-4938-aa07-5a297bfc0a2b"&gt;29084&lt;/key&gt;&lt;/foreign-keys&gt;&lt;ref-type name="Journal Article"&gt;17&lt;/ref-type&gt;&lt;contributors&gt;&lt;authors&gt;&lt;author&gt;Hofbauer, Lorenz C&lt;/author&gt;&lt;author&gt;Heufelder, Armin E&lt;/author&gt;&lt;/authors&gt;&lt;/contributors&gt;&lt;titles&gt;&lt;title&gt;Endocrine implications of human immunodeficiency virus infection&lt;/title&gt;&lt;secondary-title&gt;Medicine&lt;/secondary-title&gt;&lt;/titles&gt;&lt;periodical&gt;&lt;full-title&gt;Medicine&lt;/full-title&gt;&lt;/periodical&gt;&lt;pages&gt;262-278&lt;/pages&gt;&lt;volume&gt;75&lt;/volume&gt;&lt;number&gt;5&lt;/number&gt;&lt;dates&gt;&lt;year&gt;1996&lt;/year&gt;&lt;/dates&gt;&lt;isbn&gt;0304-5412&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(3)</w:t>
        </w:r>
      </w:ins>
      <w:r w:rsidRPr="005A6A58">
        <w:rPr>
          <w:rFonts w:asciiTheme="majorHAnsi" w:hAnsiTheme="majorHAnsi" w:cstheme="majorHAnsi"/>
          <w:sz w:val="22"/>
          <w:szCs w:val="22"/>
        </w:rPr>
        <w:fldChar w:fldCharType="end"/>
      </w:r>
      <w:ins w:id="25" w:author="Ian Ross" w:date="2024-09-17T17:13:00Z">
        <w:r w:rsidRPr="005A6A58">
          <w:rPr>
            <w:rFonts w:asciiTheme="majorHAnsi" w:hAnsiTheme="majorHAnsi" w:cstheme="majorHAnsi"/>
            <w:sz w:val="22"/>
            <w:szCs w:val="22"/>
          </w:rPr>
          <w:t xml:space="preserve">.    The mortality in HIV positive patients is higher in resource limited settings for example, sub-Saharan Africa, </w:t>
        </w:r>
        <w:r w:rsidRPr="005A6A58">
          <w:rPr>
            <w:rFonts w:asciiTheme="majorHAnsi" w:hAnsiTheme="majorHAnsi" w:cstheme="majorHAnsi"/>
            <w:sz w:val="22"/>
            <w:szCs w:val="22"/>
          </w:rPr>
          <w:fldChar w:fldCharType="begin"/>
        </w:r>
        <w:r w:rsidRPr="005A6A58">
          <w:rPr>
            <w:rFonts w:asciiTheme="majorHAnsi" w:hAnsiTheme="majorHAnsi" w:cstheme="majorHAnsi"/>
            <w:sz w:val="22"/>
            <w:szCs w:val="22"/>
          </w:rPr>
          <w:instrText xml:space="preserve"> ADDIN EN.CITE &lt;EndNote&gt;&lt;Cite&gt;&lt;Author&gt;Boulle&lt;/Author&gt;&lt;Year&gt;2014&lt;/Year&gt;&lt;RecNum&gt;29113&lt;/RecNum&gt;&lt;DisplayText&gt;(4)&lt;/DisplayText&gt;&lt;record&gt;&lt;rec-number&gt;29113&lt;/rec-number&gt;&lt;foreign-keys&gt;&lt;key app="EN" db-id="xzvfpae2fxdffzes59g5pwd2dwdvvx0ss2x0" timestamp="1679606950"&gt;29113&lt;/key&gt;&lt;/foreign-keys&gt;&lt;ref-type name="Journal Article"&gt;17&lt;/ref-type&gt;&lt;contributors&gt;&lt;authors&gt;&lt;author&gt;Boulle, Andrew&lt;/author&gt;&lt;author&gt;Schomaker, Michael&lt;/author&gt;&lt;author&gt;May, Margaret T&lt;/author&gt;&lt;author&gt;Hogg, Robert S&lt;/author&gt;&lt;author&gt;Shepherd, Bryan E&lt;/author&gt;&lt;author&gt;Monge, Susana&lt;/author&gt;&lt;author&gt;Keiser, Olivia&lt;/author&gt;&lt;author&gt;Lampe, Fiona C&lt;/author&gt;&lt;author&gt;Giddy, Janet&lt;/author&gt;&lt;author&gt;Ndirangu, James&lt;/author&gt;&lt;/authors&gt;&lt;/contributors&gt;&lt;titles&gt;&lt;title&gt;Mortality in patients with HIV-1 infection starting antiretroviral therapy in South Africa, Europe, or North America: a collaborative analysis of prospective studies&lt;/title&gt;&lt;secondary-title&gt;PLoS medicine&lt;/secondary-title&gt;&lt;/titles&gt;&lt;periodical&gt;&lt;full-title&gt;PLoS medicine&lt;/full-title&gt;&lt;/periodical&gt;&lt;pages&gt;e1001718&lt;/pages&gt;&lt;volume&gt;11&lt;/volume&gt;&lt;number&gt;9&lt;/number&gt;&lt;dates&gt;&lt;year&gt;2014&lt;/year&gt;&lt;/dates&gt;&lt;isbn&gt;1549-1676&lt;/isbn&gt;&lt;urls&gt;&lt;/urls&gt;&lt;/record&gt;&lt;/Cite&gt;&lt;/EndNote&gt;</w:instrText>
        </w:r>
        <w:r w:rsidRPr="005A6A58">
          <w:rPr>
            <w:rFonts w:asciiTheme="majorHAnsi" w:hAnsiTheme="majorHAnsi" w:cstheme="majorHAnsi"/>
            <w:sz w:val="22"/>
            <w:szCs w:val="22"/>
          </w:rPr>
          <w:fldChar w:fldCharType="separate"/>
        </w:r>
        <w:r w:rsidRPr="005A6A58">
          <w:rPr>
            <w:rFonts w:asciiTheme="majorHAnsi" w:hAnsiTheme="majorHAnsi" w:cstheme="majorHAnsi"/>
            <w:sz w:val="22"/>
            <w:szCs w:val="22"/>
          </w:rPr>
          <w:t>(4)</w:t>
        </w:r>
      </w:ins>
      <w:r w:rsidRPr="005A6A58">
        <w:rPr>
          <w:rFonts w:asciiTheme="majorHAnsi" w:hAnsiTheme="majorHAnsi" w:cstheme="majorHAnsi"/>
          <w:sz w:val="22"/>
          <w:szCs w:val="22"/>
        </w:rPr>
        <w:fldChar w:fldCharType="end"/>
      </w:r>
      <w:ins w:id="26" w:author="Ian Ross" w:date="2024-09-17T17:13:00Z">
        <w:r w:rsidRPr="005A6A58">
          <w:rPr>
            <w:rFonts w:asciiTheme="majorHAnsi" w:hAnsiTheme="majorHAnsi" w:cstheme="majorHAnsi"/>
            <w:sz w:val="22"/>
            <w:szCs w:val="22"/>
          </w:rPr>
          <w:t xml:space="preserve"> due to late presentation and inadequate health resources. </w:t>
        </w:r>
      </w:ins>
      <w:moveToRangeEnd w:id="22"/>
      <w:r w:rsidR="001F48B5">
        <w:rPr>
          <w:rFonts w:asciiTheme="majorHAnsi" w:hAnsiTheme="majorHAnsi" w:cstheme="majorHAnsi"/>
          <w:sz w:val="22"/>
          <w:szCs w:val="22"/>
        </w:rPr>
        <w:t xml:space="preserve">Patients </w:t>
      </w:r>
      <w:r w:rsidR="001F48B5" w:rsidRPr="001F48B5">
        <w:rPr>
          <w:rFonts w:asciiTheme="majorHAnsi" w:hAnsiTheme="majorHAnsi" w:cstheme="majorHAnsi"/>
          <w:sz w:val="22"/>
          <w:szCs w:val="22"/>
        </w:rPr>
        <w:t>with HIV may</w:t>
      </w:r>
      <w:r w:rsidR="00D02F98">
        <w:rPr>
          <w:rFonts w:asciiTheme="majorHAnsi" w:hAnsiTheme="majorHAnsi" w:cstheme="majorHAnsi"/>
          <w:sz w:val="22"/>
          <w:szCs w:val="22"/>
        </w:rPr>
        <w:t xml:space="preserve"> develop </w:t>
      </w:r>
      <w:r w:rsidR="00D11D4C">
        <w:rPr>
          <w:rFonts w:asciiTheme="majorHAnsi" w:hAnsiTheme="majorHAnsi" w:cstheme="majorHAnsi"/>
          <w:sz w:val="22"/>
          <w:szCs w:val="22"/>
        </w:rPr>
        <w:t xml:space="preserve">PAI </w:t>
      </w:r>
      <w:r w:rsidR="001F48B5">
        <w:rPr>
          <w:rFonts w:asciiTheme="majorHAnsi" w:hAnsiTheme="majorHAnsi" w:cstheme="majorHAnsi"/>
          <w:sz w:val="22"/>
          <w:szCs w:val="22"/>
        </w:rPr>
        <w:t xml:space="preserve">due to </w:t>
      </w:r>
      <w:r w:rsidR="00AD3FB4" w:rsidRPr="00F83FA2">
        <w:rPr>
          <w:rFonts w:asciiTheme="majorHAnsi" w:hAnsiTheme="majorHAnsi" w:cstheme="majorHAnsi"/>
          <w:i/>
          <w:iCs/>
          <w:sz w:val="22"/>
          <w:szCs w:val="22"/>
        </w:rPr>
        <w:t>inter alia</w:t>
      </w:r>
      <w:r w:rsidR="00D02F98">
        <w:rPr>
          <w:rFonts w:asciiTheme="majorHAnsi" w:hAnsiTheme="majorHAnsi" w:cstheme="majorHAnsi"/>
          <w:sz w:val="22"/>
          <w:szCs w:val="22"/>
        </w:rPr>
        <w:t xml:space="preserve"> TB</w:t>
      </w:r>
      <w:r w:rsidR="001F48B5" w:rsidRPr="001F48B5">
        <w:rPr>
          <w:rFonts w:asciiTheme="majorHAnsi" w:hAnsiTheme="majorHAnsi" w:cstheme="majorHAnsi"/>
          <w:sz w:val="22"/>
          <w:szCs w:val="22"/>
        </w:rPr>
        <w:t>,</w:t>
      </w:r>
      <w:r w:rsidR="001F48B5">
        <w:rPr>
          <w:rFonts w:asciiTheme="majorHAnsi" w:hAnsiTheme="majorHAnsi" w:cstheme="majorHAnsi"/>
          <w:sz w:val="22"/>
          <w:szCs w:val="22"/>
        </w:rPr>
        <w:t xml:space="preserve"> </w:t>
      </w:r>
      <w:r w:rsidR="00E260C0" w:rsidRPr="00F83FA2">
        <w:rPr>
          <w:rFonts w:asciiTheme="majorHAnsi" w:hAnsiTheme="majorHAnsi" w:cstheme="majorHAnsi"/>
          <w:i/>
          <w:iCs/>
          <w:sz w:val="22"/>
          <w:szCs w:val="22"/>
        </w:rPr>
        <w:t xml:space="preserve">Mycobacterium </w:t>
      </w:r>
      <w:r w:rsidR="001F48B5" w:rsidRPr="00F83FA2">
        <w:rPr>
          <w:rFonts w:asciiTheme="majorHAnsi" w:hAnsiTheme="majorHAnsi" w:cstheme="majorHAnsi"/>
          <w:i/>
          <w:iCs/>
          <w:sz w:val="22"/>
          <w:szCs w:val="22"/>
        </w:rPr>
        <w:t xml:space="preserve">avium </w:t>
      </w:r>
      <w:proofErr w:type="spellStart"/>
      <w:r w:rsidR="001F48B5" w:rsidRPr="00F83FA2">
        <w:rPr>
          <w:rFonts w:asciiTheme="majorHAnsi" w:hAnsiTheme="majorHAnsi" w:cstheme="majorHAnsi"/>
          <w:i/>
          <w:iCs/>
          <w:sz w:val="22"/>
          <w:szCs w:val="22"/>
        </w:rPr>
        <w:t>Intracellulare</w:t>
      </w:r>
      <w:proofErr w:type="spellEnd"/>
      <w:r w:rsidR="001F48B5" w:rsidRPr="001F48B5">
        <w:rPr>
          <w:rFonts w:asciiTheme="majorHAnsi" w:hAnsiTheme="majorHAnsi" w:cstheme="majorHAnsi"/>
          <w:sz w:val="22"/>
          <w:szCs w:val="22"/>
        </w:rPr>
        <w:t xml:space="preserve"> </w:t>
      </w:r>
      <w:r w:rsidR="001F48B5">
        <w:rPr>
          <w:rFonts w:asciiTheme="majorHAnsi" w:hAnsiTheme="majorHAnsi" w:cstheme="majorHAnsi"/>
          <w:sz w:val="22"/>
          <w:szCs w:val="22"/>
        </w:rPr>
        <w:t>(</w:t>
      </w:r>
      <w:r w:rsidR="001F48B5" w:rsidRPr="001F48B5">
        <w:rPr>
          <w:rFonts w:asciiTheme="majorHAnsi" w:hAnsiTheme="majorHAnsi" w:cstheme="majorHAnsi"/>
          <w:sz w:val="22"/>
          <w:szCs w:val="22"/>
        </w:rPr>
        <w:t>M</w:t>
      </w:r>
      <w:r w:rsidR="001F48B5">
        <w:rPr>
          <w:rFonts w:asciiTheme="majorHAnsi" w:hAnsiTheme="majorHAnsi" w:cstheme="majorHAnsi"/>
          <w:sz w:val="22"/>
          <w:szCs w:val="22"/>
        </w:rPr>
        <w:t>AI)</w:t>
      </w:r>
      <w:r w:rsidR="001F48B5" w:rsidRPr="001F48B5">
        <w:rPr>
          <w:rFonts w:asciiTheme="majorHAnsi" w:hAnsiTheme="majorHAnsi" w:cstheme="majorHAnsi"/>
          <w:sz w:val="22"/>
          <w:szCs w:val="22"/>
        </w:rPr>
        <w:t>,</w:t>
      </w:r>
      <w:r w:rsidR="00E260C0">
        <w:rPr>
          <w:rFonts w:asciiTheme="majorHAnsi" w:hAnsiTheme="majorHAnsi" w:cstheme="majorHAnsi"/>
          <w:sz w:val="22"/>
          <w:szCs w:val="22"/>
        </w:rPr>
        <w:t xml:space="preserve"> </w:t>
      </w:r>
      <w:r w:rsidR="008A7BCD">
        <w:rPr>
          <w:rFonts w:asciiTheme="majorHAnsi" w:hAnsiTheme="majorHAnsi" w:cstheme="majorHAnsi"/>
          <w:sz w:val="22"/>
          <w:szCs w:val="22"/>
        </w:rPr>
        <w:t>cytomegalovirus</w:t>
      </w:r>
      <w:r w:rsidR="001F48B5" w:rsidRPr="001F48B5">
        <w:rPr>
          <w:rFonts w:asciiTheme="majorHAnsi" w:hAnsiTheme="majorHAnsi" w:cstheme="majorHAnsi"/>
          <w:sz w:val="22"/>
          <w:szCs w:val="22"/>
        </w:rPr>
        <w:t xml:space="preserve"> </w:t>
      </w:r>
      <w:r w:rsidR="00E260C0">
        <w:rPr>
          <w:rFonts w:asciiTheme="majorHAnsi" w:hAnsiTheme="majorHAnsi" w:cstheme="majorHAnsi"/>
          <w:sz w:val="22"/>
          <w:szCs w:val="22"/>
        </w:rPr>
        <w:t>(</w:t>
      </w:r>
      <w:r w:rsidR="001F48B5" w:rsidRPr="001F48B5">
        <w:rPr>
          <w:rFonts w:asciiTheme="majorHAnsi" w:hAnsiTheme="majorHAnsi" w:cstheme="majorHAnsi"/>
          <w:sz w:val="22"/>
          <w:szCs w:val="22"/>
        </w:rPr>
        <w:t>CMV</w:t>
      </w:r>
      <w:r w:rsidR="00E260C0">
        <w:rPr>
          <w:rFonts w:asciiTheme="majorHAnsi" w:hAnsiTheme="majorHAnsi" w:cstheme="majorHAnsi"/>
          <w:sz w:val="22"/>
          <w:szCs w:val="22"/>
        </w:rPr>
        <w:t>)</w:t>
      </w:r>
      <w:r w:rsidR="001F48B5" w:rsidRPr="001F48B5">
        <w:rPr>
          <w:rFonts w:asciiTheme="majorHAnsi" w:hAnsiTheme="majorHAnsi" w:cstheme="majorHAnsi"/>
          <w:sz w:val="22"/>
          <w:szCs w:val="22"/>
        </w:rPr>
        <w:t>, toxoplasmosis,</w:t>
      </w:r>
      <w:r w:rsidR="00091DF0">
        <w:rPr>
          <w:rFonts w:asciiTheme="majorHAnsi" w:hAnsiTheme="majorHAnsi" w:cstheme="majorHAnsi"/>
          <w:sz w:val="22"/>
          <w:szCs w:val="22"/>
        </w:rPr>
        <w:t xml:space="preserve"> </w:t>
      </w:r>
      <w:r w:rsidR="002478B9" w:rsidRPr="00F83FA2">
        <w:rPr>
          <w:rFonts w:asciiTheme="majorHAnsi" w:hAnsiTheme="majorHAnsi" w:cstheme="majorHAnsi"/>
          <w:i/>
          <w:iCs/>
          <w:sz w:val="22"/>
          <w:szCs w:val="22"/>
        </w:rPr>
        <w:t>Pneumocystis carinii</w:t>
      </w:r>
      <w:r w:rsidR="00091DF0">
        <w:rPr>
          <w:rFonts w:asciiTheme="majorHAnsi" w:hAnsiTheme="majorHAnsi" w:cstheme="majorHAnsi"/>
          <w:sz w:val="22"/>
          <w:szCs w:val="22"/>
        </w:rPr>
        <w:t>,</w:t>
      </w:r>
      <w:r w:rsidR="001F48B5" w:rsidRPr="001F48B5">
        <w:rPr>
          <w:rFonts w:asciiTheme="majorHAnsi" w:hAnsiTheme="majorHAnsi" w:cstheme="majorHAnsi"/>
          <w:sz w:val="22"/>
          <w:szCs w:val="22"/>
        </w:rPr>
        <w:t xml:space="preserve"> histoplasmosis</w:t>
      </w:r>
      <w:r w:rsidR="004E4F85">
        <w:rPr>
          <w:rFonts w:asciiTheme="majorHAnsi" w:hAnsiTheme="majorHAnsi" w:cstheme="majorHAnsi"/>
          <w:sz w:val="22"/>
          <w:szCs w:val="22"/>
        </w:rPr>
        <w:t xml:space="preserve"> and </w:t>
      </w:r>
      <w:r w:rsidR="001F48B5">
        <w:rPr>
          <w:rFonts w:asciiTheme="majorHAnsi" w:hAnsiTheme="majorHAnsi" w:cstheme="majorHAnsi"/>
          <w:sz w:val="22"/>
          <w:szCs w:val="22"/>
        </w:rPr>
        <w:t>malignancies</w:t>
      </w:r>
      <w:r w:rsidR="004E4F85">
        <w:rPr>
          <w:rFonts w:asciiTheme="majorHAnsi" w:hAnsiTheme="majorHAnsi" w:cstheme="majorHAnsi"/>
          <w:sz w:val="22"/>
          <w:szCs w:val="22"/>
        </w:rPr>
        <w:t xml:space="preserve"> for example, </w:t>
      </w:r>
      <w:r w:rsidR="001F48B5" w:rsidRPr="001F48B5">
        <w:rPr>
          <w:rFonts w:asciiTheme="majorHAnsi" w:hAnsiTheme="majorHAnsi" w:cstheme="majorHAnsi"/>
          <w:sz w:val="22"/>
          <w:szCs w:val="22"/>
        </w:rPr>
        <w:t>non</w:t>
      </w:r>
      <w:r w:rsidR="001F48B5">
        <w:rPr>
          <w:rFonts w:asciiTheme="majorHAnsi" w:hAnsiTheme="majorHAnsi" w:cstheme="majorHAnsi"/>
          <w:sz w:val="22"/>
          <w:szCs w:val="22"/>
        </w:rPr>
        <w:t>-Hod</w:t>
      </w:r>
      <w:r w:rsidR="004B4F79">
        <w:rPr>
          <w:rFonts w:asciiTheme="majorHAnsi" w:hAnsiTheme="majorHAnsi" w:cstheme="majorHAnsi"/>
          <w:sz w:val="22"/>
          <w:szCs w:val="22"/>
        </w:rPr>
        <w:t>g</w:t>
      </w:r>
      <w:r w:rsidR="001F48B5" w:rsidRPr="001F48B5">
        <w:rPr>
          <w:rFonts w:asciiTheme="majorHAnsi" w:hAnsiTheme="majorHAnsi" w:cstheme="majorHAnsi"/>
          <w:sz w:val="22"/>
          <w:szCs w:val="22"/>
        </w:rPr>
        <w:t>kin</w:t>
      </w:r>
      <w:r w:rsidR="00AD3FB4">
        <w:rPr>
          <w:rFonts w:asciiTheme="majorHAnsi" w:hAnsiTheme="majorHAnsi" w:cstheme="majorHAnsi"/>
          <w:sz w:val="22"/>
          <w:szCs w:val="22"/>
        </w:rPr>
        <w:t>’</w:t>
      </w:r>
      <w:r w:rsidR="001F48B5" w:rsidRPr="001F48B5">
        <w:rPr>
          <w:rFonts w:asciiTheme="majorHAnsi" w:hAnsiTheme="majorHAnsi" w:cstheme="majorHAnsi"/>
          <w:sz w:val="22"/>
          <w:szCs w:val="22"/>
        </w:rPr>
        <w:t>s lymphoma</w:t>
      </w:r>
      <w:r w:rsidR="001F48B5">
        <w:rPr>
          <w:rFonts w:asciiTheme="majorHAnsi" w:hAnsiTheme="majorHAnsi" w:cstheme="majorHAnsi"/>
          <w:sz w:val="22"/>
          <w:szCs w:val="22"/>
        </w:rPr>
        <w:t xml:space="preserve"> and Kaposi sarcoma</w:t>
      </w:r>
      <w:r w:rsidR="00091DF0">
        <w:rPr>
          <w:rFonts w:asciiTheme="majorHAnsi" w:hAnsiTheme="majorHAnsi" w:cstheme="majorHAnsi"/>
          <w:sz w:val="22"/>
          <w:szCs w:val="22"/>
        </w:rPr>
        <w:t xml:space="preserve"> (</w:t>
      </w:r>
      <w:r w:rsidR="001F48B5">
        <w:rPr>
          <w:rFonts w:asciiTheme="majorHAnsi" w:hAnsiTheme="majorHAnsi" w:cstheme="majorHAnsi"/>
          <w:sz w:val="22"/>
          <w:szCs w:val="22"/>
        </w:rPr>
        <w:t>KS</w:t>
      </w:r>
      <w:r w:rsidR="00091DF0">
        <w:rPr>
          <w:rFonts w:asciiTheme="majorHAnsi" w:hAnsiTheme="majorHAnsi" w:cstheme="majorHAnsi"/>
          <w:sz w:val="22"/>
          <w:szCs w:val="22"/>
        </w:rPr>
        <w:t>)</w:t>
      </w:r>
      <w:r w:rsidR="004E4F85">
        <w:rPr>
          <w:rFonts w:asciiTheme="majorHAnsi" w:hAnsiTheme="majorHAnsi" w:cstheme="majorHAnsi"/>
          <w:sz w:val="22"/>
          <w:szCs w:val="22"/>
        </w:rPr>
        <w:t xml:space="preserve">. Additionally, fungal infections including </w:t>
      </w:r>
      <w:r w:rsidR="001F48B5">
        <w:rPr>
          <w:rFonts w:asciiTheme="majorHAnsi" w:hAnsiTheme="majorHAnsi" w:cstheme="majorHAnsi"/>
          <w:sz w:val="22"/>
          <w:szCs w:val="22"/>
        </w:rPr>
        <w:t>cryptococcus, blastomycosis, and histoplasmosis</w:t>
      </w:r>
      <w:r w:rsidR="004E4F85">
        <w:rPr>
          <w:rFonts w:asciiTheme="majorHAnsi" w:hAnsiTheme="majorHAnsi" w:cstheme="majorHAnsi"/>
          <w:sz w:val="22"/>
          <w:szCs w:val="22"/>
        </w:rPr>
        <w:t xml:space="preserve"> and medications </w:t>
      </w:r>
      <w:r w:rsidR="00D11D4C">
        <w:rPr>
          <w:rFonts w:asciiTheme="majorHAnsi" w:hAnsiTheme="majorHAnsi" w:cstheme="majorHAnsi"/>
          <w:sz w:val="22"/>
          <w:szCs w:val="22"/>
        </w:rPr>
        <w:t>for example</w:t>
      </w:r>
      <w:r w:rsidR="00BA715B">
        <w:rPr>
          <w:rFonts w:asciiTheme="majorHAnsi" w:hAnsiTheme="majorHAnsi" w:cstheme="majorHAnsi"/>
          <w:sz w:val="22"/>
          <w:szCs w:val="22"/>
        </w:rPr>
        <w:t>, ketoconazole</w:t>
      </w:r>
      <w:r w:rsidR="004E4F85">
        <w:rPr>
          <w:rFonts w:asciiTheme="majorHAnsi" w:hAnsiTheme="majorHAnsi" w:cstheme="majorHAnsi"/>
          <w:sz w:val="22"/>
          <w:szCs w:val="22"/>
        </w:rPr>
        <w:t xml:space="preserve"> and </w:t>
      </w:r>
      <w:r w:rsidR="00BA715B">
        <w:rPr>
          <w:rFonts w:asciiTheme="majorHAnsi" w:hAnsiTheme="majorHAnsi" w:cstheme="majorHAnsi"/>
          <w:sz w:val="22"/>
          <w:szCs w:val="22"/>
        </w:rPr>
        <w:t>mitotane</w:t>
      </w:r>
      <w:r w:rsidR="004E4F85">
        <w:rPr>
          <w:rFonts w:asciiTheme="majorHAnsi" w:hAnsiTheme="majorHAnsi" w:cstheme="majorHAnsi"/>
          <w:sz w:val="22"/>
          <w:szCs w:val="22"/>
        </w:rPr>
        <w:t xml:space="preserve"> may precipitate PAI</w:t>
      </w:r>
      <w:r w:rsidR="00D11D4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&lt;EndNote&gt;&lt;Cite&gt;&lt;Author&gt;Arlt&lt;/Author&gt;&lt;Year&gt;2008&lt;/Year&gt;&lt;RecNum&gt;29123&lt;/RecNum&gt;&lt;DisplayText&gt;(9)&lt;/DisplayText&gt;&lt;record&gt;&lt;rec-number&gt;29123&lt;/rec-number&gt;&lt;foreign-keys&gt;&lt;key app="EN" db-id="xzvfpae2fxdffzes59g5pwd2dwdvvx0ss2x0" timestamp="1722770812"&gt;29123&lt;/key&gt;&lt;/foreign-keys&gt;&lt;ref-type name="Journal Article"&gt;17&lt;/ref-type&gt;&lt;contributors&gt;&lt;authors&gt;&lt;author&gt;Arlt, Wiebke&lt;/author&gt;&lt;/authors&gt;&lt;/contributors&gt;&lt;titles&gt;&lt;title&gt;Adrenal insufficiency&lt;/title&gt;&lt;secondary-title&gt;Clinical medicine&lt;/secondary-title&gt;&lt;/titles&gt;&lt;periodical&gt;&lt;full-title&gt;Clinical medicine&lt;/full-title&gt;&lt;/periodical&gt;&lt;pages&gt;211&lt;/pages&gt;&lt;volume&gt;8&lt;/volume&gt;&lt;number&gt;2&lt;/number&gt;&lt;dates&gt;&lt;year&gt;2008&lt;/year&gt;&lt;/dates&gt;&lt;urls&gt;&lt;/urls&gt;&lt;/record&gt;&lt;/Cite&gt;&lt;/EndNote&gt;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(9)</w:t>
      </w:r>
      <w:r w:rsidR="00F94CB2">
        <w:rPr>
          <w:rFonts w:asciiTheme="majorHAnsi" w:hAnsiTheme="majorHAnsi" w:cstheme="majorHAnsi"/>
          <w:sz w:val="22"/>
          <w:szCs w:val="22"/>
        </w:rPr>
        <w:fldChar w:fldCharType="end"/>
      </w:r>
      <w:r w:rsidR="00B212F5">
        <w:rPr>
          <w:rFonts w:asciiTheme="majorHAnsi" w:hAnsiTheme="majorHAnsi" w:cstheme="majorHAnsi"/>
          <w:sz w:val="22"/>
          <w:szCs w:val="22"/>
        </w:rPr>
        <w:t xml:space="preserve"> </w:t>
      </w:r>
      <w:r w:rsidR="001F48B5">
        <w:rPr>
          <w:rFonts w:asciiTheme="majorHAnsi" w:hAnsiTheme="majorHAnsi" w:cstheme="majorHAnsi"/>
          <w:sz w:val="22"/>
          <w:szCs w:val="22"/>
        </w:rPr>
        <w:t>Secondary adrenal insufficiency</w:t>
      </w:r>
      <w:r w:rsidR="00B7715E">
        <w:rPr>
          <w:rFonts w:asciiTheme="majorHAnsi" w:hAnsiTheme="majorHAnsi" w:cstheme="majorHAnsi"/>
          <w:sz w:val="22"/>
          <w:szCs w:val="22"/>
        </w:rPr>
        <w:t xml:space="preserve"> (SAI)</w:t>
      </w:r>
      <w:r w:rsidR="001F48B5">
        <w:rPr>
          <w:rFonts w:asciiTheme="majorHAnsi" w:hAnsiTheme="majorHAnsi" w:cstheme="majorHAnsi"/>
          <w:sz w:val="22"/>
          <w:szCs w:val="22"/>
        </w:rPr>
        <w:t xml:space="preserve"> may</w:t>
      </w:r>
      <w:r w:rsidR="004E4F85">
        <w:rPr>
          <w:rFonts w:asciiTheme="majorHAnsi" w:hAnsiTheme="majorHAnsi" w:cstheme="majorHAnsi"/>
          <w:sz w:val="22"/>
          <w:szCs w:val="22"/>
        </w:rPr>
        <w:t xml:space="preserve"> also be caused by</w:t>
      </w:r>
      <w:ins w:id="27" w:author="Ian Ross" w:date="2024-09-17T17:16:00Z" w16du:dateUtc="2024-09-17T15:16:00Z">
        <w:r w:rsidR="00EA14E2">
          <w:rPr>
            <w:rFonts w:asciiTheme="majorHAnsi" w:hAnsiTheme="majorHAnsi" w:cstheme="majorHAnsi"/>
            <w:sz w:val="22"/>
            <w:szCs w:val="22"/>
          </w:rPr>
          <w:t xml:space="preserve"> </w:t>
        </w:r>
        <w:r w:rsidR="00EA14E2" w:rsidRPr="00EA14E2">
          <w:rPr>
            <w:rFonts w:asciiTheme="majorHAnsi" w:hAnsiTheme="majorHAnsi" w:cstheme="majorHAnsi"/>
            <w:i/>
            <w:iCs/>
            <w:sz w:val="22"/>
            <w:szCs w:val="22"/>
            <w:rPrChange w:id="28" w:author="Ian Ross" w:date="2024-09-17T17:16:00Z" w16du:dateUtc="2024-09-17T15:16:00Z">
              <w:rPr>
                <w:rFonts w:asciiTheme="majorHAnsi" w:hAnsiTheme="majorHAnsi" w:cstheme="majorHAnsi"/>
                <w:sz w:val="22"/>
                <w:szCs w:val="22"/>
              </w:rPr>
            </w:rPrChange>
          </w:rPr>
          <w:t>inter alia</w:t>
        </w:r>
      </w:ins>
      <w:r w:rsidR="004E4F85">
        <w:rPr>
          <w:rFonts w:asciiTheme="majorHAnsi" w:hAnsiTheme="majorHAnsi" w:cstheme="majorHAnsi"/>
          <w:sz w:val="22"/>
          <w:szCs w:val="22"/>
        </w:rPr>
        <w:t xml:space="preserve"> TB</w:t>
      </w:r>
      <w:r w:rsidR="00DF308B">
        <w:rPr>
          <w:rFonts w:asciiTheme="majorHAnsi" w:hAnsiTheme="majorHAnsi" w:cstheme="majorHAnsi"/>
          <w:sz w:val="22"/>
          <w:szCs w:val="22"/>
        </w:rPr>
        <w:t xml:space="preserve">, </w:t>
      </w:r>
      <w:r w:rsidR="001F48B5">
        <w:rPr>
          <w:rFonts w:asciiTheme="majorHAnsi" w:hAnsiTheme="majorHAnsi" w:cstheme="majorHAnsi"/>
          <w:sz w:val="22"/>
          <w:szCs w:val="22"/>
        </w:rPr>
        <w:t>toxoplasmosis</w:t>
      </w:r>
      <w:r w:rsidR="00A51524">
        <w:rPr>
          <w:rFonts w:asciiTheme="majorHAnsi" w:hAnsiTheme="majorHAnsi" w:cstheme="majorHAnsi"/>
          <w:sz w:val="22"/>
          <w:szCs w:val="22"/>
        </w:rPr>
        <w:t xml:space="preserve"> and</w:t>
      </w:r>
      <w:r w:rsidR="004E4F85">
        <w:rPr>
          <w:rFonts w:asciiTheme="majorHAnsi" w:hAnsiTheme="majorHAnsi" w:cstheme="majorHAnsi"/>
          <w:sz w:val="22"/>
          <w:szCs w:val="22"/>
        </w:rPr>
        <w:t xml:space="preserve"> CMV </w:t>
      </w:r>
      <w:r w:rsidR="0089627C">
        <w:rPr>
          <w:rFonts w:asciiTheme="majorHAnsi" w:hAnsiTheme="majorHAnsi" w:cstheme="majorHAnsi"/>
          <w:sz w:val="22"/>
          <w:szCs w:val="22"/>
        </w:rPr>
        <w:t>in HIV</w:t>
      </w:r>
      <w:r w:rsidR="004E4F85">
        <w:rPr>
          <w:rFonts w:asciiTheme="majorHAnsi" w:hAnsiTheme="majorHAnsi" w:cstheme="majorHAnsi"/>
          <w:sz w:val="22"/>
          <w:szCs w:val="22"/>
        </w:rPr>
        <w:t xml:space="preserve"> infection</w:t>
      </w:r>
      <w:r w:rsidR="00800C8C">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 </w:instrText>
      </w:r>
      <w:r w:rsidR="001E63C6">
        <w:rPr>
          <w:rFonts w:asciiTheme="majorHAnsi" w:hAnsiTheme="majorHAnsi" w:cstheme="majorHAnsi"/>
          <w:sz w:val="22"/>
          <w:szCs w:val="22"/>
        </w:rPr>
        <w:fldChar w:fldCharType="begin">
          <w:fldData xml:space="preserve">PEVuZE5vdGU+PENpdGU+PEF1dGhvcj5IdXNlYnllPC9BdXRob3I+PFllYXI+MjAyMTwvWWVhcj48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</w:fldData>
        </w:fldChar>
      </w:r>
      <w:r w:rsidR="001E63C6">
        <w:rPr>
          <w:rFonts w:asciiTheme="majorHAnsi" w:hAnsiTheme="majorHAnsi" w:cstheme="majorHAnsi"/>
          <w:sz w:val="22"/>
          <w:szCs w:val="22"/>
        </w:rPr>
        <w:instrText xml:space="preserve"> ADDIN EN.CITE.DATA </w:instrText>
      </w:r>
      <w:r w:rsidR="001E63C6">
        <w:rPr>
          <w:rFonts w:asciiTheme="majorHAnsi" w:hAnsiTheme="majorHAnsi" w:cstheme="majorHAnsi"/>
          <w:sz w:val="22"/>
          <w:szCs w:val="22"/>
        </w:rPr>
      </w:r>
      <w:r w:rsidR="001E63C6">
        <w:rPr>
          <w:rFonts w:asciiTheme="majorHAnsi" w:hAnsiTheme="majorHAnsi" w:cstheme="majorHAnsi"/>
          <w:sz w:val="22"/>
          <w:szCs w:val="22"/>
        </w:rPr>
        <w:fldChar w:fldCharType="end"/>
      </w:r>
      <w:r w:rsidR="00F94CB2">
        <w:rPr>
          <w:rFonts w:asciiTheme="majorHAnsi" w:hAnsiTheme="majorHAnsi" w:cstheme="majorHAnsi"/>
          <w:sz w:val="22"/>
          <w:szCs w:val="22"/>
        </w:rPr>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(10-12)</w:t>
      </w:r>
      <w:r w:rsidR="00F94CB2">
        <w:rPr>
          <w:rFonts w:asciiTheme="majorHAnsi" w:hAnsiTheme="majorHAnsi" w:cstheme="majorHAnsi"/>
          <w:sz w:val="22"/>
          <w:szCs w:val="22"/>
        </w:rPr>
        <w:fldChar w:fldCharType="end"/>
      </w:r>
      <w:r w:rsidR="00A51524">
        <w:rPr>
          <w:rFonts w:asciiTheme="majorHAnsi" w:hAnsiTheme="majorHAnsi" w:cstheme="majorHAnsi"/>
          <w:sz w:val="22"/>
          <w:szCs w:val="22"/>
        </w:rPr>
        <w:t>.</w:t>
      </w:r>
    </w:p>
    <w:p w14:paraId="34FB8943" w14:textId="000A78CD" w:rsidR="00487108" w:rsidRDefault="004C4D78" w:rsidP="00BD5E5A">
      <w:pPr>
        <w:pStyle w:val="BodyText"/>
        <w:jc w:val="both"/>
        <w:rPr>
          <w:rFonts w:asciiTheme="majorHAnsi" w:hAnsiTheme="majorHAnsi" w:cstheme="majorHAnsi"/>
          <w:sz w:val="22"/>
          <w:szCs w:val="22"/>
        </w:rPr>
      </w:pPr>
      <w:r w:rsidRPr="00DF24FE">
        <w:rPr>
          <w:rFonts w:asciiTheme="majorHAnsi" w:hAnsiTheme="majorHAnsi" w:cstheme="majorHAnsi"/>
          <w:sz w:val="22"/>
          <w:szCs w:val="22"/>
        </w:rPr>
        <w:t>There</w:t>
      </w:r>
      <w:r w:rsidR="00E03A20">
        <w:rPr>
          <w:rFonts w:asciiTheme="majorHAnsi" w:hAnsiTheme="majorHAnsi" w:cstheme="majorHAnsi"/>
          <w:sz w:val="22"/>
          <w:szCs w:val="22"/>
        </w:rPr>
        <w:t xml:space="preserve"> are</w:t>
      </w:r>
      <w:r w:rsidR="00E37129">
        <w:rPr>
          <w:rFonts w:asciiTheme="majorHAnsi" w:hAnsiTheme="majorHAnsi" w:cstheme="majorHAnsi"/>
          <w:sz w:val="22"/>
          <w:szCs w:val="22"/>
        </w:rPr>
        <w:t xml:space="preserve"> varied results</w:t>
      </w:r>
      <w:r w:rsidR="0089627C">
        <w:rPr>
          <w:rFonts w:asciiTheme="majorHAnsi" w:hAnsiTheme="majorHAnsi" w:cstheme="majorHAnsi"/>
          <w:sz w:val="22"/>
          <w:szCs w:val="22"/>
        </w:rPr>
        <w:t xml:space="preserve"> indicating</w:t>
      </w:r>
      <w:r w:rsidR="004E4F85">
        <w:rPr>
          <w:rFonts w:asciiTheme="majorHAnsi" w:hAnsiTheme="majorHAnsi" w:cstheme="majorHAnsi"/>
          <w:sz w:val="22"/>
          <w:szCs w:val="22"/>
        </w:rPr>
        <w:t xml:space="preserve"> the</w:t>
      </w:r>
      <w:del w:id="29" w:author="Ian Ross" w:date="2024-09-19T09:26:00Z" w16du:dateUtc="2024-09-19T07:26:00Z">
        <w:r w:rsidR="0089627C" w:rsidDel="00850983">
          <w:rPr>
            <w:rFonts w:asciiTheme="majorHAnsi" w:hAnsiTheme="majorHAnsi" w:cstheme="majorHAnsi"/>
            <w:sz w:val="22"/>
            <w:szCs w:val="22"/>
          </w:rPr>
          <w:delText xml:space="preserve"> </w:delText>
        </w:r>
        <w:r w:rsidRPr="00DF24FE" w:rsidDel="00850983">
          <w:rPr>
            <w:rFonts w:asciiTheme="majorHAnsi" w:hAnsiTheme="majorHAnsi" w:cstheme="majorHAnsi"/>
            <w:sz w:val="22"/>
            <w:szCs w:val="22"/>
          </w:rPr>
          <w:delText xml:space="preserve">prevalence </w:delText>
        </w:r>
      </w:del>
      <w:ins w:id="30" w:author="Ian Ross" w:date="2024-09-19T09:26:00Z" w16du:dateUtc="2024-09-19T07:26:00Z">
        <w:r w:rsidR="00850983">
          <w:rPr>
            <w:rFonts w:asciiTheme="majorHAnsi" w:hAnsiTheme="majorHAnsi" w:cstheme="majorHAnsi"/>
            <w:sz w:val="22"/>
            <w:szCs w:val="22"/>
          </w:rPr>
          <w:t xml:space="preserve"> incidence </w:t>
        </w:r>
      </w:ins>
      <w:r w:rsidRPr="00DF24FE">
        <w:rPr>
          <w:rFonts w:asciiTheme="majorHAnsi" w:hAnsiTheme="majorHAnsi" w:cstheme="majorHAnsi"/>
          <w:sz w:val="22"/>
          <w:szCs w:val="22"/>
        </w:rPr>
        <w:t>of hypoadrenalism in patients with HIV</w:t>
      </w:r>
      <w:r w:rsidR="00A052C9">
        <w:rPr>
          <w:rFonts w:asciiTheme="majorHAnsi" w:hAnsiTheme="majorHAnsi" w:cstheme="majorHAnsi"/>
          <w:sz w:val="22"/>
          <w:szCs w:val="22"/>
        </w:rPr>
        <w:t xml:space="preserve">. </w:t>
      </w:r>
      <w:r w:rsidR="00440A50">
        <w:rPr>
          <w:rFonts w:asciiTheme="majorHAnsi" w:hAnsiTheme="majorHAnsi" w:cstheme="majorHAnsi"/>
          <w:sz w:val="22"/>
          <w:szCs w:val="22"/>
        </w:rPr>
        <w:t xml:space="preserve"> I</w:t>
      </w:r>
      <w:r w:rsidR="003E33DD">
        <w:rPr>
          <w:rFonts w:asciiTheme="majorHAnsi" w:hAnsiTheme="majorHAnsi" w:cstheme="majorHAnsi"/>
          <w:sz w:val="22"/>
          <w:szCs w:val="22"/>
        </w:rPr>
        <w:t xml:space="preserve">n </w:t>
      </w:r>
      <w:r w:rsidR="00D05777">
        <w:rPr>
          <w:rFonts w:asciiTheme="majorHAnsi" w:hAnsiTheme="majorHAnsi" w:cstheme="majorHAnsi"/>
          <w:sz w:val="22"/>
          <w:szCs w:val="22"/>
        </w:rPr>
        <w:t xml:space="preserve">a </w:t>
      </w:r>
      <w:r w:rsidR="0089627C">
        <w:rPr>
          <w:rFonts w:asciiTheme="majorHAnsi" w:hAnsiTheme="majorHAnsi" w:cstheme="majorHAnsi"/>
          <w:sz w:val="22"/>
          <w:szCs w:val="22"/>
        </w:rPr>
        <w:t xml:space="preserve">study in </w:t>
      </w:r>
      <w:r w:rsidR="004C629F">
        <w:rPr>
          <w:rFonts w:asciiTheme="majorHAnsi" w:hAnsiTheme="majorHAnsi" w:cstheme="majorHAnsi"/>
          <w:sz w:val="22"/>
          <w:szCs w:val="22"/>
        </w:rPr>
        <w:t xml:space="preserve">Pakistan </w:t>
      </w:r>
      <w:r w:rsidR="00D05777">
        <w:rPr>
          <w:rFonts w:asciiTheme="majorHAnsi" w:hAnsiTheme="majorHAnsi" w:cstheme="majorHAnsi"/>
          <w:sz w:val="22"/>
          <w:szCs w:val="22"/>
        </w:rPr>
        <w:t>of 6</w:t>
      </w:r>
      <w:r w:rsidR="00781349">
        <w:rPr>
          <w:rFonts w:asciiTheme="majorHAnsi" w:hAnsiTheme="majorHAnsi" w:cstheme="majorHAnsi"/>
          <w:sz w:val="22"/>
          <w:szCs w:val="22"/>
        </w:rPr>
        <w:t>4</w:t>
      </w:r>
      <w:r w:rsidR="00D05777">
        <w:rPr>
          <w:rFonts w:asciiTheme="majorHAnsi" w:hAnsiTheme="majorHAnsi" w:cstheme="majorHAnsi"/>
          <w:sz w:val="22"/>
          <w:szCs w:val="22"/>
        </w:rPr>
        <w:t xml:space="preserve"> HIV infected</w:t>
      </w:r>
      <w:r w:rsidR="00514F30">
        <w:rPr>
          <w:rFonts w:asciiTheme="majorHAnsi" w:hAnsiTheme="majorHAnsi" w:cstheme="majorHAnsi"/>
          <w:sz w:val="22"/>
          <w:szCs w:val="22"/>
        </w:rPr>
        <w:t>,</w:t>
      </w:r>
      <w:r w:rsidR="00D05777">
        <w:rPr>
          <w:rFonts w:asciiTheme="majorHAnsi" w:hAnsiTheme="majorHAnsi" w:cstheme="majorHAnsi"/>
          <w:sz w:val="22"/>
          <w:szCs w:val="22"/>
        </w:rPr>
        <w:t xml:space="preserve"> </w:t>
      </w:r>
      <w:r w:rsidR="00D90AEF">
        <w:rPr>
          <w:rFonts w:asciiTheme="majorHAnsi" w:hAnsiTheme="majorHAnsi" w:cstheme="majorHAnsi"/>
          <w:sz w:val="22"/>
          <w:szCs w:val="22"/>
        </w:rPr>
        <w:t xml:space="preserve">predominantly male </w:t>
      </w:r>
      <w:r w:rsidR="00514F30" w:rsidRPr="00514F30">
        <w:rPr>
          <w:rFonts w:asciiTheme="majorHAnsi" w:hAnsiTheme="majorHAnsi" w:cstheme="majorHAnsi"/>
          <w:sz w:val="22"/>
          <w:szCs w:val="22"/>
        </w:rPr>
        <w:t xml:space="preserve">patients </w:t>
      </w:r>
      <w:r w:rsidR="006D516B">
        <w:rPr>
          <w:rFonts w:asciiTheme="majorHAnsi" w:hAnsiTheme="majorHAnsi" w:cstheme="majorHAnsi"/>
          <w:sz w:val="22"/>
          <w:szCs w:val="22"/>
        </w:rPr>
        <w:t>(</w:t>
      </w:r>
      <w:r w:rsidR="00D90AEF">
        <w:rPr>
          <w:rFonts w:asciiTheme="majorHAnsi" w:hAnsiTheme="majorHAnsi" w:cstheme="majorHAnsi"/>
          <w:sz w:val="22"/>
          <w:szCs w:val="22"/>
        </w:rPr>
        <w:t>84.9%</w:t>
      </w:r>
      <w:r w:rsidR="006D516B">
        <w:rPr>
          <w:rFonts w:asciiTheme="majorHAnsi" w:hAnsiTheme="majorHAnsi" w:cstheme="majorHAnsi"/>
          <w:sz w:val="22"/>
          <w:szCs w:val="22"/>
        </w:rPr>
        <w:t>)</w:t>
      </w:r>
      <w:r w:rsidR="00D05777">
        <w:rPr>
          <w:rFonts w:asciiTheme="majorHAnsi" w:hAnsiTheme="majorHAnsi" w:cstheme="majorHAnsi"/>
          <w:sz w:val="22"/>
          <w:szCs w:val="22"/>
        </w:rPr>
        <w:t xml:space="preserve">, </w:t>
      </w:r>
      <w:del w:id="31" w:author="Ian Ross" w:date="2024-09-19T09:25:00Z" w16du:dateUtc="2024-09-19T07:25:00Z">
        <w:r w:rsidR="00F40406" w:rsidDel="00DB72D6">
          <w:rPr>
            <w:rFonts w:asciiTheme="majorHAnsi" w:hAnsiTheme="majorHAnsi" w:cstheme="majorHAnsi"/>
            <w:sz w:val="22"/>
            <w:szCs w:val="22"/>
          </w:rPr>
          <w:delText xml:space="preserve">adrenal insufficiency </w:delText>
        </w:r>
      </w:del>
      <w:del w:id="32" w:author="Ian Ross" w:date="2024-09-19T09:26:00Z" w16du:dateUtc="2024-09-19T07:26:00Z">
        <w:r w:rsidR="00F40406" w:rsidDel="00DB72D6">
          <w:rPr>
            <w:rFonts w:asciiTheme="majorHAnsi" w:hAnsiTheme="majorHAnsi" w:cstheme="majorHAnsi"/>
            <w:sz w:val="22"/>
            <w:szCs w:val="22"/>
          </w:rPr>
          <w:delText>(</w:delText>
        </w:r>
      </w:del>
      <w:proofErr w:type="spellStart"/>
      <w:r w:rsidR="00F40406">
        <w:rPr>
          <w:rFonts w:asciiTheme="majorHAnsi" w:hAnsiTheme="majorHAnsi" w:cstheme="majorHAnsi"/>
          <w:sz w:val="22"/>
          <w:szCs w:val="22"/>
        </w:rPr>
        <w:t>AI</w:t>
      </w:r>
      <w:del w:id="33" w:author="Ian Ross" w:date="2024-09-19T09:26:00Z" w16du:dateUtc="2024-09-19T07:26:00Z">
        <w:r w:rsidR="00F40406" w:rsidDel="00DB72D6">
          <w:rPr>
            <w:rFonts w:asciiTheme="majorHAnsi" w:hAnsiTheme="majorHAnsi" w:cstheme="majorHAnsi"/>
            <w:sz w:val="22"/>
            <w:szCs w:val="22"/>
          </w:rPr>
          <w:delText>)</w:delText>
        </w:r>
        <w:r w:rsidR="00D64D54" w:rsidDel="00DB72D6">
          <w:rPr>
            <w:rFonts w:asciiTheme="majorHAnsi" w:hAnsiTheme="majorHAnsi" w:cstheme="majorHAnsi"/>
            <w:sz w:val="22"/>
            <w:szCs w:val="22"/>
          </w:rPr>
          <w:delText xml:space="preserve"> </w:delText>
        </w:r>
      </w:del>
      <w:r w:rsidR="00E37129">
        <w:rPr>
          <w:rFonts w:asciiTheme="majorHAnsi" w:hAnsiTheme="majorHAnsi" w:cstheme="majorHAnsi"/>
          <w:sz w:val="22"/>
          <w:szCs w:val="22"/>
        </w:rPr>
        <w:t>was</w:t>
      </w:r>
      <w:proofErr w:type="spellEnd"/>
      <w:r w:rsidR="00E37129">
        <w:rPr>
          <w:rFonts w:asciiTheme="majorHAnsi" w:hAnsiTheme="majorHAnsi" w:cstheme="majorHAnsi"/>
          <w:sz w:val="22"/>
          <w:szCs w:val="22"/>
        </w:rPr>
        <w:t xml:space="preserve"> reported </w:t>
      </w:r>
      <w:r w:rsidR="00D64D54">
        <w:rPr>
          <w:rFonts w:asciiTheme="majorHAnsi" w:hAnsiTheme="majorHAnsi" w:cstheme="majorHAnsi"/>
          <w:sz w:val="22"/>
          <w:szCs w:val="22"/>
        </w:rPr>
        <w:t>in</w:t>
      </w:r>
      <w:r w:rsidR="00F40406">
        <w:rPr>
          <w:rFonts w:asciiTheme="majorHAnsi" w:hAnsiTheme="majorHAnsi" w:cstheme="majorHAnsi"/>
          <w:sz w:val="22"/>
          <w:szCs w:val="22"/>
        </w:rPr>
        <w:t xml:space="preserve"> </w:t>
      </w:r>
      <w:r w:rsidR="00781349">
        <w:rPr>
          <w:rFonts w:asciiTheme="majorHAnsi" w:hAnsiTheme="majorHAnsi" w:cstheme="majorHAnsi"/>
          <w:sz w:val="22"/>
          <w:szCs w:val="22"/>
        </w:rPr>
        <w:t>9</w:t>
      </w:r>
      <w:r w:rsidR="00F40406">
        <w:rPr>
          <w:rFonts w:asciiTheme="majorHAnsi" w:hAnsiTheme="majorHAnsi" w:cstheme="majorHAnsi"/>
          <w:sz w:val="22"/>
          <w:szCs w:val="22"/>
        </w:rPr>
        <w:t xml:space="preserve"> (14</w:t>
      </w:r>
      <w:r w:rsidR="00781349">
        <w:rPr>
          <w:rFonts w:asciiTheme="majorHAnsi" w:hAnsiTheme="majorHAnsi" w:cstheme="majorHAnsi"/>
          <w:sz w:val="22"/>
          <w:szCs w:val="22"/>
        </w:rPr>
        <w:t>.</w:t>
      </w:r>
      <w:r w:rsidR="00E37129">
        <w:rPr>
          <w:rFonts w:asciiTheme="majorHAnsi" w:hAnsiTheme="majorHAnsi" w:cstheme="majorHAnsi"/>
          <w:sz w:val="22"/>
          <w:szCs w:val="22"/>
        </w:rPr>
        <w:t>0</w:t>
      </w:r>
      <w:r w:rsidR="00F40406">
        <w:rPr>
          <w:rFonts w:asciiTheme="majorHAnsi" w:hAnsiTheme="majorHAnsi" w:cstheme="majorHAnsi"/>
          <w:sz w:val="22"/>
          <w:szCs w:val="22"/>
        </w:rPr>
        <w:t>%)</w:t>
      </w:r>
      <w:r w:rsidR="00D76D11">
        <w:rPr>
          <w:rFonts w:asciiTheme="majorHAnsi" w:hAnsiTheme="majorHAnsi" w:cstheme="majorHAnsi"/>
          <w:sz w:val="22"/>
          <w:szCs w:val="22"/>
        </w:rPr>
        <w:t>,</w:t>
      </w:r>
      <w:r w:rsidR="005A6C56">
        <w:rPr>
          <w:rFonts w:asciiTheme="majorHAnsi" w:hAnsiTheme="majorHAnsi" w:cstheme="majorHAnsi"/>
          <w:sz w:val="22"/>
          <w:szCs w:val="22"/>
        </w:rPr>
        <w:t xml:space="preserve"> using</w:t>
      </w:r>
      <w:r w:rsidR="00D05777">
        <w:rPr>
          <w:rFonts w:asciiTheme="majorHAnsi" w:hAnsiTheme="majorHAnsi" w:cstheme="majorHAnsi"/>
          <w:sz w:val="22"/>
          <w:szCs w:val="22"/>
        </w:rPr>
        <w:t xml:space="preserve"> the</w:t>
      </w:r>
      <w:r w:rsidR="00D76D11" w:rsidRPr="00D76D11">
        <w:rPr>
          <w:rFonts w:asciiTheme="majorHAnsi" w:hAnsiTheme="majorHAnsi" w:cstheme="majorHAnsi"/>
          <w:sz w:val="22"/>
          <w:szCs w:val="22"/>
        </w:rPr>
        <w:t xml:space="preserve"> 250 microgram</w:t>
      </w:r>
      <w:r w:rsidR="00D05777">
        <w:rPr>
          <w:rFonts w:asciiTheme="majorHAnsi" w:hAnsiTheme="majorHAnsi" w:cstheme="majorHAnsi"/>
          <w:sz w:val="22"/>
          <w:szCs w:val="22"/>
        </w:rPr>
        <w:t xml:space="preserve"> intravenous tetracosactide test and a 60</w:t>
      </w:r>
      <w:r w:rsidR="005F68C0">
        <w:rPr>
          <w:rFonts w:asciiTheme="majorHAnsi" w:hAnsiTheme="majorHAnsi" w:cstheme="majorHAnsi"/>
          <w:sz w:val="22"/>
          <w:szCs w:val="22"/>
        </w:rPr>
        <w:t xml:space="preserve"> minutes </w:t>
      </w:r>
      <w:r w:rsidR="00D05777">
        <w:rPr>
          <w:rFonts w:asciiTheme="majorHAnsi" w:hAnsiTheme="majorHAnsi" w:cstheme="majorHAnsi"/>
          <w:sz w:val="22"/>
          <w:szCs w:val="22"/>
        </w:rPr>
        <w:t>cortisol</w:t>
      </w:r>
      <w:r w:rsidR="005F68C0">
        <w:rPr>
          <w:rFonts w:asciiTheme="majorHAnsi" w:hAnsiTheme="majorHAnsi" w:cstheme="majorHAnsi"/>
          <w:sz w:val="22"/>
          <w:szCs w:val="22"/>
        </w:rPr>
        <w:t xml:space="preserve"> concentration </w:t>
      </w:r>
      <w:r w:rsidR="00D05777">
        <w:rPr>
          <w:rFonts w:asciiTheme="majorHAnsi" w:hAnsiTheme="majorHAnsi" w:cstheme="majorHAnsi"/>
          <w:sz w:val="22"/>
          <w:szCs w:val="22"/>
        </w:rPr>
        <w:t xml:space="preserve">of </w:t>
      </w:r>
      <w:r w:rsidR="00801BA6">
        <w:rPr>
          <w:rFonts w:asciiTheme="majorHAnsi" w:hAnsiTheme="majorHAnsi" w:cstheme="majorHAnsi"/>
          <w:sz w:val="22"/>
          <w:szCs w:val="22"/>
        </w:rPr>
        <w:t xml:space="preserve">less than </w:t>
      </w:r>
      <w:r w:rsidR="00D05777">
        <w:rPr>
          <w:rFonts w:asciiTheme="majorHAnsi" w:hAnsiTheme="majorHAnsi" w:cstheme="majorHAnsi"/>
          <w:sz w:val="22"/>
          <w:szCs w:val="22"/>
        </w:rPr>
        <w:t>18</w:t>
      </w:r>
      <w:r w:rsidR="000E15C7">
        <w:rPr>
          <w:rFonts w:asciiTheme="majorHAnsi" w:hAnsiTheme="majorHAnsi" w:cstheme="majorHAnsi"/>
          <w:sz w:val="22"/>
          <w:szCs w:val="22"/>
        </w:rPr>
        <w:t xml:space="preserve"> microgram</w:t>
      </w:r>
      <w:r w:rsidR="00F561D0">
        <w:rPr>
          <w:rFonts w:asciiTheme="majorHAnsi" w:hAnsiTheme="majorHAnsi" w:cstheme="majorHAnsi"/>
          <w:sz w:val="22"/>
          <w:szCs w:val="22"/>
        </w:rPr>
        <w:t>/</w:t>
      </w:r>
      <w:r w:rsidR="008A6038">
        <w:rPr>
          <w:rFonts w:asciiTheme="majorHAnsi" w:hAnsiTheme="majorHAnsi" w:cstheme="majorHAnsi"/>
          <w:sz w:val="22"/>
          <w:szCs w:val="22"/>
        </w:rPr>
        <w:t>dl</w:t>
      </w:r>
      <w:r w:rsidR="00F561D0">
        <w:rPr>
          <w:rFonts w:asciiTheme="majorHAnsi" w:hAnsiTheme="majorHAnsi" w:cstheme="majorHAnsi"/>
          <w:sz w:val="22"/>
          <w:szCs w:val="22"/>
        </w:rPr>
        <w:t xml:space="preserve"> </w:t>
      </w:r>
      <w:r w:rsidR="00D05777">
        <w:rPr>
          <w:rFonts w:asciiTheme="majorHAnsi" w:hAnsiTheme="majorHAnsi" w:cstheme="majorHAnsi"/>
          <w:sz w:val="22"/>
          <w:szCs w:val="22"/>
        </w:rPr>
        <w:t>(500 nmol/L)</w:t>
      </w:r>
      <w:r w:rsidR="00FB6969">
        <w:rPr>
          <w:rFonts w:asciiTheme="majorHAnsi" w:hAnsiTheme="majorHAnsi" w:cstheme="majorHAnsi"/>
          <w:sz w:val="22"/>
          <w:szCs w:val="22"/>
        </w:rPr>
        <w:t>,</w:t>
      </w:r>
      <w:r w:rsidR="00D05777" w:rsidRPr="00DF24FE">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&lt;EndNote&gt;&lt;Cite&gt;&lt;Author&gt;Afreen&lt;/Author&gt;&lt;Year&gt;2017&lt;/Year&gt;&lt;RecNum&gt;29083&lt;/RecNum&gt;&lt;DisplayText&gt;(13)&lt;/DisplayText&gt;&lt;record&gt;&lt;rec-number&gt;29083&lt;/rec-number&gt;&lt;foreign-keys&gt;&lt;key app="EN" db-id="xzvfpae2fxdffzes59g5pwd2dwdvvx0ss2x0" timestamp="1669840063" guid="03c15290-c35f-44f5-bf64-3d06a957f7e1"&gt;29083&lt;/key&gt;&lt;/foreign-keys&gt;&lt;ref-type name="Journal Article"&gt;17&lt;/ref-type&gt;&lt;contributors&gt;&lt;authors&gt;&lt;author&gt;Afreen, Bahjat&lt;/author&gt;&lt;author&gt;Khan, Khurshid Ahmed&lt;/author&gt;&lt;author&gt;Riaz, Amna&lt;/author&gt;&lt;/authors&gt;&lt;/contributors&gt;&lt;titles&gt;&lt;title&gt;Adrenal insufficiency in Pakistani HIV infected patients&lt;/title&gt;&lt;secondary-title&gt;Journal of Ayub Medical College Abbottabad&lt;/secondary-title&gt;&lt;/titles&gt;&lt;periodical&gt;&lt;full-title&gt;Journal of Ayub Medical College Abbottabad&lt;/full-title&gt;&lt;/periodical&gt;&lt;pages&gt;428-431&lt;/pages&gt;&lt;volume&gt;29&lt;/volume&gt;&lt;number&gt;3&lt;/number&gt;&lt;dates&gt;&lt;year&gt;2017&lt;/year&gt;&lt;/dates&gt;&lt;isbn&gt;1819-2718&lt;/isbn&gt;&lt;urls&gt;&lt;/urls&gt;&lt;/record&gt;&lt;/Cite&gt;&lt;/EndNote&gt;</w:instrText>
      </w:r>
      <w:r w:rsidR="00D05777" w:rsidRPr="00DF24FE">
        <w:rPr>
          <w:rFonts w:asciiTheme="majorHAnsi" w:hAnsiTheme="majorHAnsi" w:cstheme="majorHAnsi"/>
          <w:sz w:val="22"/>
          <w:szCs w:val="22"/>
        </w:rPr>
        <w:fldChar w:fldCharType="separate"/>
      </w:r>
      <w:r w:rsidR="001E63C6">
        <w:rPr>
          <w:rFonts w:asciiTheme="majorHAnsi" w:hAnsiTheme="majorHAnsi" w:cstheme="majorHAnsi"/>
          <w:noProof/>
          <w:sz w:val="22"/>
          <w:szCs w:val="22"/>
        </w:rPr>
        <w:t>(13)</w:t>
      </w:r>
      <w:r w:rsidR="00D05777" w:rsidRPr="00DF24FE">
        <w:rPr>
          <w:rFonts w:asciiTheme="majorHAnsi" w:hAnsiTheme="majorHAnsi" w:cstheme="majorHAnsi"/>
          <w:sz w:val="22"/>
          <w:szCs w:val="22"/>
        </w:rPr>
        <w:fldChar w:fldCharType="end"/>
      </w:r>
      <w:r w:rsidR="00801BA6">
        <w:rPr>
          <w:rFonts w:asciiTheme="majorHAnsi" w:hAnsiTheme="majorHAnsi" w:cstheme="majorHAnsi"/>
          <w:sz w:val="22"/>
          <w:szCs w:val="22"/>
        </w:rPr>
        <w:t xml:space="preserve"> whereas </w:t>
      </w:r>
      <w:r w:rsidR="00A40F58">
        <w:rPr>
          <w:rFonts w:asciiTheme="majorHAnsi" w:hAnsiTheme="majorHAnsi" w:cstheme="majorHAnsi"/>
          <w:sz w:val="22"/>
          <w:szCs w:val="22"/>
        </w:rPr>
        <w:t xml:space="preserve">in </w:t>
      </w:r>
      <w:r w:rsidR="00A33D2A">
        <w:rPr>
          <w:rFonts w:asciiTheme="majorHAnsi" w:hAnsiTheme="majorHAnsi" w:cstheme="majorHAnsi"/>
          <w:sz w:val="22"/>
          <w:szCs w:val="22"/>
        </w:rPr>
        <w:t xml:space="preserve">a </w:t>
      </w:r>
      <w:r w:rsidR="004B7B6B">
        <w:rPr>
          <w:rFonts w:asciiTheme="majorHAnsi" w:hAnsiTheme="majorHAnsi" w:cstheme="majorHAnsi"/>
          <w:sz w:val="22"/>
          <w:szCs w:val="22"/>
        </w:rPr>
        <w:t xml:space="preserve">Nigerian </w:t>
      </w:r>
      <w:r w:rsidR="00A33D2A">
        <w:rPr>
          <w:rFonts w:asciiTheme="majorHAnsi" w:hAnsiTheme="majorHAnsi" w:cstheme="majorHAnsi"/>
          <w:sz w:val="22"/>
          <w:szCs w:val="22"/>
        </w:rPr>
        <w:t>study</w:t>
      </w:r>
      <w:r w:rsidR="004B7B6B">
        <w:rPr>
          <w:rFonts w:asciiTheme="majorHAnsi" w:hAnsiTheme="majorHAnsi" w:cstheme="majorHAnsi"/>
          <w:sz w:val="22"/>
          <w:szCs w:val="22"/>
        </w:rPr>
        <w:t xml:space="preserve"> of 43 </w:t>
      </w:r>
      <w:r w:rsidR="00A33D2A">
        <w:rPr>
          <w:rFonts w:asciiTheme="majorHAnsi" w:hAnsiTheme="majorHAnsi" w:cstheme="majorHAnsi"/>
          <w:sz w:val="22"/>
          <w:szCs w:val="22"/>
        </w:rPr>
        <w:t>newly diagnosed HIV positive</w:t>
      </w:r>
      <w:r w:rsidR="00630A52">
        <w:rPr>
          <w:rFonts w:asciiTheme="majorHAnsi" w:hAnsiTheme="majorHAnsi" w:cstheme="majorHAnsi"/>
          <w:sz w:val="22"/>
          <w:szCs w:val="22"/>
        </w:rPr>
        <w:t xml:space="preserve"> patients who</w:t>
      </w:r>
      <w:r w:rsidR="00E37129">
        <w:rPr>
          <w:rFonts w:asciiTheme="majorHAnsi" w:hAnsiTheme="majorHAnsi" w:cstheme="majorHAnsi"/>
          <w:sz w:val="22"/>
          <w:szCs w:val="22"/>
        </w:rPr>
        <w:t xml:space="preserve">  </w:t>
      </w:r>
      <w:r w:rsidR="0089627C">
        <w:rPr>
          <w:rFonts w:asciiTheme="majorHAnsi" w:hAnsiTheme="majorHAnsi" w:cstheme="majorHAnsi"/>
          <w:sz w:val="22"/>
          <w:szCs w:val="22"/>
        </w:rPr>
        <w:t xml:space="preserve">were </w:t>
      </w:r>
      <w:r w:rsidR="00E37129">
        <w:rPr>
          <w:rFonts w:asciiTheme="majorHAnsi" w:hAnsiTheme="majorHAnsi" w:cstheme="majorHAnsi"/>
          <w:sz w:val="22"/>
          <w:szCs w:val="22"/>
        </w:rPr>
        <w:t>antiretroviral treatment</w:t>
      </w:r>
      <w:r w:rsidR="0089627C">
        <w:rPr>
          <w:rFonts w:asciiTheme="majorHAnsi" w:hAnsiTheme="majorHAnsi" w:cstheme="majorHAnsi"/>
          <w:sz w:val="22"/>
          <w:szCs w:val="22"/>
        </w:rPr>
        <w:t xml:space="preserve"> naïve</w:t>
      </w:r>
      <w:r w:rsidR="00A33D2A">
        <w:rPr>
          <w:rFonts w:asciiTheme="majorHAnsi" w:hAnsiTheme="majorHAnsi" w:cstheme="majorHAnsi"/>
          <w:sz w:val="22"/>
          <w:szCs w:val="22"/>
        </w:rPr>
        <w:t>,</w:t>
      </w:r>
      <w:r w:rsidR="00630A52">
        <w:rPr>
          <w:rFonts w:asciiTheme="majorHAnsi" w:hAnsiTheme="majorHAnsi" w:cstheme="majorHAnsi"/>
          <w:sz w:val="22"/>
          <w:szCs w:val="22"/>
        </w:rPr>
        <w:t xml:space="preserve"> </w:t>
      </w:r>
      <w:r w:rsidR="00E37129">
        <w:rPr>
          <w:rFonts w:asciiTheme="majorHAnsi" w:hAnsiTheme="majorHAnsi" w:cstheme="majorHAnsi"/>
          <w:sz w:val="22"/>
          <w:szCs w:val="22"/>
        </w:rPr>
        <w:t xml:space="preserve">the </w:t>
      </w:r>
      <w:r w:rsidR="00A33D2A">
        <w:rPr>
          <w:rFonts w:asciiTheme="majorHAnsi" w:hAnsiTheme="majorHAnsi" w:cstheme="majorHAnsi"/>
          <w:sz w:val="22"/>
          <w:szCs w:val="22"/>
        </w:rPr>
        <w:t xml:space="preserve">AI </w:t>
      </w:r>
      <w:r w:rsidR="00227151">
        <w:rPr>
          <w:rFonts w:asciiTheme="majorHAnsi" w:hAnsiTheme="majorHAnsi" w:cstheme="majorHAnsi"/>
          <w:sz w:val="22"/>
          <w:szCs w:val="22"/>
        </w:rPr>
        <w:t>in</w:t>
      </w:r>
      <w:r w:rsidR="0094511F">
        <w:rPr>
          <w:rFonts w:asciiTheme="majorHAnsi" w:hAnsiTheme="majorHAnsi" w:cstheme="majorHAnsi"/>
          <w:sz w:val="22"/>
          <w:szCs w:val="22"/>
        </w:rPr>
        <w:t>cidence</w:t>
      </w:r>
      <w:r w:rsidR="0089627C">
        <w:rPr>
          <w:rFonts w:asciiTheme="majorHAnsi" w:hAnsiTheme="majorHAnsi" w:cstheme="majorHAnsi"/>
          <w:sz w:val="22"/>
          <w:szCs w:val="22"/>
        </w:rPr>
        <w:t xml:space="preserve"> was </w:t>
      </w:r>
      <w:r w:rsidR="0094511F">
        <w:rPr>
          <w:rFonts w:asciiTheme="majorHAnsi" w:hAnsiTheme="majorHAnsi" w:cstheme="majorHAnsi"/>
          <w:sz w:val="22"/>
          <w:szCs w:val="22"/>
        </w:rPr>
        <w:t>34.8%</w:t>
      </w:r>
      <w:r w:rsidR="00630A52">
        <w:rPr>
          <w:rFonts w:asciiTheme="majorHAnsi" w:hAnsiTheme="majorHAnsi" w:cstheme="majorHAnsi"/>
          <w:sz w:val="22"/>
          <w:szCs w:val="22"/>
        </w:rPr>
        <w:t>,</w:t>
      </w:r>
      <w:r w:rsidR="0094511F">
        <w:rPr>
          <w:rFonts w:asciiTheme="majorHAnsi" w:hAnsiTheme="majorHAnsi" w:cstheme="majorHAnsi"/>
          <w:sz w:val="22"/>
          <w:szCs w:val="22"/>
        </w:rPr>
        <w:t xml:space="preserve"> using</w:t>
      </w:r>
      <w:r w:rsidR="00E37129">
        <w:rPr>
          <w:rFonts w:asciiTheme="majorHAnsi" w:hAnsiTheme="majorHAnsi" w:cstheme="majorHAnsi"/>
          <w:sz w:val="22"/>
          <w:szCs w:val="22"/>
        </w:rPr>
        <w:t xml:space="preserve"> a </w:t>
      </w:r>
      <w:r w:rsidR="0094511F">
        <w:rPr>
          <w:rFonts w:asciiTheme="majorHAnsi" w:hAnsiTheme="majorHAnsi" w:cstheme="majorHAnsi"/>
          <w:sz w:val="22"/>
          <w:szCs w:val="22"/>
        </w:rPr>
        <w:t>1</w:t>
      </w:r>
      <w:r w:rsidR="000E15C7">
        <w:rPr>
          <w:rFonts w:asciiTheme="majorHAnsi" w:hAnsiTheme="majorHAnsi" w:cstheme="majorHAnsi"/>
          <w:sz w:val="22"/>
          <w:szCs w:val="22"/>
        </w:rPr>
        <w:t xml:space="preserve"> microgram </w:t>
      </w:r>
      <w:r w:rsidR="0094511F">
        <w:rPr>
          <w:rFonts w:asciiTheme="majorHAnsi" w:hAnsiTheme="majorHAnsi" w:cstheme="majorHAnsi"/>
          <w:sz w:val="22"/>
          <w:szCs w:val="22"/>
        </w:rPr>
        <w:t>tetracosactide test</w:t>
      </w:r>
      <w:r w:rsidR="00A40F58">
        <w:rPr>
          <w:rFonts w:asciiTheme="majorHAnsi" w:hAnsiTheme="majorHAnsi" w:cstheme="majorHAnsi"/>
          <w:sz w:val="22"/>
          <w:szCs w:val="22"/>
        </w:rPr>
        <w:t xml:space="preserve"> </w:t>
      </w:r>
      <w:r w:rsidR="0094511F">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&lt;EndNote&gt;&lt;Cite&gt;&lt;Author&gt;Odeniyi&lt;/Author&gt;&lt;Year&gt;2013&lt;/Year&gt;&lt;RecNum&gt;29096&lt;/RecNum&gt;&lt;DisplayText&gt;(14)&lt;/DisplayText&gt;&lt;record&gt;&lt;rec-number&gt;29096&lt;/rec-number&gt;&lt;foreign-keys&gt;&lt;key app="EN" db-id="xzvfpae2fxdffzes59g5pwd2dwdvvx0ss2x0" timestamp="1671294691" guid="99527afa-b202-4534-9267-ad3e3861adea"&gt;29096&lt;/key&gt;&lt;/foreign-keys&gt;&lt;ref-type name="Journal Article"&gt;17&lt;/ref-type&gt;&lt;contributors&gt;&lt;authors&gt;&lt;author&gt;Odeniyi, IA&lt;/author&gt;&lt;author&gt;Fasanmade, OA&lt;/author&gt;&lt;author&gt;Ajala, MO&lt;/author&gt;&lt;author&gt;Ohwovoriole, AE&lt;/author&gt;&lt;/authors&gt;&lt;/contributors&gt;&lt;titles&gt;&lt;title&gt;Adrenocortical function in Nigerians with human immunodeficiency virus infection&lt;/title&gt;&lt;secondary-title&gt;Ghana Medical Journal&lt;/secondary-title&gt;&lt;/titles&gt;&lt;periodical&gt;&lt;full-title&gt;Ghana medical journal&lt;/full-title&gt;&lt;/periodical&gt;&lt;pages&gt;171&lt;/pages&gt;&lt;volume&gt;47&lt;/volume&gt;&lt;number&gt;4&lt;/number&gt;&lt;dates&gt;&lt;year&gt;2013&lt;/year&gt;&lt;/dates&gt;&lt;urls&gt;&lt;/urls&gt;&lt;/record&gt;&lt;/Cite&gt;&lt;/EndNote&gt;</w:instrText>
      </w:r>
      <w:r w:rsidR="0094511F">
        <w:rPr>
          <w:rFonts w:asciiTheme="majorHAnsi" w:hAnsiTheme="majorHAnsi" w:cstheme="majorHAnsi"/>
          <w:sz w:val="22"/>
          <w:szCs w:val="22"/>
        </w:rPr>
        <w:fldChar w:fldCharType="separate"/>
      </w:r>
      <w:r w:rsidR="001E63C6">
        <w:rPr>
          <w:rFonts w:asciiTheme="majorHAnsi" w:hAnsiTheme="majorHAnsi" w:cstheme="majorHAnsi"/>
          <w:noProof/>
          <w:sz w:val="22"/>
          <w:szCs w:val="22"/>
        </w:rPr>
        <w:t>(14)</w:t>
      </w:r>
      <w:r w:rsidR="0094511F">
        <w:rPr>
          <w:rFonts w:asciiTheme="majorHAnsi" w:hAnsiTheme="majorHAnsi" w:cstheme="majorHAnsi"/>
          <w:sz w:val="22"/>
          <w:szCs w:val="22"/>
        </w:rPr>
        <w:fldChar w:fldCharType="end"/>
      </w:r>
      <w:r w:rsidR="00C67699">
        <w:rPr>
          <w:rFonts w:asciiTheme="majorHAnsi" w:hAnsiTheme="majorHAnsi" w:cstheme="majorHAnsi"/>
          <w:sz w:val="22"/>
          <w:szCs w:val="22"/>
        </w:rPr>
        <w:t xml:space="preserve"> and a 30</w:t>
      </w:r>
      <w:r w:rsidR="0089627C">
        <w:rPr>
          <w:rFonts w:asciiTheme="majorHAnsi" w:hAnsiTheme="majorHAnsi" w:cstheme="majorHAnsi"/>
          <w:sz w:val="22"/>
          <w:szCs w:val="22"/>
        </w:rPr>
        <w:t xml:space="preserve"> </w:t>
      </w:r>
      <w:r w:rsidR="00C67699">
        <w:rPr>
          <w:rFonts w:asciiTheme="majorHAnsi" w:hAnsiTheme="majorHAnsi" w:cstheme="majorHAnsi"/>
          <w:sz w:val="22"/>
          <w:szCs w:val="22"/>
        </w:rPr>
        <w:t>minute cortisol of less than 500 nmol/L</w:t>
      </w:r>
      <w:r w:rsidR="00A91B5F">
        <w:rPr>
          <w:rFonts w:asciiTheme="majorHAnsi" w:hAnsiTheme="majorHAnsi" w:cstheme="majorHAnsi"/>
          <w:sz w:val="22"/>
          <w:szCs w:val="22"/>
        </w:rPr>
        <w:t>.</w:t>
      </w:r>
      <w:r w:rsidR="00227151">
        <w:rPr>
          <w:rFonts w:asciiTheme="majorHAnsi" w:hAnsiTheme="majorHAnsi" w:cstheme="majorHAnsi"/>
          <w:sz w:val="22"/>
          <w:szCs w:val="22"/>
        </w:rPr>
        <w:t xml:space="preserve"> </w:t>
      </w:r>
      <w:r w:rsidR="00E03A20">
        <w:rPr>
          <w:rFonts w:asciiTheme="majorHAnsi" w:hAnsiTheme="majorHAnsi" w:cstheme="majorHAnsi"/>
          <w:sz w:val="22"/>
          <w:szCs w:val="22"/>
        </w:rPr>
        <w:t xml:space="preserve"> </w:t>
      </w:r>
    </w:p>
    <w:p w14:paraId="30CD970C" w14:textId="5DC74FB4" w:rsidR="006F2E97" w:rsidRDefault="00984B1B" w:rsidP="00C77B9E">
      <w:pPr>
        <w:pStyle w:val="BodyText"/>
        <w:jc w:val="both"/>
        <w:rPr>
          <w:rFonts w:asciiTheme="majorHAnsi" w:hAnsiTheme="majorHAnsi" w:cstheme="majorHAnsi"/>
          <w:sz w:val="22"/>
          <w:szCs w:val="22"/>
        </w:rPr>
      </w:pPr>
      <w:r>
        <w:rPr>
          <w:rFonts w:asciiTheme="majorHAnsi" w:hAnsiTheme="majorHAnsi" w:cstheme="majorHAnsi"/>
          <w:sz w:val="22"/>
          <w:szCs w:val="22"/>
        </w:rPr>
        <w:t xml:space="preserve">Despite optimal </w:t>
      </w:r>
      <w:r w:rsidR="00D37ADC">
        <w:rPr>
          <w:rFonts w:asciiTheme="majorHAnsi" w:hAnsiTheme="majorHAnsi" w:cstheme="majorHAnsi"/>
          <w:sz w:val="22"/>
          <w:szCs w:val="22"/>
        </w:rPr>
        <w:t>replacement therapy</w:t>
      </w:r>
      <w:r w:rsidR="00E22237">
        <w:rPr>
          <w:rFonts w:asciiTheme="majorHAnsi" w:hAnsiTheme="majorHAnsi" w:cstheme="majorHAnsi"/>
          <w:sz w:val="22"/>
          <w:szCs w:val="22"/>
        </w:rPr>
        <w:t xml:space="preserve"> in </w:t>
      </w:r>
      <w:r>
        <w:rPr>
          <w:rFonts w:asciiTheme="majorHAnsi" w:hAnsiTheme="majorHAnsi" w:cstheme="majorHAnsi"/>
          <w:sz w:val="22"/>
          <w:szCs w:val="22"/>
        </w:rPr>
        <w:t>AI</w:t>
      </w:r>
      <w:r w:rsidR="00E22237">
        <w:rPr>
          <w:rFonts w:asciiTheme="majorHAnsi" w:hAnsiTheme="majorHAnsi" w:cstheme="majorHAnsi"/>
          <w:sz w:val="22"/>
          <w:szCs w:val="22"/>
        </w:rPr>
        <w:t xml:space="preserve"> in general</w:t>
      </w:r>
      <w:r>
        <w:rPr>
          <w:rFonts w:asciiTheme="majorHAnsi" w:hAnsiTheme="majorHAnsi" w:cstheme="majorHAnsi"/>
          <w:sz w:val="22"/>
          <w:szCs w:val="22"/>
        </w:rPr>
        <w:t>, patients</w:t>
      </w:r>
      <w:r w:rsidR="00E22237">
        <w:rPr>
          <w:rFonts w:asciiTheme="majorHAnsi" w:hAnsiTheme="majorHAnsi" w:cstheme="majorHAnsi"/>
          <w:sz w:val="22"/>
          <w:szCs w:val="22"/>
        </w:rPr>
        <w:t xml:space="preserve"> demonstrate </w:t>
      </w:r>
      <w:r w:rsidR="006F2E97">
        <w:rPr>
          <w:rFonts w:asciiTheme="majorHAnsi" w:hAnsiTheme="majorHAnsi" w:cstheme="majorHAnsi"/>
          <w:sz w:val="22"/>
          <w:szCs w:val="22"/>
        </w:rPr>
        <w:t>poorer survival</w:t>
      </w:r>
      <w:r w:rsidR="00993D64">
        <w:rPr>
          <w:rFonts w:asciiTheme="majorHAnsi" w:hAnsiTheme="majorHAnsi" w:cstheme="majorHAnsi"/>
          <w:sz w:val="22"/>
          <w:szCs w:val="22"/>
        </w:rPr>
        <w:t xml:space="preserve"> due in part to cardiovascular, malignant and infectious diseases</w:t>
      </w:r>
      <w:r w:rsidR="0099680A">
        <w:rPr>
          <w:rFonts w:asciiTheme="majorHAnsi" w:hAnsiTheme="majorHAnsi" w:cstheme="majorHAnsi"/>
          <w:sz w:val="22"/>
          <w:szCs w:val="22"/>
        </w:rPr>
        <w:t>,</w:t>
      </w:r>
      <w:r w:rsidR="006F2E97">
        <w:rPr>
          <w:rFonts w:asciiTheme="majorHAnsi" w:hAnsiTheme="majorHAnsi" w:cstheme="majorHAnsi"/>
          <w:sz w:val="22"/>
          <w:szCs w:val="22"/>
        </w:rPr>
        <w:t xml:space="preserve"> compared to background</w:t>
      </w:r>
      <w:r w:rsidR="003C7DF5">
        <w:rPr>
          <w:rFonts w:asciiTheme="majorHAnsi" w:hAnsiTheme="majorHAnsi" w:cstheme="majorHAnsi"/>
          <w:sz w:val="22"/>
          <w:szCs w:val="22"/>
        </w:rPr>
        <w:t xml:space="preserve"> populations </w:t>
      </w:r>
      <w:r w:rsidR="000A46AC">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&lt;EndNote&gt;&lt;Cite&gt;&lt;Author&gt;Bergthorsdottir&lt;/Author&gt;&lt;Year&gt;2006&lt;/Year&gt;&lt;RecNum&gt;29114&lt;/RecNum&gt;&lt;DisplayText&gt;(15)&lt;/DisplayText&gt;&lt;record&gt;&lt;rec-number&gt;29114&lt;/rec-number&gt;&lt;foreign-keys&gt;&lt;key app="EN" db-id="xzvfpae2fxdffzes59g5pwd2dwdvvx0ss2x0" timestamp="1679646851"&gt;29114&lt;/key&gt;&lt;/foreign-keys&gt;&lt;ref-type name="Journal Article"&gt;17&lt;/ref-type&gt;&lt;contributors&gt;&lt;authors&gt;&lt;author&gt;Bergthorsdottir, Ragnhildur&lt;/author&gt;&lt;author&gt;Leonsson-Zachrisson, Maria&lt;/author&gt;&lt;author&gt;Odén, Anders&lt;/author&gt;&lt;author&gt;Johannsson, Gudmundur&lt;/author&gt;&lt;/authors&gt;&lt;/contributors&gt;&lt;titles&gt;&lt;title&gt;Premature mortality in patients with Addison’s disease: a population-based study&lt;/title&gt;&lt;secondary-title&gt;The Journal of Clinical Endocrinology &amp;amp; Metabolism&lt;/secondary-title&gt;&lt;/titles&gt;&lt;periodical&gt;&lt;full-title&gt;The Journal of Clinical Endocrinology &amp;amp; Metabolism&lt;/full-title&gt;&lt;/periodical&gt;&lt;pages&gt;4849-4853&lt;/pages&gt;&lt;volume&gt;91&lt;/volume&gt;&lt;number&gt;12&lt;/number&gt;&lt;dates&gt;&lt;year&gt;2006&lt;/year&gt;&lt;/dates&gt;&lt;isbn&gt;0021-972X&lt;/isbn&gt;&lt;urls&gt;&lt;/urls&gt;&lt;/record&gt;&lt;/Cite&gt;&lt;/EndNote&gt;</w:instrText>
      </w:r>
      <w:r w:rsidR="000A46AC">
        <w:rPr>
          <w:rFonts w:asciiTheme="majorHAnsi" w:hAnsiTheme="majorHAnsi" w:cstheme="majorHAnsi"/>
          <w:sz w:val="22"/>
          <w:szCs w:val="22"/>
        </w:rPr>
        <w:fldChar w:fldCharType="separate"/>
      </w:r>
      <w:r w:rsidR="001E63C6">
        <w:rPr>
          <w:rFonts w:asciiTheme="majorHAnsi" w:hAnsiTheme="majorHAnsi" w:cstheme="majorHAnsi"/>
          <w:noProof/>
          <w:sz w:val="22"/>
          <w:szCs w:val="22"/>
        </w:rPr>
        <w:t>(15)</w:t>
      </w:r>
      <w:r w:rsidR="000A46AC">
        <w:rPr>
          <w:rFonts w:asciiTheme="majorHAnsi" w:hAnsiTheme="majorHAnsi" w:cstheme="majorHAnsi"/>
          <w:sz w:val="22"/>
          <w:szCs w:val="22"/>
        </w:rPr>
        <w:fldChar w:fldCharType="end"/>
      </w:r>
      <w:r w:rsidR="00607969">
        <w:rPr>
          <w:rFonts w:asciiTheme="majorHAnsi" w:hAnsiTheme="majorHAnsi" w:cstheme="majorHAnsi"/>
          <w:sz w:val="22"/>
          <w:szCs w:val="22"/>
        </w:rPr>
        <w:t xml:space="preserve"> </w:t>
      </w:r>
      <w:r w:rsidR="008D3F54">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&lt;EndNote&gt;&lt;Cite&gt;&lt;Author&gt;Husebye&lt;/Author&gt;&lt;Year&gt;2021&lt;/Year&gt;&lt;RecNum&gt;29103&lt;/RecNum&gt;&lt;DisplayText&gt;(10)&lt;/DisplayText&gt;&lt;record&gt;&lt;rec-number&gt;29103&lt;/rec-number&gt;&lt;foreign-keys&gt;&lt;key app="EN" db-id="xzvfpae2fxdffzes59g5pwd2dwdvvx0ss2x0" timestamp="1676545499" guid="899ccb37-83a0-4381-8921-70bc4049410d"&gt;29103&lt;/key&gt;&lt;/foreign-keys&gt;&lt;ref-type name="Journal Article"&gt;17&lt;/ref-type&gt;&lt;contributors&gt;&lt;authors&gt;&lt;author&gt;Husebye, Eystein S&lt;/author&gt;&lt;author&gt;Pearce, Simon H&lt;/author&gt;&lt;author&gt;Krone, Nils P&lt;/author&gt;&lt;author&gt;Kämpe, Olle&lt;/author&gt;&lt;/authors&gt;&lt;/contributors&gt;&lt;titles&gt;&lt;title&gt;Adrenal insufficiency&lt;/title&gt;&lt;secondary-title&gt;The Lancet&lt;/secondary-title&gt;&lt;/titles&gt;&lt;periodical&gt;&lt;full-title&gt;The Lancet&lt;/full-title&gt;&lt;/periodical&gt;&lt;pages&gt;613-629&lt;/pages&gt;&lt;volume&gt;397&lt;/volume&gt;&lt;number&gt;10274&lt;/number&gt;&lt;dates&gt;&lt;year&gt;2021&lt;/year&gt;&lt;/dates&gt;&lt;isbn&gt;0140-6736&lt;/isbn&gt;&lt;urls&gt;&lt;/urls&gt;&lt;/record&gt;&lt;/Cite&gt;&lt;/EndNote&gt;</w:instrText>
      </w:r>
      <w:r w:rsidR="008D3F54">
        <w:rPr>
          <w:rFonts w:asciiTheme="majorHAnsi" w:hAnsiTheme="majorHAnsi" w:cstheme="majorHAnsi"/>
          <w:sz w:val="22"/>
          <w:szCs w:val="22"/>
        </w:rPr>
        <w:fldChar w:fldCharType="separate"/>
      </w:r>
      <w:r w:rsidR="001E63C6">
        <w:rPr>
          <w:rFonts w:asciiTheme="majorHAnsi" w:hAnsiTheme="majorHAnsi" w:cstheme="majorHAnsi"/>
          <w:noProof/>
          <w:sz w:val="22"/>
          <w:szCs w:val="22"/>
        </w:rPr>
        <w:t>(10)</w:t>
      </w:r>
      <w:r w:rsidR="008D3F54">
        <w:rPr>
          <w:rFonts w:asciiTheme="majorHAnsi" w:hAnsiTheme="majorHAnsi" w:cstheme="majorHAnsi"/>
          <w:sz w:val="22"/>
          <w:szCs w:val="22"/>
        </w:rPr>
        <w:fldChar w:fldCharType="end"/>
      </w:r>
      <w:r w:rsidR="003C7DF5">
        <w:rPr>
          <w:rFonts w:asciiTheme="majorHAnsi" w:hAnsiTheme="majorHAnsi" w:cstheme="majorHAnsi"/>
          <w:sz w:val="22"/>
          <w:szCs w:val="22"/>
        </w:rPr>
        <w:t xml:space="preserve">. </w:t>
      </w:r>
      <w:r w:rsidR="00CE4681">
        <w:rPr>
          <w:rFonts w:asciiTheme="majorHAnsi" w:hAnsiTheme="majorHAnsi" w:cstheme="majorHAnsi"/>
          <w:sz w:val="22"/>
          <w:szCs w:val="22"/>
        </w:rPr>
        <w:t xml:space="preserve">Both </w:t>
      </w:r>
      <w:r w:rsidR="000002AF">
        <w:rPr>
          <w:rFonts w:asciiTheme="majorHAnsi" w:hAnsiTheme="majorHAnsi" w:cstheme="majorHAnsi"/>
          <w:sz w:val="22"/>
          <w:szCs w:val="22"/>
        </w:rPr>
        <w:t xml:space="preserve">overtreatment and insufficient replacement </w:t>
      </w:r>
      <w:r w:rsidR="003C7DF5">
        <w:rPr>
          <w:rFonts w:asciiTheme="majorHAnsi" w:hAnsiTheme="majorHAnsi" w:cstheme="majorHAnsi"/>
          <w:sz w:val="22"/>
          <w:szCs w:val="22"/>
        </w:rPr>
        <w:t xml:space="preserve">with glucocorticoids </w:t>
      </w:r>
      <w:r w:rsidR="000002AF">
        <w:rPr>
          <w:rFonts w:asciiTheme="majorHAnsi" w:hAnsiTheme="majorHAnsi" w:cstheme="majorHAnsi"/>
          <w:sz w:val="22"/>
          <w:szCs w:val="22"/>
        </w:rPr>
        <w:t>during infections and stress-related events</w:t>
      </w:r>
      <w:r w:rsidR="003C7DF5">
        <w:rPr>
          <w:rFonts w:asciiTheme="majorHAnsi" w:hAnsiTheme="majorHAnsi" w:cstheme="majorHAnsi"/>
          <w:sz w:val="22"/>
          <w:szCs w:val="22"/>
        </w:rPr>
        <w:t xml:space="preserve"> confer</w:t>
      </w:r>
      <w:r w:rsidR="00CE4681">
        <w:rPr>
          <w:rFonts w:asciiTheme="majorHAnsi" w:hAnsiTheme="majorHAnsi" w:cstheme="majorHAnsi"/>
          <w:sz w:val="22"/>
          <w:szCs w:val="22"/>
        </w:rPr>
        <w:t xml:space="preserve"> an increased </w:t>
      </w:r>
      <w:r w:rsidR="003C7DF5">
        <w:rPr>
          <w:rFonts w:asciiTheme="majorHAnsi" w:hAnsiTheme="majorHAnsi" w:cstheme="majorHAnsi"/>
          <w:sz w:val="22"/>
          <w:szCs w:val="22"/>
        </w:rPr>
        <w:t>mortality</w:t>
      </w:r>
      <w:r w:rsidR="000002AF">
        <w:rPr>
          <w:rFonts w:asciiTheme="majorHAnsi" w:hAnsiTheme="majorHAnsi" w:cstheme="majorHAnsi"/>
          <w:sz w:val="22"/>
          <w:szCs w:val="22"/>
        </w:rPr>
        <w:t>.</w:t>
      </w:r>
      <w:r w:rsidR="00F94CB2">
        <w:rPr>
          <w:rFonts w:asciiTheme="majorHAnsi" w:hAnsiTheme="majorHAnsi" w:cstheme="majorHAnsi"/>
          <w:sz w:val="22"/>
          <w:szCs w:val="22"/>
        </w:rPr>
        <w:t xml:space="preserve"> </w:t>
      </w:r>
      <w:r w:rsidR="00F94CB2">
        <w:rPr>
          <w:rFonts w:asciiTheme="majorHAnsi" w:hAnsiTheme="majorHAnsi" w:cstheme="majorHAnsi"/>
          <w:sz w:val="22"/>
          <w:szCs w:val="22"/>
        </w:rPr>
        <w:fldChar w:fldCharType="begin"/>
      </w:r>
      <w:r w:rsidR="001E63C6">
        <w:rPr>
          <w:rFonts w:asciiTheme="majorHAnsi" w:hAnsiTheme="majorHAnsi" w:cstheme="majorHAnsi"/>
          <w:sz w:val="22"/>
          <w:szCs w:val="22"/>
        </w:rPr>
        <w:instrText xml:space="preserve"> ADDIN EN.CITE &lt;EndNote&gt;&lt;Cite&gt;&lt;Author&gt;Johannsson&lt;/Author&gt;&lt;Year&gt;2015&lt;/Year&gt;&lt;RecNum&gt;29127&lt;/RecNum&gt;&lt;DisplayText&gt;(16)&lt;/DisplayText&gt;&lt;record&gt;&lt;rec-number&gt;29127&lt;/rec-number&gt;&lt;foreign-keys&gt;&lt;key app="EN" db-id="xzvfpae2fxdffzes59g5pwd2dwdvvx0ss2x0" timestamp="1722812938"&gt;29127&lt;/key&gt;&lt;/foreign-keys&gt;&lt;ref-type name="Journal Article"&gt;17&lt;/ref-type&gt;&lt;contributors&gt;&lt;authors&gt;&lt;author&gt;Johannsson, Gudmundur&lt;/author&gt;&lt;author&gt;Falorni, Alberto&lt;/author&gt;&lt;author&gt;Skrtic, Stanko&lt;/author&gt;&lt;author&gt;Lennernäs, Hans&lt;/author&gt;&lt;author&gt;Quinkler, Marcus&lt;/author&gt;&lt;author&gt;Monson, John P&lt;/author&gt;&lt;author&gt;Stewart, Paul M&lt;/author&gt;&lt;/authors&gt;&lt;/contributors&gt;&lt;titles&gt;&lt;title&gt;Adrenal insufficiency: review of clinical outcomes with current glucocorticoid replacement therapy&lt;/title&gt;&lt;secondary-title&gt;Clinical endocrinology&lt;/secondary-title&gt;&lt;/titles&gt;&lt;periodical&gt;&lt;full-title&gt;Clinical endocrinology&lt;/full-title&gt;&lt;/periodical&gt;&lt;pages&gt;2-11&lt;/pages&gt;&lt;volume&gt;82&lt;/volume&gt;&lt;number&gt;1&lt;/number&gt;&lt;dates&gt;&lt;year&gt;2015&lt;/year&gt;&lt;/dates&gt;&lt;isbn&gt;0300-0664&lt;/isbn&gt;&lt;urls&gt;&lt;/urls&gt;&lt;/record&gt;&lt;/Cite&gt;&lt;/EndNote&gt;</w:instrText>
      </w:r>
      <w:r w:rsidR="00F94CB2">
        <w:rPr>
          <w:rFonts w:asciiTheme="majorHAnsi" w:hAnsiTheme="majorHAnsi" w:cstheme="majorHAnsi"/>
          <w:sz w:val="22"/>
          <w:szCs w:val="22"/>
        </w:rPr>
        <w:fldChar w:fldCharType="separate"/>
      </w:r>
      <w:r w:rsidR="001E63C6">
        <w:rPr>
          <w:rFonts w:asciiTheme="majorHAnsi" w:hAnsiTheme="majorHAnsi" w:cstheme="majorHAnsi"/>
          <w:noProof/>
          <w:sz w:val="22"/>
          <w:szCs w:val="22"/>
        </w:rPr>
        <w:t>(16)</w:t>
      </w:r>
      <w:r w:rsidR="00F94CB2">
        <w:rPr>
          <w:rFonts w:asciiTheme="majorHAnsi" w:hAnsiTheme="majorHAnsi" w:cstheme="majorHAnsi"/>
          <w:sz w:val="22"/>
          <w:szCs w:val="22"/>
        </w:rPr>
        <w:fldChar w:fldCharType="end"/>
      </w:r>
      <w:r w:rsidR="000002AF" w:rsidDel="000002AF">
        <w:rPr>
          <w:rFonts w:asciiTheme="majorHAnsi" w:hAnsiTheme="majorHAnsi" w:cstheme="majorHAnsi"/>
          <w:sz w:val="22"/>
          <w:szCs w:val="22"/>
        </w:rPr>
        <w:t xml:space="preserve"> </w:t>
      </w:r>
    </w:p>
    <w:p w14:paraId="5A287AAE" w14:textId="424169FE" w:rsidR="00DE5C72" w:rsidRPr="00DF24FE" w:rsidRDefault="00E22237" w:rsidP="000002AF">
      <w:pPr>
        <w:pStyle w:val="BodyText"/>
        <w:jc w:val="both"/>
        <w:rPr>
          <w:rFonts w:asciiTheme="majorHAnsi" w:hAnsiTheme="majorHAnsi" w:cstheme="majorHAnsi"/>
          <w:sz w:val="22"/>
          <w:szCs w:val="22"/>
        </w:rPr>
      </w:pPr>
      <w:r>
        <w:rPr>
          <w:rFonts w:asciiTheme="majorHAnsi" w:hAnsiTheme="majorHAnsi" w:cstheme="majorHAnsi"/>
          <w:sz w:val="22"/>
          <w:szCs w:val="22"/>
        </w:rPr>
        <w:t xml:space="preserve">We </w:t>
      </w:r>
      <w:r w:rsidR="00510A59" w:rsidRPr="00DF24FE">
        <w:rPr>
          <w:rFonts w:asciiTheme="majorHAnsi" w:hAnsiTheme="majorHAnsi" w:cstheme="majorHAnsi"/>
          <w:sz w:val="22"/>
          <w:szCs w:val="22"/>
        </w:rPr>
        <w:t>hypothesize</w:t>
      </w:r>
      <w:r w:rsidR="00F251D1">
        <w:rPr>
          <w:rFonts w:asciiTheme="majorHAnsi" w:hAnsiTheme="majorHAnsi" w:cstheme="majorHAnsi"/>
          <w:sz w:val="22"/>
          <w:szCs w:val="22"/>
        </w:rPr>
        <w:t>d</w:t>
      </w:r>
      <w:r w:rsidR="00510A59" w:rsidRPr="00DF24FE">
        <w:rPr>
          <w:rFonts w:asciiTheme="majorHAnsi" w:hAnsiTheme="majorHAnsi" w:cstheme="majorHAnsi"/>
          <w:sz w:val="22"/>
          <w:szCs w:val="22"/>
        </w:rPr>
        <w:t xml:space="preserve"> that</w:t>
      </w:r>
      <w:r>
        <w:rPr>
          <w:rFonts w:asciiTheme="majorHAnsi" w:hAnsiTheme="majorHAnsi" w:cstheme="majorHAnsi"/>
          <w:sz w:val="22"/>
          <w:szCs w:val="22"/>
        </w:rPr>
        <w:t xml:space="preserve"> coexistent AI among patients with advanced HIV </w:t>
      </w:r>
      <w:r w:rsidR="00172936">
        <w:rPr>
          <w:rFonts w:asciiTheme="majorHAnsi" w:hAnsiTheme="majorHAnsi" w:cstheme="majorHAnsi"/>
          <w:sz w:val="22"/>
          <w:szCs w:val="22"/>
        </w:rPr>
        <w:t>may</w:t>
      </w:r>
      <w:r w:rsidR="00CE4681">
        <w:rPr>
          <w:rFonts w:asciiTheme="majorHAnsi" w:hAnsiTheme="majorHAnsi" w:cstheme="majorHAnsi"/>
          <w:sz w:val="22"/>
          <w:szCs w:val="22"/>
        </w:rPr>
        <w:t xml:space="preserve"> accelerate </w:t>
      </w:r>
      <w:r w:rsidR="00172936">
        <w:rPr>
          <w:rFonts w:asciiTheme="majorHAnsi" w:hAnsiTheme="majorHAnsi" w:cstheme="majorHAnsi"/>
          <w:sz w:val="22"/>
          <w:szCs w:val="22"/>
        </w:rPr>
        <w:t>mortality</w:t>
      </w:r>
      <w:r w:rsidR="00217BFF">
        <w:rPr>
          <w:rFonts w:asciiTheme="majorHAnsi" w:hAnsiTheme="majorHAnsi" w:cstheme="majorHAnsi"/>
          <w:sz w:val="22"/>
          <w:szCs w:val="22"/>
        </w:rPr>
        <w:t xml:space="preserve">. </w:t>
      </w:r>
      <w:r w:rsidR="009673AD">
        <w:rPr>
          <w:rFonts w:asciiTheme="majorHAnsi" w:hAnsiTheme="majorHAnsi" w:cstheme="majorHAnsi"/>
          <w:sz w:val="22"/>
          <w:szCs w:val="22"/>
        </w:rPr>
        <w:t>Our objectives were t</w:t>
      </w:r>
      <w:r w:rsidR="00727784">
        <w:rPr>
          <w:rFonts w:asciiTheme="majorHAnsi" w:hAnsiTheme="majorHAnsi" w:cstheme="majorHAnsi"/>
          <w:sz w:val="22"/>
          <w:szCs w:val="22"/>
        </w:rPr>
        <w:t>o determine</w:t>
      </w:r>
      <w:r w:rsidR="00E82662">
        <w:rPr>
          <w:rFonts w:asciiTheme="majorHAnsi" w:hAnsiTheme="majorHAnsi" w:cstheme="majorHAnsi"/>
          <w:sz w:val="22"/>
          <w:szCs w:val="22"/>
        </w:rPr>
        <w:t xml:space="preserve"> the</w:t>
      </w:r>
      <w:r w:rsidR="004066E2">
        <w:rPr>
          <w:rFonts w:asciiTheme="majorHAnsi" w:hAnsiTheme="majorHAnsi" w:cstheme="majorHAnsi"/>
          <w:sz w:val="22"/>
          <w:szCs w:val="22"/>
        </w:rPr>
        <w:t xml:space="preserve"> incidence </w:t>
      </w:r>
      <w:r w:rsidR="00727784">
        <w:rPr>
          <w:rFonts w:asciiTheme="majorHAnsi" w:hAnsiTheme="majorHAnsi" w:cstheme="majorHAnsi"/>
          <w:sz w:val="22"/>
          <w:szCs w:val="22"/>
        </w:rPr>
        <w:t>of</w:t>
      </w:r>
      <w:r w:rsidR="005312F9">
        <w:rPr>
          <w:rFonts w:asciiTheme="majorHAnsi" w:hAnsiTheme="majorHAnsi" w:cstheme="majorHAnsi"/>
          <w:sz w:val="22"/>
          <w:szCs w:val="22"/>
        </w:rPr>
        <w:t xml:space="preserve"> AI </w:t>
      </w:r>
      <w:r w:rsidR="00727784">
        <w:rPr>
          <w:rFonts w:asciiTheme="majorHAnsi" w:hAnsiTheme="majorHAnsi" w:cstheme="majorHAnsi"/>
          <w:sz w:val="22"/>
          <w:szCs w:val="22"/>
        </w:rPr>
        <w:t>among ill, hospitalized HIV-infected patients</w:t>
      </w:r>
      <w:r w:rsidR="00C77EF7">
        <w:rPr>
          <w:rFonts w:asciiTheme="majorHAnsi" w:hAnsiTheme="majorHAnsi" w:cstheme="majorHAnsi"/>
          <w:sz w:val="22"/>
          <w:szCs w:val="22"/>
        </w:rPr>
        <w:t>.</w:t>
      </w:r>
      <w:r w:rsidR="00040320">
        <w:rPr>
          <w:rFonts w:asciiTheme="majorHAnsi" w:hAnsiTheme="majorHAnsi" w:cstheme="majorHAnsi"/>
          <w:sz w:val="22"/>
          <w:szCs w:val="22"/>
        </w:rPr>
        <w:t xml:space="preserve"> In </w:t>
      </w:r>
      <w:r w:rsidR="00A40F58">
        <w:rPr>
          <w:rFonts w:asciiTheme="majorHAnsi" w:hAnsiTheme="majorHAnsi" w:cstheme="majorHAnsi"/>
          <w:sz w:val="22"/>
          <w:szCs w:val="22"/>
        </w:rPr>
        <w:t>addition,</w:t>
      </w:r>
      <w:r w:rsidR="00040320">
        <w:rPr>
          <w:rFonts w:asciiTheme="majorHAnsi" w:hAnsiTheme="majorHAnsi" w:cstheme="majorHAnsi"/>
          <w:sz w:val="22"/>
          <w:szCs w:val="22"/>
        </w:rPr>
        <w:t xml:space="preserve"> we wished to explore the </w:t>
      </w:r>
      <w:r w:rsidR="00CC519E">
        <w:rPr>
          <w:rFonts w:asciiTheme="majorHAnsi" w:hAnsiTheme="majorHAnsi" w:cstheme="majorHAnsi"/>
          <w:sz w:val="22"/>
          <w:szCs w:val="22"/>
        </w:rPr>
        <w:t>positive predictive</w:t>
      </w:r>
      <w:r w:rsidR="00CF1961">
        <w:rPr>
          <w:rFonts w:asciiTheme="majorHAnsi" w:hAnsiTheme="majorHAnsi" w:cstheme="majorHAnsi"/>
          <w:sz w:val="22"/>
          <w:szCs w:val="22"/>
        </w:rPr>
        <w:t xml:space="preserve"> clinical and biochemical characteristics</w:t>
      </w:r>
      <w:r w:rsidR="00040320">
        <w:rPr>
          <w:rFonts w:asciiTheme="majorHAnsi" w:hAnsiTheme="majorHAnsi" w:cstheme="majorHAnsi"/>
          <w:sz w:val="22"/>
          <w:szCs w:val="22"/>
        </w:rPr>
        <w:t xml:space="preserve"> for</w:t>
      </w:r>
      <w:r w:rsidR="00C0080B">
        <w:rPr>
          <w:rFonts w:asciiTheme="majorHAnsi" w:hAnsiTheme="majorHAnsi" w:cstheme="majorHAnsi"/>
          <w:sz w:val="22"/>
          <w:szCs w:val="22"/>
        </w:rPr>
        <w:t xml:space="preserve"> AI</w:t>
      </w:r>
      <w:r w:rsidR="00113944">
        <w:rPr>
          <w:rFonts w:asciiTheme="majorHAnsi" w:hAnsiTheme="majorHAnsi" w:cstheme="majorHAnsi"/>
          <w:sz w:val="22"/>
          <w:szCs w:val="22"/>
        </w:rPr>
        <w:t>,</w:t>
      </w:r>
      <w:r w:rsidR="00CF1961">
        <w:rPr>
          <w:rFonts w:asciiTheme="majorHAnsi" w:hAnsiTheme="majorHAnsi" w:cstheme="majorHAnsi"/>
          <w:sz w:val="22"/>
          <w:szCs w:val="22"/>
        </w:rPr>
        <w:t xml:space="preserve"> and</w:t>
      </w:r>
      <w:r w:rsidR="00C564C5">
        <w:rPr>
          <w:rFonts w:asciiTheme="majorHAnsi" w:hAnsiTheme="majorHAnsi" w:cstheme="majorHAnsi"/>
          <w:sz w:val="22"/>
          <w:szCs w:val="22"/>
        </w:rPr>
        <w:t xml:space="preserve"> </w:t>
      </w:r>
      <w:r w:rsidR="00113944">
        <w:rPr>
          <w:rFonts w:asciiTheme="majorHAnsi" w:hAnsiTheme="majorHAnsi" w:cstheme="majorHAnsi"/>
          <w:sz w:val="22"/>
          <w:szCs w:val="22"/>
        </w:rPr>
        <w:t xml:space="preserve">the predictors for </w:t>
      </w:r>
      <w:r w:rsidR="00C564C5">
        <w:rPr>
          <w:rFonts w:asciiTheme="majorHAnsi" w:hAnsiTheme="majorHAnsi" w:cstheme="majorHAnsi"/>
          <w:sz w:val="22"/>
          <w:szCs w:val="22"/>
        </w:rPr>
        <w:t>survival.</w:t>
      </w:r>
      <w:r w:rsidR="00F72A3A">
        <w:rPr>
          <w:rFonts w:asciiTheme="majorHAnsi" w:hAnsiTheme="majorHAnsi" w:cstheme="majorHAnsi"/>
          <w:sz w:val="22"/>
          <w:szCs w:val="22"/>
        </w:rPr>
        <w:t xml:space="preserve"> </w:t>
      </w:r>
    </w:p>
    <w:p w14:paraId="5DF73E73" w14:textId="77777777" w:rsidR="00597270" w:rsidRDefault="00597270" w:rsidP="00DE5C72">
      <w:pPr>
        <w:pStyle w:val="BodyText"/>
        <w:rPr>
          <w:rFonts w:asciiTheme="majorHAnsi" w:hAnsiTheme="majorHAnsi" w:cstheme="majorHAnsi"/>
          <w:b/>
          <w:sz w:val="22"/>
          <w:szCs w:val="22"/>
        </w:rPr>
      </w:pPr>
      <w:r>
        <w:rPr>
          <w:rFonts w:asciiTheme="majorHAnsi" w:hAnsiTheme="majorHAnsi" w:cstheme="majorHAnsi"/>
          <w:b/>
          <w:sz w:val="22"/>
          <w:szCs w:val="22"/>
        </w:rPr>
        <w:t xml:space="preserve">Materials and methods: </w:t>
      </w:r>
    </w:p>
    <w:p w14:paraId="3C130BE0" w14:textId="0D72B4CA" w:rsidR="00842C3A" w:rsidRDefault="00BA10FB" w:rsidP="00BE52C6">
      <w:pPr>
        <w:pStyle w:val="BodyText"/>
        <w:jc w:val="both"/>
        <w:rPr>
          <w:rFonts w:asciiTheme="majorHAnsi" w:hAnsiTheme="majorHAnsi" w:cstheme="majorHAnsi"/>
          <w:sz w:val="22"/>
          <w:szCs w:val="22"/>
        </w:rPr>
      </w:pPr>
      <w:r>
        <w:rPr>
          <w:rFonts w:asciiTheme="majorHAnsi" w:hAnsiTheme="majorHAnsi" w:cstheme="majorHAnsi"/>
          <w:bCs/>
          <w:sz w:val="22"/>
          <w:szCs w:val="22"/>
        </w:rPr>
        <w:t xml:space="preserve">Approval </w:t>
      </w:r>
      <w:r w:rsidR="00597270" w:rsidRPr="00520C2E">
        <w:rPr>
          <w:rFonts w:asciiTheme="majorHAnsi" w:hAnsiTheme="majorHAnsi" w:cstheme="majorHAnsi"/>
          <w:bCs/>
          <w:sz w:val="22"/>
          <w:szCs w:val="22"/>
        </w:rPr>
        <w:t>to conduct the study</w:t>
      </w:r>
      <w:r w:rsidR="00272E55" w:rsidRPr="00520C2E">
        <w:rPr>
          <w:rFonts w:asciiTheme="majorHAnsi" w:hAnsiTheme="majorHAnsi" w:cstheme="majorHAnsi"/>
          <w:bCs/>
          <w:sz w:val="22"/>
          <w:szCs w:val="22"/>
        </w:rPr>
        <w:t xml:space="preserve"> (HREC 163/2015) </w:t>
      </w:r>
      <w:r w:rsidR="00597270" w:rsidRPr="00520C2E">
        <w:rPr>
          <w:rFonts w:asciiTheme="majorHAnsi" w:hAnsiTheme="majorHAnsi" w:cstheme="majorHAnsi"/>
          <w:bCs/>
          <w:sz w:val="22"/>
          <w:szCs w:val="22"/>
        </w:rPr>
        <w:t>was obtained from the University of Cape Town Faculty of Health Sciences</w:t>
      </w:r>
      <w:r w:rsidR="002537DD">
        <w:rPr>
          <w:rFonts w:asciiTheme="majorHAnsi" w:hAnsiTheme="majorHAnsi" w:cstheme="majorHAnsi"/>
          <w:bCs/>
          <w:sz w:val="22"/>
          <w:szCs w:val="22"/>
        </w:rPr>
        <w:t>,</w:t>
      </w:r>
      <w:r w:rsidR="00597270" w:rsidRPr="00520C2E">
        <w:rPr>
          <w:rFonts w:asciiTheme="majorHAnsi" w:hAnsiTheme="majorHAnsi" w:cstheme="majorHAnsi"/>
          <w:bCs/>
          <w:sz w:val="22"/>
          <w:szCs w:val="22"/>
        </w:rPr>
        <w:t xml:space="preserve"> Human Research </w:t>
      </w:r>
      <w:r w:rsidR="00727784" w:rsidRPr="00520C2E">
        <w:rPr>
          <w:rFonts w:asciiTheme="majorHAnsi" w:hAnsiTheme="majorHAnsi" w:cstheme="majorHAnsi"/>
          <w:bCs/>
          <w:sz w:val="22"/>
          <w:szCs w:val="22"/>
        </w:rPr>
        <w:t>and</w:t>
      </w:r>
      <w:r w:rsidR="00597270" w:rsidRPr="00520C2E">
        <w:rPr>
          <w:rFonts w:asciiTheme="majorHAnsi" w:hAnsiTheme="majorHAnsi" w:cstheme="majorHAnsi"/>
          <w:bCs/>
          <w:sz w:val="22"/>
          <w:szCs w:val="22"/>
        </w:rPr>
        <w:t xml:space="preserve"> Ethics Committee</w:t>
      </w:r>
      <w:r w:rsidR="002C5FF8" w:rsidRPr="00520C2E">
        <w:rPr>
          <w:rFonts w:asciiTheme="majorHAnsi" w:hAnsiTheme="majorHAnsi" w:cstheme="majorHAnsi"/>
          <w:bCs/>
          <w:sz w:val="22"/>
          <w:szCs w:val="22"/>
        </w:rPr>
        <w:t>, which endorses the latest Helsinki declaration</w:t>
      </w:r>
      <w:r w:rsidR="00BE2B20">
        <w:rPr>
          <w:rFonts w:asciiTheme="majorHAnsi" w:hAnsiTheme="majorHAnsi" w:cstheme="majorHAnsi"/>
          <w:bCs/>
          <w:sz w:val="22"/>
          <w:szCs w:val="22"/>
        </w:rPr>
        <w:t xml:space="preserve"> of </w:t>
      </w:r>
      <w:r w:rsidR="00A30B59">
        <w:rPr>
          <w:rFonts w:asciiTheme="majorHAnsi" w:hAnsiTheme="majorHAnsi" w:cstheme="majorHAnsi"/>
          <w:bCs/>
          <w:sz w:val="22"/>
          <w:szCs w:val="22"/>
        </w:rPr>
        <w:t>2013</w:t>
      </w:r>
      <w:r w:rsidR="002E6C5E">
        <w:rPr>
          <w:rFonts w:asciiTheme="majorHAnsi" w:hAnsiTheme="majorHAnsi" w:cstheme="majorHAnsi"/>
          <w:sz w:val="22"/>
          <w:szCs w:val="22"/>
        </w:rPr>
        <w:t xml:space="preserve">. </w:t>
      </w:r>
      <w:r w:rsidR="002C5FF8">
        <w:rPr>
          <w:rFonts w:asciiTheme="majorHAnsi" w:hAnsiTheme="majorHAnsi" w:cstheme="majorHAnsi"/>
          <w:sz w:val="22"/>
          <w:szCs w:val="22"/>
        </w:rPr>
        <w:t>W</w:t>
      </w:r>
      <w:r w:rsidR="00AF3E89" w:rsidRPr="00DF24FE">
        <w:rPr>
          <w:rFonts w:asciiTheme="majorHAnsi" w:hAnsiTheme="majorHAnsi" w:cstheme="majorHAnsi"/>
          <w:sz w:val="22"/>
          <w:szCs w:val="22"/>
        </w:rPr>
        <w:t xml:space="preserve">e undertook a prospective </w:t>
      </w:r>
      <w:r w:rsidR="008A7033" w:rsidRPr="00DF24FE">
        <w:rPr>
          <w:rFonts w:asciiTheme="majorHAnsi" w:hAnsiTheme="majorHAnsi" w:cstheme="majorHAnsi"/>
          <w:sz w:val="22"/>
          <w:szCs w:val="22"/>
        </w:rPr>
        <w:t>case-finding</w:t>
      </w:r>
      <w:r w:rsidR="00AF3E89" w:rsidRPr="00DF24FE">
        <w:rPr>
          <w:rFonts w:asciiTheme="majorHAnsi" w:hAnsiTheme="majorHAnsi" w:cstheme="majorHAnsi"/>
          <w:sz w:val="22"/>
          <w:szCs w:val="22"/>
        </w:rPr>
        <w:t xml:space="preserve"> </w:t>
      </w:r>
      <w:r w:rsidR="005312F9">
        <w:rPr>
          <w:rFonts w:asciiTheme="majorHAnsi" w:hAnsiTheme="majorHAnsi" w:cstheme="majorHAnsi"/>
          <w:sz w:val="22"/>
          <w:szCs w:val="22"/>
        </w:rPr>
        <w:t xml:space="preserve">study </w:t>
      </w:r>
      <w:r w:rsidR="00AF3E89" w:rsidRPr="00DF24FE">
        <w:rPr>
          <w:rFonts w:asciiTheme="majorHAnsi" w:hAnsiTheme="majorHAnsi" w:cstheme="majorHAnsi"/>
          <w:sz w:val="22"/>
          <w:szCs w:val="22"/>
        </w:rPr>
        <w:t>of HIV</w:t>
      </w:r>
      <w:r w:rsidR="002954AA">
        <w:rPr>
          <w:rFonts w:asciiTheme="majorHAnsi" w:hAnsiTheme="majorHAnsi" w:cstheme="majorHAnsi"/>
          <w:sz w:val="22"/>
          <w:szCs w:val="22"/>
        </w:rPr>
        <w:t xml:space="preserve"> positive </w:t>
      </w:r>
      <w:r w:rsidR="00AF3E89" w:rsidRPr="00DF24FE">
        <w:rPr>
          <w:rFonts w:asciiTheme="majorHAnsi" w:hAnsiTheme="majorHAnsi" w:cstheme="majorHAnsi"/>
          <w:sz w:val="22"/>
          <w:szCs w:val="22"/>
        </w:rPr>
        <w:t>patients</w:t>
      </w:r>
      <w:r w:rsidR="00DF577D">
        <w:rPr>
          <w:rFonts w:asciiTheme="majorHAnsi" w:hAnsiTheme="majorHAnsi" w:cstheme="majorHAnsi"/>
          <w:sz w:val="22"/>
          <w:szCs w:val="22"/>
        </w:rPr>
        <w:t>,</w:t>
      </w:r>
      <w:r w:rsidR="00AF3E89" w:rsidRPr="00DF24FE">
        <w:rPr>
          <w:rFonts w:asciiTheme="majorHAnsi" w:hAnsiTheme="majorHAnsi" w:cstheme="majorHAnsi"/>
          <w:sz w:val="22"/>
          <w:szCs w:val="22"/>
        </w:rPr>
        <w:t xml:space="preserve"> presenting with advanced disease</w:t>
      </w:r>
      <w:r w:rsidR="006F302B">
        <w:rPr>
          <w:rFonts w:asciiTheme="majorHAnsi" w:hAnsiTheme="majorHAnsi" w:cstheme="majorHAnsi"/>
          <w:sz w:val="22"/>
          <w:szCs w:val="22"/>
        </w:rPr>
        <w:t xml:space="preserve"> and an opportunistic infection to an acute tertiary care medical ward</w:t>
      </w:r>
      <w:r w:rsidR="00AF3E89" w:rsidRPr="00DF24FE">
        <w:rPr>
          <w:rFonts w:asciiTheme="majorHAnsi" w:hAnsiTheme="majorHAnsi" w:cstheme="majorHAnsi"/>
          <w:sz w:val="22"/>
          <w:szCs w:val="22"/>
        </w:rPr>
        <w:t>.</w:t>
      </w:r>
      <w:r w:rsidR="00BE52C6" w:rsidRPr="00520C2E">
        <w:rPr>
          <w:rFonts w:asciiTheme="majorHAnsi" w:hAnsiTheme="majorHAnsi" w:cstheme="majorHAnsi"/>
          <w:sz w:val="22"/>
          <w:szCs w:val="22"/>
        </w:rPr>
        <w:t xml:space="preserve"> All the participants provided</w:t>
      </w:r>
      <w:r w:rsidR="00BE52C6">
        <w:rPr>
          <w:rFonts w:asciiTheme="majorHAnsi" w:hAnsiTheme="majorHAnsi" w:cstheme="majorHAnsi"/>
          <w:sz w:val="22"/>
          <w:szCs w:val="22"/>
        </w:rPr>
        <w:t xml:space="preserve"> written informed consent</w:t>
      </w:r>
      <w:r w:rsidR="00BE52C6" w:rsidRPr="00520C2E">
        <w:rPr>
          <w:rFonts w:asciiTheme="majorHAnsi" w:hAnsiTheme="majorHAnsi" w:cstheme="majorHAnsi"/>
          <w:sz w:val="22"/>
          <w:szCs w:val="22"/>
        </w:rPr>
        <w:t xml:space="preserve">. </w:t>
      </w:r>
      <w:r w:rsidR="00AD57F3" w:rsidRPr="00520C2E">
        <w:rPr>
          <w:rFonts w:asciiTheme="majorHAnsi" w:hAnsiTheme="majorHAnsi" w:cstheme="majorHAnsi"/>
          <w:sz w:val="22"/>
          <w:szCs w:val="22"/>
        </w:rPr>
        <w:t>If</w:t>
      </w:r>
      <w:r w:rsidR="00BE52C6">
        <w:rPr>
          <w:rFonts w:asciiTheme="majorHAnsi" w:hAnsiTheme="majorHAnsi" w:cstheme="majorHAnsi"/>
          <w:sz w:val="22"/>
          <w:szCs w:val="22"/>
        </w:rPr>
        <w:t xml:space="preserve"> participants were affected by </w:t>
      </w:r>
      <w:r w:rsidR="00BE52C6" w:rsidRPr="00520C2E">
        <w:rPr>
          <w:rFonts w:asciiTheme="majorHAnsi" w:hAnsiTheme="majorHAnsi" w:cstheme="majorHAnsi"/>
          <w:sz w:val="22"/>
          <w:szCs w:val="22"/>
        </w:rPr>
        <w:t>delirium</w:t>
      </w:r>
      <w:r w:rsidR="005312F9">
        <w:rPr>
          <w:rFonts w:asciiTheme="majorHAnsi" w:hAnsiTheme="majorHAnsi" w:cstheme="majorHAnsi"/>
          <w:sz w:val="22"/>
          <w:szCs w:val="22"/>
        </w:rPr>
        <w:t xml:space="preserve"> our </w:t>
      </w:r>
      <w:r w:rsidR="00BE52C6">
        <w:rPr>
          <w:rFonts w:asciiTheme="majorHAnsi" w:hAnsiTheme="majorHAnsi" w:cstheme="majorHAnsi"/>
          <w:sz w:val="22"/>
          <w:szCs w:val="22"/>
        </w:rPr>
        <w:t>research and ethics committee</w:t>
      </w:r>
      <w:r w:rsidR="006945BD">
        <w:rPr>
          <w:rFonts w:asciiTheme="majorHAnsi" w:hAnsiTheme="majorHAnsi" w:cstheme="majorHAnsi"/>
          <w:sz w:val="22"/>
          <w:szCs w:val="22"/>
        </w:rPr>
        <w:t xml:space="preserve"> endorsed </w:t>
      </w:r>
      <w:r w:rsidR="00BE52C6">
        <w:rPr>
          <w:rFonts w:asciiTheme="majorHAnsi" w:hAnsiTheme="majorHAnsi" w:cstheme="majorHAnsi"/>
          <w:sz w:val="22"/>
          <w:szCs w:val="22"/>
        </w:rPr>
        <w:t>retrospective</w:t>
      </w:r>
      <w:r w:rsidR="00E419F5">
        <w:rPr>
          <w:rFonts w:asciiTheme="majorHAnsi" w:hAnsiTheme="majorHAnsi" w:cstheme="majorHAnsi"/>
          <w:sz w:val="22"/>
          <w:szCs w:val="22"/>
        </w:rPr>
        <w:t xml:space="preserve"> informed</w:t>
      </w:r>
      <w:r w:rsidR="00BE52C6">
        <w:rPr>
          <w:rFonts w:asciiTheme="majorHAnsi" w:hAnsiTheme="majorHAnsi" w:cstheme="majorHAnsi"/>
          <w:sz w:val="22"/>
          <w:szCs w:val="22"/>
        </w:rPr>
        <w:t xml:space="preserve"> consent, with</w:t>
      </w:r>
      <w:r w:rsidR="006945BD">
        <w:rPr>
          <w:rFonts w:asciiTheme="majorHAnsi" w:hAnsiTheme="majorHAnsi" w:cstheme="majorHAnsi"/>
          <w:sz w:val="22"/>
          <w:szCs w:val="22"/>
        </w:rPr>
        <w:t xml:space="preserve"> a </w:t>
      </w:r>
      <w:r w:rsidR="00BE52C6">
        <w:rPr>
          <w:rFonts w:asciiTheme="majorHAnsi" w:hAnsiTheme="majorHAnsi" w:cstheme="majorHAnsi"/>
          <w:sz w:val="22"/>
          <w:szCs w:val="22"/>
        </w:rPr>
        <w:t>view</w:t>
      </w:r>
      <w:r w:rsidR="006B6232">
        <w:rPr>
          <w:rFonts w:asciiTheme="majorHAnsi" w:hAnsiTheme="majorHAnsi" w:cstheme="majorHAnsi"/>
          <w:sz w:val="22"/>
          <w:szCs w:val="22"/>
        </w:rPr>
        <w:t xml:space="preserve"> to </w:t>
      </w:r>
      <w:r w:rsidR="00BE52C6">
        <w:rPr>
          <w:rFonts w:asciiTheme="majorHAnsi" w:hAnsiTheme="majorHAnsi" w:cstheme="majorHAnsi"/>
          <w:sz w:val="22"/>
          <w:szCs w:val="22"/>
        </w:rPr>
        <w:t>limiting bias and providing an</w:t>
      </w:r>
      <w:r w:rsidR="006945BD">
        <w:rPr>
          <w:rFonts w:asciiTheme="majorHAnsi" w:hAnsiTheme="majorHAnsi" w:cstheme="majorHAnsi"/>
          <w:sz w:val="22"/>
          <w:szCs w:val="22"/>
        </w:rPr>
        <w:t xml:space="preserve"> equal</w:t>
      </w:r>
      <w:r w:rsidR="00BE52C6">
        <w:rPr>
          <w:rFonts w:asciiTheme="majorHAnsi" w:hAnsiTheme="majorHAnsi" w:cstheme="majorHAnsi"/>
          <w:sz w:val="22"/>
          <w:szCs w:val="22"/>
        </w:rPr>
        <w:t xml:space="preserve"> </w:t>
      </w:r>
      <w:proofErr w:type="gramStart"/>
      <w:r w:rsidR="00BE52C6">
        <w:rPr>
          <w:rFonts w:asciiTheme="majorHAnsi" w:hAnsiTheme="majorHAnsi" w:cstheme="majorHAnsi"/>
          <w:sz w:val="22"/>
          <w:szCs w:val="22"/>
        </w:rPr>
        <w:t xml:space="preserve">opportunity </w:t>
      </w:r>
      <w:r w:rsidR="00F714EA">
        <w:rPr>
          <w:rFonts w:asciiTheme="majorHAnsi" w:hAnsiTheme="majorHAnsi" w:cstheme="majorHAnsi"/>
          <w:sz w:val="22"/>
          <w:szCs w:val="22"/>
        </w:rPr>
        <w:t xml:space="preserve"> for</w:t>
      </w:r>
      <w:proofErr w:type="gramEnd"/>
      <w:r w:rsidR="00F714EA">
        <w:rPr>
          <w:rFonts w:asciiTheme="majorHAnsi" w:hAnsiTheme="majorHAnsi" w:cstheme="majorHAnsi"/>
          <w:sz w:val="22"/>
          <w:szCs w:val="22"/>
        </w:rPr>
        <w:t xml:space="preserve"> </w:t>
      </w:r>
      <w:r w:rsidR="00BE52C6">
        <w:rPr>
          <w:rFonts w:asciiTheme="majorHAnsi" w:hAnsiTheme="majorHAnsi" w:cstheme="majorHAnsi"/>
          <w:sz w:val="22"/>
          <w:szCs w:val="22"/>
        </w:rPr>
        <w:t>life-saving treatment.</w:t>
      </w:r>
    </w:p>
    <w:p w14:paraId="1862A5DC" w14:textId="77777777" w:rsidR="00CE2167" w:rsidRDefault="00CE2167" w:rsidP="00BE52C6">
      <w:pPr>
        <w:pStyle w:val="BodyText"/>
        <w:jc w:val="both"/>
        <w:rPr>
          <w:ins w:id="34" w:author="Ian Ross" w:date="2024-09-19T09:39:00Z" w16du:dateUtc="2024-09-19T07:39:00Z"/>
          <w:rFonts w:asciiTheme="majorHAnsi" w:hAnsiTheme="majorHAnsi" w:cstheme="majorHAnsi"/>
          <w:i/>
          <w:iCs/>
          <w:sz w:val="22"/>
          <w:szCs w:val="22"/>
        </w:rPr>
      </w:pPr>
    </w:p>
    <w:p w14:paraId="7123A86D" w14:textId="2827C2A3" w:rsidR="00BE52C6" w:rsidRPr="009508A5" w:rsidRDefault="00842C3A" w:rsidP="00BE52C6">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Inclusion</w:t>
      </w:r>
      <w:r w:rsidR="007E3AAE">
        <w:rPr>
          <w:rFonts w:asciiTheme="majorHAnsi" w:hAnsiTheme="majorHAnsi" w:cstheme="majorHAnsi"/>
          <w:i/>
          <w:iCs/>
          <w:sz w:val="22"/>
          <w:szCs w:val="22"/>
        </w:rPr>
        <w:t xml:space="preserve"> and exclusion criteria</w:t>
      </w:r>
    </w:p>
    <w:p w14:paraId="661E6371" w14:textId="4A730806" w:rsidR="00C859E8" w:rsidRDefault="008A7033" w:rsidP="00267310">
      <w:pPr>
        <w:pStyle w:val="BodyText"/>
        <w:jc w:val="both"/>
        <w:rPr>
          <w:rFonts w:asciiTheme="majorHAnsi" w:hAnsiTheme="majorHAnsi" w:cstheme="majorHAnsi"/>
          <w:sz w:val="22"/>
          <w:szCs w:val="22"/>
        </w:rPr>
      </w:pPr>
      <w:r w:rsidRPr="00DF24FE">
        <w:rPr>
          <w:rFonts w:asciiTheme="majorHAnsi" w:hAnsiTheme="majorHAnsi" w:cstheme="majorHAnsi"/>
          <w:sz w:val="22"/>
          <w:szCs w:val="22"/>
        </w:rPr>
        <w:lastRenderedPageBreak/>
        <w:t>Inclusion criteria</w:t>
      </w:r>
      <w:r w:rsidR="00597270">
        <w:rPr>
          <w:rFonts w:asciiTheme="majorHAnsi" w:hAnsiTheme="majorHAnsi" w:cstheme="majorHAnsi"/>
          <w:sz w:val="22"/>
          <w:szCs w:val="22"/>
        </w:rPr>
        <w:t xml:space="preserve"> included</w:t>
      </w:r>
      <w:r w:rsidR="009C65A0">
        <w:rPr>
          <w:rFonts w:asciiTheme="majorHAnsi" w:hAnsiTheme="majorHAnsi" w:cstheme="majorHAnsi"/>
          <w:sz w:val="22"/>
          <w:szCs w:val="22"/>
        </w:rPr>
        <w:t xml:space="preserve"> age </w:t>
      </w:r>
      <w:r w:rsidRPr="00DF24FE">
        <w:rPr>
          <w:rFonts w:asciiTheme="majorHAnsi" w:hAnsiTheme="majorHAnsi" w:cstheme="majorHAnsi"/>
          <w:sz w:val="22"/>
          <w:szCs w:val="22"/>
        </w:rPr>
        <w:t>18 years</w:t>
      </w:r>
      <w:r w:rsidR="007103B3">
        <w:rPr>
          <w:rFonts w:asciiTheme="majorHAnsi" w:hAnsiTheme="majorHAnsi" w:cstheme="majorHAnsi"/>
          <w:sz w:val="22"/>
          <w:szCs w:val="22"/>
        </w:rPr>
        <w:t xml:space="preserve"> and </w:t>
      </w:r>
      <w:r w:rsidRPr="00DF24FE">
        <w:rPr>
          <w:rFonts w:asciiTheme="majorHAnsi" w:hAnsiTheme="majorHAnsi" w:cstheme="majorHAnsi"/>
          <w:sz w:val="22"/>
          <w:szCs w:val="22"/>
        </w:rPr>
        <w:t>older</w:t>
      </w:r>
      <w:r w:rsidR="00597270">
        <w:rPr>
          <w:rFonts w:asciiTheme="majorHAnsi" w:hAnsiTheme="majorHAnsi" w:cstheme="majorHAnsi"/>
          <w:sz w:val="22"/>
          <w:szCs w:val="22"/>
        </w:rPr>
        <w:t xml:space="preserve">, </w:t>
      </w:r>
      <w:r w:rsidR="007103B3">
        <w:rPr>
          <w:rFonts w:asciiTheme="majorHAnsi" w:hAnsiTheme="majorHAnsi" w:cstheme="majorHAnsi"/>
          <w:sz w:val="22"/>
          <w:szCs w:val="22"/>
        </w:rPr>
        <w:t xml:space="preserve">and </w:t>
      </w:r>
      <w:r w:rsidR="00597270">
        <w:rPr>
          <w:rFonts w:asciiTheme="majorHAnsi" w:hAnsiTheme="majorHAnsi" w:cstheme="majorHAnsi"/>
          <w:sz w:val="22"/>
          <w:szCs w:val="22"/>
        </w:rPr>
        <w:t xml:space="preserve">a </w:t>
      </w:r>
      <w:r w:rsidRPr="00DF24FE">
        <w:rPr>
          <w:rFonts w:asciiTheme="majorHAnsi" w:hAnsiTheme="majorHAnsi" w:cstheme="majorHAnsi"/>
          <w:sz w:val="22"/>
          <w:szCs w:val="22"/>
        </w:rPr>
        <w:t>CD4 count of 100</w:t>
      </w:r>
      <w:r w:rsidR="00597270">
        <w:rPr>
          <w:rFonts w:asciiTheme="majorHAnsi" w:hAnsiTheme="majorHAnsi" w:cstheme="majorHAnsi"/>
          <w:sz w:val="22"/>
          <w:szCs w:val="22"/>
        </w:rPr>
        <w:t xml:space="preserve"> cells per mm</w:t>
      </w:r>
      <w:r w:rsidR="00597270" w:rsidRPr="00B15771">
        <w:rPr>
          <w:rFonts w:asciiTheme="majorHAnsi" w:hAnsiTheme="majorHAnsi" w:cstheme="majorHAnsi"/>
          <w:sz w:val="22"/>
          <w:szCs w:val="22"/>
          <w:vertAlign w:val="superscript"/>
        </w:rPr>
        <w:t>3</w:t>
      </w:r>
      <w:r w:rsidRPr="00DF24FE">
        <w:rPr>
          <w:rFonts w:asciiTheme="majorHAnsi" w:hAnsiTheme="majorHAnsi" w:cstheme="majorHAnsi"/>
          <w:sz w:val="22"/>
          <w:szCs w:val="22"/>
        </w:rPr>
        <w:t xml:space="preserve"> or</w:t>
      </w:r>
      <w:r w:rsidR="00A37FDD">
        <w:rPr>
          <w:rFonts w:asciiTheme="majorHAnsi" w:hAnsiTheme="majorHAnsi" w:cstheme="majorHAnsi"/>
          <w:sz w:val="22"/>
          <w:szCs w:val="22"/>
        </w:rPr>
        <w:t xml:space="preserve"> fewer </w:t>
      </w:r>
      <w:r w:rsidR="00F81B71">
        <w:rPr>
          <w:rFonts w:asciiTheme="majorHAnsi" w:hAnsiTheme="majorHAnsi" w:cstheme="majorHAnsi"/>
          <w:sz w:val="22"/>
          <w:szCs w:val="22"/>
        </w:rPr>
        <w:t>and an opportunistic infection</w:t>
      </w:r>
      <w:r w:rsidR="00001AD9" w:rsidRPr="00DF24FE">
        <w:rPr>
          <w:rFonts w:asciiTheme="majorHAnsi" w:hAnsiTheme="majorHAnsi" w:cstheme="majorHAnsi"/>
          <w:sz w:val="22"/>
          <w:szCs w:val="22"/>
        </w:rPr>
        <w:t>.</w:t>
      </w:r>
      <w:r w:rsidR="007E3AAE" w:rsidRPr="007E3AAE">
        <w:rPr>
          <w:rFonts w:asciiTheme="majorHAnsi" w:hAnsiTheme="majorHAnsi" w:cstheme="majorHAnsi"/>
          <w:sz w:val="22"/>
          <w:szCs w:val="22"/>
        </w:rPr>
        <w:t xml:space="preserve"> The use of oral</w:t>
      </w:r>
      <w:r w:rsidR="00961A72">
        <w:rPr>
          <w:rFonts w:asciiTheme="majorHAnsi" w:hAnsiTheme="majorHAnsi" w:cstheme="majorHAnsi"/>
          <w:sz w:val="22"/>
          <w:szCs w:val="22"/>
        </w:rPr>
        <w:t>, topical</w:t>
      </w:r>
      <w:r w:rsidR="007E3AAE" w:rsidRPr="007E3AAE">
        <w:rPr>
          <w:rFonts w:asciiTheme="majorHAnsi" w:hAnsiTheme="majorHAnsi" w:cstheme="majorHAnsi"/>
          <w:sz w:val="22"/>
          <w:szCs w:val="22"/>
        </w:rPr>
        <w:t xml:space="preserve"> or inhaled steroids in the previous</w:t>
      </w:r>
      <w:r w:rsidR="00A345C4">
        <w:rPr>
          <w:rFonts w:asciiTheme="majorHAnsi" w:hAnsiTheme="majorHAnsi" w:cstheme="majorHAnsi"/>
          <w:sz w:val="22"/>
          <w:szCs w:val="22"/>
        </w:rPr>
        <w:t xml:space="preserve"> 3 </w:t>
      </w:r>
      <w:r w:rsidR="007E3AAE" w:rsidRPr="007E3AAE">
        <w:rPr>
          <w:rFonts w:asciiTheme="majorHAnsi" w:hAnsiTheme="majorHAnsi" w:cstheme="majorHAnsi"/>
          <w:sz w:val="22"/>
          <w:szCs w:val="22"/>
        </w:rPr>
        <w:t>months</w:t>
      </w:r>
      <w:r w:rsidR="007E3AAE">
        <w:rPr>
          <w:rFonts w:asciiTheme="majorHAnsi" w:hAnsiTheme="majorHAnsi" w:cstheme="majorHAnsi"/>
          <w:sz w:val="22"/>
          <w:szCs w:val="22"/>
        </w:rPr>
        <w:t xml:space="preserve"> represented an exclusion criterion.</w:t>
      </w:r>
    </w:p>
    <w:p w14:paraId="755944A4" w14:textId="47A94CB2" w:rsidR="001D386D" w:rsidRPr="009508A5" w:rsidRDefault="001D386D" w:rsidP="00BC3212">
      <w:pPr>
        <w:pStyle w:val="BodyText"/>
        <w:jc w:val="both"/>
        <w:rPr>
          <w:rFonts w:asciiTheme="majorHAnsi" w:hAnsiTheme="majorHAnsi" w:cstheme="majorHAnsi"/>
          <w:i/>
          <w:iCs/>
          <w:sz w:val="22"/>
          <w:szCs w:val="22"/>
        </w:rPr>
      </w:pPr>
      <w:r w:rsidRPr="009508A5">
        <w:rPr>
          <w:rFonts w:asciiTheme="majorHAnsi" w:hAnsiTheme="majorHAnsi" w:cstheme="majorHAnsi"/>
          <w:i/>
          <w:iCs/>
          <w:sz w:val="22"/>
          <w:szCs w:val="22"/>
        </w:rPr>
        <w:t>Data extraction</w:t>
      </w:r>
    </w:p>
    <w:p w14:paraId="000157F6" w14:textId="56BC2F33" w:rsidR="00E853BB" w:rsidRPr="001D2C61" w:rsidRDefault="00762A87" w:rsidP="00BC3212">
      <w:pPr>
        <w:pStyle w:val="BodyText"/>
        <w:jc w:val="both"/>
        <w:rPr>
          <w:rFonts w:asciiTheme="majorHAnsi" w:hAnsiTheme="majorHAnsi" w:cstheme="majorHAnsi"/>
          <w:sz w:val="22"/>
          <w:szCs w:val="22"/>
        </w:rPr>
      </w:pPr>
      <w:moveToRangeStart w:id="35" w:author="Ian Ross" w:date="2024-09-19T09:40:00Z" w:name="move177631272"/>
      <w:ins w:id="36" w:author="Ian Ross" w:date="2024-09-19T09:40:00Z">
        <w:r w:rsidRPr="00762A87">
          <w:rPr>
            <w:rFonts w:asciiTheme="majorHAnsi" w:hAnsiTheme="majorHAnsi" w:cstheme="majorHAnsi"/>
            <w:sz w:val="22"/>
            <w:szCs w:val="22"/>
          </w:rPr>
          <w:t>Patients who met the inclusion criteria had blood samples taken for serum cortisol and plasma ACTH between 08:00 and 09:00 on the day of enrolment.</w:t>
        </w:r>
      </w:ins>
      <w:moveToRangeEnd w:id="35"/>
      <w:ins w:id="37" w:author="Ian Ross" w:date="2024-09-19T09:41:00Z" w16du:dateUtc="2024-09-19T07:41:00Z">
        <w:r>
          <w:rPr>
            <w:rFonts w:asciiTheme="majorHAnsi" w:hAnsiTheme="majorHAnsi" w:cstheme="majorHAnsi"/>
            <w:sz w:val="22"/>
            <w:szCs w:val="22"/>
          </w:rPr>
          <w:t xml:space="preserve"> </w:t>
        </w:r>
      </w:ins>
      <w:r w:rsidR="00597270">
        <w:rPr>
          <w:rFonts w:asciiTheme="majorHAnsi" w:hAnsiTheme="majorHAnsi" w:cstheme="majorHAnsi"/>
          <w:sz w:val="22"/>
          <w:szCs w:val="22"/>
        </w:rPr>
        <w:t>Demographic and clinical data</w:t>
      </w:r>
      <w:r w:rsidR="00896863">
        <w:rPr>
          <w:rFonts w:asciiTheme="majorHAnsi" w:hAnsiTheme="majorHAnsi" w:cstheme="majorHAnsi"/>
          <w:sz w:val="22"/>
          <w:szCs w:val="22"/>
        </w:rPr>
        <w:t xml:space="preserve"> were obtained from history and </w:t>
      </w:r>
      <w:r w:rsidR="00412E8A">
        <w:rPr>
          <w:rFonts w:asciiTheme="majorHAnsi" w:hAnsiTheme="majorHAnsi" w:cstheme="majorHAnsi"/>
          <w:sz w:val="22"/>
          <w:szCs w:val="22"/>
        </w:rPr>
        <w:t xml:space="preserve">physical </w:t>
      </w:r>
      <w:r w:rsidR="00592CB1">
        <w:rPr>
          <w:rFonts w:asciiTheme="majorHAnsi" w:hAnsiTheme="majorHAnsi" w:cstheme="majorHAnsi"/>
          <w:sz w:val="22"/>
          <w:szCs w:val="22"/>
        </w:rPr>
        <w:t>examination</w:t>
      </w:r>
      <w:r w:rsidR="007E3AAE">
        <w:rPr>
          <w:rFonts w:asciiTheme="majorHAnsi" w:hAnsiTheme="majorHAnsi" w:cstheme="majorHAnsi"/>
          <w:sz w:val="22"/>
          <w:szCs w:val="22"/>
        </w:rPr>
        <w:t xml:space="preserve">.  Records </w:t>
      </w:r>
      <w:r w:rsidR="00FB06BD">
        <w:rPr>
          <w:rFonts w:asciiTheme="majorHAnsi" w:hAnsiTheme="majorHAnsi" w:cstheme="majorHAnsi"/>
          <w:sz w:val="22"/>
          <w:szCs w:val="22"/>
        </w:rPr>
        <w:t xml:space="preserve">of routine biochemistry, </w:t>
      </w:r>
      <w:proofErr w:type="spellStart"/>
      <w:r w:rsidR="00FB06BD">
        <w:rPr>
          <w:rFonts w:asciiTheme="majorHAnsi" w:hAnsiTheme="majorHAnsi" w:cstheme="majorHAnsi"/>
          <w:sz w:val="22"/>
          <w:szCs w:val="22"/>
        </w:rPr>
        <w:t>haematology</w:t>
      </w:r>
      <w:proofErr w:type="spellEnd"/>
      <w:r w:rsidR="00412E8A">
        <w:rPr>
          <w:rFonts w:asciiTheme="majorHAnsi" w:hAnsiTheme="majorHAnsi" w:cstheme="majorHAnsi"/>
          <w:sz w:val="22"/>
          <w:szCs w:val="22"/>
        </w:rPr>
        <w:t xml:space="preserve"> and microbiology</w:t>
      </w:r>
      <w:r w:rsidR="007E3AAE">
        <w:rPr>
          <w:rFonts w:asciiTheme="majorHAnsi" w:hAnsiTheme="majorHAnsi" w:cstheme="majorHAnsi"/>
          <w:sz w:val="22"/>
          <w:szCs w:val="22"/>
        </w:rPr>
        <w:t xml:space="preserve"> were extracted </w:t>
      </w:r>
      <w:r w:rsidR="00256AA7">
        <w:rPr>
          <w:rFonts w:asciiTheme="majorHAnsi" w:hAnsiTheme="majorHAnsi" w:cstheme="majorHAnsi"/>
          <w:sz w:val="22"/>
          <w:szCs w:val="22"/>
        </w:rPr>
        <w:t>from the</w:t>
      </w:r>
      <w:r w:rsidR="00412E8A">
        <w:rPr>
          <w:rFonts w:asciiTheme="majorHAnsi" w:hAnsiTheme="majorHAnsi" w:cstheme="majorHAnsi"/>
          <w:sz w:val="22"/>
          <w:szCs w:val="22"/>
        </w:rPr>
        <w:t xml:space="preserve"> </w:t>
      </w:r>
      <w:r w:rsidR="000F360F">
        <w:rPr>
          <w:rFonts w:asciiTheme="majorHAnsi" w:hAnsiTheme="majorHAnsi" w:cstheme="majorHAnsi"/>
          <w:sz w:val="22"/>
          <w:szCs w:val="22"/>
        </w:rPr>
        <w:t xml:space="preserve">National Health Laboratory Service (NHLS) repository. </w:t>
      </w:r>
      <w:moveFromRangeStart w:id="38" w:author="Ian Ross" w:date="2024-09-19T09:40:00Z" w:name="move177631272"/>
      <w:moveFrom w:id="39" w:author="Ian Ross" w:date="2024-09-19T09:40:00Z" w16du:dateUtc="2024-09-19T07:40:00Z">
        <w:r w:rsidR="004A5836" w:rsidDel="00762A87">
          <w:rPr>
            <w:rFonts w:asciiTheme="majorHAnsi" w:hAnsiTheme="majorHAnsi" w:cstheme="majorHAnsi"/>
            <w:sz w:val="22"/>
            <w:szCs w:val="22"/>
          </w:rPr>
          <w:t>Patients who met the inclusion criteria</w:t>
        </w:r>
        <w:r w:rsidR="00234404" w:rsidDel="00762A87">
          <w:rPr>
            <w:rFonts w:asciiTheme="majorHAnsi" w:hAnsiTheme="majorHAnsi" w:cstheme="majorHAnsi"/>
            <w:sz w:val="22"/>
            <w:szCs w:val="22"/>
          </w:rPr>
          <w:t xml:space="preserve"> </w:t>
        </w:r>
        <w:r w:rsidR="004A5836" w:rsidDel="00762A87">
          <w:rPr>
            <w:rFonts w:asciiTheme="majorHAnsi" w:hAnsiTheme="majorHAnsi" w:cstheme="majorHAnsi"/>
            <w:sz w:val="22"/>
            <w:szCs w:val="22"/>
          </w:rPr>
          <w:t>had blood samples taken for serum cortisol and plasma ACTH between 08:00 and 09:00</w:t>
        </w:r>
        <w:r w:rsidR="007E3AAE" w:rsidDel="00762A87">
          <w:rPr>
            <w:rFonts w:asciiTheme="majorHAnsi" w:hAnsiTheme="majorHAnsi" w:cstheme="majorHAnsi"/>
            <w:sz w:val="22"/>
            <w:szCs w:val="22"/>
          </w:rPr>
          <w:t xml:space="preserve"> on the day of enrolment</w:t>
        </w:r>
        <w:r w:rsidR="004A5836" w:rsidDel="00762A87">
          <w:rPr>
            <w:rFonts w:asciiTheme="majorHAnsi" w:hAnsiTheme="majorHAnsi" w:cstheme="majorHAnsi"/>
            <w:sz w:val="22"/>
            <w:szCs w:val="22"/>
          </w:rPr>
          <w:t>.</w:t>
        </w:r>
        <w:r w:rsidR="00BC3212" w:rsidDel="00762A87">
          <w:rPr>
            <w:rFonts w:asciiTheme="majorHAnsi" w:hAnsiTheme="majorHAnsi" w:cstheme="majorHAnsi"/>
            <w:sz w:val="22"/>
            <w:szCs w:val="22"/>
          </w:rPr>
          <w:t xml:space="preserve"> </w:t>
        </w:r>
      </w:moveFrom>
      <w:moveFromRangeEnd w:id="38"/>
      <w:r w:rsidR="001C6F79" w:rsidRPr="001D2C61">
        <w:rPr>
          <w:rFonts w:asciiTheme="majorHAnsi" w:hAnsiTheme="majorHAnsi" w:cstheme="majorHAnsi"/>
          <w:sz w:val="22"/>
          <w:szCs w:val="22"/>
        </w:rPr>
        <w:t xml:space="preserve">Where the </w:t>
      </w:r>
      <w:r w:rsidR="00055D99" w:rsidRPr="001D2C61">
        <w:rPr>
          <w:rFonts w:asciiTheme="majorHAnsi" w:hAnsiTheme="majorHAnsi" w:cstheme="majorHAnsi"/>
          <w:sz w:val="22"/>
          <w:szCs w:val="22"/>
        </w:rPr>
        <w:t>random</w:t>
      </w:r>
      <w:r w:rsidR="004A5836" w:rsidRPr="001D2C61">
        <w:rPr>
          <w:rFonts w:asciiTheme="majorHAnsi" w:hAnsiTheme="majorHAnsi" w:cstheme="majorHAnsi"/>
          <w:sz w:val="22"/>
          <w:szCs w:val="22"/>
        </w:rPr>
        <w:t xml:space="preserve"> serum cortisol</w:t>
      </w:r>
      <w:r w:rsidR="001C6F79" w:rsidRPr="001D2C61">
        <w:rPr>
          <w:rFonts w:asciiTheme="majorHAnsi" w:hAnsiTheme="majorHAnsi" w:cstheme="majorHAnsi"/>
          <w:sz w:val="22"/>
          <w:szCs w:val="22"/>
        </w:rPr>
        <w:t xml:space="preserve"> was </w:t>
      </w:r>
      <w:r w:rsidR="004A5836" w:rsidRPr="001D2C61">
        <w:rPr>
          <w:rFonts w:asciiTheme="majorHAnsi" w:hAnsiTheme="majorHAnsi" w:cstheme="majorHAnsi"/>
          <w:sz w:val="22"/>
          <w:szCs w:val="22"/>
        </w:rPr>
        <w:t>less than</w:t>
      </w:r>
      <w:r w:rsidR="004D6C54" w:rsidRPr="001D2C61">
        <w:rPr>
          <w:rFonts w:asciiTheme="majorHAnsi" w:hAnsiTheme="majorHAnsi" w:cstheme="majorHAnsi"/>
          <w:sz w:val="22"/>
          <w:szCs w:val="22"/>
        </w:rPr>
        <w:t xml:space="preserve"> 500 </w:t>
      </w:r>
      <w:r w:rsidR="004A5836" w:rsidRPr="001D2C61">
        <w:rPr>
          <w:rFonts w:asciiTheme="majorHAnsi" w:hAnsiTheme="majorHAnsi" w:cstheme="majorHAnsi"/>
          <w:sz w:val="22"/>
          <w:szCs w:val="22"/>
        </w:rPr>
        <w:t>nmol/L</w:t>
      </w:r>
      <w:r w:rsidR="001C6F79" w:rsidRPr="001D2C61">
        <w:rPr>
          <w:rFonts w:asciiTheme="majorHAnsi" w:hAnsiTheme="majorHAnsi" w:cstheme="majorHAnsi"/>
          <w:sz w:val="22"/>
          <w:szCs w:val="22"/>
        </w:rPr>
        <w:t>,</w:t>
      </w:r>
      <w:r w:rsidR="004A5836" w:rsidRPr="001D2C61">
        <w:rPr>
          <w:rFonts w:asciiTheme="majorHAnsi" w:hAnsiTheme="majorHAnsi" w:cstheme="majorHAnsi"/>
          <w:sz w:val="22"/>
          <w:szCs w:val="22"/>
        </w:rPr>
        <w:t xml:space="preserve"> a</w:t>
      </w:r>
      <w:r w:rsidR="005D577A" w:rsidRPr="001D2C61">
        <w:rPr>
          <w:rFonts w:asciiTheme="majorHAnsi" w:hAnsiTheme="majorHAnsi" w:cstheme="majorHAnsi"/>
          <w:sz w:val="22"/>
          <w:szCs w:val="22"/>
        </w:rPr>
        <w:t xml:space="preserve"> short</w:t>
      </w:r>
      <w:r w:rsidR="004A5836" w:rsidRPr="001D2C61">
        <w:rPr>
          <w:rFonts w:asciiTheme="majorHAnsi" w:hAnsiTheme="majorHAnsi" w:cstheme="majorHAnsi"/>
          <w:sz w:val="22"/>
          <w:szCs w:val="22"/>
        </w:rPr>
        <w:t xml:space="preserve"> 250 µg</w:t>
      </w:r>
      <w:r w:rsidR="00D61422" w:rsidRPr="001D2C61">
        <w:rPr>
          <w:rFonts w:asciiTheme="majorHAnsi" w:hAnsiTheme="majorHAnsi" w:cstheme="majorHAnsi"/>
          <w:sz w:val="22"/>
          <w:szCs w:val="22"/>
        </w:rPr>
        <w:t xml:space="preserve"> intravenous tetracosactide </w:t>
      </w:r>
      <w:r w:rsidR="004A5836" w:rsidRPr="001D2C61">
        <w:rPr>
          <w:rFonts w:asciiTheme="majorHAnsi" w:hAnsiTheme="majorHAnsi" w:cstheme="majorHAnsi"/>
          <w:sz w:val="22"/>
          <w:szCs w:val="22"/>
        </w:rPr>
        <w:t>stimulation test</w:t>
      </w:r>
      <w:r w:rsidR="001C6F79" w:rsidRPr="001D2C61">
        <w:rPr>
          <w:rFonts w:asciiTheme="majorHAnsi" w:hAnsiTheme="majorHAnsi" w:cstheme="majorHAnsi"/>
          <w:sz w:val="22"/>
          <w:szCs w:val="22"/>
        </w:rPr>
        <w:t xml:space="preserve"> was performed</w:t>
      </w:r>
      <w:r w:rsidR="00E42EAC">
        <w:rPr>
          <w:rFonts w:asciiTheme="majorHAnsi" w:hAnsiTheme="majorHAnsi" w:cstheme="majorHAnsi"/>
          <w:sz w:val="22"/>
          <w:szCs w:val="22"/>
        </w:rPr>
        <w:t xml:space="preserve">, usually </w:t>
      </w:r>
      <w:r w:rsidR="007E3AAE">
        <w:rPr>
          <w:rFonts w:asciiTheme="majorHAnsi" w:hAnsiTheme="majorHAnsi" w:cstheme="majorHAnsi"/>
          <w:sz w:val="22"/>
          <w:szCs w:val="22"/>
        </w:rPr>
        <w:t xml:space="preserve">on </w:t>
      </w:r>
      <w:r w:rsidR="00E42EAC">
        <w:rPr>
          <w:rFonts w:asciiTheme="majorHAnsi" w:hAnsiTheme="majorHAnsi" w:cstheme="majorHAnsi"/>
          <w:sz w:val="22"/>
          <w:szCs w:val="22"/>
        </w:rPr>
        <w:t>the following day</w:t>
      </w:r>
      <w:r w:rsidR="00E853BB" w:rsidRPr="001D2C61">
        <w:rPr>
          <w:rFonts w:asciiTheme="majorHAnsi" w:hAnsiTheme="majorHAnsi" w:cstheme="majorHAnsi"/>
          <w:sz w:val="22"/>
          <w:szCs w:val="22"/>
        </w:rPr>
        <w:t xml:space="preserve">. </w:t>
      </w:r>
    </w:p>
    <w:p w14:paraId="4E981D4E" w14:textId="77777777" w:rsidR="00B35551" w:rsidRPr="001D2C61" w:rsidRDefault="00D7058A" w:rsidP="00BD5E5A">
      <w:pPr>
        <w:spacing w:before="100" w:beforeAutospacing="1" w:after="100" w:afterAutospacing="1"/>
        <w:jc w:val="both"/>
        <w:outlineLvl w:val="2"/>
        <w:rPr>
          <w:rFonts w:ascii="Calibri" w:hAnsi="Calibri" w:cs="Calibri"/>
          <w:i/>
          <w:iCs/>
          <w:sz w:val="22"/>
          <w:szCs w:val="22"/>
        </w:rPr>
      </w:pPr>
      <w:r w:rsidRPr="001D2C61">
        <w:rPr>
          <w:rFonts w:ascii="Calibri" w:hAnsi="Calibri" w:cs="Calibri"/>
          <w:i/>
          <w:iCs/>
          <w:sz w:val="22"/>
          <w:szCs w:val="22"/>
        </w:rPr>
        <w:t>Biochemical measures of plasma ACTH and serum cortisol</w:t>
      </w:r>
    </w:p>
    <w:p w14:paraId="576680BA" w14:textId="77407D75" w:rsidR="00AD2C6B" w:rsidRDefault="00FE39B9" w:rsidP="00D811A0">
      <w:pPr>
        <w:pStyle w:val="NormalWeb"/>
      </w:pPr>
      <w:r w:rsidRPr="001D2C61">
        <w:rPr>
          <w:rFonts w:ascii="Calibri" w:hAnsi="Calibri" w:cs="Calibri"/>
          <w:sz w:val="22"/>
          <w:szCs w:val="22"/>
        </w:rPr>
        <w:t xml:space="preserve">For </w:t>
      </w:r>
      <w:r w:rsidR="00D7058A" w:rsidRPr="001D2C61">
        <w:rPr>
          <w:rFonts w:ascii="Calibri" w:hAnsi="Calibri" w:cs="Calibri"/>
          <w:sz w:val="22"/>
          <w:szCs w:val="22"/>
        </w:rPr>
        <w:t>the random</w:t>
      </w:r>
      <w:r w:rsidRPr="001D2C61">
        <w:rPr>
          <w:rFonts w:ascii="Calibri" w:hAnsi="Calibri" w:cs="Calibri"/>
          <w:sz w:val="22"/>
          <w:szCs w:val="22"/>
        </w:rPr>
        <w:t xml:space="preserve"> plasma ACTH</w:t>
      </w:r>
      <w:r w:rsidR="00724CAF">
        <w:rPr>
          <w:rFonts w:ascii="Calibri" w:hAnsi="Calibri" w:cs="Calibri"/>
          <w:sz w:val="22"/>
          <w:szCs w:val="22"/>
        </w:rPr>
        <w:t>, the specimen were collected in anticoagulated containers and immediately frozen</w:t>
      </w:r>
      <w:r w:rsidR="005A25F3">
        <w:rPr>
          <w:rFonts w:ascii="Calibri" w:hAnsi="Calibri" w:cs="Calibri"/>
          <w:sz w:val="22"/>
          <w:szCs w:val="22"/>
        </w:rPr>
        <w:t xml:space="preserve"> </w:t>
      </w:r>
      <w:r w:rsidRPr="001D2C61">
        <w:rPr>
          <w:rFonts w:ascii="Calibri" w:hAnsi="Calibri" w:cs="Calibri"/>
          <w:sz w:val="22"/>
          <w:szCs w:val="22"/>
        </w:rPr>
        <w:t xml:space="preserve">and </w:t>
      </w:r>
      <w:r w:rsidR="00724CAF">
        <w:rPr>
          <w:rFonts w:ascii="Calibri" w:hAnsi="Calibri" w:cs="Calibri"/>
          <w:sz w:val="22"/>
          <w:szCs w:val="22"/>
        </w:rPr>
        <w:t xml:space="preserve">for serum </w:t>
      </w:r>
      <w:r w:rsidRPr="001D2C61">
        <w:rPr>
          <w:rFonts w:ascii="Calibri" w:hAnsi="Calibri" w:cs="Calibri"/>
          <w:sz w:val="22"/>
          <w:szCs w:val="22"/>
        </w:rPr>
        <w:t>cortisol</w:t>
      </w:r>
      <w:r w:rsidR="00091DF0">
        <w:rPr>
          <w:rFonts w:ascii="Calibri" w:hAnsi="Calibri" w:cs="Calibri"/>
          <w:sz w:val="22"/>
          <w:szCs w:val="22"/>
        </w:rPr>
        <w:t xml:space="preserve"> concentration</w:t>
      </w:r>
      <w:r w:rsidRPr="001D2C61">
        <w:rPr>
          <w:rFonts w:ascii="Calibri" w:hAnsi="Calibri" w:cs="Calibri"/>
          <w:sz w:val="22"/>
          <w:szCs w:val="22"/>
        </w:rPr>
        <w:t>,</w:t>
      </w:r>
      <w:r w:rsidR="006C3621" w:rsidRPr="001D2C61">
        <w:rPr>
          <w:rFonts w:ascii="Calibri" w:hAnsi="Calibri" w:cs="Calibri"/>
          <w:sz w:val="22"/>
          <w:szCs w:val="22"/>
        </w:rPr>
        <w:t xml:space="preserve"> clotted </w:t>
      </w:r>
      <w:r w:rsidRPr="001D2C61">
        <w:rPr>
          <w:rFonts w:ascii="Calibri" w:hAnsi="Calibri" w:cs="Calibri"/>
          <w:sz w:val="22"/>
          <w:szCs w:val="22"/>
        </w:rPr>
        <w:t>blood</w:t>
      </w:r>
      <w:r w:rsidR="00904536">
        <w:rPr>
          <w:rFonts w:ascii="Calibri" w:hAnsi="Calibri" w:cs="Calibri"/>
          <w:sz w:val="22"/>
          <w:szCs w:val="22"/>
        </w:rPr>
        <w:t>s</w:t>
      </w:r>
      <w:r w:rsidR="00055D99" w:rsidRPr="001D2C61">
        <w:rPr>
          <w:rFonts w:ascii="Calibri" w:hAnsi="Calibri" w:cs="Calibri"/>
          <w:sz w:val="22"/>
          <w:szCs w:val="22"/>
        </w:rPr>
        <w:t xml:space="preserve"> were</w:t>
      </w:r>
      <w:r w:rsidR="00243C94" w:rsidRPr="001D2C61">
        <w:rPr>
          <w:rFonts w:ascii="Calibri" w:hAnsi="Calibri" w:cs="Calibri"/>
          <w:sz w:val="22"/>
          <w:szCs w:val="22"/>
        </w:rPr>
        <w:t xml:space="preserve"> submitted to </w:t>
      </w:r>
      <w:r w:rsidR="00147CAD">
        <w:rPr>
          <w:rFonts w:ascii="Calibri" w:hAnsi="Calibri" w:cs="Calibri"/>
          <w:sz w:val="22"/>
          <w:szCs w:val="22"/>
        </w:rPr>
        <w:t>a private accredited laboratory</w:t>
      </w:r>
      <w:r w:rsidR="00217BFF">
        <w:rPr>
          <w:rFonts w:ascii="Calibri" w:hAnsi="Calibri" w:cs="Calibri"/>
          <w:sz w:val="22"/>
          <w:szCs w:val="22"/>
        </w:rPr>
        <w:t xml:space="preserve"> (Lancet)</w:t>
      </w:r>
      <w:r w:rsidR="00147CAD">
        <w:rPr>
          <w:rFonts w:ascii="Calibri" w:hAnsi="Calibri" w:cs="Calibri"/>
          <w:sz w:val="22"/>
          <w:szCs w:val="22"/>
        </w:rPr>
        <w:t xml:space="preserve">, </w:t>
      </w:r>
      <w:r w:rsidR="00256AA7">
        <w:rPr>
          <w:rFonts w:ascii="Calibri" w:hAnsi="Calibri" w:cs="Calibri"/>
          <w:sz w:val="22"/>
          <w:szCs w:val="22"/>
        </w:rPr>
        <w:t xml:space="preserve">which </w:t>
      </w:r>
      <w:proofErr w:type="spellStart"/>
      <w:r w:rsidR="00256AA7">
        <w:rPr>
          <w:rFonts w:ascii="Calibri" w:hAnsi="Calibri" w:cs="Calibri"/>
          <w:sz w:val="22"/>
          <w:szCs w:val="22"/>
        </w:rPr>
        <w:t>analyzed</w:t>
      </w:r>
      <w:proofErr w:type="spellEnd"/>
      <w:r w:rsidR="00E72E61">
        <w:rPr>
          <w:rFonts w:ascii="Calibri" w:hAnsi="Calibri" w:cs="Calibri"/>
          <w:sz w:val="22"/>
          <w:szCs w:val="22"/>
        </w:rPr>
        <w:t xml:space="preserve"> the</w:t>
      </w:r>
      <w:r w:rsidR="0036549F" w:rsidRPr="001D2C61">
        <w:rPr>
          <w:rFonts w:ascii="Calibri" w:hAnsi="Calibri" w:cs="Calibri"/>
          <w:sz w:val="22"/>
          <w:szCs w:val="22"/>
        </w:rPr>
        <w:t xml:space="preserve"> samples </w:t>
      </w:r>
      <w:r w:rsidR="00E72E61">
        <w:rPr>
          <w:rFonts w:ascii="Calibri" w:hAnsi="Calibri" w:cs="Calibri"/>
          <w:sz w:val="22"/>
          <w:szCs w:val="22"/>
        </w:rPr>
        <w:t>on the</w:t>
      </w:r>
      <w:r w:rsidR="00295337" w:rsidRPr="001D2C61">
        <w:rPr>
          <w:rFonts w:ascii="Calibri" w:hAnsi="Calibri" w:cs="Calibri"/>
          <w:sz w:val="22"/>
          <w:szCs w:val="22"/>
        </w:rPr>
        <w:t xml:space="preserve"> </w:t>
      </w:r>
      <w:r w:rsidR="00950558">
        <w:rPr>
          <w:rFonts w:ascii="Calibri" w:hAnsi="Calibri" w:cs="Calibri"/>
          <w:sz w:val="22"/>
          <w:szCs w:val="22"/>
        </w:rPr>
        <w:t xml:space="preserve">Roche </w:t>
      </w:r>
      <w:r w:rsidR="00295337" w:rsidRPr="001D2C61">
        <w:rPr>
          <w:rFonts w:ascii="Calibri" w:hAnsi="Calibri" w:cs="Calibri"/>
          <w:sz w:val="22"/>
          <w:szCs w:val="22"/>
        </w:rPr>
        <w:t>Cobas</w:t>
      </w:r>
      <w:r w:rsidR="0060364E">
        <w:rPr>
          <w:rFonts w:ascii="Calibri" w:hAnsi="Calibri" w:cs="Calibri"/>
          <w:sz w:val="22"/>
          <w:szCs w:val="22"/>
        </w:rPr>
        <w:t xml:space="preserve"> </w:t>
      </w:r>
      <w:r w:rsidR="00C01D4B">
        <w:rPr>
          <w:rFonts w:ascii="Calibri" w:hAnsi="Calibri" w:cs="Calibri"/>
          <w:sz w:val="22"/>
          <w:szCs w:val="22"/>
        </w:rPr>
        <w:t xml:space="preserve"> </w:t>
      </w:r>
      <w:r w:rsidR="00950558" w:rsidRPr="00762757">
        <w:rPr>
          <w:rFonts w:asciiTheme="majorHAnsi" w:hAnsiTheme="majorHAnsi" w:cstheme="majorHAnsi"/>
          <w:b/>
          <w:bCs/>
          <w:sz w:val="22"/>
          <w:szCs w:val="22"/>
        </w:rPr>
        <w:t>e</w:t>
      </w:r>
      <w:r w:rsidR="00950558" w:rsidRPr="00762757">
        <w:rPr>
          <w:rFonts w:asciiTheme="majorHAnsi" w:hAnsiTheme="majorHAnsi" w:cstheme="majorHAnsi"/>
          <w:sz w:val="22"/>
          <w:szCs w:val="22"/>
        </w:rPr>
        <w:t>lectro</w:t>
      </w:r>
      <w:r w:rsidR="00950558" w:rsidRPr="00762757">
        <w:rPr>
          <w:rFonts w:asciiTheme="majorHAnsi" w:hAnsiTheme="majorHAnsi" w:cstheme="majorHAnsi"/>
          <w:b/>
          <w:bCs/>
          <w:sz w:val="22"/>
          <w:szCs w:val="22"/>
        </w:rPr>
        <w:t>c</w:t>
      </w:r>
      <w:r w:rsidR="00950558" w:rsidRPr="00762757">
        <w:rPr>
          <w:rFonts w:asciiTheme="majorHAnsi" w:hAnsiTheme="majorHAnsi" w:cstheme="majorHAnsi"/>
          <w:sz w:val="22"/>
          <w:szCs w:val="22"/>
        </w:rPr>
        <w:t>hemi</w:t>
      </w:r>
      <w:r w:rsidR="00950558" w:rsidRPr="00762757">
        <w:rPr>
          <w:rFonts w:asciiTheme="majorHAnsi" w:hAnsiTheme="majorHAnsi" w:cstheme="majorHAnsi"/>
          <w:b/>
          <w:bCs/>
          <w:sz w:val="22"/>
          <w:szCs w:val="22"/>
        </w:rPr>
        <w:t>l</w:t>
      </w:r>
      <w:r w:rsidR="00950558" w:rsidRPr="00762757">
        <w:rPr>
          <w:rFonts w:asciiTheme="majorHAnsi" w:hAnsiTheme="majorHAnsi" w:cstheme="majorHAnsi"/>
          <w:sz w:val="22"/>
          <w:szCs w:val="22"/>
        </w:rPr>
        <w:t xml:space="preserve">uminescence </w:t>
      </w:r>
      <w:r w:rsidR="00950558" w:rsidRPr="00762757">
        <w:rPr>
          <w:rFonts w:asciiTheme="majorHAnsi" w:hAnsiTheme="majorHAnsi" w:cstheme="majorHAnsi"/>
          <w:b/>
          <w:bCs/>
          <w:sz w:val="22"/>
          <w:szCs w:val="22"/>
        </w:rPr>
        <w:t>i</w:t>
      </w:r>
      <w:r w:rsidR="00950558" w:rsidRPr="00762757">
        <w:rPr>
          <w:rFonts w:asciiTheme="majorHAnsi" w:hAnsiTheme="majorHAnsi" w:cstheme="majorHAnsi"/>
          <w:sz w:val="22"/>
          <w:szCs w:val="22"/>
        </w:rPr>
        <w:t>mmuno</w:t>
      </w:r>
      <w:r w:rsidR="00950558" w:rsidRPr="00762757">
        <w:rPr>
          <w:rFonts w:asciiTheme="majorHAnsi" w:hAnsiTheme="majorHAnsi" w:cstheme="majorHAnsi"/>
          <w:b/>
          <w:bCs/>
          <w:sz w:val="22"/>
          <w:szCs w:val="22"/>
        </w:rPr>
        <w:t>a</w:t>
      </w:r>
      <w:r w:rsidR="00950558" w:rsidRPr="00762757">
        <w:rPr>
          <w:rFonts w:asciiTheme="majorHAnsi" w:hAnsiTheme="majorHAnsi" w:cstheme="majorHAnsi"/>
          <w:sz w:val="22"/>
          <w:szCs w:val="22"/>
        </w:rPr>
        <w:t>ssay “ECLIA”.</w:t>
      </w:r>
    </w:p>
    <w:p w14:paraId="68811025" w14:textId="10D21829" w:rsidR="00AD2C6B" w:rsidRPr="009508A5" w:rsidRDefault="00C01D4B" w:rsidP="00F23499">
      <w:pPr>
        <w:tabs>
          <w:tab w:val="left" w:pos="5812"/>
        </w:tabs>
        <w:spacing w:before="100" w:beforeAutospacing="1" w:after="100" w:afterAutospacing="1"/>
        <w:ind w:right="-705"/>
        <w:jc w:val="both"/>
        <w:outlineLvl w:val="2"/>
        <w:rPr>
          <w:rFonts w:ascii="Calibri" w:hAnsi="Calibri" w:cs="Calibri"/>
          <w:i/>
          <w:iCs/>
          <w:sz w:val="22"/>
          <w:szCs w:val="22"/>
        </w:rPr>
      </w:pPr>
      <w:r>
        <w:rPr>
          <w:rFonts w:ascii="Calibri" w:hAnsi="Calibri" w:cs="Calibri"/>
          <w:i/>
          <w:iCs/>
          <w:sz w:val="22"/>
          <w:szCs w:val="22"/>
        </w:rPr>
        <w:t xml:space="preserve">The </w:t>
      </w:r>
      <w:r w:rsidR="00F23499">
        <w:rPr>
          <w:rFonts w:ascii="Calibri" w:hAnsi="Calibri" w:cs="Calibri"/>
          <w:i/>
          <w:iCs/>
          <w:sz w:val="22"/>
          <w:szCs w:val="22"/>
        </w:rPr>
        <w:t xml:space="preserve">tetracosactide </w:t>
      </w:r>
      <w:r w:rsidR="00F23499" w:rsidRPr="009508A5">
        <w:rPr>
          <w:rFonts w:ascii="Calibri" w:hAnsi="Calibri" w:cs="Calibri"/>
          <w:i/>
          <w:iCs/>
          <w:sz w:val="22"/>
          <w:szCs w:val="22"/>
        </w:rPr>
        <w:t>test</w:t>
      </w:r>
    </w:p>
    <w:p w14:paraId="3DB352EB" w14:textId="64A69839" w:rsidR="005312F9" w:rsidRDefault="00AD2C6B">
      <w:pPr>
        <w:pStyle w:val="NormalWeb"/>
        <w:jc w:val="both"/>
        <w:pPrChange w:id="40" w:author="Ian Ross" w:date="2024-09-19T09:44:00Z" w16du:dateUtc="2024-09-19T07:44:00Z">
          <w:pPr>
            <w:pStyle w:val="NormalWeb"/>
          </w:pPr>
        </w:pPrChange>
      </w:pPr>
      <w:r w:rsidRPr="00AD2C6B">
        <w:rPr>
          <w:rFonts w:ascii="Calibri" w:hAnsi="Calibri" w:cs="Calibri"/>
          <w:sz w:val="22"/>
          <w:szCs w:val="22"/>
        </w:rPr>
        <w:t>The samples</w:t>
      </w:r>
      <w:r w:rsidR="006E64E2">
        <w:rPr>
          <w:rFonts w:ascii="Calibri" w:hAnsi="Calibri" w:cs="Calibri"/>
          <w:sz w:val="22"/>
          <w:szCs w:val="22"/>
        </w:rPr>
        <w:t xml:space="preserve"> of </w:t>
      </w:r>
      <w:r w:rsidRPr="00AD2C6B">
        <w:rPr>
          <w:rFonts w:ascii="Calibri" w:hAnsi="Calibri" w:cs="Calibri"/>
          <w:sz w:val="22"/>
          <w:szCs w:val="22"/>
        </w:rPr>
        <w:t>plasma ACTH</w:t>
      </w:r>
      <w:r w:rsidR="00724CAF">
        <w:rPr>
          <w:rFonts w:ascii="Calibri" w:hAnsi="Calibri" w:cs="Calibri"/>
          <w:sz w:val="22"/>
          <w:szCs w:val="22"/>
        </w:rPr>
        <w:t xml:space="preserve"> collected in</w:t>
      </w:r>
      <w:del w:id="41" w:author="Ian Ross" w:date="2024-09-19T09:41:00Z" w16du:dateUtc="2024-09-19T07:41:00Z">
        <w:r w:rsidR="00724CAF" w:rsidDel="001041A0">
          <w:rPr>
            <w:rFonts w:ascii="Calibri" w:hAnsi="Calibri" w:cs="Calibri"/>
            <w:sz w:val="22"/>
            <w:szCs w:val="22"/>
          </w:rPr>
          <w:delText xml:space="preserve"> anticoagulated containers </w:delText>
        </w:r>
      </w:del>
      <w:ins w:id="42" w:author="Ian Ross" w:date="2024-09-19T09:41:00Z" w16du:dateUtc="2024-09-19T07:41:00Z">
        <w:r w:rsidR="001041A0">
          <w:rPr>
            <w:rFonts w:ascii="Calibri" w:hAnsi="Calibri" w:cs="Calibri"/>
            <w:sz w:val="22"/>
            <w:szCs w:val="22"/>
          </w:rPr>
          <w:t xml:space="preserve"> </w:t>
        </w:r>
      </w:ins>
      <w:ins w:id="43" w:author="Ian Ross" w:date="2024-09-19T09:42:00Z">
        <w:r w:rsidR="006E6968" w:rsidRPr="006E6968">
          <w:rPr>
            <w:rFonts w:ascii="Calibri" w:hAnsi="Calibri" w:cs="Calibri"/>
            <w:sz w:val="22"/>
            <w:szCs w:val="22"/>
            <w:lang w:val="en-US"/>
          </w:rPr>
          <w:t>Ethylenediaminetetraacetic acid</w:t>
        </w:r>
      </w:ins>
      <w:ins w:id="44" w:author="Ian Ross" w:date="2024-09-19T09:42:00Z" w16du:dateUtc="2024-09-19T07:42:00Z">
        <w:r w:rsidR="006E6968">
          <w:rPr>
            <w:rFonts w:ascii="Calibri" w:hAnsi="Calibri" w:cs="Calibri"/>
            <w:sz w:val="22"/>
            <w:szCs w:val="22"/>
            <w:lang w:val="en-US"/>
          </w:rPr>
          <w:t xml:space="preserve"> (</w:t>
        </w:r>
      </w:ins>
      <w:ins w:id="45" w:author="Ian Ross" w:date="2024-09-19T09:41:00Z" w16du:dateUtc="2024-09-19T07:41:00Z">
        <w:r w:rsidR="001041A0">
          <w:rPr>
            <w:rFonts w:ascii="Calibri" w:hAnsi="Calibri" w:cs="Calibri"/>
            <w:sz w:val="22"/>
            <w:szCs w:val="22"/>
          </w:rPr>
          <w:t>EDTA</w:t>
        </w:r>
      </w:ins>
      <w:ins w:id="46" w:author="Ian Ross" w:date="2024-09-19T09:42:00Z" w16du:dateUtc="2024-09-19T07:42:00Z">
        <w:r w:rsidR="006E6968">
          <w:rPr>
            <w:rFonts w:ascii="Calibri" w:hAnsi="Calibri" w:cs="Calibri"/>
            <w:sz w:val="22"/>
            <w:szCs w:val="22"/>
          </w:rPr>
          <w:t>)</w:t>
        </w:r>
      </w:ins>
      <w:ins w:id="47" w:author="Ian Ross" w:date="2024-09-19T09:41:00Z" w16du:dateUtc="2024-09-19T07:41:00Z">
        <w:r w:rsidR="001041A0">
          <w:rPr>
            <w:rFonts w:ascii="Calibri" w:hAnsi="Calibri" w:cs="Calibri"/>
            <w:sz w:val="22"/>
            <w:szCs w:val="22"/>
          </w:rPr>
          <w:t xml:space="preserve"> </w:t>
        </w:r>
        <w:r w:rsidR="00315E53">
          <w:rPr>
            <w:rFonts w:ascii="Calibri" w:hAnsi="Calibri" w:cs="Calibri"/>
            <w:sz w:val="22"/>
            <w:szCs w:val="22"/>
          </w:rPr>
          <w:t xml:space="preserve">tubes on ice </w:t>
        </w:r>
      </w:ins>
      <w:del w:id="48" w:author="Ian Ross" w:date="2024-09-19T09:41:00Z" w16du:dateUtc="2024-09-19T07:41:00Z">
        <w:r w:rsidR="00724CAF" w:rsidDel="00315E53">
          <w:rPr>
            <w:rFonts w:ascii="Calibri" w:hAnsi="Calibri" w:cs="Calibri"/>
            <w:sz w:val="22"/>
            <w:szCs w:val="22"/>
          </w:rPr>
          <w:delText>and immediately frozen</w:delText>
        </w:r>
        <w:r w:rsidRPr="00AD2C6B" w:rsidDel="00315E53">
          <w:rPr>
            <w:rFonts w:ascii="Calibri" w:hAnsi="Calibri" w:cs="Calibri"/>
            <w:sz w:val="22"/>
            <w:szCs w:val="22"/>
          </w:rPr>
          <w:delText xml:space="preserve"> </w:delText>
        </w:r>
      </w:del>
      <w:r w:rsidRPr="00AD2C6B">
        <w:rPr>
          <w:rFonts w:ascii="Calibri" w:hAnsi="Calibri" w:cs="Calibri"/>
          <w:sz w:val="22"/>
          <w:szCs w:val="22"/>
        </w:rPr>
        <w:t xml:space="preserve">and </w:t>
      </w:r>
      <w:r w:rsidR="00724CAF">
        <w:rPr>
          <w:rFonts w:ascii="Calibri" w:hAnsi="Calibri" w:cs="Calibri"/>
          <w:sz w:val="22"/>
          <w:szCs w:val="22"/>
        </w:rPr>
        <w:t xml:space="preserve">serum </w:t>
      </w:r>
      <w:r w:rsidRPr="00AD2C6B">
        <w:rPr>
          <w:rFonts w:ascii="Calibri" w:hAnsi="Calibri" w:cs="Calibri"/>
          <w:sz w:val="22"/>
          <w:szCs w:val="22"/>
        </w:rPr>
        <w:t xml:space="preserve">cortisol </w:t>
      </w:r>
      <w:r w:rsidR="006E64E2">
        <w:rPr>
          <w:rFonts w:ascii="Calibri" w:hAnsi="Calibri" w:cs="Calibri"/>
          <w:sz w:val="22"/>
          <w:szCs w:val="22"/>
        </w:rPr>
        <w:t xml:space="preserve">obtained during the test </w:t>
      </w:r>
      <w:r w:rsidRPr="00AD2C6B">
        <w:rPr>
          <w:rFonts w:ascii="Calibri" w:hAnsi="Calibri" w:cs="Calibri"/>
          <w:sz w:val="22"/>
          <w:szCs w:val="22"/>
        </w:rPr>
        <w:t>were submitted to the National Health Laboratory Services (NHLS)</w:t>
      </w:r>
      <w:r w:rsidR="002C3E60">
        <w:rPr>
          <w:rFonts w:ascii="Calibri" w:hAnsi="Calibri" w:cs="Calibri"/>
          <w:sz w:val="22"/>
          <w:szCs w:val="22"/>
        </w:rPr>
        <w:t xml:space="preserve"> for testing </w:t>
      </w:r>
      <w:r w:rsidR="006E64E2">
        <w:rPr>
          <w:rFonts w:ascii="Calibri" w:hAnsi="Calibri" w:cs="Calibri"/>
          <w:sz w:val="22"/>
          <w:szCs w:val="22"/>
        </w:rPr>
        <w:t xml:space="preserve"> using </w:t>
      </w:r>
      <w:r w:rsidRPr="00AD2C6B">
        <w:rPr>
          <w:rFonts w:ascii="Calibri" w:hAnsi="Calibri" w:cs="Calibri"/>
          <w:sz w:val="22"/>
          <w:szCs w:val="22"/>
        </w:rPr>
        <w:t>the</w:t>
      </w:r>
      <w:r w:rsidR="00492FD6">
        <w:rPr>
          <w:rFonts w:ascii="Calibri" w:hAnsi="Calibri" w:cs="Calibri"/>
          <w:sz w:val="22"/>
          <w:szCs w:val="22"/>
        </w:rPr>
        <w:t xml:space="preserve"> </w:t>
      </w:r>
      <w:commentRangeStart w:id="49"/>
      <w:commentRangeStart w:id="50"/>
      <w:commentRangeStart w:id="51"/>
      <w:r w:rsidR="00242E72" w:rsidRPr="00762757">
        <w:rPr>
          <w:rFonts w:asciiTheme="majorHAnsi" w:hAnsiTheme="majorHAnsi" w:cstheme="majorHAnsi"/>
          <w:sz w:val="22"/>
          <w:szCs w:val="22"/>
        </w:rPr>
        <w:t xml:space="preserve">Roche </w:t>
      </w:r>
      <w:r w:rsidR="009D4E72" w:rsidRPr="006E6968">
        <w:rPr>
          <w:rFonts w:asciiTheme="majorHAnsi" w:hAnsiTheme="majorHAnsi" w:cstheme="majorHAnsi"/>
          <w:sz w:val="22"/>
          <w:szCs w:val="22"/>
          <w:rPrChange w:id="52" w:author="Ian Ross" w:date="2024-09-19T09:42:00Z" w16du:dateUtc="2024-09-19T07:42:00Z">
            <w:rPr>
              <w:rFonts w:asciiTheme="majorHAnsi" w:hAnsiTheme="majorHAnsi" w:cstheme="majorHAnsi"/>
              <w:b/>
              <w:bCs/>
              <w:sz w:val="22"/>
              <w:szCs w:val="22"/>
            </w:rPr>
          </w:rPrChange>
        </w:rPr>
        <w:t>e</w:t>
      </w:r>
      <w:r w:rsidR="009D4E72" w:rsidRPr="006E6968">
        <w:rPr>
          <w:rFonts w:asciiTheme="majorHAnsi" w:hAnsiTheme="majorHAnsi" w:cstheme="majorHAnsi"/>
          <w:sz w:val="22"/>
          <w:szCs w:val="22"/>
        </w:rPr>
        <w:t>lectro</w:t>
      </w:r>
      <w:r w:rsidR="009D4E72" w:rsidRPr="006E6968">
        <w:rPr>
          <w:rFonts w:asciiTheme="majorHAnsi" w:hAnsiTheme="majorHAnsi" w:cstheme="majorHAnsi"/>
          <w:sz w:val="22"/>
          <w:szCs w:val="22"/>
          <w:rPrChange w:id="53" w:author="Ian Ross" w:date="2024-09-19T09:42:00Z" w16du:dateUtc="2024-09-19T07:42:00Z">
            <w:rPr>
              <w:rFonts w:asciiTheme="majorHAnsi" w:hAnsiTheme="majorHAnsi" w:cstheme="majorHAnsi"/>
              <w:b/>
              <w:bCs/>
              <w:sz w:val="22"/>
              <w:szCs w:val="22"/>
            </w:rPr>
          </w:rPrChange>
        </w:rPr>
        <w:t>c</w:t>
      </w:r>
      <w:r w:rsidR="009D4E72" w:rsidRPr="006E6968">
        <w:rPr>
          <w:rFonts w:asciiTheme="majorHAnsi" w:hAnsiTheme="majorHAnsi" w:cstheme="majorHAnsi"/>
          <w:sz w:val="22"/>
          <w:szCs w:val="22"/>
        </w:rPr>
        <w:t>hemi</w:t>
      </w:r>
      <w:r w:rsidR="009D4E72" w:rsidRPr="006E6968">
        <w:rPr>
          <w:rFonts w:asciiTheme="majorHAnsi" w:hAnsiTheme="majorHAnsi" w:cstheme="majorHAnsi"/>
          <w:sz w:val="22"/>
          <w:szCs w:val="22"/>
          <w:rPrChange w:id="54" w:author="Ian Ross" w:date="2024-09-19T09:42:00Z" w16du:dateUtc="2024-09-19T07:42:00Z">
            <w:rPr>
              <w:rFonts w:asciiTheme="majorHAnsi" w:hAnsiTheme="majorHAnsi" w:cstheme="majorHAnsi"/>
              <w:b/>
              <w:bCs/>
              <w:sz w:val="22"/>
              <w:szCs w:val="22"/>
            </w:rPr>
          </w:rPrChange>
        </w:rPr>
        <w:t>l</w:t>
      </w:r>
      <w:r w:rsidR="009D4E72" w:rsidRPr="006E6968">
        <w:rPr>
          <w:rFonts w:asciiTheme="majorHAnsi" w:hAnsiTheme="majorHAnsi" w:cstheme="majorHAnsi"/>
          <w:sz w:val="22"/>
          <w:szCs w:val="22"/>
        </w:rPr>
        <w:t xml:space="preserve">uminescence </w:t>
      </w:r>
      <w:r w:rsidR="009D4E72" w:rsidRPr="006E6968">
        <w:rPr>
          <w:rFonts w:asciiTheme="majorHAnsi" w:hAnsiTheme="majorHAnsi" w:cstheme="majorHAnsi"/>
          <w:sz w:val="22"/>
          <w:szCs w:val="22"/>
          <w:rPrChange w:id="55" w:author="Ian Ross" w:date="2024-09-19T09:42:00Z" w16du:dateUtc="2024-09-19T07:42:00Z">
            <w:rPr>
              <w:rFonts w:asciiTheme="majorHAnsi" w:hAnsiTheme="majorHAnsi" w:cstheme="majorHAnsi"/>
              <w:b/>
              <w:bCs/>
              <w:sz w:val="22"/>
              <w:szCs w:val="22"/>
            </w:rPr>
          </w:rPrChange>
        </w:rPr>
        <w:t>i</w:t>
      </w:r>
      <w:r w:rsidR="009D4E72" w:rsidRPr="006E6968">
        <w:rPr>
          <w:rFonts w:asciiTheme="majorHAnsi" w:hAnsiTheme="majorHAnsi" w:cstheme="majorHAnsi"/>
          <w:sz w:val="22"/>
          <w:szCs w:val="22"/>
        </w:rPr>
        <w:t>mmuno</w:t>
      </w:r>
      <w:r w:rsidR="009D4E72" w:rsidRPr="006E6968">
        <w:rPr>
          <w:rFonts w:asciiTheme="majorHAnsi" w:hAnsiTheme="majorHAnsi" w:cstheme="majorHAnsi"/>
          <w:sz w:val="22"/>
          <w:szCs w:val="22"/>
          <w:rPrChange w:id="56" w:author="Ian Ross" w:date="2024-09-19T09:42:00Z" w16du:dateUtc="2024-09-19T07:42:00Z">
            <w:rPr>
              <w:rFonts w:asciiTheme="majorHAnsi" w:hAnsiTheme="majorHAnsi" w:cstheme="majorHAnsi"/>
              <w:b/>
              <w:bCs/>
              <w:sz w:val="22"/>
              <w:szCs w:val="22"/>
            </w:rPr>
          </w:rPrChange>
        </w:rPr>
        <w:t>a</w:t>
      </w:r>
      <w:r w:rsidR="009D4E72" w:rsidRPr="006E6968">
        <w:rPr>
          <w:rFonts w:asciiTheme="majorHAnsi" w:hAnsiTheme="majorHAnsi" w:cstheme="majorHAnsi"/>
          <w:sz w:val="22"/>
          <w:szCs w:val="22"/>
        </w:rPr>
        <w:t>ssay “ECLIA</w:t>
      </w:r>
      <w:r w:rsidR="009D4E72" w:rsidRPr="00762757">
        <w:rPr>
          <w:rFonts w:asciiTheme="majorHAnsi" w:hAnsiTheme="majorHAnsi" w:cstheme="majorHAnsi"/>
          <w:sz w:val="22"/>
          <w:szCs w:val="22"/>
        </w:rPr>
        <w:t>”</w:t>
      </w:r>
      <w:r w:rsidR="007E3AAE" w:rsidRPr="00762757">
        <w:rPr>
          <w:rFonts w:asciiTheme="majorHAnsi" w:hAnsiTheme="majorHAnsi" w:cstheme="majorHAnsi"/>
          <w:sz w:val="22"/>
          <w:szCs w:val="22"/>
        </w:rPr>
        <w:t>.</w:t>
      </w:r>
      <w:r w:rsidR="007E3AAE">
        <w:rPr>
          <w:rFonts w:ascii="Calibri" w:hAnsi="Calibri" w:cs="Calibri"/>
          <w:sz w:val="22"/>
          <w:szCs w:val="22"/>
        </w:rPr>
        <w:t xml:space="preserve"> </w:t>
      </w:r>
      <w:commentRangeEnd w:id="49"/>
      <w:r w:rsidR="005312F9">
        <w:rPr>
          <w:rStyle w:val="CommentReference"/>
          <w:rFonts w:ascii="Arial" w:hAnsi="Arial"/>
        </w:rPr>
        <w:commentReference w:id="49"/>
      </w:r>
      <w:commentRangeEnd w:id="50"/>
      <w:r w:rsidR="008F4179">
        <w:rPr>
          <w:rStyle w:val="CommentReference"/>
          <w:rFonts w:ascii="Arial" w:eastAsiaTheme="minorHAnsi" w:hAnsi="Arial" w:cstheme="minorBidi"/>
          <w:lang w:val="en-US" w:eastAsia="en-US"/>
        </w:rPr>
        <w:commentReference w:id="50"/>
      </w:r>
      <w:commentRangeEnd w:id="51"/>
      <w:r w:rsidR="00FE0AF6">
        <w:rPr>
          <w:rStyle w:val="CommentReference"/>
          <w:rFonts w:ascii="Arial" w:eastAsiaTheme="minorHAnsi" w:hAnsi="Arial" w:cstheme="minorBidi"/>
          <w:lang w:val="en-US" w:eastAsia="en-US"/>
        </w:rPr>
        <w:commentReference w:id="51"/>
      </w:r>
      <w:r w:rsidR="007E3AAE">
        <w:rPr>
          <w:rFonts w:ascii="Calibri" w:hAnsi="Calibri" w:cs="Calibri"/>
          <w:sz w:val="22"/>
          <w:szCs w:val="22"/>
        </w:rPr>
        <w:t>Blood was taken at 0 minutes for serum cortisol, followed by 250 µg of</w:t>
      </w:r>
      <w:r w:rsidR="00FB0549">
        <w:rPr>
          <w:rFonts w:ascii="Calibri" w:hAnsi="Calibri" w:cs="Calibri"/>
          <w:sz w:val="22"/>
          <w:szCs w:val="22"/>
        </w:rPr>
        <w:t xml:space="preserve"> intravenously administered</w:t>
      </w:r>
      <w:r w:rsidR="007E3AAE">
        <w:rPr>
          <w:rFonts w:ascii="Calibri" w:hAnsi="Calibri" w:cs="Calibri"/>
          <w:sz w:val="22"/>
          <w:szCs w:val="22"/>
        </w:rPr>
        <w:t xml:space="preserve"> tetracosactide and a </w:t>
      </w:r>
      <w:r w:rsidR="002A6563">
        <w:rPr>
          <w:rFonts w:ascii="Calibri" w:hAnsi="Calibri" w:cs="Calibri"/>
          <w:sz w:val="22"/>
          <w:szCs w:val="22"/>
        </w:rPr>
        <w:t>30-minute</w:t>
      </w:r>
      <w:r w:rsidR="007E3AAE">
        <w:rPr>
          <w:rFonts w:ascii="Calibri" w:hAnsi="Calibri" w:cs="Calibri"/>
          <w:sz w:val="22"/>
          <w:szCs w:val="22"/>
        </w:rPr>
        <w:t xml:space="preserve"> serum cortisol was taken at </w:t>
      </w:r>
      <w:r w:rsidR="005312F9">
        <w:rPr>
          <w:rFonts w:ascii="Calibri" w:hAnsi="Calibri" w:cs="Calibri"/>
          <w:sz w:val="22"/>
          <w:szCs w:val="22"/>
        </w:rPr>
        <w:t xml:space="preserve">the </w:t>
      </w:r>
      <w:r w:rsidR="007E3AAE">
        <w:rPr>
          <w:rFonts w:ascii="Calibri" w:hAnsi="Calibri" w:cs="Calibri"/>
          <w:sz w:val="22"/>
          <w:szCs w:val="22"/>
        </w:rPr>
        <w:t>conclusion of the test.</w:t>
      </w:r>
      <w:r w:rsidR="005312F9">
        <w:rPr>
          <w:rFonts w:ascii="Calibri" w:hAnsi="Calibri" w:cs="Calibri"/>
          <w:sz w:val="22"/>
          <w:szCs w:val="22"/>
        </w:rPr>
        <w:t xml:space="preserve"> AI </w:t>
      </w:r>
      <w:r w:rsidR="007E3AAE">
        <w:rPr>
          <w:rFonts w:ascii="Calibri" w:hAnsi="Calibri" w:cs="Calibri"/>
          <w:sz w:val="22"/>
          <w:szCs w:val="22"/>
        </w:rPr>
        <w:t>was</w:t>
      </w:r>
      <w:r w:rsidR="005312F9">
        <w:rPr>
          <w:rFonts w:ascii="Calibri" w:hAnsi="Calibri" w:cs="Calibri"/>
          <w:sz w:val="22"/>
          <w:szCs w:val="22"/>
        </w:rPr>
        <w:t xml:space="preserve"> diagnosed </w:t>
      </w:r>
      <w:r w:rsidR="007E3AAE">
        <w:rPr>
          <w:rFonts w:ascii="Calibri" w:hAnsi="Calibri" w:cs="Calibri"/>
          <w:sz w:val="22"/>
          <w:szCs w:val="22"/>
        </w:rPr>
        <w:t xml:space="preserve">if a </w:t>
      </w:r>
      <w:r w:rsidR="002A6563" w:rsidRPr="007E3AAE">
        <w:rPr>
          <w:rFonts w:ascii="Calibri" w:hAnsi="Calibri" w:cs="Calibri"/>
          <w:sz w:val="22"/>
          <w:szCs w:val="22"/>
        </w:rPr>
        <w:t>30</w:t>
      </w:r>
      <w:r w:rsidR="002A6563">
        <w:rPr>
          <w:rFonts w:ascii="Calibri" w:hAnsi="Calibri" w:cs="Calibri"/>
          <w:sz w:val="22"/>
          <w:szCs w:val="22"/>
        </w:rPr>
        <w:t>-minute</w:t>
      </w:r>
      <w:r w:rsidR="007E3AAE">
        <w:rPr>
          <w:rFonts w:ascii="Calibri" w:hAnsi="Calibri" w:cs="Calibri"/>
          <w:sz w:val="22"/>
          <w:szCs w:val="22"/>
        </w:rPr>
        <w:t xml:space="preserve"> serum cortisol</w:t>
      </w:r>
      <w:r w:rsidR="005312F9">
        <w:rPr>
          <w:rFonts w:ascii="Calibri" w:hAnsi="Calibri" w:cs="Calibri"/>
          <w:sz w:val="22"/>
          <w:szCs w:val="22"/>
        </w:rPr>
        <w:t xml:space="preserve"> was less than </w:t>
      </w:r>
      <w:r w:rsidR="007E3AAE" w:rsidRPr="007E3AAE">
        <w:rPr>
          <w:rFonts w:ascii="Calibri" w:hAnsi="Calibri" w:cs="Calibri"/>
          <w:sz w:val="22"/>
          <w:szCs w:val="22"/>
        </w:rPr>
        <w:t>500 nmol/L</w:t>
      </w:r>
      <w:r w:rsidR="007E3AAE">
        <w:rPr>
          <w:rFonts w:ascii="Calibri" w:hAnsi="Calibri" w:cs="Calibri"/>
          <w:sz w:val="22"/>
          <w:szCs w:val="22"/>
        </w:rPr>
        <w:t xml:space="preserve">. </w:t>
      </w:r>
      <w:r w:rsidR="00BD7EBB" w:rsidRPr="00BD7EBB">
        <w:rPr>
          <w:rFonts w:ascii="Calibri" w:hAnsi="Calibri" w:cs="Calibri"/>
          <w:sz w:val="22"/>
          <w:szCs w:val="22"/>
        </w:rPr>
        <w:t xml:space="preserve">In patients with confirmed cortisol deficiency, a </w:t>
      </w:r>
      <w:r w:rsidR="005312F9">
        <w:rPr>
          <w:rFonts w:ascii="Calibri" w:hAnsi="Calibri" w:cs="Calibri"/>
          <w:sz w:val="22"/>
          <w:szCs w:val="22"/>
        </w:rPr>
        <w:t xml:space="preserve">concomitant </w:t>
      </w:r>
      <w:r w:rsidR="00BD7EBB" w:rsidRPr="00BD7EBB">
        <w:rPr>
          <w:rFonts w:ascii="Calibri" w:hAnsi="Calibri" w:cs="Calibri"/>
          <w:sz w:val="22"/>
          <w:szCs w:val="22"/>
        </w:rPr>
        <w:t>plasma ACTH</w:t>
      </w:r>
      <w:r w:rsidR="003264DB">
        <w:rPr>
          <w:rFonts w:ascii="Calibri" w:hAnsi="Calibri" w:cs="Calibri"/>
          <w:sz w:val="22"/>
          <w:szCs w:val="22"/>
        </w:rPr>
        <w:t xml:space="preserve"> above the </w:t>
      </w:r>
      <w:r w:rsidR="00BD7EBB" w:rsidRPr="00BD7EBB">
        <w:rPr>
          <w:rFonts w:ascii="Calibri" w:hAnsi="Calibri" w:cs="Calibri"/>
          <w:sz w:val="22"/>
          <w:szCs w:val="22"/>
        </w:rPr>
        <w:t xml:space="preserve">upper limit of the reference range </w:t>
      </w:r>
      <w:r w:rsidR="00B14305">
        <w:rPr>
          <w:rFonts w:ascii="Calibri" w:hAnsi="Calibri" w:cs="Calibri"/>
          <w:sz w:val="22"/>
          <w:szCs w:val="22"/>
        </w:rPr>
        <w:t>(67.7</w:t>
      </w:r>
      <w:r w:rsidR="005107ED">
        <w:rPr>
          <w:rFonts w:ascii="Calibri" w:hAnsi="Calibri" w:cs="Calibri"/>
          <w:sz w:val="22"/>
          <w:szCs w:val="22"/>
        </w:rPr>
        <w:t xml:space="preserve"> </w:t>
      </w:r>
      <w:proofErr w:type="spellStart"/>
      <w:r w:rsidR="00BD7EBB">
        <w:rPr>
          <w:rFonts w:ascii="Calibri" w:hAnsi="Calibri" w:cs="Calibri"/>
          <w:sz w:val="22"/>
          <w:szCs w:val="22"/>
        </w:rPr>
        <w:t>pg</w:t>
      </w:r>
      <w:proofErr w:type="spellEnd"/>
      <w:r w:rsidR="00BD7EBB">
        <w:rPr>
          <w:rFonts w:ascii="Calibri" w:hAnsi="Calibri" w:cs="Calibri"/>
          <w:sz w:val="22"/>
          <w:szCs w:val="22"/>
        </w:rPr>
        <w:t>/mL)</w:t>
      </w:r>
      <w:r w:rsidR="003264DB">
        <w:rPr>
          <w:rFonts w:ascii="Calibri" w:hAnsi="Calibri" w:cs="Calibri"/>
          <w:sz w:val="22"/>
          <w:szCs w:val="22"/>
        </w:rPr>
        <w:t xml:space="preserve"> was </w:t>
      </w:r>
      <w:r w:rsidR="00BD7EBB" w:rsidRPr="00BD7EBB">
        <w:rPr>
          <w:rFonts w:ascii="Calibri" w:hAnsi="Calibri" w:cs="Calibri"/>
          <w:sz w:val="22"/>
          <w:szCs w:val="22"/>
        </w:rPr>
        <w:t>consistent with</w:t>
      </w:r>
      <w:r w:rsidR="007F1209">
        <w:rPr>
          <w:rFonts w:ascii="Calibri" w:hAnsi="Calibri" w:cs="Calibri"/>
          <w:sz w:val="22"/>
          <w:szCs w:val="22"/>
        </w:rPr>
        <w:t xml:space="preserve"> PAI</w:t>
      </w:r>
      <w:r w:rsidR="00BD7EBB">
        <w:rPr>
          <w:rFonts w:ascii="Calibri" w:hAnsi="Calibri" w:cs="Calibri"/>
          <w:sz w:val="22"/>
          <w:szCs w:val="22"/>
        </w:rPr>
        <w:t xml:space="preserve">, </w:t>
      </w:r>
      <w:r w:rsidR="00F94CB2">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&lt;EndNote&gt;&lt;Cite&gt;&lt;Author&gt;Bornstein&lt;/Author&gt;&lt;Year&gt;2016&lt;/Year&gt;&lt;RecNum&gt;29129&lt;/RecNum&gt;&lt;DisplayText&gt;(17)&lt;/DisplayText&gt;&lt;record&gt;&lt;rec-number&gt;29129&lt;/rec-number&gt;&lt;foreign-keys&gt;&lt;key app="EN" db-id="xzvfpae2fxdffzes59g5pwd2dwdvvx0ss2x0" timestamp="1722813469"&gt;29129&lt;/key&gt;&lt;/foreign-keys&gt;&lt;ref-type name="Journal Article"&gt;17&lt;/ref-type&gt;&lt;contributors&gt;&lt;authors&gt;&lt;author&gt;Bornstein, Stefan R&lt;/author&gt;&lt;author&gt;Allolio, Bruno&lt;/author&gt;&lt;author&gt;Arlt, Wiebke&lt;/author&gt;&lt;author&gt;Barthel, Andreas&lt;/author&gt;&lt;author&gt;Don-Wauchope, Andrew&lt;/author&gt;&lt;author&gt;Hammer, Gary D&lt;/author&gt;&lt;author&gt;Husebye, Eystein S&lt;/author&gt;&lt;author&gt;Merke, Deborah P&lt;/author&gt;&lt;author&gt;Murad, M Hassan&lt;/author&gt;&lt;author&gt;Stratakis, Constantine A&lt;/author&gt;&lt;/authors&gt;&lt;/contributors&gt;&lt;titles&gt;&lt;title&gt;Diagnosis and treatment of primary adrenal insufficiency: an endocrine society clinical practice guideline&lt;/title&gt;&lt;secondary-title&gt;The Journal of Clinical Endocrinology &amp;amp; Metabolism&lt;/secondary-title&gt;&lt;/titles&gt;&lt;periodical&gt;&lt;full-title&gt;The Journal of Clinical Endocrinology &amp;amp; Metabolism&lt;/full-title&gt;&lt;/periodical&gt;&lt;pages&gt;364-389&lt;/pages&gt;&lt;volume&gt;101&lt;/volume&gt;&lt;number&gt;2&lt;/number&gt;&lt;dates&gt;&lt;year&gt;2016&lt;/year&gt;&lt;/dates&gt;&lt;isbn&gt;0021-972X&lt;/isbn&gt;&lt;urls&gt;&lt;/urls&gt;&lt;/record&gt;&lt;/Cite&gt;&lt;/EndNote&gt;</w:instrText>
      </w:r>
      <w:r w:rsidR="00F94CB2">
        <w:rPr>
          <w:rFonts w:ascii="Calibri" w:hAnsi="Calibri" w:cs="Calibri"/>
          <w:sz w:val="22"/>
          <w:szCs w:val="22"/>
        </w:rPr>
        <w:fldChar w:fldCharType="separate"/>
      </w:r>
      <w:r w:rsidR="001E63C6">
        <w:rPr>
          <w:rFonts w:ascii="Calibri" w:hAnsi="Calibri" w:cs="Calibri"/>
          <w:noProof/>
          <w:sz w:val="22"/>
          <w:szCs w:val="22"/>
        </w:rPr>
        <w:t>(17)</w:t>
      </w:r>
      <w:r w:rsidR="00F94CB2">
        <w:rPr>
          <w:rFonts w:ascii="Calibri" w:hAnsi="Calibri" w:cs="Calibri"/>
          <w:sz w:val="22"/>
          <w:szCs w:val="22"/>
        </w:rPr>
        <w:fldChar w:fldCharType="end"/>
      </w:r>
      <w:r w:rsidR="00BD7EBB">
        <w:rPr>
          <w:rFonts w:ascii="Calibri" w:hAnsi="Calibri" w:cs="Calibri"/>
          <w:sz w:val="22"/>
          <w:szCs w:val="22"/>
        </w:rPr>
        <w:t xml:space="preserve"> </w:t>
      </w:r>
      <w:r w:rsidR="00BD7EBB" w:rsidRPr="00BD7EBB">
        <w:rPr>
          <w:rFonts w:ascii="Calibri" w:hAnsi="Calibri" w:cs="Calibri"/>
          <w:sz w:val="22"/>
          <w:szCs w:val="22"/>
        </w:rPr>
        <w:t xml:space="preserve">while </w:t>
      </w:r>
      <w:r w:rsidR="005312F9">
        <w:rPr>
          <w:rFonts w:ascii="Calibri" w:hAnsi="Calibri" w:cs="Calibri"/>
          <w:sz w:val="22"/>
          <w:szCs w:val="22"/>
        </w:rPr>
        <w:t xml:space="preserve">a </w:t>
      </w:r>
      <w:r w:rsidR="008E3AEF">
        <w:rPr>
          <w:rFonts w:ascii="Calibri" w:hAnsi="Calibri" w:cs="Calibri"/>
          <w:sz w:val="22"/>
          <w:szCs w:val="22"/>
        </w:rPr>
        <w:t xml:space="preserve">low or normal </w:t>
      </w:r>
      <w:r w:rsidR="005312F9">
        <w:rPr>
          <w:rFonts w:ascii="Calibri" w:hAnsi="Calibri" w:cs="Calibri"/>
          <w:sz w:val="22"/>
          <w:szCs w:val="22"/>
        </w:rPr>
        <w:t xml:space="preserve">plasma </w:t>
      </w:r>
      <w:r w:rsidR="00BD7EBB" w:rsidRPr="00BD7EBB">
        <w:rPr>
          <w:rFonts w:ascii="Calibri" w:hAnsi="Calibri" w:cs="Calibri"/>
          <w:sz w:val="22"/>
          <w:szCs w:val="22"/>
        </w:rPr>
        <w:t>ACTH</w:t>
      </w:r>
      <w:r w:rsidR="007F1209">
        <w:rPr>
          <w:rFonts w:ascii="Calibri" w:hAnsi="Calibri" w:cs="Calibri"/>
          <w:sz w:val="22"/>
          <w:szCs w:val="22"/>
        </w:rPr>
        <w:t xml:space="preserve"> was</w:t>
      </w:r>
      <w:r w:rsidR="005312F9">
        <w:rPr>
          <w:rFonts w:ascii="Calibri" w:hAnsi="Calibri" w:cs="Calibri"/>
          <w:sz w:val="22"/>
          <w:szCs w:val="22"/>
        </w:rPr>
        <w:t xml:space="preserve"> diagnostic of </w:t>
      </w:r>
      <w:r w:rsidR="007F1209">
        <w:rPr>
          <w:rFonts w:ascii="Calibri" w:hAnsi="Calibri" w:cs="Calibri"/>
          <w:sz w:val="22"/>
          <w:szCs w:val="22"/>
        </w:rPr>
        <w:t>SAI</w:t>
      </w:r>
      <w:r w:rsidR="008E3AEF">
        <w:rPr>
          <w:rFonts w:ascii="Calibri" w:hAnsi="Calibri" w:cs="Calibri"/>
          <w:sz w:val="22"/>
          <w:szCs w:val="22"/>
        </w:rPr>
        <w:t>.</w:t>
      </w:r>
      <w:r w:rsidR="003C47E3">
        <w:rPr>
          <w:rFonts w:ascii="Calibri" w:hAnsi="Calibri" w:cs="Calibri"/>
          <w:sz w:val="22"/>
          <w:szCs w:val="22"/>
        </w:rPr>
        <w:t xml:space="preserve"> </w:t>
      </w:r>
      <w:r w:rsidR="003D7BCA">
        <w:rPr>
          <w:rFonts w:ascii="Calibri" w:hAnsi="Calibri" w:cs="Calibri"/>
          <w:sz w:val="22"/>
          <w:szCs w:val="22"/>
        </w:rPr>
        <w:fldChar w:fldCharType="begin"/>
      </w:r>
      <w:r w:rsidR="001E63C6">
        <w:rPr>
          <w:rFonts w:ascii="Calibri" w:hAnsi="Calibri" w:cs="Calibri"/>
          <w:sz w:val="22"/>
          <w:szCs w:val="22"/>
        </w:rPr>
        <w:instrText xml:space="preserve"> ADDIN EN.CITE &lt;EndNote&gt;&lt;Cite&gt;&lt;Author&gt;Pazderska&lt;/Author&gt;&lt;Year&gt;2017&lt;/Year&gt;&lt;RecNum&gt;29131&lt;/RecNum&gt;&lt;DisplayText&gt;(18)&lt;/DisplayText&gt;&lt;record&gt;&lt;rec-number&gt;29131&lt;/rec-number&gt;&lt;foreign-keys&gt;&lt;key app="EN" db-id="xzvfpae2fxdffzes59g5pwd2dwdvvx0ss2x0" timestamp="1722866190"&gt;29131&lt;/key&gt;&lt;/foreign-keys&gt;&lt;ref-type name="Journal Article"&gt;17&lt;/ref-type&gt;&lt;contributors&gt;&lt;authors&gt;&lt;author&gt;Pazderska, Agnieszka&lt;/author&gt;&lt;author&gt;Pearce, Simon HS&lt;/author&gt;&lt;/authors&gt;&lt;/contributors&gt;&lt;titles&gt;&lt;title&gt;Adrenal insufficiency–recognition and management&lt;/title&gt;&lt;secondary-title&gt;Clinical Medicine&lt;/secondary-title&gt;&lt;/titles&gt;&lt;periodical&gt;&lt;full-title&gt;Clinical medicine&lt;/full-title&gt;&lt;/periodical&gt;&lt;pages&gt;258-262&lt;/pages&gt;&lt;volume&gt;17&lt;/volume&gt;&lt;number&gt;3&lt;/number&gt;&lt;dates&gt;&lt;year&gt;2017&lt;/year&gt;&lt;/dates&gt;&lt;isbn&gt;1470-2118&lt;/isbn&gt;&lt;urls&gt;&lt;/urls&gt;&lt;/record&gt;&lt;/Cite&gt;&lt;/EndNote&gt;</w:instrText>
      </w:r>
      <w:r w:rsidR="003D7BCA">
        <w:rPr>
          <w:rFonts w:ascii="Calibri" w:hAnsi="Calibri" w:cs="Calibri"/>
          <w:sz w:val="22"/>
          <w:szCs w:val="22"/>
        </w:rPr>
        <w:fldChar w:fldCharType="separate"/>
      </w:r>
      <w:r w:rsidR="001E63C6">
        <w:rPr>
          <w:rFonts w:ascii="Calibri" w:hAnsi="Calibri" w:cs="Calibri"/>
          <w:noProof/>
          <w:sz w:val="22"/>
          <w:szCs w:val="22"/>
        </w:rPr>
        <w:t>(18)</w:t>
      </w:r>
      <w:r w:rsidR="003D7BCA">
        <w:rPr>
          <w:rFonts w:ascii="Calibri" w:hAnsi="Calibri" w:cs="Calibri"/>
          <w:sz w:val="22"/>
          <w:szCs w:val="22"/>
        </w:rPr>
        <w:fldChar w:fldCharType="end"/>
      </w:r>
      <w:r w:rsidR="008E3AEF">
        <w:rPr>
          <w:rFonts w:ascii="Calibri" w:hAnsi="Calibri" w:cs="Calibri"/>
          <w:sz w:val="22"/>
          <w:szCs w:val="22"/>
        </w:rPr>
        <w:t xml:space="preserve"> </w:t>
      </w:r>
    </w:p>
    <w:p w14:paraId="4079408A" w14:textId="6F021382" w:rsidR="00B35551" w:rsidRPr="001D2C61" w:rsidRDefault="0082103F" w:rsidP="00E853BB">
      <w:pPr>
        <w:spacing w:before="100" w:beforeAutospacing="1" w:after="100" w:afterAutospacing="1"/>
        <w:outlineLvl w:val="2"/>
        <w:rPr>
          <w:rFonts w:asciiTheme="majorHAnsi" w:hAnsiTheme="majorHAnsi" w:cstheme="majorHAnsi"/>
          <w:i/>
          <w:iCs/>
          <w:sz w:val="22"/>
          <w:szCs w:val="22"/>
        </w:rPr>
      </w:pPr>
      <w:r w:rsidRPr="001D2C61">
        <w:rPr>
          <w:rFonts w:asciiTheme="majorHAnsi" w:hAnsiTheme="majorHAnsi" w:cstheme="majorHAnsi"/>
          <w:i/>
          <w:iCs/>
          <w:sz w:val="22"/>
          <w:szCs w:val="22"/>
        </w:rPr>
        <w:t>Determination of survival</w:t>
      </w:r>
    </w:p>
    <w:p w14:paraId="06ADD790" w14:textId="2BF708DB" w:rsidR="004A5836" w:rsidRPr="00DF24FE" w:rsidRDefault="00707B86" w:rsidP="005F248C">
      <w:pPr>
        <w:pStyle w:val="BodyText"/>
        <w:tabs>
          <w:tab w:val="left" w:pos="4180"/>
        </w:tabs>
        <w:jc w:val="both"/>
        <w:rPr>
          <w:rFonts w:asciiTheme="majorHAnsi" w:hAnsiTheme="majorHAnsi" w:cstheme="majorHAnsi"/>
          <w:sz w:val="22"/>
          <w:szCs w:val="22"/>
        </w:rPr>
      </w:pPr>
      <w:r>
        <w:rPr>
          <w:rFonts w:asciiTheme="majorHAnsi" w:hAnsiTheme="majorHAnsi" w:cstheme="majorHAnsi"/>
          <w:sz w:val="22"/>
          <w:szCs w:val="22"/>
        </w:rPr>
        <w:t>Telephonic follow-up was</w:t>
      </w:r>
      <w:r w:rsidR="008C207C">
        <w:rPr>
          <w:rFonts w:asciiTheme="majorHAnsi" w:hAnsiTheme="majorHAnsi" w:cstheme="majorHAnsi"/>
          <w:sz w:val="22"/>
          <w:szCs w:val="22"/>
        </w:rPr>
        <w:t xml:space="preserve"> performed </w:t>
      </w:r>
      <w:r>
        <w:rPr>
          <w:rFonts w:asciiTheme="majorHAnsi" w:hAnsiTheme="majorHAnsi" w:cstheme="majorHAnsi"/>
          <w:sz w:val="22"/>
          <w:szCs w:val="22"/>
        </w:rPr>
        <w:t>to determine</w:t>
      </w:r>
      <w:r w:rsidR="00DC54B1">
        <w:rPr>
          <w:rFonts w:asciiTheme="majorHAnsi" w:hAnsiTheme="majorHAnsi" w:cstheme="majorHAnsi"/>
          <w:sz w:val="22"/>
          <w:szCs w:val="22"/>
        </w:rPr>
        <w:t xml:space="preserve"> after </w:t>
      </w:r>
      <w:r>
        <w:rPr>
          <w:rFonts w:asciiTheme="majorHAnsi" w:hAnsiTheme="majorHAnsi" w:cstheme="majorHAnsi"/>
          <w:sz w:val="22"/>
          <w:szCs w:val="22"/>
        </w:rPr>
        <w:t xml:space="preserve">discharge </w:t>
      </w:r>
      <w:r w:rsidR="00212F34" w:rsidRPr="00212F34">
        <w:rPr>
          <w:rFonts w:asciiTheme="majorHAnsi" w:hAnsiTheme="majorHAnsi" w:cstheme="majorHAnsi"/>
          <w:sz w:val="22"/>
          <w:szCs w:val="22"/>
        </w:rPr>
        <w:t xml:space="preserve">survival </w:t>
      </w:r>
      <w:r w:rsidR="00DC54B1">
        <w:rPr>
          <w:rFonts w:asciiTheme="majorHAnsi" w:hAnsiTheme="majorHAnsi" w:cstheme="majorHAnsi"/>
          <w:sz w:val="22"/>
          <w:szCs w:val="22"/>
        </w:rPr>
        <w:t xml:space="preserve">from </w:t>
      </w:r>
      <w:r w:rsidR="00C91BF8">
        <w:rPr>
          <w:rFonts w:asciiTheme="majorHAnsi" w:hAnsiTheme="majorHAnsi" w:cstheme="majorHAnsi"/>
          <w:sz w:val="22"/>
          <w:szCs w:val="22"/>
        </w:rPr>
        <w:t xml:space="preserve">hospital through </w:t>
      </w:r>
      <w:r>
        <w:rPr>
          <w:rFonts w:asciiTheme="majorHAnsi" w:hAnsiTheme="majorHAnsi" w:cstheme="majorHAnsi"/>
          <w:sz w:val="22"/>
          <w:szCs w:val="22"/>
        </w:rPr>
        <w:t>direct patient or family contact</w:t>
      </w:r>
      <w:r w:rsidR="0016042D">
        <w:rPr>
          <w:rFonts w:asciiTheme="majorHAnsi" w:hAnsiTheme="majorHAnsi" w:cstheme="majorHAnsi"/>
          <w:sz w:val="22"/>
          <w:szCs w:val="22"/>
        </w:rPr>
        <w:t xml:space="preserve">. </w:t>
      </w:r>
      <w:r w:rsidR="007E3AAE">
        <w:rPr>
          <w:rFonts w:asciiTheme="majorHAnsi" w:hAnsiTheme="majorHAnsi" w:cstheme="majorHAnsi"/>
          <w:sz w:val="22"/>
          <w:szCs w:val="22"/>
        </w:rPr>
        <w:t xml:space="preserve">A hospital database </w:t>
      </w:r>
      <w:r w:rsidR="00470CA7">
        <w:rPr>
          <w:rFonts w:asciiTheme="majorHAnsi" w:hAnsiTheme="majorHAnsi" w:cstheme="majorHAnsi"/>
          <w:sz w:val="22"/>
          <w:szCs w:val="22"/>
        </w:rPr>
        <w:t>(</w:t>
      </w:r>
      <w:proofErr w:type="spellStart"/>
      <w:r w:rsidR="00470CA7">
        <w:rPr>
          <w:rFonts w:asciiTheme="majorHAnsi" w:hAnsiTheme="majorHAnsi" w:cstheme="majorHAnsi"/>
          <w:sz w:val="22"/>
          <w:szCs w:val="22"/>
        </w:rPr>
        <w:t>Clinicom</w:t>
      </w:r>
      <w:proofErr w:type="spellEnd"/>
      <w:r w:rsidR="00470CA7">
        <w:rPr>
          <w:rFonts w:asciiTheme="majorHAnsi" w:hAnsiTheme="majorHAnsi" w:cstheme="majorHAnsi"/>
          <w:sz w:val="22"/>
          <w:szCs w:val="22"/>
        </w:rPr>
        <w:t xml:space="preserve">®) also corroborated survival, by their attendance at various clinics in the drainage area of our tertiary hospital facility. </w:t>
      </w:r>
    </w:p>
    <w:p w14:paraId="5633523A" w14:textId="4EE22E60" w:rsidR="00997077" w:rsidRPr="00DF24FE" w:rsidRDefault="00997077"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Statistical analysis:</w:t>
      </w:r>
    </w:p>
    <w:p w14:paraId="061D84BC" w14:textId="1D5912B0" w:rsidR="00870B31" w:rsidRDefault="00B01197" w:rsidP="00B01197">
      <w:pPr>
        <w:pStyle w:val="BodyText"/>
        <w:jc w:val="both"/>
        <w:rPr>
          <w:rFonts w:asciiTheme="majorHAnsi" w:hAnsiTheme="majorHAnsi" w:cstheme="majorHAnsi"/>
          <w:b/>
          <w:sz w:val="22"/>
          <w:szCs w:val="22"/>
        </w:rPr>
      </w:pPr>
      <w:r>
        <w:rPr>
          <w:rFonts w:asciiTheme="majorHAnsi" w:hAnsiTheme="majorHAnsi" w:cstheme="majorHAnsi"/>
          <w:sz w:val="22"/>
          <w:szCs w:val="22"/>
        </w:rPr>
        <w:t xml:space="preserve">Statistical analyses were performed </w:t>
      </w:r>
      <w:r w:rsidRPr="00DF24FE">
        <w:rPr>
          <w:rFonts w:asciiTheme="majorHAnsi" w:hAnsiTheme="majorHAnsi" w:cstheme="majorHAnsi"/>
          <w:sz w:val="22"/>
          <w:szCs w:val="22"/>
        </w:rPr>
        <w:t xml:space="preserve">using </w:t>
      </w:r>
      <w:r>
        <w:rPr>
          <w:rFonts w:asciiTheme="majorHAnsi" w:hAnsiTheme="majorHAnsi" w:cstheme="majorHAnsi"/>
          <w:sz w:val="22"/>
          <w:szCs w:val="22"/>
        </w:rPr>
        <w:t xml:space="preserve">R-programing software </w:t>
      </w:r>
      <w:r w:rsidRPr="00972BB9">
        <w:rPr>
          <w:rFonts w:asciiTheme="majorHAnsi" w:hAnsiTheme="majorHAnsi" w:cstheme="majorHAnsi"/>
          <w:i/>
          <w:iCs/>
          <w:sz w:val="22"/>
          <w:szCs w:val="22"/>
        </w:rPr>
        <w:t>(ref</w:t>
      </w:r>
      <w:r w:rsidRPr="00323180">
        <w:rPr>
          <w:rFonts w:asciiTheme="majorHAnsi" w:hAnsiTheme="majorHAnsi" w:cstheme="majorHAnsi"/>
          <w:i/>
          <w:iCs/>
          <w:sz w:val="22"/>
          <w:szCs w:val="22"/>
        </w:rPr>
        <w:t xml:space="preserve">: R Core Team (2023). _R: A Language and Environment for Statistical Computing_. R Foundation for Statistical Computing, </w:t>
      </w:r>
      <w:proofErr w:type="gramStart"/>
      <w:r w:rsidRPr="00323180">
        <w:rPr>
          <w:rFonts w:asciiTheme="majorHAnsi" w:hAnsiTheme="majorHAnsi" w:cstheme="majorHAnsi"/>
          <w:i/>
          <w:iCs/>
          <w:sz w:val="22"/>
          <w:szCs w:val="22"/>
        </w:rPr>
        <w:t xml:space="preserve">Vienna,  </w:t>
      </w:r>
      <w:r w:rsidRPr="00323180">
        <w:rPr>
          <w:rFonts w:asciiTheme="majorHAnsi" w:hAnsiTheme="majorHAnsi" w:cstheme="majorHAnsi"/>
          <w:i/>
          <w:iCs/>
          <w:sz w:val="22"/>
          <w:szCs w:val="22"/>
          <w:lang w:val="en-ZA"/>
        </w:rPr>
        <w:t>Austria</w:t>
      </w:r>
      <w:proofErr w:type="gramEnd"/>
      <w:r w:rsidRPr="00323180">
        <w:rPr>
          <w:rFonts w:asciiTheme="majorHAnsi" w:hAnsiTheme="majorHAnsi" w:cstheme="majorHAnsi"/>
          <w:i/>
          <w:iCs/>
          <w:sz w:val="22"/>
          <w:szCs w:val="22"/>
          <w:lang w:val="en-ZA"/>
        </w:rPr>
        <w:t xml:space="preserve">. </w:t>
      </w:r>
      <w:ins w:id="57" w:author="Ian Ross" w:date="2024-09-19T09:45:00Z" w16du:dateUtc="2024-09-19T07:45:00Z">
        <w:r w:rsidR="00026CCF">
          <w:rPr>
            <w:rFonts w:asciiTheme="majorHAnsi" w:hAnsiTheme="majorHAnsi" w:cstheme="majorHAnsi"/>
            <w:i/>
            <w:iCs/>
            <w:sz w:val="22"/>
            <w:szCs w:val="22"/>
            <w:lang w:val="en-ZA"/>
          </w:rPr>
          <w:fldChar w:fldCharType="begin"/>
        </w:r>
        <w:r w:rsidR="00026CCF">
          <w:rPr>
            <w:rFonts w:asciiTheme="majorHAnsi" w:hAnsiTheme="majorHAnsi" w:cstheme="majorHAnsi"/>
            <w:i/>
            <w:iCs/>
            <w:sz w:val="22"/>
            <w:szCs w:val="22"/>
            <w:lang w:val="en-ZA"/>
          </w:rPr>
          <w:instrText>HYPERLINK "</w:instrText>
        </w:r>
      </w:ins>
      <w:r w:rsidR="00026CCF" w:rsidRPr="00323180">
        <w:rPr>
          <w:rFonts w:asciiTheme="majorHAnsi" w:hAnsiTheme="majorHAnsi" w:cstheme="majorHAnsi"/>
          <w:i/>
          <w:iCs/>
          <w:sz w:val="22"/>
          <w:szCs w:val="22"/>
          <w:lang w:val="en-ZA"/>
        </w:rPr>
        <w:instrText>https://www.R-project.org/</w:instrText>
      </w:r>
      <w:ins w:id="58" w:author="Ian Ross" w:date="2024-09-19T09:45:00Z" w16du:dateUtc="2024-09-19T07:45:00Z">
        <w:r w:rsidR="00026CCF">
          <w:rPr>
            <w:rFonts w:asciiTheme="majorHAnsi" w:hAnsiTheme="majorHAnsi" w:cstheme="majorHAnsi"/>
            <w:i/>
            <w:iCs/>
            <w:sz w:val="22"/>
            <w:szCs w:val="22"/>
            <w:lang w:val="en-ZA"/>
          </w:rPr>
          <w:instrText>"</w:instrText>
        </w:r>
        <w:r w:rsidR="00026CCF">
          <w:rPr>
            <w:rFonts w:asciiTheme="majorHAnsi" w:hAnsiTheme="majorHAnsi" w:cstheme="majorHAnsi"/>
            <w:i/>
            <w:iCs/>
            <w:sz w:val="22"/>
            <w:szCs w:val="22"/>
            <w:lang w:val="en-ZA"/>
          </w:rPr>
        </w:r>
        <w:r w:rsidR="00026CCF">
          <w:rPr>
            <w:rFonts w:asciiTheme="majorHAnsi" w:hAnsiTheme="majorHAnsi" w:cstheme="majorHAnsi"/>
            <w:i/>
            <w:iCs/>
            <w:sz w:val="22"/>
            <w:szCs w:val="22"/>
            <w:lang w:val="en-ZA"/>
          </w:rPr>
          <w:fldChar w:fldCharType="separate"/>
        </w:r>
      </w:ins>
      <w:r w:rsidR="00026CCF" w:rsidRPr="00961C1A">
        <w:rPr>
          <w:rStyle w:val="Hyperlink"/>
          <w:rFonts w:asciiTheme="majorHAnsi" w:hAnsiTheme="majorHAnsi" w:cstheme="majorHAnsi"/>
          <w:i/>
          <w:iCs/>
          <w:sz w:val="22"/>
          <w:szCs w:val="22"/>
          <w:lang w:val="en-ZA"/>
        </w:rPr>
        <w:t>https://www.R-project.org/</w:t>
      </w:r>
      <w:ins w:id="59" w:author="Ian Ross" w:date="2024-09-19T09:45:00Z" w16du:dateUtc="2024-09-19T07:45:00Z">
        <w:r w:rsidR="00026CCF">
          <w:rPr>
            <w:rFonts w:asciiTheme="majorHAnsi" w:hAnsiTheme="majorHAnsi" w:cstheme="majorHAnsi"/>
            <w:i/>
            <w:iCs/>
            <w:sz w:val="22"/>
            <w:szCs w:val="22"/>
            <w:lang w:val="en-ZA"/>
          </w:rPr>
          <w:fldChar w:fldCharType="end"/>
        </w:r>
      </w:ins>
      <w:r w:rsidRPr="00323180">
        <w:rPr>
          <w:rFonts w:asciiTheme="majorHAnsi" w:hAnsiTheme="majorHAnsi" w:cstheme="majorHAnsi"/>
          <w:i/>
          <w:iCs/>
          <w:sz w:val="22"/>
          <w:szCs w:val="22"/>
          <w:lang w:val="en-ZA"/>
        </w:rPr>
        <w:t>)</w:t>
      </w:r>
      <w:r w:rsidRPr="00D12836">
        <w:rPr>
          <w:rFonts w:asciiTheme="majorHAnsi" w:hAnsiTheme="majorHAnsi" w:cstheme="majorHAnsi"/>
          <w:sz w:val="22"/>
          <w:szCs w:val="22"/>
          <w:lang w:val="en-ZA"/>
        </w:rPr>
        <w:t>.</w:t>
      </w:r>
      <w:r w:rsidRPr="00D12836">
        <w:rPr>
          <w:rFonts w:asciiTheme="majorHAnsi" w:hAnsiTheme="majorHAnsi" w:cstheme="majorHAnsi"/>
          <w:b/>
          <w:bCs/>
          <w:sz w:val="22"/>
          <w:szCs w:val="22"/>
          <w:lang w:val="en-ZA"/>
        </w:rPr>
        <w:t xml:space="preserve"> </w:t>
      </w:r>
      <w:r w:rsidR="00EA4966" w:rsidRPr="00DF24FE">
        <w:rPr>
          <w:rFonts w:asciiTheme="majorHAnsi" w:hAnsiTheme="majorHAnsi" w:cstheme="majorHAnsi"/>
          <w:sz w:val="22"/>
          <w:szCs w:val="22"/>
        </w:rPr>
        <w:t xml:space="preserve">Categorical variables were presented as frequencies and percentages, and continuous variables were expressed as </w:t>
      </w:r>
      <w:r w:rsidR="00BD7EBB" w:rsidRPr="00DF24FE">
        <w:rPr>
          <w:rFonts w:asciiTheme="majorHAnsi" w:hAnsiTheme="majorHAnsi" w:cstheme="majorHAnsi"/>
          <w:sz w:val="22"/>
          <w:szCs w:val="22"/>
        </w:rPr>
        <w:t>medians and</w:t>
      </w:r>
      <w:r w:rsidR="00EA4966" w:rsidRPr="00DF24FE">
        <w:rPr>
          <w:rFonts w:asciiTheme="majorHAnsi" w:hAnsiTheme="majorHAnsi" w:cstheme="majorHAnsi"/>
          <w:sz w:val="22"/>
          <w:szCs w:val="22"/>
        </w:rPr>
        <w:t xml:space="preserve"> were compared using the Wilcoxon-Mann-Whitney test.  Proportions and categorical variables were compared</w:t>
      </w:r>
      <w:r w:rsidR="00470CA7">
        <w:rPr>
          <w:rFonts w:asciiTheme="majorHAnsi" w:hAnsiTheme="majorHAnsi" w:cstheme="majorHAnsi"/>
          <w:sz w:val="22"/>
          <w:szCs w:val="22"/>
        </w:rPr>
        <w:t>,</w:t>
      </w:r>
      <w:r w:rsidR="00EA4966" w:rsidRPr="00DF24FE">
        <w:rPr>
          <w:rFonts w:asciiTheme="majorHAnsi" w:hAnsiTheme="majorHAnsi" w:cstheme="majorHAnsi"/>
          <w:sz w:val="22"/>
          <w:szCs w:val="22"/>
        </w:rPr>
        <w:t xml:space="preserve"> using Pearson’s chi-square test or Fisher’s exact test</w:t>
      </w:r>
      <w:r w:rsidR="00470CA7">
        <w:rPr>
          <w:rFonts w:asciiTheme="majorHAnsi" w:hAnsiTheme="majorHAnsi" w:cstheme="majorHAnsi"/>
          <w:sz w:val="22"/>
          <w:szCs w:val="22"/>
        </w:rPr>
        <w:t xml:space="preserve"> </w:t>
      </w:r>
      <w:r w:rsidR="00EA4966" w:rsidRPr="00DF24FE">
        <w:rPr>
          <w:rFonts w:asciiTheme="majorHAnsi" w:hAnsiTheme="majorHAnsi" w:cstheme="majorHAnsi"/>
          <w:sz w:val="22"/>
          <w:szCs w:val="22"/>
        </w:rPr>
        <w:t xml:space="preserve">as </w:t>
      </w:r>
      <w:r w:rsidR="00EA4966" w:rsidRPr="00DF24FE">
        <w:rPr>
          <w:rFonts w:asciiTheme="majorHAnsi" w:hAnsiTheme="majorHAnsi" w:cstheme="majorHAnsi"/>
          <w:noProof/>
          <w:sz w:val="22"/>
          <w:szCs w:val="22"/>
        </w:rPr>
        <w:t>appropriate</w:t>
      </w:r>
      <w:r w:rsidR="00EA4966" w:rsidRPr="00DF24FE">
        <w:rPr>
          <w:rFonts w:asciiTheme="majorHAnsi" w:hAnsiTheme="majorHAnsi" w:cstheme="majorHAnsi"/>
          <w:sz w:val="22"/>
          <w:szCs w:val="22"/>
        </w:rPr>
        <w:t xml:space="preserve">.  </w:t>
      </w:r>
      <w:r w:rsidR="00AC154C">
        <w:rPr>
          <w:rFonts w:asciiTheme="majorHAnsi" w:hAnsiTheme="majorHAnsi" w:cstheme="majorHAnsi"/>
          <w:sz w:val="22"/>
          <w:szCs w:val="22"/>
        </w:rPr>
        <w:t xml:space="preserve">We ranked </w:t>
      </w:r>
      <w:r w:rsidR="0017050F" w:rsidRPr="0017050F">
        <w:rPr>
          <w:rFonts w:asciiTheme="majorHAnsi" w:hAnsiTheme="majorHAnsi" w:cstheme="majorHAnsi"/>
          <w:sz w:val="22"/>
          <w:szCs w:val="22"/>
        </w:rPr>
        <w:t>CD4 counts</w:t>
      </w:r>
      <w:r w:rsidR="0017050F">
        <w:rPr>
          <w:rFonts w:asciiTheme="majorHAnsi" w:hAnsiTheme="majorHAnsi" w:cstheme="majorHAnsi"/>
          <w:sz w:val="22"/>
          <w:szCs w:val="22"/>
        </w:rPr>
        <w:t xml:space="preserve"> into tertiles of </w:t>
      </w:r>
      <w:r w:rsidR="0017050F" w:rsidRPr="0017050F">
        <w:rPr>
          <w:rFonts w:asciiTheme="majorHAnsi" w:hAnsiTheme="majorHAnsi" w:cstheme="majorHAnsi"/>
          <w:sz w:val="22"/>
          <w:szCs w:val="22"/>
        </w:rPr>
        <w:t>0-33; 34-66 and 67-100</w:t>
      </w:r>
      <w:r w:rsidR="0017050F">
        <w:rPr>
          <w:rFonts w:asciiTheme="majorHAnsi" w:hAnsiTheme="majorHAnsi" w:cstheme="majorHAnsi"/>
          <w:sz w:val="22"/>
          <w:szCs w:val="22"/>
        </w:rPr>
        <w:t xml:space="preserve">, respectively </w:t>
      </w:r>
      <w:r w:rsidR="00AC154C">
        <w:rPr>
          <w:rFonts w:asciiTheme="majorHAnsi" w:hAnsiTheme="majorHAnsi" w:cstheme="majorHAnsi"/>
          <w:sz w:val="22"/>
          <w:szCs w:val="22"/>
        </w:rPr>
        <w:t>to determine if AI was associated.</w:t>
      </w:r>
      <w:r w:rsidR="0017050F">
        <w:rPr>
          <w:rFonts w:asciiTheme="majorHAnsi" w:hAnsiTheme="majorHAnsi" w:cstheme="majorHAnsi"/>
          <w:sz w:val="22"/>
          <w:szCs w:val="22"/>
        </w:rPr>
        <w:t xml:space="preserve"> </w:t>
      </w:r>
      <w:r w:rsidRPr="00DF24FE">
        <w:rPr>
          <w:rFonts w:asciiTheme="majorHAnsi" w:hAnsiTheme="majorHAnsi" w:cstheme="majorHAnsi"/>
          <w:sz w:val="22"/>
          <w:szCs w:val="22"/>
        </w:rPr>
        <w:t xml:space="preserve">Univariate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was used to </w:t>
      </w:r>
      <w:r w:rsidRPr="00DF24FE">
        <w:rPr>
          <w:rFonts w:asciiTheme="majorHAnsi" w:hAnsiTheme="majorHAnsi" w:cstheme="majorHAnsi"/>
          <w:noProof/>
          <w:sz w:val="22"/>
          <w:szCs w:val="22"/>
        </w:rPr>
        <w:t>estimate</w:t>
      </w:r>
      <w:r>
        <w:rPr>
          <w:rFonts w:asciiTheme="majorHAnsi" w:hAnsiTheme="majorHAnsi" w:cstheme="majorHAnsi"/>
          <w:noProof/>
          <w:sz w:val="22"/>
          <w:szCs w:val="22"/>
        </w:rPr>
        <w:t xml:space="preserve"> the of each variable on</w:t>
      </w:r>
      <w:r>
        <w:rPr>
          <w:rFonts w:asciiTheme="majorHAnsi" w:hAnsiTheme="majorHAnsi" w:cstheme="majorHAnsi"/>
          <w:sz w:val="22"/>
          <w:szCs w:val="22"/>
        </w:rPr>
        <w:t xml:space="preserve"> mortality</w:t>
      </w:r>
      <w:r w:rsidRPr="00DF24FE">
        <w:rPr>
          <w:rFonts w:asciiTheme="majorHAnsi" w:hAnsiTheme="majorHAnsi" w:cstheme="majorHAnsi"/>
          <w:sz w:val="22"/>
          <w:szCs w:val="22"/>
        </w:rPr>
        <w:t xml:space="preserve">.  Multivariable </w:t>
      </w:r>
      <w:r>
        <w:rPr>
          <w:rFonts w:asciiTheme="majorHAnsi" w:hAnsiTheme="majorHAnsi" w:cstheme="majorHAnsi"/>
          <w:sz w:val="22"/>
          <w:szCs w:val="22"/>
        </w:rPr>
        <w:t>Cox-Proportional Hazard</w:t>
      </w:r>
      <w:r w:rsidRPr="00DF24FE">
        <w:rPr>
          <w:rFonts w:asciiTheme="majorHAnsi" w:hAnsiTheme="majorHAnsi" w:cstheme="majorHAnsi"/>
          <w:sz w:val="22"/>
          <w:szCs w:val="22"/>
        </w:rPr>
        <w:t xml:space="preserve"> regression analysis was used to identify independent predictors of </w:t>
      </w:r>
      <w:r>
        <w:rPr>
          <w:rFonts w:asciiTheme="majorHAnsi" w:hAnsiTheme="majorHAnsi" w:cstheme="majorHAnsi"/>
          <w:sz w:val="22"/>
          <w:szCs w:val="22"/>
        </w:rPr>
        <w:t>survival</w:t>
      </w:r>
      <w:r w:rsidRPr="00DF24FE">
        <w:rPr>
          <w:rFonts w:asciiTheme="majorHAnsi" w:hAnsiTheme="majorHAnsi" w:cstheme="majorHAnsi"/>
          <w:sz w:val="22"/>
          <w:szCs w:val="22"/>
        </w:rPr>
        <w:t>.</w:t>
      </w:r>
      <w:r w:rsidR="00BA725A" w:rsidRPr="00DF24FE">
        <w:rPr>
          <w:rFonts w:asciiTheme="majorHAnsi" w:hAnsiTheme="majorHAnsi" w:cstheme="majorHAnsi"/>
          <w:b/>
          <w:bCs/>
          <w:sz w:val="22"/>
          <w:szCs w:val="22"/>
        </w:rPr>
        <w:t xml:space="preserve"> </w:t>
      </w:r>
      <w:r w:rsidR="00C65E4E" w:rsidRPr="00DF24FE">
        <w:rPr>
          <w:rFonts w:asciiTheme="majorHAnsi" w:hAnsiTheme="majorHAnsi" w:cstheme="majorHAnsi"/>
          <w:sz w:val="22"/>
          <w:szCs w:val="22"/>
        </w:rPr>
        <w:t xml:space="preserve">The significance level was set at </w:t>
      </w:r>
      <w:r w:rsidR="00C65E4E" w:rsidRPr="00DF24FE">
        <w:rPr>
          <w:rFonts w:asciiTheme="majorHAnsi" w:hAnsiTheme="majorHAnsi" w:cstheme="majorHAnsi"/>
          <w:i/>
          <w:iCs/>
          <w:sz w:val="22"/>
          <w:szCs w:val="22"/>
        </w:rPr>
        <w:t>p</w:t>
      </w:r>
      <w:r w:rsidR="007C3375">
        <w:rPr>
          <w:rFonts w:asciiTheme="majorHAnsi" w:hAnsiTheme="majorHAnsi" w:cstheme="majorHAnsi"/>
          <w:i/>
          <w:iCs/>
          <w:sz w:val="22"/>
          <w:szCs w:val="22"/>
        </w:rPr>
        <w:t xml:space="preserve"> </w:t>
      </w:r>
      <w:r w:rsidR="00C65E4E" w:rsidRPr="00DF24FE">
        <w:rPr>
          <w:rFonts w:asciiTheme="majorHAnsi" w:hAnsiTheme="majorHAnsi" w:cstheme="majorHAnsi"/>
          <w:sz w:val="22"/>
          <w:szCs w:val="22"/>
        </w:rPr>
        <w:t>&lt;0.005</w:t>
      </w:r>
      <w:r w:rsidR="00B21278">
        <w:rPr>
          <w:rFonts w:asciiTheme="majorHAnsi" w:hAnsiTheme="majorHAnsi" w:cstheme="majorHAnsi"/>
          <w:sz w:val="22"/>
          <w:szCs w:val="22"/>
        </w:rPr>
        <w:t>.</w:t>
      </w:r>
      <w:r w:rsidR="00470CA7" w:rsidRPr="00470CA7">
        <w:rPr>
          <w:rFonts w:asciiTheme="majorHAnsi" w:hAnsiTheme="majorHAnsi" w:cstheme="majorHAnsi"/>
          <w:sz w:val="22"/>
          <w:szCs w:val="22"/>
        </w:rPr>
        <w:t xml:space="preserve"> For analysis </w:t>
      </w:r>
      <w:r w:rsidR="00470CA7">
        <w:rPr>
          <w:rFonts w:asciiTheme="majorHAnsi" w:hAnsiTheme="majorHAnsi" w:cstheme="majorHAnsi"/>
          <w:sz w:val="22"/>
          <w:szCs w:val="22"/>
        </w:rPr>
        <w:t xml:space="preserve">of survival data, </w:t>
      </w:r>
      <w:r w:rsidR="00470CA7" w:rsidRPr="00470CA7">
        <w:rPr>
          <w:rFonts w:asciiTheme="majorHAnsi" w:hAnsiTheme="majorHAnsi" w:cstheme="majorHAnsi"/>
          <w:sz w:val="22"/>
          <w:szCs w:val="22"/>
        </w:rPr>
        <w:t>we described those who were discharged from the hospital</w:t>
      </w:r>
      <w:r w:rsidR="00830C8A">
        <w:rPr>
          <w:rFonts w:asciiTheme="majorHAnsi" w:hAnsiTheme="majorHAnsi" w:cstheme="majorHAnsi"/>
          <w:sz w:val="22"/>
          <w:szCs w:val="22"/>
        </w:rPr>
        <w:t xml:space="preserve"> and evaluated</w:t>
      </w:r>
      <w:r w:rsidR="00470CA7" w:rsidRPr="00470CA7">
        <w:rPr>
          <w:rFonts w:asciiTheme="majorHAnsi" w:hAnsiTheme="majorHAnsi" w:cstheme="majorHAnsi"/>
          <w:sz w:val="22"/>
          <w:szCs w:val="22"/>
        </w:rPr>
        <w:t xml:space="preserve"> </w:t>
      </w:r>
      <w:r w:rsidR="00470CA7" w:rsidRPr="00470CA7">
        <w:rPr>
          <w:rFonts w:asciiTheme="majorHAnsi" w:hAnsiTheme="majorHAnsi" w:cstheme="majorHAnsi"/>
          <w:sz w:val="22"/>
          <w:szCs w:val="22"/>
        </w:rPr>
        <w:lastRenderedPageBreak/>
        <w:t xml:space="preserve">within 3 months (early survivors), followed by 6 months (intermediate survivors), and 12 months follow-up (late survivors). </w:t>
      </w:r>
    </w:p>
    <w:p w14:paraId="2E8319BF" w14:textId="2347B6E7" w:rsidR="00DA72C6" w:rsidRDefault="00892059" w:rsidP="00DE5C72">
      <w:pPr>
        <w:pStyle w:val="BodyText"/>
        <w:rPr>
          <w:rFonts w:asciiTheme="majorHAnsi" w:hAnsiTheme="majorHAnsi" w:cstheme="majorHAnsi"/>
          <w:b/>
          <w:sz w:val="22"/>
          <w:szCs w:val="22"/>
        </w:rPr>
      </w:pPr>
      <w:r w:rsidRPr="00DF24FE">
        <w:rPr>
          <w:rFonts w:asciiTheme="majorHAnsi" w:hAnsiTheme="majorHAnsi" w:cstheme="majorHAnsi"/>
          <w:b/>
          <w:sz w:val="22"/>
          <w:szCs w:val="22"/>
        </w:rPr>
        <w:t>Results:</w:t>
      </w:r>
    </w:p>
    <w:p w14:paraId="3B7BFFE5" w14:textId="4486DBCE" w:rsidR="00BC0CEB" w:rsidRDefault="00DA72C6" w:rsidP="00777873">
      <w:pPr>
        <w:pStyle w:val="BodyText"/>
        <w:jc w:val="both"/>
        <w:rPr>
          <w:rFonts w:asciiTheme="majorHAnsi" w:hAnsiTheme="majorHAnsi" w:cstheme="majorHAnsi"/>
          <w:sz w:val="22"/>
          <w:szCs w:val="22"/>
        </w:rPr>
      </w:pPr>
      <w:r>
        <w:rPr>
          <w:rFonts w:asciiTheme="majorHAnsi" w:hAnsiTheme="majorHAnsi" w:cstheme="majorHAnsi"/>
          <w:sz w:val="22"/>
          <w:szCs w:val="22"/>
        </w:rPr>
        <w:t>A total of 5</w:t>
      </w:r>
      <w:r w:rsidR="006B4AD2">
        <w:rPr>
          <w:rFonts w:asciiTheme="majorHAnsi" w:hAnsiTheme="majorHAnsi" w:cstheme="majorHAnsi"/>
          <w:sz w:val="22"/>
          <w:szCs w:val="22"/>
        </w:rPr>
        <w:t>59</w:t>
      </w:r>
      <w:r>
        <w:rPr>
          <w:rFonts w:asciiTheme="majorHAnsi" w:hAnsiTheme="majorHAnsi" w:cstheme="majorHAnsi"/>
          <w:sz w:val="22"/>
          <w:szCs w:val="22"/>
        </w:rPr>
        <w:t xml:space="preserve"> patients were recruited</w:t>
      </w:r>
      <w:r w:rsidR="0017050F">
        <w:rPr>
          <w:rFonts w:asciiTheme="majorHAnsi" w:hAnsiTheme="majorHAnsi" w:cstheme="majorHAnsi"/>
          <w:sz w:val="22"/>
          <w:szCs w:val="22"/>
        </w:rPr>
        <w:t xml:space="preserve">, of whom </w:t>
      </w:r>
      <w:r w:rsidR="006B4AD2">
        <w:rPr>
          <w:rFonts w:asciiTheme="majorHAnsi" w:hAnsiTheme="majorHAnsi" w:cstheme="majorHAnsi"/>
          <w:sz w:val="22"/>
          <w:szCs w:val="22"/>
        </w:rPr>
        <w:t>10</w:t>
      </w:r>
      <w:r>
        <w:rPr>
          <w:rFonts w:asciiTheme="majorHAnsi" w:hAnsiTheme="majorHAnsi" w:cstheme="majorHAnsi"/>
          <w:sz w:val="22"/>
          <w:szCs w:val="22"/>
        </w:rPr>
        <w:t xml:space="preserve"> w</w:t>
      </w:r>
      <w:r w:rsidR="006202FC">
        <w:rPr>
          <w:rFonts w:asciiTheme="majorHAnsi" w:hAnsiTheme="majorHAnsi" w:cstheme="majorHAnsi"/>
          <w:sz w:val="22"/>
          <w:szCs w:val="22"/>
        </w:rPr>
        <w:t>ithdrew from</w:t>
      </w:r>
      <w:r>
        <w:rPr>
          <w:rFonts w:asciiTheme="majorHAnsi" w:hAnsiTheme="majorHAnsi" w:cstheme="majorHAnsi"/>
          <w:sz w:val="22"/>
          <w:szCs w:val="22"/>
        </w:rPr>
        <w:t xml:space="preserve"> participat</w:t>
      </w:r>
      <w:r w:rsidR="006202FC">
        <w:rPr>
          <w:rFonts w:asciiTheme="majorHAnsi" w:hAnsiTheme="majorHAnsi" w:cstheme="majorHAnsi"/>
          <w:sz w:val="22"/>
          <w:szCs w:val="22"/>
        </w:rPr>
        <w:t>ion</w:t>
      </w:r>
      <w:r>
        <w:rPr>
          <w:rFonts w:asciiTheme="majorHAnsi" w:hAnsiTheme="majorHAnsi" w:cstheme="majorHAnsi"/>
          <w:sz w:val="22"/>
          <w:szCs w:val="22"/>
        </w:rPr>
        <w:t xml:space="preserve"> and </w:t>
      </w:r>
      <w:r w:rsidR="00BC28FB">
        <w:rPr>
          <w:rFonts w:asciiTheme="majorHAnsi" w:hAnsiTheme="majorHAnsi" w:cstheme="majorHAnsi"/>
          <w:sz w:val="22"/>
          <w:szCs w:val="22"/>
        </w:rPr>
        <w:t>5</w:t>
      </w:r>
      <w:r w:rsidR="006B4AD2">
        <w:rPr>
          <w:rFonts w:asciiTheme="majorHAnsi" w:hAnsiTheme="majorHAnsi" w:cstheme="majorHAnsi"/>
          <w:sz w:val="22"/>
          <w:szCs w:val="22"/>
        </w:rPr>
        <w:t>49</w:t>
      </w:r>
      <w:r w:rsidR="0017050F">
        <w:rPr>
          <w:rFonts w:asciiTheme="majorHAnsi" w:hAnsiTheme="majorHAnsi" w:cstheme="majorHAnsi"/>
          <w:sz w:val="22"/>
          <w:szCs w:val="22"/>
        </w:rPr>
        <w:t xml:space="preserve"> participants were included in the final analysis.</w:t>
      </w:r>
      <w:r>
        <w:rPr>
          <w:rFonts w:asciiTheme="majorHAnsi" w:hAnsiTheme="majorHAnsi" w:cstheme="majorHAnsi"/>
          <w:sz w:val="22"/>
          <w:szCs w:val="22"/>
        </w:rPr>
        <w:t xml:space="preserve"> </w:t>
      </w:r>
      <w:r w:rsidR="00EE49A5" w:rsidRPr="00EE49A5">
        <w:rPr>
          <w:rFonts w:asciiTheme="majorHAnsi" w:hAnsiTheme="majorHAnsi" w:cstheme="majorHAnsi"/>
          <w:bCs/>
          <w:sz w:val="22"/>
          <w:szCs w:val="22"/>
        </w:rPr>
        <w:t>Most of the patients were female 280 (51.1%)</w:t>
      </w:r>
      <w:r w:rsidR="00EE49A5">
        <w:rPr>
          <w:rFonts w:asciiTheme="majorHAnsi" w:hAnsiTheme="majorHAnsi" w:cstheme="majorHAnsi"/>
          <w:bCs/>
          <w:sz w:val="22"/>
          <w:szCs w:val="22"/>
        </w:rPr>
        <w:t xml:space="preserve"> and the predominant </w:t>
      </w:r>
      <w:r w:rsidR="00EE49A5" w:rsidRPr="00EE49A5">
        <w:rPr>
          <w:rFonts w:asciiTheme="majorHAnsi" w:hAnsiTheme="majorHAnsi" w:cstheme="majorHAnsi"/>
          <w:bCs/>
          <w:sz w:val="22"/>
          <w:szCs w:val="22"/>
        </w:rPr>
        <w:t>opportunistic infection was tuberculosis in 461 (84%), followed by pneumonia</w:t>
      </w:r>
      <w:del w:id="60" w:author="Ian Ross" w:date="2024-09-19T09:47:00Z" w16du:dateUtc="2024-09-19T07:47:00Z">
        <w:r w:rsidR="00EE49A5" w:rsidRPr="00EE49A5" w:rsidDel="009B470D">
          <w:rPr>
            <w:rFonts w:asciiTheme="majorHAnsi" w:hAnsiTheme="majorHAnsi" w:cstheme="majorHAnsi"/>
            <w:bCs/>
            <w:sz w:val="22"/>
            <w:szCs w:val="22"/>
          </w:rPr>
          <w:delText xml:space="preserve"> at </w:delText>
        </w:r>
      </w:del>
      <w:ins w:id="61" w:author="Ian Ross" w:date="2024-09-19T09:47:00Z" w16du:dateUtc="2024-09-19T07:47:00Z">
        <w:r w:rsidR="009B470D">
          <w:rPr>
            <w:rFonts w:asciiTheme="majorHAnsi" w:hAnsiTheme="majorHAnsi" w:cstheme="majorHAnsi"/>
            <w:bCs/>
            <w:sz w:val="22"/>
            <w:szCs w:val="22"/>
          </w:rPr>
          <w:t xml:space="preserve"> </w:t>
        </w:r>
      </w:ins>
      <w:r w:rsidR="00EE49A5" w:rsidRPr="00EE49A5">
        <w:rPr>
          <w:rFonts w:asciiTheme="majorHAnsi" w:hAnsiTheme="majorHAnsi" w:cstheme="majorHAnsi"/>
          <w:bCs/>
          <w:sz w:val="22"/>
          <w:szCs w:val="22"/>
        </w:rPr>
        <w:t xml:space="preserve">62 (11.3%), candida </w:t>
      </w:r>
      <w:del w:id="62" w:author="Ian Ross" w:date="2024-09-19T09:47:00Z" w16du:dateUtc="2024-09-19T07:47:00Z">
        <w:r w:rsidR="00EE49A5" w:rsidRPr="00EE49A5" w:rsidDel="009B470D">
          <w:rPr>
            <w:rFonts w:asciiTheme="majorHAnsi" w:hAnsiTheme="majorHAnsi" w:cstheme="majorHAnsi"/>
            <w:bCs/>
            <w:sz w:val="22"/>
            <w:szCs w:val="22"/>
          </w:rPr>
          <w:delText xml:space="preserve">in </w:delText>
        </w:r>
      </w:del>
      <w:r w:rsidR="00EE49A5" w:rsidRPr="00EE49A5">
        <w:rPr>
          <w:rFonts w:asciiTheme="majorHAnsi" w:hAnsiTheme="majorHAnsi" w:cstheme="majorHAnsi"/>
          <w:bCs/>
          <w:sz w:val="22"/>
          <w:szCs w:val="22"/>
        </w:rPr>
        <w:t xml:space="preserve">34 (6.2%), and </w:t>
      </w:r>
      <w:r w:rsidR="00212F34">
        <w:rPr>
          <w:rFonts w:asciiTheme="majorHAnsi" w:hAnsiTheme="majorHAnsi" w:cstheme="majorHAnsi"/>
          <w:bCs/>
          <w:sz w:val="22"/>
          <w:szCs w:val="22"/>
        </w:rPr>
        <w:t>c</w:t>
      </w:r>
      <w:r w:rsidR="00212F34" w:rsidRPr="00EE49A5">
        <w:rPr>
          <w:rFonts w:asciiTheme="majorHAnsi" w:hAnsiTheme="majorHAnsi" w:cstheme="majorHAnsi"/>
          <w:bCs/>
          <w:sz w:val="22"/>
          <w:szCs w:val="22"/>
        </w:rPr>
        <w:t xml:space="preserve">ryptococcus </w:t>
      </w:r>
      <w:r w:rsidR="00EE49A5" w:rsidRPr="00EE49A5">
        <w:rPr>
          <w:rFonts w:asciiTheme="majorHAnsi" w:hAnsiTheme="majorHAnsi" w:cstheme="majorHAnsi"/>
          <w:bCs/>
          <w:sz w:val="22"/>
          <w:szCs w:val="22"/>
        </w:rPr>
        <w:t xml:space="preserve">infection in 30 (5.5%). </w:t>
      </w:r>
      <w:r w:rsidRPr="00DE48B7">
        <w:rPr>
          <w:rFonts w:asciiTheme="majorHAnsi" w:hAnsiTheme="majorHAnsi" w:cstheme="majorHAnsi"/>
          <w:sz w:val="22"/>
          <w:szCs w:val="22"/>
        </w:rPr>
        <w:t>The median</w:t>
      </w:r>
      <w:ins w:id="63" w:author="Ian Ross" w:date="2024-09-19T09:47:00Z" w16du:dateUtc="2024-09-19T07:47:00Z">
        <w:r w:rsidR="00B30E1D">
          <w:rPr>
            <w:rFonts w:asciiTheme="majorHAnsi" w:hAnsiTheme="majorHAnsi" w:cstheme="majorHAnsi"/>
            <w:sz w:val="22"/>
            <w:szCs w:val="22"/>
          </w:rPr>
          <w:t>,</w:t>
        </w:r>
      </w:ins>
      <w:r w:rsidR="00D3641A" w:rsidRPr="00D3641A">
        <w:rPr>
          <w:rFonts w:asciiTheme="majorHAnsi" w:hAnsiTheme="majorHAnsi" w:cstheme="majorHAnsi"/>
          <w:sz w:val="22"/>
          <w:szCs w:val="22"/>
        </w:rPr>
        <w:t xml:space="preserve"> interquartile range</w:t>
      </w:r>
      <w:r w:rsidRPr="00DE48B7">
        <w:rPr>
          <w:rFonts w:asciiTheme="majorHAnsi" w:hAnsiTheme="majorHAnsi" w:cstheme="majorHAnsi"/>
          <w:sz w:val="22"/>
          <w:szCs w:val="22"/>
        </w:rPr>
        <w:t xml:space="preserve"> </w:t>
      </w:r>
      <w:r w:rsidR="00D3641A" w:rsidRPr="00D3641A">
        <w:rPr>
          <w:rFonts w:asciiTheme="majorHAnsi" w:hAnsiTheme="majorHAnsi" w:cstheme="majorHAnsi"/>
          <w:sz w:val="22"/>
          <w:szCs w:val="22"/>
        </w:rPr>
        <w:t xml:space="preserve">(IQR) </w:t>
      </w:r>
      <w:r w:rsidRPr="00DE48B7">
        <w:rPr>
          <w:rFonts w:asciiTheme="majorHAnsi" w:hAnsiTheme="majorHAnsi" w:cstheme="majorHAnsi"/>
          <w:sz w:val="22"/>
          <w:szCs w:val="22"/>
        </w:rPr>
        <w:t>age at enrollment was 36</w:t>
      </w:r>
      <w:r>
        <w:rPr>
          <w:rFonts w:asciiTheme="majorHAnsi" w:hAnsiTheme="majorHAnsi" w:cstheme="majorHAnsi"/>
          <w:sz w:val="22"/>
          <w:szCs w:val="22"/>
        </w:rPr>
        <w:t xml:space="preserve"> years </w:t>
      </w:r>
      <w:r w:rsidR="00091DF0">
        <w:rPr>
          <w:rFonts w:asciiTheme="majorHAnsi" w:hAnsiTheme="majorHAnsi" w:cstheme="majorHAnsi"/>
          <w:sz w:val="22"/>
          <w:szCs w:val="22"/>
        </w:rPr>
        <w:t>(</w:t>
      </w:r>
      <w:r>
        <w:rPr>
          <w:rFonts w:asciiTheme="majorHAnsi" w:hAnsiTheme="majorHAnsi" w:cstheme="majorHAnsi"/>
          <w:sz w:val="22"/>
          <w:szCs w:val="22"/>
        </w:rPr>
        <w:t>31.</w:t>
      </w:r>
      <w:r w:rsidR="00C77A12">
        <w:rPr>
          <w:rFonts w:asciiTheme="majorHAnsi" w:hAnsiTheme="majorHAnsi" w:cstheme="majorHAnsi"/>
          <w:sz w:val="22"/>
          <w:szCs w:val="22"/>
        </w:rPr>
        <w:t>5</w:t>
      </w:r>
      <w:r>
        <w:rPr>
          <w:rFonts w:asciiTheme="majorHAnsi" w:hAnsiTheme="majorHAnsi" w:cstheme="majorHAnsi"/>
          <w:sz w:val="22"/>
          <w:szCs w:val="22"/>
        </w:rPr>
        <w:t>-4</w:t>
      </w:r>
      <w:r w:rsidR="00C77A12">
        <w:rPr>
          <w:rFonts w:asciiTheme="majorHAnsi" w:hAnsiTheme="majorHAnsi" w:cstheme="majorHAnsi"/>
          <w:sz w:val="22"/>
          <w:szCs w:val="22"/>
        </w:rPr>
        <w:t>3</w:t>
      </w:r>
      <w:r>
        <w:rPr>
          <w:rFonts w:asciiTheme="majorHAnsi" w:hAnsiTheme="majorHAnsi" w:cstheme="majorHAnsi"/>
          <w:sz w:val="22"/>
          <w:szCs w:val="22"/>
        </w:rPr>
        <w:t>.0)</w:t>
      </w:r>
      <w:r w:rsidR="000F7AA7">
        <w:rPr>
          <w:rFonts w:asciiTheme="majorHAnsi" w:hAnsiTheme="majorHAnsi" w:cstheme="majorHAnsi"/>
          <w:sz w:val="22"/>
          <w:szCs w:val="22"/>
        </w:rPr>
        <w:t xml:space="preserve"> </w:t>
      </w:r>
      <w:r w:rsidR="008D3B01">
        <w:rPr>
          <w:rFonts w:asciiTheme="majorHAnsi" w:hAnsiTheme="majorHAnsi" w:cstheme="majorHAnsi"/>
          <w:sz w:val="22"/>
          <w:szCs w:val="22"/>
        </w:rPr>
        <w:t>years and</w:t>
      </w:r>
      <w:r w:rsidR="000F7AA7">
        <w:rPr>
          <w:rFonts w:asciiTheme="majorHAnsi" w:hAnsiTheme="majorHAnsi" w:cstheme="majorHAnsi"/>
          <w:sz w:val="22"/>
          <w:szCs w:val="22"/>
        </w:rPr>
        <w:t xml:space="preserve"> when subdivided by </w:t>
      </w:r>
      <w:r w:rsidR="00C77A12">
        <w:rPr>
          <w:rFonts w:asciiTheme="majorHAnsi" w:hAnsiTheme="majorHAnsi" w:cstheme="majorHAnsi"/>
          <w:sz w:val="22"/>
          <w:szCs w:val="22"/>
        </w:rPr>
        <w:t>CD4 count,</w:t>
      </w:r>
      <w:r w:rsidR="00C53ED2">
        <w:rPr>
          <w:rFonts w:asciiTheme="majorHAnsi" w:hAnsiTheme="majorHAnsi" w:cstheme="majorHAnsi"/>
          <w:sz w:val="22"/>
          <w:szCs w:val="22"/>
        </w:rPr>
        <w:t xml:space="preserve"> patients were</w:t>
      </w:r>
      <w:r w:rsidR="00F86012">
        <w:rPr>
          <w:rFonts w:asciiTheme="majorHAnsi" w:hAnsiTheme="majorHAnsi" w:cstheme="majorHAnsi"/>
          <w:sz w:val="22"/>
          <w:szCs w:val="22"/>
        </w:rPr>
        <w:t xml:space="preserve"> </w:t>
      </w:r>
      <w:r w:rsidR="00762757">
        <w:rPr>
          <w:rFonts w:asciiTheme="majorHAnsi" w:hAnsiTheme="majorHAnsi" w:cstheme="majorHAnsi"/>
          <w:sz w:val="22"/>
          <w:szCs w:val="22"/>
        </w:rPr>
        <w:t xml:space="preserve">significantly </w:t>
      </w:r>
      <w:r w:rsidR="00F86012">
        <w:rPr>
          <w:rFonts w:asciiTheme="majorHAnsi" w:hAnsiTheme="majorHAnsi" w:cstheme="majorHAnsi"/>
          <w:sz w:val="22"/>
          <w:szCs w:val="22"/>
        </w:rPr>
        <w:t xml:space="preserve">younger </w:t>
      </w:r>
      <w:r w:rsidR="00C53ED2">
        <w:rPr>
          <w:rFonts w:asciiTheme="majorHAnsi" w:hAnsiTheme="majorHAnsi" w:cstheme="majorHAnsi"/>
          <w:sz w:val="22"/>
          <w:szCs w:val="22"/>
        </w:rPr>
        <w:t>in the lowest CD4</w:t>
      </w:r>
      <w:ins w:id="64" w:author="Ian Ross" w:date="2024-09-19T09:48:00Z" w16du:dateUtc="2024-09-19T07:48:00Z">
        <w:r w:rsidR="00B30E1D">
          <w:rPr>
            <w:rFonts w:asciiTheme="majorHAnsi" w:hAnsiTheme="majorHAnsi" w:cstheme="majorHAnsi"/>
            <w:sz w:val="22"/>
            <w:szCs w:val="22"/>
          </w:rPr>
          <w:t xml:space="preserve"> ter</w:t>
        </w:r>
        <w:r w:rsidR="0068111B">
          <w:rPr>
            <w:rFonts w:asciiTheme="majorHAnsi" w:hAnsiTheme="majorHAnsi" w:cstheme="majorHAnsi"/>
            <w:sz w:val="22"/>
            <w:szCs w:val="22"/>
          </w:rPr>
          <w:t>tile</w:t>
        </w:r>
      </w:ins>
      <w:del w:id="65" w:author="Ian Ross" w:date="2024-09-19T09:49:00Z" w16du:dateUtc="2024-09-19T07:49:00Z">
        <w:r w:rsidR="00762757" w:rsidDel="00741CC3">
          <w:rPr>
            <w:rFonts w:asciiTheme="majorHAnsi" w:hAnsiTheme="majorHAnsi" w:cstheme="majorHAnsi"/>
            <w:sz w:val="22"/>
            <w:szCs w:val="22"/>
          </w:rPr>
          <w:delText xml:space="preserve"> at </w:delText>
        </w:r>
      </w:del>
      <w:ins w:id="66" w:author="Ian Ross" w:date="2024-09-19T09:49:00Z" w16du:dateUtc="2024-09-19T07:49:00Z">
        <w:r w:rsidR="00741CC3">
          <w:rPr>
            <w:rFonts w:asciiTheme="majorHAnsi" w:hAnsiTheme="majorHAnsi" w:cstheme="majorHAnsi"/>
            <w:sz w:val="22"/>
            <w:szCs w:val="22"/>
          </w:rPr>
          <w:t xml:space="preserve">, </w:t>
        </w:r>
      </w:ins>
      <w:r w:rsidR="00762757">
        <w:rPr>
          <w:rFonts w:asciiTheme="majorHAnsi" w:hAnsiTheme="majorHAnsi" w:cstheme="majorHAnsi"/>
          <w:sz w:val="22"/>
          <w:szCs w:val="22"/>
        </w:rPr>
        <w:t xml:space="preserve">35 years </w:t>
      </w:r>
      <w:r w:rsidR="00DF29F9">
        <w:rPr>
          <w:rFonts w:asciiTheme="majorHAnsi" w:hAnsiTheme="majorHAnsi" w:cstheme="majorHAnsi"/>
          <w:sz w:val="22"/>
          <w:szCs w:val="22"/>
        </w:rPr>
        <w:t>(</w:t>
      </w:r>
      <w:del w:id="67" w:author="Ian Ross" w:date="2024-09-19T09:48:00Z" w16du:dateUtc="2024-09-19T07:48:00Z">
        <w:r w:rsidR="00DF29F9" w:rsidDel="0068111B">
          <w:rPr>
            <w:rFonts w:asciiTheme="majorHAnsi" w:hAnsiTheme="majorHAnsi" w:cstheme="majorHAnsi"/>
            <w:sz w:val="22"/>
            <w:szCs w:val="22"/>
          </w:rPr>
          <w:delText xml:space="preserve">IQR: </w:delText>
        </w:r>
      </w:del>
      <w:r w:rsidR="00DF29F9">
        <w:rPr>
          <w:rFonts w:asciiTheme="majorHAnsi" w:hAnsiTheme="majorHAnsi" w:cstheme="majorHAnsi"/>
          <w:sz w:val="22"/>
          <w:szCs w:val="22"/>
        </w:rPr>
        <w:t xml:space="preserve">30.5-42.0); </w:t>
      </w:r>
      <w:r w:rsidR="00DF29F9" w:rsidRPr="006A2B40">
        <w:rPr>
          <w:rFonts w:asciiTheme="majorHAnsi" w:hAnsiTheme="majorHAnsi" w:cstheme="majorHAnsi"/>
          <w:i/>
          <w:iCs/>
          <w:sz w:val="22"/>
          <w:szCs w:val="22"/>
        </w:rPr>
        <w:t>p</w:t>
      </w:r>
      <w:r w:rsidR="00DF29F9">
        <w:rPr>
          <w:rFonts w:asciiTheme="majorHAnsi" w:hAnsiTheme="majorHAnsi" w:cstheme="majorHAnsi"/>
          <w:sz w:val="22"/>
          <w:szCs w:val="22"/>
        </w:rPr>
        <w:t>=0.016</w:t>
      </w:r>
      <w:r w:rsidR="007E3DD4">
        <w:rPr>
          <w:rFonts w:asciiTheme="majorHAnsi" w:hAnsiTheme="majorHAnsi" w:cstheme="majorHAnsi"/>
          <w:sz w:val="22"/>
          <w:szCs w:val="22"/>
        </w:rPr>
        <w:t>,</w:t>
      </w:r>
      <w:r w:rsidR="00F86012">
        <w:rPr>
          <w:rFonts w:asciiTheme="majorHAnsi" w:hAnsiTheme="majorHAnsi" w:cstheme="majorHAnsi"/>
          <w:sz w:val="22"/>
          <w:szCs w:val="22"/>
        </w:rPr>
        <w:t xml:space="preserve"> </w:t>
      </w:r>
      <w:r w:rsidR="007E3DD4">
        <w:rPr>
          <w:rFonts w:asciiTheme="majorHAnsi" w:hAnsiTheme="majorHAnsi" w:cstheme="majorHAnsi"/>
          <w:sz w:val="22"/>
          <w:szCs w:val="22"/>
        </w:rPr>
        <w:t>compared to the remaining tertiles</w:t>
      </w:r>
      <w:r w:rsidR="00233F56">
        <w:rPr>
          <w:rFonts w:asciiTheme="majorHAnsi" w:hAnsiTheme="majorHAnsi" w:cstheme="majorHAnsi"/>
          <w:sz w:val="22"/>
          <w:szCs w:val="22"/>
        </w:rPr>
        <w:t>.</w:t>
      </w:r>
      <w:r w:rsidR="00001019">
        <w:rPr>
          <w:rFonts w:asciiTheme="majorHAnsi" w:hAnsiTheme="majorHAnsi" w:cstheme="majorHAnsi"/>
          <w:sz w:val="22"/>
          <w:szCs w:val="22"/>
        </w:rPr>
        <w:t xml:space="preserve"> See Table 1.</w:t>
      </w:r>
    </w:p>
    <w:p w14:paraId="0FFF9882" w14:textId="05FA8C39" w:rsidR="00BC0CEB" w:rsidRDefault="00EF728F" w:rsidP="00777873">
      <w:pPr>
        <w:pStyle w:val="BodyText"/>
        <w:jc w:val="both"/>
        <w:rPr>
          <w:rFonts w:asciiTheme="majorHAnsi" w:hAnsiTheme="majorHAnsi" w:cstheme="majorHAnsi"/>
          <w:sz w:val="22"/>
          <w:szCs w:val="22"/>
        </w:rPr>
      </w:pPr>
      <w:r>
        <w:rPr>
          <w:rFonts w:asciiTheme="majorHAnsi" w:hAnsiTheme="majorHAnsi" w:cstheme="majorHAnsi"/>
          <w:sz w:val="22"/>
          <w:szCs w:val="22"/>
        </w:rPr>
        <w:t xml:space="preserve">The distribution of </w:t>
      </w:r>
      <w:r w:rsidR="00BC0CEB">
        <w:rPr>
          <w:rFonts w:asciiTheme="majorHAnsi" w:hAnsiTheme="majorHAnsi" w:cstheme="majorHAnsi"/>
          <w:sz w:val="22"/>
          <w:szCs w:val="22"/>
        </w:rPr>
        <w:t xml:space="preserve">gender and </w:t>
      </w:r>
      <w:r>
        <w:rPr>
          <w:rFonts w:asciiTheme="majorHAnsi" w:hAnsiTheme="majorHAnsi" w:cstheme="majorHAnsi"/>
          <w:sz w:val="22"/>
          <w:szCs w:val="22"/>
        </w:rPr>
        <w:t>ethnicity did not differ</w:t>
      </w:r>
      <w:r w:rsidR="00BC0CEB">
        <w:rPr>
          <w:rFonts w:asciiTheme="majorHAnsi" w:hAnsiTheme="majorHAnsi" w:cstheme="majorHAnsi"/>
          <w:sz w:val="22"/>
          <w:szCs w:val="22"/>
        </w:rPr>
        <w:t xml:space="preserve"> </w:t>
      </w:r>
      <w:r>
        <w:rPr>
          <w:rFonts w:asciiTheme="majorHAnsi" w:hAnsiTheme="majorHAnsi" w:cstheme="majorHAnsi"/>
          <w:sz w:val="22"/>
          <w:szCs w:val="22"/>
        </w:rPr>
        <w:t>by CD4</w:t>
      </w:r>
      <w:r w:rsidR="00212F34">
        <w:rPr>
          <w:rFonts w:asciiTheme="majorHAnsi" w:hAnsiTheme="majorHAnsi" w:cstheme="majorHAnsi"/>
          <w:sz w:val="22"/>
          <w:szCs w:val="22"/>
        </w:rPr>
        <w:t xml:space="preserve"> distribution</w:t>
      </w:r>
      <w:r>
        <w:rPr>
          <w:rFonts w:asciiTheme="majorHAnsi" w:hAnsiTheme="majorHAnsi" w:cstheme="majorHAnsi"/>
          <w:sz w:val="22"/>
          <w:szCs w:val="22"/>
        </w:rPr>
        <w:t>. Duration of illness</w:t>
      </w:r>
      <w:r w:rsidR="000E4972">
        <w:rPr>
          <w:rFonts w:asciiTheme="majorHAnsi" w:hAnsiTheme="majorHAnsi" w:cstheme="majorHAnsi"/>
          <w:sz w:val="22"/>
          <w:szCs w:val="22"/>
        </w:rPr>
        <w:t xml:space="preserve"> was </w:t>
      </w:r>
      <w:del w:id="68" w:author="Ian Ross" w:date="2024-09-19T09:49:00Z" w16du:dateUtc="2024-09-19T07:49:00Z">
        <w:r w:rsidR="000E4972" w:rsidDel="00D65710">
          <w:rPr>
            <w:rFonts w:asciiTheme="majorHAnsi" w:hAnsiTheme="majorHAnsi" w:cstheme="majorHAnsi"/>
            <w:sz w:val="22"/>
            <w:szCs w:val="22"/>
          </w:rPr>
          <w:delText xml:space="preserve">significantly </w:delText>
        </w:r>
      </w:del>
      <w:r w:rsidR="000E4972">
        <w:rPr>
          <w:rFonts w:asciiTheme="majorHAnsi" w:hAnsiTheme="majorHAnsi" w:cstheme="majorHAnsi"/>
          <w:sz w:val="22"/>
          <w:szCs w:val="22"/>
        </w:rPr>
        <w:t xml:space="preserve">longer in the highest CD4 tertile; </w:t>
      </w:r>
      <w:r w:rsidR="00BC0CEB" w:rsidRPr="00777C74">
        <w:rPr>
          <w:rFonts w:asciiTheme="majorHAnsi" w:hAnsiTheme="majorHAnsi" w:cstheme="majorHAnsi"/>
          <w:i/>
          <w:iCs/>
          <w:sz w:val="22"/>
          <w:szCs w:val="22"/>
        </w:rPr>
        <w:t>p</w:t>
      </w:r>
      <w:r w:rsidR="00BC0CEB">
        <w:rPr>
          <w:rFonts w:asciiTheme="majorHAnsi" w:hAnsiTheme="majorHAnsi" w:cstheme="majorHAnsi"/>
          <w:sz w:val="22"/>
          <w:szCs w:val="22"/>
        </w:rPr>
        <w:t>=0.036. As expected, the participants with lowest CD4</w:t>
      </w:r>
      <w:r w:rsidR="00E10D41">
        <w:rPr>
          <w:rFonts w:asciiTheme="majorHAnsi" w:hAnsiTheme="majorHAnsi" w:cstheme="majorHAnsi"/>
          <w:sz w:val="22"/>
          <w:szCs w:val="22"/>
        </w:rPr>
        <w:t xml:space="preserve"> </w:t>
      </w:r>
      <w:r w:rsidR="000E4972">
        <w:rPr>
          <w:rFonts w:asciiTheme="majorHAnsi" w:hAnsiTheme="majorHAnsi" w:cstheme="majorHAnsi"/>
          <w:sz w:val="22"/>
          <w:szCs w:val="22"/>
        </w:rPr>
        <w:t xml:space="preserve">count, </w:t>
      </w:r>
      <w:r w:rsidR="00BC0CEB">
        <w:rPr>
          <w:rFonts w:asciiTheme="majorHAnsi" w:hAnsiTheme="majorHAnsi" w:cstheme="majorHAnsi"/>
          <w:sz w:val="22"/>
          <w:szCs w:val="22"/>
        </w:rPr>
        <w:t xml:space="preserve">had the highest viral load; </w:t>
      </w:r>
      <w:r w:rsidR="00BC0CEB" w:rsidRPr="00777873">
        <w:rPr>
          <w:rFonts w:asciiTheme="majorHAnsi" w:hAnsiTheme="majorHAnsi" w:cstheme="majorHAnsi"/>
          <w:i/>
          <w:iCs/>
          <w:sz w:val="22"/>
          <w:szCs w:val="22"/>
        </w:rPr>
        <w:t>p</w:t>
      </w:r>
      <w:r w:rsidR="00BC0CEB">
        <w:rPr>
          <w:rFonts w:asciiTheme="majorHAnsi" w:hAnsiTheme="majorHAnsi" w:cstheme="majorHAnsi"/>
          <w:sz w:val="22"/>
          <w:szCs w:val="22"/>
        </w:rPr>
        <w:t>=0.001.</w:t>
      </w:r>
      <w:r w:rsidR="00BA1DB1">
        <w:rPr>
          <w:rFonts w:asciiTheme="majorHAnsi" w:hAnsiTheme="majorHAnsi" w:cstheme="majorHAnsi"/>
          <w:sz w:val="22"/>
          <w:szCs w:val="22"/>
        </w:rPr>
        <w:t xml:space="preserve"> </w:t>
      </w:r>
      <w:ins w:id="69" w:author="Ian Ross" w:date="2024-09-19T09:50:00Z" w16du:dateUtc="2024-09-19T07:50:00Z">
        <w:r w:rsidR="005D2EDB">
          <w:rPr>
            <w:rFonts w:asciiTheme="majorHAnsi" w:hAnsiTheme="majorHAnsi" w:cstheme="majorHAnsi"/>
            <w:sz w:val="22"/>
            <w:szCs w:val="22"/>
          </w:rPr>
          <w:t xml:space="preserve">The </w:t>
        </w:r>
      </w:ins>
      <w:ins w:id="70" w:author="Ian Ross" w:date="2024-09-19T09:50:00Z">
        <w:r w:rsidR="005D2EDB" w:rsidRPr="005D2EDB">
          <w:rPr>
            <w:rFonts w:asciiTheme="majorHAnsi" w:hAnsiTheme="majorHAnsi" w:cstheme="majorHAnsi"/>
            <w:sz w:val="22"/>
            <w:szCs w:val="22"/>
          </w:rPr>
          <w:t>white cell, lymphocyte and neutrophil counts were lower in the lowest CD4 tertile, respectively, compared with the remaining tertiles.</w:t>
        </w:r>
      </w:ins>
    </w:p>
    <w:p w14:paraId="739F7E88" w14:textId="6355F230" w:rsidR="00212F34" w:rsidRDefault="00EF728F" w:rsidP="00724CAF">
      <w:pPr>
        <w:pStyle w:val="BodyText"/>
        <w:jc w:val="both"/>
        <w:rPr>
          <w:rFonts w:ascii="Arial" w:hAnsi="Arial" w:cs="Arial"/>
          <w:b/>
          <w:sz w:val="22"/>
          <w:szCs w:val="22"/>
        </w:rPr>
      </w:pPr>
      <w:r>
        <w:rPr>
          <w:rFonts w:asciiTheme="majorHAnsi" w:hAnsiTheme="majorHAnsi" w:cstheme="majorHAnsi"/>
          <w:sz w:val="22"/>
          <w:szCs w:val="22"/>
        </w:rPr>
        <w:t>The</w:t>
      </w:r>
      <w:r w:rsidR="00FB4574">
        <w:rPr>
          <w:rFonts w:asciiTheme="majorHAnsi" w:hAnsiTheme="majorHAnsi" w:cstheme="majorHAnsi"/>
          <w:sz w:val="22"/>
          <w:szCs w:val="22"/>
        </w:rPr>
        <w:t xml:space="preserve"> occurrence of </w:t>
      </w:r>
      <w:r w:rsidR="00BC0CEB">
        <w:rPr>
          <w:rFonts w:asciiTheme="majorHAnsi" w:hAnsiTheme="majorHAnsi" w:cstheme="majorHAnsi"/>
          <w:sz w:val="22"/>
          <w:szCs w:val="22"/>
        </w:rPr>
        <w:t>opportunistic infections</w:t>
      </w:r>
      <w:r w:rsidR="00E10D41">
        <w:rPr>
          <w:rFonts w:asciiTheme="majorHAnsi" w:hAnsiTheme="majorHAnsi" w:cstheme="majorHAnsi"/>
          <w:sz w:val="22"/>
          <w:szCs w:val="22"/>
        </w:rPr>
        <w:t xml:space="preserve"> for example, </w:t>
      </w:r>
      <w:r>
        <w:rPr>
          <w:rFonts w:asciiTheme="majorHAnsi" w:hAnsiTheme="majorHAnsi" w:cstheme="majorHAnsi"/>
          <w:sz w:val="22"/>
          <w:szCs w:val="22"/>
        </w:rPr>
        <w:t xml:space="preserve">tuberculosis, pneumonia, candida and cryptococcus did </w:t>
      </w:r>
      <w:r w:rsidR="00306526">
        <w:rPr>
          <w:rFonts w:asciiTheme="majorHAnsi" w:hAnsiTheme="majorHAnsi" w:cstheme="majorHAnsi"/>
          <w:sz w:val="22"/>
          <w:szCs w:val="22"/>
        </w:rPr>
        <w:t xml:space="preserve">not </w:t>
      </w:r>
      <w:r>
        <w:rPr>
          <w:rFonts w:asciiTheme="majorHAnsi" w:hAnsiTheme="majorHAnsi" w:cstheme="majorHAnsi"/>
          <w:sz w:val="22"/>
          <w:szCs w:val="22"/>
        </w:rPr>
        <w:t xml:space="preserve">differ across the CD4 tertiles. </w:t>
      </w:r>
      <w:del w:id="71" w:author="Ian Ross" w:date="2024-09-19T09:50:00Z" w16du:dateUtc="2024-09-19T07:50:00Z">
        <w:r w:rsidDel="005D2EDB">
          <w:rPr>
            <w:rFonts w:asciiTheme="majorHAnsi" w:hAnsiTheme="majorHAnsi" w:cstheme="majorHAnsi"/>
            <w:sz w:val="22"/>
            <w:szCs w:val="22"/>
          </w:rPr>
          <w:delText xml:space="preserve">The </w:delText>
        </w:r>
        <w:r w:rsidR="00F0192F" w:rsidDel="005D2EDB">
          <w:rPr>
            <w:rFonts w:asciiTheme="majorHAnsi" w:hAnsiTheme="majorHAnsi" w:cstheme="majorHAnsi"/>
            <w:sz w:val="22"/>
            <w:szCs w:val="22"/>
          </w:rPr>
          <w:delText xml:space="preserve">HIV </w:delText>
        </w:r>
        <w:r w:rsidDel="005D2EDB">
          <w:rPr>
            <w:rFonts w:asciiTheme="majorHAnsi" w:hAnsiTheme="majorHAnsi" w:cstheme="majorHAnsi"/>
            <w:sz w:val="22"/>
            <w:szCs w:val="22"/>
          </w:rPr>
          <w:delText>viral load was</w:delText>
        </w:r>
        <w:r w:rsidR="00F0192F" w:rsidDel="005D2EDB">
          <w:rPr>
            <w:rFonts w:asciiTheme="majorHAnsi" w:hAnsiTheme="majorHAnsi" w:cstheme="majorHAnsi"/>
            <w:sz w:val="22"/>
            <w:szCs w:val="22"/>
          </w:rPr>
          <w:delText xml:space="preserve"> highest </w:delText>
        </w:r>
        <w:r w:rsidDel="005D2EDB">
          <w:rPr>
            <w:rFonts w:asciiTheme="majorHAnsi" w:hAnsiTheme="majorHAnsi" w:cstheme="majorHAnsi"/>
            <w:sz w:val="22"/>
            <w:szCs w:val="22"/>
          </w:rPr>
          <w:delText>in the lowest tertile 11.6 (9.3-12.8)</w:delText>
        </w:r>
        <w:r w:rsidR="00F0192F" w:rsidDel="005D2EDB">
          <w:rPr>
            <w:rFonts w:asciiTheme="majorHAnsi" w:hAnsiTheme="majorHAnsi" w:cstheme="majorHAnsi"/>
            <w:sz w:val="22"/>
            <w:szCs w:val="22"/>
          </w:rPr>
          <w:delText xml:space="preserve">, whereas the </w:delText>
        </w:r>
        <w:r w:rsidR="00306526" w:rsidDel="005D2EDB">
          <w:rPr>
            <w:rFonts w:asciiTheme="majorHAnsi" w:hAnsiTheme="majorHAnsi" w:cstheme="majorHAnsi"/>
            <w:sz w:val="22"/>
            <w:szCs w:val="22"/>
          </w:rPr>
          <w:delText xml:space="preserve">white cell, </w:delText>
        </w:r>
        <w:r w:rsidR="002478B9" w:rsidDel="005D2EDB">
          <w:rPr>
            <w:rFonts w:asciiTheme="majorHAnsi" w:hAnsiTheme="majorHAnsi" w:cstheme="majorHAnsi"/>
            <w:sz w:val="22"/>
            <w:szCs w:val="22"/>
          </w:rPr>
          <w:delText>lymphocyte and</w:delText>
        </w:r>
        <w:r w:rsidR="00306526" w:rsidDel="005D2EDB">
          <w:rPr>
            <w:rFonts w:asciiTheme="majorHAnsi" w:hAnsiTheme="majorHAnsi" w:cstheme="majorHAnsi"/>
            <w:sz w:val="22"/>
            <w:szCs w:val="22"/>
          </w:rPr>
          <w:delText xml:space="preserve"> neutrophil counts were </w:delText>
        </w:r>
        <w:r w:rsidR="006A2B40" w:rsidDel="005D2EDB">
          <w:rPr>
            <w:rFonts w:asciiTheme="majorHAnsi" w:hAnsiTheme="majorHAnsi" w:cstheme="majorHAnsi"/>
            <w:sz w:val="22"/>
            <w:szCs w:val="22"/>
          </w:rPr>
          <w:delText xml:space="preserve">significantly </w:delText>
        </w:r>
        <w:r w:rsidR="00306526" w:rsidDel="005D2EDB">
          <w:rPr>
            <w:rFonts w:asciiTheme="majorHAnsi" w:hAnsiTheme="majorHAnsi" w:cstheme="majorHAnsi"/>
            <w:sz w:val="22"/>
            <w:szCs w:val="22"/>
          </w:rPr>
          <w:delText>lower in the lowest</w:delText>
        </w:r>
        <w:r w:rsidR="00BC0CEB" w:rsidDel="005D2EDB">
          <w:rPr>
            <w:rFonts w:asciiTheme="majorHAnsi" w:hAnsiTheme="majorHAnsi" w:cstheme="majorHAnsi"/>
            <w:sz w:val="22"/>
            <w:szCs w:val="22"/>
          </w:rPr>
          <w:delText xml:space="preserve"> CD4</w:delText>
        </w:r>
        <w:r w:rsidR="00306526" w:rsidDel="005D2EDB">
          <w:rPr>
            <w:rFonts w:asciiTheme="majorHAnsi" w:hAnsiTheme="majorHAnsi" w:cstheme="majorHAnsi"/>
            <w:sz w:val="22"/>
            <w:szCs w:val="22"/>
          </w:rPr>
          <w:delText xml:space="preserve"> tertile</w:delText>
        </w:r>
        <w:r w:rsidR="00F0192F" w:rsidDel="005D2EDB">
          <w:rPr>
            <w:rFonts w:asciiTheme="majorHAnsi" w:hAnsiTheme="majorHAnsi" w:cstheme="majorHAnsi"/>
            <w:sz w:val="22"/>
            <w:szCs w:val="22"/>
          </w:rPr>
          <w:delText xml:space="preserve">, </w:delText>
        </w:r>
        <w:r w:rsidR="00306526" w:rsidDel="005D2EDB">
          <w:rPr>
            <w:rFonts w:asciiTheme="majorHAnsi" w:hAnsiTheme="majorHAnsi" w:cstheme="majorHAnsi"/>
            <w:sz w:val="22"/>
            <w:szCs w:val="22"/>
          </w:rPr>
          <w:delText>respectively</w:delText>
        </w:r>
        <w:r w:rsidR="00F0192F" w:rsidDel="005D2EDB">
          <w:rPr>
            <w:rFonts w:asciiTheme="majorHAnsi" w:hAnsiTheme="majorHAnsi" w:cstheme="majorHAnsi"/>
            <w:sz w:val="22"/>
            <w:szCs w:val="22"/>
          </w:rPr>
          <w:delText>,</w:delText>
        </w:r>
        <w:r w:rsidR="007F6B2A" w:rsidDel="005D2EDB">
          <w:rPr>
            <w:rFonts w:asciiTheme="majorHAnsi" w:hAnsiTheme="majorHAnsi" w:cstheme="majorHAnsi"/>
            <w:sz w:val="22"/>
            <w:szCs w:val="22"/>
          </w:rPr>
          <w:delText xml:space="preserve"> compared</w:delText>
        </w:r>
        <w:r w:rsidR="00F0192F" w:rsidDel="005D2EDB">
          <w:rPr>
            <w:rFonts w:asciiTheme="majorHAnsi" w:hAnsiTheme="majorHAnsi" w:cstheme="majorHAnsi"/>
            <w:sz w:val="22"/>
            <w:szCs w:val="22"/>
          </w:rPr>
          <w:delText xml:space="preserve"> with </w:delText>
        </w:r>
        <w:r w:rsidR="00DE78A0" w:rsidDel="005D2EDB">
          <w:rPr>
            <w:rFonts w:asciiTheme="majorHAnsi" w:hAnsiTheme="majorHAnsi" w:cstheme="majorHAnsi"/>
            <w:sz w:val="22"/>
            <w:szCs w:val="22"/>
          </w:rPr>
          <w:delText>the remaining tertiles</w:delText>
        </w:r>
        <w:r w:rsidR="00306526" w:rsidDel="005D2EDB">
          <w:rPr>
            <w:rFonts w:asciiTheme="majorHAnsi" w:hAnsiTheme="majorHAnsi" w:cstheme="majorHAnsi"/>
            <w:sz w:val="22"/>
            <w:szCs w:val="22"/>
          </w:rPr>
          <w:delText>.</w:delText>
        </w:r>
      </w:del>
      <w:r w:rsidR="00BA1DB1">
        <w:rPr>
          <w:rFonts w:asciiTheme="majorHAnsi" w:hAnsiTheme="majorHAnsi" w:cstheme="majorHAnsi"/>
          <w:sz w:val="22"/>
          <w:szCs w:val="22"/>
        </w:rPr>
        <w:t xml:space="preserve"> </w:t>
      </w:r>
      <w:r w:rsidR="00BE3F90">
        <w:rPr>
          <w:rFonts w:asciiTheme="majorHAnsi" w:hAnsiTheme="majorHAnsi" w:cstheme="majorHAnsi"/>
          <w:sz w:val="22"/>
          <w:szCs w:val="22"/>
        </w:rPr>
        <w:t xml:space="preserve"> </w:t>
      </w:r>
    </w:p>
    <w:p w14:paraId="78EA7707" w14:textId="77777777" w:rsidR="00212F34" w:rsidRDefault="00212F34" w:rsidP="00DE5C72">
      <w:pPr>
        <w:pStyle w:val="BodyText"/>
        <w:rPr>
          <w:rFonts w:ascii="Arial" w:hAnsi="Arial" w:cs="Arial"/>
          <w:b/>
          <w:sz w:val="22"/>
          <w:szCs w:val="22"/>
        </w:rPr>
      </w:pPr>
    </w:p>
    <w:p w14:paraId="234BFC3F" w14:textId="55495263" w:rsidR="00AF3E89" w:rsidRPr="00C46E4E" w:rsidRDefault="00DE48B7" w:rsidP="00DE5C72">
      <w:pPr>
        <w:pStyle w:val="BodyText"/>
        <w:rPr>
          <w:rFonts w:asciiTheme="majorHAnsi" w:hAnsiTheme="majorHAnsi" w:cstheme="majorHAnsi"/>
          <w:b/>
          <w:sz w:val="22"/>
          <w:szCs w:val="22"/>
        </w:rPr>
      </w:pPr>
      <w:r w:rsidRPr="00C46E4E">
        <w:rPr>
          <w:rFonts w:asciiTheme="majorHAnsi" w:hAnsiTheme="majorHAnsi" w:cstheme="majorHAnsi"/>
          <w:b/>
          <w:sz w:val="22"/>
          <w:szCs w:val="22"/>
        </w:rPr>
        <w:t xml:space="preserve">Clinical characteristics </w:t>
      </w:r>
    </w:p>
    <w:p w14:paraId="6D0DDEC1" w14:textId="72EDBB48" w:rsidR="00892059" w:rsidRPr="00762757" w:rsidRDefault="00892059" w:rsidP="00DF308B">
      <w:pPr>
        <w:keepNext/>
        <w:pBdr>
          <w:top w:val="none" w:sz="0" w:space="0" w:color="000000"/>
          <w:left w:val="none" w:sz="0" w:space="0" w:color="000000"/>
          <w:bottom w:val="none" w:sz="0" w:space="0" w:color="000000"/>
          <w:right w:val="none" w:sz="0" w:space="0" w:color="000000"/>
        </w:pBdr>
        <w:spacing w:before="60" w:after="60"/>
        <w:ind w:left="60" w:right="60"/>
        <w:rPr>
          <w:b/>
          <w:bCs/>
          <w:i/>
        </w:rPr>
      </w:pPr>
      <w:bookmarkStart w:id="72" w:name="table-1.2"/>
      <w:r w:rsidRPr="00762757">
        <w:rPr>
          <w:rFonts w:ascii="Arial" w:hAnsi="Arial" w:cs="Arial"/>
          <w:b/>
          <w:bCs/>
          <w:iCs/>
          <w:sz w:val="22"/>
          <w:szCs w:val="22"/>
        </w:rPr>
        <w:t xml:space="preserve">Table </w:t>
      </w:r>
      <w:r w:rsidR="00587BAD" w:rsidRPr="00762757">
        <w:rPr>
          <w:rFonts w:ascii="Arial" w:hAnsi="Arial" w:cs="Arial"/>
          <w:b/>
          <w:bCs/>
          <w:iCs/>
          <w:sz w:val="22"/>
          <w:szCs w:val="22"/>
        </w:rPr>
        <w:t>1</w:t>
      </w:r>
      <w:r w:rsidRPr="00762757">
        <w:rPr>
          <w:rFonts w:ascii="Arial" w:hAnsi="Arial" w:cs="Arial"/>
          <w:b/>
          <w:bCs/>
          <w:iCs/>
          <w:sz w:val="22"/>
          <w:szCs w:val="22"/>
        </w:rPr>
        <w:t xml:space="preserve">: Patient presentation by CD4 count </w:t>
      </w:r>
      <w:r w:rsidR="00777C74" w:rsidRPr="00762757">
        <w:rPr>
          <w:rFonts w:ascii="Arial" w:hAnsi="Arial" w:cs="Arial"/>
          <w:b/>
          <w:bCs/>
          <w:iCs/>
          <w:sz w:val="22"/>
          <w:szCs w:val="22"/>
        </w:rPr>
        <w:t>in tertiles</w:t>
      </w:r>
    </w:p>
    <w:tbl>
      <w:tblPr>
        <w:tblStyle w:val="PlainTable5"/>
        <w:tblW w:w="0" w:type="auto"/>
        <w:tblLook w:val="0420" w:firstRow="1" w:lastRow="0" w:firstColumn="0" w:lastColumn="0" w:noHBand="0" w:noVBand="1"/>
      </w:tblPr>
      <w:tblGrid>
        <w:gridCol w:w="3346"/>
        <w:gridCol w:w="222"/>
        <w:gridCol w:w="1462"/>
        <w:gridCol w:w="1487"/>
        <w:gridCol w:w="1547"/>
        <w:gridCol w:w="1296"/>
      </w:tblGrid>
      <w:tr w:rsidR="00A32899" w:rsidRPr="00892059" w14:paraId="17FF7FAA" w14:textId="77777777" w:rsidTr="00A32899">
        <w:trPr>
          <w:cnfStyle w:val="100000000000" w:firstRow="1" w:lastRow="0" w:firstColumn="0" w:lastColumn="0" w:oddVBand="0" w:evenVBand="0" w:oddHBand="0" w:evenHBand="0" w:firstRowFirstColumn="0" w:firstRowLastColumn="0" w:lastRowFirstColumn="0" w:lastRowLastColumn="0"/>
        </w:trPr>
        <w:tc>
          <w:tcPr>
            <w:tcW w:w="0" w:type="auto"/>
          </w:tcPr>
          <w:p w14:paraId="4827862D"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rPr>
                <w:b/>
                <w:bCs/>
                <w:i w:val="0"/>
                <w:iCs w:val="0"/>
                <w:sz w:val="18"/>
                <w:szCs w:val="18"/>
              </w:rPr>
            </w:pPr>
            <w:r w:rsidRPr="00B76EDB">
              <w:rPr>
                <w:rFonts w:ascii="Arial" w:eastAsia="Arial" w:hAnsi="Arial" w:cs="Arial"/>
                <w:b/>
                <w:bCs/>
                <w:color w:val="000000"/>
                <w:sz w:val="18"/>
                <w:szCs w:val="18"/>
              </w:rPr>
              <w:t>Variable</w:t>
            </w:r>
          </w:p>
        </w:tc>
        <w:tc>
          <w:tcPr>
            <w:tcW w:w="0" w:type="auto"/>
          </w:tcPr>
          <w:p w14:paraId="2F535420" w14:textId="77777777" w:rsidR="009D039A" w:rsidRPr="00212F34"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rFonts w:ascii="Arial" w:eastAsia="Arial" w:hAnsi="Arial" w:cs="Arial"/>
                <w:b/>
                <w:i w:val="0"/>
                <w:iCs w:val="0"/>
                <w:color w:val="000000"/>
                <w:sz w:val="18"/>
                <w:szCs w:val="18"/>
              </w:rPr>
            </w:pPr>
          </w:p>
        </w:tc>
        <w:tc>
          <w:tcPr>
            <w:tcW w:w="0" w:type="auto"/>
          </w:tcPr>
          <w:p w14:paraId="66010839"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0 - 33</w:t>
            </w:r>
            <w:r w:rsidRPr="00B76EDB">
              <w:rPr>
                <w:rFonts w:ascii="Arial" w:eastAsia="Arial" w:hAnsi="Arial" w:cs="Arial"/>
                <w:color w:val="000000"/>
                <w:sz w:val="18"/>
                <w:szCs w:val="18"/>
              </w:rPr>
              <w:t>, N = 271</w:t>
            </w:r>
            <w:r w:rsidRPr="00B76EDB">
              <w:rPr>
                <w:rFonts w:ascii="Arial" w:eastAsia="Arial" w:hAnsi="Arial" w:cs="Arial"/>
                <w:color w:val="000000"/>
                <w:sz w:val="18"/>
                <w:szCs w:val="18"/>
                <w:vertAlign w:val="superscript"/>
              </w:rPr>
              <w:t>1</w:t>
            </w:r>
          </w:p>
        </w:tc>
        <w:tc>
          <w:tcPr>
            <w:tcW w:w="0" w:type="auto"/>
          </w:tcPr>
          <w:p w14:paraId="50A56040"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34 - 66</w:t>
            </w:r>
            <w:r w:rsidRPr="00B76EDB">
              <w:rPr>
                <w:rFonts w:ascii="Arial" w:eastAsia="Arial" w:hAnsi="Arial" w:cs="Arial"/>
                <w:color w:val="000000"/>
                <w:sz w:val="18"/>
                <w:szCs w:val="18"/>
              </w:rPr>
              <w:t>, N = 152</w:t>
            </w:r>
            <w:r w:rsidRPr="00B76EDB">
              <w:rPr>
                <w:rFonts w:ascii="Arial" w:eastAsia="Arial" w:hAnsi="Arial" w:cs="Arial"/>
                <w:color w:val="000000"/>
                <w:sz w:val="18"/>
                <w:szCs w:val="18"/>
                <w:vertAlign w:val="superscript"/>
              </w:rPr>
              <w:t>1</w:t>
            </w:r>
          </w:p>
        </w:tc>
        <w:tc>
          <w:tcPr>
            <w:tcW w:w="0" w:type="auto"/>
          </w:tcPr>
          <w:p w14:paraId="736A6684" w14:textId="77777777" w:rsidR="009D039A" w:rsidRPr="00B76EDB"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B76EDB">
              <w:rPr>
                <w:rFonts w:ascii="Arial" w:eastAsia="Arial" w:hAnsi="Arial" w:cs="Arial"/>
                <w:b/>
                <w:color w:val="000000"/>
                <w:sz w:val="18"/>
                <w:szCs w:val="18"/>
              </w:rPr>
              <w:t>67 - 100</w:t>
            </w:r>
            <w:r w:rsidRPr="00B76EDB">
              <w:rPr>
                <w:rFonts w:ascii="Arial" w:eastAsia="Arial" w:hAnsi="Arial" w:cs="Arial"/>
                <w:color w:val="000000"/>
                <w:sz w:val="18"/>
                <w:szCs w:val="18"/>
              </w:rPr>
              <w:t>, N = 119</w:t>
            </w:r>
            <w:r w:rsidRPr="00B76EDB">
              <w:rPr>
                <w:rFonts w:ascii="Arial" w:eastAsia="Arial" w:hAnsi="Arial" w:cs="Arial"/>
                <w:color w:val="000000"/>
                <w:sz w:val="18"/>
                <w:szCs w:val="18"/>
                <w:vertAlign w:val="superscript"/>
              </w:rPr>
              <w:t>1</w:t>
            </w:r>
          </w:p>
        </w:tc>
        <w:tc>
          <w:tcPr>
            <w:tcW w:w="1296" w:type="dxa"/>
          </w:tcPr>
          <w:p w14:paraId="53EBCC0A"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40" w:after="40"/>
              <w:ind w:left="100" w:right="102"/>
              <w:contextualSpacing/>
              <w:jc w:val="center"/>
              <w:rPr>
                <w:i w:val="0"/>
                <w:iCs w:val="0"/>
                <w:sz w:val="18"/>
                <w:szCs w:val="18"/>
              </w:rPr>
            </w:pPr>
            <w:r w:rsidRPr="006A542F">
              <w:rPr>
                <w:rFonts w:ascii="Arial" w:eastAsia="Arial" w:hAnsi="Arial" w:cs="Arial"/>
                <w:b/>
                <w:color w:val="000000"/>
                <w:sz w:val="18"/>
                <w:szCs w:val="18"/>
              </w:rPr>
              <w:t>p-value</w:t>
            </w:r>
            <w:r w:rsidRPr="006A542F">
              <w:rPr>
                <w:rFonts w:ascii="Arial" w:eastAsia="Arial" w:hAnsi="Arial" w:cs="Arial"/>
                <w:color w:val="000000"/>
                <w:sz w:val="18"/>
                <w:szCs w:val="18"/>
                <w:vertAlign w:val="superscript"/>
              </w:rPr>
              <w:t>2</w:t>
            </w:r>
          </w:p>
        </w:tc>
      </w:tr>
      <w:tr w:rsidR="00A32899" w:rsidRPr="00892059" w14:paraId="003CD20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FD1630A" w14:textId="2536ACC6"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Age at enrolment, median (IQR) (years</w:t>
            </w:r>
            <w:r w:rsidR="00DE78A0">
              <w:rPr>
                <w:rFonts w:eastAsia="Arial" w:cs="Arial"/>
                <w:bCs/>
                <w:color w:val="000000"/>
                <w:sz w:val="18"/>
                <w:szCs w:val="18"/>
              </w:rPr>
              <w:t>)</w:t>
            </w:r>
          </w:p>
        </w:tc>
        <w:tc>
          <w:tcPr>
            <w:tcW w:w="0" w:type="auto"/>
          </w:tcPr>
          <w:p w14:paraId="5ED15F0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9394FAB"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35.0</w:t>
            </w:r>
            <w:r w:rsidRPr="00DE78A0">
              <w:rPr>
                <w:rFonts w:eastAsia="Arial" w:cs="Arial"/>
                <w:color w:val="000000"/>
                <w:sz w:val="18"/>
                <w:szCs w:val="18"/>
              </w:rPr>
              <w:t xml:space="preserve"> (30.5, 42.0)</w:t>
            </w:r>
          </w:p>
        </w:tc>
        <w:tc>
          <w:tcPr>
            <w:tcW w:w="0" w:type="auto"/>
          </w:tcPr>
          <w:p w14:paraId="36B21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(32.0, 43.3)</w:t>
            </w:r>
          </w:p>
        </w:tc>
        <w:tc>
          <w:tcPr>
            <w:tcW w:w="0" w:type="auto"/>
          </w:tcPr>
          <w:p w14:paraId="6A1AE61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37.0 (33.0, 46.0)</w:t>
            </w:r>
          </w:p>
        </w:tc>
        <w:tc>
          <w:tcPr>
            <w:tcW w:w="1296" w:type="dxa"/>
          </w:tcPr>
          <w:p w14:paraId="24F904E0"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0.016</w:t>
            </w:r>
          </w:p>
        </w:tc>
      </w:tr>
      <w:tr w:rsidR="009D039A" w:rsidRPr="00892059" w14:paraId="1D29936B" w14:textId="77777777" w:rsidTr="00A32899">
        <w:tc>
          <w:tcPr>
            <w:tcW w:w="0" w:type="auto"/>
          </w:tcPr>
          <w:p w14:paraId="3852296A" w14:textId="3D8EE5E5"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Gender,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430B9D4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DC981D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66866A6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4DAC9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7030DA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A32899" w:rsidRPr="00892059" w14:paraId="3B9F122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F0924F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Female</w:t>
            </w:r>
          </w:p>
        </w:tc>
        <w:tc>
          <w:tcPr>
            <w:tcW w:w="0" w:type="auto"/>
          </w:tcPr>
          <w:p w14:paraId="7CDD1C2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BE258D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137 (50.6%)</w:t>
            </w:r>
          </w:p>
        </w:tc>
        <w:tc>
          <w:tcPr>
            <w:tcW w:w="0" w:type="auto"/>
          </w:tcPr>
          <w:p w14:paraId="65785B5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85 (55.9%)</w:t>
            </w:r>
          </w:p>
        </w:tc>
        <w:tc>
          <w:tcPr>
            <w:tcW w:w="0" w:type="auto"/>
          </w:tcPr>
          <w:p w14:paraId="5555346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55 (46.6%)</w:t>
            </w:r>
          </w:p>
        </w:tc>
        <w:tc>
          <w:tcPr>
            <w:tcW w:w="1296" w:type="dxa"/>
          </w:tcPr>
          <w:p w14:paraId="40C75F4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E1095BD" w14:textId="77777777" w:rsidTr="00A32899">
        <w:tc>
          <w:tcPr>
            <w:tcW w:w="0" w:type="auto"/>
          </w:tcPr>
          <w:p w14:paraId="6088BA42" w14:textId="07E8D872"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del w:id="73" w:author="Ian Ross" w:date="2024-09-19T09:51:00Z" w16du:dateUtc="2024-09-19T07:51:00Z">
              <w:r w:rsidRPr="00DE78A0" w:rsidDel="001A729E">
                <w:rPr>
                  <w:rFonts w:eastAsia="Arial" w:cs="Arial"/>
                  <w:bCs/>
                  <w:color w:val="000000"/>
                  <w:sz w:val="18"/>
                  <w:szCs w:val="18"/>
                </w:rPr>
                <w:delText>Male</w:delText>
              </w:r>
            </w:del>
          </w:p>
        </w:tc>
        <w:tc>
          <w:tcPr>
            <w:tcW w:w="0" w:type="auto"/>
          </w:tcPr>
          <w:p w14:paraId="785E707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AA9DD73" w14:textId="7AE03F49"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4" w:author="Ian Ross" w:date="2024-09-19T09:51:00Z" w16du:dateUtc="2024-09-19T07:51:00Z">
              <w:r w:rsidRPr="007D2F80" w:rsidDel="001A729E">
                <w:rPr>
                  <w:rFonts w:eastAsia="Arial" w:cs="Arial"/>
                  <w:color w:val="000000"/>
                  <w:sz w:val="18"/>
                  <w:szCs w:val="18"/>
                </w:rPr>
                <w:delText>134 (49.4%)</w:delText>
              </w:r>
            </w:del>
          </w:p>
        </w:tc>
        <w:tc>
          <w:tcPr>
            <w:tcW w:w="0" w:type="auto"/>
          </w:tcPr>
          <w:p w14:paraId="11A16AD5" w14:textId="47253E9F"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5" w:author="Ian Ross" w:date="2024-09-19T09:51:00Z" w16du:dateUtc="2024-09-19T07:51:00Z">
              <w:r w:rsidRPr="007D2F80" w:rsidDel="001A729E">
                <w:rPr>
                  <w:rFonts w:eastAsia="Arial" w:cs="Arial"/>
                  <w:color w:val="000000"/>
                  <w:sz w:val="18"/>
                  <w:szCs w:val="18"/>
                </w:rPr>
                <w:delText>67 (44.1%)</w:delText>
              </w:r>
            </w:del>
          </w:p>
        </w:tc>
        <w:tc>
          <w:tcPr>
            <w:tcW w:w="0" w:type="auto"/>
          </w:tcPr>
          <w:p w14:paraId="788C2FFD" w14:textId="148B82CA"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del w:id="76" w:author="Ian Ross" w:date="2024-09-19T09:51:00Z" w16du:dateUtc="2024-09-19T07:51:00Z">
              <w:r w:rsidRPr="007D2F80" w:rsidDel="001A729E">
                <w:rPr>
                  <w:rFonts w:eastAsia="Arial" w:cs="Arial"/>
                  <w:color w:val="000000"/>
                  <w:sz w:val="18"/>
                  <w:szCs w:val="18"/>
                </w:rPr>
                <w:delText>63 (53.4%)</w:delText>
              </w:r>
            </w:del>
          </w:p>
        </w:tc>
        <w:tc>
          <w:tcPr>
            <w:tcW w:w="1296" w:type="dxa"/>
          </w:tcPr>
          <w:p w14:paraId="3519E91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544D1846"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1D4D40D7" w14:textId="2E166459"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 xml:space="preserve">Ethnicity, </w:t>
            </w:r>
            <w:proofErr w:type="gramStart"/>
            <w:r w:rsidR="00DE78A0" w:rsidRPr="00F83FA2">
              <w:rPr>
                <w:rFonts w:eastAsia="Arial" w:cs="Arial"/>
                <w:bCs/>
                <w:i/>
                <w:iCs/>
                <w:color w:val="000000"/>
                <w:sz w:val="18"/>
                <w:szCs w:val="18"/>
              </w:rPr>
              <w:t>N</w:t>
            </w:r>
            <w:r w:rsidRPr="00F83FA2">
              <w:rPr>
                <w:rFonts w:eastAsia="Arial" w:cs="Arial"/>
                <w:bCs/>
                <w:color w:val="000000"/>
                <w:sz w:val="18"/>
                <w:szCs w:val="18"/>
              </w:rPr>
              <w:t>(</w:t>
            </w:r>
            <w:proofErr w:type="gramEnd"/>
            <w:r w:rsidRPr="00F83FA2">
              <w:rPr>
                <w:rFonts w:eastAsia="Arial" w:cs="Arial"/>
                <w:bCs/>
                <w:color w:val="000000"/>
                <w:sz w:val="18"/>
                <w:szCs w:val="18"/>
              </w:rPr>
              <w:t>%)</w:t>
            </w:r>
          </w:p>
        </w:tc>
        <w:tc>
          <w:tcPr>
            <w:tcW w:w="0" w:type="auto"/>
          </w:tcPr>
          <w:p w14:paraId="37BD2F0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005ACCD6"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3670E6E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0" w:type="auto"/>
          </w:tcPr>
          <w:p w14:paraId="24576931"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c>
          <w:tcPr>
            <w:tcW w:w="1296" w:type="dxa"/>
          </w:tcPr>
          <w:p w14:paraId="486B37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0.3</w:t>
            </w:r>
          </w:p>
        </w:tc>
      </w:tr>
      <w:tr w:rsidR="009D039A" w:rsidRPr="00892059" w14:paraId="16A05F35" w14:textId="77777777" w:rsidTr="00A32899">
        <w:tc>
          <w:tcPr>
            <w:tcW w:w="0" w:type="auto"/>
          </w:tcPr>
          <w:p w14:paraId="2CA9107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Black African</w:t>
            </w:r>
          </w:p>
        </w:tc>
        <w:tc>
          <w:tcPr>
            <w:tcW w:w="0" w:type="auto"/>
          </w:tcPr>
          <w:p w14:paraId="6CE999A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500C73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220 (81.2%)</w:t>
            </w:r>
          </w:p>
        </w:tc>
        <w:tc>
          <w:tcPr>
            <w:tcW w:w="0" w:type="auto"/>
          </w:tcPr>
          <w:p w14:paraId="08AEDECF"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117 (77.0%)</w:t>
            </w:r>
          </w:p>
        </w:tc>
        <w:tc>
          <w:tcPr>
            <w:tcW w:w="0" w:type="auto"/>
          </w:tcPr>
          <w:p w14:paraId="37A65C4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(74.8%)</w:t>
            </w:r>
          </w:p>
        </w:tc>
        <w:tc>
          <w:tcPr>
            <w:tcW w:w="1296" w:type="dxa"/>
          </w:tcPr>
          <w:p w14:paraId="042EE8A9"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A32899" w:rsidRPr="00892059" w14:paraId="170E1678"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2171367E"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300" w:right="102"/>
              <w:contextualSpacing/>
              <w:rPr>
                <w:bCs/>
                <w:sz w:val="18"/>
                <w:szCs w:val="18"/>
              </w:rPr>
            </w:pPr>
            <w:r w:rsidRPr="00DE78A0">
              <w:rPr>
                <w:rFonts w:eastAsia="Arial" w:cs="Arial"/>
                <w:bCs/>
                <w:color w:val="000000"/>
                <w:sz w:val="18"/>
                <w:szCs w:val="18"/>
              </w:rPr>
              <w:t>Other</w:t>
            </w:r>
          </w:p>
        </w:tc>
        <w:tc>
          <w:tcPr>
            <w:tcW w:w="0" w:type="auto"/>
          </w:tcPr>
          <w:p w14:paraId="0F44492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147D23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51 (18.8%)</w:t>
            </w:r>
          </w:p>
        </w:tc>
        <w:tc>
          <w:tcPr>
            <w:tcW w:w="0" w:type="auto"/>
          </w:tcPr>
          <w:p w14:paraId="6B57B70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35 (23.0%)</w:t>
            </w:r>
          </w:p>
        </w:tc>
        <w:tc>
          <w:tcPr>
            <w:tcW w:w="0" w:type="auto"/>
          </w:tcPr>
          <w:p w14:paraId="1F168DB2"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(25.2%)</w:t>
            </w:r>
          </w:p>
        </w:tc>
        <w:tc>
          <w:tcPr>
            <w:tcW w:w="1296" w:type="dxa"/>
          </w:tcPr>
          <w:p w14:paraId="3F46B80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p>
        </w:tc>
      </w:tr>
      <w:tr w:rsidR="009D039A" w:rsidRPr="00892059" w14:paraId="31BAB6B2" w14:textId="77777777" w:rsidTr="00A32899">
        <w:tc>
          <w:tcPr>
            <w:tcW w:w="0" w:type="auto"/>
          </w:tcPr>
          <w:p w14:paraId="1280C91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Duration of current illness, median (IQR) (days)</w:t>
            </w:r>
          </w:p>
        </w:tc>
        <w:tc>
          <w:tcPr>
            <w:tcW w:w="0" w:type="auto"/>
          </w:tcPr>
          <w:p w14:paraId="71AF6CD7"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939D8DD"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(14.0, 21.0)</w:t>
            </w:r>
          </w:p>
        </w:tc>
        <w:tc>
          <w:tcPr>
            <w:tcW w:w="0" w:type="auto"/>
          </w:tcPr>
          <w:p w14:paraId="0B415C59"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14.0</w:t>
            </w:r>
            <w:r w:rsidRPr="00DE78A0">
              <w:rPr>
                <w:rFonts w:eastAsia="Arial" w:cs="Arial"/>
                <w:color w:val="000000"/>
                <w:sz w:val="18"/>
                <w:szCs w:val="18"/>
              </w:rPr>
              <w:t xml:space="preserve"> </w:t>
            </w:r>
            <w:r w:rsidRPr="00F83FA2">
              <w:rPr>
                <w:rFonts w:eastAsia="Arial" w:cs="Arial"/>
                <w:color w:val="000000"/>
                <w:sz w:val="18"/>
                <w:szCs w:val="18"/>
              </w:rPr>
              <w:t>(12.5, 22.5)</w:t>
            </w:r>
          </w:p>
        </w:tc>
        <w:tc>
          <w:tcPr>
            <w:tcW w:w="0" w:type="auto"/>
          </w:tcPr>
          <w:p w14:paraId="65806F70"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DF308B">
              <w:rPr>
                <w:rFonts w:eastAsia="Arial" w:cs="Arial"/>
                <w:color w:val="000000"/>
                <w:sz w:val="18"/>
                <w:szCs w:val="18"/>
              </w:rPr>
              <w:t>14.0 (7.0, 21.0)</w:t>
            </w:r>
          </w:p>
        </w:tc>
        <w:tc>
          <w:tcPr>
            <w:tcW w:w="1296" w:type="dxa"/>
          </w:tcPr>
          <w:p w14:paraId="0B4002DE" w14:textId="77777777" w:rsidR="009D039A" w:rsidRPr="00DF308B"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DF308B">
              <w:rPr>
                <w:rFonts w:eastAsia="Arial" w:cs="Arial"/>
                <w:b/>
                <w:bCs/>
                <w:color w:val="000000"/>
                <w:sz w:val="18"/>
                <w:szCs w:val="18"/>
              </w:rPr>
              <w:t>0.036</w:t>
            </w:r>
          </w:p>
        </w:tc>
      </w:tr>
      <w:tr w:rsidR="00A32899" w:rsidRPr="00892059" w14:paraId="56084BF5"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62FF9F68"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Weight loss</w:t>
            </w:r>
          </w:p>
        </w:tc>
        <w:tc>
          <w:tcPr>
            <w:tcW w:w="0" w:type="auto"/>
          </w:tcPr>
          <w:p w14:paraId="039343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FBDEC55"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231 (87.5%)</w:t>
            </w:r>
          </w:p>
        </w:tc>
        <w:tc>
          <w:tcPr>
            <w:tcW w:w="0" w:type="auto"/>
          </w:tcPr>
          <w:p w14:paraId="74204DE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129 (87.2%)</w:t>
            </w:r>
          </w:p>
        </w:tc>
        <w:tc>
          <w:tcPr>
            <w:tcW w:w="0" w:type="auto"/>
          </w:tcPr>
          <w:p w14:paraId="165A36C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92 (82.9%)</w:t>
            </w:r>
          </w:p>
        </w:tc>
        <w:tc>
          <w:tcPr>
            <w:tcW w:w="1296" w:type="dxa"/>
          </w:tcPr>
          <w:p w14:paraId="1DF4DE7E"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9D039A" w:rsidRPr="00892059" w14:paraId="708FDFBD" w14:textId="77777777" w:rsidTr="00A32899">
        <w:tc>
          <w:tcPr>
            <w:tcW w:w="0" w:type="auto"/>
          </w:tcPr>
          <w:p w14:paraId="1756DB16" w14:textId="77777777" w:rsidR="009D039A" w:rsidRPr="00DE78A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rPr>
                <w:bCs/>
                <w:sz w:val="18"/>
                <w:szCs w:val="18"/>
              </w:rPr>
            </w:pPr>
            <w:r w:rsidRPr="00F83FA2">
              <w:rPr>
                <w:rFonts w:eastAsia="Arial" w:cs="Arial"/>
                <w:bCs/>
                <w:color w:val="000000"/>
                <w:sz w:val="18"/>
                <w:szCs w:val="18"/>
              </w:rPr>
              <w:t>log10 viral load</w:t>
            </w:r>
          </w:p>
        </w:tc>
        <w:tc>
          <w:tcPr>
            <w:tcW w:w="0" w:type="auto"/>
          </w:tcPr>
          <w:p w14:paraId="7A1F8FBD"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7AFF094E" w14:textId="77777777" w:rsidR="009D039A" w:rsidRPr="00F83FA2"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11.6 (9.3, 12.8)</w:t>
            </w:r>
          </w:p>
        </w:tc>
        <w:tc>
          <w:tcPr>
            <w:tcW w:w="0" w:type="auto"/>
          </w:tcPr>
          <w:p w14:paraId="2514F74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8.9 (6.5, 12.2)</w:t>
            </w:r>
          </w:p>
        </w:tc>
        <w:tc>
          <w:tcPr>
            <w:tcW w:w="0" w:type="auto"/>
          </w:tcPr>
          <w:p w14:paraId="305E9DF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7.3 (3.9, 10.6)</w:t>
            </w:r>
          </w:p>
        </w:tc>
        <w:tc>
          <w:tcPr>
            <w:tcW w:w="1296" w:type="dxa"/>
          </w:tcPr>
          <w:p w14:paraId="38DF7B7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3C6192A2"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BAEABD3" w14:textId="45909639" w:rsidR="003E71DC" w:rsidRPr="003E71DC" w:rsidRDefault="003E71DC" w:rsidP="00F83FA2">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Opportunistic infections</w:t>
            </w:r>
          </w:p>
        </w:tc>
        <w:tc>
          <w:tcPr>
            <w:tcW w:w="0" w:type="auto"/>
          </w:tcPr>
          <w:p w14:paraId="470269DC"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2A3FD3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359D6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E3D594"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5E8556D8" w14:textId="77777777" w:rsidR="003E71DC" w:rsidRPr="007D2F80" w:rsidRDefault="003E71DC"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r>
      <w:tr w:rsidR="009D039A" w:rsidRPr="00892059" w14:paraId="683868B2" w14:textId="77777777" w:rsidTr="00A32899">
        <w:tc>
          <w:tcPr>
            <w:tcW w:w="0" w:type="auto"/>
          </w:tcPr>
          <w:p w14:paraId="5A874441"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Tuberculosis</w:t>
            </w:r>
          </w:p>
        </w:tc>
        <w:tc>
          <w:tcPr>
            <w:tcW w:w="0" w:type="auto"/>
          </w:tcPr>
          <w:p w14:paraId="12524F5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FFFF144"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230 (84.9%)</w:t>
            </w:r>
          </w:p>
        </w:tc>
        <w:tc>
          <w:tcPr>
            <w:tcW w:w="0" w:type="auto"/>
          </w:tcPr>
          <w:p w14:paraId="48D79F7C"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131 (86.2%)</w:t>
            </w:r>
          </w:p>
        </w:tc>
        <w:tc>
          <w:tcPr>
            <w:tcW w:w="0" w:type="auto"/>
          </w:tcPr>
          <w:p w14:paraId="130E338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98 (82.4%)</w:t>
            </w:r>
          </w:p>
        </w:tc>
        <w:tc>
          <w:tcPr>
            <w:tcW w:w="1296" w:type="dxa"/>
          </w:tcPr>
          <w:p w14:paraId="22DBE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0.7</w:t>
            </w:r>
          </w:p>
        </w:tc>
      </w:tr>
      <w:tr w:rsidR="00A32899" w:rsidRPr="00892059" w14:paraId="252C0CDD"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0E96CF8C" w14:textId="77777777" w:rsidR="009D039A" w:rsidRPr="00DE78A0" w:rsidRDefault="009D039A" w:rsidP="00F83FA2">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Pneumonia</w:t>
            </w:r>
          </w:p>
        </w:tc>
        <w:tc>
          <w:tcPr>
            <w:tcW w:w="0" w:type="auto"/>
          </w:tcPr>
          <w:p w14:paraId="4AA4F26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F864678"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30 (11.1%)</w:t>
            </w:r>
          </w:p>
        </w:tc>
        <w:tc>
          <w:tcPr>
            <w:tcW w:w="0" w:type="auto"/>
          </w:tcPr>
          <w:p w14:paraId="4D4A4083"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19 (12.5%)</w:t>
            </w:r>
          </w:p>
        </w:tc>
        <w:tc>
          <w:tcPr>
            <w:tcW w:w="0" w:type="auto"/>
          </w:tcPr>
          <w:p w14:paraId="3499B00A"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(10.9%)</w:t>
            </w:r>
          </w:p>
        </w:tc>
        <w:tc>
          <w:tcPr>
            <w:tcW w:w="1296" w:type="dxa"/>
          </w:tcPr>
          <w:p w14:paraId="0703504B" w14:textId="77777777" w:rsidR="009D039A" w:rsidRPr="007D2F80" w:rsidRDefault="009D039A" w:rsidP="001C0071">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w:t>
            </w:r>
          </w:p>
        </w:tc>
      </w:tr>
      <w:tr w:rsidR="00A32899" w:rsidRPr="00892059" w14:paraId="3CC33D77" w14:textId="77777777" w:rsidTr="00A32899">
        <w:tc>
          <w:tcPr>
            <w:tcW w:w="0" w:type="auto"/>
          </w:tcPr>
          <w:p w14:paraId="598C04BA" w14:textId="465026D4"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Candida</w:t>
            </w:r>
          </w:p>
        </w:tc>
        <w:tc>
          <w:tcPr>
            <w:tcW w:w="0" w:type="auto"/>
          </w:tcPr>
          <w:p w14:paraId="6B9E4216"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15A4320" w14:textId="0BEE75D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21 (7.7%)</w:t>
            </w:r>
          </w:p>
        </w:tc>
        <w:tc>
          <w:tcPr>
            <w:tcW w:w="0" w:type="auto"/>
          </w:tcPr>
          <w:p w14:paraId="6ECDE323" w14:textId="562BCFB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11 (7.2%)</w:t>
            </w:r>
          </w:p>
        </w:tc>
        <w:tc>
          <w:tcPr>
            <w:tcW w:w="0" w:type="auto"/>
          </w:tcPr>
          <w:p w14:paraId="6B8F9E9D" w14:textId="69CC56B3"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2 (1.7%)</w:t>
            </w:r>
          </w:p>
        </w:tc>
        <w:tc>
          <w:tcPr>
            <w:tcW w:w="1296" w:type="dxa"/>
          </w:tcPr>
          <w:p w14:paraId="7FC4D242" w14:textId="5F270C3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0.064</w:t>
            </w:r>
          </w:p>
        </w:tc>
      </w:tr>
      <w:tr w:rsidR="00A32899" w:rsidRPr="00892059" w14:paraId="6A97C327"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38BC82E" w14:textId="760E9DF8"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Cryptococcus neoformans</w:t>
            </w:r>
          </w:p>
        </w:tc>
        <w:tc>
          <w:tcPr>
            <w:tcW w:w="0" w:type="auto"/>
          </w:tcPr>
          <w:p w14:paraId="348B620E"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23D88A7" w14:textId="29CF27E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16 (5.9%)</w:t>
            </w:r>
          </w:p>
        </w:tc>
        <w:tc>
          <w:tcPr>
            <w:tcW w:w="0" w:type="auto"/>
          </w:tcPr>
          <w:p w14:paraId="6DB05923" w14:textId="0B3AD004"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 (3.3%)</w:t>
            </w:r>
          </w:p>
        </w:tc>
        <w:tc>
          <w:tcPr>
            <w:tcW w:w="0" w:type="auto"/>
          </w:tcPr>
          <w:p w14:paraId="21589831" w14:textId="6A4AF0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(7.6%)</w:t>
            </w:r>
          </w:p>
        </w:tc>
        <w:tc>
          <w:tcPr>
            <w:tcW w:w="1296" w:type="dxa"/>
          </w:tcPr>
          <w:p w14:paraId="5ED348AB" w14:textId="57E7672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0.3</w:t>
            </w:r>
          </w:p>
        </w:tc>
      </w:tr>
      <w:tr w:rsidR="00C73626" w:rsidRPr="00892059" w14:paraId="01F37CF8" w14:textId="77777777" w:rsidTr="00A32899">
        <w:tc>
          <w:tcPr>
            <w:tcW w:w="0" w:type="auto"/>
          </w:tcPr>
          <w:p w14:paraId="29AE6BEB" w14:textId="4027A332"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Gastroenteritis</w:t>
            </w:r>
          </w:p>
        </w:tc>
        <w:tc>
          <w:tcPr>
            <w:tcW w:w="0" w:type="auto"/>
          </w:tcPr>
          <w:p w14:paraId="236ED769"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AA418" w14:textId="4BAC905A"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12 (4.4%)</w:t>
            </w:r>
          </w:p>
        </w:tc>
        <w:tc>
          <w:tcPr>
            <w:tcW w:w="0" w:type="auto"/>
          </w:tcPr>
          <w:p w14:paraId="40861B77" w14:textId="362AA8B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3D86989" w14:textId="1D9703B1"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4 (3.4%)</w:t>
            </w:r>
          </w:p>
        </w:tc>
        <w:tc>
          <w:tcPr>
            <w:tcW w:w="1296" w:type="dxa"/>
          </w:tcPr>
          <w:p w14:paraId="5055ADA5" w14:textId="45757245"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0.9</w:t>
            </w:r>
          </w:p>
        </w:tc>
      </w:tr>
      <w:tr w:rsidR="00C73626" w:rsidRPr="00892059" w14:paraId="6BDC58FE"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5DB8F757" w14:textId="5EC68A2F" w:rsidR="00C73626" w:rsidRPr="00F83FA2"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Hepatitis B</w:t>
            </w:r>
          </w:p>
        </w:tc>
        <w:tc>
          <w:tcPr>
            <w:tcW w:w="0" w:type="auto"/>
          </w:tcPr>
          <w:p w14:paraId="1BF5B081" w14:textId="777777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B810DEB" w14:textId="01B01F0B"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9 (3.3%)</w:t>
            </w:r>
          </w:p>
        </w:tc>
        <w:tc>
          <w:tcPr>
            <w:tcW w:w="0" w:type="auto"/>
          </w:tcPr>
          <w:p w14:paraId="60FFCE08" w14:textId="5CA3A709"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(5.3%)</w:t>
            </w:r>
          </w:p>
        </w:tc>
        <w:tc>
          <w:tcPr>
            <w:tcW w:w="0" w:type="auto"/>
          </w:tcPr>
          <w:p w14:paraId="508FE4B1" w14:textId="0D4BED66"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3B4547B2" w14:textId="34DF2677" w:rsidR="00C73626" w:rsidRPr="007D2F80" w:rsidRDefault="00C73626" w:rsidP="00C73626">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0.13</w:t>
            </w:r>
          </w:p>
        </w:tc>
      </w:tr>
      <w:tr w:rsidR="003B4B3D" w:rsidRPr="00892059" w14:paraId="2962DF42" w14:textId="77777777" w:rsidTr="00A32899">
        <w:tc>
          <w:tcPr>
            <w:tcW w:w="0" w:type="auto"/>
          </w:tcPr>
          <w:p w14:paraId="494145C4" w14:textId="1AFF03A8"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t>Syphilis</w:t>
            </w:r>
          </w:p>
        </w:tc>
        <w:tc>
          <w:tcPr>
            <w:tcW w:w="0" w:type="auto"/>
          </w:tcPr>
          <w:p w14:paraId="681E437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C0E650C" w14:textId="443C0BE3"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8 (3.0%)</w:t>
            </w:r>
          </w:p>
        </w:tc>
        <w:tc>
          <w:tcPr>
            <w:tcW w:w="0" w:type="auto"/>
          </w:tcPr>
          <w:p w14:paraId="7F476821" w14:textId="4EA0E4B9"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7 (4.6%)</w:t>
            </w:r>
          </w:p>
        </w:tc>
        <w:tc>
          <w:tcPr>
            <w:tcW w:w="0" w:type="auto"/>
          </w:tcPr>
          <w:p w14:paraId="7172B40B" w14:textId="0D735E35"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1 (0.8%)</w:t>
            </w:r>
          </w:p>
        </w:tc>
        <w:tc>
          <w:tcPr>
            <w:tcW w:w="1296" w:type="dxa"/>
          </w:tcPr>
          <w:p w14:paraId="58720627" w14:textId="1DF1D84B"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0.2</w:t>
            </w:r>
          </w:p>
        </w:tc>
      </w:tr>
      <w:tr w:rsidR="003B4B3D" w:rsidRPr="00892059" w14:paraId="614C2B2C"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7A9F71E9" w14:textId="77777777"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proofErr w:type="spellStart"/>
            <w:r w:rsidRPr="00F83FA2">
              <w:rPr>
                <w:rFonts w:eastAsia="Arial" w:cs="Arial"/>
                <w:bCs/>
                <w:color w:val="000000"/>
                <w:sz w:val="18"/>
                <w:szCs w:val="18"/>
              </w:rPr>
              <w:t>Kaposis</w:t>
            </w:r>
            <w:proofErr w:type="spellEnd"/>
            <w:r w:rsidRPr="00F83FA2">
              <w:rPr>
                <w:rFonts w:eastAsia="Arial" w:cs="Arial"/>
                <w:bCs/>
                <w:color w:val="000000"/>
                <w:sz w:val="18"/>
                <w:szCs w:val="18"/>
              </w:rPr>
              <w:t xml:space="preserve"> sarcoma</w:t>
            </w:r>
          </w:p>
        </w:tc>
        <w:tc>
          <w:tcPr>
            <w:tcW w:w="0" w:type="auto"/>
          </w:tcPr>
          <w:p w14:paraId="51E1E4E4"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09174A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 (2.2%)</w:t>
            </w:r>
          </w:p>
        </w:tc>
        <w:tc>
          <w:tcPr>
            <w:tcW w:w="0" w:type="auto"/>
          </w:tcPr>
          <w:p w14:paraId="07352B53"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1DCBBDE9"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C41544F" w14:textId="77777777" w:rsidR="003B4B3D" w:rsidRPr="00777C74"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77C74">
              <w:rPr>
                <w:rFonts w:eastAsia="Arial" w:cs="Arial"/>
                <w:color w:val="000000"/>
                <w:sz w:val="18"/>
                <w:szCs w:val="18"/>
              </w:rPr>
              <w:t>0.055</w:t>
            </w:r>
          </w:p>
        </w:tc>
      </w:tr>
      <w:tr w:rsidR="00A32899" w:rsidRPr="007D2F80" w14:paraId="2F0FE0C6" w14:textId="77777777" w:rsidTr="003B4B3D">
        <w:tc>
          <w:tcPr>
            <w:tcW w:w="0" w:type="auto"/>
          </w:tcPr>
          <w:p w14:paraId="3D5FAEFD"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Urinary tract infection</w:t>
            </w:r>
          </w:p>
        </w:tc>
        <w:tc>
          <w:tcPr>
            <w:tcW w:w="0" w:type="auto"/>
          </w:tcPr>
          <w:p w14:paraId="1AC8E752"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85EEC3D"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5C99A385"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0" w:type="auto"/>
          </w:tcPr>
          <w:p w14:paraId="0D230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(2.5%)</w:t>
            </w:r>
          </w:p>
        </w:tc>
        <w:tc>
          <w:tcPr>
            <w:tcW w:w="1296" w:type="dxa"/>
          </w:tcPr>
          <w:p w14:paraId="14557FAE"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0.13</w:t>
            </w:r>
          </w:p>
        </w:tc>
      </w:tr>
      <w:tr w:rsidR="00A32899" w:rsidRPr="007D2F80" w14:paraId="431526F1"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F2EC601" w14:textId="77777777" w:rsidR="003B4B3D" w:rsidRPr="00F83FA2"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 xml:space="preserve">Pneumocystis </w:t>
            </w:r>
            <w:proofErr w:type="spellStart"/>
            <w:r w:rsidRPr="00F83FA2">
              <w:rPr>
                <w:rFonts w:eastAsia="Arial" w:cs="Arial"/>
                <w:bCs/>
                <w:color w:val="000000"/>
                <w:sz w:val="18"/>
                <w:szCs w:val="18"/>
              </w:rPr>
              <w:t>Jiroveci</w:t>
            </w:r>
            <w:proofErr w:type="spellEnd"/>
            <w:r w:rsidRPr="00F83FA2">
              <w:rPr>
                <w:rFonts w:eastAsia="Arial" w:cs="Arial"/>
                <w:bCs/>
                <w:color w:val="000000"/>
                <w:sz w:val="18"/>
                <w:szCs w:val="18"/>
              </w:rPr>
              <w:t xml:space="preserve"> Pneumonia</w:t>
            </w:r>
          </w:p>
        </w:tc>
        <w:tc>
          <w:tcPr>
            <w:tcW w:w="0" w:type="auto"/>
          </w:tcPr>
          <w:p w14:paraId="106EBF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3A503EA"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(1.5%)</w:t>
            </w:r>
          </w:p>
        </w:tc>
        <w:tc>
          <w:tcPr>
            <w:tcW w:w="0" w:type="auto"/>
          </w:tcPr>
          <w:p w14:paraId="6C93CA79"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7CCB7313"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 (0.0%)</w:t>
            </w:r>
          </w:p>
        </w:tc>
        <w:tc>
          <w:tcPr>
            <w:tcW w:w="1296" w:type="dxa"/>
          </w:tcPr>
          <w:p w14:paraId="240A8821" w14:textId="77777777" w:rsidR="003B4B3D" w:rsidRPr="007D2F80" w:rsidRDefault="003B4B3D" w:rsidP="00841F8F">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0.5</w:t>
            </w:r>
          </w:p>
        </w:tc>
      </w:tr>
      <w:tr w:rsidR="00A32899" w:rsidRPr="00892059" w14:paraId="5AA785D1" w14:textId="77777777" w:rsidTr="00A32899">
        <w:tc>
          <w:tcPr>
            <w:tcW w:w="0" w:type="auto"/>
          </w:tcPr>
          <w:p w14:paraId="5DE2C35E" w14:textId="5E6A69CD" w:rsidR="003B4B3D" w:rsidRPr="00DE78A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Herpes simplex virus</w:t>
            </w:r>
          </w:p>
        </w:tc>
        <w:tc>
          <w:tcPr>
            <w:tcW w:w="0" w:type="auto"/>
          </w:tcPr>
          <w:p w14:paraId="5F6DE57B"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A3EC06"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13A24912"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4 (2.6%)</w:t>
            </w:r>
          </w:p>
        </w:tc>
        <w:tc>
          <w:tcPr>
            <w:tcW w:w="0" w:type="auto"/>
          </w:tcPr>
          <w:p w14:paraId="53D9F56E"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(0.8%)</w:t>
            </w:r>
          </w:p>
        </w:tc>
        <w:tc>
          <w:tcPr>
            <w:tcW w:w="1296" w:type="dxa"/>
          </w:tcPr>
          <w:p w14:paraId="6BA9582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0.4</w:t>
            </w:r>
          </w:p>
        </w:tc>
      </w:tr>
      <w:tr w:rsidR="00A32899" w:rsidRPr="00892059" w14:paraId="17F4FF3A" w14:textId="77777777" w:rsidTr="00A32899">
        <w:trPr>
          <w:cnfStyle w:val="000000100000" w:firstRow="0" w:lastRow="0" w:firstColumn="0" w:lastColumn="0" w:oddVBand="0" w:evenVBand="0" w:oddHBand="1" w:evenHBand="0" w:firstRowFirstColumn="0" w:firstRowLastColumn="0" w:lastRowFirstColumn="0" w:lastRowLastColumn="0"/>
        </w:trPr>
        <w:tc>
          <w:tcPr>
            <w:tcW w:w="0" w:type="auto"/>
          </w:tcPr>
          <w:p w14:paraId="3C9713E8" w14:textId="3369C33A" w:rsidR="003B4B3D" w:rsidRPr="00F83FA2"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cs="Arial"/>
                <w:bCs/>
                <w:sz w:val="18"/>
                <w:szCs w:val="18"/>
              </w:rPr>
            </w:pPr>
            <w:r w:rsidRPr="00F83FA2">
              <w:rPr>
                <w:rFonts w:eastAsia="Arial" w:cs="Arial"/>
                <w:bCs/>
                <w:color w:val="000000"/>
                <w:sz w:val="18"/>
                <w:szCs w:val="18"/>
              </w:rPr>
              <w:t>Bacterial meningitis</w:t>
            </w:r>
          </w:p>
        </w:tc>
        <w:tc>
          <w:tcPr>
            <w:tcW w:w="0" w:type="auto"/>
          </w:tcPr>
          <w:p w14:paraId="0AE388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B41924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3 (1.1%)</w:t>
            </w:r>
          </w:p>
        </w:tc>
        <w:tc>
          <w:tcPr>
            <w:tcW w:w="0" w:type="auto"/>
          </w:tcPr>
          <w:p w14:paraId="0D962655"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 (0.7%)</w:t>
            </w:r>
          </w:p>
        </w:tc>
        <w:tc>
          <w:tcPr>
            <w:tcW w:w="0" w:type="auto"/>
          </w:tcPr>
          <w:p w14:paraId="5449519C"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2 (1.7%)</w:t>
            </w:r>
          </w:p>
        </w:tc>
        <w:tc>
          <w:tcPr>
            <w:tcW w:w="1296" w:type="dxa"/>
          </w:tcPr>
          <w:p w14:paraId="1BCCB97F" w14:textId="77777777" w:rsidR="003B4B3D" w:rsidRPr="007D2F80" w:rsidRDefault="003B4B3D" w:rsidP="003B4B3D">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0.8</w:t>
            </w:r>
          </w:p>
        </w:tc>
      </w:tr>
      <w:tr w:rsidR="00A32899" w:rsidRPr="00892059" w14:paraId="71767EE9" w14:textId="77777777" w:rsidTr="003B4B3D">
        <w:tc>
          <w:tcPr>
            <w:tcW w:w="0" w:type="auto"/>
          </w:tcPr>
          <w:p w14:paraId="16928766" w14:textId="2B903DC8"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Haematological parameters</w:t>
            </w:r>
          </w:p>
        </w:tc>
        <w:tc>
          <w:tcPr>
            <w:tcW w:w="0" w:type="auto"/>
          </w:tcPr>
          <w:p w14:paraId="0E611459"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D5647F7" w14:textId="77777777" w:rsidR="000977E0" w:rsidRPr="002C484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21399F6"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350633E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1296" w:type="dxa"/>
          </w:tcPr>
          <w:p w14:paraId="4A0308D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p>
        </w:tc>
      </w:tr>
      <w:tr w:rsidR="000977E0" w:rsidRPr="00892059" w14:paraId="0ACA3DC9"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AE2B271" w14:textId="5540E253"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White cell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05E4621C"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D846E61" w14:textId="77777777"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F83FA2">
              <w:rPr>
                <w:rFonts w:eastAsia="Arial" w:cs="Arial"/>
                <w:color w:val="000000"/>
                <w:sz w:val="18"/>
                <w:szCs w:val="18"/>
              </w:rPr>
              <w:t>5.0 (2.9, 7.4)</w:t>
            </w:r>
          </w:p>
        </w:tc>
        <w:tc>
          <w:tcPr>
            <w:tcW w:w="0" w:type="auto"/>
          </w:tcPr>
          <w:p w14:paraId="6C8B6CA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5.8 (4.2, 8.4)</w:t>
            </w:r>
          </w:p>
        </w:tc>
        <w:tc>
          <w:tcPr>
            <w:tcW w:w="0" w:type="auto"/>
          </w:tcPr>
          <w:p w14:paraId="3BD3642F"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6.8 (4.5, 9.7)</w:t>
            </w:r>
          </w:p>
        </w:tc>
        <w:tc>
          <w:tcPr>
            <w:tcW w:w="1296" w:type="dxa"/>
          </w:tcPr>
          <w:p w14:paraId="37B7371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&lt;0.001</w:t>
            </w:r>
          </w:p>
        </w:tc>
      </w:tr>
      <w:tr w:rsidR="00A32899" w:rsidRPr="00892059" w14:paraId="0B52E387" w14:textId="77777777" w:rsidTr="003B4B3D">
        <w:tc>
          <w:tcPr>
            <w:tcW w:w="0" w:type="auto"/>
          </w:tcPr>
          <w:p w14:paraId="0BB1113A" w14:textId="2CE0B7E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bCs/>
                <w:sz w:val="18"/>
                <w:szCs w:val="18"/>
              </w:rPr>
            </w:pPr>
            <w:r w:rsidRPr="00F83FA2">
              <w:rPr>
                <w:rFonts w:eastAsia="Arial" w:cs="Arial"/>
                <w:bCs/>
                <w:color w:val="000000"/>
                <w:sz w:val="18"/>
                <w:szCs w:val="18"/>
              </w:rPr>
              <w:t xml:space="preserve">Lymphocyte count </w:t>
            </w:r>
            <w:r w:rsidR="00212F34">
              <w:rPr>
                <w:rFonts w:eastAsia="Arial" w:cs="Arial"/>
                <w:bCs/>
                <w:color w:val="000000"/>
                <w:sz w:val="18"/>
                <w:szCs w:val="18"/>
              </w:rPr>
              <w:t>x</w:t>
            </w:r>
            <w:r w:rsidR="00212F34" w:rsidRPr="00F83FA2">
              <w:rPr>
                <w:rFonts w:eastAsia="Arial" w:cs="Arial"/>
                <w:bCs/>
                <w:color w:val="000000"/>
                <w:sz w:val="18"/>
                <w:szCs w:val="18"/>
              </w:rPr>
              <w:t>10</w:t>
            </w:r>
            <w:r w:rsidR="00212F34" w:rsidRPr="00F83FA2">
              <w:rPr>
                <w:rFonts w:eastAsia="Arial" w:cs="Arial"/>
                <w:bCs/>
                <w:color w:val="000000"/>
                <w:sz w:val="18"/>
                <w:szCs w:val="18"/>
                <w:vertAlign w:val="superscript"/>
              </w:rPr>
              <w:t>9</w:t>
            </w:r>
          </w:p>
        </w:tc>
        <w:tc>
          <w:tcPr>
            <w:tcW w:w="0" w:type="auto"/>
          </w:tcPr>
          <w:p w14:paraId="22EEA34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F3D37E2" w14:textId="77777777"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E74EAD">
              <w:rPr>
                <w:rFonts w:eastAsia="Arial" w:cs="Arial"/>
                <w:color w:val="000000"/>
                <w:sz w:val="18"/>
                <w:szCs w:val="18"/>
              </w:rPr>
              <w:t>0</w:t>
            </w:r>
            <w:r w:rsidRPr="00F83FA2">
              <w:rPr>
                <w:rFonts w:eastAsia="Arial" w:cs="Arial"/>
                <w:color w:val="000000"/>
                <w:sz w:val="18"/>
                <w:szCs w:val="18"/>
              </w:rPr>
              <w:t>.6 (0.3, 1.3)</w:t>
            </w:r>
          </w:p>
        </w:tc>
        <w:tc>
          <w:tcPr>
            <w:tcW w:w="0" w:type="auto"/>
          </w:tcPr>
          <w:p w14:paraId="7A95B363"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0.9 (0.5, 5.8)</w:t>
            </w:r>
          </w:p>
        </w:tc>
        <w:tc>
          <w:tcPr>
            <w:tcW w:w="0" w:type="auto"/>
          </w:tcPr>
          <w:p w14:paraId="5C0FD872"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sz w:val="18"/>
                <w:szCs w:val="18"/>
              </w:rPr>
            </w:pPr>
            <w:r w:rsidRPr="007D2F80">
              <w:rPr>
                <w:rFonts w:eastAsia="Arial" w:cs="Arial"/>
                <w:color w:val="000000"/>
                <w:sz w:val="18"/>
                <w:szCs w:val="18"/>
              </w:rPr>
              <w:t>1.3 (0.8, 3.0)</w:t>
            </w:r>
          </w:p>
        </w:tc>
        <w:tc>
          <w:tcPr>
            <w:tcW w:w="1296" w:type="dxa"/>
          </w:tcPr>
          <w:p w14:paraId="66EF7470"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b/>
                <w:bCs/>
                <w:sz w:val="18"/>
                <w:szCs w:val="18"/>
              </w:rPr>
            </w:pPr>
            <w:r w:rsidRPr="007D2F80">
              <w:rPr>
                <w:rFonts w:eastAsia="Arial" w:cs="Arial"/>
                <w:b/>
                <w:bCs/>
                <w:color w:val="000000"/>
                <w:sz w:val="18"/>
                <w:szCs w:val="18"/>
              </w:rPr>
              <w:t>0.011</w:t>
            </w:r>
          </w:p>
        </w:tc>
      </w:tr>
      <w:tr w:rsidR="000977E0" w:rsidRPr="00892059" w14:paraId="76701D27"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1510B12D" w14:textId="4F5BAE95" w:rsidR="000977E0" w:rsidRPr="00F83FA2"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right"/>
              <w:rPr>
                <w:rFonts w:eastAsia="Arial" w:cs="Arial"/>
                <w:bCs/>
                <w:color w:val="000000"/>
                <w:sz w:val="18"/>
                <w:szCs w:val="18"/>
              </w:rPr>
            </w:pPr>
            <w:r w:rsidRPr="00F83FA2">
              <w:rPr>
                <w:rFonts w:eastAsia="Arial" w:cs="Arial"/>
                <w:bCs/>
                <w:color w:val="000000"/>
                <w:sz w:val="18"/>
                <w:szCs w:val="18"/>
              </w:rPr>
              <w:lastRenderedPageBreak/>
              <w:t>Neutrophils</w:t>
            </w:r>
            <w:r>
              <w:rPr>
                <w:rFonts w:eastAsia="Arial" w:cs="Arial"/>
                <w:bCs/>
                <w:color w:val="000000"/>
                <w:sz w:val="18"/>
                <w:szCs w:val="18"/>
              </w:rPr>
              <w:t xml:space="preserve"> </w:t>
            </w:r>
            <w:r w:rsidR="00212F34">
              <w:rPr>
                <w:rFonts w:eastAsia="Arial" w:cs="Arial"/>
                <w:bCs/>
                <w:color w:val="000000"/>
                <w:sz w:val="18"/>
                <w:szCs w:val="18"/>
              </w:rPr>
              <w:t>x10</w:t>
            </w:r>
            <w:r w:rsidR="00212F34" w:rsidRPr="00F83FA2">
              <w:rPr>
                <w:rFonts w:eastAsia="Arial" w:cs="Arial"/>
                <w:bCs/>
                <w:color w:val="000000"/>
                <w:sz w:val="18"/>
                <w:szCs w:val="18"/>
                <w:vertAlign w:val="superscript"/>
              </w:rPr>
              <w:t>9</w:t>
            </w:r>
          </w:p>
        </w:tc>
        <w:tc>
          <w:tcPr>
            <w:tcW w:w="0" w:type="auto"/>
          </w:tcPr>
          <w:p w14:paraId="3C69D634"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434B4DFA" w14:textId="06881F0C"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F83FA2">
              <w:rPr>
                <w:rFonts w:eastAsia="Arial" w:cs="Arial"/>
                <w:color w:val="000000"/>
                <w:sz w:val="18"/>
                <w:szCs w:val="18"/>
              </w:rPr>
              <w:t>2.4 (1.0, 5.9)</w:t>
            </w:r>
          </w:p>
        </w:tc>
        <w:tc>
          <w:tcPr>
            <w:tcW w:w="0" w:type="auto"/>
          </w:tcPr>
          <w:p w14:paraId="3AFB356E" w14:textId="2F1BD319"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6.6 (2.8, 15.7)</w:t>
            </w:r>
          </w:p>
        </w:tc>
        <w:tc>
          <w:tcPr>
            <w:tcW w:w="0" w:type="auto"/>
          </w:tcPr>
          <w:p w14:paraId="523D8CFC" w14:textId="56D2472C"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7D2F80">
              <w:rPr>
                <w:rFonts w:eastAsia="Arial" w:cs="Arial"/>
                <w:color w:val="000000"/>
                <w:sz w:val="18"/>
                <w:szCs w:val="18"/>
              </w:rPr>
              <w:t>5.1 (2.9, 11.5)</w:t>
            </w:r>
          </w:p>
        </w:tc>
        <w:tc>
          <w:tcPr>
            <w:tcW w:w="1296" w:type="dxa"/>
          </w:tcPr>
          <w:p w14:paraId="1E567917" w14:textId="5C0135C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b/>
                <w:bCs/>
                <w:color w:val="000000"/>
                <w:sz w:val="18"/>
                <w:szCs w:val="18"/>
              </w:rPr>
            </w:pPr>
            <w:r w:rsidRPr="007D2F80">
              <w:rPr>
                <w:rFonts w:eastAsia="Arial" w:cs="Arial"/>
                <w:b/>
                <w:bCs/>
                <w:color w:val="000000"/>
                <w:sz w:val="18"/>
                <w:szCs w:val="18"/>
              </w:rPr>
              <w:t>0.002</w:t>
            </w:r>
          </w:p>
        </w:tc>
      </w:tr>
      <w:tr w:rsidR="00A32899" w:rsidRPr="00892059" w14:paraId="23B22CE0" w14:textId="77777777" w:rsidTr="003B4B3D">
        <w:tc>
          <w:tcPr>
            <w:tcW w:w="0" w:type="auto"/>
          </w:tcPr>
          <w:p w14:paraId="3E0EEDCE" w14:textId="2267E591" w:rsidR="000977E0" w:rsidRPr="00F83FA2" w:rsidRDefault="00724CAF"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HA</w:t>
            </w:r>
            <w:commentRangeStart w:id="77"/>
            <w:commentRangeStart w:id="78"/>
            <w:r w:rsidR="000977E0" w:rsidRPr="00A57124">
              <w:rPr>
                <w:rFonts w:eastAsia="Arial" w:cs="Arial"/>
                <w:bCs/>
                <w:color w:val="000000"/>
                <w:sz w:val="18"/>
                <w:szCs w:val="18"/>
              </w:rPr>
              <w:t xml:space="preserve">ART </w:t>
            </w:r>
            <w:commentRangeEnd w:id="77"/>
            <w:r w:rsidR="00722CC2">
              <w:rPr>
                <w:rStyle w:val="CommentReference"/>
              </w:rPr>
              <w:commentReference w:id="77"/>
            </w:r>
            <w:commentRangeEnd w:id="78"/>
            <w:r w:rsidR="00F00070">
              <w:rPr>
                <w:rStyle w:val="CommentReference"/>
              </w:rPr>
              <w:commentReference w:id="78"/>
            </w:r>
            <w:r w:rsidR="000977E0" w:rsidRPr="00A57124">
              <w:rPr>
                <w:rFonts w:eastAsia="Arial" w:cs="Arial"/>
                <w:bCs/>
                <w:color w:val="000000"/>
                <w:sz w:val="18"/>
                <w:szCs w:val="18"/>
              </w:rPr>
              <w:t>exposure</w:t>
            </w:r>
          </w:p>
        </w:tc>
        <w:tc>
          <w:tcPr>
            <w:tcW w:w="0" w:type="auto"/>
          </w:tcPr>
          <w:p w14:paraId="5DC5CD1A"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085A5369" w14:textId="4AB94F44" w:rsidR="000977E0" w:rsidRPr="00E74EAD"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101 (37.3%)</w:t>
            </w:r>
          </w:p>
        </w:tc>
        <w:tc>
          <w:tcPr>
            <w:tcW w:w="0" w:type="auto"/>
          </w:tcPr>
          <w:p w14:paraId="0C3EAB61" w14:textId="4222C82F"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62 (40.8%)</w:t>
            </w:r>
          </w:p>
        </w:tc>
        <w:tc>
          <w:tcPr>
            <w:tcW w:w="0" w:type="auto"/>
          </w:tcPr>
          <w:p w14:paraId="5B415F9C" w14:textId="4B667CCE"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44 (37.0%)</w:t>
            </w:r>
          </w:p>
        </w:tc>
        <w:tc>
          <w:tcPr>
            <w:tcW w:w="1296" w:type="dxa"/>
          </w:tcPr>
          <w:p w14:paraId="75FDC66D" w14:textId="35CEBA7C"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0.7</w:t>
            </w:r>
          </w:p>
        </w:tc>
      </w:tr>
      <w:tr w:rsidR="00A32899" w:rsidRPr="00892059" w14:paraId="054054FB" w14:textId="77777777" w:rsidTr="003B4B3D">
        <w:trPr>
          <w:cnfStyle w:val="000000100000" w:firstRow="0" w:lastRow="0" w:firstColumn="0" w:lastColumn="0" w:oddVBand="0" w:evenVBand="0" w:oddHBand="1" w:evenHBand="0" w:firstRowFirstColumn="0" w:firstRowLastColumn="0" w:lastRowFirstColumn="0" w:lastRowLastColumn="0"/>
        </w:trPr>
        <w:tc>
          <w:tcPr>
            <w:tcW w:w="0" w:type="auto"/>
          </w:tcPr>
          <w:p w14:paraId="05EF68AB" w14:textId="28458A9B" w:rsidR="000977E0" w:rsidRPr="00A57124" w:rsidRDefault="006F1AEE"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w:t>
            </w:r>
            <w:r w:rsidR="00DB77D0">
              <w:rPr>
                <w:rFonts w:eastAsia="Arial" w:cs="Arial"/>
                <w:bCs/>
                <w:color w:val="000000"/>
                <w:sz w:val="18"/>
                <w:szCs w:val="18"/>
              </w:rPr>
              <w:t>-</w:t>
            </w:r>
            <w:r w:rsidR="00212F34">
              <w:rPr>
                <w:rFonts w:eastAsia="Arial" w:cs="Arial"/>
                <w:bCs/>
                <w:color w:val="000000"/>
                <w:sz w:val="18"/>
                <w:szCs w:val="18"/>
              </w:rPr>
              <w:t xml:space="preserve">tuberculous </w:t>
            </w:r>
            <w:r w:rsidR="00DB77D0">
              <w:rPr>
                <w:rFonts w:eastAsia="Arial" w:cs="Arial"/>
                <w:bCs/>
                <w:color w:val="000000"/>
                <w:sz w:val="18"/>
                <w:szCs w:val="18"/>
              </w:rPr>
              <w:t>therapy</w:t>
            </w:r>
          </w:p>
        </w:tc>
        <w:tc>
          <w:tcPr>
            <w:tcW w:w="0" w:type="auto"/>
          </w:tcPr>
          <w:p w14:paraId="4C8F2B8E"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6E4E47B6" w14:textId="5A50F7E4"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5 (1.8%)</w:t>
            </w:r>
          </w:p>
        </w:tc>
        <w:tc>
          <w:tcPr>
            <w:tcW w:w="0" w:type="auto"/>
          </w:tcPr>
          <w:p w14:paraId="4C2208C7" w14:textId="048B5AF3"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(2.0%)</w:t>
            </w:r>
          </w:p>
        </w:tc>
        <w:tc>
          <w:tcPr>
            <w:tcW w:w="0" w:type="auto"/>
          </w:tcPr>
          <w:p w14:paraId="50B79747" w14:textId="06071DB1"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6 (5.0%)</w:t>
            </w:r>
          </w:p>
        </w:tc>
        <w:tc>
          <w:tcPr>
            <w:tcW w:w="1296" w:type="dxa"/>
          </w:tcPr>
          <w:p w14:paraId="2E336898" w14:textId="57FAE115" w:rsidR="000977E0" w:rsidRPr="00A5712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0.2</w:t>
            </w:r>
          </w:p>
        </w:tc>
      </w:tr>
      <w:tr w:rsidR="000977E0" w:rsidRPr="00892059" w14:paraId="4C0114E6" w14:textId="77777777" w:rsidTr="003B4B3D">
        <w:tc>
          <w:tcPr>
            <w:tcW w:w="0" w:type="auto"/>
          </w:tcPr>
          <w:p w14:paraId="77DC61E3" w14:textId="38579BA4" w:rsidR="000977E0" w:rsidRPr="00F83FA2" w:rsidDel="00124D94" w:rsidRDefault="00DB77D0" w:rsidP="000977E0">
            <w:pPr>
              <w:pBdr>
                <w:top w:val="none" w:sz="0" w:space="0" w:color="000000"/>
                <w:left w:val="none" w:sz="0" w:space="0" w:color="000000"/>
                <w:bottom w:val="none" w:sz="0" w:space="0" w:color="000000"/>
                <w:right w:val="none" w:sz="0" w:space="0" w:color="000000"/>
              </w:pBdr>
              <w:spacing w:before="100" w:after="100"/>
              <w:ind w:left="100" w:right="102"/>
              <w:contextualSpacing/>
              <w:rPr>
                <w:rFonts w:eastAsia="Arial" w:cs="Arial"/>
                <w:bCs/>
                <w:color w:val="000000"/>
                <w:sz w:val="18"/>
                <w:szCs w:val="18"/>
              </w:rPr>
            </w:pPr>
            <w:r>
              <w:rPr>
                <w:rFonts w:eastAsia="Arial" w:cs="Arial"/>
                <w:bCs/>
                <w:color w:val="000000"/>
                <w:sz w:val="18"/>
                <w:szCs w:val="18"/>
              </w:rPr>
              <w:t>Antifungal therapy</w:t>
            </w:r>
          </w:p>
        </w:tc>
        <w:tc>
          <w:tcPr>
            <w:tcW w:w="0" w:type="auto"/>
          </w:tcPr>
          <w:p w14:paraId="5CA433E1" w14:textId="77777777" w:rsidR="000977E0" w:rsidRPr="007D2F80"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p>
        </w:tc>
        <w:tc>
          <w:tcPr>
            <w:tcW w:w="0" w:type="auto"/>
          </w:tcPr>
          <w:p w14:paraId="226726AA" w14:textId="2645747F" w:rsidR="000977E0" w:rsidRPr="00F83FA2"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2 (0.7%)</w:t>
            </w:r>
          </w:p>
        </w:tc>
        <w:tc>
          <w:tcPr>
            <w:tcW w:w="0" w:type="auto"/>
          </w:tcPr>
          <w:p w14:paraId="6A431F1F" w14:textId="5192E3F5"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1 (0.7%)</w:t>
            </w:r>
          </w:p>
        </w:tc>
        <w:tc>
          <w:tcPr>
            <w:tcW w:w="0" w:type="auto"/>
          </w:tcPr>
          <w:p w14:paraId="2C0DE086" w14:textId="0B401436" w:rsidR="000977E0" w:rsidRPr="007D2F80"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3 (2.5%)</w:t>
            </w:r>
          </w:p>
        </w:tc>
        <w:tc>
          <w:tcPr>
            <w:tcW w:w="1296" w:type="dxa"/>
          </w:tcPr>
          <w:p w14:paraId="2B6B3C9D" w14:textId="345405CE" w:rsidR="000977E0" w:rsidRPr="00A57124" w:rsidDel="00124D94" w:rsidRDefault="000977E0" w:rsidP="000977E0">
            <w:pPr>
              <w:pBdr>
                <w:top w:val="none" w:sz="0" w:space="0" w:color="000000"/>
                <w:left w:val="none" w:sz="0" w:space="0" w:color="000000"/>
                <w:bottom w:val="none" w:sz="0" w:space="0" w:color="000000"/>
                <w:right w:val="none" w:sz="0" w:space="0" w:color="000000"/>
              </w:pBdr>
              <w:spacing w:before="100" w:after="100"/>
              <w:ind w:left="100" w:right="102"/>
              <w:contextualSpacing/>
              <w:jc w:val="center"/>
              <w:rPr>
                <w:rFonts w:eastAsia="Arial" w:cs="Arial"/>
                <w:color w:val="000000"/>
                <w:sz w:val="18"/>
                <w:szCs w:val="18"/>
              </w:rPr>
            </w:pPr>
            <w:r w:rsidRPr="00A57124">
              <w:rPr>
                <w:rFonts w:eastAsia="Arial" w:cs="Arial"/>
                <w:color w:val="000000"/>
                <w:sz w:val="18"/>
                <w:szCs w:val="18"/>
              </w:rPr>
              <w:t>0.3</w:t>
            </w:r>
          </w:p>
        </w:tc>
      </w:tr>
    </w:tbl>
    <w:bookmarkEnd w:id="72"/>
    <w:p w14:paraId="010495B7" w14:textId="77777777" w:rsidR="003B4BA9" w:rsidRDefault="00124D94" w:rsidP="00124D94">
      <w:pPr>
        <w:pStyle w:val="BodyText"/>
        <w:rPr>
          <w:ins w:id="79" w:author="Ian Ross" w:date="2024-09-19T09:52:00Z" w16du:dateUtc="2024-09-19T07:52:00Z"/>
          <w:iCs/>
          <w:sz w:val="16"/>
          <w:szCs w:val="16"/>
        </w:rPr>
      </w:pPr>
      <w:r w:rsidRPr="001C0071">
        <w:rPr>
          <w:rStyle w:val="gtfootnotemarks"/>
          <w:rFonts w:cs="Segoe UI"/>
          <w:i/>
          <w:iCs/>
          <w:color w:val="333333"/>
          <w:sz w:val="16"/>
          <w:szCs w:val="16"/>
          <w:shd w:val="clear" w:color="auto" w:fill="FFFFFF"/>
          <w:vertAlign w:val="superscript"/>
        </w:rPr>
        <w:t>1</w:t>
      </w:r>
      <w:r w:rsidRPr="001C0071">
        <w:rPr>
          <w:rFonts w:cs="Segoe UI"/>
          <w:color w:val="333333"/>
          <w:sz w:val="16"/>
          <w:szCs w:val="16"/>
          <w:shd w:val="clear" w:color="auto" w:fill="FFFFFF"/>
        </w:rPr>
        <w:t> Median (IQR)</w:t>
      </w:r>
      <w:r w:rsidR="007C7DE3" w:rsidRPr="00FE00C8">
        <w:rPr>
          <w:iCs/>
          <w:sz w:val="16"/>
          <w:szCs w:val="16"/>
        </w:rPr>
        <w:t xml:space="preserve">; </w:t>
      </w:r>
      <w:r w:rsidR="007C7DE3" w:rsidRPr="00FE00C8">
        <w:rPr>
          <w:iCs/>
          <w:sz w:val="16"/>
          <w:szCs w:val="16"/>
          <w:vertAlign w:val="superscript"/>
        </w:rPr>
        <w:t>2</w:t>
      </w:r>
      <w:r w:rsidR="007C7DE3" w:rsidRPr="00FE00C8">
        <w:rPr>
          <w:iCs/>
          <w:sz w:val="16"/>
          <w:szCs w:val="16"/>
        </w:rPr>
        <w:t>Wilcoxon rank sum test; Pearson's Chi-squared test; Fisher's exact test</w:t>
      </w:r>
    </w:p>
    <w:p w14:paraId="3E5DCD37" w14:textId="046CDA9B" w:rsidR="00DB77D0" w:rsidRDefault="003B4BA9" w:rsidP="00124D94">
      <w:pPr>
        <w:pStyle w:val="BodyText"/>
        <w:rPr>
          <w:iCs/>
          <w:sz w:val="16"/>
          <w:szCs w:val="16"/>
        </w:rPr>
      </w:pPr>
      <w:ins w:id="80" w:author="Ian Ross" w:date="2024-09-19T09:52:00Z" w16du:dateUtc="2024-09-19T07:52:00Z">
        <w:r>
          <w:rPr>
            <w:iCs/>
            <w:sz w:val="16"/>
            <w:szCs w:val="16"/>
          </w:rPr>
          <w:t>IQR</w:t>
        </w:r>
        <w:r w:rsidR="00066581">
          <w:rPr>
            <w:iCs/>
            <w:sz w:val="16"/>
            <w:szCs w:val="16"/>
          </w:rPr>
          <w:t>-interquartile range</w:t>
        </w:r>
      </w:ins>
    </w:p>
    <w:p w14:paraId="25612BE1" w14:textId="77777777" w:rsidR="00212F34" w:rsidRDefault="00DB77D0" w:rsidP="00DF308B">
      <w:pPr>
        <w:pStyle w:val="BodyText"/>
        <w:jc w:val="both"/>
        <w:rPr>
          <w:iCs/>
          <w:sz w:val="16"/>
          <w:szCs w:val="16"/>
        </w:rPr>
      </w:pPr>
      <w:r>
        <w:rPr>
          <w:iCs/>
          <w:sz w:val="16"/>
          <w:szCs w:val="16"/>
        </w:rPr>
        <w:t>TB-tuberculosis</w:t>
      </w:r>
    </w:p>
    <w:p w14:paraId="6539340B" w14:textId="6E6DA6E7" w:rsidR="00212F34" w:rsidRDefault="00212F34" w:rsidP="00DF308B">
      <w:pPr>
        <w:pStyle w:val="BodyText"/>
        <w:jc w:val="both"/>
        <w:rPr>
          <w:iCs/>
          <w:sz w:val="16"/>
          <w:szCs w:val="16"/>
        </w:rPr>
      </w:pPr>
      <w:r>
        <w:rPr>
          <w:iCs/>
          <w:sz w:val="16"/>
          <w:szCs w:val="16"/>
        </w:rPr>
        <w:t>ART antiretroviral therapy</w:t>
      </w:r>
    </w:p>
    <w:p w14:paraId="72779D1A" w14:textId="7CB4BA3C" w:rsidR="00A32899" w:rsidRDefault="00A32899" w:rsidP="00724CAF">
      <w:pPr>
        <w:keepNext/>
        <w:pBdr>
          <w:top w:val="none" w:sz="0" w:space="0" w:color="000000"/>
          <w:left w:val="none" w:sz="0" w:space="0" w:color="000000"/>
          <w:bottom w:val="none" w:sz="0" w:space="0" w:color="000000"/>
          <w:right w:val="none" w:sz="0" w:space="0" w:color="000000"/>
        </w:pBdr>
        <w:spacing w:before="60" w:after="60"/>
        <w:ind w:right="60"/>
        <w:rPr>
          <w:rFonts w:asciiTheme="majorHAnsi" w:hAnsiTheme="majorHAnsi" w:cstheme="majorHAnsi"/>
          <w:bCs/>
          <w:sz w:val="22"/>
          <w:szCs w:val="22"/>
        </w:rPr>
      </w:pPr>
      <w:bookmarkStart w:id="81" w:name="table-1"/>
    </w:p>
    <w:p w14:paraId="00C91EC4" w14:textId="25FDEFAB" w:rsidR="00A32899" w:rsidRDefault="00722CC2">
      <w:pPr>
        <w:keepNext/>
        <w:pBdr>
          <w:top w:val="none" w:sz="0" w:space="0" w:color="000000"/>
          <w:left w:val="none" w:sz="0" w:space="0" w:color="000000"/>
          <w:bottom w:val="none" w:sz="0" w:space="0" w:color="000000"/>
          <w:right w:val="none" w:sz="0" w:space="0" w:color="000000"/>
        </w:pBdr>
        <w:spacing w:before="60" w:after="60"/>
        <w:ind w:left="60" w:right="60"/>
        <w:jc w:val="both"/>
        <w:rPr>
          <w:rFonts w:asciiTheme="majorHAnsi" w:hAnsiTheme="majorHAnsi" w:cstheme="majorHAnsi"/>
          <w:bCs/>
          <w:sz w:val="22"/>
          <w:szCs w:val="22"/>
        </w:rPr>
        <w:pPrChange w:id="82" w:author="Ian Ross" w:date="2024-09-19T09:53:00Z" w16du:dateUtc="2024-09-19T07:53:00Z">
          <w:pPr>
            <w:keepNext/>
            <w:pBdr>
              <w:top w:val="none" w:sz="0" w:space="0" w:color="000000"/>
              <w:left w:val="none" w:sz="0" w:space="0" w:color="000000"/>
              <w:bottom w:val="none" w:sz="0" w:space="0" w:color="000000"/>
              <w:right w:val="none" w:sz="0" w:space="0" w:color="000000"/>
            </w:pBdr>
            <w:spacing w:before="60" w:after="60"/>
            <w:ind w:left="60" w:right="60"/>
          </w:pPr>
        </w:pPrChange>
      </w:pPr>
      <w:r>
        <w:rPr>
          <w:rFonts w:asciiTheme="majorHAnsi" w:hAnsiTheme="majorHAnsi" w:cstheme="majorHAnsi"/>
          <w:bCs/>
          <w:sz w:val="22"/>
          <w:szCs w:val="22"/>
        </w:rPr>
        <w:t xml:space="preserve">When comparing the subgroup of patients </w:t>
      </w:r>
      <w:proofErr w:type="gramStart"/>
      <w:r>
        <w:rPr>
          <w:rFonts w:asciiTheme="majorHAnsi" w:hAnsiTheme="majorHAnsi" w:cstheme="majorHAnsi"/>
          <w:bCs/>
          <w:sz w:val="22"/>
          <w:szCs w:val="22"/>
        </w:rPr>
        <w:t>receiving  HAART</w:t>
      </w:r>
      <w:proofErr w:type="gramEnd"/>
      <w:ins w:id="83" w:author="Ian Ross" w:date="2024-09-19T09:53:00Z" w16du:dateUtc="2024-09-19T07:53:00Z">
        <w:r w:rsidR="00F85865">
          <w:rPr>
            <w:rFonts w:asciiTheme="majorHAnsi" w:hAnsiTheme="majorHAnsi" w:cstheme="majorHAnsi"/>
            <w:bCs/>
            <w:sz w:val="22"/>
            <w:szCs w:val="22"/>
          </w:rPr>
          <w:t>,</w:t>
        </w:r>
      </w:ins>
      <w:r>
        <w:rPr>
          <w:rFonts w:asciiTheme="majorHAnsi" w:hAnsiTheme="majorHAnsi" w:cstheme="majorHAnsi"/>
          <w:bCs/>
          <w:sz w:val="22"/>
          <w:szCs w:val="22"/>
        </w:rPr>
        <w:t xml:space="preserve"> compared with those who were antiretroviral treatment naïve, the patients did not differ apart from </w:t>
      </w:r>
      <w:r w:rsidR="00E74AFD">
        <w:rPr>
          <w:rFonts w:asciiTheme="majorHAnsi" w:hAnsiTheme="majorHAnsi" w:cstheme="majorHAnsi"/>
          <w:bCs/>
          <w:sz w:val="22"/>
          <w:szCs w:val="22"/>
        </w:rPr>
        <w:t>the</w:t>
      </w:r>
      <w:r>
        <w:rPr>
          <w:rFonts w:asciiTheme="majorHAnsi" w:hAnsiTheme="majorHAnsi" w:cstheme="majorHAnsi"/>
          <w:bCs/>
          <w:sz w:val="22"/>
          <w:szCs w:val="22"/>
        </w:rPr>
        <w:t xml:space="preserve"> incidence </w:t>
      </w:r>
      <w:r w:rsidR="00E74AFD">
        <w:rPr>
          <w:rFonts w:asciiTheme="majorHAnsi" w:hAnsiTheme="majorHAnsi" w:cstheme="majorHAnsi"/>
          <w:bCs/>
          <w:sz w:val="22"/>
          <w:szCs w:val="22"/>
        </w:rPr>
        <w:t xml:space="preserve">of </w:t>
      </w:r>
      <w:r w:rsidR="000F04F9">
        <w:rPr>
          <w:rFonts w:asciiTheme="majorHAnsi" w:hAnsiTheme="majorHAnsi" w:cstheme="majorHAnsi"/>
          <w:bCs/>
          <w:sz w:val="22"/>
          <w:szCs w:val="22"/>
        </w:rPr>
        <w:t xml:space="preserve">Cryptococcus </w:t>
      </w:r>
      <w:r>
        <w:rPr>
          <w:rFonts w:asciiTheme="majorHAnsi" w:hAnsiTheme="majorHAnsi" w:cstheme="majorHAnsi"/>
          <w:bCs/>
          <w:sz w:val="22"/>
          <w:szCs w:val="22"/>
        </w:rPr>
        <w:t>infection</w:t>
      </w:r>
      <w:r w:rsidR="00724CAF">
        <w:rPr>
          <w:rFonts w:asciiTheme="majorHAnsi" w:hAnsiTheme="majorHAnsi" w:cstheme="majorHAnsi"/>
          <w:bCs/>
          <w:sz w:val="22"/>
          <w:szCs w:val="22"/>
        </w:rPr>
        <w:t xml:space="preserve"> which</w:t>
      </w:r>
      <w:r>
        <w:rPr>
          <w:rFonts w:asciiTheme="majorHAnsi" w:hAnsiTheme="majorHAnsi" w:cstheme="majorHAnsi"/>
          <w:bCs/>
          <w:sz w:val="22"/>
          <w:szCs w:val="22"/>
        </w:rPr>
        <w:t xml:space="preserve"> was greater </w:t>
      </w:r>
      <w:r w:rsidR="000F04F9">
        <w:rPr>
          <w:rFonts w:asciiTheme="majorHAnsi" w:hAnsiTheme="majorHAnsi" w:cstheme="majorHAnsi"/>
          <w:bCs/>
          <w:sz w:val="22"/>
          <w:szCs w:val="22"/>
        </w:rPr>
        <w:t>in the treatment naïve group</w:t>
      </w:r>
      <w:r>
        <w:rPr>
          <w:rFonts w:asciiTheme="majorHAnsi" w:hAnsiTheme="majorHAnsi" w:cstheme="majorHAnsi"/>
          <w:bCs/>
          <w:sz w:val="22"/>
          <w:szCs w:val="22"/>
        </w:rPr>
        <w:t xml:space="preserve">, compared with those </w:t>
      </w:r>
      <w:r w:rsidR="0080106B">
        <w:rPr>
          <w:rFonts w:asciiTheme="majorHAnsi" w:hAnsiTheme="majorHAnsi" w:cstheme="majorHAnsi"/>
          <w:bCs/>
          <w:sz w:val="22"/>
          <w:szCs w:val="22"/>
        </w:rPr>
        <w:t xml:space="preserve">patients </w:t>
      </w:r>
      <w:r w:rsidR="000F04F9">
        <w:rPr>
          <w:rFonts w:asciiTheme="majorHAnsi" w:hAnsiTheme="majorHAnsi" w:cstheme="majorHAnsi"/>
          <w:bCs/>
          <w:sz w:val="22"/>
          <w:szCs w:val="22"/>
        </w:rPr>
        <w:t xml:space="preserve">on HAART at 24 (7.0%) versus 6 (2.6%) </w:t>
      </w:r>
      <w:r w:rsidR="000F04F9" w:rsidRPr="00841F8F">
        <w:rPr>
          <w:rFonts w:asciiTheme="majorHAnsi" w:hAnsiTheme="majorHAnsi" w:cstheme="majorHAnsi"/>
          <w:bCs/>
          <w:i/>
          <w:iCs/>
          <w:sz w:val="22"/>
          <w:szCs w:val="22"/>
        </w:rPr>
        <w:t>p</w:t>
      </w:r>
      <w:r w:rsidR="000F04F9">
        <w:rPr>
          <w:rFonts w:asciiTheme="majorHAnsi" w:hAnsiTheme="majorHAnsi" w:cstheme="majorHAnsi"/>
          <w:bCs/>
          <w:sz w:val="22"/>
          <w:szCs w:val="22"/>
        </w:rPr>
        <w:t>=0.039</w:t>
      </w:r>
      <w:r>
        <w:rPr>
          <w:rFonts w:asciiTheme="majorHAnsi" w:hAnsiTheme="majorHAnsi" w:cstheme="majorHAnsi"/>
          <w:bCs/>
          <w:sz w:val="22"/>
          <w:szCs w:val="22"/>
        </w:rPr>
        <w:t xml:space="preserve">. Importantly the CD4 </w:t>
      </w:r>
      <w:proofErr w:type="gramStart"/>
      <w:r>
        <w:rPr>
          <w:rFonts w:asciiTheme="majorHAnsi" w:hAnsiTheme="majorHAnsi" w:cstheme="majorHAnsi"/>
          <w:bCs/>
          <w:sz w:val="22"/>
          <w:szCs w:val="22"/>
        </w:rPr>
        <w:t>counts</w:t>
      </w:r>
      <w:proofErr w:type="gramEnd"/>
      <w:r>
        <w:rPr>
          <w:rFonts w:asciiTheme="majorHAnsi" w:hAnsiTheme="majorHAnsi" w:cstheme="majorHAnsi"/>
          <w:bCs/>
          <w:sz w:val="22"/>
          <w:szCs w:val="22"/>
        </w:rPr>
        <w:t xml:space="preserve"> and viral load did not differ </w:t>
      </w:r>
      <w:commentRangeStart w:id="84"/>
      <w:commentRangeStart w:id="85"/>
      <w:r>
        <w:rPr>
          <w:rFonts w:asciiTheme="majorHAnsi" w:hAnsiTheme="majorHAnsi" w:cstheme="majorHAnsi"/>
          <w:bCs/>
          <w:sz w:val="22"/>
          <w:szCs w:val="22"/>
        </w:rPr>
        <w:t>between these two groups</w:t>
      </w:r>
      <w:commentRangeEnd w:id="84"/>
      <w:r w:rsidR="00137697">
        <w:rPr>
          <w:rStyle w:val="CommentReference"/>
          <w:rFonts w:ascii="Arial" w:hAnsi="Arial"/>
        </w:rPr>
        <w:commentReference w:id="84"/>
      </w:r>
      <w:commentRangeEnd w:id="85"/>
      <w:r w:rsidR="006927F4">
        <w:rPr>
          <w:rStyle w:val="CommentReference"/>
          <w:rFonts w:ascii="Arial" w:hAnsi="Arial"/>
        </w:rPr>
        <w:commentReference w:id="85"/>
      </w:r>
      <w:r>
        <w:rPr>
          <w:rFonts w:asciiTheme="majorHAnsi" w:hAnsiTheme="majorHAnsi" w:cstheme="majorHAnsi"/>
          <w:bCs/>
          <w:sz w:val="22"/>
          <w:szCs w:val="22"/>
        </w:rPr>
        <w:t xml:space="preserve">. </w:t>
      </w:r>
    </w:p>
    <w:p w14:paraId="62BAA8CE" w14:textId="77777777" w:rsidR="00E46F02" w:rsidRPr="00E46F02" w:rsidRDefault="00E46F02" w:rsidP="00E46F02">
      <w:pPr>
        <w:pStyle w:val="BodyText"/>
        <w:contextualSpacing/>
        <w:rPr>
          <w:ins w:id="86" w:author="Ian Ross" w:date="2024-09-19T10:13:00Z"/>
          <w:rFonts w:asciiTheme="majorHAnsi" w:hAnsiTheme="majorHAnsi" w:cstheme="majorHAnsi"/>
          <w:b/>
          <w:bCs/>
          <w:sz w:val="22"/>
          <w:szCs w:val="22"/>
          <w:rPrChange w:id="87" w:author="Ian Ross" w:date="2024-09-19T10:13:00Z" w16du:dateUtc="2024-09-19T08:13:00Z">
            <w:rPr>
              <w:ins w:id="88" w:author="Ian Ross" w:date="2024-09-19T10:13:00Z"/>
              <w:b/>
              <w:bCs/>
            </w:rPr>
          </w:rPrChange>
        </w:rPr>
      </w:pPr>
      <w:moveToRangeStart w:id="89" w:author="Ian Ross" w:date="2024-09-19T10:13:00Z" w:name="move177633224"/>
      <w:ins w:id="90" w:author="Ian Ross" w:date="2024-09-19T10:13:00Z">
        <w:r w:rsidRPr="00E46F02">
          <w:rPr>
            <w:rFonts w:asciiTheme="majorHAnsi" w:hAnsiTheme="majorHAnsi" w:cstheme="majorHAnsi"/>
            <w:b/>
            <w:bCs/>
            <w:sz w:val="22"/>
            <w:szCs w:val="22"/>
            <w:rPrChange w:id="91" w:author="Ian Ross" w:date="2024-09-19T10:13:00Z" w16du:dateUtc="2024-09-19T08:13:00Z">
              <w:rPr>
                <w:b/>
                <w:bCs/>
              </w:rPr>
            </w:rPrChange>
          </w:rPr>
          <w:t xml:space="preserve">Diagnosis of adrenal insufficiency </w:t>
        </w:r>
      </w:ins>
    </w:p>
    <w:p w14:paraId="7408E144" w14:textId="77777777" w:rsidR="00E46F02" w:rsidRDefault="00E46F02" w:rsidP="00E46F02">
      <w:pPr>
        <w:pStyle w:val="BodyText"/>
        <w:contextualSpacing/>
        <w:rPr>
          <w:ins w:id="92" w:author="Ian Ross" w:date="2024-09-19T10:14:00Z" w16du:dateUtc="2024-09-19T08:14:00Z"/>
          <w:b/>
          <w:bCs/>
        </w:rPr>
      </w:pPr>
    </w:p>
    <w:p w14:paraId="4BC544AB" w14:textId="356C1615" w:rsidR="00137697" w:rsidRPr="00E46F02" w:rsidRDefault="00E46F02" w:rsidP="008D6E86">
      <w:pPr>
        <w:pStyle w:val="BodyText"/>
        <w:contextualSpacing/>
        <w:jc w:val="both"/>
        <w:rPr>
          <w:b/>
          <w:bCs/>
          <w:lang w:val="en-ZA"/>
          <w:rPrChange w:id="93" w:author="Ian Ross" w:date="2024-09-19T10:13:00Z" w16du:dateUtc="2024-09-19T08:13:00Z">
            <w:rPr>
              <w:b/>
              <w:bCs/>
            </w:rPr>
          </w:rPrChange>
        </w:rPr>
      </w:pPr>
      <w:ins w:id="94" w:author="Ian Ross" w:date="2024-09-19T10:14:00Z" w16du:dateUtc="2024-09-19T08:14:00Z">
        <w:r w:rsidRPr="000C2F24">
          <w:rPr>
            <w:rFonts w:asciiTheme="majorHAnsi" w:hAnsiTheme="majorHAnsi" w:cstheme="majorHAnsi"/>
            <w:sz w:val="22"/>
            <w:szCs w:val="22"/>
            <w:rPrChange w:id="95" w:author="Ian Ross" w:date="2024-09-19T10:16:00Z" w16du:dateUtc="2024-09-19T08:16:00Z">
              <w:rPr>
                <w:b/>
                <w:bCs/>
              </w:rPr>
            </w:rPrChange>
          </w:rPr>
          <w:t xml:space="preserve">Initial screening </w:t>
        </w:r>
      </w:ins>
      <w:ins w:id="96" w:author="Ian Ross" w:date="2024-09-19T10:13:00Z">
        <w:r w:rsidRPr="000C2F24">
          <w:rPr>
            <w:rFonts w:asciiTheme="majorHAnsi" w:hAnsiTheme="majorHAnsi" w:cstheme="majorHAnsi"/>
            <w:sz w:val="22"/>
            <w:szCs w:val="22"/>
            <w:rPrChange w:id="97" w:author="Ian Ross" w:date="2024-09-19T10:16:00Z" w16du:dateUtc="2024-09-19T08:16:00Z">
              <w:rPr>
                <w:b/>
                <w:bCs/>
              </w:rPr>
            </w:rPrChange>
          </w:rPr>
          <w:t>cortisol concentrations</w:t>
        </w:r>
      </w:ins>
      <w:ins w:id="98" w:author="Ian Ross" w:date="2024-09-19T10:14:00Z" w16du:dateUtc="2024-09-19T08:14:00Z">
        <w:r w:rsidRPr="000C2F24">
          <w:rPr>
            <w:rFonts w:asciiTheme="majorHAnsi" w:hAnsiTheme="majorHAnsi" w:cstheme="majorHAnsi"/>
            <w:sz w:val="22"/>
            <w:szCs w:val="22"/>
            <w:rPrChange w:id="99" w:author="Ian Ross" w:date="2024-09-19T10:16:00Z" w16du:dateUtc="2024-09-19T08:16:00Z">
              <w:rPr>
                <w:b/>
                <w:bCs/>
              </w:rPr>
            </w:rPrChange>
          </w:rPr>
          <w:t xml:space="preserve"> performed</w:t>
        </w:r>
      </w:ins>
      <w:ins w:id="100" w:author="Ian Ross" w:date="2024-09-19T10:16:00Z" w16du:dateUtc="2024-09-19T08:16:00Z">
        <w:r w:rsidR="00E4588A">
          <w:rPr>
            <w:rFonts w:asciiTheme="majorHAnsi" w:hAnsiTheme="majorHAnsi" w:cstheme="majorHAnsi"/>
            <w:sz w:val="22"/>
            <w:szCs w:val="22"/>
          </w:rPr>
          <w:t xml:space="preserve"> between 8 AM and 9 AM</w:t>
        </w:r>
      </w:ins>
      <w:ins w:id="101" w:author="Ian Ross" w:date="2024-09-19T10:15:00Z" w16du:dateUtc="2024-09-19T08:15:00Z">
        <w:r w:rsidR="00B0229C" w:rsidRPr="000C2F24">
          <w:rPr>
            <w:rFonts w:asciiTheme="majorHAnsi" w:hAnsiTheme="majorHAnsi" w:cstheme="majorHAnsi"/>
            <w:sz w:val="22"/>
            <w:szCs w:val="22"/>
            <w:rPrChange w:id="102" w:author="Ian Ross" w:date="2024-09-19T10:16:00Z" w16du:dateUtc="2024-09-19T08:16:00Z">
              <w:rPr>
                <w:b/>
                <w:bCs/>
              </w:rPr>
            </w:rPrChange>
          </w:rPr>
          <w:t>, demonstrated</w:t>
        </w:r>
      </w:ins>
      <w:ins w:id="103" w:author="Ian Ross" w:date="2024-09-19T10:14:00Z" w16du:dateUtc="2024-09-19T08:14:00Z">
        <w:r w:rsidRPr="000C2F24">
          <w:rPr>
            <w:rFonts w:asciiTheme="majorHAnsi" w:hAnsiTheme="majorHAnsi" w:cstheme="majorHAnsi"/>
            <w:sz w:val="22"/>
            <w:szCs w:val="22"/>
            <w:rPrChange w:id="104" w:author="Ian Ross" w:date="2024-09-19T10:16:00Z" w16du:dateUtc="2024-09-19T08:16:00Z">
              <w:rPr>
                <w:b/>
                <w:bCs/>
              </w:rPr>
            </w:rPrChange>
          </w:rPr>
          <w:t xml:space="preserve"> </w:t>
        </w:r>
      </w:ins>
      <w:ins w:id="105" w:author="Ian Ross" w:date="2024-09-19T10:15:00Z" w16du:dateUtc="2024-09-19T08:15:00Z">
        <w:r w:rsidR="00B0229C" w:rsidRPr="000C2F24">
          <w:rPr>
            <w:rFonts w:asciiTheme="majorHAnsi" w:hAnsiTheme="majorHAnsi" w:cstheme="majorHAnsi"/>
            <w:sz w:val="22"/>
            <w:szCs w:val="22"/>
            <w:rPrChange w:id="106" w:author="Ian Ross" w:date="2024-09-19T10:16:00Z" w16du:dateUtc="2024-09-19T08:16:00Z">
              <w:rPr>
                <w:b/>
                <w:bCs/>
              </w:rPr>
            </w:rPrChange>
          </w:rPr>
          <w:t xml:space="preserve">that patients with </w:t>
        </w:r>
      </w:ins>
      <w:ins w:id="107" w:author="Ian Ross" w:date="2024-09-19T10:13:00Z">
        <w:r w:rsidRPr="000C2F24">
          <w:rPr>
            <w:rFonts w:asciiTheme="majorHAnsi" w:hAnsiTheme="majorHAnsi" w:cstheme="majorHAnsi"/>
            <w:sz w:val="22"/>
            <w:szCs w:val="22"/>
            <w:rPrChange w:id="108" w:author="Ian Ross" w:date="2024-09-19T10:16:00Z" w16du:dateUtc="2024-09-19T08:16:00Z">
              <w:rPr>
                <w:b/>
                <w:bCs/>
              </w:rPr>
            </w:rPrChange>
          </w:rPr>
          <w:t>AI patients had</w:t>
        </w:r>
      </w:ins>
      <w:ins w:id="109" w:author="Ian Ross" w:date="2024-09-19T10:15:00Z" w16du:dateUtc="2024-09-19T08:15:00Z">
        <w:r w:rsidR="00B0229C" w:rsidRPr="000C2F24">
          <w:rPr>
            <w:rFonts w:asciiTheme="majorHAnsi" w:hAnsiTheme="majorHAnsi" w:cstheme="majorHAnsi"/>
            <w:sz w:val="22"/>
            <w:szCs w:val="22"/>
            <w:rPrChange w:id="110" w:author="Ian Ross" w:date="2024-09-19T10:16:00Z" w16du:dateUtc="2024-09-19T08:16:00Z">
              <w:rPr>
                <w:b/>
                <w:bCs/>
              </w:rPr>
            </w:rPrChange>
          </w:rPr>
          <w:t xml:space="preserve"> a median </w:t>
        </w:r>
        <w:r w:rsidR="000C2F24" w:rsidRPr="000C2F24">
          <w:rPr>
            <w:rFonts w:asciiTheme="majorHAnsi" w:hAnsiTheme="majorHAnsi" w:cstheme="majorHAnsi"/>
            <w:sz w:val="22"/>
            <w:szCs w:val="22"/>
            <w:rPrChange w:id="111" w:author="Ian Ross" w:date="2024-09-19T10:16:00Z" w16du:dateUtc="2024-09-19T08:16:00Z">
              <w:rPr>
                <w:b/>
                <w:bCs/>
              </w:rPr>
            </w:rPrChange>
          </w:rPr>
          <w:t xml:space="preserve">random </w:t>
        </w:r>
      </w:ins>
      <w:ins w:id="112" w:author="Ian Ross" w:date="2024-09-19T10:13:00Z">
        <w:r w:rsidRPr="000C2F24">
          <w:rPr>
            <w:rFonts w:asciiTheme="majorHAnsi" w:hAnsiTheme="majorHAnsi" w:cstheme="majorHAnsi"/>
            <w:sz w:val="22"/>
            <w:szCs w:val="22"/>
            <w:rPrChange w:id="113" w:author="Ian Ross" w:date="2024-09-19T10:16:00Z" w16du:dateUtc="2024-09-19T08:16:00Z">
              <w:rPr>
                <w:b/>
                <w:bCs/>
              </w:rPr>
            </w:rPrChange>
          </w:rPr>
          <w:t>cortisol 332 nmol/L</w:t>
        </w:r>
      </w:ins>
      <w:ins w:id="114" w:author="Ian Ross" w:date="2024-09-19T10:16:00Z" w16du:dateUtc="2024-09-19T08:16:00Z">
        <w:r w:rsidR="000C2F24" w:rsidRPr="000C2F24">
          <w:rPr>
            <w:rFonts w:asciiTheme="majorHAnsi" w:hAnsiTheme="majorHAnsi" w:cstheme="majorHAnsi"/>
            <w:sz w:val="22"/>
            <w:szCs w:val="22"/>
            <w:rPrChange w:id="115" w:author="Ian Ross" w:date="2024-09-19T10:16:00Z" w16du:dateUtc="2024-09-19T08:16:00Z">
              <w:rPr>
                <w:b/>
                <w:bCs/>
              </w:rPr>
            </w:rPrChange>
          </w:rPr>
          <w:t xml:space="preserve"> </w:t>
        </w:r>
        <w:proofErr w:type="gramStart"/>
        <w:r w:rsidR="000C2F24" w:rsidRPr="000C2F24">
          <w:rPr>
            <w:rFonts w:asciiTheme="majorHAnsi" w:hAnsiTheme="majorHAnsi" w:cstheme="majorHAnsi"/>
            <w:sz w:val="22"/>
            <w:szCs w:val="22"/>
            <w:rPrChange w:id="116" w:author="Ian Ross" w:date="2024-09-19T10:16:00Z" w16du:dateUtc="2024-09-19T08:16:00Z">
              <w:rPr>
                <w:b/>
                <w:bCs/>
              </w:rPr>
            </w:rPrChange>
          </w:rPr>
          <w:t>(</w:t>
        </w:r>
      </w:ins>
      <w:ins w:id="117" w:author="Ian Ross" w:date="2024-09-19T10:13:00Z">
        <w:r w:rsidRPr="000C2F24">
          <w:rPr>
            <w:rFonts w:asciiTheme="majorHAnsi" w:hAnsiTheme="majorHAnsi" w:cstheme="majorHAnsi"/>
            <w:sz w:val="22"/>
            <w:szCs w:val="22"/>
            <w:rPrChange w:id="118" w:author="Ian Ross" w:date="2024-09-19T10:16:00Z" w16du:dateUtc="2024-09-19T08:16:00Z">
              <w:rPr>
                <w:b/>
                <w:bCs/>
              </w:rPr>
            </w:rPrChange>
          </w:rPr>
          <w:t xml:space="preserve"> </w:t>
        </w:r>
      </w:ins>
      <w:ins w:id="119" w:author="Ian Ross" w:date="2024-09-19T10:16:00Z" w16du:dateUtc="2024-09-19T08:16:00Z">
        <w:r w:rsidR="000C2F24" w:rsidRPr="000C2F24">
          <w:rPr>
            <w:rFonts w:asciiTheme="majorHAnsi" w:hAnsiTheme="majorHAnsi" w:cstheme="majorHAnsi"/>
            <w:sz w:val="22"/>
            <w:szCs w:val="22"/>
            <w:rPrChange w:id="120" w:author="Ian Ross" w:date="2024-09-19T10:16:00Z" w16du:dateUtc="2024-09-19T08:16:00Z">
              <w:rPr>
                <w:b/>
                <w:bCs/>
              </w:rPr>
            </w:rPrChange>
          </w:rPr>
          <w:t>IQR</w:t>
        </w:r>
        <w:proofErr w:type="gramEnd"/>
        <w:r w:rsidR="000C2F24" w:rsidRPr="000C2F24">
          <w:rPr>
            <w:rFonts w:asciiTheme="majorHAnsi" w:hAnsiTheme="majorHAnsi" w:cstheme="majorHAnsi"/>
            <w:sz w:val="22"/>
            <w:szCs w:val="22"/>
            <w:rPrChange w:id="121" w:author="Ian Ross" w:date="2024-09-19T10:16:00Z" w16du:dateUtc="2024-09-19T08:16:00Z">
              <w:rPr>
                <w:b/>
                <w:bCs/>
              </w:rPr>
            </w:rPrChange>
          </w:rPr>
          <w:t>)</w:t>
        </w:r>
      </w:ins>
      <w:ins w:id="122" w:author="Ian Ross" w:date="2024-09-19T10:17:00Z" w16du:dateUtc="2024-09-19T08:17:00Z">
        <w:r w:rsidR="00E4588A">
          <w:rPr>
            <w:rFonts w:asciiTheme="majorHAnsi" w:hAnsiTheme="majorHAnsi" w:cstheme="majorHAnsi"/>
            <w:sz w:val="22"/>
            <w:szCs w:val="22"/>
          </w:rPr>
          <w:t>,</w:t>
        </w:r>
      </w:ins>
      <w:ins w:id="123" w:author="Ian Ross" w:date="2024-09-19T10:16:00Z" w16du:dateUtc="2024-09-19T08:16:00Z">
        <w:r w:rsidR="000C2F24" w:rsidRPr="000C2F24">
          <w:rPr>
            <w:rFonts w:asciiTheme="majorHAnsi" w:hAnsiTheme="majorHAnsi" w:cstheme="majorHAnsi"/>
            <w:sz w:val="22"/>
            <w:szCs w:val="22"/>
            <w:rPrChange w:id="124" w:author="Ian Ross" w:date="2024-09-19T10:16:00Z" w16du:dateUtc="2024-09-19T08:16:00Z">
              <w:rPr>
                <w:b/>
                <w:bCs/>
              </w:rPr>
            </w:rPrChange>
          </w:rPr>
          <w:t xml:space="preserve"> </w:t>
        </w:r>
      </w:ins>
      <w:ins w:id="125" w:author="Ian Ross" w:date="2024-09-19T10:17:00Z" w16du:dateUtc="2024-09-19T08:17:00Z">
        <w:r w:rsidR="00E4588A">
          <w:rPr>
            <w:rFonts w:asciiTheme="majorHAnsi" w:hAnsiTheme="majorHAnsi" w:cstheme="majorHAnsi"/>
            <w:sz w:val="22"/>
            <w:szCs w:val="22"/>
          </w:rPr>
          <w:t xml:space="preserve">compared to </w:t>
        </w:r>
      </w:ins>
      <w:ins w:id="126" w:author="Ian Ross" w:date="2024-09-19T10:13:00Z">
        <w:r w:rsidRPr="000C2F24">
          <w:rPr>
            <w:rFonts w:asciiTheme="majorHAnsi" w:hAnsiTheme="majorHAnsi" w:cstheme="majorHAnsi"/>
            <w:sz w:val="22"/>
            <w:szCs w:val="22"/>
            <w:rPrChange w:id="127" w:author="Ian Ross" w:date="2024-09-19T10:16:00Z" w16du:dateUtc="2024-09-19T08:16:00Z">
              <w:rPr>
                <w:b/>
                <w:bCs/>
              </w:rPr>
            </w:rPrChange>
          </w:rPr>
          <w:t>478 nmol/L</w:t>
        </w:r>
      </w:ins>
      <w:ins w:id="128" w:author="Ian Ross" w:date="2024-09-19T10:18:00Z" w16du:dateUtc="2024-09-19T08:18:00Z">
        <w:r w:rsidR="00E4588A">
          <w:rPr>
            <w:rFonts w:asciiTheme="majorHAnsi" w:hAnsiTheme="majorHAnsi" w:cstheme="majorHAnsi"/>
            <w:sz w:val="22"/>
            <w:szCs w:val="22"/>
          </w:rPr>
          <w:t xml:space="preserve"> (IQR) patients without</w:t>
        </w:r>
      </w:ins>
      <w:ins w:id="129" w:author="Ian Ross" w:date="2024-09-19T10:19:00Z" w16du:dateUtc="2024-09-19T08:19:00Z">
        <w:r w:rsidR="00AD7668">
          <w:rPr>
            <w:rFonts w:asciiTheme="majorHAnsi" w:hAnsiTheme="majorHAnsi" w:cstheme="majorHAnsi"/>
            <w:sz w:val="22"/>
            <w:szCs w:val="22"/>
          </w:rPr>
          <w:t xml:space="preserve">; </w:t>
        </w:r>
      </w:ins>
      <w:ins w:id="130" w:author="Ian Ross" w:date="2024-09-19T10:18:00Z" w16du:dateUtc="2024-09-19T08:18:00Z">
        <w:r w:rsidR="00E4588A">
          <w:rPr>
            <w:rFonts w:asciiTheme="majorHAnsi" w:hAnsiTheme="majorHAnsi" w:cstheme="majorHAnsi"/>
            <w:sz w:val="22"/>
            <w:szCs w:val="22"/>
          </w:rPr>
          <w:t>(</w:t>
        </w:r>
        <w:r w:rsidR="00AD7668" w:rsidRPr="00AD7668">
          <w:rPr>
            <w:rFonts w:asciiTheme="majorHAnsi" w:hAnsiTheme="majorHAnsi" w:cstheme="majorHAnsi"/>
            <w:i/>
            <w:iCs/>
            <w:sz w:val="22"/>
            <w:szCs w:val="22"/>
            <w:rPrChange w:id="131" w:author="Ian Ross" w:date="2024-09-19T10:19:00Z" w16du:dateUtc="2024-09-19T08:19:00Z">
              <w:rPr>
                <w:rFonts w:asciiTheme="majorHAnsi" w:hAnsiTheme="majorHAnsi" w:cstheme="majorHAnsi"/>
                <w:sz w:val="22"/>
                <w:szCs w:val="22"/>
              </w:rPr>
            </w:rPrChange>
          </w:rPr>
          <w:t>p</w:t>
        </w:r>
        <w:r w:rsidR="00AD7668">
          <w:rPr>
            <w:rFonts w:asciiTheme="majorHAnsi" w:hAnsiTheme="majorHAnsi" w:cstheme="majorHAnsi"/>
            <w:sz w:val="22"/>
            <w:szCs w:val="22"/>
          </w:rPr>
          <w:t>-va</w:t>
        </w:r>
      </w:ins>
      <w:ins w:id="132" w:author="Ian Ross" w:date="2024-09-19T10:19:00Z" w16du:dateUtc="2024-09-19T08:19:00Z">
        <w:r w:rsidR="00AD7668">
          <w:rPr>
            <w:rFonts w:asciiTheme="majorHAnsi" w:hAnsiTheme="majorHAnsi" w:cstheme="majorHAnsi"/>
            <w:sz w:val="22"/>
            <w:szCs w:val="22"/>
          </w:rPr>
          <w:t>lue)</w:t>
        </w:r>
      </w:ins>
      <w:ins w:id="133" w:author="Ian Ross" w:date="2024-09-19T10:13:00Z">
        <w:r w:rsidRPr="000C2F24">
          <w:rPr>
            <w:rFonts w:asciiTheme="majorHAnsi" w:hAnsiTheme="majorHAnsi" w:cstheme="majorHAnsi"/>
            <w:sz w:val="22"/>
            <w:szCs w:val="22"/>
            <w:rPrChange w:id="134" w:author="Ian Ross" w:date="2024-09-19T10:16:00Z" w16du:dateUtc="2024-09-19T08:16:00Z">
              <w:rPr>
                <w:b/>
                <w:bCs/>
              </w:rPr>
            </w:rPrChange>
          </w:rPr>
          <w:t>.</w:t>
        </w:r>
      </w:ins>
      <w:ins w:id="135" w:author="Ian Ross" w:date="2024-09-19T10:20:00Z" w16du:dateUtc="2024-09-19T08:20:00Z">
        <w:r w:rsidR="00F408DE">
          <w:rPr>
            <w:rFonts w:asciiTheme="majorHAnsi" w:hAnsiTheme="majorHAnsi" w:cstheme="majorHAnsi"/>
            <w:sz w:val="22"/>
            <w:szCs w:val="22"/>
          </w:rPr>
          <w:t xml:space="preserve"> The stimulated </w:t>
        </w:r>
      </w:ins>
      <w:ins w:id="136" w:author="Ian Ross" w:date="2024-09-19T10:13:00Z">
        <w:r w:rsidRPr="000C2F24">
          <w:rPr>
            <w:rFonts w:asciiTheme="majorHAnsi" w:hAnsiTheme="majorHAnsi" w:cstheme="majorHAnsi"/>
            <w:sz w:val="22"/>
            <w:szCs w:val="22"/>
            <w:rPrChange w:id="137" w:author="Ian Ross" w:date="2024-09-19T10:16:00Z" w16du:dateUtc="2024-09-19T08:16:00Z">
              <w:rPr>
                <w:b/>
                <w:bCs/>
              </w:rPr>
            </w:rPrChange>
          </w:rPr>
          <w:t>median</w:t>
        </w:r>
      </w:ins>
      <w:ins w:id="138" w:author="Ian Ross" w:date="2024-09-19T10:20:00Z" w16du:dateUtc="2024-09-19T08:20:00Z">
        <w:r w:rsidR="008400B4">
          <w:rPr>
            <w:rFonts w:asciiTheme="majorHAnsi" w:hAnsiTheme="majorHAnsi" w:cstheme="majorHAnsi"/>
            <w:sz w:val="22"/>
            <w:szCs w:val="22"/>
          </w:rPr>
          <w:t xml:space="preserve"> cortisol</w:t>
        </w:r>
      </w:ins>
      <w:ins w:id="139" w:author="Ian Ross" w:date="2024-09-19T10:13:00Z">
        <w:r w:rsidRPr="000C2F24">
          <w:rPr>
            <w:rFonts w:asciiTheme="majorHAnsi" w:hAnsiTheme="majorHAnsi" w:cstheme="majorHAnsi"/>
            <w:sz w:val="22"/>
            <w:szCs w:val="22"/>
            <w:rPrChange w:id="140" w:author="Ian Ross" w:date="2024-09-19T10:16:00Z" w16du:dateUtc="2024-09-19T08:16:00Z">
              <w:rPr>
                <w:b/>
                <w:bCs/>
              </w:rPr>
            </w:rPrChange>
          </w:rPr>
          <w:t xml:space="preserve"> </w:t>
        </w:r>
      </w:ins>
      <w:ins w:id="141" w:author="Ian Ross" w:date="2024-09-19T10:21:00Z" w16du:dateUtc="2024-09-19T08:21:00Z">
        <w:r w:rsidR="00AA2A55">
          <w:rPr>
            <w:rFonts w:asciiTheme="majorHAnsi" w:hAnsiTheme="majorHAnsi" w:cstheme="majorHAnsi"/>
            <w:sz w:val="22"/>
            <w:szCs w:val="22"/>
          </w:rPr>
          <w:t xml:space="preserve">was </w:t>
        </w:r>
      </w:ins>
      <w:ins w:id="142" w:author="Ian Ross" w:date="2024-09-19T10:13:00Z">
        <w:r w:rsidRPr="000C2F24">
          <w:rPr>
            <w:rFonts w:asciiTheme="majorHAnsi" w:hAnsiTheme="majorHAnsi" w:cstheme="majorHAnsi"/>
            <w:sz w:val="22"/>
            <w:szCs w:val="22"/>
            <w:rPrChange w:id="143" w:author="Ian Ross" w:date="2024-09-19T10:16:00Z" w16du:dateUtc="2024-09-19T08:16:00Z">
              <w:rPr>
                <w:b/>
                <w:bCs/>
              </w:rPr>
            </w:rPrChange>
          </w:rPr>
          <w:t>300 nmol/L</w:t>
        </w:r>
      </w:ins>
      <w:ins w:id="144" w:author="Ian Ross" w:date="2024-09-19T10:21:00Z">
        <w:r w:rsidR="00AA2A55" w:rsidRPr="00AA2A55">
          <w:rPr>
            <w:rFonts w:asciiTheme="majorHAnsi" w:hAnsiTheme="majorHAnsi" w:cstheme="majorHAnsi"/>
            <w:sz w:val="22"/>
            <w:szCs w:val="22"/>
          </w:rPr>
          <w:t>(IQR)</w:t>
        </w:r>
      </w:ins>
      <w:ins w:id="145" w:author="Ian Ross" w:date="2024-09-19T10:21:00Z" w16du:dateUtc="2024-09-19T08:21:00Z">
        <w:r w:rsidR="00AA2A55">
          <w:rPr>
            <w:rFonts w:asciiTheme="majorHAnsi" w:hAnsiTheme="majorHAnsi" w:cstheme="majorHAnsi"/>
            <w:sz w:val="22"/>
            <w:szCs w:val="22"/>
          </w:rPr>
          <w:t xml:space="preserve"> </w:t>
        </w:r>
      </w:ins>
      <w:ins w:id="146" w:author="Ian Ross" w:date="2024-09-19T10:22:00Z" w16du:dateUtc="2024-09-19T08:22:00Z">
        <w:r w:rsidR="00682D0F">
          <w:rPr>
            <w:rFonts w:asciiTheme="majorHAnsi" w:hAnsiTheme="majorHAnsi" w:cstheme="majorHAnsi"/>
            <w:sz w:val="22"/>
            <w:szCs w:val="22"/>
          </w:rPr>
          <w:t>nmol</w:t>
        </w:r>
      </w:ins>
      <w:ins w:id="147" w:author="Ian Ross" w:date="2024-09-19T10:21:00Z" w16du:dateUtc="2024-09-19T08:21:00Z">
        <w:r w:rsidR="00AA2A55">
          <w:rPr>
            <w:rFonts w:asciiTheme="majorHAnsi" w:hAnsiTheme="majorHAnsi" w:cstheme="majorHAnsi"/>
            <w:sz w:val="22"/>
            <w:szCs w:val="22"/>
          </w:rPr>
          <w:t>/L</w:t>
        </w:r>
      </w:ins>
      <w:ins w:id="148" w:author="Ian Ross" w:date="2024-09-19T10:22:00Z" w16du:dateUtc="2024-09-19T08:22:00Z">
        <w:r w:rsidR="00682D0F">
          <w:rPr>
            <w:rFonts w:asciiTheme="majorHAnsi" w:hAnsiTheme="majorHAnsi" w:cstheme="majorHAnsi"/>
            <w:sz w:val="22"/>
            <w:szCs w:val="22"/>
          </w:rPr>
          <w:t xml:space="preserve"> with </w:t>
        </w:r>
      </w:ins>
      <w:ins w:id="149" w:author="Ian Ross" w:date="2024-09-19T10:13:00Z">
        <w:r w:rsidRPr="000C2F24">
          <w:rPr>
            <w:rFonts w:asciiTheme="majorHAnsi" w:hAnsiTheme="majorHAnsi" w:cstheme="majorHAnsi"/>
            <w:sz w:val="22"/>
            <w:szCs w:val="22"/>
            <w:rPrChange w:id="150" w:author="Ian Ross" w:date="2024-09-19T10:16:00Z" w16du:dateUtc="2024-09-19T08:16:00Z">
              <w:rPr>
                <w:b/>
                <w:bCs/>
              </w:rPr>
            </w:rPrChange>
          </w:rPr>
          <w:t>27</w:t>
        </w:r>
      </w:ins>
      <w:ins w:id="151" w:author="Ian Ross" w:date="2024-09-19T10:22:00Z" w16du:dateUtc="2024-09-19T08:22:00Z">
        <w:r w:rsidR="00682D0F">
          <w:rPr>
            <w:rFonts w:asciiTheme="majorHAnsi" w:hAnsiTheme="majorHAnsi" w:cstheme="majorHAnsi"/>
            <w:sz w:val="22"/>
            <w:szCs w:val="22"/>
          </w:rPr>
          <w:t xml:space="preserve"> of </w:t>
        </w:r>
      </w:ins>
      <w:ins w:id="152" w:author="Ian Ross" w:date="2024-09-19T10:13:00Z">
        <w:r w:rsidRPr="000C2F24">
          <w:rPr>
            <w:rFonts w:asciiTheme="majorHAnsi" w:hAnsiTheme="majorHAnsi" w:cstheme="majorHAnsi"/>
            <w:sz w:val="22"/>
            <w:szCs w:val="22"/>
            <w:rPrChange w:id="153" w:author="Ian Ross" w:date="2024-09-19T10:16:00Z" w16du:dateUtc="2024-09-19T08:16:00Z">
              <w:rPr>
                <w:b/>
                <w:bCs/>
              </w:rPr>
            </w:rPrChange>
          </w:rPr>
          <w:t>151</w:t>
        </w:r>
      </w:ins>
      <w:ins w:id="154" w:author="Ian Ross" w:date="2024-09-19T10:22:00Z" w16du:dateUtc="2024-09-19T08:22:00Z">
        <w:r w:rsidR="00682D0F">
          <w:rPr>
            <w:rFonts w:asciiTheme="majorHAnsi" w:hAnsiTheme="majorHAnsi" w:cstheme="majorHAnsi"/>
            <w:sz w:val="22"/>
            <w:szCs w:val="22"/>
          </w:rPr>
          <w:t xml:space="preserve"> </w:t>
        </w:r>
        <w:commentRangeStart w:id="155"/>
        <w:r w:rsidR="00682D0F">
          <w:rPr>
            <w:rFonts w:asciiTheme="majorHAnsi" w:hAnsiTheme="majorHAnsi" w:cstheme="majorHAnsi"/>
            <w:sz w:val="22"/>
            <w:szCs w:val="22"/>
          </w:rPr>
          <w:t>failing the test</w:t>
        </w:r>
      </w:ins>
      <w:commentRangeEnd w:id="155"/>
      <w:ins w:id="156" w:author="Ian Ross" w:date="2024-09-19T10:24:00Z" w16du:dateUtc="2024-09-19T08:24:00Z">
        <w:r w:rsidR="0067558C">
          <w:rPr>
            <w:rStyle w:val="CommentReference"/>
            <w:rFonts w:ascii="Arial" w:hAnsi="Arial"/>
          </w:rPr>
          <w:commentReference w:id="155"/>
        </w:r>
        <w:r w:rsidR="0067558C">
          <w:rPr>
            <w:rFonts w:asciiTheme="majorHAnsi" w:hAnsiTheme="majorHAnsi" w:cstheme="majorHAnsi"/>
            <w:sz w:val="22"/>
            <w:szCs w:val="22"/>
          </w:rPr>
          <w:t xml:space="preserve">, predominantly </w:t>
        </w:r>
      </w:ins>
      <w:ins w:id="157" w:author="Ian Ross" w:date="2024-09-19T10:13:00Z">
        <w:r w:rsidRPr="000C2F24">
          <w:rPr>
            <w:rFonts w:asciiTheme="majorHAnsi" w:hAnsiTheme="majorHAnsi" w:cstheme="majorHAnsi"/>
            <w:sz w:val="22"/>
            <w:szCs w:val="22"/>
            <w:rPrChange w:id="158" w:author="Ian Ross" w:date="2024-09-19T10:16:00Z" w16du:dateUtc="2024-09-19T08:16:00Z">
              <w:rPr>
                <w:b/>
                <w:bCs/>
              </w:rPr>
            </w:rPrChange>
          </w:rPr>
          <w:t>SAI</w:t>
        </w:r>
      </w:ins>
      <w:ins w:id="159" w:author="Ian Ross" w:date="2024-09-19T10:24:00Z" w16du:dateUtc="2024-09-19T08:24:00Z">
        <w:r w:rsidR="006B00C7">
          <w:rPr>
            <w:rFonts w:asciiTheme="majorHAnsi" w:hAnsiTheme="majorHAnsi" w:cstheme="majorHAnsi"/>
            <w:sz w:val="22"/>
            <w:szCs w:val="22"/>
          </w:rPr>
          <w:t xml:space="preserve"> in </w:t>
        </w:r>
      </w:ins>
      <w:ins w:id="160" w:author="Ian Ross" w:date="2024-09-19T10:13:00Z">
        <w:r w:rsidRPr="000C2F24">
          <w:rPr>
            <w:rFonts w:asciiTheme="majorHAnsi" w:hAnsiTheme="majorHAnsi" w:cstheme="majorHAnsi"/>
            <w:sz w:val="22"/>
            <w:szCs w:val="22"/>
            <w:rPrChange w:id="161" w:author="Ian Ross" w:date="2024-09-19T10:16:00Z" w16du:dateUtc="2024-09-19T08:16:00Z">
              <w:rPr>
                <w:b/>
                <w:bCs/>
              </w:rPr>
            </w:rPrChange>
          </w:rPr>
          <w:t>20</w:t>
        </w:r>
      </w:ins>
      <w:ins w:id="162" w:author="Ian Ross" w:date="2024-09-19T10:24:00Z" w16du:dateUtc="2024-09-19T08:24:00Z">
        <w:r w:rsidR="006B00C7">
          <w:rPr>
            <w:rFonts w:asciiTheme="majorHAnsi" w:hAnsiTheme="majorHAnsi" w:cstheme="majorHAnsi"/>
            <w:sz w:val="22"/>
            <w:szCs w:val="22"/>
          </w:rPr>
          <w:t xml:space="preserve"> </w:t>
        </w:r>
      </w:ins>
      <w:ins w:id="163" w:author="Ian Ross" w:date="2024-09-19T10:13:00Z">
        <w:r w:rsidRPr="000C2F24">
          <w:rPr>
            <w:rFonts w:asciiTheme="majorHAnsi" w:hAnsiTheme="majorHAnsi" w:cstheme="majorHAnsi"/>
            <w:sz w:val="22"/>
            <w:szCs w:val="22"/>
            <w:rPrChange w:id="164" w:author="Ian Ross" w:date="2024-09-19T10:16:00Z" w16du:dateUtc="2024-09-19T08:16:00Z">
              <w:rPr>
                <w:b/>
                <w:bCs/>
              </w:rPr>
            </w:rPrChange>
          </w:rPr>
          <w:t xml:space="preserve">and </w:t>
        </w:r>
      </w:ins>
      <w:ins w:id="165" w:author="Ian Ross" w:date="2024-09-19T10:24:00Z" w16du:dateUtc="2024-09-19T08:24:00Z">
        <w:r w:rsidR="006B00C7">
          <w:rPr>
            <w:rFonts w:asciiTheme="majorHAnsi" w:hAnsiTheme="majorHAnsi" w:cstheme="majorHAnsi"/>
            <w:sz w:val="22"/>
            <w:szCs w:val="22"/>
          </w:rPr>
          <w:t xml:space="preserve">7 </w:t>
        </w:r>
      </w:ins>
      <w:ins w:id="166" w:author="Ian Ross" w:date="2024-09-19T10:13:00Z">
        <w:r w:rsidRPr="000C2F24">
          <w:rPr>
            <w:rFonts w:asciiTheme="majorHAnsi" w:hAnsiTheme="majorHAnsi" w:cstheme="majorHAnsi"/>
            <w:sz w:val="22"/>
            <w:szCs w:val="22"/>
            <w:rPrChange w:id="167" w:author="Ian Ross" w:date="2024-09-19T10:16:00Z" w16du:dateUtc="2024-09-19T08:16:00Z">
              <w:rPr>
                <w:b/>
                <w:bCs/>
              </w:rPr>
            </w:rPrChange>
          </w:rPr>
          <w:t>PAI</w:t>
        </w:r>
      </w:ins>
      <w:moveToRangeEnd w:id="89"/>
      <w:ins w:id="168" w:author="Ian Ross" w:date="2024-09-19T10:25:00Z" w16du:dateUtc="2024-09-19T08:25:00Z">
        <w:r w:rsidR="006B00C7">
          <w:rPr>
            <w:rFonts w:asciiTheme="majorHAnsi" w:hAnsiTheme="majorHAnsi" w:cstheme="majorHAnsi"/>
            <w:sz w:val="22"/>
            <w:szCs w:val="22"/>
          </w:rPr>
          <w:t>, respectively.</w:t>
        </w:r>
      </w:ins>
    </w:p>
    <w:p w14:paraId="45D2A354" w14:textId="77777777" w:rsidR="008F134C" w:rsidRDefault="008F134C" w:rsidP="007B181A">
      <w:pPr>
        <w:pStyle w:val="BodyText"/>
        <w:contextualSpacing/>
        <w:jc w:val="both"/>
        <w:rPr>
          <w:ins w:id="169" w:author="Ian Ross" w:date="2024-09-19T10:25:00Z" w16du:dateUtc="2024-09-19T08:25:00Z"/>
          <w:rFonts w:asciiTheme="majorHAnsi" w:hAnsiTheme="majorHAnsi" w:cstheme="majorHAnsi"/>
          <w:b/>
          <w:bCs/>
          <w:sz w:val="20"/>
          <w:szCs w:val="20"/>
        </w:rPr>
      </w:pPr>
    </w:p>
    <w:p w14:paraId="502EF188" w14:textId="77C1186A" w:rsidR="00137697" w:rsidRPr="00B271D2" w:rsidRDefault="00137697" w:rsidP="007B181A">
      <w:pPr>
        <w:pStyle w:val="BodyText"/>
        <w:contextualSpacing/>
        <w:jc w:val="both"/>
        <w:rPr>
          <w:rFonts w:asciiTheme="majorHAnsi" w:hAnsiTheme="majorHAnsi" w:cstheme="majorHAnsi"/>
          <w:b/>
          <w:bCs/>
          <w:sz w:val="20"/>
          <w:szCs w:val="20"/>
          <w:rPrChange w:id="170" w:author="Ian Ross" w:date="2024-09-19T09:55:00Z" w16du:dateUtc="2024-09-19T07:55:00Z">
            <w:rPr>
              <w:rFonts w:asciiTheme="majorHAnsi" w:hAnsiTheme="majorHAnsi" w:cstheme="majorHAnsi"/>
              <w:b/>
              <w:bCs/>
            </w:rPr>
          </w:rPrChange>
        </w:rPr>
      </w:pPr>
      <w:commentRangeStart w:id="171"/>
      <w:r w:rsidRPr="00B271D2">
        <w:rPr>
          <w:rFonts w:asciiTheme="majorHAnsi" w:hAnsiTheme="majorHAnsi" w:cstheme="majorHAnsi"/>
          <w:b/>
          <w:bCs/>
          <w:sz w:val="20"/>
          <w:szCs w:val="20"/>
          <w:rPrChange w:id="172" w:author="Ian Ross" w:date="2024-09-19T09:55:00Z" w16du:dateUtc="2024-09-19T07:55:00Z">
            <w:rPr>
              <w:rFonts w:asciiTheme="majorHAnsi" w:hAnsiTheme="majorHAnsi" w:cstheme="majorHAnsi"/>
              <w:b/>
              <w:bCs/>
            </w:rPr>
          </w:rPrChange>
        </w:rPr>
        <w:t>Adrenal insufficiency</w:t>
      </w:r>
      <w:commentRangeEnd w:id="171"/>
      <w:r w:rsidR="00214CC6">
        <w:rPr>
          <w:rStyle w:val="CommentReference"/>
          <w:rFonts w:ascii="Arial" w:hAnsi="Arial"/>
        </w:rPr>
        <w:commentReference w:id="171"/>
      </w:r>
    </w:p>
    <w:p w14:paraId="00C3164C" w14:textId="77777777" w:rsidR="00D1713E" w:rsidRDefault="00D1713E" w:rsidP="00D1713E">
      <w:pPr>
        <w:pStyle w:val="BodyText"/>
        <w:contextualSpacing/>
        <w:rPr>
          <w:ins w:id="173" w:author="Ian Ross" w:date="2024-09-19T10:00:00Z" w16du:dateUtc="2024-09-19T08:00:00Z"/>
          <w:rFonts w:ascii="Arial" w:hAnsi="Arial" w:cs="Arial"/>
          <w:iCs/>
          <w:sz w:val="22"/>
          <w:szCs w:val="22"/>
        </w:rPr>
      </w:pPr>
    </w:p>
    <w:p w14:paraId="271044D6" w14:textId="6A97C3EC" w:rsidR="00D1713E" w:rsidRPr="00E251A9" w:rsidRDefault="00A80DD5" w:rsidP="00D1713E">
      <w:pPr>
        <w:pStyle w:val="BodyText"/>
        <w:contextualSpacing/>
        <w:rPr>
          <w:ins w:id="174" w:author="Ian Ross" w:date="2024-09-19T10:00:00Z"/>
          <w:rFonts w:asciiTheme="majorHAnsi" w:hAnsiTheme="majorHAnsi" w:cstheme="majorHAnsi"/>
          <w:iCs/>
          <w:sz w:val="22"/>
          <w:szCs w:val="22"/>
          <w:rPrChange w:id="175" w:author="Ian Ross" w:date="2024-09-19T10:01:00Z" w16du:dateUtc="2024-09-19T08:01:00Z">
            <w:rPr>
              <w:ins w:id="176" w:author="Ian Ross" w:date="2024-09-19T10:00:00Z"/>
              <w:rFonts w:ascii="Arial" w:hAnsi="Arial" w:cs="Arial"/>
              <w:iCs/>
              <w:sz w:val="22"/>
              <w:szCs w:val="22"/>
            </w:rPr>
          </w:rPrChange>
        </w:rPr>
      </w:pPr>
      <w:ins w:id="177" w:author="Ian Ross" w:date="2024-09-19T10:03:00Z">
        <w:r w:rsidRPr="00A80DD5">
          <w:rPr>
            <w:rFonts w:asciiTheme="majorHAnsi" w:hAnsiTheme="majorHAnsi" w:cstheme="majorHAnsi"/>
            <w:iCs/>
            <w:sz w:val="22"/>
            <w:szCs w:val="22"/>
          </w:rPr>
          <w:t>Extrapulmonary tuberculosis and cryptococcal infection occurred more often in the AI</w:t>
        </w:r>
      </w:ins>
      <w:ins w:id="178" w:author="Ian Ross" w:date="2024-09-19T10:03:00Z" w16du:dateUtc="2024-09-19T08:03:00Z">
        <w:r>
          <w:rPr>
            <w:rFonts w:asciiTheme="majorHAnsi" w:hAnsiTheme="majorHAnsi" w:cstheme="majorHAnsi"/>
            <w:iCs/>
            <w:sz w:val="22"/>
            <w:szCs w:val="22"/>
          </w:rPr>
          <w:t>, compared with the remaining groups</w:t>
        </w:r>
      </w:ins>
      <w:ins w:id="179" w:author="Ian Ross" w:date="2024-09-19T10:04:00Z" w16du:dateUtc="2024-09-19T08:04:00Z">
        <w:r>
          <w:rPr>
            <w:rFonts w:asciiTheme="majorHAnsi" w:hAnsiTheme="majorHAnsi" w:cstheme="majorHAnsi"/>
            <w:iCs/>
            <w:sz w:val="22"/>
            <w:szCs w:val="22"/>
          </w:rPr>
          <w:t>, whereas</w:t>
        </w:r>
      </w:ins>
      <w:ins w:id="180" w:author="Ian Ross" w:date="2024-09-19T10:07:00Z" w16du:dateUtc="2024-09-19T08:07:00Z">
        <w:r w:rsidR="00D07D8F">
          <w:rPr>
            <w:rFonts w:asciiTheme="majorHAnsi" w:hAnsiTheme="majorHAnsi" w:cstheme="majorHAnsi"/>
            <w:iCs/>
            <w:sz w:val="22"/>
            <w:szCs w:val="22"/>
          </w:rPr>
          <w:t xml:space="preserve"> </w:t>
        </w:r>
      </w:ins>
      <w:moveToRangeStart w:id="181" w:author="Ian Ross" w:date="2024-09-19T10:00:00Z" w:name="move177632416"/>
      <w:ins w:id="182" w:author="Ian Ross" w:date="2024-09-19T10:00:00Z">
        <w:r w:rsidR="00D1713E" w:rsidRPr="00E251A9">
          <w:rPr>
            <w:rFonts w:asciiTheme="majorHAnsi" w:hAnsiTheme="majorHAnsi" w:cstheme="majorHAnsi"/>
            <w:iCs/>
            <w:sz w:val="22"/>
            <w:szCs w:val="22"/>
            <w:rPrChange w:id="183" w:author="Ian Ross" w:date="2024-09-19T10:01:00Z" w16du:dateUtc="2024-09-19T08:01:00Z">
              <w:rPr>
                <w:rFonts w:ascii="Arial" w:hAnsi="Arial" w:cs="Arial"/>
                <w:iCs/>
                <w:sz w:val="22"/>
                <w:szCs w:val="22"/>
              </w:rPr>
            </w:rPrChange>
          </w:rPr>
          <w:t xml:space="preserve">pulmonary tuberculosis </w:t>
        </w:r>
        <w:proofErr w:type="spellStart"/>
        <w:r w:rsidR="00D1713E" w:rsidRPr="00E251A9">
          <w:rPr>
            <w:rFonts w:asciiTheme="majorHAnsi" w:hAnsiTheme="majorHAnsi" w:cstheme="majorHAnsi"/>
            <w:iCs/>
            <w:sz w:val="22"/>
            <w:szCs w:val="22"/>
            <w:rPrChange w:id="184" w:author="Ian Ross" w:date="2024-09-19T10:01:00Z" w16du:dateUtc="2024-09-19T08:01:00Z">
              <w:rPr>
                <w:rFonts w:ascii="Arial" w:hAnsi="Arial" w:cs="Arial"/>
                <w:iCs/>
                <w:sz w:val="22"/>
                <w:szCs w:val="22"/>
              </w:rPr>
            </w:rPrChange>
          </w:rPr>
          <w:t>occured</w:t>
        </w:r>
        <w:proofErr w:type="spellEnd"/>
        <w:r w:rsidR="00D1713E" w:rsidRPr="00E251A9">
          <w:rPr>
            <w:rFonts w:asciiTheme="majorHAnsi" w:hAnsiTheme="majorHAnsi" w:cstheme="majorHAnsi"/>
            <w:iCs/>
            <w:sz w:val="22"/>
            <w:szCs w:val="22"/>
            <w:rPrChange w:id="185" w:author="Ian Ross" w:date="2024-09-19T10:01:00Z" w16du:dateUtc="2024-09-19T08:01:00Z">
              <w:rPr>
                <w:rFonts w:ascii="Arial" w:hAnsi="Arial" w:cs="Arial"/>
                <w:iCs/>
                <w:sz w:val="22"/>
                <w:szCs w:val="22"/>
              </w:rPr>
            </w:rPrChange>
          </w:rPr>
          <w:t xml:space="preserve"> less often</w:t>
        </w:r>
      </w:ins>
      <w:ins w:id="186" w:author="Ian Ross" w:date="2024-09-19T10:04:00Z" w16du:dateUtc="2024-09-19T08:04:00Z">
        <w:r>
          <w:rPr>
            <w:rFonts w:asciiTheme="majorHAnsi" w:hAnsiTheme="majorHAnsi" w:cstheme="majorHAnsi"/>
            <w:iCs/>
            <w:sz w:val="22"/>
            <w:szCs w:val="22"/>
          </w:rPr>
          <w:t xml:space="preserve"> among patients diagnosed with </w:t>
        </w:r>
      </w:ins>
      <w:ins w:id="187" w:author="Ian Ross" w:date="2024-09-19T10:00:00Z">
        <w:r w:rsidR="00D1713E" w:rsidRPr="00E251A9">
          <w:rPr>
            <w:rFonts w:asciiTheme="majorHAnsi" w:hAnsiTheme="majorHAnsi" w:cstheme="majorHAnsi"/>
            <w:iCs/>
            <w:sz w:val="22"/>
            <w:szCs w:val="22"/>
            <w:rPrChange w:id="188" w:author="Ian Ross" w:date="2024-09-19T10:01:00Z" w16du:dateUtc="2024-09-19T08:01:00Z">
              <w:rPr>
                <w:rFonts w:ascii="Arial" w:hAnsi="Arial" w:cs="Arial"/>
                <w:iCs/>
                <w:sz w:val="22"/>
                <w:szCs w:val="22"/>
              </w:rPr>
            </w:rPrChange>
          </w:rPr>
          <w:t>AI</w:t>
        </w:r>
      </w:ins>
      <w:ins w:id="189" w:author="Ian Ross" w:date="2024-09-19T10:04:00Z" w16du:dateUtc="2024-09-19T08:04:00Z">
        <w:r>
          <w:rPr>
            <w:rFonts w:asciiTheme="majorHAnsi" w:hAnsiTheme="majorHAnsi" w:cstheme="majorHAnsi"/>
            <w:iCs/>
            <w:sz w:val="22"/>
            <w:szCs w:val="22"/>
          </w:rPr>
          <w:t>.</w:t>
        </w:r>
      </w:ins>
      <w:ins w:id="190" w:author="Ian Ross" w:date="2024-09-19T10:00:00Z">
        <w:r w:rsidR="00D1713E" w:rsidRPr="00E251A9">
          <w:rPr>
            <w:rFonts w:asciiTheme="majorHAnsi" w:hAnsiTheme="majorHAnsi" w:cstheme="majorHAnsi"/>
            <w:iCs/>
            <w:sz w:val="22"/>
            <w:szCs w:val="22"/>
            <w:rPrChange w:id="191" w:author="Ian Ross" w:date="2024-09-19T10:01:00Z" w16du:dateUtc="2024-09-19T08:01:00Z">
              <w:rPr>
                <w:rFonts w:ascii="Arial" w:hAnsi="Arial" w:cs="Arial"/>
                <w:iCs/>
                <w:sz w:val="22"/>
                <w:szCs w:val="22"/>
              </w:rPr>
            </w:rPrChange>
          </w:rPr>
          <w:t xml:space="preserve"> The absolute neutrophil count was lower in the AI group</w:t>
        </w:r>
      </w:ins>
      <w:ins w:id="192" w:author="Ian Ross" w:date="2024-09-19T10:06:00Z" w16du:dateUtc="2024-09-19T08:06:00Z">
        <w:r w:rsidR="006C0835">
          <w:rPr>
            <w:rFonts w:asciiTheme="majorHAnsi" w:hAnsiTheme="majorHAnsi" w:cstheme="majorHAnsi"/>
            <w:iCs/>
            <w:sz w:val="22"/>
            <w:szCs w:val="22"/>
          </w:rPr>
          <w:t xml:space="preserve"> (</w:t>
        </w:r>
        <w:r w:rsidR="00D07D8F" w:rsidRPr="00D07D8F">
          <w:rPr>
            <w:rFonts w:asciiTheme="majorHAnsi" w:hAnsiTheme="majorHAnsi" w:cstheme="majorHAnsi"/>
            <w:i/>
            <w:sz w:val="22"/>
            <w:szCs w:val="22"/>
            <w:rPrChange w:id="193" w:author="Ian Ross" w:date="2024-09-19T10:06:00Z" w16du:dateUtc="2024-09-19T08:06:00Z">
              <w:rPr>
                <w:rFonts w:asciiTheme="majorHAnsi" w:hAnsiTheme="majorHAnsi" w:cstheme="majorHAnsi"/>
                <w:iCs/>
                <w:sz w:val="22"/>
                <w:szCs w:val="22"/>
              </w:rPr>
            </w:rPrChange>
          </w:rPr>
          <w:t>p</w:t>
        </w:r>
        <w:r w:rsidR="00D07D8F">
          <w:rPr>
            <w:rFonts w:asciiTheme="majorHAnsi" w:hAnsiTheme="majorHAnsi" w:cstheme="majorHAnsi"/>
            <w:sz w:val="22"/>
            <w:szCs w:val="22"/>
          </w:rPr>
          <w:t>-</w:t>
        </w:r>
        <w:r w:rsidR="00D07D8F">
          <w:rPr>
            <w:rFonts w:asciiTheme="majorHAnsi" w:hAnsiTheme="majorHAnsi" w:cstheme="majorHAnsi"/>
            <w:iCs/>
            <w:sz w:val="22"/>
            <w:szCs w:val="22"/>
          </w:rPr>
          <w:t>value</w:t>
        </w:r>
      </w:ins>
      <w:ins w:id="194" w:author="Ian Ross" w:date="2024-09-19T10:07:00Z" w16du:dateUtc="2024-09-19T08:07:00Z">
        <w:r w:rsidR="00D07D8F">
          <w:rPr>
            <w:rFonts w:asciiTheme="majorHAnsi" w:hAnsiTheme="majorHAnsi" w:cstheme="majorHAnsi"/>
            <w:iCs/>
            <w:sz w:val="22"/>
            <w:szCs w:val="22"/>
          </w:rPr>
          <w:t>)</w:t>
        </w:r>
      </w:ins>
      <w:ins w:id="195" w:author="Ian Ross" w:date="2024-09-19T10:00:00Z">
        <w:r w:rsidR="00D1713E" w:rsidRPr="00E251A9">
          <w:rPr>
            <w:rFonts w:asciiTheme="majorHAnsi" w:hAnsiTheme="majorHAnsi" w:cstheme="majorHAnsi"/>
            <w:iCs/>
            <w:sz w:val="22"/>
            <w:szCs w:val="22"/>
            <w:rPrChange w:id="196" w:author="Ian Ross" w:date="2024-09-19T10:01:00Z" w16du:dateUtc="2024-09-19T08:01:00Z">
              <w:rPr>
                <w:rFonts w:ascii="Arial" w:hAnsi="Arial" w:cs="Arial"/>
                <w:iCs/>
                <w:sz w:val="22"/>
                <w:szCs w:val="22"/>
              </w:rPr>
            </w:rPrChange>
          </w:rPr>
          <w:t xml:space="preserve">, whereas the serum sodium was greater in the </w:t>
        </w:r>
        <w:proofErr w:type="gramStart"/>
        <w:r w:rsidR="00D1713E" w:rsidRPr="00E251A9">
          <w:rPr>
            <w:rFonts w:asciiTheme="majorHAnsi" w:hAnsiTheme="majorHAnsi" w:cstheme="majorHAnsi"/>
            <w:iCs/>
            <w:sz w:val="22"/>
            <w:szCs w:val="22"/>
            <w:rPrChange w:id="197" w:author="Ian Ross" w:date="2024-09-19T10:01:00Z" w16du:dateUtc="2024-09-19T08:01:00Z">
              <w:rPr>
                <w:rFonts w:ascii="Arial" w:hAnsi="Arial" w:cs="Arial"/>
                <w:iCs/>
                <w:sz w:val="22"/>
                <w:szCs w:val="22"/>
              </w:rPr>
            </w:rPrChange>
          </w:rPr>
          <w:t>aforementioned group</w:t>
        </w:r>
        <w:proofErr w:type="gramEnd"/>
        <w:r w:rsidR="00D1713E" w:rsidRPr="00E251A9">
          <w:rPr>
            <w:rFonts w:asciiTheme="majorHAnsi" w:hAnsiTheme="majorHAnsi" w:cstheme="majorHAnsi"/>
            <w:iCs/>
            <w:sz w:val="22"/>
            <w:szCs w:val="22"/>
            <w:rPrChange w:id="198" w:author="Ian Ross" w:date="2024-09-19T10:01:00Z" w16du:dateUtc="2024-09-19T08:01:00Z">
              <w:rPr>
                <w:rFonts w:ascii="Arial" w:hAnsi="Arial" w:cs="Arial"/>
                <w:iCs/>
                <w:sz w:val="22"/>
                <w:szCs w:val="22"/>
              </w:rPr>
            </w:rPrChange>
          </w:rPr>
          <w:t>. There was</w:t>
        </w:r>
      </w:ins>
      <w:ins w:id="199" w:author="Ian Ross" w:date="2024-09-19T10:08:00Z" w16du:dateUtc="2024-09-19T08:08:00Z">
        <w:r w:rsidR="00A60F90">
          <w:rPr>
            <w:rFonts w:asciiTheme="majorHAnsi" w:hAnsiTheme="majorHAnsi" w:cstheme="majorHAnsi"/>
            <w:iCs/>
            <w:sz w:val="22"/>
            <w:szCs w:val="22"/>
          </w:rPr>
          <w:t xml:space="preserve"> greater </w:t>
        </w:r>
      </w:ins>
      <w:ins w:id="200" w:author="Ian Ross" w:date="2024-09-19T10:00:00Z">
        <w:r w:rsidR="00D1713E" w:rsidRPr="00E251A9">
          <w:rPr>
            <w:rFonts w:asciiTheme="majorHAnsi" w:hAnsiTheme="majorHAnsi" w:cstheme="majorHAnsi"/>
            <w:iCs/>
            <w:sz w:val="22"/>
            <w:szCs w:val="22"/>
            <w:rPrChange w:id="201" w:author="Ian Ross" w:date="2024-09-19T10:01:00Z" w16du:dateUtc="2024-09-19T08:01:00Z">
              <w:rPr>
                <w:rFonts w:ascii="Arial" w:hAnsi="Arial" w:cs="Arial"/>
                <w:iCs/>
                <w:sz w:val="22"/>
                <w:szCs w:val="22"/>
              </w:rPr>
            </w:rPrChange>
          </w:rPr>
          <w:t>use of fluconazole and opiates in the AI vs</w:t>
        </w:r>
      </w:ins>
      <w:ins w:id="202" w:author="Ian Ross" w:date="2024-09-19T10:08:00Z" w16du:dateUtc="2024-09-19T08:08:00Z">
        <w:r w:rsidR="00A60F90">
          <w:rPr>
            <w:rFonts w:asciiTheme="majorHAnsi" w:hAnsiTheme="majorHAnsi" w:cstheme="majorHAnsi"/>
            <w:iCs/>
            <w:sz w:val="22"/>
            <w:szCs w:val="22"/>
          </w:rPr>
          <w:t xml:space="preserve"> when the group without </w:t>
        </w:r>
      </w:ins>
      <w:ins w:id="203" w:author="Ian Ross" w:date="2024-09-19T10:00:00Z">
        <w:r w:rsidR="00D1713E" w:rsidRPr="00E251A9">
          <w:rPr>
            <w:rFonts w:asciiTheme="majorHAnsi" w:hAnsiTheme="majorHAnsi" w:cstheme="majorHAnsi"/>
            <w:iCs/>
            <w:sz w:val="22"/>
            <w:szCs w:val="22"/>
            <w:rPrChange w:id="204" w:author="Ian Ross" w:date="2024-09-19T10:01:00Z" w16du:dateUtc="2024-09-19T08:01:00Z">
              <w:rPr>
                <w:rFonts w:ascii="Arial" w:hAnsi="Arial" w:cs="Arial"/>
                <w:iCs/>
                <w:sz w:val="22"/>
                <w:szCs w:val="22"/>
              </w:rPr>
            </w:rPrChange>
          </w:rPr>
          <w:t>11 (40.7%) vs 63 (12.1%)</w:t>
        </w:r>
      </w:ins>
      <w:ins w:id="205" w:author="Ian Ross" w:date="2024-09-19T10:09:00Z" w16du:dateUtc="2024-09-19T08:09:00Z">
        <w:r w:rsidR="00A60F90">
          <w:rPr>
            <w:rFonts w:asciiTheme="majorHAnsi" w:hAnsiTheme="majorHAnsi" w:cstheme="majorHAnsi"/>
            <w:iCs/>
            <w:sz w:val="22"/>
            <w:szCs w:val="22"/>
          </w:rPr>
          <w:t>;</w:t>
        </w:r>
      </w:ins>
      <w:ins w:id="206" w:author="Ian Ross" w:date="2024-09-19T10:00:00Z">
        <w:r w:rsidR="00D1713E" w:rsidRPr="00E251A9">
          <w:rPr>
            <w:rFonts w:asciiTheme="majorHAnsi" w:hAnsiTheme="majorHAnsi" w:cstheme="majorHAnsi"/>
            <w:iCs/>
            <w:sz w:val="22"/>
            <w:szCs w:val="22"/>
            <w:rPrChange w:id="207" w:author="Ian Ross" w:date="2024-09-19T10:01:00Z" w16du:dateUtc="2024-09-19T08:01:00Z">
              <w:rPr>
                <w:rFonts w:ascii="Arial" w:hAnsi="Arial" w:cs="Arial"/>
                <w:iCs/>
                <w:sz w:val="22"/>
                <w:szCs w:val="22"/>
              </w:rPr>
            </w:rPrChange>
          </w:rPr>
          <w:t xml:space="preserve"> </w:t>
        </w:r>
        <w:r w:rsidR="00D1713E" w:rsidRPr="00E251A9">
          <w:rPr>
            <w:rFonts w:asciiTheme="majorHAnsi" w:hAnsiTheme="majorHAnsi" w:cstheme="majorHAnsi"/>
            <w:i/>
            <w:sz w:val="22"/>
            <w:szCs w:val="22"/>
            <w:rPrChange w:id="208" w:author="Ian Ross" w:date="2024-09-19T10:01:00Z" w16du:dateUtc="2024-09-19T08:01:00Z">
              <w:rPr>
                <w:rFonts w:ascii="Arial" w:hAnsi="Arial" w:cs="Arial"/>
                <w:i/>
                <w:sz w:val="22"/>
                <w:szCs w:val="22"/>
              </w:rPr>
            </w:rPrChange>
          </w:rPr>
          <w:t>p</w:t>
        </w:r>
        <w:r w:rsidR="00D1713E" w:rsidRPr="00E251A9">
          <w:rPr>
            <w:rFonts w:asciiTheme="majorHAnsi" w:hAnsiTheme="majorHAnsi" w:cstheme="majorHAnsi"/>
            <w:iCs/>
            <w:sz w:val="22"/>
            <w:szCs w:val="22"/>
            <w:rPrChange w:id="209" w:author="Ian Ross" w:date="2024-09-19T10:01:00Z" w16du:dateUtc="2024-09-19T08:01:00Z">
              <w:rPr>
                <w:rFonts w:ascii="Arial" w:hAnsi="Arial" w:cs="Arial"/>
                <w:iCs/>
                <w:sz w:val="22"/>
                <w:szCs w:val="22"/>
              </w:rPr>
            </w:rPrChange>
          </w:rPr>
          <w:t>&lt;0.001</w:t>
        </w:r>
      </w:ins>
      <w:ins w:id="210" w:author="Ian Ross" w:date="2024-09-19T10:09:00Z" w16du:dateUtc="2024-09-19T08:09:00Z">
        <w:r w:rsidR="00A60F90">
          <w:rPr>
            <w:rFonts w:asciiTheme="majorHAnsi" w:hAnsiTheme="majorHAnsi" w:cstheme="majorHAnsi"/>
            <w:iCs/>
            <w:sz w:val="22"/>
            <w:szCs w:val="22"/>
          </w:rPr>
          <w:t xml:space="preserve"> and </w:t>
        </w:r>
      </w:ins>
      <w:ins w:id="211" w:author="Ian Ross" w:date="2024-09-19T10:00:00Z">
        <w:r w:rsidR="00D1713E" w:rsidRPr="00E251A9">
          <w:rPr>
            <w:rFonts w:asciiTheme="majorHAnsi" w:hAnsiTheme="majorHAnsi" w:cstheme="majorHAnsi"/>
            <w:iCs/>
            <w:sz w:val="22"/>
            <w:szCs w:val="22"/>
            <w:rPrChange w:id="212" w:author="Ian Ross" w:date="2024-09-19T10:01:00Z" w16du:dateUtc="2024-09-19T08:01:00Z">
              <w:rPr>
                <w:rFonts w:ascii="Arial" w:hAnsi="Arial" w:cs="Arial"/>
                <w:iCs/>
                <w:sz w:val="22"/>
                <w:szCs w:val="22"/>
              </w:rPr>
            </w:rPrChange>
          </w:rPr>
          <w:t>12 (44.4%) vs 114 (21.8%)</w:t>
        </w:r>
      </w:ins>
      <w:ins w:id="213" w:author="Ian Ross" w:date="2024-09-19T10:09:00Z" w16du:dateUtc="2024-09-19T08:09:00Z">
        <w:r w:rsidR="00A60F90">
          <w:rPr>
            <w:rFonts w:asciiTheme="majorHAnsi" w:hAnsiTheme="majorHAnsi" w:cstheme="majorHAnsi"/>
            <w:iCs/>
            <w:sz w:val="22"/>
            <w:szCs w:val="22"/>
          </w:rPr>
          <w:t>;</w:t>
        </w:r>
      </w:ins>
      <w:ins w:id="214" w:author="Ian Ross" w:date="2024-09-19T10:00:00Z">
        <w:r w:rsidR="00D1713E" w:rsidRPr="00E251A9">
          <w:rPr>
            <w:rFonts w:asciiTheme="majorHAnsi" w:hAnsiTheme="majorHAnsi" w:cstheme="majorHAnsi"/>
            <w:i/>
            <w:sz w:val="22"/>
            <w:szCs w:val="22"/>
            <w:rPrChange w:id="215" w:author="Ian Ross" w:date="2024-09-19T10:01:00Z" w16du:dateUtc="2024-09-19T08:01:00Z">
              <w:rPr>
                <w:rFonts w:ascii="Arial" w:hAnsi="Arial" w:cs="Arial"/>
                <w:i/>
                <w:sz w:val="22"/>
                <w:szCs w:val="22"/>
              </w:rPr>
            </w:rPrChange>
          </w:rPr>
          <w:t xml:space="preserve"> p</w:t>
        </w:r>
        <w:r w:rsidR="00D1713E" w:rsidRPr="00E251A9">
          <w:rPr>
            <w:rFonts w:asciiTheme="majorHAnsi" w:hAnsiTheme="majorHAnsi" w:cstheme="majorHAnsi"/>
            <w:iCs/>
            <w:sz w:val="22"/>
            <w:szCs w:val="22"/>
            <w:rPrChange w:id="216" w:author="Ian Ross" w:date="2024-09-19T10:01:00Z" w16du:dateUtc="2024-09-19T08:01:00Z">
              <w:rPr>
                <w:rFonts w:ascii="Arial" w:hAnsi="Arial" w:cs="Arial"/>
                <w:iCs/>
                <w:sz w:val="22"/>
                <w:szCs w:val="22"/>
              </w:rPr>
            </w:rPrChange>
          </w:rPr>
          <w:t>=0.006, respectively, Table</w:t>
        </w:r>
      </w:ins>
      <w:ins w:id="217" w:author="Ian Ross" w:date="2024-09-19T10:00:00Z" w16du:dateUtc="2024-09-19T08:00:00Z">
        <w:r w:rsidR="00214CC6" w:rsidRPr="00E251A9">
          <w:rPr>
            <w:rFonts w:asciiTheme="majorHAnsi" w:hAnsiTheme="majorHAnsi" w:cstheme="majorHAnsi"/>
            <w:iCs/>
            <w:sz w:val="22"/>
            <w:szCs w:val="22"/>
            <w:rPrChange w:id="218" w:author="Ian Ross" w:date="2024-09-19T10:01:00Z" w16du:dateUtc="2024-09-19T08:01:00Z">
              <w:rPr>
                <w:rFonts w:ascii="Arial" w:hAnsi="Arial" w:cs="Arial"/>
                <w:iCs/>
                <w:sz w:val="22"/>
                <w:szCs w:val="22"/>
              </w:rPr>
            </w:rPrChange>
          </w:rPr>
          <w:t xml:space="preserve"> </w:t>
        </w:r>
        <w:commentRangeStart w:id="219"/>
        <w:r w:rsidR="00214CC6" w:rsidRPr="00E251A9">
          <w:rPr>
            <w:rFonts w:asciiTheme="majorHAnsi" w:hAnsiTheme="majorHAnsi" w:cstheme="majorHAnsi"/>
            <w:iCs/>
            <w:sz w:val="22"/>
            <w:szCs w:val="22"/>
            <w:rPrChange w:id="220" w:author="Ian Ross" w:date="2024-09-19T10:01:00Z" w16du:dateUtc="2024-09-19T08:01:00Z">
              <w:rPr>
                <w:rFonts w:ascii="Arial" w:hAnsi="Arial" w:cs="Arial"/>
                <w:iCs/>
                <w:sz w:val="22"/>
                <w:szCs w:val="22"/>
              </w:rPr>
            </w:rPrChange>
          </w:rPr>
          <w:t>2</w:t>
        </w:r>
      </w:ins>
      <w:commentRangeEnd w:id="219"/>
      <w:ins w:id="221" w:author="Ian Ross" w:date="2024-09-19T10:01:00Z" w16du:dateUtc="2024-09-19T08:01:00Z">
        <w:r w:rsidR="00E251A9" w:rsidRPr="00E251A9">
          <w:rPr>
            <w:rStyle w:val="CommentReference"/>
            <w:rFonts w:asciiTheme="majorHAnsi" w:hAnsiTheme="majorHAnsi" w:cstheme="majorHAnsi"/>
            <w:sz w:val="22"/>
            <w:szCs w:val="22"/>
            <w:rPrChange w:id="222" w:author="Ian Ross" w:date="2024-09-19T10:01:00Z" w16du:dateUtc="2024-09-19T08:01:00Z">
              <w:rPr>
                <w:rStyle w:val="CommentReference"/>
                <w:rFonts w:ascii="Arial" w:hAnsi="Arial"/>
              </w:rPr>
            </w:rPrChange>
          </w:rPr>
          <w:commentReference w:id="219"/>
        </w:r>
      </w:ins>
      <w:ins w:id="223" w:author="Ian Ross" w:date="2024-09-19T10:00:00Z">
        <w:r w:rsidR="00D1713E" w:rsidRPr="00E251A9">
          <w:rPr>
            <w:rFonts w:asciiTheme="majorHAnsi" w:hAnsiTheme="majorHAnsi" w:cstheme="majorHAnsi"/>
            <w:iCs/>
            <w:sz w:val="22"/>
            <w:szCs w:val="22"/>
            <w:rPrChange w:id="224" w:author="Ian Ross" w:date="2024-09-19T10:01:00Z" w16du:dateUtc="2024-09-19T08:01:00Z">
              <w:rPr>
                <w:rFonts w:ascii="Arial" w:hAnsi="Arial" w:cs="Arial"/>
                <w:iCs/>
                <w:sz w:val="22"/>
                <w:szCs w:val="22"/>
              </w:rPr>
            </w:rPrChange>
          </w:rPr>
          <w:t>.</w:t>
        </w:r>
      </w:ins>
    </w:p>
    <w:moveToRangeEnd w:id="181"/>
    <w:p w14:paraId="4AA14446" w14:textId="77777777" w:rsidR="00AC6683" w:rsidRDefault="00AC6683" w:rsidP="00F83FA2">
      <w:pPr>
        <w:pStyle w:val="BodyText"/>
        <w:contextualSpacing/>
        <w:jc w:val="both"/>
        <w:rPr>
          <w:rFonts w:ascii="Arial" w:hAnsi="Arial" w:cs="Arial"/>
          <w:sz w:val="22"/>
          <w:szCs w:val="22"/>
        </w:rPr>
      </w:pPr>
    </w:p>
    <w:p w14:paraId="45CC13D0" w14:textId="4822EC16" w:rsidR="00F74AB2" w:rsidRPr="00F74AB2" w:rsidRDefault="00F05EC4" w:rsidP="00F74AB2">
      <w:pPr>
        <w:pStyle w:val="BodyText"/>
        <w:contextualSpacing/>
        <w:rPr>
          <w:ins w:id="225" w:author="Ian Ross" w:date="2024-09-19T10:34:00Z"/>
          <w:rFonts w:asciiTheme="majorHAnsi" w:hAnsiTheme="majorHAnsi" w:cstheme="majorHAnsi"/>
          <w:sz w:val="22"/>
          <w:szCs w:val="22"/>
        </w:rPr>
      </w:pPr>
      <w:ins w:id="226" w:author="Ian Ross" w:date="2024-09-19T10:35:00Z" w16du:dateUtc="2024-09-19T08:35:00Z">
        <w:r>
          <w:rPr>
            <w:rFonts w:asciiTheme="majorHAnsi" w:hAnsiTheme="majorHAnsi" w:cstheme="majorHAnsi"/>
            <w:sz w:val="22"/>
            <w:szCs w:val="22"/>
            <w:lang w:val="it-IT"/>
          </w:rPr>
          <w:t xml:space="preserve">The </w:t>
        </w:r>
      </w:ins>
      <w:ins w:id="227" w:author="Ian Ross" w:date="2024-09-19T10:34:00Z">
        <w:r w:rsidR="00F74AB2" w:rsidRPr="00F74AB2">
          <w:rPr>
            <w:rFonts w:asciiTheme="majorHAnsi" w:hAnsiTheme="majorHAnsi" w:cstheme="majorHAnsi"/>
            <w:sz w:val="22"/>
            <w:szCs w:val="22"/>
            <w:lang w:val="it-IT"/>
          </w:rPr>
          <w:t>cortisol concentrations in the</w:t>
        </w:r>
      </w:ins>
      <w:ins w:id="228" w:author="Ian Ross" w:date="2024-09-19T10:35:00Z" w16du:dateUtc="2024-09-19T08:35:00Z">
        <w:r>
          <w:rPr>
            <w:rFonts w:asciiTheme="majorHAnsi" w:hAnsiTheme="majorHAnsi" w:cstheme="majorHAnsi"/>
            <w:sz w:val="22"/>
            <w:szCs w:val="22"/>
            <w:lang w:val="it-IT"/>
          </w:rPr>
          <w:t xml:space="preserve"> AI </w:t>
        </w:r>
      </w:ins>
      <w:ins w:id="229" w:author="Ian Ross" w:date="2024-09-19T10:34:00Z">
        <w:r w:rsidR="00F74AB2" w:rsidRPr="00F74AB2">
          <w:rPr>
            <w:rFonts w:asciiTheme="majorHAnsi" w:hAnsiTheme="majorHAnsi" w:cstheme="majorHAnsi"/>
            <w:sz w:val="22"/>
            <w:szCs w:val="22"/>
            <w:lang w:val="it-IT"/>
          </w:rPr>
          <w:t xml:space="preserve">versus the group </w:t>
        </w:r>
      </w:ins>
      <w:ins w:id="230" w:author="Ian Ross" w:date="2024-09-19T10:36:00Z" w16du:dateUtc="2024-09-19T08:36:00Z">
        <w:r>
          <w:rPr>
            <w:rFonts w:asciiTheme="majorHAnsi" w:hAnsiTheme="majorHAnsi" w:cstheme="majorHAnsi"/>
            <w:sz w:val="22"/>
            <w:szCs w:val="22"/>
            <w:lang w:val="it-IT"/>
          </w:rPr>
          <w:t xml:space="preserve">without AI the random </w:t>
        </w:r>
      </w:ins>
      <w:ins w:id="231" w:author="Ian Ross" w:date="2024-09-19T10:34:00Z">
        <w:r w:rsidR="00F74AB2" w:rsidRPr="00F74AB2">
          <w:rPr>
            <w:rFonts w:asciiTheme="majorHAnsi" w:hAnsiTheme="majorHAnsi" w:cstheme="majorHAnsi"/>
            <w:sz w:val="22"/>
            <w:szCs w:val="22"/>
            <w:lang w:val="it-IT"/>
          </w:rPr>
          <w:t xml:space="preserve">cortisol </w:t>
        </w:r>
      </w:ins>
      <w:ins w:id="232" w:author="Ian Ross" w:date="2024-09-19T10:36:00Z" w16du:dateUtc="2024-09-19T08:36:00Z">
        <w:r>
          <w:rPr>
            <w:rFonts w:asciiTheme="majorHAnsi" w:hAnsiTheme="majorHAnsi" w:cstheme="majorHAnsi"/>
            <w:sz w:val="22"/>
            <w:szCs w:val="22"/>
            <w:lang w:val="it-IT"/>
          </w:rPr>
          <w:t xml:space="preserve">was </w:t>
        </w:r>
        <w:r w:rsidR="008A79F5">
          <w:rPr>
            <w:rFonts w:asciiTheme="majorHAnsi" w:hAnsiTheme="majorHAnsi" w:cstheme="majorHAnsi"/>
            <w:sz w:val="22"/>
            <w:szCs w:val="22"/>
            <w:lang w:val="it-IT"/>
          </w:rPr>
          <w:t xml:space="preserve">lower </w:t>
        </w:r>
      </w:ins>
      <w:ins w:id="233" w:author="Ian Ross" w:date="2024-09-19T10:34:00Z">
        <w:r w:rsidR="00F74AB2" w:rsidRPr="00F74AB2">
          <w:rPr>
            <w:rFonts w:asciiTheme="majorHAnsi" w:hAnsiTheme="majorHAnsi" w:cstheme="majorHAnsi"/>
            <w:sz w:val="22"/>
            <w:szCs w:val="22"/>
            <w:lang w:val="it-IT"/>
          </w:rPr>
          <w:t>332 nmol/L (252.0-382.0)</w:t>
        </w:r>
      </w:ins>
      <w:ins w:id="234" w:author="Ian Ross" w:date="2024-09-19T10:36:00Z" w16du:dateUtc="2024-09-19T08:36:00Z">
        <w:r w:rsidR="008A79F5">
          <w:rPr>
            <w:rFonts w:asciiTheme="majorHAnsi" w:hAnsiTheme="majorHAnsi" w:cstheme="majorHAnsi"/>
            <w:sz w:val="22"/>
            <w:szCs w:val="22"/>
            <w:lang w:val="it-IT"/>
          </w:rPr>
          <w:t xml:space="preserve"> </w:t>
        </w:r>
      </w:ins>
      <w:ins w:id="235" w:author="Ian Ross" w:date="2024-09-19T10:37:00Z" w16du:dateUtc="2024-09-19T08:37:00Z">
        <w:r w:rsidR="008A79F5">
          <w:rPr>
            <w:rFonts w:asciiTheme="majorHAnsi" w:hAnsiTheme="majorHAnsi" w:cstheme="majorHAnsi"/>
            <w:sz w:val="22"/>
            <w:szCs w:val="22"/>
            <w:lang w:val="it-IT"/>
          </w:rPr>
          <w:t xml:space="preserve">nmol/L, </w:t>
        </w:r>
        <w:r w:rsidR="00D16862">
          <w:rPr>
            <w:rFonts w:asciiTheme="majorHAnsi" w:hAnsiTheme="majorHAnsi" w:cstheme="majorHAnsi"/>
            <w:sz w:val="22"/>
            <w:szCs w:val="22"/>
            <w:lang w:val="it-IT"/>
          </w:rPr>
          <w:t xml:space="preserve">compared with </w:t>
        </w:r>
      </w:ins>
      <w:ins w:id="236" w:author="Ian Ross" w:date="2024-09-19T10:34:00Z">
        <w:r w:rsidR="00F74AB2" w:rsidRPr="00F74AB2">
          <w:rPr>
            <w:rFonts w:asciiTheme="majorHAnsi" w:hAnsiTheme="majorHAnsi" w:cstheme="majorHAnsi"/>
            <w:sz w:val="22"/>
            <w:szCs w:val="22"/>
            <w:lang w:val="it-IT"/>
          </w:rPr>
          <w:t>478 nmol/L (372.5-578.0)</w:t>
        </w:r>
      </w:ins>
      <w:ins w:id="237" w:author="Ian Ross" w:date="2024-09-19T10:37:00Z" w16du:dateUtc="2024-09-19T08:37:00Z">
        <w:r w:rsidR="00D16862">
          <w:rPr>
            <w:rFonts w:asciiTheme="majorHAnsi" w:hAnsiTheme="majorHAnsi" w:cstheme="majorHAnsi"/>
            <w:sz w:val="22"/>
            <w:szCs w:val="22"/>
            <w:lang w:val="it-IT"/>
          </w:rPr>
          <w:t>; (</w:t>
        </w:r>
        <w:r w:rsidR="00D16862" w:rsidRPr="0075081B">
          <w:rPr>
            <w:rFonts w:asciiTheme="majorHAnsi" w:hAnsiTheme="majorHAnsi" w:cstheme="majorHAnsi"/>
            <w:i/>
            <w:iCs/>
            <w:sz w:val="22"/>
            <w:szCs w:val="22"/>
            <w:lang w:val="it-IT"/>
            <w:rPrChange w:id="238" w:author="Ian Ross" w:date="2024-09-19T10:41:00Z" w16du:dateUtc="2024-09-19T08:41:00Z">
              <w:rPr>
                <w:rFonts w:asciiTheme="majorHAnsi" w:hAnsiTheme="majorHAnsi" w:cstheme="majorHAnsi"/>
                <w:sz w:val="22"/>
                <w:szCs w:val="22"/>
                <w:lang w:val="it-IT"/>
              </w:rPr>
            </w:rPrChange>
          </w:rPr>
          <w:t>p</w:t>
        </w:r>
        <w:r w:rsidR="00D16862">
          <w:rPr>
            <w:rFonts w:asciiTheme="majorHAnsi" w:hAnsiTheme="majorHAnsi" w:cstheme="majorHAnsi"/>
            <w:sz w:val="22"/>
            <w:szCs w:val="22"/>
            <w:lang w:val="it-IT"/>
          </w:rPr>
          <w:t>-value)</w:t>
        </w:r>
      </w:ins>
      <w:ins w:id="239" w:author="Ian Ross" w:date="2024-09-19T10:34:00Z">
        <w:r w:rsidR="00F74AB2" w:rsidRPr="00F74AB2">
          <w:rPr>
            <w:rFonts w:asciiTheme="majorHAnsi" w:hAnsiTheme="majorHAnsi" w:cstheme="majorHAnsi"/>
            <w:sz w:val="22"/>
            <w:szCs w:val="22"/>
            <w:lang w:val="it-IT"/>
          </w:rPr>
          <w:t>,</w:t>
        </w:r>
      </w:ins>
      <w:ins w:id="240" w:author="Ian Ross" w:date="2024-09-19T10:41:00Z" w16du:dateUtc="2024-09-19T08:41:00Z">
        <w:r w:rsidR="0075081B">
          <w:rPr>
            <w:rFonts w:asciiTheme="majorHAnsi" w:hAnsiTheme="majorHAnsi" w:cstheme="majorHAnsi"/>
            <w:sz w:val="22"/>
            <w:szCs w:val="22"/>
            <w:lang w:val="it-IT"/>
          </w:rPr>
          <w:t xml:space="preserve"> </w:t>
        </w:r>
        <w:commentRangeStart w:id="241"/>
        <w:r w:rsidR="0075081B">
          <w:rPr>
            <w:rFonts w:asciiTheme="majorHAnsi" w:hAnsiTheme="majorHAnsi" w:cstheme="majorHAnsi"/>
            <w:sz w:val="22"/>
            <w:szCs w:val="22"/>
            <w:lang w:val="it-IT"/>
          </w:rPr>
          <w:t>respectively</w:t>
        </w:r>
      </w:ins>
      <w:commentRangeEnd w:id="241"/>
      <w:ins w:id="242" w:author="Ian Ross" w:date="2024-09-19T10:44:00Z" w16du:dateUtc="2024-09-19T08:44:00Z">
        <w:r w:rsidR="002C1260">
          <w:rPr>
            <w:rStyle w:val="CommentReference"/>
            <w:rFonts w:ascii="Arial" w:hAnsi="Arial"/>
          </w:rPr>
          <w:commentReference w:id="241"/>
        </w:r>
      </w:ins>
      <w:ins w:id="243" w:author="Ian Ross" w:date="2024-09-19T10:41:00Z" w16du:dateUtc="2024-09-19T08:41:00Z">
        <w:r w:rsidR="0075081B">
          <w:rPr>
            <w:rFonts w:asciiTheme="majorHAnsi" w:hAnsiTheme="majorHAnsi" w:cstheme="majorHAnsi"/>
            <w:sz w:val="22"/>
            <w:szCs w:val="22"/>
            <w:lang w:val="it-IT"/>
          </w:rPr>
          <w:t>.</w:t>
        </w:r>
      </w:ins>
      <w:ins w:id="244" w:author="Ian Ross" w:date="2024-09-19T10:45:00Z" w16du:dateUtc="2024-09-19T08:45:00Z">
        <w:r w:rsidR="002C1260">
          <w:rPr>
            <w:rFonts w:asciiTheme="majorHAnsi" w:hAnsiTheme="majorHAnsi" w:cstheme="majorHAnsi"/>
            <w:sz w:val="22"/>
            <w:szCs w:val="22"/>
            <w:lang w:val="it-IT"/>
          </w:rPr>
          <w:t xml:space="preserve"> (</w:t>
        </w:r>
      </w:ins>
      <w:ins w:id="245" w:author="Ian Ross" w:date="2024-09-19T10:45:00Z">
        <w:r w:rsidR="002C1260" w:rsidRPr="002C1260">
          <w:rPr>
            <w:rFonts w:asciiTheme="majorHAnsi" w:hAnsiTheme="majorHAnsi" w:cstheme="majorHAnsi"/>
            <w:sz w:val="22"/>
            <w:szCs w:val="22"/>
            <w:lang w:val="it-IT"/>
            <w:rPrChange w:id="246" w:author="Ian Ross" w:date="2024-09-19T10:45:00Z" w16du:dateUtc="2024-09-19T08:45:00Z">
              <w:rPr>
                <w:rFonts w:asciiTheme="majorHAnsi" w:hAnsiTheme="majorHAnsi" w:cstheme="majorHAnsi"/>
                <w:b/>
                <w:bCs/>
                <w:sz w:val="22"/>
                <w:szCs w:val="22"/>
                <w:lang w:val="it-IT"/>
              </w:rPr>
            </w:rPrChange>
          </w:rPr>
          <w:t xml:space="preserve">Figure </w:t>
        </w:r>
        <w:commentRangeStart w:id="247"/>
        <w:r w:rsidR="002C1260" w:rsidRPr="002C1260">
          <w:rPr>
            <w:rFonts w:asciiTheme="majorHAnsi" w:hAnsiTheme="majorHAnsi" w:cstheme="majorHAnsi"/>
            <w:sz w:val="22"/>
            <w:szCs w:val="22"/>
            <w:lang w:val="it-IT"/>
            <w:rPrChange w:id="248" w:author="Ian Ross" w:date="2024-09-19T10:45:00Z" w16du:dateUtc="2024-09-19T08:45:00Z">
              <w:rPr>
                <w:rFonts w:asciiTheme="majorHAnsi" w:hAnsiTheme="majorHAnsi" w:cstheme="majorHAnsi"/>
                <w:b/>
                <w:bCs/>
                <w:sz w:val="22"/>
                <w:szCs w:val="22"/>
                <w:lang w:val="it-IT"/>
              </w:rPr>
            </w:rPrChange>
          </w:rPr>
          <w:t>1</w:t>
        </w:r>
      </w:ins>
      <w:commentRangeEnd w:id="247"/>
      <w:ins w:id="249" w:author="Ian Ross" w:date="2024-09-19T10:51:00Z" w16du:dateUtc="2024-09-19T08:51:00Z">
        <w:r w:rsidR="006D05F5">
          <w:rPr>
            <w:rStyle w:val="CommentReference"/>
            <w:rFonts w:ascii="Arial" w:hAnsi="Arial"/>
          </w:rPr>
          <w:commentReference w:id="247"/>
        </w:r>
      </w:ins>
      <w:ins w:id="250" w:author="Ian Ross" w:date="2024-09-19T10:45:00Z" w16du:dateUtc="2024-09-19T08:45:00Z">
        <w:r w:rsidR="002C1260">
          <w:rPr>
            <w:rFonts w:asciiTheme="majorHAnsi" w:hAnsiTheme="majorHAnsi" w:cstheme="majorHAnsi"/>
            <w:sz w:val="22"/>
            <w:szCs w:val="22"/>
            <w:lang w:val="it-IT"/>
          </w:rPr>
          <w:t>)</w:t>
        </w:r>
      </w:ins>
      <w:ins w:id="251" w:author="Ian Ross" w:date="2024-09-19T10:45:00Z">
        <w:r w:rsidR="002C1260" w:rsidRPr="002C1260">
          <w:rPr>
            <w:rFonts w:asciiTheme="majorHAnsi" w:hAnsiTheme="majorHAnsi" w:cstheme="majorHAnsi"/>
            <w:b/>
            <w:bCs/>
            <w:sz w:val="22"/>
            <w:szCs w:val="22"/>
            <w:lang w:val="it-IT"/>
          </w:rPr>
          <w:t xml:space="preserve"> </w:t>
        </w:r>
      </w:ins>
    </w:p>
    <w:p w14:paraId="0D0D0073" w14:textId="183D0290" w:rsidR="00AC6683" w:rsidRPr="00BB4F3C" w:rsidRDefault="00BE22F6" w:rsidP="00F83FA2">
      <w:pPr>
        <w:pStyle w:val="BodyText"/>
        <w:contextualSpacing/>
        <w:jc w:val="both"/>
        <w:rPr>
          <w:rFonts w:asciiTheme="majorHAnsi" w:hAnsiTheme="majorHAnsi" w:cstheme="majorHAnsi"/>
          <w:sz w:val="22"/>
          <w:szCs w:val="22"/>
          <w:rPrChange w:id="252" w:author="Ian Ross" w:date="2024-09-19T09:55:00Z" w16du:dateUtc="2024-09-19T07:55:00Z">
            <w:rPr>
              <w:rFonts w:ascii="Arial" w:hAnsi="Arial" w:cs="Arial"/>
              <w:sz w:val="22"/>
              <w:szCs w:val="22"/>
            </w:rPr>
          </w:rPrChange>
        </w:rPr>
      </w:pPr>
      <w:del w:id="253" w:author="Ian Ross" w:date="2024-09-19T10:09:00Z" w16du:dateUtc="2024-09-19T08:09:00Z">
        <w:r w:rsidRPr="00BB4F3C" w:rsidDel="00347433">
          <w:rPr>
            <w:rFonts w:asciiTheme="majorHAnsi" w:hAnsiTheme="majorHAnsi" w:cstheme="majorHAnsi"/>
            <w:sz w:val="22"/>
            <w:szCs w:val="22"/>
            <w:rPrChange w:id="254" w:author="Ian Ross" w:date="2024-09-19T09:55:00Z" w16du:dateUtc="2024-09-19T07:55:00Z">
              <w:rPr>
                <w:rFonts w:ascii="Arial" w:hAnsi="Arial" w:cs="Arial"/>
                <w:sz w:val="22"/>
                <w:szCs w:val="22"/>
              </w:rPr>
            </w:rPrChange>
          </w:rPr>
          <w:delText>Although the age</w:delText>
        </w:r>
      </w:del>
      <w:del w:id="255" w:author="Ian Ross" w:date="2024-09-19T09:55:00Z" w16du:dateUtc="2024-09-19T07:55:00Z">
        <w:r w:rsidRPr="00BB4F3C" w:rsidDel="00BB4F3C">
          <w:rPr>
            <w:rFonts w:asciiTheme="majorHAnsi" w:hAnsiTheme="majorHAnsi" w:cstheme="majorHAnsi"/>
            <w:sz w:val="22"/>
            <w:szCs w:val="22"/>
            <w:rPrChange w:id="256" w:author="Ian Ross" w:date="2024-09-19T09:55:00Z" w16du:dateUtc="2024-09-19T07:55:00Z">
              <w:rPr>
                <w:rFonts w:ascii="Arial" w:hAnsi="Arial" w:cs="Arial"/>
                <w:sz w:val="22"/>
                <w:szCs w:val="22"/>
              </w:rPr>
            </w:rPrChange>
          </w:rPr>
          <w:delText xml:space="preserve"> </w:delText>
        </w:r>
        <w:r w:rsidR="002367DD" w:rsidRPr="00BB4F3C" w:rsidDel="00BB4F3C">
          <w:rPr>
            <w:rFonts w:asciiTheme="majorHAnsi" w:hAnsiTheme="majorHAnsi" w:cstheme="majorHAnsi"/>
            <w:sz w:val="22"/>
            <w:szCs w:val="22"/>
            <w:rPrChange w:id="257" w:author="Ian Ross" w:date="2024-09-19T09:55:00Z" w16du:dateUtc="2024-09-19T07:55:00Z">
              <w:rPr>
                <w:rFonts w:ascii="Arial" w:hAnsi="Arial" w:cs="Arial"/>
                <w:sz w:val="22"/>
                <w:szCs w:val="22"/>
              </w:rPr>
            </w:rPrChange>
          </w:rPr>
          <w:delText>at enrolment a</w:delText>
        </w:r>
        <w:r w:rsidRPr="00BB4F3C" w:rsidDel="00BB4F3C">
          <w:rPr>
            <w:rFonts w:asciiTheme="majorHAnsi" w:hAnsiTheme="majorHAnsi" w:cstheme="majorHAnsi"/>
            <w:sz w:val="22"/>
            <w:szCs w:val="22"/>
            <w:rPrChange w:id="258" w:author="Ian Ross" w:date="2024-09-19T09:55:00Z" w16du:dateUtc="2024-09-19T07:55:00Z">
              <w:rPr>
                <w:rFonts w:ascii="Arial" w:hAnsi="Arial" w:cs="Arial"/>
                <w:sz w:val="22"/>
                <w:szCs w:val="22"/>
              </w:rPr>
            </w:rPrChange>
          </w:rPr>
          <w:delText>mong the</w:delText>
        </w:r>
        <w:r w:rsidR="002367DD" w:rsidRPr="00BB4F3C" w:rsidDel="00BB4F3C">
          <w:rPr>
            <w:rFonts w:asciiTheme="majorHAnsi" w:hAnsiTheme="majorHAnsi" w:cstheme="majorHAnsi"/>
            <w:sz w:val="22"/>
            <w:szCs w:val="22"/>
            <w:rPrChange w:id="259" w:author="Ian Ross" w:date="2024-09-19T09:55:00Z" w16du:dateUtc="2024-09-19T07:55:00Z">
              <w:rPr>
                <w:rFonts w:ascii="Arial" w:hAnsi="Arial" w:cs="Arial"/>
                <w:sz w:val="22"/>
                <w:szCs w:val="22"/>
              </w:rPr>
            </w:rPrChange>
          </w:rPr>
          <w:delText xml:space="preserve"> majority of the</w:delText>
        </w:r>
        <w:r w:rsidRPr="00BB4F3C" w:rsidDel="00BB4F3C">
          <w:rPr>
            <w:rFonts w:asciiTheme="majorHAnsi" w:hAnsiTheme="majorHAnsi" w:cstheme="majorHAnsi"/>
            <w:sz w:val="22"/>
            <w:szCs w:val="22"/>
            <w:rPrChange w:id="260" w:author="Ian Ross" w:date="2024-09-19T09:55:00Z" w16du:dateUtc="2024-09-19T07:55:00Z">
              <w:rPr>
                <w:rFonts w:ascii="Arial" w:hAnsi="Arial" w:cs="Arial"/>
                <w:sz w:val="22"/>
                <w:szCs w:val="22"/>
              </w:rPr>
            </w:rPrChange>
          </w:rPr>
          <w:delText xml:space="preserve"> </w:delText>
        </w:r>
      </w:del>
      <w:del w:id="261" w:author="Ian Ross" w:date="2024-09-19T09:56:00Z" w16du:dateUtc="2024-09-19T07:56:00Z">
        <w:r w:rsidRPr="00BB4F3C" w:rsidDel="00BB4F3C">
          <w:rPr>
            <w:rFonts w:asciiTheme="majorHAnsi" w:hAnsiTheme="majorHAnsi" w:cstheme="majorHAnsi"/>
            <w:sz w:val="22"/>
            <w:szCs w:val="22"/>
            <w:rPrChange w:id="262" w:author="Ian Ross" w:date="2024-09-19T09:55:00Z" w16du:dateUtc="2024-09-19T07:55:00Z">
              <w:rPr>
                <w:rFonts w:ascii="Arial" w:hAnsi="Arial" w:cs="Arial"/>
                <w:sz w:val="22"/>
                <w:szCs w:val="22"/>
              </w:rPr>
            </w:rPrChange>
          </w:rPr>
          <w:delText>adrenal insufficicent</w:delText>
        </w:r>
      </w:del>
      <w:del w:id="263" w:author="Ian Ross" w:date="2024-09-19T10:09:00Z" w16du:dateUtc="2024-09-19T08:09:00Z">
        <w:r w:rsidRPr="00BB4F3C" w:rsidDel="00347433">
          <w:rPr>
            <w:rFonts w:asciiTheme="majorHAnsi" w:hAnsiTheme="majorHAnsi" w:cstheme="majorHAnsi"/>
            <w:sz w:val="22"/>
            <w:szCs w:val="22"/>
            <w:rPrChange w:id="264" w:author="Ian Ross" w:date="2024-09-19T09:55:00Z" w16du:dateUtc="2024-09-19T07:55:00Z">
              <w:rPr>
                <w:rFonts w:ascii="Arial" w:hAnsi="Arial" w:cs="Arial"/>
                <w:sz w:val="22"/>
                <w:szCs w:val="22"/>
              </w:rPr>
            </w:rPrChange>
          </w:rPr>
          <w:delText xml:space="preserve"> group</w:delText>
        </w:r>
        <w:r w:rsidR="002367DD" w:rsidRPr="00BB4F3C" w:rsidDel="00347433">
          <w:rPr>
            <w:rFonts w:asciiTheme="majorHAnsi" w:hAnsiTheme="majorHAnsi" w:cstheme="majorHAnsi"/>
            <w:sz w:val="22"/>
            <w:szCs w:val="22"/>
            <w:rPrChange w:id="265" w:author="Ian Ross" w:date="2024-09-19T09:55:00Z" w16du:dateUtc="2024-09-19T07:55:00Z">
              <w:rPr>
                <w:rFonts w:ascii="Arial" w:hAnsi="Arial" w:cs="Arial"/>
                <w:sz w:val="22"/>
                <w:szCs w:val="22"/>
              </w:rPr>
            </w:rPrChange>
          </w:rPr>
          <w:delText xml:space="preserve"> was </w:delText>
        </w:r>
      </w:del>
      <w:del w:id="266" w:author="Ian Ross" w:date="2024-09-19T09:56:00Z" w16du:dateUtc="2024-09-19T07:56:00Z">
        <w:r w:rsidR="002367DD" w:rsidRPr="00BB4F3C" w:rsidDel="00BB4F3C">
          <w:rPr>
            <w:rFonts w:asciiTheme="majorHAnsi" w:hAnsiTheme="majorHAnsi" w:cstheme="majorHAnsi"/>
            <w:sz w:val="22"/>
            <w:szCs w:val="22"/>
            <w:rPrChange w:id="267" w:author="Ian Ross" w:date="2024-09-19T09:55:00Z" w16du:dateUtc="2024-09-19T07:55:00Z">
              <w:rPr>
                <w:rFonts w:ascii="Arial" w:hAnsi="Arial" w:cs="Arial"/>
                <w:sz w:val="22"/>
                <w:szCs w:val="22"/>
              </w:rPr>
            </w:rPrChange>
          </w:rPr>
          <w:delText xml:space="preserve">36yrs </w:delText>
        </w:r>
      </w:del>
      <w:del w:id="268" w:author="Ian Ross" w:date="2024-09-19T10:09:00Z" w16du:dateUtc="2024-09-19T08:09:00Z">
        <w:r w:rsidR="002367DD" w:rsidRPr="00BB4F3C" w:rsidDel="00347433">
          <w:rPr>
            <w:rFonts w:asciiTheme="majorHAnsi" w:hAnsiTheme="majorHAnsi" w:cstheme="majorHAnsi"/>
            <w:sz w:val="22"/>
            <w:szCs w:val="22"/>
            <w:rPrChange w:id="269" w:author="Ian Ross" w:date="2024-09-19T09:55:00Z" w16du:dateUtc="2024-09-19T07:55:00Z">
              <w:rPr>
                <w:rFonts w:ascii="Arial" w:hAnsi="Arial" w:cs="Arial"/>
                <w:sz w:val="22"/>
                <w:szCs w:val="22"/>
              </w:rPr>
            </w:rPrChange>
          </w:rPr>
          <w:delText>(</w:delText>
        </w:r>
      </w:del>
      <w:del w:id="270" w:author="Ian Ross" w:date="2024-09-19T09:56:00Z" w16du:dateUtc="2024-09-19T07:56:00Z">
        <w:r w:rsidR="002367DD" w:rsidRPr="00BB4F3C" w:rsidDel="00BB4F3C">
          <w:rPr>
            <w:rFonts w:asciiTheme="majorHAnsi" w:hAnsiTheme="majorHAnsi" w:cstheme="majorHAnsi"/>
            <w:sz w:val="22"/>
            <w:szCs w:val="22"/>
            <w:rPrChange w:id="271" w:author="Ian Ross" w:date="2024-09-19T09:55:00Z" w16du:dateUtc="2024-09-19T07:55:00Z">
              <w:rPr>
                <w:rFonts w:ascii="Arial" w:hAnsi="Arial" w:cs="Arial"/>
                <w:sz w:val="22"/>
                <w:szCs w:val="22"/>
              </w:rPr>
            </w:rPrChange>
          </w:rPr>
          <w:delText xml:space="preserve">IQR: </w:delText>
        </w:r>
      </w:del>
      <w:del w:id="272" w:author="Ian Ross" w:date="2024-09-19T10:09:00Z" w16du:dateUtc="2024-09-19T08:09:00Z">
        <w:r w:rsidR="002367DD" w:rsidRPr="00BB4F3C" w:rsidDel="00347433">
          <w:rPr>
            <w:rFonts w:asciiTheme="majorHAnsi" w:hAnsiTheme="majorHAnsi" w:cstheme="majorHAnsi"/>
            <w:sz w:val="22"/>
            <w:szCs w:val="22"/>
            <w:rPrChange w:id="273" w:author="Ian Ross" w:date="2024-09-19T09:55:00Z" w16du:dateUtc="2024-09-19T07:55:00Z">
              <w:rPr>
                <w:rFonts w:ascii="Arial" w:hAnsi="Arial" w:cs="Arial"/>
                <w:sz w:val="22"/>
                <w:szCs w:val="22"/>
              </w:rPr>
            </w:rPrChange>
          </w:rPr>
          <w:delText>32.0-48.5)</w:delText>
        </w:r>
        <w:r w:rsidRPr="00BB4F3C" w:rsidDel="00347433">
          <w:rPr>
            <w:rFonts w:asciiTheme="majorHAnsi" w:hAnsiTheme="majorHAnsi" w:cstheme="majorHAnsi"/>
            <w:sz w:val="22"/>
            <w:szCs w:val="22"/>
            <w:rPrChange w:id="274" w:author="Ian Ross" w:date="2024-09-19T09:55:00Z" w16du:dateUtc="2024-09-19T07:55:00Z">
              <w:rPr>
                <w:rFonts w:ascii="Arial" w:hAnsi="Arial" w:cs="Arial"/>
                <w:sz w:val="22"/>
                <w:szCs w:val="22"/>
              </w:rPr>
            </w:rPrChange>
          </w:rPr>
          <w:delText>,</w:delText>
        </w:r>
        <w:r w:rsidR="002367DD" w:rsidRPr="00BB4F3C" w:rsidDel="00347433">
          <w:rPr>
            <w:rFonts w:asciiTheme="majorHAnsi" w:hAnsiTheme="majorHAnsi" w:cstheme="majorHAnsi"/>
            <w:sz w:val="22"/>
            <w:szCs w:val="22"/>
            <w:rPrChange w:id="275" w:author="Ian Ross" w:date="2024-09-19T09:55:00Z" w16du:dateUtc="2024-09-19T07:55:00Z">
              <w:rPr>
                <w:rFonts w:ascii="Arial" w:hAnsi="Arial" w:cs="Arial"/>
                <w:sz w:val="22"/>
                <w:szCs w:val="22"/>
              </w:rPr>
            </w:rPrChange>
          </w:rPr>
          <w:delText xml:space="preserve"> the PAI group was slightly older</w:delText>
        </w:r>
      </w:del>
      <w:ins w:id="276" w:author="Ian Ross" w:date="2024-09-19T09:56:00Z" w16du:dateUtc="2024-09-19T07:56:00Z">
        <w:r w:rsidR="00F45E0E">
          <w:rPr>
            <w:rFonts w:asciiTheme="majorHAnsi" w:hAnsiTheme="majorHAnsi" w:cstheme="majorHAnsi"/>
            <w:sz w:val="22"/>
            <w:szCs w:val="22"/>
          </w:rPr>
          <w:t>,</w:t>
        </w:r>
      </w:ins>
      <w:del w:id="277" w:author="Ian Ross" w:date="2024-09-19T09:56:00Z" w16du:dateUtc="2024-09-19T07:56:00Z">
        <w:r w:rsidR="002367DD" w:rsidRPr="00BB4F3C" w:rsidDel="00F45E0E">
          <w:rPr>
            <w:rFonts w:asciiTheme="majorHAnsi" w:hAnsiTheme="majorHAnsi" w:cstheme="majorHAnsi"/>
            <w:sz w:val="22"/>
            <w:szCs w:val="22"/>
            <w:rPrChange w:id="278" w:author="Ian Ross" w:date="2024-09-19T09:55:00Z" w16du:dateUtc="2024-09-19T07:55:00Z">
              <w:rPr>
                <w:rFonts w:ascii="Arial" w:hAnsi="Arial" w:cs="Arial"/>
                <w:sz w:val="22"/>
                <w:szCs w:val="22"/>
              </w:rPr>
            </w:rPrChange>
          </w:rPr>
          <w:delText xml:space="preserve"> at</w:delText>
        </w:r>
      </w:del>
      <w:r w:rsidR="002367DD" w:rsidRPr="00BB4F3C">
        <w:rPr>
          <w:rFonts w:asciiTheme="majorHAnsi" w:hAnsiTheme="majorHAnsi" w:cstheme="majorHAnsi"/>
          <w:sz w:val="22"/>
          <w:szCs w:val="22"/>
          <w:rPrChange w:id="279" w:author="Ian Ross" w:date="2024-09-19T09:55:00Z" w16du:dateUtc="2024-09-19T07:55:00Z">
            <w:rPr>
              <w:rFonts w:ascii="Arial" w:hAnsi="Arial" w:cs="Arial"/>
              <w:sz w:val="22"/>
              <w:szCs w:val="22"/>
            </w:rPr>
          </w:rPrChange>
        </w:rPr>
        <w:t xml:space="preserve"> </w:t>
      </w:r>
      <w:del w:id="280" w:author="Ian Ross" w:date="2024-09-19T09:56:00Z" w16du:dateUtc="2024-09-19T07:56:00Z">
        <w:r w:rsidR="002367DD" w:rsidRPr="00BB4F3C" w:rsidDel="00F45E0E">
          <w:rPr>
            <w:rFonts w:asciiTheme="majorHAnsi" w:hAnsiTheme="majorHAnsi" w:cstheme="majorHAnsi"/>
            <w:sz w:val="22"/>
            <w:szCs w:val="22"/>
            <w:rPrChange w:id="281" w:author="Ian Ross" w:date="2024-09-19T09:55:00Z" w16du:dateUtc="2024-09-19T07:55:00Z">
              <w:rPr>
                <w:rFonts w:ascii="Arial" w:hAnsi="Arial" w:cs="Arial"/>
                <w:sz w:val="22"/>
                <w:szCs w:val="22"/>
              </w:rPr>
            </w:rPrChange>
          </w:rPr>
          <w:delText xml:space="preserve">40yrs </w:delText>
        </w:r>
      </w:del>
      <w:ins w:id="282" w:author="Ian Ross" w:date="2024-09-19T09:56:00Z" w16du:dateUtc="2024-09-19T07:56:00Z">
        <w:r w:rsidR="00F45E0E" w:rsidRPr="00BB4F3C">
          <w:rPr>
            <w:rFonts w:asciiTheme="majorHAnsi" w:hAnsiTheme="majorHAnsi" w:cstheme="majorHAnsi"/>
            <w:sz w:val="22"/>
            <w:szCs w:val="22"/>
            <w:rPrChange w:id="283" w:author="Ian Ross" w:date="2024-09-19T09:55:00Z" w16du:dateUtc="2024-09-19T07:55:00Z">
              <w:rPr>
                <w:rFonts w:ascii="Arial" w:hAnsi="Arial" w:cs="Arial"/>
                <w:sz w:val="22"/>
                <w:szCs w:val="22"/>
              </w:rPr>
            </w:rPrChange>
          </w:rPr>
          <w:t>40</w:t>
        </w:r>
        <w:r w:rsidR="00F45E0E">
          <w:rPr>
            <w:rFonts w:asciiTheme="majorHAnsi" w:hAnsiTheme="majorHAnsi" w:cstheme="majorHAnsi"/>
            <w:sz w:val="22"/>
            <w:szCs w:val="22"/>
          </w:rPr>
          <w:t xml:space="preserve"> years </w:t>
        </w:r>
      </w:ins>
      <w:r w:rsidR="002367DD" w:rsidRPr="00BB4F3C">
        <w:rPr>
          <w:rFonts w:asciiTheme="majorHAnsi" w:hAnsiTheme="majorHAnsi" w:cstheme="majorHAnsi"/>
          <w:sz w:val="22"/>
          <w:szCs w:val="22"/>
          <w:rPrChange w:id="284" w:author="Ian Ross" w:date="2024-09-19T09:55:00Z" w16du:dateUtc="2024-09-19T07:55:00Z">
            <w:rPr>
              <w:rFonts w:ascii="Arial" w:hAnsi="Arial" w:cs="Arial"/>
              <w:sz w:val="22"/>
              <w:szCs w:val="22"/>
            </w:rPr>
          </w:rPrChange>
        </w:rPr>
        <w:t>(</w:t>
      </w:r>
      <w:del w:id="285" w:author="Ian Ross" w:date="2024-09-19T09:57:00Z" w16du:dateUtc="2024-09-19T07:57:00Z">
        <w:r w:rsidR="002367DD" w:rsidRPr="00BB4F3C" w:rsidDel="00F45E0E">
          <w:rPr>
            <w:rFonts w:asciiTheme="majorHAnsi" w:hAnsiTheme="majorHAnsi" w:cstheme="majorHAnsi"/>
            <w:sz w:val="22"/>
            <w:szCs w:val="22"/>
            <w:rPrChange w:id="286" w:author="Ian Ross" w:date="2024-09-19T09:55:00Z" w16du:dateUtc="2024-09-19T07:55:00Z">
              <w:rPr>
                <w:rFonts w:ascii="Arial" w:hAnsi="Arial" w:cs="Arial"/>
                <w:sz w:val="22"/>
                <w:szCs w:val="22"/>
              </w:rPr>
            </w:rPrChange>
          </w:rPr>
          <w:delText xml:space="preserve">IQR: </w:delText>
        </w:r>
      </w:del>
      <w:r w:rsidR="002367DD" w:rsidRPr="00BB4F3C">
        <w:rPr>
          <w:rFonts w:asciiTheme="majorHAnsi" w:hAnsiTheme="majorHAnsi" w:cstheme="majorHAnsi"/>
          <w:sz w:val="22"/>
          <w:szCs w:val="22"/>
          <w:rPrChange w:id="287" w:author="Ian Ross" w:date="2024-09-19T09:55:00Z" w16du:dateUtc="2024-09-19T07:55:00Z">
            <w:rPr>
              <w:rFonts w:ascii="Arial" w:hAnsi="Arial" w:cs="Arial"/>
              <w:sz w:val="22"/>
              <w:szCs w:val="22"/>
            </w:rPr>
          </w:rPrChange>
        </w:rPr>
        <w:t>35-45.0)</w:t>
      </w:r>
      <w:ins w:id="288" w:author="Ian Ross" w:date="2024-09-19T09:57:00Z" w16du:dateUtc="2024-09-19T07:57:00Z">
        <w:r w:rsidR="00F45E0E">
          <w:rPr>
            <w:rFonts w:asciiTheme="majorHAnsi" w:hAnsiTheme="majorHAnsi" w:cstheme="majorHAnsi"/>
            <w:sz w:val="22"/>
            <w:szCs w:val="22"/>
          </w:rPr>
          <w:t xml:space="preserve"> </w:t>
        </w:r>
        <w:commentRangeStart w:id="289"/>
        <w:r w:rsidR="00F45E0E">
          <w:rPr>
            <w:rFonts w:asciiTheme="majorHAnsi" w:hAnsiTheme="majorHAnsi" w:cstheme="majorHAnsi"/>
            <w:sz w:val="22"/>
            <w:szCs w:val="22"/>
          </w:rPr>
          <w:t>years</w:t>
        </w:r>
      </w:ins>
      <w:r w:rsidR="002367DD" w:rsidRPr="00BB4F3C">
        <w:rPr>
          <w:rFonts w:asciiTheme="majorHAnsi" w:hAnsiTheme="majorHAnsi" w:cstheme="majorHAnsi"/>
          <w:sz w:val="22"/>
          <w:szCs w:val="22"/>
          <w:rPrChange w:id="290" w:author="Ian Ross" w:date="2024-09-19T09:55:00Z" w16du:dateUtc="2024-09-19T07:55:00Z">
            <w:rPr>
              <w:rFonts w:ascii="Arial" w:hAnsi="Arial" w:cs="Arial"/>
              <w:sz w:val="22"/>
              <w:szCs w:val="22"/>
            </w:rPr>
          </w:rPrChange>
        </w:rPr>
        <w:t xml:space="preserve">. </w:t>
      </w:r>
      <w:commentRangeEnd w:id="289"/>
      <w:r w:rsidR="007E55FD">
        <w:rPr>
          <w:rStyle w:val="CommentReference"/>
          <w:rFonts w:ascii="Arial" w:hAnsi="Arial"/>
        </w:rPr>
        <w:commentReference w:id="289"/>
      </w:r>
      <w:del w:id="291" w:author="Ian Ross" w:date="2024-09-19T09:58:00Z" w16du:dateUtc="2024-09-19T07:58:00Z">
        <w:r w:rsidR="002367DD" w:rsidRPr="00BB4F3C" w:rsidDel="007E55FD">
          <w:rPr>
            <w:rFonts w:asciiTheme="majorHAnsi" w:hAnsiTheme="majorHAnsi" w:cstheme="majorHAnsi"/>
            <w:sz w:val="22"/>
            <w:szCs w:val="22"/>
            <w:rPrChange w:id="292" w:author="Ian Ross" w:date="2024-09-19T09:55:00Z" w16du:dateUtc="2024-09-19T07:55:00Z">
              <w:rPr>
                <w:rFonts w:ascii="Arial" w:hAnsi="Arial" w:cs="Arial"/>
                <w:sz w:val="22"/>
                <w:szCs w:val="22"/>
              </w:rPr>
            </w:rPrChange>
          </w:rPr>
          <w:delText>The overall majority of the AI patients were Black Africans 17/20 (85.0%) in the PAI versus 6/7 (85.7%).</w:delText>
        </w:r>
        <w:r w:rsidR="002367DD" w:rsidRPr="00BB4F3C" w:rsidDel="00EE7905">
          <w:rPr>
            <w:rFonts w:asciiTheme="majorHAnsi" w:hAnsiTheme="majorHAnsi" w:cstheme="majorHAnsi"/>
            <w:sz w:val="22"/>
            <w:szCs w:val="22"/>
            <w:rPrChange w:id="293" w:author="Ian Ross" w:date="2024-09-19T09:55:00Z" w16du:dateUtc="2024-09-19T07:55:00Z">
              <w:rPr>
                <w:rFonts w:ascii="Arial" w:hAnsi="Arial" w:cs="Arial"/>
                <w:sz w:val="22"/>
                <w:szCs w:val="22"/>
              </w:rPr>
            </w:rPrChange>
          </w:rPr>
          <w:delText xml:space="preserve"> The duration of illness at enrollment was </w:delText>
        </w:r>
        <w:r w:rsidR="0040431E" w:rsidRPr="00BB4F3C" w:rsidDel="00EE7905">
          <w:rPr>
            <w:rFonts w:asciiTheme="majorHAnsi" w:hAnsiTheme="majorHAnsi" w:cstheme="majorHAnsi"/>
            <w:sz w:val="22"/>
            <w:szCs w:val="22"/>
            <w:rPrChange w:id="294" w:author="Ian Ross" w:date="2024-09-19T09:55:00Z" w16du:dateUtc="2024-09-19T07:55:00Z">
              <w:rPr>
                <w:rFonts w:ascii="Arial" w:hAnsi="Arial" w:cs="Arial"/>
                <w:sz w:val="22"/>
                <w:szCs w:val="22"/>
              </w:rPr>
            </w:rPrChange>
          </w:rPr>
          <w:delText xml:space="preserve">significantly </w:delText>
        </w:r>
        <w:r w:rsidR="002367DD" w:rsidRPr="00BB4F3C" w:rsidDel="00EE7905">
          <w:rPr>
            <w:rFonts w:asciiTheme="majorHAnsi" w:hAnsiTheme="majorHAnsi" w:cstheme="majorHAnsi"/>
            <w:sz w:val="22"/>
            <w:szCs w:val="22"/>
            <w:rPrChange w:id="295" w:author="Ian Ross" w:date="2024-09-19T09:55:00Z" w16du:dateUtc="2024-09-19T07:55:00Z">
              <w:rPr>
                <w:rFonts w:ascii="Arial" w:hAnsi="Arial" w:cs="Arial"/>
                <w:sz w:val="22"/>
                <w:szCs w:val="22"/>
              </w:rPr>
            </w:rPrChange>
          </w:rPr>
          <w:delText>longer in the SAI group at 22-days</w:delText>
        </w:r>
        <w:r w:rsidR="0040431E" w:rsidRPr="00BB4F3C" w:rsidDel="00EE7905">
          <w:rPr>
            <w:rFonts w:asciiTheme="majorHAnsi" w:hAnsiTheme="majorHAnsi" w:cstheme="majorHAnsi"/>
            <w:sz w:val="22"/>
            <w:szCs w:val="22"/>
            <w:rPrChange w:id="296" w:author="Ian Ross" w:date="2024-09-19T09:55:00Z" w16du:dateUtc="2024-09-19T07:55:00Z">
              <w:rPr>
                <w:rFonts w:ascii="Arial" w:hAnsi="Arial" w:cs="Arial"/>
                <w:sz w:val="22"/>
                <w:szCs w:val="22"/>
              </w:rPr>
            </w:rPrChange>
          </w:rPr>
          <w:delText xml:space="preserve"> (IQR: 14-30)</w:delText>
        </w:r>
        <w:r w:rsidR="002367DD" w:rsidRPr="00BB4F3C" w:rsidDel="00EE7905">
          <w:rPr>
            <w:rFonts w:asciiTheme="majorHAnsi" w:hAnsiTheme="majorHAnsi" w:cstheme="majorHAnsi"/>
            <w:sz w:val="22"/>
            <w:szCs w:val="22"/>
            <w:rPrChange w:id="297" w:author="Ian Ross" w:date="2024-09-19T09:55:00Z" w16du:dateUtc="2024-09-19T07:55:00Z">
              <w:rPr>
                <w:rFonts w:ascii="Arial" w:hAnsi="Arial" w:cs="Arial"/>
                <w:sz w:val="22"/>
                <w:szCs w:val="22"/>
              </w:rPr>
            </w:rPrChange>
          </w:rPr>
          <w:delText xml:space="preserve"> versus </w:delText>
        </w:r>
        <w:r w:rsidR="0040431E" w:rsidRPr="00BB4F3C" w:rsidDel="00EE7905">
          <w:rPr>
            <w:rFonts w:asciiTheme="majorHAnsi" w:hAnsiTheme="majorHAnsi" w:cstheme="majorHAnsi"/>
            <w:sz w:val="22"/>
            <w:szCs w:val="22"/>
            <w:rPrChange w:id="298" w:author="Ian Ross" w:date="2024-09-19T09:55:00Z" w16du:dateUtc="2024-09-19T07:55:00Z">
              <w:rPr>
                <w:rFonts w:ascii="Arial" w:hAnsi="Arial" w:cs="Arial"/>
                <w:sz w:val="22"/>
                <w:szCs w:val="22"/>
              </w:rPr>
            </w:rPrChange>
          </w:rPr>
          <w:delText xml:space="preserve">PAI group 10-days (IQR: 7.0-12.5): </w:delText>
        </w:r>
        <w:r w:rsidR="0040431E" w:rsidRPr="00BB4F3C" w:rsidDel="00EE7905">
          <w:rPr>
            <w:rFonts w:asciiTheme="majorHAnsi" w:hAnsiTheme="majorHAnsi" w:cstheme="majorHAnsi"/>
            <w:i/>
            <w:iCs/>
            <w:sz w:val="22"/>
            <w:szCs w:val="22"/>
            <w:rPrChange w:id="299" w:author="Ian Ross" w:date="2024-09-19T09:55:00Z" w16du:dateUtc="2024-09-19T07:55:00Z">
              <w:rPr>
                <w:rFonts w:ascii="Arial" w:hAnsi="Arial" w:cs="Arial"/>
                <w:i/>
                <w:iCs/>
                <w:sz w:val="22"/>
                <w:szCs w:val="22"/>
              </w:rPr>
            </w:rPrChange>
          </w:rPr>
          <w:delText>p</w:delText>
        </w:r>
        <w:r w:rsidR="0040431E" w:rsidRPr="00BB4F3C" w:rsidDel="00EE7905">
          <w:rPr>
            <w:rFonts w:asciiTheme="majorHAnsi" w:hAnsiTheme="majorHAnsi" w:cstheme="majorHAnsi"/>
            <w:sz w:val="22"/>
            <w:szCs w:val="22"/>
            <w:rPrChange w:id="300" w:author="Ian Ross" w:date="2024-09-19T09:55:00Z" w16du:dateUtc="2024-09-19T07:55:00Z">
              <w:rPr>
                <w:rFonts w:ascii="Arial" w:hAnsi="Arial" w:cs="Arial"/>
                <w:sz w:val="22"/>
                <w:szCs w:val="22"/>
              </w:rPr>
            </w:rPrChange>
          </w:rPr>
          <w:delText>=0.019</w:delText>
        </w:r>
        <w:r w:rsidR="00AC6683" w:rsidRPr="00BB4F3C" w:rsidDel="00EE7905">
          <w:rPr>
            <w:rFonts w:asciiTheme="majorHAnsi" w:hAnsiTheme="majorHAnsi" w:cstheme="majorHAnsi"/>
            <w:sz w:val="22"/>
            <w:szCs w:val="22"/>
            <w:rPrChange w:id="301" w:author="Ian Ross" w:date="2024-09-19T09:55:00Z" w16du:dateUtc="2024-09-19T07:55:00Z">
              <w:rPr>
                <w:rFonts w:ascii="Arial" w:hAnsi="Arial" w:cs="Arial"/>
                <w:sz w:val="22"/>
                <w:szCs w:val="22"/>
              </w:rPr>
            </w:rPrChange>
          </w:rPr>
          <w:delText>. There were no significant differences in the two groups in respect of the presenting symptoms, history and biochemical findings</w:delText>
        </w:r>
      </w:del>
      <w:r w:rsidR="00AC6683" w:rsidRPr="00BB4F3C">
        <w:rPr>
          <w:rFonts w:asciiTheme="majorHAnsi" w:hAnsiTheme="majorHAnsi" w:cstheme="majorHAnsi"/>
          <w:sz w:val="22"/>
          <w:szCs w:val="22"/>
          <w:rPrChange w:id="302" w:author="Ian Ross" w:date="2024-09-19T09:55:00Z" w16du:dateUtc="2024-09-19T07:55:00Z">
            <w:rPr>
              <w:rFonts w:ascii="Arial" w:hAnsi="Arial" w:cs="Arial"/>
              <w:sz w:val="22"/>
              <w:szCs w:val="22"/>
            </w:rPr>
          </w:rPrChange>
        </w:rPr>
        <w:t>.</w:t>
      </w:r>
    </w:p>
    <w:p w14:paraId="759DE04A" w14:textId="77777777" w:rsidR="00380814" w:rsidRDefault="00380814" w:rsidP="00AC6683">
      <w:pPr>
        <w:pStyle w:val="BodyText"/>
        <w:contextualSpacing/>
        <w:jc w:val="both"/>
        <w:rPr>
          <w:ins w:id="303" w:author="Ian Ross" w:date="2024-09-19T10:29:00Z" w16du:dateUtc="2024-09-19T08:29:00Z"/>
          <w:rFonts w:asciiTheme="majorHAnsi" w:hAnsiTheme="majorHAnsi" w:cstheme="majorHAnsi"/>
        </w:rPr>
      </w:pPr>
      <w:bookmarkStart w:id="304" w:name="Xd354d3bbee763095ac645bbb92b3cf868988e0c"/>
    </w:p>
    <w:p w14:paraId="3DD0FC9E" w14:textId="4B90886E" w:rsidR="00616AA7" w:rsidRPr="008D6E86" w:rsidRDefault="008D6E86" w:rsidP="00AC6683">
      <w:pPr>
        <w:pStyle w:val="BodyText"/>
        <w:contextualSpacing/>
        <w:jc w:val="both"/>
        <w:rPr>
          <w:rFonts w:asciiTheme="majorHAnsi" w:hAnsiTheme="majorHAnsi" w:cstheme="majorHAnsi"/>
          <w:b/>
          <w:bCs/>
          <w:sz w:val="22"/>
          <w:szCs w:val="22"/>
          <w:rPrChange w:id="305" w:author="Ian Ross" w:date="2024-09-19T10:30:00Z" w16du:dateUtc="2024-09-19T08:30:00Z">
            <w:rPr/>
          </w:rPrChange>
        </w:rPr>
      </w:pPr>
      <w:commentRangeStart w:id="306"/>
      <w:ins w:id="307" w:author="Ian Ross" w:date="2024-09-19T10:30:00Z" w16du:dateUtc="2024-09-19T08:30:00Z">
        <w:r w:rsidRPr="008D6E86">
          <w:rPr>
            <w:rFonts w:asciiTheme="majorHAnsi" w:hAnsiTheme="majorHAnsi" w:cstheme="majorHAnsi"/>
            <w:b/>
            <w:bCs/>
            <w:sz w:val="22"/>
            <w:szCs w:val="22"/>
            <w:rPrChange w:id="308" w:author="Ian Ross" w:date="2024-09-19T10:30:00Z" w16du:dateUtc="2024-09-19T08:30:00Z">
              <w:rPr>
                <w:rFonts w:asciiTheme="majorHAnsi" w:hAnsiTheme="majorHAnsi" w:cstheme="majorHAnsi"/>
              </w:rPr>
            </w:rPrChange>
          </w:rPr>
          <w:t xml:space="preserve">Primary versus secondary adrenal </w:t>
        </w:r>
        <w:commentRangeStart w:id="309"/>
        <w:r w:rsidRPr="008D6E86">
          <w:rPr>
            <w:rFonts w:asciiTheme="majorHAnsi" w:hAnsiTheme="majorHAnsi" w:cstheme="majorHAnsi"/>
            <w:b/>
            <w:bCs/>
            <w:sz w:val="22"/>
            <w:szCs w:val="22"/>
            <w:rPrChange w:id="310" w:author="Ian Ross" w:date="2024-09-19T10:30:00Z" w16du:dateUtc="2024-09-19T08:30:00Z">
              <w:rPr>
                <w:rFonts w:asciiTheme="majorHAnsi" w:hAnsiTheme="majorHAnsi" w:cstheme="majorHAnsi"/>
              </w:rPr>
            </w:rPrChange>
          </w:rPr>
          <w:t>insufficiency</w:t>
        </w:r>
      </w:ins>
      <w:commentRangeEnd w:id="306"/>
      <w:commentRangeEnd w:id="309"/>
      <w:ins w:id="311" w:author="Ian Ross" w:date="2024-09-19T10:32:00Z" w16du:dateUtc="2024-09-19T08:32:00Z">
        <w:r w:rsidR="00A844C9">
          <w:rPr>
            <w:rStyle w:val="CommentReference"/>
            <w:rFonts w:ascii="Arial" w:hAnsi="Arial"/>
          </w:rPr>
          <w:commentReference w:id="309"/>
        </w:r>
        <w:r w:rsidR="009932C9">
          <w:rPr>
            <w:rStyle w:val="CommentReference"/>
            <w:rFonts w:ascii="Arial" w:hAnsi="Arial"/>
          </w:rPr>
          <w:commentReference w:id="306"/>
        </w:r>
      </w:ins>
    </w:p>
    <w:p w14:paraId="0B6291B1" w14:textId="77777777" w:rsidR="00E1143E" w:rsidRDefault="00E1143E"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ins w:id="312" w:author="Ian Ross" w:date="2024-09-19T10:27:00Z" w16du:dateUtc="2024-09-19T08:27:00Z"/>
          <w:rFonts w:ascii="Arial" w:hAnsi="Arial" w:cs="Arial"/>
          <w:b/>
          <w:bCs/>
          <w:i w:val="0"/>
          <w:iCs/>
          <w:sz w:val="20"/>
          <w:szCs w:val="20"/>
        </w:rPr>
      </w:pPr>
    </w:p>
    <w:p w14:paraId="157816E9" w14:textId="34A3CFAB" w:rsidR="00616AA7" w:rsidRPr="00ED556B" w:rsidRDefault="00616AA7" w:rsidP="00616AA7">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rFonts w:ascii="Arial" w:hAnsi="Arial" w:cs="Arial"/>
          <w:b/>
          <w:bCs/>
          <w:i w:val="0"/>
          <w:iCs/>
          <w:sz w:val="20"/>
          <w:szCs w:val="20"/>
          <w:rPrChange w:id="313" w:author="Ian Ross" w:date="2024-09-19T10:27:00Z" w16du:dateUtc="2024-09-19T08:27:00Z">
            <w:rPr>
              <w:b/>
              <w:bCs/>
            </w:rPr>
          </w:rPrChange>
        </w:rPr>
      </w:pPr>
      <w:r w:rsidRPr="00ED556B">
        <w:rPr>
          <w:rFonts w:ascii="Arial" w:hAnsi="Arial" w:cs="Arial"/>
          <w:b/>
          <w:bCs/>
          <w:i w:val="0"/>
          <w:iCs/>
          <w:sz w:val="20"/>
          <w:szCs w:val="20"/>
          <w:rPrChange w:id="314" w:author="Ian Ross" w:date="2024-09-19T10:27:00Z" w16du:dateUtc="2024-09-19T08:27:00Z">
            <w:rPr>
              <w:b/>
              <w:bCs/>
            </w:rPr>
          </w:rPrChange>
        </w:rPr>
        <w:t>Table</w:t>
      </w:r>
      <w:del w:id="315" w:author="Ian Ross" w:date="2024-09-19T10:25:00Z" w16du:dateUtc="2024-09-19T08:25:00Z">
        <w:r w:rsidRPr="00ED556B" w:rsidDel="008F134C">
          <w:rPr>
            <w:rFonts w:ascii="Arial" w:hAnsi="Arial" w:cs="Arial"/>
            <w:b/>
            <w:bCs/>
            <w:i w:val="0"/>
            <w:iCs/>
            <w:sz w:val="20"/>
            <w:szCs w:val="20"/>
            <w:rPrChange w:id="316" w:author="Ian Ross" w:date="2024-09-19T10:27:00Z" w16du:dateUtc="2024-09-19T08:27:00Z">
              <w:rPr>
                <w:b/>
                <w:bCs/>
              </w:rPr>
            </w:rPrChange>
          </w:rPr>
          <w:delText xml:space="preserve"> 2</w:delText>
        </w:r>
      </w:del>
      <w:ins w:id="317" w:author="Ian Ross" w:date="2024-09-19T10:25:00Z" w16du:dateUtc="2024-09-19T08:25:00Z">
        <w:r w:rsidR="008F134C" w:rsidRPr="00ED556B">
          <w:rPr>
            <w:rFonts w:ascii="Arial" w:hAnsi="Arial" w:cs="Arial"/>
            <w:b/>
            <w:bCs/>
            <w:i w:val="0"/>
            <w:iCs/>
            <w:sz w:val="20"/>
            <w:szCs w:val="20"/>
            <w:rPrChange w:id="318" w:author="Ian Ross" w:date="2024-09-19T10:27:00Z" w16du:dateUtc="2024-09-19T08:27:00Z">
              <w:rPr>
                <w:b/>
                <w:bCs/>
              </w:rPr>
            </w:rPrChange>
          </w:rPr>
          <w:t xml:space="preserve"> 3</w:t>
        </w:r>
      </w:ins>
      <w:r w:rsidRPr="00ED556B">
        <w:rPr>
          <w:rFonts w:ascii="Arial" w:hAnsi="Arial" w:cs="Arial"/>
          <w:b/>
          <w:bCs/>
          <w:i w:val="0"/>
          <w:iCs/>
          <w:sz w:val="20"/>
          <w:szCs w:val="20"/>
          <w:rPrChange w:id="319" w:author="Ian Ross" w:date="2024-09-19T10:27:00Z" w16du:dateUtc="2024-09-19T08:27:00Z">
            <w:rPr>
              <w:b/>
              <w:bCs/>
            </w:rPr>
          </w:rPrChange>
        </w:rPr>
        <w:t xml:space="preserve">: </w:t>
      </w:r>
      <w:r w:rsidR="00AC6683" w:rsidRPr="00ED556B">
        <w:rPr>
          <w:rFonts w:ascii="Arial" w:hAnsi="Arial" w:cs="Arial"/>
          <w:b/>
          <w:bCs/>
          <w:i w:val="0"/>
          <w:iCs/>
          <w:sz w:val="20"/>
          <w:szCs w:val="20"/>
          <w:rPrChange w:id="320" w:author="Ian Ross" w:date="2024-09-19T10:27:00Z" w16du:dateUtc="2024-09-19T08:27:00Z">
            <w:rPr>
              <w:b/>
              <w:bCs/>
            </w:rPr>
          </w:rPrChange>
        </w:rPr>
        <w:t xml:space="preserve">Comparison of the demographics, history, clinical findings and biochemical findings between </w:t>
      </w:r>
      <w:r w:rsidR="008C048A" w:rsidRPr="00ED556B">
        <w:rPr>
          <w:rFonts w:ascii="Arial" w:hAnsi="Arial" w:cs="Arial"/>
          <w:b/>
          <w:bCs/>
          <w:i w:val="0"/>
          <w:iCs/>
          <w:sz w:val="20"/>
          <w:szCs w:val="20"/>
          <w:rPrChange w:id="321" w:author="Ian Ross" w:date="2024-09-19T10:27:00Z" w16du:dateUtc="2024-09-19T08:27:00Z">
            <w:rPr>
              <w:b/>
              <w:bCs/>
            </w:rPr>
          </w:rPrChange>
        </w:rPr>
        <w:t xml:space="preserve">patients </w:t>
      </w:r>
      <w:proofErr w:type="gramStart"/>
      <w:r w:rsidR="008C048A" w:rsidRPr="00ED556B">
        <w:rPr>
          <w:rFonts w:ascii="Arial" w:hAnsi="Arial" w:cs="Arial"/>
          <w:b/>
          <w:bCs/>
          <w:i w:val="0"/>
          <w:iCs/>
          <w:sz w:val="20"/>
          <w:szCs w:val="20"/>
          <w:rPrChange w:id="322" w:author="Ian Ross" w:date="2024-09-19T10:27:00Z" w16du:dateUtc="2024-09-19T08:27:00Z">
            <w:rPr>
              <w:b/>
              <w:bCs/>
            </w:rPr>
          </w:rPrChange>
        </w:rPr>
        <w:t>with</w:t>
      </w:r>
      <w:r w:rsidR="00AC6683" w:rsidRPr="00ED556B">
        <w:rPr>
          <w:rFonts w:ascii="Arial" w:hAnsi="Arial" w:cs="Arial"/>
          <w:b/>
          <w:bCs/>
          <w:i w:val="0"/>
          <w:iCs/>
          <w:sz w:val="20"/>
          <w:szCs w:val="20"/>
          <w:rPrChange w:id="323" w:author="Ian Ross" w:date="2024-09-19T10:27:00Z" w16du:dateUtc="2024-09-19T08:27:00Z">
            <w:rPr>
              <w:b/>
              <w:bCs/>
            </w:rPr>
          </w:rPrChange>
        </w:rPr>
        <w:t xml:space="preserve"> </w:t>
      </w:r>
      <w:r w:rsidRPr="00ED556B">
        <w:rPr>
          <w:rFonts w:ascii="Arial" w:hAnsi="Arial" w:cs="Arial"/>
          <w:b/>
          <w:bCs/>
          <w:i w:val="0"/>
          <w:iCs/>
          <w:sz w:val="20"/>
          <w:szCs w:val="20"/>
          <w:rPrChange w:id="324" w:author="Ian Ross" w:date="2024-09-19T10:27:00Z" w16du:dateUtc="2024-09-19T08:27:00Z">
            <w:rPr>
              <w:b/>
              <w:bCs/>
            </w:rPr>
          </w:rPrChange>
        </w:rPr>
        <w:t xml:space="preserve"> </w:t>
      </w:r>
      <w:r w:rsidR="00AC6683" w:rsidRPr="00ED556B">
        <w:rPr>
          <w:rFonts w:ascii="Arial" w:hAnsi="Arial" w:cs="Arial"/>
          <w:b/>
          <w:bCs/>
          <w:i w:val="0"/>
          <w:iCs/>
          <w:sz w:val="20"/>
          <w:szCs w:val="20"/>
          <w:rPrChange w:id="325" w:author="Ian Ross" w:date="2024-09-19T10:27:00Z" w16du:dateUtc="2024-09-19T08:27:00Z">
            <w:rPr>
              <w:b/>
              <w:bCs/>
            </w:rPr>
          </w:rPrChange>
        </w:rPr>
        <w:t>S</w:t>
      </w:r>
      <w:r w:rsidRPr="00ED556B">
        <w:rPr>
          <w:rFonts w:ascii="Arial" w:hAnsi="Arial" w:cs="Arial"/>
          <w:b/>
          <w:bCs/>
          <w:i w:val="0"/>
          <w:iCs/>
          <w:sz w:val="20"/>
          <w:szCs w:val="20"/>
          <w:rPrChange w:id="326" w:author="Ian Ross" w:date="2024-09-19T10:27:00Z" w16du:dateUtc="2024-09-19T08:27:00Z">
            <w:rPr>
              <w:b/>
              <w:bCs/>
            </w:rPr>
          </w:rPrChange>
        </w:rPr>
        <w:t>AI</w:t>
      </w:r>
      <w:proofErr w:type="gramEnd"/>
      <w:r w:rsidRPr="00ED556B">
        <w:rPr>
          <w:rFonts w:ascii="Arial" w:hAnsi="Arial" w:cs="Arial"/>
          <w:b/>
          <w:bCs/>
          <w:i w:val="0"/>
          <w:iCs/>
          <w:sz w:val="20"/>
          <w:szCs w:val="20"/>
          <w:rPrChange w:id="327" w:author="Ian Ross" w:date="2024-09-19T10:27:00Z" w16du:dateUtc="2024-09-19T08:27:00Z">
            <w:rPr>
              <w:b/>
              <w:bCs/>
            </w:rPr>
          </w:rPrChange>
        </w:rPr>
        <w:t xml:space="preserve"> </w:t>
      </w:r>
      <w:r w:rsidR="008C048A" w:rsidRPr="00ED556B">
        <w:rPr>
          <w:rFonts w:ascii="Arial" w:hAnsi="Arial" w:cs="Arial"/>
          <w:b/>
          <w:bCs/>
          <w:i w:val="0"/>
          <w:iCs/>
          <w:sz w:val="20"/>
          <w:szCs w:val="20"/>
          <w:rPrChange w:id="328" w:author="Ian Ross" w:date="2024-09-19T10:27:00Z" w16du:dateUtc="2024-09-19T08:27:00Z">
            <w:rPr>
              <w:b/>
              <w:bCs/>
            </w:rPr>
          </w:rPrChange>
        </w:rPr>
        <w:t>and those with</w:t>
      </w:r>
      <w:r w:rsidRPr="00ED556B">
        <w:rPr>
          <w:rFonts w:ascii="Arial" w:hAnsi="Arial" w:cs="Arial"/>
          <w:b/>
          <w:bCs/>
          <w:i w:val="0"/>
          <w:iCs/>
          <w:sz w:val="20"/>
          <w:szCs w:val="20"/>
          <w:rPrChange w:id="329" w:author="Ian Ross" w:date="2024-09-19T10:27:00Z" w16du:dateUtc="2024-09-19T08:27:00Z">
            <w:rPr>
              <w:b/>
              <w:bCs/>
            </w:rPr>
          </w:rPrChange>
        </w:rPr>
        <w:t xml:space="preserve"> </w:t>
      </w:r>
      <w:r w:rsidR="00AC6683" w:rsidRPr="00ED556B">
        <w:rPr>
          <w:rFonts w:ascii="Arial" w:hAnsi="Arial" w:cs="Arial"/>
          <w:b/>
          <w:bCs/>
          <w:i w:val="0"/>
          <w:iCs/>
          <w:sz w:val="20"/>
          <w:szCs w:val="20"/>
          <w:rPrChange w:id="330" w:author="Ian Ross" w:date="2024-09-19T10:27:00Z" w16du:dateUtc="2024-09-19T08:27:00Z">
            <w:rPr>
              <w:b/>
              <w:bCs/>
            </w:rPr>
          </w:rPrChange>
        </w:rPr>
        <w:t>P</w:t>
      </w:r>
      <w:r w:rsidRPr="00ED556B">
        <w:rPr>
          <w:rFonts w:ascii="Arial" w:hAnsi="Arial" w:cs="Arial"/>
          <w:b/>
          <w:bCs/>
          <w:i w:val="0"/>
          <w:iCs/>
          <w:sz w:val="20"/>
          <w:szCs w:val="20"/>
          <w:rPrChange w:id="331" w:author="Ian Ross" w:date="2024-09-19T10:27:00Z" w16du:dateUtc="2024-09-19T08:27:00Z">
            <w:rPr>
              <w:b/>
              <w:bCs/>
            </w:rPr>
          </w:rPrChange>
        </w:rPr>
        <w:t xml:space="preserve">AI </w:t>
      </w:r>
    </w:p>
    <w:tbl>
      <w:tblPr>
        <w:tblStyle w:val="PlainTable5"/>
        <w:tblW w:w="0" w:type="auto"/>
        <w:tblLook w:val="0420" w:firstRow="1" w:lastRow="0" w:firstColumn="0" w:lastColumn="0" w:noHBand="0" w:noVBand="1"/>
      </w:tblPr>
      <w:tblGrid>
        <w:gridCol w:w="4226"/>
        <w:gridCol w:w="2005"/>
        <w:gridCol w:w="1981"/>
        <w:gridCol w:w="1148"/>
      </w:tblGrid>
      <w:tr w:rsidR="00BE22F6" w:rsidRPr="00ED556B" w14:paraId="7A02C7A7" w14:textId="77777777" w:rsidTr="00F95291">
        <w:trPr>
          <w:cnfStyle w:val="100000000000" w:firstRow="1" w:lastRow="0" w:firstColumn="0" w:lastColumn="0" w:oddVBand="0" w:evenVBand="0" w:oddHBand="0" w:evenHBand="0" w:firstRowFirstColumn="0" w:firstRowLastColumn="0" w:lastRowFirstColumn="0" w:lastRowLastColumn="0"/>
        </w:trPr>
        <w:tc>
          <w:tcPr>
            <w:tcW w:w="0" w:type="auto"/>
          </w:tcPr>
          <w:p w14:paraId="3B13B6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sz w:val="20"/>
                <w:szCs w:val="20"/>
                <w:rPrChange w:id="332" w:author="Ian Ross" w:date="2024-09-19T10:27:00Z" w16du:dateUtc="2024-09-19T08:27:00Z">
                  <w:rPr>
                    <w:sz w:val="16"/>
                    <w:szCs w:val="16"/>
                  </w:rPr>
                </w:rPrChange>
              </w:rPr>
            </w:pPr>
            <w:r w:rsidRPr="00ED556B">
              <w:rPr>
                <w:rFonts w:ascii="Arial" w:eastAsia="Arial" w:hAnsi="Arial" w:cs="Arial"/>
                <w:color w:val="000000"/>
                <w:sz w:val="20"/>
                <w:szCs w:val="20"/>
                <w:rPrChange w:id="333" w:author="Ian Ross" w:date="2024-09-19T10:27:00Z" w16du:dateUtc="2024-09-19T08:27:00Z">
                  <w:rPr>
                    <w:rFonts w:ascii="Arial" w:eastAsia="Arial" w:hAnsi="Arial" w:cs="Arial"/>
                    <w:color w:val="000000"/>
                    <w:sz w:val="16"/>
                    <w:szCs w:val="16"/>
                  </w:rPr>
                </w:rPrChange>
              </w:rPr>
              <w:t xml:space="preserve"> </w:t>
            </w:r>
          </w:p>
        </w:tc>
        <w:tc>
          <w:tcPr>
            <w:tcW w:w="0" w:type="auto"/>
            <w:gridSpan w:val="3"/>
          </w:tcPr>
          <w:p w14:paraId="696F9DB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sz w:val="20"/>
                <w:szCs w:val="20"/>
                <w:rPrChange w:id="334" w:author="Ian Ross" w:date="2024-09-19T10:27:00Z" w16du:dateUtc="2024-09-19T08:27:00Z">
                  <w:rPr>
                    <w:sz w:val="16"/>
                    <w:szCs w:val="16"/>
                  </w:rPr>
                </w:rPrChange>
              </w:rPr>
            </w:pPr>
            <w:r w:rsidRPr="00ED556B">
              <w:rPr>
                <w:rFonts w:ascii="Arial" w:eastAsia="Arial" w:hAnsi="Arial" w:cs="Arial"/>
                <w:b/>
                <w:color w:val="000000"/>
                <w:sz w:val="20"/>
                <w:szCs w:val="20"/>
                <w:rPrChange w:id="335" w:author="Ian Ross" w:date="2024-09-19T10:27:00Z" w16du:dateUtc="2024-09-19T08:27:00Z">
                  <w:rPr>
                    <w:rFonts w:ascii="Arial" w:eastAsia="Arial" w:hAnsi="Arial" w:cs="Arial"/>
                    <w:b/>
                    <w:color w:val="000000"/>
                    <w:sz w:val="16"/>
                    <w:szCs w:val="16"/>
                  </w:rPr>
                </w:rPrChange>
              </w:rPr>
              <w:t xml:space="preserve"> PAI vs SAI patients</w:t>
            </w:r>
          </w:p>
        </w:tc>
      </w:tr>
      <w:tr w:rsidR="00BE22F6" w:rsidRPr="00ED556B" w14:paraId="08BACD6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7B23EC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rPr>
                <w:rFonts w:cs="Arial"/>
                <w:sz w:val="20"/>
                <w:szCs w:val="20"/>
                <w:rPrChange w:id="336" w:author="Ian Ross" w:date="2024-09-19T10:27:00Z" w16du:dateUtc="2024-09-19T08:27:00Z">
                  <w:rPr>
                    <w:rFonts w:cs="Arial"/>
                    <w:sz w:val="16"/>
                    <w:szCs w:val="16"/>
                  </w:rPr>
                </w:rPrChange>
              </w:rPr>
            </w:pPr>
            <w:r w:rsidRPr="00ED556B">
              <w:rPr>
                <w:rFonts w:eastAsia="Arial" w:cs="Arial"/>
                <w:color w:val="000000"/>
                <w:sz w:val="20"/>
                <w:szCs w:val="20"/>
                <w:rPrChange w:id="337" w:author="Ian Ross" w:date="2024-09-19T10:27:00Z" w16du:dateUtc="2024-09-19T08:27:00Z">
                  <w:rPr>
                    <w:rFonts w:eastAsia="Arial" w:cs="Arial"/>
                    <w:color w:val="000000"/>
                    <w:sz w:val="16"/>
                    <w:szCs w:val="16"/>
                  </w:rPr>
                </w:rPrChange>
              </w:rPr>
              <w:t>Variable</w:t>
            </w:r>
          </w:p>
        </w:tc>
        <w:tc>
          <w:tcPr>
            <w:tcW w:w="0" w:type="auto"/>
          </w:tcPr>
          <w:p w14:paraId="7109177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38" w:author="Ian Ross" w:date="2024-09-19T10:27:00Z" w16du:dateUtc="2024-09-19T08:27:00Z">
                  <w:rPr>
                    <w:rFonts w:cs="Arial"/>
                    <w:sz w:val="16"/>
                    <w:szCs w:val="16"/>
                  </w:rPr>
                </w:rPrChange>
              </w:rPr>
            </w:pPr>
            <w:r w:rsidRPr="00ED556B">
              <w:rPr>
                <w:rFonts w:eastAsia="Arial" w:cs="Arial"/>
                <w:b/>
                <w:color w:val="000000"/>
                <w:sz w:val="20"/>
                <w:szCs w:val="20"/>
                <w:rPrChange w:id="339" w:author="Ian Ross" w:date="2024-09-19T10:27:00Z" w16du:dateUtc="2024-09-19T08:27:00Z">
                  <w:rPr>
                    <w:rFonts w:eastAsia="Arial" w:cs="Arial"/>
                    <w:b/>
                    <w:color w:val="000000"/>
                    <w:sz w:val="16"/>
                    <w:szCs w:val="16"/>
                  </w:rPr>
                </w:rPrChange>
              </w:rPr>
              <w:t>PAI</w:t>
            </w:r>
            <w:r w:rsidRPr="00ED556B">
              <w:rPr>
                <w:rFonts w:eastAsia="Arial" w:cs="Arial"/>
                <w:color w:val="000000"/>
                <w:sz w:val="20"/>
                <w:szCs w:val="20"/>
                <w:rPrChange w:id="340" w:author="Ian Ross" w:date="2024-09-19T10:27:00Z" w16du:dateUtc="2024-09-19T08:27:00Z">
                  <w:rPr>
                    <w:rFonts w:eastAsia="Arial" w:cs="Arial"/>
                    <w:color w:val="000000"/>
                    <w:sz w:val="16"/>
                    <w:szCs w:val="16"/>
                  </w:rPr>
                </w:rPrChange>
              </w:rPr>
              <w:t>, N = 7</w:t>
            </w:r>
            <w:r w:rsidRPr="00ED556B">
              <w:rPr>
                <w:rFonts w:eastAsia="Arial" w:cs="Arial"/>
                <w:color w:val="000000"/>
                <w:sz w:val="20"/>
                <w:szCs w:val="20"/>
                <w:vertAlign w:val="superscript"/>
                <w:rPrChange w:id="341" w:author="Ian Ross" w:date="2024-09-19T10:27:00Z" w16du:dateUtc="2024-09-19T08:27:00Z">
                  <w:rPr>
                    <w:rFonts w:eastAsia="Arial" w:cs="Arial"/>
                    <w:color w:val="000000"/>
                    <w:sz w:val="16"/>
                    <w:szCs w:val="16"/>
                    <w:vertAlign w:val="superscript"/>
                  </w:rPr>
                </w:rPrChange>
              </w:rPr>
              <w:t>1</w:t>
            </w:r>
          </w:p>
        </w:tc>
        <w:tc>
          <w:tcPr>
            <w:tcW w:w="0" w:type="auto"/>
          </w:tcPr>
          <w:p w14:paraId="04D692F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42" w:author="Ian Ross" w:date="2024-09-19T10:27:00Z" w16du:dateUtc="2024-09-19T08:27:00Z">
                  <w:rPr>
                    <w:rFonts w:cs="Arial"/>
                    <w:sz w:val="16"/>
                    <w:szCs w:val="16"/>
                  </w:rPr>
                </w:rPrChange>
              </w:rPr>
            </w:pPr>
            <w:r w:rsidRPr="00ED556B">
              <w:rPr>
                <w:rFonts w:eastAsia="Arial" w:cs="Arial"/>
                <w:b/>
                <w:color w:val="000000"/>
                <w:sz w:val="20"/>
                <w:szCs w:val="20"/>
                <w:rPrChange w:id="343" w:author="Ian Ross" w:date="2024-09-19T10:27:00Z" w16du:dateUtc="2024-09-19T08:27:00Z">
                  <w:rPr>
                    <w:rFonts w:eastAsia="Arial" w:cs="Arial"/>
                    <w:b/>
                    <w:color w:val="000000"/>
                    <w:sz w:val="16"/>
                    <w:szCs w:val="16"/>
                  </w:rPr>
                </w:rPrChange>
              </w:rPr>
              <w:t>SAI</w:t>
            </w:r>
            <w:r w:rsidRPr="00ED556B">
              <w:rPr>
                <w:rFonts w:eastAsia="Arial" w:cs="Arial"/>
                <w:color w:val="000000"/>
                <w:sz w:val="20"/>
                <w:szCs w:val="20"/>
                <w:rPrChange w:id="344" w:author="Ian Ross" w:date="2024-09-19T10:27:00Z" w16du:dateUtc="2024-09-19T08:27:00Z">
                  <w:rPr>
                    <w:rFonts w:eastAsia="Arial" w:cs="Arial"/>
                    <w:color w:val="000000"/>
                    <w:sz w:val="16"/>
                    <w:szCs w:val="16"/>
                  </w:rPr>
                </w:rPrChange>
              </w:rPr>
              <w:t>, N = 20</w:t>
            </w:r>
            <w:r w:rsidRPr="00ED556B">
              <w:rPr>
                <w:rFonts w:eastAsia="Arial" w:cs="Arial"/>
                <w:color w:val="000000"/>
                <w:sz w:val="20"/>
                <w:szCs w:val="20"/>
                <w:vertAlign w:val="superscript"/>
                <w:rPrChange w:id="345" w:author="Ian Ross" w:date="2024-09-19T10:27:00Z" w16du:dateUtc="2024-09-19T08:27:00Z">
                  <w:rPr>
                    <w:rFonts w:eastAsia="Arial" w:cs="Arial"/>
                    <w:color w:val="000000"/>
                    <w:sz w:val="16"/>
                    <w:szCs w:val="16"/>
                    <w:vertAlign w:val="superscript"/>
                  </w:rPr>
                </w:rPrChange>
              </w:rPr>
              <w:t>1</w:t>
            </w:r>
          </w:p>
        </w:tc>
        <w:tc>
          <w:tcPr>
            <w:tcW w:w="0" w:type="auto"/>
          </w:tcPr>
          <w:p w14:paraId="36D0F10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40" w:after="40"/>
              <w:ind w:left="100" w:right="100"/>
              <w:jc w:val="center"/>
              <w:rPr>
                <w:rFonts w:cs="Arial"/>
                <w:sz w:val="20"/>
                <w:szCs w:val="20"/>
                <w:rPrChange w:id="346" w:author="Ian Ross" w:date="2024-09-19T10:27:00Z" w16du:dateUtc="2024-09-19T08:27:00Z">
                  <w:rPr>
                    <w:rFonts w:cs="Arial"/>
                    <w:sz w:val="16"/>
                    <w:szCs w:val="16"/>
                  </w:rPr>
                </w:rPrChange>
              </w:rPr>
            </w:pPr>
            <w:r w:rsidRPr="00ED556B">
              <w:rPr>
                <w:rFonts w:eastAsia="Arial" w:cs="Arial"/>
                <w:b/>
                <w:i/>
                <w:iCs/>
                <w:color w:val="000000"/>
                <w:sz w:val="20"/>
                <w:szCs w:val="20"/>
                <w:rPrChange w:id="347" w:author="Ian Ross" w:date="2024-09-19T10:27:00Z" w16du:dateUtc="2024-09-19T08:27:00Z">
                  <w:rPr>
                    <w:rFonts w:eastAsia="Arial" w:cs="Arial"/>
                    <w:b/>
                    <w:color w:val="000000"/>
                    <w:sz w:val="16"/>
                    <w:szCs w:val="16"/>
                  </w:rPr>
                </w:rPrChange>
              </w:rPr>
              <w:t>p</w:t>
            </w:r>
            <w:r w:rsidRPr="00ED556B">
              <w:rPr>
                <w:rFonts w:eastAsia="Arial" w:cs="Arial"/>
                <w:b/>
                <w:color w:val="000000"/>
                <w:sz w:val="20"/>
                <w:szCs w:val="20"/>
                <w:rPrChange w:id="348" w:author="Ian Ross" w:date="2024-09-19T10:27:00Z" w16du:dateUtc="2024-09-19T08:27:00Z">
                  <w:rPr>
                    <w:rFonts w:eastAsia="Arial" w:cs="Arial"/>
                    <w:b/>
                    <w:color w:val="000000"/>
                    <w:sz w:val="16"/>
                    <w:szCs w:val="16"/>
                  </w:rPr>
                </w:rPrChange>
              </w:rPr>
              <w:t>-value</w:t>
            </w:r>
            <w:r w:rsidRPr="00ED556B">
              <w:rPr>
                <w:rFonts w:eastAsia="Arial" w:cs="Arial"/>
                <w:color w:val="000000"/>
                <w:sz w:val="20"/>
                <w:szCs w:val="20"/>
                <w:vertAlign w:val="superscript"/>
                <w:rPrChange w:id="349" w:author="Ian Ross" w:date="2024-09-19T10:27:00Z" w16du:dateUtc="2024-09-19T08:27:00Z">
                  <w:rPr>
                    <w:rFonts w:eastAsia="Arial" w:cs="Arial"/>
                    <w:color w:val="000000"/>
                    <w:sz w:val="16"/>
                    <w:szCs w:val="16"/>
                    <w:vertAlign w:val="superscript"/>
                  </w:rPr>
                </w:rPrChange>
              </w:rPr>
              <w:t>3</w:t>
            </w:r>
          </w:p>
        </w:tc>
      </w:tr>
      <w:tr w:rsidR="00BE22F6" w:rsidRPr="00ED556B" w14:paraId="47F800EE" w14:textId="77777777" w:rsidTr="00F95291">
        <w:tc>
          <w:tcPr>
            <w:tcW w:w="0" w:type="auto"/>
          </w:tcPr>
          <w:p w14:paraId="016746B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50" w:author="Ian Ross" w:date="2024-09-19T10:27:00Z" w16du:dateUtc="2024-09-19T08:27:00Z">
                  <w:rPr>
                    <w:rFonts w:cs="Arial"/>
                    <w:sz w:val="16"/>
                    <w:szCs w:val="16"/>
                  </w:rPr>
                </w:rPrChange>
              </w:rPr>
            </w:pPr>
            <w:r w:rsidRPr="00ED556B">
              <w:rPr>
                <w:rFonts w:eastAsia="Arial" w:cs="Arial"/>
                <w:b/>
                <w:color w:val="000000"/>
                <w:sz w:val="20"/>
                <w:szCs w:val="20"/>
                <w:rPrChange w:id="351" w:author="Ian Ross" w:date="2024-09-19T10:27:00Z" w16du:dateUtc="2024-09-19T08:27:00Z">
                  <w:rPr>
                    <w:rFonts w:eastAsia="Arial" w:cs="Arial"/>
                    <w:b/>
                    <w:color w:val="000000"/>
                    <w:sz w:val="16"/>
                    <w:szCs w:val="16"/>
                  </w:rPr>
                </w:rPrChange>
              </w:rPr>
              <w:t>Age at enrolment, median (IQR) (years)</w:t>
            </w:r>
          </w:p>
        </w:tc>
        <w:tc>
          <w:tcPr>
            <w:tcW w:w="0" w:type="auto"/>
          </w:tcPr>
          <w:p w14:paraId="7F2E64E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2" w:author="Ian Ross" w:date="2024-09-19T10:27:00Z" w16du:dateUtc="2024-09-19T08:27:00Z">
                  <w:rPr>
                    <w:rFonts w:cs="Arial"/>
                    <w:sz w:val="16"/>
                    <w:szCs w:val="16"/>
                  </w:rPr>
                </w:rPrChange>
              </w:rPr>
            </w:pPr>
            <w:r w:rsidRPr="00ED556B">
              <w:rPr>
                <w:rFonts w:eastAsia="Arial" w:cs="Arial"/>
                <w:color w:val="000000"/>
                <w:sz w:val="20"/>
                <w:szCs w:val="20"/>
                <w:rPrChange w:id="353" w:author="Ian Ross" w:date="2024-09-19T10:27:00Z" w16du:dateUtc="2024-09-19T08:27:00Z">
                  <w:rPr>
                    <w:rFonts w:eastAsia="Arial" w:cs="Arial"/>
                    <w:color w:val="000000"/>
                    <w:sz w:val="16"/>
                    <w:szCs w:val="16"/>
                  </w:rPr>
                </w:rPrChange>
              </w:rPr>
              <w:t>40.0 (35.0, 45.0)</w:t>
            </w:r>
          </w:p>
        </w:tc>
        <w:tc>
          <w:tcPr>
            <w:tcW w:w="0" w:type="auto"/>
          </w:tcPr>
          <w:p w14:paraId="31E273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4" w:author="Ian Ross" w:date="2024-09-19T10:27:00Z" w16du:dateUtc="2024-09-19T08:27:00Z">
                  <w:rPr>
                    <w:rFonts w:cs="Arial"/>
                    <w:sz w:val="16"/>
                    <w:szCs w:val="16"/>
                  </w:rPr>
                </w:rPrChange>
              </w:rPr>
            </w:pPr>
            <w:r w:rsidRPr="00ED556B">
              <w:rPr>
                <w:rFonts w:eastAsia="Arial" w:cs="Arial"/>
                <w:color w:val="000000"/>
                <w:sz w:val="20"/>
                <w:szCs w:val="20"/>
                <w:rPrChange w:id="355" w:author="Ian Ross" w:date="2024-09-19T10:27:00Z" w16du:dateUtc="2024-09-19T08:27:00Z">
                  <w:rPr>
                    <w:rFonts w:eastAsia="Arial" w:cs="Arial"/>
                    <w:color w:val="000000"/>
                    <w:sz w:val="16"/>
                    <w:szCs w:val="16"/>
                  </w:rPr>
                </w:rPrChange>
              </w:rPr>
              <w:t>36.0 (32.0, 48.5)</w:t>
            </w:r>
          </w:p>
        </w:tc>
        <w:tc>
          <w:tcPr>
            <w:tcW w:w="0" w:type="auto"/>
          </w:tcPr>
          <w:p w14:paraId="577F414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56" w:author="Ian Ross" w:date="2024-09-19T10:27:00Z" w16du:dateUtc="2024-09-19T08:27:00Z">
                  <w:rPr>
                    <w:rFonts w:cs="Arial"/>
                    <w:sz w:val="16"/>
                    <w:szCs w:val="16"/>
                  </w:rPr>
                </w:rPrChange>
              </w:rPr>
            </w:pPr>
            <w:r w:rsidRPr="00ED556B">
              <w:rPr>
                <w:rFonts w:eastAsia="Arial" w:cs="Arial"/>
                <w:color w:val="000000"/>
                <w:sz w:val="20"/>
                <w:szCs w:val="20"/>
                <w:rPrChange w:id="357" w:author="Ian Ross" w:date="2024-09-19T10:27:00Z" w16du:dateUtc="2024-09-19T08:27:00Z">
                  <w:rPr>
                    <w:rFonts w:eastAsia="Arial" w:cs="Arial"/>
                    <w:color w:val="000000"/>
                    <w:sz w:val="16"/>
                    <w:szCs w:val="16"/>
                  </w:rPr>
                </w:rPrChange>
              </w:rPr>
              <w:t>0.6</w:t>
            </w:r>
          </w:p>
        </w:tc>
      </w:tr>
      <w:tr w:rsidR="00BE22F6" w:rsidRPr="00ED556B" w14:paraId="436C0F6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4896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58" w:author="Ian Ross" w:date="2024-09-19T10:27:00Z" w16du:dateUtc="2024-09-19T08:27:00Z">
                  <w:rPr>
                    <w:rFonts w:cs="Arial"/>
                    <w:sz w:val="16"/>
                    <w:szCs w:val="16"/>
                  </w:rPr>
                </w:rPrChange>
              </w:rPr>
            </w:pPr>
            <w:r w:rsidRPr="00ED556B">
              <w:rPr>
                <w:rFonts w:eastAsia="Arial" w:cs="Arial"/>
                <w:b/>
                <w:color w:val="000000"/>
                <w:sz w:val="20"/>
                <w:szCs w:val="20"/>
                <w:rPrChange w:id="359" w:author="Ian Ross" w:date="2024-09-19T10:27:00Z" w16du:dateUtc="2024-09-19T08:27:00Z">
                  <w:rPr>
                    <w:rFonts w:eastAsia="Arial" w:cs="Arial"/>
                    <w:b/>
                    <w:color w:val="000000"/>
                    <w:sz w:val="16"/>
                    <w:szCs w:val="16"/>
                  </w:rPr>
                </w:rPrChange>
              </w:rPr>
              <w:lastRenderedPageBreak/>
              <w:t xml:space="preserve">Gender, </w:t>
            </w:r>
            <w:proofErr w:type="gramStart"/>
            <w:r w:rsidRPr="00ED556B">
              <w:rPr>
                <w:rFonts w:eastAsia="Arial" w:cs="Arial"/>
                <w:b/>
                <w:color w:val="000000"/>
                <w:sz w:val="20"/>
                <w:szCs w:val="20"/>
                <w:rPrChange w:id="360" w:author="Ian Ross" w:date="2024-09-19T10:27:00Z" w16du:dateUtc="2024-09-19T08:27:00Z">
                  <w:rPr>
                    <w:rFonts w:eastAsia="Arial" w:cs="Arial"/>
                    <w:b/>
                    <w:color w:val="000000"/>
                    <w:sz w:val="16"/>
                    <w:szCs w:val="16"/>
                  </w:rPr>
                </w:rPrChange>
              </w:rPr>
              <w:t>n(</w:t>
            </w:r>
            <w:proofErr w:type="gramEnd"/>
            <w:r w:rsidRPr="00ED556B">
              <w:rPr>
                <w:rFonts w:eastAsia="Arial" w:cs="Arial"/>
                <w:b/>
                <w:color w:val="000000"/>
                <w:sz w:val="20"/>
                <w:szCs w:val="20"/>
                <w:rPrChange w:id="361" w:author="Ian Ross" w:date="2024-09-19T10:27:00Z" w16du:dateUtc="2024-09-19T08:27:00Z">
                  <w:rPr>
                    <w:rFonts w:eastAsia="Arial" w:cs="Arial"/>
                    <w:b/>
                    <w:color w:val="000000"/>
                    <w:sz w:val="16"/>
                    <w:szCs w:val="16"/>
                  </w:rPr>
                </w:rPrChange>
              </w:rPr>
              <w:t>%)</w:t>
            </w:r>
          </w:p>
        </w:tc>
        <w:tc>
          <w:tcPr>
            <w:tcW w:w="0" w:type="auto"/>
          </w:tcPr>
          <w:p w14:paraId="6CB3F01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2" w:author="Ian Ross" w:date="2024-09-19T10:27:00Z" w16du:dateUtc="2024-09-19T08:27:00Z">
                  <w:rPr>
                    <w:rFonts w:cs="Arial"/>
                    <w:sz w:val="16"/>
                    <w:szCs w:val="16"/>
                  </w:rPr>
                </w:rPrChange>
              </w:rPr>
            </w:pPr>
          </w:p>
        </w:tc>
        <w:tc>
          <w:tcPr>
            <w:tcW w:w="0" w:type="auto"/>
          </w:tcPr>
          <w:p w14:paraId="4E0DCD1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3" w:author="Ian Ross" w:date="2024-09-19T10:27:00Z" w16du:dateUtc="2024-09-19T08:27:00Z">
                  <w:rPr>
                    <w:rFonts w:cs="Arial"/>
                    <w:sz w:val="16"/>
                    <w:szCs w:val="16"/>
                  </w:rPr>
                </w:rPrChange>
              </w:rPr>
            </w:pPr>
          </w:p>
        </w:tc>
        <w:tc>
          <w:tcPr>
            <w:tcW w:w="0" w:type="auto"/>
          </w:tcPr>
          <w:p w14:paraId="0281AA3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4" w:author="Ian Ross" w:date="2024-09-19T10:27:00Z" w16du:dateUtc="2024-09-19T08:27:00Z">
                  <w:rPr>
                    <w:rFonts w:cs="Arial"/>
                    <w:sz w:val="16"/>
                    <w:szCs w:val="16"/>
                  </w:rPr>
                </w:rPrChange>
              </w:rPr>
            </w:pPr>
            <w:r w:rsidRPr="00ED556B">
              <w:rPr>
                <w:rFonts w:eastAsia="Arial" w:cs="Arial"/>
                <w:color w:val="000000"/>
                <w:sz w:val="20"/>
                <w:szCs w:val="20"/>
                <w:rPrChange w:id="365" w:author="Ian Ross" w:date="2024-09-19T10:27:00Z" w16du:dateUtc="2024-09-19T08:27:00Z">
                  <w:rPr>
                    <w:rFonts w:eastAsia="Arial" w:cs="Arial"/>
                    <w:color w:val="000000"/>
                    <w:sz w:val="16"/>
                    <w:szCs w:val="16"/>
                  </w:rPr>
                </w:rPrChange>
              </w:rPr>
              <w:t>0.7</w:t>
            </w:r>
          </w:p>
        </w:tc>
      </w:tr>
      <w:tr w:rsidR="00BE22F6" w:rsidRPr="00ED556B" w14:paraId="19A467BF" w14:textId="77777777" w:rsidTr="00F95291">
        <w:tc>
          <w:tcPr>
            <w:tcW w:w="0" w:type="auto"/>
          </w:tcPr>
          <w:p w14:paraId="239762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66" w:author="Ian Ross" w:date="2024-09-19T10:27:00Z" w16du:dateUtc="2024-09-19T08:27:00Z">
                  <w:rPr>
                    <w:rFonts w:cs="Arial"/>
                    <w:sz w:val="16"/>
                    <w:szCs w:val="16"/>
                  </w:rPr>
                </w:rPrChange>
              </w:rPr>
            </w:pPr>
            <w:r w:rsidRPr="00ED556B">
              <w:rPr>
                <w:rFonts w:eastAsia="Arial" w:cs="Arial"/>
                <w:color w:val="000000"/>
                <w:sz w:val="20"/>
                <w:szCs w:val="20"/>
                <w:rPrChange w:id="367" w:author="Ian Ross" w:date="2024-09-19T10:27:00Z" w16du:dateUtc="2024-09-19T08:27:00Z">
                  <w:rPr>
                    <w:rFonts w:eastAsia="Arial" w:cs="Arial"/>
                    <w:color w:val="000000"/>
                    <w:sz w:val="16"/>
                    <w:szCs w:val="16"/>
                  </w:rPr>
                </w:rPrChange>
              </w:rPr>
              <w:t>Female</w:t>
            </w:r>
          </w:p>
        </w:tc>
        <w:tc>
          <w:tcPr>
            <w:tcW w:w="0" w:type="auto"/>
          </w:tcPr>
          <w:p w14:paraId="0507F7C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68" w:author="Ian Ross" w:date="2024-09-19T10:27:00Z" w16du:dateUtc="2024-09-19T08:27:00Z">
                  <w:rPr>
                    <w:rFonts w:cs="Arial"/>
                    <w:sz w:val="16"/>
                    <w:szCs w:val="16"/>
                  </w:rPr>
                </w:rPrChange>
              </w:rPr>
            </w:pPr>
            <w:r w:rsidRPr="00ED556B">
              <w:rPr>
                <w:rFonts w:eastAsia="Arial" w:cs="Arial"/>
                <w:color w:val="000000"/>
                <w:sz w:val="20"/>
                <w:szCs w:val="20"/>
                <w:rPrChange w:id="369" w:author="Ian Ross" w:date="2024-09-19T10:27:00Z" w16du:dateUtc="2024-09-19T08:27:00Z">
                  <w:rPr>
                    <w:rFonts w:eastAsia="Arial" w:cs="Arial"/>
                    <w:color w:val="000000"/>
                    <w:sz w:val="16"/>
                    <w:szCs w:val="16"/>
                  </w:rPr>
                </w:rPrChange>
              </w:rPr>
              <w:t>3 (42.9%)</w:t>
            </w:r>
          </w:p>
        </w:tc>
        <w:tc>
          <w:tcPr>
            <w:tcW w:w="0" w:type="auto"/>
          </w:tcPr>
          <w:p w14:paraId="1DB92C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0" w:author="Ian Ross" w:date="2024-09-19T10:27:00Z" w16du:dateUtc="2024-09-19T08:27:00Z">
                  <w:rPr>
                    <w:rFonts w:cs="Arial"/>
                    <w:sz w:val="16"/>
                    <w:szCs w:val="16"/>
                  </w:rPr>
                </w:rPrChange>
              </w:rPr>
            </w:pPr>
            <w:r w:rsidRPr="00ED556B">
              <w:rPr>
                <w:rFonts w:eastAsia="Arial" w:cs="Arial"/>
                <w:color w:val="000000"/>
                <w:sz w:val="20"/>
                <w:szCs w:val="20"/>
                <w:rPrChange w:id="371" w:author="Ian Ross" w:date="2024-09-19T10:27:00Z" w16du:dateUtc="2024-09-19T08:27:00Z">
                  <w:rPr>
                    <w:rFonts w:eastAsia="Arial" w:cs="Arial"/>
                    <w:color w:val="000000"/>
                    <w:sz w:val="16"/>
                    <w:szCs w:val="16"/>
                  </w:rPr>
                </w:rPrChange>
              </w:rPr>
              <w:t>11 (55.0%)</w:t>
            </w:r>
          </w:p>
        </w:tc>
        <w:tc>
          <w:tcPr>
            <w:tcW w:w="0" w:type="auto"/>
          </w:tcPr>
          <w:p w14:paraId="63F719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2" w:author="Ian Ross" w:date="2024-09-19T10:27:00Z" w16du:dateUtc="2024-09-19T08:27:00Z">
                  <w:rPr>
                    <w:rFonts w:cs="Arial"/>
                    <w:sz w:val="16"/>
                    <w:szCs w:val="16"/>
                  </w:rPr>
                </w:rPrChange>
              </w:rPr>
            </w:pPr>
          </w:p>
        </w:tc>
      </w:tr>
      <w:tr w:rsidR="00BE22F6" w:rsidRPr="00ED556B" w14:paraId="55712D9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32CC14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73" w:author="Ian Ross" w:date="2024-09-19T10:27:00Z" w16du:dateUtc="2024-09-19T08:27:00Z">
                  <w:rPr>
                    <w:rFonts w:cs="Arial"/>
                    <w:sz w:val="16"/>
                    <w:szCs w:val="16"/>
                  </w:rPr>
                </w:rPrChange>
              </w:rPr>
            </w:pPr>
            <w:r w:rsidRPr="00ED556B">
              <w:rPr>
                <w:rFonts w:eastAsia="Arial" w:cs="Arial"/>
                <w:b/>
                <w:color w:val="000000"/>
                <w:sz w:val="20"/>
                <w:szCs w:val="20"/>
                <w:rPrChange w:id="374" w:author="Ian Ross" w:date="2024-09-19T10:27:00Z" w16du:dateUtc="2024-09-19T08:27:00Z">
                  <w:rPr>
                    <w:rFonts w:eastAsia="Arial" w:cs="Arial"/>
                    <w:b/>
                    <w:color w:val="000000"/>
                    <w:sz w:val="16"/>
                    <w:szCs w:val="16"/>
                  </w:rPr>
                </w:rPrChange>
              </w:rPr>
              <w:t xml:space="preserve">Ethnicity, </w:t>
            </w:r>
            <w:proofErr w:type="gramStart"/>
            <w:r w:rsidRPr="00ED556B">
              <w:rPr>
                <w:rFonts w:eastAsia="Arial" w:cs="Arial"/>
                <w:b/>
                <w:color w:val="000000"/>
                <w:sz w:val="20"/>
                <w:szCs w:val="20"/>
                <w:rPrChange w:id="375" w:author="Ian Ross" w:date="2024-09-19T10:27:00Z" w16du:dateUtc="2024-09-19T08:27:00Z">
                  <w:rPr>
                    <w:rFonts w:eastAsia="Arial" w:cs="Arial"/>
                    <w:b/>
                    <w:color w:val="000000"/>
                    <w:sz w:val="16"/>
                    <w:szCs w:val="16"/>
                  </w:rPr>
                </w:rPrChange>
              </w:rPr>
              <w:t>n(</w:t>
            </w:r>
            <w:proofErr w:type="gramEnd"/>
            <w:r w:rsidRPr="00ED556B">
              <w:rPr>
                <w:rFonts w:eastAsia="Arial" w:cs="Arial"/>
                <w:b/>
                <w:color w:val="000000"/>
                <w:sz w:val="20"/>
                <w:szCs w:val="20"/>
                <w:rPrChange w:id="376" w:author="Ian Ross" w:date="2024-09-19T10:27:00Z" w16du:dateUtc="2024-09-19T08:27:00Z">
                  <w:rPr>
                    <w:rFonts w:eastAsia="Arial" w:cs="Arial"/>
                    <w:b/>
                    <w:color w:val="000000"/>
                    <w:sz w:val="16"/>
                    <w:szCs w:val="16"/>
                  </w:rPr>
                </w:rPrChange>
              </w:rPr>
              <w:t>%)</w:t>
            </w:r>
          </w:p>
        </w:tc>
        <w:tc>
          <w:tcPr>
            <w:tcW w:w="0" w:type="auto"/>
          </w:tcPr>
          <w:p w14:paraId="1B48CE0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7" w:author="Ian Ross" w:date="2024-09-19T10:27:00Z" w16du:dateUtc="2024-09-19T08:27:00Z">
                  <w:rPr>
                    <w:rFonts w:cs="Arial"/>
                    <w:sz w:val="16"/>
                    <w:szCs w:val="16"/>
                  </w:rPr>
                </w:rPrChange>
              </w:rPr>
            </w:pPr>
          </w:p>
        </w:tc>
        <w:tc>
          <w:tcPr>
            <w:tcW w:w="0" w:type="auto"/>
          </w:tcPr>
          <w:p w14:paraId="5315560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8" w:author="Ian Ross" w:date="2024-09-19T10:27:00Z" w16du:dateUtc="2024-09-19T08:27:00Z">
                  <w:rPr>
                    <w:rFonts w:cs="Arial"/>
                    <w:sz w:val="16"/>
                    <w:szCs w:val="16"/>
                  </w:rPr>
                </w:rPrChange>
              </w:rPr>
            </w:pPr>
          </w:p>
        </w:tc>
        <w:tc>
          <w:tcPr>
            <w:tcW w:w="0" w:type="auto"/>
          </w:tcPr>
          <w:p w14:paraId="7493640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79" w:author="Ian Ross" w:date="2024-09-19T10:27:00Z" w16du:dateUtc="2024-09-19T08:27:00Z">
                  <w:rPr>
                    <w:rFonts w:cs="Arial"/>
                    <w:sz w:val="16"/>
                    <w:szCs w:val="16"/>
                  </w:rPr>
                </w:rPrChange>
              </w:rPr>
            </w:pPr>
            <w:r w:rsidRPr="00ED556B">
              <w:rPr>
                <w:rFonts w:eastAsia="Arial" w:cs="Arial"/>
                <w:color w:val="000000"/>
                <w:sz w:val="20"/>
                <w:szCs w:val="20"/>
                <w:rPrChange w:id="380" w:author="Ian Ross" w:date="2024-09-19T10:27:00Z" w16du:dateUtc="2024-09-19T08:27:00Z">
                  <w:rPr>
                    <w:rFonts w:eastAsia="Arial" w:cs="Arial"/>
                    <w:color w:val="000000"/>
                    <w:sz w:val="16"/>
                    <w:szCs w:val="16"/>
                  </w:rPr>
                </w:rPrChange>
              </w:rPr>
              <w:t>&gt;0.9</w:t>
            </w:r>
          </w:p>
        </w:tc>
      </w:tr>
      <w:tr w:rsidR="00BE22F6" w:rsidRPr="00ED556B" w14:paraId="2EECD2D9" w14:textId="77777777" w:rsidTr="00F95291">
        <w:tc>
          <w:tcPr>
            <w:tcW w:w="0" w:type="auto"/>
          </w:tcPr>
          <w:p w14:paraId="71EE096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81" w:author="Ian Ross" w:date="2024-09-19T10:27:00Z" w16du:dateUtc="2024-09-19T08:27:00Z">
                  <w:rPr>
                    <w:rFonts w:cs="Arial"/>
                    <w:sz w:val="16"/>
                    <w:szCs w:val="16"/>
                  </w:rPr>
                </w:rPrChange>
              </w:rPr>
            </w:pPr>
            <w:r w:rsidRPr="00ED556B">
              <w:rPr>
                <w:rFonts w:eastAsia="Arial" w:cs="Arial"/>
                <w:color w:val="000000"/>
                <w:sz w:val="20"/>
                <w:szCs w:val="20"/>
                <w:rPrChange w:id="382" w:author="Ian Ross" w:date="2024-09-19T10:27:00Z" w16du:dateUtc="2024-09-19T08:27:00Z">
                  <w:rPr>
                    <w:rFonts w:eastAsia="Arial" w:cs="Arial"/>
                    <w:color w:val="000000"/>
                    <w:sz w:val="16"/>
                    <w:szCs w:val="16"/>
                  </w:rPr>
                </w:rPrChange>
              </w:rPr>
              <w:t>Black African</w:t>
            </w:r>
          </w:p>
        </w:tc>
        <w:tc>
          <w:tcPr>
            <w:tcW w:w="0" w:type="auto"/>
          </w:tcPr>
          <w:p w14:paraId="2EE91CA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3" w:author="Ian Ross" w:date="2024-09-19T10:27:00Z" w16du:dateUtc="2024-09-19T08:27:00Z">
                  <w:rPr>
                    <w:rFonts w:cs="Arial"/>
                    <w:sz w:val="16"/>
                    <w:szCs w:val="16"/>
                  </w:rPr>
                </w:rPrChange>
              </w:rPr>
            </w:pPr>
            <w:r w:rsidRPr="00ED556B">
              <w:rPr>
                <w:rFonts w:eastAsia="Arial" w:cs="Arial"/>
                <w:color w:val="000000"/>
                <w:sz w:val="20"/>
                <w:szCs w:val="20"/>
                <w:rPrChange w:id="384" w:author="Ian Ross" w:date="2024-09-19T10:27:00Z" w16du:dateUtc="2024-09-19T08:27:00Z">
                  <w:rPr>
                    <w:rFonts w:eastAsia="Arial" w:cs="Arial"/>
                    <w:color w:val="000000"/>
                    <w:sz w:val="16"/>
                    <w:szCs w:val="16"/>
                  </w:rPr>
                </w:rPrChange>
              </w:rPr>
              <w:t>6 (85.7%)</w:t>
            </w:r>
          </w:p>
        </w:tc>
        <w:tc>
          <w:tcPr>
            <w:tcW w:w="0" w:type="auto"/>
          </w:tcPr>
          <w:p w14:paraId="3FFD618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5" w:author="Ian Ross" w:date="2024-09-19T10:27:00Z" w16du:dateUtc="2024-09-19T08:27:00Z">
                  <w:rPr>
                    <w:rFonts w:cs="Arial"/>
                    <w:sz w:val="16"/>
                    <w:szCs w:val="16"/>
                  </w:rPr>
                </w:rPrChange>
              </w:rPr>
            </w:pPr>
            <w:r w:rsidRPr="00ED556B">
              <w:rPr>
                <w:rFonts w:eastAsia="Arial" w:cs="Arial"/>
                <w:color w:val="000000"/>
                <w:sz w:val="20"/>
                <w:szCs w:val="20"/>
                <w:rPrChange w:id="386" w:author="Ian Ross" w:date="2024-09-19T10:27:00Z" w16du:dateUtc="2024-09-19T08:27:00Z">
                  <w:rPr>
                    <w:rFonts w:eastAsia="Arial" w:cs="Arial"/>
                    <w:color w:val="000000"/>
                    <w:sz w:val="16"/>
                    <w:szCs w:val="16"/>
                  </w:rPr>
                </w:rPrChange>
              </w:rPr>
              <w:t>17 (85.0%)</w:t>
            </w:r>
          </w:p>
        </w:tc>
        <w:tc>
          <w:tcPr>
            <w:tcW w:w="0" w:type="auto"/>
          </w:tcPr>
          <w:p w14:paraId="7694361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87" w:author="Ian Ross" w:date="2024-09-19T10:27:00Z" w16du:dateUtc="2024-09-19T08:27:00Z">
                  <w:rPr>
                    <w:rFonts w:cs="Arial"/>
                    <w:sz w:val="16"/>
                    <w:szCs w:val="16"/>
                  </w:rPr>
                </w:rPrChange>
              </w:rPr>
            </w:pPr>
          </w:p>
        </w:tc>
      </w:tr>
      <w:tr w:rsidR="00BE22F6" w:rsidRPr="00ED556B" w14:paraId="7624702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E61A04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300" w:right="100"/>
              <w:rPr>
                <w:rFonts w:cs="Arial"/>
                <w:sz w:val="20"/>
                <w:szCs w:val="20"/>
                <w:rPrChange w:id="388" w:author="Ian Ross" w:date="2024-09-19T10:27:00Z" w16du:dateUtc="2024-09-19T08:27:00Z">
                  <w:rPr>
                    <w:rFonts w:cs="Arial"/>
                    <w:sz w:val="16"/>
                    <w:szCs w:val="16"/>
                  </w:rPr>
                </w:rPrChange>
              </w:rPr>
            </w:pPr>
            <w:r w:rsidRPr="00ED556B">
              <w:rPr>
                <w:rFonts w:eastAsia="Arial" w:cs="Arial"/>
                <w:color w:val="000000"/>
                <w:sz w:val="20"/>
                <w:szCs w:val="20"/>
                <w:rPrChange w:id="389" w:author="Ian Ross" w:date="2024-09-19T10:27:00Z" w16du:dateUtc="2024-09-19T08:27:00Z">
                  <w:rPr>
                    <w:rFonts w:eastAsia="Arial" w:cs="Arial"/>
                    <w:color w:val="000000"/>
                    <w:sz w:val="16"/>
                    <w:szCs w:val="16"/>
                  </w:rPr>
                </w:rPrChange>
              </w:rPr>
              <w:t>Other</w:t>
            </w:r>
          </w:p>
        </w:tc>
        <w:tc>
          <w:tcPr>
            <w:tcW w:w="0" w:type="auto"/>
          </w:tcPr>
          <w:p w14:paraId="0E0DFDC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0" w:author="Ian Ross" w:date="2024-09-19T10:27:00Z" w16du:dateUtc="2024-09-19T08:27:00Z">
                  <w:rPr>
                    <w:rFonts w:cs="Arial"/>
                    <w:sz w:val="16"/>
                    <w:szCs w:val="16"/>
                  </w:rPr>
                </w:rPrChange>
              </w:rPr>
            </w:pPr>
            <w:r w:rsidRPr="00ED556B">
              <w:rPr>
                <w:rFonts w:eastAsia="Arial" w:cs="Arial"/>
                <w:color w:val="000000"/>
                <w:sz w:val="20"/>
                <w:szCs w:val="20"/>
                <w:rPrChange w:id="391" w:author="Ian Ross" w:date="2024-09-19T10:27:00Z" w16du:dateUtc="2024-09-19T08:27:00Z">
                  <w:rPr>
                    <w:rFonts w:eastAsia="Arial" w:cs="Arial"/>
                    <w:color w:val="000000"/>
                    <w:sz w:val="16"/>
                    <w:szCs w:val="16"/>
                  </w:rPr>
                </w:rPrChange>
              </w:rPr>
              <w:t>1 (14.3%)</w:t>
            </w:r>
          </w:p>
        </w:tc>
        <w:tc>
          <w:tcPr>
            <w:tcW w:w="0" w:type="auto"/>
          </w:tcPr>
          <w:p w14:paraId="49CE26B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2" w:author="Ian Ross" w:date="2024-09-19T10:27:00Z" w16du:dateUtc="2024-09-19T08:27:00Z">
                  <w:rPr>
                    <w:rFonts w:cs="Arial"/>
                    <w:sz w:val="16"/>
                    <w:szCs w:val="16"/>
                  </w:rPr>
                </w:rPrChange>
              </w:rPr>
            </w:pPr>
            <w:r w:rsidRPr="00ED556B">
              <w:rPr>
                <w:rFonts w:eastAsia="Arial" w:cs="Arial"/>
                <w:color w:val="000000"/>
                <w:sz w:val="20"/>
                <w:szCs w:val="20"/>
                <w:rPrChange w:id="393" w:author="Ian Ross" w:date="2024-09-19T10:27:00Z" w16du:dateUtc="2024-09-19T08:27:00Z">
                  <w:rPr>
                    <w:rFonts w:eastAsia="Arial" w:cs="Arial"/>
                    <w:color w:val="000000"/>
                    <w:sz w:val="16"/>
                    <w:szCs w:val="16"/>
                  </w:rPr>
                </w:rPrChange>
              </w:rPr>
              <w:t>3 (15.0%)</w:t>
            </w:r>
          </w:p>
        </w:tc>
        <w:tc>
          <w:tcPr>
            <w:tcW w:w="0" w:type="auto"/>
          </w:tcPr>
          <w:p w14:paraId="04B02F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4" w:author="Ian Ross" w:date="2024-09-19T10:27:00Z" w16du:dateUtc="2024-09-19T08:27:00Z">
                  <w:rPr>
                    <w:rFonts w:cs="Arial"/>
                    <w:sz w:val="16"/>
                    <w:szCs w:val="16"/>
                  </w:rPr>
                </w:rPrChange>
              </w:rPr>
            </w:pPr>
          </w:p>
        </w:tc>
      </w:tr>
      <w:tr w:rsidR="00BE22F6" w:rsidRPr="00ED556B" w14:paraId="6AE8553D" w14:textId="77777777" w:rsidTr="00F95291">
        <w:tc>
          <w:tcPr>
            <w:tcW w:w="0" w:type="auto"/>
          </w:tcPr>
          <w:p w14:paraId="6EEE6F3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395" w:author="Ian Ross" w:date="2024-09-19T10:27:00Z" w16du:dateUtc="2024-09-19T08:27:00Z">
                  <w:rPr>
                    <w:rFonts w:cs="Arial"/>
                    <w:sz w:val="16"/>
                    <w:szCs w:val="16"/>
                  </w:rPr>
                </w:rPrChange>
              </w:rPr>
            </w:pPr>
            <w:r w:rsidRPr="00ED556B">
              <w:rPr>
                <w:rFonts w:eastAsia="Arial" w:cs="Arial"/>
                <w:b/>
                <w:color w:val="000000"/>
                <w:sz w:val="20"/>
                <w:szCs w:val="20"/>
                <w:rPrChange w:id="396" w:author="Ian Ross" w:date="2024-09-19T10:27:00Z" w16du:dateUtc="2024-09-19T08:27:00Z">
                  <w:rPr>
                    <w:rFonts w:eastAsia="Arial" w:cs="Arial"/>
                    <w:b/>
                    <w:color w:val="000000"/>
                    <w:sz w:val="16"/>
                    <w:szCs w:val="16"/>
                  </w:rPr>
                </w:rPrChange>
              </w:rPr>
              <w:t>Duration of current illness, median (IQR) (days)</w:t>
            </w:r>
          </w:p>
        </w:tc>
        <w:tc>
          <w:tcPr>
            <w:tcW w:w="0" w:type="auto"/>
          </w:tcPr>
          <w:p w14:paraId="015F16E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7" w:author="Ian Ross" w:date="2024-09-19T10:27:00Z" w16du:dateUtc="2024-09-19T08:27:00Z">
                  <w:rPr>
                    <w:rFonts w:cs="Arial"/>
                    <w:sz w:val="16"/>
                    <w:szCs w:val="16"/>
                  </w:rPr>
                </w:rPrChange>
              </w:rPr>
            </w:pPr>
            <w:r w:rsidRPr="00ED556B">
              <w:rPr>
                <w:rFonts w:eastAsia="Arial" w:cs="Arial"/>
                <w:color w:val="000000"/>
                <w:sz w:val="20"/>
                <w:szCs w:val="20"/>
                <w:rPrChange w:id="398" w:author="Ian Ross" w:date="2024-09-19T10:27:00Z" w16du:dateUtc="2024-09-19T08:27:00Z">
                  <w:rPr>
                    <w:rFonts w:eastAsia="Arial" w:cs="Arial"/>
                    <w:color w:val="000000"/>
                    <w:sz w:val="16"/>
                    <w:szCs w:val="16"/>
                  </w:rPr>
                </w:rPrChange>
              </w:rPr>
              <w:t>10.0 (7.0, 12.5)</w:t>
            </w:r>
          </w:p>
        </w:tc>
        <w:tc>
          <w:tcPr>
            <w:tcW w:w="0" w:type="auto"/>
          </w:tcPr>
          <w:p w14:paraId="37FD879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399" w:author="Ian Ross" w:date="2024-09-19T10:27:00Z" w16du:dateUtc="2024-09-19T08:27:00Z">
                  <w:rPr>
                    <w:rFonts w:cs="Arial"/>
                    <w:sz w:val="16"/>
                    <w:szCs w:val="16"/>
                  </w:rPr>
                </w:rPrChange>
              </w:rPr>
            </w:pPr>
            <w:r w:rsidRPr="00ED556B">
              <w:rPr>
                <w:rFonts w:eastAsia="Arial" w:cs="Arial"/>
                <w:color w:val="000000"/>
                <w:sz w:val="20"/>
                <w:szCs w:val="20"/>
                <w:rPrChange w:id="400" w:author="Ian Ross" w:date="2024-09-19T10:27:00Z" w16du:dateUtc="2024-09-19T08:27:00Z">
                  <w:rPr>
                    <w:rFonts w:eastAsia="Arial" w:cs="Arial"/>
                    <w:color w:val="000000"/>
                    <w:sz w:val="16"/>
                    <w:szCs w:val="16"/>
                  </w:rPr>
                </w:rPrChange>
              </w:rPr>
              <w:t>21.0 (14.0, 30.0)</w:t>
            </w:r>
          </w:p>
        </w:tc>
        <w:tc>
          <w:tcPr>
            <w:tcW w:w="0" w:type="auto"/>
          </w:tcPr>
          <w:p w14:paraId="144660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b/>
                <w:bCs/>
                <w:sz w:val="20"/>
                <w:szCs w:val="20"/>
                <w:rPrChange w:id="401" w:author="Ian Ross" w:date="2024-09-19T10:27:00Z" w16du:dateUtc="2024-09-19T08:27:00Z">
                  <w:rPr>
                    <w:rFonts w:cs="Arial"/>
                    <w:b/>
                    <w:bCs/>
                    <w:sz w:val="16"/>
                    <w:szCs w:val="16"/>
                  </w:rPr>
                </w:rPrChange>
              </w:rPr>
            </w:pPr>
            <w:r w:rsidRPr="00ED556B">
              <w:rPr>
                <w:rFonts w:eastAsia="Arial" w:cs="Arial"/>
                <w:b/>
                <w:bCs/>
                <w:color w:val="000000"/>
                <w:sz w:val="20"/>
                <w:szCs w:val="20"/>
                <w:rPrChange w:id="402" w:author="Ian Ross" w:date="2024-09-19T10:27:00Z" w16du:dateUtc="2024-09-19T08:27:00Z">
                  <w:rPr>
                    <w:rFonts w:eastAsia="Arial" w:cs="Arial"/>
                    <w:b/>
                    <w:bCs/>
                    <w:color w:val="000000"/>
                    <w:sz w:val="16"/>
                    <w:szCs w:val="16"/>
                  </w:rPr>
                </w:rPrChange>
              </w:rPr>
              <w:t>0.019</w:t>
            </w:r>
          </w:p>
        </w:tc>
      </w:tr>
      <w:tr w:rsidR="00BE22F6" w:rsidRPr="00ED556B" w14:paraId="7A6B912A"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E1AF00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03" w:author="Ian Ross" w:date="2024-09-19T10:27:00Z" w16du:dateUtc="2024-09-19T08:27:00Z">
                  <w:rPr>
                    <w:rFonts w:cs="Arial"/>
                    <w:sz w:val="16"/>
                    <w:szCs w:val="16"/>
                  </w:rPr>
                </w:rPrChange>
              </w:rPr>
            </w:pPr>
            <w:r w:rsidRPr="00ED556B">
              <w:rPr>
                <w:rFonts w:eastAsia="Arial" w:cs="Arial"/>
                <w:b/>
                <w:color w:val="000000"/>
                <w:sz w:val="20"/>
                <w:szCs w:val="20"/>
                <w:rPrChange w:id="404" w:author="Ian Ross" w:date="2024-09-19T10:27:00Z" w16du:dateUtc="2024-09-19T08:27:00Z">
                  <w:rPr>
                    <w:rFonts w:eastAsia="Arial" w:cs="Arial"/>
                    <w:b/>
                    <w:color w:val="000000"/>
                    <w:sz w:val="16"/>
                    <w:szCs w:val="16"/>
                  </w:rPr>
                </w:rPrChange>
              </w:rPr>
              <w:t>Weight loss</w:t>
            </w:r>
          </w:p>
        </w:tc>
        <w:tc>
          <w:tcPr>
            <w:tcW w:w="0" w:type="auto"/>
          </w:tcPr>
          <w:p w14:paraId="097B60C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5" w:author="Ian Ross" w:date="2024-09-19T10:27:00Z" w16du:dateUtc="2024-09-19T08:27:00Z">
                  <w:rPr>
                    <w:rFonts w:cs="Arial"/>
                    <w:sz w:val="16"/>
                    <w:szCs w:val="16"/>
                  </w:rPr>
                </w:rPrChange>
              </w:rPr>
            </w:pPr>
            <w:r w:rsidRPr="00ED556B">
              <w:rPr>
                <w:rFonts w:eastAsia="Arial" w:cs="Arial"/>
                <w:color w:val="000000"/>
                <w:sz w:val="20"/>
                <w:szCs w:val="20"/>
                <w:rPrChange w:id="406" w:author="Ian Ross" w:date="2024-09-19T10:27:00Z" w16du:dateUtc="2024-09-19T08:27:00Z">
                  <w:rPr>
                    <w:rFonts w:eastAsia="Arial" w:cs="Arial"/>
                    <w:color w:val="000000"/>
                    <w:sz w:val="16"/>
                    <w:szCs w:val="16"/>
                  </w:rPr>
                </w:rPrChange>
              </w:rPr>
              <w:t>7 (100.0%)</w:t>
            </w:r>
          </w:p>
        </w:tc>
        <w:tc>
          <w:tcPr>
            <w:tcW w:w="0" w:type="auto"/>
          </w:tcPr>
          <w:p w14:paraId="5D3BBAB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7" w:author="Ian Ross" w:date="2024-09-19T10:27:00Z" w16du:dateUtc="2024-09-19T08:27:00Z">
                  <w:rPr>
                    <w:rFonts w:cs="Arial"/>
                    <w:sz w:val="16"/>
                    <w:szCs w:val="16"/>
                  </w:rPr>
                </w:rPrChange>
              </w:rPr>
            </w:pPr>
            <w:r w:rsidRPr="00ED556B">
              <w:rPr>
                <w:rFonts w:eastAsia="Arial" w:cs="Arial"/>
                <w:color w:val="000000"/>
                <w:sz w:val="20"/>
                <w:szCs w:val="20"/>
                <w:rPrChange w:id="408" w:author="Ian Ross" w:date="2024-09-19T10:27:00Z" w16du:dateUtc="2024-09-19T08:27:00Z">
                  <w:rPr>
                    <w:rFonts w:eastAsia="Arial" w:cs="Arial"/>
                    <w:color w:val="000000"/>
                    <w:sz w:val="16"/>
                    <w:szCs w:val="16"/>
                  </w:rPr>
                </w:rPrChange>
              </w:rPr>
              <w:t>15 (75.0%)</w:t>
            </w:r>
          </w:p>
        </w:tc>
        <w:tc>
          <w:tcPr>
            <w:tcW w:w="0" w:type="auto"/>
          </w:tcPr>
          <w:p w14:paraId="57768F7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09" w:author="Ian Ross" w:date="2024-09-19T10:27:00Z" w16du:dateUtc="2024-09-19T08:27:00Z">
                  <w:rPr>
                    <w:rFonts w:cs="Arial"/>
                    <w:sz w:val="16"/>
                    <w:szCs w:val="16"/>
                  </w:rPr>
                </w:rPrChange>
              </w:rPr>
            </w:pPr>
            <w:r w:rsidRPr="00ED556B">
              <w:rPr>
                <w:rFonts w:eastAsia="Arial" w:cs="Arial"/>
                <w:color w:val="000000"/>
                <w:sz w:val="20"/>
                <w:szCs w:val="20"/>
                <w:rPrChange w:id="410" w:author="Ian Ross" w:date="2024-09-19T10:27:00Z" w16du:dateUtc="2024-09-19T08:27:00Z">
                  <w:rPr>
                    <w:rFonts w:eastAsia="Arial" w:cs="Arial"/>
                    <w:color w:val="000000"/>
                    <w:sz w:val="16"/>
                    <w:szCs w:val="16"/>
                  </w:rPr>
                </w:rPrChange>
              </w:rPr>
              <w:t>0.3</w:t>
            </w:r>
          </w:p>
        </w:tc>
      </w:tr>
      <w:tr w:rsidR="00BE22F6" w:rsidRPr="00ED556B" w14:paraId="0962712C" w14:textId="77777777" w:rsidTr="00F95291">
        <w:tc>
          <w:tcPr>
            <w:tcW w:w="0" w:type="auto"/>
          </w:tcPr>
          <w:p w14:paraId="0BACE18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11" w:author="Ian Ross" w:date="2024-09-19T10:27:00Z" w16du:dateUtc="2024-09-19T08:27:00Z">
                  <w:rPr>
                    <w:rFonts w:cs="Arial"/>
                    <w:sz w:val="16"/>
                    <w:szCs w:val="16"/>
                  </w:rPr>
                </w:rPrChange>
              </w:rPr>
            </w:pPr>
            <w:r w:rsidRPr="00ED556B">
              <w:rPr>
                <w:rFonts w:eastAsia="Arial" w:cs="Arial"/>
                <w:b/>
                <w:color w:val="000000"/>
                <w:sz w:val="20"/>
                <w:szCs w:val="20"/>
                <w:rPrChange w:id="412" w:author="Ian Ross" w:date="2024-09-19T10:27:00Z" w16du:dateUtc="2024-09-19T08:27:00Z">
                  <w:rPr>
                    <w:rFonts w:eastAsia="Arial" w:cs="Arial"/>
                    <w:b/>
                    <w:color w:val="000000"/>
                    <w:sz w:val="16"/>
                    <w:szCs w:val="16"/>
                  </w:rPr>
                </w:rPrChange>
              </w:rPr>
              <w:t>Viral load (log10 Copies/mL)</w:t>
            </w:r>
          </w:p>
        </w:tc>
        <w:tc>
          <w:tcPr>
            <w:tcW w:w="0" w:type="auto"/>
          </w:tcPr>
          <w:p w14:paraId="314D995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3" w:author="Ian Ross" w:date="2024-09-19T10:27:00Z" w16du:dateUtc="2024-09-19T08:27:00Z">
                  <w:rPr>
                    <w:rFonts w:cs="Arial"/>
                    <w:sz w:val="16"/>
                    <w:szCs w:val="16"/>
                  </w:rPr>
                </w:rPrChange>
              </w:rPr>
            </w:pPr>
            <w:r w:rsidRPr="00ED556B">
              <w:rPr>
                <w:rFonts w:eastAsia="Arial" w:cs="Arial"/>
                <w:color w:val="000000"/>
                <w:sz w:val="20"/>
                <w:szCs w:val="20"/>
                <w:rPrChange w:id="414" w:author="Ian Ross" w:date="2024-09-19T10:27:00Z" w16du:dateUtc="2024-09-19T08:27:00Z">
                  <w:rPr>
                    <w:rFonts w:eastAsia="Arial" w:cs="Arial"/>
                    <w:color w:val="000000"/>
                    <w:sz w:val="16"/>
                    <w:szCs w:val="16"/>
                  </w:rPr>
                </w:rPrChange>
              </w:rPr>
              <w:t>11.6 (11.6, 11.6)</w:t>
            </w:r>
          </w:p>
        </w:tc>
        <w:tc>
          <w:tcPr>
            <w:tcW w:w="0" w:type="auto"/>
          </w:tcPr>
          <w:p w14:paraId="08FFF88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5" w:author="Ian Ross" w:date="2024-09-19T10:27:00Z" w16du:dateUtc="2024-09-19T08:27:00Z">
                  <w:rPr>
                    <w:rFonts w:cs="Arial"/>
                    <w:sz w:val="16"/>
                    <w:szCs w:val="16"/>
                  </w:rPr>
                </w:rPrChange>
              </w:rPr>
            </w:pPr>
            <w:r w:rsidRPr="00ED556B">
              <w:rPr>
                <w:rFonts w:eastAsia="Arial" w:cs="Arial"/>
                <w:color w:val="000000"/>
                <w:sz w:val="20"/>
                <w:szCs w:val="20"/>
                <w:rPrChange w:id="416" w:author="Ian Ross" w:date="2024-09-19T10:27:00Z" w16du:dateUtc="2024-09-19T08:27:00Z">
                  <w:rPr>
                    <w:rFonts w:eastAsia="Arial" w:cs="Arial"/>
                    <w:color w:val="000000"/>
                    <w:sz w:val="16"/>
                    <w:szCs w:val="16"/>
                  </w:rPr>
                </w:rPrChange>
              </w:rPr>
              <w:t>10.5 (10.5, 10.5)</w:t>
            </w:r>
          </w:p>
        </w:tc>
        <w:tc>
          <w:tcPr>
            <w:tcW w:w="0" w:type="auto"/>
          </w:tcPr>
          <w:p w14:paraId="5EEEC75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17" w:author="Ian Ross" w:date="2024-09-19T10:27:00Z" w16du:dateUtc="2024-09-19T08:27:00Z">
                  <w:rPr>
                    <w:rFonts w:cs="Arial"/>
                    <w:sz w:val="16"/>
                    <w:szCs w:val="16"/>
                  </w:rPr>
                </w:rPrChange>
              </w:rPr>
            </w:pPr>
            <w:r w:rsidRPr="00ED556B">
              <w:rPr>
                <w:rFonts w:eastAsia="Arial" w:cs="Arial"/>
                <w:color w:val="000000"/>
                <w:sz w:val="20"/>
                <w:szCs w:val="20"/>
                <w:rPrChange w:id="418" w:author="Ian Ross" w:date="2024-09-19T10:27:00Z" w16du:dateUtc="2024-09-19T08:27:00Z">
                  <w:rPr>
                    <w:rFonts w:eastAsia="Arial" w:cs="Arial"/>
                    <w:color w:val="000000"/>
                    <w:sz w:val="16"/>
                    <w:szCs w:val="16"/>
                  </w:rPr>
                </w:rPrChange>
              </w:rPr>
              <w:t>&gt;0.9</w:t>
            </w:r>
          </w:p>
        </w:tc>
      </w:tr>
      <w:tr w:rsidR="00BE22F6" w:rsidRPr="00ED556B" w14:paraId="793C8E7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209C59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19" w:author="Ian Ross" w:date="2024-09-19T10:27:00Z" w16du:dateUtc="2024-09-19T08:27:00Z">
                  <w:rPr>
                    <w:rFonts w:cs="Arial"/>
                    <w:sz w:val="16"/>
                    <w:szCs w:val="16"/>
                  </w:rPr>
                </w:rPrChange>
              </w:rPr>
            </w:pPr>
            <w:r w:rsidRPr="00ED556B">
              <w:rPr>
                <w:rFonts w:eastAsia="Arial" w:cs="Arial"/>
                <w:b/>
                <w:color w:val="000000"/>
                <w:sz w:val="20"/>
                <w:szCs w:val="20"/>
                <w:rPrChange w:id="420" w:author="Ian Ross" w:date="2024-09-19T10:27:00Z" w16du:dateUtc="2024-09-19T08:27:00Z">
                  <w:rPr>
                    <w:rFonts w:eastAsia="Arial" w:cs="Arial"/>
                    <w:b/>
                    <w:color w:val="000000"/>
                    <w:sz w:val="16"/>
                    <w:szCs w:val="16"/>
                  </w:rPr>
                </w:rPrChange>
              </w:rPr>
              <w:t>Tuberculosis</w:t>
            </w:r>
          </w:p>
        </w:tc>
        <w:tc>
          <w:tcPr>
            <w:tcW w:w="0" w:type="auto"/>
          </w:tcPr>
          <w:p w14:paraId="7F3FFD0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1" w:author="Ian Ross" w:date="2024-09-19T10:27:00Z" w16du:dateUtc="2024-09-19T08:27:00Z">
                  <w:rPr>
                    <w:rFonts w:cs="Arial"/>
                    <w:sz w:val="16"/>
                    <w:szCs w:val="16"/>
                  </w:rPr>
                </w:rPrChange>
              </w:rPr>
            </w:pPr>
            <w:r w:rsidRPr="00ED556B">
              <w:rPr>
                <w:rFonts w:eastAsia="Arial" w:cs="Arial"/>
                <w:color w:val="000000"/>
                <w:sz w:val="20"/>
                <w:szCs w:val="20"/>
                <w:rPrChange w:id="422" w:author="Ian Ross" w:date="2024-09-19T10:27:00Z" w16du:dateUtc="2024-09-19T08:27:00Z">
                  <w:rPr>
                    <w:rFonts w:eastAsia="Arial" w:cs="Arial"/>
                    <w:color w:val="000000"/>
                    <w:sz w:val="16"/>
                    <w:szCs w:val="16"/>
                  </w:rPr>
                </w:rPrChange>
              </w:rPr>
              <w:t>5 (71.4%)</w:t>
            </w:r>
          </w:p>
        </w:tc>
        <w:tc>
          <w:tcPr>
            <w:tcW w:w="0" w:type="auto"/>
          </w:tcPr>
          <w:p w14:paraId="54DB797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3" w:author="Ian Ross" w:date="2024-09-19T10:27:00Z" w16du:dateUtc="2024-09-19T08:27:00Z">
                  <w:rPr>
                    <w:rFonts w:cs="Arial"/>
                    <w:sz w:val="16"/>
                    <w:szCs w:val="16"/>
                  </w:rPr>
                </w:rPrChange>
              </w:rPr>
            </w:pPr>
            <w:r w:rsidRPr="00ED556B">
              <w:rPr>
                <w:rFonts w:eastAsia="Arial" w:cs="Arial"/>
                <w:color w:val="000000"/>
                <w:sz w:val="20"/>
                <w:szCs w:val="20"/>
                <w:rPrChange w:id="424" w:author="Ian Ross" w:date="2024-09-19T10:27:00Z" w16du:dateUtc="2024-09-19T08:27:00Z">
                  <w:rPr>
                    <w:rFonts w:eastAsia="Arial" w:cs="Arial"/>
                    <w:color w:val="000000"/>
                    <w:sz w:val="16"/>
                    <w:szCs w:val="16"/>
                  </w:rPr>
                </w:rPrChange>
              </w:rPr>
              <w:t>16 (80.0%)</w:t>
            </w:r>
          </w:p>
        </w:tc>
        <w:tc>
          <w:tcPr>
            <w:tcW w:w="0" w:type="auto"/>
          </w:tcPr>
          <w:p w14:paraId="02CFCEC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5" w:author="Ian Ross" w:date="2024-09-19T10:27:00Z" w16du:dateUtc="2024-09-19T08:27:00Z">
                  <w:rPr>
                    <w:rFonts w:cs="Arial"/>
                    <w:sz w:val="16"/>
                    <w:szCs w:val="16"/>
                  </w:rPr>
                </w:rPrChange>
              </w:rPr>
            </w:pPr>
            <w:r w:rsidRPr="00ED556B">
              <w:rPr>
                <w:rFonts w:eastAsia="Arial" w:cs="Arial"/>
                <w:color w:val="000000"/>
                <w:sz w:val="20"/>
                <w:szCs w:val="20"/>
                <w:rPrChange w:id="426" w:author="Ian Ross" w:date="2024-09-19T10:27:00Z" w16du:dateUtc="2024-09-19T08:27:00Z">
                  <w:rPr>
                    <w:rFonts w:eastAsia="Arial" w:cs="Arial"/>
                    <w:color w:val="000000"/>
                    <w:sz w:val="16"/>
                    <w:szCs w:val="16"/>
                  </w:rPr>
                </w:rPrChange>
              </w:rPr>
              <w:t>0.6</w:t>
            </w:r>
          </w:p>
        </w:tc>
      </w:tr>
      <w:tr w:rsidR="00BE22F6" w:rsidRPr="00ED556B" w14:paraId="560C91F6" w14:textId="77777777" w:rsidTr="00F95291">
        <w:tc>
          <w:tcPr>
            <w:tcW w:w="0" w:type="auto"/>
          </w:tcPr>
          <w:p w14:paraId="23336EB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27" w:author="Ian Ross" w:date="2024-09-19T10:27:00Z" w16du:dateUtc="2024-09-19T08:27:00Z">
                  <w:rPr>
                    <w:rFonts w:cs="Arial"/>
                    <w:sz w:val="16"/>
                    <w:szCs w:val="16"/>
                  </w:rPr>
                </w:rPrChange>
              </w:rPr>
            </w:pPr>
            <w:r w:rsidRPr="00ED556B">
              <w:rPr>
                <w:rFonts w:eastAsia="Arial" w:cs="Arial"/>
                <w:b/>
                <w:color w:val="000000"/>
                <w:sz w:val="20"/>
                <w:szCs w:val="20"/>
                <w:rPrChange w:id="428" w:author="Ian Ross" w:date="2024-09-19T10:27:00Z" w16du:dateUtc="2024-09-19T08:27:00Z">
                  <w:rPr>
                    <w:rFonts w:eastAsia="Arial" w:cs="Arial"/>
                    <w:b/>
                    <w:color w:val="000000"/>
                    <w:sz w:val="16"/>
                    <w:szCs w:val="16"/>
                  </w:rPr>
                </w:rPrChange>
              </w:rPr>
              <w:t>Cryptococcus neoformans</w:t>
            </w:r>
          </w:p>
        </w:tc>
        <w:tc>
          <w:tcPr>
            <w:tcW w:w="0" w:type="auto"/>
          </w:tcPr>
          <w:p w14:paraId="3D7AB45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29" w:author="Ian Ross" w:date="2024-09-19T10:27:00Z" w16du:dateUtc="2024-09-19T08:27:00Z">
                  <w:rPr>
                    <w:rFonts w:cs="Arial"/>
                    <w:sz w:val="16"/>
                    <w:szCs w:val="16"/>
                  </w:rPr>
                </w:rPrChange>
              </w:rPr>
            </w:pPr>
            <w:r w:rsidRPr="00ED556B">
              <w:rPr>
                <w:rFonts w:eastAsia="Arial" w:cs="Arial"/>
                <w:color w:val="000000"/>
                <w:sz w:val="20"/>
                <w:szCs w:val="20"/>
                <w:rPrChange w:id="430" w:author="Ian Ross" w:date="2024-09-19T10:27:00Z" w16du:dateUtc="2024-09-19T08:27:00Z">
                  <w:rPr>
                    <w:rFonts w:eastAsia="Arial" w:cs="Arial"/>
                    <w:color w:val="000000"/>
                    <w:sz w:val="16"/>
                    <w:szCs w:val="16"/>
                  </w:rPr>
                </w:rPrChange>
              </w:rPr>
              <w:t>3 (42.9%)</w:t>
            </w:r>
          </w:p>
        </w:tc>
        <w:tc>
          <w:tcPr>
            <w:tcW w:w="0" w:type="auto"/>
          </w:tcPr>
          <w:p w14:paraId="27665D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1" w:author="Ian Ross" w:date="2024-09-19T10:27:00Z" w16du:dateUtc="2024-09-19T08:27:00Z">
                  <w:rPr>
                    <w:rFonts w:cs="Arial"/>
                    <w:sz w:val="16"/>
                    <w:szCs w:val="16"/>
                  </w:rPr>
                </w:rPrChange>
              </w:rPr>
            </w:pPr>
            <w:r w:rsidRPr="00ED556B">
              <w:rPr>
                <w:rFonts w:eastAsia="Arial" w:cs="Arial"/>
                <w:color w:val="000000"/>
                <w:sz w:val="20"/>
                <w:szCs w:val="20"/>
                <w:rPrChange w:id="432" w:author="Ian Ross" w:date="2024-09-19T10:27:00Z" w16du:dateUtc="2024-09-19T08:27:00Z">
                  <w:rPr>
                    <w:rFonts w:eastAsia="Arial" w:cs="Arial"/>
                    <w:color w:val="000000"/>
                    <w:sz w:val="16"/>
                    <w:szCs w:val="16"/>
                  </w:rPr>
                </w:rPrChange>
              </w:rPr>
              <w:t>7 (35.0%)</w:t>
            </w:r>
          </w:p>
        </w:tc>
        <w:tc>
          <w:tcPr>
            <w:tcW w:w="0" w:type="auto"/>
          </w:tcPr>
          <w:p w14:paraId="1D15528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3" w:author="Ian Ross" w:date="2024-09-19T10:27:00Z" w16du:dateUtc="2024-09-19T08:27:00Z">
                  <w:rPr>
                    <w:rFonts w:cs="Arial"/>
                    <w:sz w:val="16"/>
                    <w:szCs w:val="16"/>
                  </w:rPr>
                </w:rPrChange>
              </w:rPr>
            </w:pPr>
            <w:r w:rsidRPr="00ED556B">
              <w:rPr>
                <w:rFonts w:eastAsia="Arial" w:cs="Arial"/>
                <w:color w:val="000000"/>
                <w:sz w:val="20"/>
                <w:szCs w:val="20"/>
                <w:rPrChange w:id="434" w:author="Ian Ross" w:date="2024-09-19T10:27:00Z" w16du:dateUtc="2024-09-19T08:27:00Z">
                  <w:rPr>
                    <w:rFonts w:eastAsia="Arial" w:cs="Arial"/>
                    <w:color w:val="000000"/>
                    <w:sz w:val="16"/>
                    <w:szCs w:val="16"/>
                  </w:rPr>
                </w:rPrChange>
              </w:rPr>
              <w:t>&gt;0.9</w:t>
            </w:r>
          </w:p>
        </w:tc>
      </w:tr>
      <w:tr w:rsidR="00BE22F6" w:rsidRPr="00ED556B" w14:paraId="5D6C015E"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4860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35" w:author="Ian Ross" w:date="2024-09-19T10:27:00Z" w16du:dateUtc="2024-09-19T08:27:00Z">
                  <w:rPr>
                    <w:rFonts w:cs="Arial"/>
                    <w:sz w:val="16"/>
                    <w:szCs w:val="16"/>
                  </w:rPr>
                </w:rPrChange>
              </w:rPr>
            </w:pPr>
            <w:r w:rsidRPr="00ED556B">
              <w:rPr>
                <w:rFonts w:eastAsia="Arial" w:cs="Arial"/>
                <w:b/>
                <w:color w:val="000000"/>
                <w:sz w:val="20"/>
                <w:szCs w:val="20"/>
                <w:rPrChange w:id="436" w:author="Ian Ross" w:date="2024-09-19T10:27:00Z" w16du:dateUtc="2024-09-19T08:27:00Z">
                  <w:rPr>
                    <w:rFonts w:eastAsia="Arial" w:cs="Arial"/>
                    <w:b/>
                    <w:color w:val="000000"/>
                    <w:sz w:val="16"/>
                    <w:szCs w:val="16"/>
                  </w:rPr>
                </w:rPrChange>
              </w:rPr>
              <w:t>Pneumonia</w:t>
            </w:r>
          </w:p>
        </w:tc>
        <w:tc>
          <w:tcPr>
            <w:tcW w:w="0" w:type="auto"/>
          </w:tcPr>
          <w:p w14:paraId="0857E6A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7" w:author="Ian Ross" w:date="2024-09-19T10:27:00Z" w16du:dateUtc="2024-09-19T08:27:00Z">
                  <w:rPr>
                    <w:rFonts w:cs="Arial"/>
                    <w:sz w:val="16"/>
                    <w:szCs w:val="16"/>
                  </w:rPr>
                </w:rPrChange>
              </w:rPr>
            </w:pPr>
            <w:r w:rsidRPr="00ED556B">
              <w:rPr>
                <w:rFonts w:eastAsia="Arial" w:cs="Arial"/>
                <w:color w:val="000000"/>
                <w:sz w:val="20"/>
                <w:szCs w:val="20"/>
                <w:rPrChange w:id="438" w:author="Ian Ross" w:date="2024-09-19T10:27:00Z" w16du:dateUtc="2024-09-19T08:27:00Z">
                  <w:rPr>
                    <w:rFonts w:eastAsia="Arial" w:cs="Arial"/>
                    <w:color w:val="000000"/>
                    <w:sz w:val="16"/>
                    <w:szCs w:val="16"/>
                  </w:rPr>
                </w:rPrChange>
              </w:rPr>
              <w:t>0 (0.0%)</w:t>
            </w:r>
          </w:p>
        </w:tc>
        <w:tc>
          <w:tcPr>
            <w:tcW w:w="0" w:type="auto"/>
          </w:tcPr>
          <w:p w14:paraId="2F375D7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39" w:author="Ian Ross" w:date="2024-09-19T10:27:00Z" w16du:dateUtc="2024-09-19T08:27:00Z">
                  <w:rPr>
                    <w:rFonts w:cs="Arial"/>
                    <w:sz w:val="16"/>
                    <w:szCs w:val="16"/>
                  </w:rPr>
                </w:rPrChange>
              </w:rPr>
            </w:pPr>
            <w:r w:rsidRPr="00ED556B">
              <w:rPr>
                <w:rFonts w:eastAsia="Arial" w:cs="Arial"/>
                <w:color w:val="000000"/>
                <w:sz w:val="20"/>
                <w:szCs w:val="20"/>
                <w:rPrChange w:id="440" w:author="Ian Ross" w:date="2024-09-19T10:27:00Z" w16du:dateUtc="2024-09-19T08:27:00Z">
                  <w:rPr>
                    <w:rFonts w:eastAsia="Arial" w:cs="Arial"/>
                    <w:color w:val="000000"/>
                    <w:sz w:val="16"/>
                    <w:szCs w:val="16"/>
                  </w:rPr>
                </w:rPrChange>
              </w:rPr>
              <w:t>3 (15.0%)</w:t>
            </w:r>
          </w:p>
        </w:tc>
        <w:tc>
          <w:tcPr>
            <w:tcW w:w="0" w:type="auto"/>
          </w:tcPr>
          <w:p w14:paraId="7A099A2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1" w:author="Ian Ross" w:date="2024-09-19T10:27:00Z" w16du:dateUtc="2024-09-19T08:27:00Z">
                  <w:rPr>
                    <w:rFonts w:cs="Arial"/>
                    <w:sz w:val="16"/>
                    <w:szCs w:val="16"/>
                  </w:rPr>
                </w:rPrChange>
              </w:rPr>
            </w:pPr>
            <w:r w:rsidRPr="00ED556B">
              <w:rPr>
                <w:rFonts w:eastAsia="Arial" w:cs="Arial"/>
                <w:color w:val="000000"/>
                <w:sz w:val="20"/>
                <w:szCs w:val="20"/>
                <w:rPrChange w:id="442" w:author="Ian Ross" w:date="2024-09-19T10:27:00Z" w16du:dateUtc="2024-09-19T08:27:00Z">
                  <w:rPr>
                    <w:rFonts w:eastAsia="Arial" w:cs="Arial"/>
                    <w:color w:val="000000"/>
                    <w:sz w:val="16"/>
                    <w:szCs w:val="16"/>
                  </w:rPr>
                </w:rPrChange>
              </w:rPr>
              <w:t>0.5</w:t>
            </w:r>
          </w:p>
        </w:tc>
      </w:tr>
      <w:tr w:rsidR="00BE22F6" w:rsidRPr="00ED556B" w14:paraId="6177BB22" w14:textId="77777777" w:rsidTr="00F95291">
        <w:tc>
          <w:tcPr>
            <w:tcW w:w="0" w:type="auto"/>
          </w:tcPr>
          <w:p w14:paraId="137D515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43"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444" w:author="Ian Ross" w:date="2024-09-19T10:27:00Z" w16du:dateUtc="2024-09-19T08:27:00Z">
                  <w:rPr>
                    <w:rFonts w:eastAsia="Arial" w:cs="Arial"/>
                    <w:b/>
                    <w:color w:val="000000"/>
                    <w:sz w:val="16"/>
                    <w:szCs w:val="16"/>
                  </w:rPr>
                </w:rPrChange>
              </w:rPr>
              <w:t>Kaposis</w:t>
            </w:r>
            <w:proofErr w:type="spellEnd"/>
            <w:r w:rsidRPr="00ED556B">
              <w:rPr>
                <w:rFonts w:eastAsia="Arial" w:cs="Arial"/>
                <w:b/>
                <w:color w:val="000000"/>
                <w:sz w:val="20"/>
                <w:szCs w:val="20"/>
                <w:rPrChange w:id="445" w:author="Ian Ross" w:date="2024-09-19T10:27:00Z" w16du:dateUtc="2024-09-19T08:27:00Z">
                  <w:rPr>
                    <w:rFonts w:eastAsia="Arial" w:cs="Arial"/>
                    <w:b/>
                    <w:color w:val="000000"/>
                    <w:sz w:val="16"/>
                    <w:szCs w:val="16"/>
                  </w:rPr>
                </w:rPrChange>
              </w:rPr>
              <w:t xml:space="preserve"> sarcoma</w:t>
            </w:r>
          </w:p>
        </w:tc>
        <w:tc>
          <w:tcPr>
            <w:tcW w:w="0" w:type="auto"/>
          </w:tcPr>
          <w:p w14:paraId="4A2ABFA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6" w:author="Ian Ross" w:date="2024-09-19T10:27:00Z" w16du:dateUtc="2024-09-19T08:27:00Z">
                  <w:rPr>
                    <w:rFonts w:cs="Arial"/>
                    <w:sz w:val="16"/>
                    <w:szCs w:val="16"/>
                  </w:rPr>
                </w:rPrChange>
              </w:rPr>
            </w:pPr>
            <w:r w:rsidRPr="00ED556B">
              <w:rPr>
                <w:rFonts w:eastAsia="Arial" w:cs="Arial"/>
                <w:color w:val="000000"/>
                <w:sz w:val="20"/>
                <w:szCs w:val="20"/>
                <w:rPrChange w:id="447" w:author="Ian Ross" w:date="2024-09-19T10:27:00Z" w16du:dateUtc="2024-09-19T08:27:00Z">
                  <w:rPr>
                    <w:rFonts w:eastAsia="Arial" w:cs="Arial"/>
                    <w:color w:val="000000"/>
                    <w:sz w:val="16"/>
                    <w:szCs w:val="16"/>
                  </w:rPr>
                </w:rPrChange>
              </w:rPr>
              <w:t>0 (0.0%)</w:t>
            </w:r>
          </w:p>
        </w:tc>
        <w:tc>
          <w:tcPr>
            <w:tcW w:w="0" w:type="auto"/>
          </w:tcPr>
          <w:p w14:paraId="650746C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48" w:author="Ian Ross" w:date="2024-09-19T10:27:00Z" w16du:dateUtc="2024-09-19T08:27:00Z">
                  <w:rPr>
                    <w:rFonts w:cs="Arial"/>
                    <w:sz w:val="16"/>
                    <w:szCs w:val="16"/>
                  </w:rPr>
                </w:rPrChange>
              </w:rPr>
            </w:pPr>
            <w:r w:rsidRPr="00ED556B">
              <w:rPr>
                <w:rFonts w:eastAsia="Arial" w:cs="Arial"/>
                <w:color w:val="000000"/>
                <w:sz w:val="20"/>
                <w:szCs w:val="20"/>
                <w:rPrChange w:id="449" w:author="Ian Ross" w:date="2024-09-19T10:27:00Z" w16du:dateUtc="2024-09-19T08:27:00Z">
                  <w:rPr>
                    <w:rFonts w:eastAsia="Arial" w:cs="Arial"/>
                    <w:color w:val="000000"/>
                    <w:sz w:val="16"/>
                    <w:szCs w:val="16"/>
                  </w:rPr>
                </w:rPrChange>
              </w:rPr>
              <w:t>1 (5.0%)</w:t>
            </w:r>
          </w:p>
        </w:tc>
        <w:tc>
          <w:tcPr>
            <w:tcW w:w="0" w:type="auto"/>
          </w:tcPr>
          <w:p w14:paraId="63341E3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0" w:author="Ian Ross" w:date="2024-09-19T10:27:00Z" w16du:dateUtc="2024-09-19T08:27:00Z">
                  <w:rPr>
                    <w:rFonts w:cs="Arial"/>
                    <w:sz w:val="16"/>
                    <w:szCs w:val="16"/>
                  </w:rPr>
                </w:rPrChange>
              </w:rPr>
            </w:pPr>
            <w:r w:rsidRPr="00ED556B">
              <w:rPr>
                <w:rFonts w:eastAsia="Arial" w:cs="Arial"/>
                <w:color w:val="000000"/>
                <w:sz w:val="20"/>
                <w:szCs w:val="20"/>
                <w:rPrChange w:id="451" w:author="Ian Ross" w:date="2024-09-19T10:27:00Z" w16du:dateUtc="2024-09-19T08:27:00Z">
                  <w:rPr>
                    <w:rFonts w:eastAsia="Arial" w:cs="Arial"/>
                    <w:color w:val="000000"/>
                    <w:sz w:val="16"/>
                    <w:szCs w:val="16"/>
                  </w:rPr>
                </w:rPrChange>
              </w:rPr>
              <w:t>&gt;0.9</w:t>
            </w:r>
          </w:p>
        </w:tc>
      </w:tr>
      <w:tr w:rsidR="00BE22F6" w:rsidRPr="00ED556B" w14:paraId="71B5AD93"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952E6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52" w:author="Ian Ross" w:date="2024-09-19T10:27:00Z" w16du:dateUtc="2024-09-19T08:27:00Z">
                  <w:rPr>
                    <w:rFonts w:cs="Arial"/>
                    <w:sz w:val="16"/>
                    <w:szCs w:val="16"/>
                  </w:rPr>
                </w:rPrChange>
              </w:rPr>
            </w:pPr>
            <w:r w:rsidRPr="00ED556B">
              <w:rPr>
                <w:rFonts w:eastAsia="Arial" w:cs="Arial"/>
                <w:b/>
                <w:color w:val="000000"/>
                <w:sz w:val="20"/>
                <w:szCs w:val="20"/>
                <w:rPrChange w:id="453" w:author="Ian Ross" w:date="2024-09-19T10:27:00Z" w16du:dateUtc="2024-09-19T08:27:00Z">
                  <w:rPr>
                    <w:rFonts w:eastAsia="Arial" w:cs="Arial"/>
                    <w:b/>
                    <w:color w:val="000000"/>
                    <w:sz w:val="16"/>
                    <w:szCs w:val="16"/>
                  </w:rPr>
                </w:rPrChange>
              </w:rPr>
              <w:t>HSV</w:t>
            </w:r>
          </w:p>
        </w:tc>
        <w:tc>
          <w:tcPr>
            <w:tcW w:w="0" w:type="auto"/>
          </w:tcPr>
          <w:p w14:paraId="5B0F8D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4" w:author="Ian Ross" w:date="2024-09-19T10:27:00Z" w16du:dateUtc="2024-09-19T08:27:00Z">
                  <w:rPr>
                    <w:rFonts w:cs="Arial"/>
                    <w:sz w:val="16"/>
                    <w:szCs w:val="16"/>
                  </w:rPr>
                </w:rPrChange>
              </w:rPr>
            </w:pPr>
            <w:r w:rsidRPr="00ED556B">
              <w:rPr>
                <w:rFonts w:eastAsia="Arial" w:cs="Arial"/>
                <w:color w:val="000000"/>
                <w:sz w:val="20"/>
                <w:szCs w:val="20"/>
                <w:rPrChange w:id="455" w:author="Ian Ross" w:date="2024-09-19T10:27:00Z" w16du:dateUtc="2024-09-19T08:27:00Z">
                  <w:rPr>
                    <w:rFonts w:eastAsia="Arial" w:cs="Arial"/>
                    <w:color w:val="000000"/>
                    <w:sz w:val="16"/>
                    <w:szCs w:val="16"/>
                  </w:rPr>
                </w:rPrChange>
              </w:rPr>
              <w:t>0 (0.0%)</w:t>
            </w:r>
          </w:p>
        </w:tc>
        <w:tc>
          <w:tcPr>
            <w:tcW w:w="0" w:type="auto"/>
          </w:tcPr>
          <w:p w14:paraId="7EBB68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6" w:author="Ian Ross" w:date="2024-09-19T10:27:00Z" w16du:dateUtc="2024-09-19T08:27:00Z">
                  <w:rPr>
                    <w:rFonts w:cs="Arial"/>
                    <w:sz w:val="16"/>
                    <w:szCs w:val="16"/>
                  </w:rPr>
                </w:rPrChange>
              </w:rPr>
            </w:pPr>
            <w:r w:rsidRPr="00ED556B">
              <w:rPr>
                <w:rFonts w:eastAsia="Arial" w:cs="Arial"/>
                <w:color w:val="000000"/>
                <w:sz w:val="20"/>
                <w:szCs w:val="20"/>
                <w:rPrChange w:id="457" w:author="Ian Ross" w:date="2024-09-19T10:27:00Z" w16du:dateUtc="2024-09-19T08:27:00Z">
                  <w:rPr>
                    <w:rFonts w:eastAsia="Arial" w:cs="Arial"/>
                    <w:color w:val="000000"/>
                    <w:sz w:val="16"/>
                    <w:szCs w:val="16"/>
                  </w:rPr>
                </w:rPrChange>
              </w:rPr>
              <w:t>1 (5.0%)</w:t>
            </w:r>
          </w:p>
        </w:tc>
        <w:tc>
          <w:tcPr>
            <w:tcW w:w="0" w:type="auto"/>
          </w:tcPr>
          <w:p w14:paraId="769CA01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58" w:author="Ian Ross" w:date="2024-09-19T10:27:00Z" w16du:dateUtc="2024-09-19T08:27:00Z">
                  <w:rPr>
                    <w:rFonts w:cs="Arial"/>
                    <w:sz w:val="16"/>
                    <w:szCs w:val="16"/>
                  </w:rPr>
                </w:rPrChange>
              </w:rPr>
            </w:pPr>
            <w:r w:rsidRPr="00ED556B">
              <w:rPr>
                <w:rFonts w:eastAsia="Arial" w:cs="Arial"/>
                <w:color w:val="000000"/>
                <w:sz w:val="20"/>
                <w:szCs w:val="20"/>
                <w:rPrChange w:id="459" w:author="Ian Ross" w:date="2024-09-19T10:27:00Z" w16du:dateUtc="2024-09-19T08:27:00Z">
                  <w:rPr>
                    <w:rFonts w:eastAsia="Arial" w:cs="Arial"/>
                    <w:color w:val="000000"/>
                    <w:sz w:val="16"/>
                    <w:szCs w:val="16"/>
                  </w:rPr>
                </w:rPrChange>
              </w:rPr>
              <w:t>&gt;0.9</w:t>
            </w:r>
          </w:p>
        </w:tc>
      </w:tr>
      <w:tr w:rsidR="00BE22F6" w:rsidRPr="00ED556B" w14:paraId="3369CF46" w14:textId="77777777" w:rsidTr="00F95291">
        <w:tc>
          <w:tcPr>
            <w:tcW w:w="0" w:type="auto"/>
          </w:tcPr>
          <w:p w14:paraId="61D0D4E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60"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461" w:author="Ian Ross" w:date="2024-09-19T10:27:00Z" w16du:dateUtc="2024-09-19T08:27:00Z">
                  <w:rPr>
                    <w:rFonts w:eastAsia="Arial" w:cs="Arial"/>
                    <w:b/>
                    <w:color w:val="000000"/>
                    <w:sz w:val="16"/>
                    <w:szCs w:val="16"/>
                  </w:rPr>
                </w:rPrChange>
              </w:rPr>
              <w:t>HepB</w:t>
            </w:r>
            <w:proofErr w:type="spellEnd"/>
          </w:p>
        </w:tc>
        <w:tc>
          <w:tcPr>
            <w:tcW w:w="0" w:type="auto"/>
          </w:tcPr>
          <w:p w14:paraId="68631CE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2" w:author="Ian Ross" w:date="2024-09-19T10:27:00Z" w16du:dateUtc="2024-09-19T08:27:00Z">
                  <w:rPr>
                    <w:rFonts w:cs="Arial"/>
                    <w:sz w:val="16"/>
                    <w:szCs w:val="16"/>
                  </w:rPr>
                </w:rPrChange>
              </w:rPr>
            </w:pPr>
            <w:r w:rsidRPr="00ED556B">
              <w:rPr>
                <w:rFonts w:eastAsia="Arial" w:cs="Arial"/>
                <w:color w:val="000000"/>
                <w:sz w:val="20"/>
                <w:szCs w:val="20"/>
                <w:rPrChange w:id="463" w:author="Ian Ross" w:date="2024-09-19T10:27:00Z" w16du:dateUtc="2024-09-19T08:27:00Z">
                  <w:rPr>
                    <w:rFonts w:eastAsia="Arial" w:cs="Arial"/>
                    <w:color w:val="000000"/>
                    <w:sz w:val="16"/>
                    <w:szCs w:val="16"/>
                  </w:rPr>
                </w:rPrChange>
              </w:rPr>
              <w:t>0 (0.0%)</w:t>
            </w:r>
          </w:p>
        </w:tc>
        <w:tc>
          <w:tcPr>
            <w:tcW w:w="0" w:type="auto"/>
          </w:tcPr>
          <w:p w14:paraId="3D57CA7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4" w:author="Ian Ross" w:date="2024-09-19T10:27:00Z" w16du:dateUtc="2024-09-19T08:27:00Z">
                  <w:rPr>
                    <w:rFonts w:cs="Arial"/>
                    <w:sz w:val="16"/>
                    <w:szCs w:val="16"/>
                  </w:rPr>
                </w:rPrChange>
              </w:rPr>
            </w:pPr>
            <w:r w:rsidRPr="00ED556B">
              <w:rPr>
                <w:rFonts w:eastAsia="Arial" w:cs="Arial"/>
                <w:color w:val="000000"/>
                <w:sz w:val="20"/>
                <w:szCs w:val="20"/>
                <w:rPrChange w:id="465" w:author="Ian Ross" w:date="2024-09-19T10:27:00Z" w16du:dateUtc="2024-09-19T08:27:00Z">
                  <w:rPr>
                    <w:rFonts w:eastAsia="Arial" w:cs="Arial"/>
                    <w:color w:val="000000"/>
                    <w:sz w:val="16"/>
                    <w:szCs w:val="16"/>
                  </w:rPr>
                </w:rPrChange>
              </w:rPr>
              <w:t>2 (10.0%)</w:t>
            </w:r>
          </w:p>
        </w:tc>
        <w:tc>
          <w:tcPr>
            <w:tcW w:w="0" w:type="auto"/>
          </w:tcPr>
          <w:p w14:paraId="6BFF123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66" w:author="Ian Ross" w:date="2024-09-19T10:27:00Z" w16du:dateUtc="2024-09-19T08:27:00Z">
                  <w:rPr>
                    <w:rFonts w:cs="Arial"/>
                    <w:sz w:val="16"/>
                    <w:szCs w:val="16"/>
                  </w:rPr>
                </w:rPrChange>
              </w:rPr>
            </w:pPr>
            <w:r w:rsidRPr="00ED556B">
              <w:rPr>
                <w:rFonts w:eastAsia="Arial" w:cs="Arial"/>
                <w:color w:val="000000"/>
                <w:sz w:val="20"/>
                <w:szCs w:val="20"/>
                <w:rPrChange w:id="467" w:author="Ian Ross" w:date="2024-09-19T10:27:00Z" w16du:dateUtc="2024-09-19T08:27:00Z">
                  <w:rPr>
                    <w:rFonts w:eastAsia="Arial" w:cs="Arial"/>
                    <w:color w:val="000000"/>
                    <w:sz w:val="16"/>
                    <w:szCs w:val="16"/>
                  </w:rPr>
                </w:rPrChange>
              </w:rPr>
              <w:t>&gt;0.9</w:t>
            </w:r>
          </w:p>
        </w:tc>
      </w:tr>
      <w:tr w:rsidR="00BE22F6" w:rsidRPr="00ED556B" w14:paraId="4C030285"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D41727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68" w:author="Ian Ross" w:date="2024-09-19T10:27:00Z" w16du:dateUtc="2024-09-19T08:27:00Z">
                  <w:rPr>
                    <w:rFonts w:cs="Arial"/>
                    <w:sz w:val="16"/>
                    <w:szCs w:val="16"/>
                  </w:rPr>
                </w:rPrChange>
              </w:rPr>
            </w:pPr>
            <w:r w:rsidRPr="00ED556B">
              <w:rPr>
                <w:rFonts w:eastAsia="Arial" w:cs="Arial"/>
                <w:b/>
                <w:color w:val="000000"/>
                <w:sz w:val="20"/>
                <w:szCs w:val="20"/>
                <w:rPrChange w:id="469" w:author="Ian Ross" w:date="2024-09-19T10:27:00Z" w16du:dateUtc="2024-09-19T08:27:00Z">
                  <w:rPr>
                    <w:rFonts w:eastAsia="Arial" w:cs="Arial"/>
                    <w:b/>
                    <w:color w:val="000000"/>
                    <w:sz w:val="16"/>
                    <w:szCs w:val="16"/>
                  </w:rPr>
                </w:rPrChange>
              </w:rPr>
              <w:t>Candida</w:t>
            </w:r>
          </w:p>
        </w:tc>
        <w:tc>
          <w:tcPr>
            <w:tcW w:w="0" w:type="auto"/>
          </w:tcPr>
          <w:p w14:paraId="68CC6CB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0" w:author="Ian Ross" w:date="2024-09-19T10:27:00Z" w16du:dateUtc="2024-09-19T08:27:00Z">
                  <w:rPr>
                    <w:rFonts w:cs="Arial"/>
                    <w:sz w:val="16"/>
                    <w:szCs w:val="16"/>
                  </w:rPr>
                </w:rPrChange>
              </w:rPr>
            </w:pPr>
            <w:r w:rsidRPr="00ED556B">
              <w:rPr>
                <w:rFonts w:eastAsia="Arial" w:cs="Arial"/>
                <w:color w:val="000000"/>
                <w:sz w:val="20"/>
                <w:szCs w:val="20"/>
                <w:rPrChange w:id="471" w:author="Ian Ross" w:date="2024-09-19T10:27:00Z" w16du:dateUtc="2024-09-19T08:27:00Z">
                  <w:rPr>
                    <w:rFonts w:eastAsia="Arial" w:cs="Arial"/>
                    <w:color w:val="000000"/>
                    <w:sz w:val="16"/>
                    <w:szCs w:val="16"/>
                  </w:rPr>
                </w:rPrChange>
              </w:rPr>
              <w:t>0 (0.0%)</w:t>
            </w:r>
          </w:p>
        </w:tc>
        <w:tc>
          <w:tcPr>
            <w:tcW w:w="0" w:type="auto"/>
          </w:tcPr>
          <w:p w14:paraId="057286A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2" w:author="Ian Ross" w:date="2024-09-19T10:27:00Z" w16du:dateUtc="2024-09-19T08:27:00Z">
                  <w:rPr>
                    <w:rFonts w:cs="Arial"/>
                    <w:sz w:val="16"/>
                    <w:szCs w:val="16"/>
                  </w:rPr>
                </w:rPrChange>
              </w:rPr>
            </w:pPr>
            <w:r w:rsidRPr="00ED556B">
              <w:rPr>
                <w:rFonts w:eastAsia="Arial" w:cs="Arial"/>
                <w:color w:val="000000"/>
                <w:sz w:val="20"/>
                <w:szCs w:val="20"/>
                <w:rPrChange w:id="473" w:author="Ian Ross" w:date="2024-09-19T10:27:00Z" w16du:dateUtc="2024-09-19T08:27:00Z">
                  <w:rPr>
                    <w:rFonts w:eastAsia="Arial" w:cs="Arial"/>
                    <w:color w:val="000000"/>
                    <w:sz w:val="16"/>
                    <w:szCs w:val="16"/>
                  </w:rPr>
                </w:rPrChange>
              </w:rPr>
              <w:t>1 (5.0%)</w:t>
            </w:r>
          </w:p>
        </w:tc>
        <w:tc>
          <w:tcPr>
            <w:tcW w:w="0" w:type="auto"/>
          </w:tcPr>
          <w:p w14:paraId="15A3E7D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4" w:author="Ian Ross" w:date="2024-09-19T10:27:00Z" w16du:dateUtc="2024-09-19T08:27:00Z">
                  <w:rPr>
                    <w:rFonts w:cs="Arial"/>
                    <w:sz w:val="16"/>
                    <w:szCs w:val="16"/>
                  </w:rPr>
                </w:rPrChange>
              </w:rPr>
            </w:pPr>
            <w:r w:rsidRPr="00ED556B">
              <w:rPr>
                <w:rFonts w:eastAsia="Arial" w:cs="Arial"/>
                <w:color w:val="000000"/>
                <w:sz w:val="20"/>
                <w:szCs w:val="20"/>
                <w:rPrChange w:id="475" w:author="Ian Ross" w:date="2024-09-19T10:27:00Z" w16du:dateUtc="2024-09-19T08:27:00Z">
                  <w:rPr>
                    <w:rFonts w:eastAsia="Arial" w:cs="Arial"/>
                    <w:color w:val="000000"/>
                    <w:sz w:val="16"/>
                    <w:szCs w:val="16"/>
                  </w:rPr>
                </w:rPrChange>
              </w:rPr>
              <w:t>&gt;0.9</w:t>
            </w:r>
          </w:p>
        </w:tc>
      </w:tr>
      <w:tr w:rsidR="00BE22F6" w:rsidRPr="00ED556B" w14:paraId="61AAB8D6" w14:textId="77777777" w:rsidTr="00F95291">
        <w:tc>
          <w:tcPr>
            <w:tcW w:w="0" w:type="auto"/>
          </w:tcPr>
          <w:p w14:paraId="2A847E1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76" w:author="Ian Ross" w:date="2024-09-19T10:27:00Z" w16du:dateUtc="2024-09-19T08:27:00Z">
                  <w:rPr>
                    <w:rFonts w:cs="Arial"/>
                    <w:sz w:val="16"/>
                    <w:szCs w:val="16"/>
                  </w:rPr>
                </w:rPrChange>
              </w:rPr>
            </w:pPr>
            <w:r w:rsidRPr="00ED556B">
              <w:rPr>
                <w:rFonts w:eastAsia="Arial" w:cs="Arial"/>
                <w:b/>
                <w:color w:val="000000"/>
                <w:sz w:val="20"/>
                <w:szCs w:val="20"/>
                <w:rPrChange w:id="477" w:author="Ian Ross" w:date="2024-09-19T10:27:00Z" w16du:dateUtc="2024-09-19T08:27:00Z">
                  <w:rPr>
                    <w:rFonts w:eastAsia="Arial" w:cs="Arial"/>
                    <w:b/>
                    <w:color w:val="000000"/>
                    <w:sz w:val="16"/>
                    <w:szCs w:val="16"/>
                  </w:rPr>
                </w:rPrChange>
              </w:rPr>
              <w:t>Total CD4 count</w:t>
            </w:r>
          </w:p>
        </w:tc>
        <w:tc>
          <w:tcPr>
            <w:tcW w:w="0" w:type="auto"/>
          </w:tcPr>
          <w:p w14:paraId="59F33B6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78" w:author="Ian Ross" w:date="2024-09-19T10:27:00Z" w16du:dateUtc="2024-09-19T08:27:00Z">
                  <w:rPr>
                    <w:rFonts w:cs="Arial"/>
                    <w:sz w:val="16"/>
                    <w:szCs w:val="16"/>
                  </w:rPr>
                </w:rPrChange>
              </w:rPr>
            </w:pPr>
            <w:r w:rsidRPr="00ED556B">
              <w:rPr>
                <w:rFonts w:eastAsia="Arial" w:cs="Arial"/>
                <w:color w:val="000000"/>
                <w:sz w:val="20"/>
                <w:szCs w:val="20"/>
                <w:rPrChange w:id="479" w:author="Ian Ross" w:date="2024-09-19T10:27:00Z" w16du:dateUtc="2024-09-19T08:27:00Z">
                  <w:rPr>
                    <w:rFonts w:eastAsia="Arial" w:cs="Arial"/>
                    <w:color w:val="000000"/>
                    <w:sz w:val="16"/>
                    <w:szCs w:val="16"/>
                  </w:rPr>
                </w:rPrChange>
              </w:rPr>
              <w:t>46.0 (25.5, 61.0)</w:t>
            </w:r>
          </w:p>
        </w:tc>
        <w:tc>
          <w:tcPr>
            <w:tcW w:w="0" w:type="auto"/>
          </w:tcPr>
          <w:p w14:paraId="633BB71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0" w:author="Ian Ross" w:date="2024-09-19T10:27:00Z" w16du:dateUtc="2024-09-19T08:27:00Z">
                  <w:rPr>
                    <w:rFonts w:cs="Arial"/>
                    <w:sz w:val="16"/>
                    <w:szCs w:val="16"/>
                  </w:rPr>
                </w:rPrChange>
              </w:rPr>
            </w:pPr>
            <w:r w:rsidRPr="00ED556B">
              <w:rPr>
                <w:rFonts w:eastAsia="Arial" w:cs="Arial"/>
                <w:color w:val="000000"/>
                <w:sz w:val="20"/>
                <w:szCs w:val="20"/>
                <w:rPrChange w:id="481" w:author="Ian Ross" w:date="2024-09-19T10:27:00Z" w16du:dateUtc="2024-09-19T08:27:00Z">
                  <w:rPr>
                    <w:rFonts w:eastAsia="Arial" w:cs="Arial"/>
                    <w:color w:val="000000"/>
                    <w:sz w:val="16"/>
                    <w:szCs w:val="16"/>
                  </w:rPr>
                </w:rPrChange>
              </w:rPr>
              <w:t>19.0 (10.0, 48.8)</w:t>
            </w:r>
          </w:p>
        </w:tc>
        <w:tc>
          <w:tcPr>
            <w:tcW w:w="0" w:type="auto"/>
          </w:tcPr>
          <w:p w14:paraId="04EBB5D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2" w:author="Ian Ross" w:date="2024-09-19T10:27:00Z" w16du:dateUtc="2024-09-19T08:27:00Z">
                  <w:rPr>
                    <w:rFonts w:cs="Arial"/>
                    <w:sz w:val="16"/>
                    <w:szCs w:val="16"/>
                  </w:rPr>
                </w:rPrChange>
              </w:rPr>
            </w:pPr>
            <w:r w:rsidRPr="00ED556B">
              <w:rPr>
                <w:rFonts w:eastAsia="Arial" w:cs="Arial"/>
                <w:color w:val="000000"/>
                <w:sz w:val="20"/>
                <w:szCs w:val="20"/>
                <w:rPrChange w:id="483" w:author="Ian Ross" w:date="2024-09-19T10:27:00Z" w16du:dateUtc="2024-09-19T08:27:00Z">
                  <w:rPr>
                    <w:rFonts w:eastAsia="Arial" w:cs="Arial"/>
                    <w:color w:val="000000"/>
                    <w:sz w:val="16"/>
                    <w:szCs w:val="16"/>
                  </w:rPr>
                </w:rPrChange>
              </w:rPr>
              <w:t>0.2</w:t>
            </w:r>
          </w:p>
        </w:tc>
      </w:tr>
      <w:tr w:rsidR="00BE22F6" w:rsidRPr="00ED556B" w14:paraId="2AF910CD"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D81E67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84" w:author="Ian Ross" w:date="2024-09-19T10:27:00Z" w16du:dateUtc="2024-09-19T08:27:00Z">
                  <w:rPr>
                    <w:rFonts w:cs="Arial"/>
                    <w:sz w:val="16"/>
                    <w:szCs w:val="16"/>
                  </w:rPr>
                </w:rPrChange>
              </w:rPr>
            </w:pPr>
            <w:r w:rsidRPr="00ED556B">
              <w:rPr>
                <w:rFonts w:eastAsia="Arial" w:cs="Arial"/>
                <w:b/>
                <w:color w:val="000000"/>
                <w:sz w:val="20"/>
                <w:szCs w:val="20"/>
                <w:rPrChange w:id="485" w:author="Ian Ross" w:date="2024-09-19T10:27:00Z" w16du:dateUtc="2024-09-19T08:27:00Z">
                  <w:rPr>
                    <w:rFonts w:eastAsia="Arial" w:cs="Arial"/>
                    <w:b/>
                    <w:color w:val="000000"/>
                    <w:sz w:val="16"/>
                    <w:szCs w:val="16"/>
                  </w:rPr>
                </w:rPrChange>
              </w:rPr>
              <w:t xml:space="preserve">White </w:t>
            </w:r>
            <w:proofErr w:type="gramStart"/>
            <w:r w:rsidRPr="00ED556B">
              <w:rPr>
                <w:rFonts w:eastAsia="Arial" w:cs="Arial"/>
                <w:b/>
                <w:color w:val="000000"/>
                <w:sz w:val="20"/>
                <w:szCs w:val="20"/>
                <w:rPrChange w:id="486" w:author="Ian Ross" w:date="2024-09-19T10:27:00Z" w16du:dateUtc="2024-09-19T08:27:00Z">
                  <w:rPr>
                    <w:rFonts w:eastAsia="Arial" w:cs="Arial"/>
                    <w:b/>
                    <w:color w:val="000000"/>
                    <w:sz w:val="16"/>
                    <w:szCs w:val="16"/>
                  </w:rPr>
                </w:rPrChange>
              </w:rPr>
              <w:t>cell</w:t>
            </w:r>
            <w:proofErr w:type="gramEnd"/>
            <w:r w:rsidRPr="00ED556B">
              <w:rPr>
                <w:rFonts w:eastAsia="Arial" w:cs="Arial"/>
                <w:b/>
                <w:color w:val="000000"/>
                <w:sz w:val="20"/>
                <w:szCs w:val="20"/>
                <w:rPrChange w:id="487" w:author="Ian Ross" w:date="2024-09-19T10:27:00Z" w16du:dateUtc="2024-09-19T08:27:00Z">
                  <w:rPr>
                    <w:rFonts w:eastAsia="Arial" w:cs="Arial"/>
                    <w:b/>
                    <w:color w:val="000000"/>
                    <w:sz w:val="16"/>
                    <w:szCs w:val="16"/>
                  </w:rPr>
                </w:rPrChange>
              </w:rPr>
              <w:t xml:space="preserve"> count X10</w:t>
            </w:r>
            <w:r w:rsidRPr="00ED556B">
              <w:rPr>
                <w:rFonts w:eastAsia="Arial" w:cs="Arial"/>
                <w:b/>
                <w:color w:val="000000"/>
                <w:sz w:val="20"/>
                <w:szCs w:val="20"/>
                <w:vertAlign w:val="superscript"/>
                <w:rPrChange w:id="488" w:author="Ian Ross" w:date="2024-09-19T10:27:00Z" w16du:dateUtc="2024-09-19T08:27:00Z">
                  <w:rPr>
                    <w:rFonts w:eastAsia="Arial" w:cs="Arial"/>
                    <w:b/>
                    <w:color w:val="000000"/>
                    <w:sz w:val="16"/>
                    <w:szCs w:val="16"/>
                    <w:vertAlign w:val="superscript"/>
                  </w:rPr>
                </w:rPrChange>
              </w:rPr>
              <w:t>9</w:t>
            </w:r>
          </w:p>
        </w:tc>
        <w:tc>
          <w:tcPr>
            <w:tcW w:w="0" w:type="auto"/>
          </w:tcPr>
          <w:p w14:paraId="02DDF84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89" w:author="Ian Ross" w:date="2024-09-19T10:27:00Z" w16du:dateUtc="2024-09-19T08:27:00Z">
                  <w:rPr>
                    <w:rFonts w:cs="Arial"/>
                    <w:sz w:val="16"/>
                    <w:szCs w:val="16"/>
                  </w:rPr>
                </w:rPrChange>
              </w:rPr>
            </w:pPr>
            <w:r w:rsidRPr="00ED556B">
              <w:rPr>
                <w:rFonts w:eastAsia="Arial" w:cs="Arial"/>
                <w:color w:val="000000"/>
                <w:sz w:val="20"/>
                <w:szCs w:val="20"/>
                <w:rPrChange w:id="490" w:author="Ian Ross" w:date="2024-09-19T10:27:00Z" w16du:dateUtc="2024-09-19T08:27:00Z">
                  <w:rPr>
                    <w:rFonts w:eastAsia="Arial" w:cs="Arial"/>
                    <w:color w:val="000000"/>
                    <w:sz w:val="16"/>
                    <w:szCs w:val="16"/>
                  </w:rPr>
                </w:rPrChange>
              </w:rPr>
              <w:t>3.5 (3.0, 5.5)</w:t>
            </w:r>
          </w:p>
        </w:tc>
        <w:tc>
          <w:tcPr>
            <w:tcW w:w="0" w:type="auto"/>
          </w:tcPr>
          <w:p w14:paraId="188B3C5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1" w:author="Ian Ross" w:date="2024-09-19T10:27:00Z" w16du:dateUtc="2024-09-19T08:27:00Z">
                  <w:rPr>
                    <w:rFonts w:cs="Arial"/>
                    <w:sz w:val="16"/>
                    <w:szCs w:val="16"/>
                  </w:rPr>
                </w:rPrChange>
              </w:rPr>
            </w:pPr>
            <w:r w:rsidRPr="00ED556B">
              <w:rPr>
                <w:rFonts w:eastAsia="Arial" w:cs="Arial"/>
                <w:color w:val="000000"/>
                <w:sz w:val="20"/>
                <w:szCs w:val="20"/>
                <w:rPrChange w:id="492" w:author="Ian Ross" w:date="2024-09-19T10:27:00Z" w16du:dateUtc="2024-09-19T08:27:00Z">
                  <w:rPr>
                    <w:rFonts w:eastAsia="Arial" w:cs="Arial"/>
                    <w:color w:val="000000"/>
                    <w:sz w:val="16"/>
                    <w:szCs w:val="16"/>
                  </w:rPr>
                </w:rPrChange>
              </w:rPr>
              <w:t>5.3 (2.8, 11.9)</w:t>
            </w:r>
          </w:p>
        </w:tc>
        <w:tc>
          <w:tcPr>
            <w:tcW w:w="0" w:type="auto"/>
          </w:tcPr>
          <w:p w14:paraId="3096F9C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3" w:author="Ian Ross" w:date="2024-09-19T10:27:00Z" w16du:dateUtc="2024-09-19T08:27:00Z">
                  <w:rPr>
                    <w:rFonts w:cs="Arial"/>
                    <w:sz w:val="16"/>
                    <w:szCs w:val="16"/>
                  </w:rPr>
                </w:rPrChange>
              </w:rPr>
            </w:pPr>
            <w:r w:rsidRPr="00ED556B">
              <w:rPr>
                <w:rFonts w:eastAsia="Arial" w:cs="Arial"/>
                <w:color w:val="000000"/>
                <w:sz w:val="20"/>
                <w:szCs w:val="20"/>
                <w:rPrChange w:id="494" w:author="Ian Ross" w:date="2024-09-19T10:27:00Z" w16du:dateUtc="2024-09-19T08:27:00Z">
                  <w:rPr>
                    <w:rFonts w:eastAsia="Arial" w:cs="Arial"/>
                    <w:color w:val="000000"/>
                    <w:sz w:val="16"/>
                    <w:szCs w:val="16"/>
                  </w:rPr>
                </w:rPrChange>
              </w:rPr>
              <w:t>0.4</w:t>
            </w:r>
          </w:p>
        </w:tc>
      </w:tr>
      <w:tr w:rsidR="00BE22F6" w:rsidRPr="00ED556B" w14:paraId="19A5499F" w14:textId="77777777" w:rsidTr="00F95291">
        <w:tc>
          <w:tcPr>
            <w:tcW w:w="0" w:type="auto"/>
          </w:tcPr>
          <w:p w14:paraId="3006433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495" w:author="Ian Ross" w:date="2024-09-19T10:27:00Z" w16du:dateUtc="2024-09-19T08:27:00Z">
                  <w:rPr>
                    <w:rFonts w:cs="Arial"/>
                    <w:sz w:val="16"/>
                    <w:szCs w:val="16"/>
                  </w:rPr>
                </w:rPrChange>
              </w:rPr>
            </w:pPr>
            <w:r w:rsidRPr="00ED556B">
              <w:rPr>
                <w:rFonts w:eastAsia="Arial" w:cs="Arial"/>
                <w:b/>
                <w:color w:val="000000"/>
                <w:sz w:val="20"/>
                <w:szCs w:val="20"/>
                <w:rPrChange w:id="496" w:author="Ian Ross" w:date="2024-09-19T10:27:00Z" w16du:dateUtc="2024-09-19T08:27:00Z">
                  <w:rPr>
                    <w:rFonts w:eastAsia="Arial" w:cs="Arial"/>
                    <w:b/>
                    <w:color w:val="000000"/>
                    <w:sz w:val="16"/>
                    <w:szCs w:val="16"/>
                  </w:rPr>
                </w:rPrChange>
              </w:rPr>
              <w:t>Lymphocyte count X10</w:t>
            </w:r>
            <w:r w:rsidRPr="00ED556B">
              <w:rPr>
                <w:rFonts w:eastAsia="Arial" w:cs="Arial"/>
                <w:b/>
                <w:color w:val="000000"/>
                <w:sz w:val="20"/>
                <w:szCs w:val="20"/>
                <w:vertAlign w:val="superscript"/>
                <w:rPrChange w:id="497" w:author="Ian Ross" w:date="2024-09-19T10:27:00Z" w16du:dateUtc="2024-09-19T08:27:00Z">
                  <w:rPr>
                    <w:rFonts w:eastAsia="Arial" w:cs="Arial"/>
                    <w:b/>
                    <w:color w:val="000000"/>
                    <w:sz w:val="16"/>
                    <w:szCs w:val="16"/>
                    <w:vertAlign w:val="superscript"/>
                  </w:rPr>
                </w:rPrChange>
              </w:rPr>
              <w:t>9</w:t>
            </w:r>
          </w:p>
        </w:tc>
        <w:tc>
          <w:tcPr>
            <w:tcW w:w="0" w:type="auto"/>
          </w:tcPr>
          <w:p w14:paraId="1A615F9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498" w:author="Ian Ross" w:date="2024-09-19T10:27:00Z" w16du:dateUtc="2024-09-19T08:27:00Z">
                  <w:rPr>
                    <w:rFonts w:cs="Arial"/>
                    <w:sz w:val="16"/>
                    <w:szCs w:val="16"/>
                  </w:rPr>
                </w:rPrChange>
              </w:rPr>
            </w:pPr>
            <w:r w:rsidRPr="00ED556B">
              <w:rPr>
                <w:rFonts w:eastAsia="Arial" w:cs="Arial"/>
                <w:color w:val="000000"/>
                <w:sz w:val="20"/>
                <w:szCs w:val="20"/>
                <w:rPrChange w:id="499" w:author="Ian Ross" w:date="2024-09-19T10:27:00Z" w16du:dateUtc="2024-09-19T08:27:00Z">
                  <w:rPr>
                    <w:rFonts w:eastAsia="Arial" w:cs="Arial"/>
                    <w:color w:val="000000"/>
                    <w:sz w:val="16"/>
                    <w:szCs w:val="16"/>
                  </w:rPr>
                </w:rPrChange>
              </w:rPr>
              <w:t>1.3 (1.3, 1.3)</w:t>
            </w:r>
          </w:p>
        </w:tc>
        <w:tc>
          <w:tcPr>
            <w:tcW w:w="0" w:type="auto"/>
          </w:tcPr>
          <w:p w14:paraId="249E16A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0" w:author="Ian Ross" w:date="2024-09-19T10:27:00Z" w16du:dateUtc="2024-09-19T08:27:00Z">
                  <w:rPr>
                    <w:rFonts w:cs="Arial"/>
                    <w:sz w:val="16"/>
                    <w:szCs w:val="16"/>
                  </w:rPr>
                </w:rPrChange>
              </w:rPr>
            </w:pPr>
            <w:r w:rsidRPr="00ED556B">
              <w:rPr>
                <w:rFonts w:eastAsia="Arial" w:cs="Arial"/>
                <w:color w:val="000000"/>
                <w:sz w:val="20"/>
                <w:szCs w:val="20"/>
                <w:rPrChange w:id="501" w:author="Ian Ross" w:date="2024-09-19T10:27:00Z" w16du:dateUtc="2024-09-19T08:27:00Z">
                  <w:rPr>
                    <w:rFonts w:eastAsia="Arial" w:cs="Arial"/>
                    <w:color w:val="000000"/>
                    <w:sz w:val="16"/>
                    <w:szCs w:val="16"/>
                  </w:rPr>
                </w:rPrChange>
              </w:rPr>
              <w:t>0.7 (0.5, 1.0)</w:t>
            </w:r>
          </w:p>
        </w:tc>
        <w:tc>
          <w:tcPr>
            <w:tcW w:w="0" w:type="auto"/>
          </w:tcPr>
          <w:p w14:paraId="5FD8C25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2" w:author="Ian Ross" w:date="2024-09-19T10:27:00Z" w16du:dateUtc="2024-09-19T08:27:00Z">
                  <w:rPr>
                    <w:rFonts w:cs="Arial"/>
                    <w:sz w:val="16"/>
                    <w:szCs w:val="16"/>
                  </w:rPr>
                </w:rPrChange>
              </w:rPr>
            </w:pPr>
            <w:r w:rsidRPr="00ED556B">
              <w:rPr>
                <w:rFonts w:eastAsia="Arial" w:cs="Arial"/>
                <w:color w:val="000000"/>
                <w:sz w:val="20"/>
                <w:szCs w:val="20"/>
                <w:rPrChange w:id="503" w:author="Ian Ross" w:date="2024-09-19T10:27:00Z" w16du:dateUtc="2024-09-19T08:27:00Z">
                  <w:rPr>
                    <w:rFonts w:eastAsia="Arial" w:cs="Arial"/>
                    <w:color w:val="000000"/>
                    <w:sz w:val="16"/>
                    <w:szCs w:val="16"/>
                  </w:rPr>
                </w:rPrChange>
              </w:rPr>
              <w:t>0.6</w:t>
            </w:r>
          </w:p>
        </w:tc>
      </w:tr>
      <w:tr w:rsidR="00BE22F6" w:rsidRPr="00ED556B" w14:paraId="48175EC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506187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04" w:author="Ian Ross" w:date="2024-09-19T10:27:00Z" w16du:dateUtc="2024-09-19T08:27:00Z">
                  <w:rPr>
                    <w:rFonts w:cs="Arial"/>
                    <w:sz w:val="16"/>
                    <w:szCs w:val="16"/>
                  </w:rPr>
                </w:rPrChange>
              </w:rPr>
            </w:pPr>
            <w:r w:rsidRPr="00ED556B">
              <w:rPr>
                <w:rFonts w:eastAsia="Arial" w:cs="Arial"/>
                <w:b/>
                <w:color w:val="000000"/>
                <w:sz w:val="20"/>
                <w:szCs w:val="20"/>
                <w:rPrChange w:id="505" w:author="Ian Ross" w:date="2024-09-19T10:27:00Z" w16du:dateUtc="2024-09-19T08:27:00Z">
                  <w:rPr>
                    <w:rFonts w:eastAsia="Arial" w:cs="Arial"/>
                    <w:b/>
                    <w:color w:val="000000"/>
                    <w:sz w:val="16"/>
                    <w:szCs w:val="16"/>
                  </w:rPr>
                </w:rPrChange>
              </w:rPr>
              <w:t>Neutrophils</w:t>
            </w:r>
          </w:p>
        </w:tc>
        <w:tc>
          <w:tcPr>
            <w:tcW w:w="0" w:type="auto"/>
          </w:tcPr>
          <w:p w14:paraId="1E00628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6" w:author="Ian Ross" w:date="2024-09-19T10:27:00Z" w16du:dateUtc="2024-09-19T08:27:00Z">
                  <w:rPr>
                    <w:rFonts w:cs="Arial"/>
                    <w:sz w:val="16"/>
                    <w:szCs w:val="16"/>
                  </w:rPr>
                </w:rPrChange>
              </w:rPr>
            </w:pPr>
            <w:r w:rsidRPr="00ED556B">
              <w:rPr>
                <w:rFonts w:eastAsia="Arial" w:cs="Arial"/>
                <w:color w:val="000000"/>
                <w:sz w:val="20"/>
                <w:szCs w:val="20"/>
                <w:rPrChange w:id="507" w:author="Ian Ross" w:date="2024-09-19T10:27:00Z" w16du:dateUtc="2024-09-19T08:27:00Z">
                  <w:rPr>
                    <w:rFonts w:eastAsia="Arial" w:cs="Arial"/>
                    <w:color w:val="000000"/>
                    <w:sz w:val="16"/>
                    <w:szCs w:val="16"/>
                  </w:rPr>
                </w:rPrChange>
              </w:rPr>
              <w:t>0.9 (0.9, 0.9)</w:t>
            </w:r>
          </w:p>
        </w:tc>
        <w:tc>
          <w:tcPr>
            <w:tcW w:w="0" w:type="auto"/>
          </w:tcPr>
          <w:p w14:paraId="0FD0FF6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08" w:author="Ian Ross" w:date="2024-09-19T10:27:00Z" w16du:dateUtc="2024-09-19T08:27:00Z">
                  <w:rPr>
                    <w:rFonts w:cs="Arial"/>
                    <w:sz w:val="16"/>
                    <w:szCs w:val="16"/>
                  </w:rPr>
                </w:rPrChange>
              </w:rPr>
            </w:pPr>
            <w:r w:rsidRPr="00ED556B">
              <w:rPr>
                <w:rFonts w:eastAsia="Arial" w:cs="Arial"/>
                <w:color w:val="000000"/>
                <w:sz w:val="20"/>
                <w:szCs w:val="20"/>
                <w:rPrChange w:id="509" w:author="Ian Ross" w:date="2024-09-19T10:27:00Z" w16du:dateUtc="2024-09-19T08:27:00Z">
                  <w:rPr>
                    <w:rFonts w:eastAsia="Arial" w:cs="Arial"/>
                    <w:color w:val="000000"/>
                    <w:sz w:val="16"/>
                    <w:szCs w:val="16"/>
                  </w:rPr>
                </w:rPrChange>
              </w:rPr>
              <w:t>1.5 (1.0, 1.7)</w:t>
            </w:r>
          </w:p>
        </w:tc>
        <w:tc>
          <w:tcPr>
            <w:tcW w:w="0" w:type="auto"/>
          </w:tcPr>
          <w:p w14:paraId="5FE3FAB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0" w:author="Ian Ross" w:date="2024-09-19T10:27:00Z" w16du:dateUtc="2024-09-19T08:27:00Z">
                  <w:rPr>
                    <w:rFonts w:cs="Arial"/>
                    <w:sz w:val="16"/>
                    <w:szCs w:val="16"/>
                  </w:rPr>
                </w:rPrChange>
              </w:rPr>
            </w:pPr>
            <w:r w:rsidRPr="00ED556B">
              <w:rPr>
                <w:rFonts w:eastAsia="Arial" w:cs="Arial"/>
                <w:color w:val="000000"/>
                <w:sz w:val="20"/>
                <w:szCs w:val="20"/>
                <w:rPrChange w:id="511" w:author="Ian Ross" w:date="2024-09-19T10:27:00Z" w16du:dateUtc="2024-09-19T08:27:00Z">
                  <w:rPr>
                    <w:rFonts w:eastAsia="Arial" w:cs="Arial"/>
                    <w:color w:val="000000"/>
                    <w:sz w:val="16"/>
                    <w:szCs w:val="16"/>
                  </w:rPr>
                </w:rPrChange>
              </w:rPr>
              <w:t>0.7</w:t>
            </w:r>
          </w:p>
        </w:tc>
      </w:tr>
      <w:tr w:rsidR="00BE22F6" w:rsidRPr="00ED556B" w14:paraId="700A4D35" w14:textId="77777777" w:rsidTr="00F95291">
        <w:tc>
          <w:tcPr>
            <w:tcW w:w="0" w:type="auto"/>
          </w:tcPr>
          <w:p w14:paraId="439BFF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12" w:author="Ian Ross" w:date="2024-09-19T10:27:00Z" w16du:dateUtc="2024-09-19T08:27:00Z">
                  <w:rPr>
                    <w:rFonts w:cs="Arial"/>
                    <w:sz w:val="16"/>
                    <w:szCs w:val="16"/>
                  </w:rPr>
                </w:rPrChange>
              </w:rPr>
            </w:pPr>
            <w:r w:rsidRPr="00ED556B">
              <w:rPr>
                <w:rFonts w:eastAsia="Arial" w:cs="Arial"/>
                <w:b/>
                <w:color w:val="000000"/>
                <w:sz w:val="20"/>
                <w:szCs w:val="20"/>
                <w:rPrChange w:id="513" w:author="Ian Ross" w:date="2024-09-19T10:27:00Z" w16du:dateUtc="2024-09-19T08:27:00Z">
                  <w:rPr>
                    <w:rFonts w:eastAsia="Arial" w:cs="Arial"/>
                    <w:b/>
                    <w:color w:val="000000"/>
                    <w:sz w:val="16"/>
                    <w:szCs w:val="16"/>
                  </w:rPr>
                </w:rPrChange>
              </w:rPr>
              <w:t>Sodium mmol/L</w:t>
            </w:r>
          </w:p>
        </w:tc>
        <w:tc>
          <w:tcPr>
            <w:tcW w:w="0" w:type="auto"/>
          </w:tcPr>
          <w:p w14:paraId="61D9684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4" w:author="Ian Ross" w:date="2024-09-19T10:27:00Z" w16du:dateUtc="2024-09-19T08:27:00Z">
                  <w:rPr>
                    <w:rFonts w:cs="Arial"/>
                    <w:sz w:val="16"/>
                    <w:szCs w:val="16"/>
                  </w:rPr>
                </w:rPrChange>
              </w:rPr>
            </w:pPr>
            <w:r w:rsidRPr="00ED556B">
              <w:rPr>
                <w:rFonts w:eastAsia="Arial" w:cs="Arial"/>
                <w:color w:val="000000"/>
                <w:sz w:val="20"/>
                <w:szCs w:val="20"/>
                <w:rPrChange w:id="515" w:author="Ian Ross" w:date="2024-09-19T10:27:00Z" w16du:dateUtc="2024-09-19T08:27:00Z">
                  <w:rPr>
                    <w:rFonts w:eastAsia="Arial" w:cs="Arial"/>
                    <w:color w:val="000000"/>
                    <w:sz w:val="16"/>
                    <w:szCs w:val="16"/>
                  </w:rPr>
                </w:rPrChange>
              </w:rPr>
              <w:t>133.0 (131.5, 136.5)</w:t>
            </w:r>
          </w:p>
        </w:tc>
        <w:tc>
          <w:tcPr>
            <w:tcW w:w="0" w:type="auto"/>
          </w:tcPr>
          <w:p w14:paraId="6C82693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6" w:author="Ian Ross" w:date="2024-09-19T10:27:00Z" w16du:dateUtc="2024-09-19T08:27:00Z">
                  <w:rPr>
                    <w:rFonts w:cs="Arial"/>
                    <w:sz w:val="16"/>
                    <w:szCs w:val="16"/>
                  </w:rPr>
                </w:rPrChange>
              </w:rPr>
            </w:pPr>
            <w:r w:rsidRPr="00ED556B">
              <w:rPr>
                <w:rFonts w:eastAsia="Arial" w:cs="Arial"/>
                <w:color w:val="000000"/>
                <w:sz w:val="20"/>
                <w:szCs w:val="20"/>
                <w:rPrChange w:id="517" w:author="Ian Ross" w:date="2024-09-19T10:27:00Z" w16du:dateUtc="2024-09-19T08:27:00Z">
                  <w:rPr>
                    <w:rFonts w:eastAsia="Arial" w:cs="Arial"/>
                    <w:color w:val="000000"/>
                    <w:sz w:val="16"/>
                    <w:szCs w:val="16"/>
                  </w:rPr>
                </w:rPrChange>
              </w:rPr>
              <w:t>135.5 (134.0, 137.3)</w:t>
            </w:r>
          </w:p>
        </w:tc>
        <w:tc>
          <w:tcPr>
            <w:tcW w:w="0" w:type="auto"/>
          </w:tcPr>
          <w:p w14:paraId="620B8C1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18" w:author="Ian Ross" w:date="2024-09-19T10:27:00Z" w16du:dateUtc="2024-09-19T08:27:00Z">
                  <w:rPr>
                    <w:rFonts w:cs="Arial"/>
                    <w:sz w:val="16"/>
                    <w:szCs w:val="16"/>
                  </w:rPr>
                </w:rPrChange>
              </w:rPr>
            </w:pPr>
            <w:r w:rsidRPr="00ED556B">
              <w:rPr>
                <w:rFonts w:eastAsia="Arial" w:cs="Arial"/>
                <w:color w:val="000000"/>
                <w:sz w:val="20"/>
                <w:szCs w:val="20"/>
                <w:rPrChange w:id="519" w:author="Ian Ross" w:date="2024-09-19T10:27:00Z" w16du:dateUtc="2024-09-19T08:27:00Z">
                  <w:rPr>
                    <w:rFonts w:eastAsia="Arial" w:cs="Arial"/>
                    <w:color w:val="000000"/>
                    <w:sz w:val="16"/>
                    <w:szCs w:val="16"/>
                  </w:rPr>
                </w:rPrChange>
              </w:rPr>
              <w:t>0.2</w:t>
            </w:r>
          </w:p>
        </w:tc>
      </w:tr>
      <w:tr w:rsidR="00BE22F6" w:rsidRPr="00ED556B" w14:paraId="00FDAC0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5640D7F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20" w:author="Ian Ross" w:date="2024-09-19T10:27:00Z" w16du:dateUtc="2024-09-19T08:27:00Z">
                  <w:rPr>
                    <w:rFonts w:cs="Arial"/>
                    <w:sz w:val="16"/>
                    <w:szCs w:val="16"/>
                  </w:rPr>
                </w:rPrChange>
              </w:rPr>
            </w:pPr>
            <w:r w:rsidRPr="00ED556B">
              <w:rPr>
                <w:rFonts w:eastAsia="Arial" w:cs="Arial"/>
                <w:b/>
                <w:color w:val="000000"/>
                <w:sz w:val="20"/>
                <w:szCs w:val="20"/>
                <w:rPrChange w:id="521" w:author="Ian Ross" w:date="2024-09-19T10:27:00Z" w16du:dateUtc="2024-09-19T08:27:00Z">
                  <w:rPr>
                    <w:rFonts w:eastAsia="Arial" w:cs="Arial"/>
                    <w:b/>
                    <w:color w:val="000000"/>
                    <w:sz w:val="16"/>
                    <w:szCs w:val="16"/>
                  </w:rPr>
                </w:rPrChange>
              </w:rPr>
              <w:t>Potassium mmol/L</w:t>
            </w:r>
          </w:p>
        </w:tc>
        <w:tc>
          <w:tcPr>
            <w:tcW w:w="0" w:type="auto"/>
          </w:tcPr>
          <w:p w14:paraId="4598FF1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2" w:author="Ian Ross" w:date="2024-09-19T10:27:00Z" w16du:dateUtc="2024-09-19T08:27:00Z">
                  <w:rPr>
                    <w:rFonts w:cs="Arial"/>
                    <w:sz w:val="16"/>
                    <w:szCs w:val="16"/>
                  </w:rPr>
                </w:rPrChange>
              </w:rPr>
            </w:pPr>
            <w:r w:rsidRPr="00ED556B">
              <w:rPr>
                <w:rFonts w:eastAsia="Arial" w:cs="Arial"/>
                <w:color w:val="000000"/>
                <w:sz w:val="20"/>
                <w:szCs w:val="20"/>
                <w:rPrChange w:id="523" w:author="Ian Ross" w:date="2024-09-19T10:27:00Z" w16du:dateUtc="2024-09-19T08:27:00Z">
                  <w:rPr>
                    <w:rFonts w:eastAsia="Arial" w:cs="Arial"/>
                    <w:color w:val="000000"/>
                    <w:sz w:val="16"/>
                    <w:szCs w:val="16"/>
                  </w:rPr>
                </w:rPrChange>
              </w:rPr>
              <w:t>3.6 (3.3, 3.9)</w:t>
            </w:r>
          </w:p>
        </w:tc>
        <w:tc>
          <w:tcPr>
            <w:tcW w:w="0" w:type="auto"/>
          </w:tcPr>
          <w:p w14:paraId="197E616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4" w:author="Ian Ross" w:date="2024-09-19T10:27:00Z" w16du:dateUtc="2024-09-19T08:27:00Z">
                  <w:rPr>
                    <w:rFonts w:cs="Arial"/>
                    <w:sz w:val="16"/>
                    <w:szCs w:val="16"/>
                  </w:rPr>
                </w:rPrChange>
              </w:rPr>
            </w:pPr>
            <w:r w:rsidRPr="00ED556B">
              <w:rPr>
                <w:rFonts w:eastAsia="Arial" w:cs="Arial"/>
                <w:color w:val="000000"/>
                <w:sz w:val="20"/>
                <w:szCs w:val="20"/>
                <w:rPrChange w:id="525" w:author="Ian Ross" w:date="2024-09-19T10:27:00Z" w16du:dateUtc="2024-09-19T08:27:00Z">
                  <w:rPr>
                    <w:rFonts w:eastAsia="Arial" w:cs="Arial"/>
                    <w:color w:val="000000"/>
                    <w:sz w:val="16"/>
                    <w:szCs w:val="16"/>
                  </w:rPr>
                </w:rPrChange>
              </w:rPr>
              <w:t>4.0 (3.3, 4.5)</w:t>
            </w:r>
          </w:p>
        </w:tc>
        <w:tc>
          <w:tcPr>
            <w:tcW w:w="0" w:type="auto"/>
          </w:tcPr>
          <w:p w14:paraId="206C978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26" w:author="Ian Ross" w:date="2024-09-19T10:27:00Z" w16du:dateUtc="2024-09-19T08:27:00Z">
                  <w:rPr>
                    <w:rFonts w:cs="Arial"/>
                    <w:sz w:val="16"/>
                    <w:szCs w:val="16"/>
                  </w:rPr>
                </w:rPrChange>
              </w:rPr>
            </w:pPr>
            <w:r w:rsidRPr="00ED556B">
              <w:rPr>
                <w:rFonts w:eastAsia="Arial" w:cs="Arial"/>
                <w:color w:val="000000"/>
                <w:sz w:val="20"/>
                <w:szCs w:val="20"/>
                <w:rPrChange w:id="527" w:author="Ian Ross" w:date="2024-09-19T10:27:00Z" w16du:dateUtc="2024-09-19T08:27:00Z">
                  <w:rPr>
                    <w:rFonts w:eastAsia="Arial" w:cs="Arial"/>
                    <w:color w:val="000000"/>
                    <w:sz w:val="16"/>
                    <w:szCs w:val="16"/>
                  </w:rPr>
                </w:rPrChange>
              </w:rPr>
              <w:t>0.4</w:t>
            </w:r>
          </w:p>
        </w:tc>
      </w:tr>
      <w:tr w:rsidR="00BE22F6" w:rsidRPr="00ED556B" w14:paraId="40F2BF2E" w14:textId="77777777" w:rsidTr="00F95291">
        <w:tc>
          <w:tcPr>
            <w:tcW w:w="0" w:type="auto"/>
          </w:tcPr>
          <w:p w14:paraId="1EBC37F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28" w:author="Ian Ross" w:date="2024-09-19T10:27:00Z" w16du:dateUtc="2024-09-19T08:27:00Z">
                  <w:rPr>
                    <w:rFonts w:cs="Arial"/>
                    <w:sz w:val="16"/>
                    <w:szCs w:val="16"/>
                  </w:rPr>
                </w:rPrChange>
              </w:rPr>
            </w:pPr>
            <w:proofErr w:type="spellStart"/>
            <w:r w:rsidRPr="00ED556B">
              <w:rPr>
                <w:rFonts w:eastAsia="Arial" w:cs="Arial"/>
                <w:b/>
                <w:color w:val="000000"/>
                <w:sz w:val="20"/>
                <w:szCs w:val="20"/>
                <w:rPrChange w:id="529" w:author="Ian Ross" w:date="2024-09-19T10:27:00Z" w16du:dateUtc="2024-09-19T08:27:00Z">
                  <w:rPr>
                    <w:rFonts w:eastAsia="Arial" w:cs="Arial"/>
                    <w:b/>
                    <w:color w:val="000000"/>
                    <w:sz w:val="16"/>
                    <w:szCs w:val="16"/>
                  </w:rPr>
                </w:rPrChange>
              </w:rPr>
              <w:t>Haemoglobin</w:t>
            </w:r>
            <w:proofErr w:type="spellEnd"/>
            <w:r w:rsidRPr="00ED556B">
              <w:rPr>
                <w:rFonts w:eastAsia="Arial" w:cs="Arial"/>
                <w:b/>
                <w:color w:val="000000"/>
                <w:sz w:val="20"/>
                <w:szCs w:val="20"/>
                <w:rPrChange w:id="530" w:author="Ian Ross" w:date="2024-09-19T10:27:00Z" w16du:dateUtc="2024-09-19T08:27:00Z">
                  <w:rPr>
                    <w:rFonts w:eastAsia="Arial" w:cs="Arial"/>
                    <w:b/>
                    <w:color w:val="000000"/>
                    <w:sz w:val="16"/>
                    <w:szCs w:val="16"/>
                  </w:rPr>
                </w:rPrChange>
              </w:rPr>
              <w:t xml:space="preserve"> g/dL</w:t>
            </w:r>
          </w:p>
        </w:tc>
        <w:tc>
          <w:tcPr>
            <w:tcW w:w="0" w:type="auto"/>
          </w:tcPr>
          <w:p w14:paraId="1787464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1" w:author="Ian Ross" w:date="2024-09-19T10:27:00Z" w16du:dateUtc="2024-09-19T08:27:00Z">
                  <w:rPr>
                    <w:rFonts w:cs="Arial"/>
                    <w:sz w:val="16"/>
                    <w:szCs w:val="16"/>
                  </w:rPr>
                </w:rPrChange>
              </w:rPr>
            </w:pPr>
            <w:r w:rsidRPr="00ED556B">
              <w:rPr>
                <w:rFonts w:eastAsia="Arial" w:cs="Arial"/>
                <w:color w:val="000000"/>
                <w:sz w:val="20"/>
                <w:szCs w:val="20"/>
                <w:rPrChange w:id="532" w:author="Ian Ross" w:date="2024-09-19T10:27:00Z" w16du:dateUtc="2024-09-19T08:27:00Z">
                  <w:rPr>
                    <w:rFonts w:eastAsia="Arial" w:cs="Arial"/>
                    <w:color w:val="000000"/>
                    <w:sz w:val="16"/>
                    <w:szCs w:val="16"/>
                  </w:rPr>
                </w:rPrChange>
              </w:rPr>
              <w:t>10.2 (7.9, 10.3)</w:t>
            </w:r>
          </w:p>
        </w:tc>
        <w:tc>
          <w:tcPr>
            <w:tcW w:w="0" w:type="auto"/>
          </w:tcPr>
          <w:p w14:paraId="3B9FEB8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3" w:author="Ian Ross" w:date="2024-09-19T10:27:00Z" w16du:dateUtc="2024-09-19T08:27:00Z">
                  <w:rPr>
                    <w:rFonts w:cs="Arial"/>
                    <w:sz w:val="16"/>
                    <w:szCs w:val="16"/>
                  </w:rPr>
                </w:rPrChange>
              </w:rPr>
            </w:pPr>
            <w:r w:rsidRPr="00ED556B">
              <w:rPr>
                <w:rFonts w:eastAsia="Arial" w:cs="Arial"/>
                <w:color w:val="000000"/>
                <w:sz w:val="20"/>
                <w:szCs w:val="20"/>
                <w:rPrChange w:id="534" w:author="Ian Ross" w:date="2024-09-19T10:27:00Z" w16du:dateUtc="2024-09-19T08:27:00Z">
                  <w:rPr>
                    <w:rFonts w:eastAsia="Arial" w:cs="Arial"/>
                    <w:color w:val="000000"/>
                    <w:sz w:val="16"/>
                    <w:szCs w:val="16"/>
                  </w:rPr>
                </w:rPrChange>
              </w:rPr>
              <w:t>8.7 (7.6, 10.7)</w:t>
            </w:r>
          </w:p>
        </w:tc>
        <w:tc>
          <w:tcPr>
            <w:tcW w:w="0" w:type="auto"/>
          </w:tcPr>
          <w:p w14:paraId="011C97A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5" w:author="Ian Ross" w:date="2024-09-19T10:27:00Z" w16du:dateUtc="2024-09-19T08:27:00Z">
                  <w:rPr>
                    <w:rFonts w:cs="Arial"/>
                    <w:sz w:val="16"/>
                    <w:szCs w:val="16"/>
                  </w:rPr>
                </w:rPrChange>
              </w:rPr>
            </w:pPr>
            <w:r w:rsidRPr="00ED556B">
              <w:rPr>
                <w:rFonts w:eastAsia="Arial" w:cs="Arial"/>
                <w:color w:val="000000"/>
                <w:sz w:val="20"/>
                <w:szCs w:val="20"/>
                <w:rPrChange w:id="536" w:author="Ian Ross" w:date="2024-09-19T10:27:00Z" w16du:dateUtc="2024-09-19T08:27:00Z">
                  <w:rPr>
                    <w:rFonts w:eastAsia="Arial" w:cs="Arial"/>
                    <w:color w:val="000000"/>
                    <w:sz w:val="16"/>
                    <w:szCs w:val="16"/>
                  </w:rPr>
                </w:rPrChange>
              </w:rPr>
              <w:t>0.7</w:t>
            </w:r>
          </w:p>
        </w:tc>
      </w:tr>
      <w:tr w:rsidR="00BE22F6" w:rsidRPr="00ED556B" w14:paraId="3C4934E8"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9D159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37" w:author="Ian Ross" w:date="2024-09-19T10:27:00Z" w16du:dateUtc="2024-09-19T08:27:00Z">
                  <w:rPr>
                    <w:rFonts w:cs="Arial"/>
                    <w:sz w:val="16"/>
                    <w:szCs w:val="16"/>
                  </w:rPr>
                </w:rPrChange>
              </w:rPr>
            </w:pPr>
            <w:r w:rsidRPr="00ED556B">
              <w:rPr>
                <w:rFonts w:eastAsia="Arial" w:cs="Arial"/>
                <w:b/>
                <w:color w:val="000000"/>
                <w:sz w:val="20"/>
                <w:szCs w:val="20"/>
                <w:rPrChange w:id="538" w:author="Ian Ross" w:date="2024-09-19T10:27:00Z" w16du:dateUtc="2024-09-19T08:27:00Z">
                  <w:rPr>
                    <w:rFonts w:eastAsia="Arial" w:cs="Arial"/>
                    <w:b/>
                    <w:color w:val="000000"/>
                    <w:sz w:val="16"/>
                    <w:szCs w:val="16"/>
                  </w:rPr>
                </w:rPrChange>
              </w:rPr>
              <w:t>BP (systolic)</w:t>
            </w:r>
          </w:p>
        </w:tc>
        <w:tc>
          <w:tcPr>
            <w:tcW w:w="0" w:type="auto"/>
          </w:tcPr>
          <w:p w14:paraId="0851C1C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39" w:author="Ian Ross" w:date="2024-09-19T10:27:00Z" w16du:dateUtc="2024-09-19T08:27:00Z">
                  <w:rPr>
                    <w:rFonts w:cs="Arial"/>
                    <w:sz w:val="16"/>
                    <w:szCs w:val="16"/>
                  </w:rPr>
                </w:rPrChange>
              </w:rPr>
            </w:pPr>
            <w:r w:rsidRPr="00ED556B">
              <w:rPr>
                <w:rFonts w:eastAsia="Arial" w:cs="Arial"/>
                <w:color w:val="000000"/>
                <w:sz w:val="20"/>
                <w:szCs w:val="20"/>
                <w:rPrChange w:id="540" w:author="Ian Ross" w:date="2024-09-19T10:27:00Z" w16du:dateUtc="2024-09-19T08:27:00Z">
                  <w:rPr>
                    <w:rFonts w:eastAsia="Arial" w:cs="Arial"/>
                    <w:color w:val="000000"/>
                    <w:sz w:val="16"/>
                    <w:szCs w:val="16"/>
                  </w:rPr>
                </w:rPrChange>
              </w:rPr>
              <w:t>120.0 (120.0, 123.5)</w:t>
            </w:r>
          </w:p>
        </w:tc>
        <w:tc>
          <w:tcPr>
            <w:tcW w:w="0" w:type="auto"/>
          </w:tcPr>
          <w:p w14:paraId="438476F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1" w:author="Ian Ross" w:date="2024-09-19T10:27:00Z" w16du:dateUtc="2024-09-19T08:27:00Z">
                  <w:rPr>
                    <w:rFonts w:cs="Arial"/>
                    <w:sz w:val="16"/>
                    <w:szCs w:val="16"/>
                  </w:rPr>
                </w:rPrChange>
              </w:rPr>
            </w:pPr>
            <w:r w:rsidRPr="00ED556B">
              <w:rPr>
                <w:rFonts w:eastAsia="Arial" w:cs="Arial"/>
                <w:color w:val="000000"/>
                <w:sz w:val="20"/>
                <w:szCs w:val="20"/>
                <w:rPrChange w:id="542" w:author="Ian Ross" w:date="2024-09-19T10:27:00Z" w16du:dateUtc="2024-09-19T08:27:00Z">
                  <w:rPr>
                    <w:rFonts w:eastAsia="Arial" w:cs="Arial"/>
                    <w:color w:val="000000"/>
                    <w:sz w:val="16"/>
                    <w:szCs w:val="16"/>
                  </w:rPr>
                </w:rPrChange>
              </w:rPr>
              <w:t>118.0 (99.5, 129.3)</w:t>
            </w:r>
          </w:p>
        </w:tc>
        <w:tc>
          <w:tcPr>
            <w:tcW w:w="0" w:type="auto"/>
          </w:tcPr>
          <w:p w14:paraId="4BD4C2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3" w:author="Ian Ross" w:date="2024-09-19T10:27:00Z" w16du:dateUtc="2024-09-19T08:27:00Z">
                  <w:rPr>
                    <w:rFonts w:cs="Arial"/>
                    <w:sz w:val="16"/>
                    <w:szCs w:val="16"/>
                  </w:rPr>
                </w:rPrChange>
              </w:rPr>
            </w:pPr>
            <w:r w:rsidRPr="00ED556B">
              <w:rPr>
                <w:rFonts w:eastAsia="Arial" w:cs="Arial"/>
                <w:color w:val="000000"/>
                <w:sz w:val="20"/>
                <w:szCs w:val="20"/>
                <w:rPrChange w:id="544" w:author="Ian Ross" w:date="2024-09-19T10:27:00Z" w16du:dateUtc="2024-09-19T08:27:00Z">
                  <w:rPr>
                    <w:rFonts w:eastAsia="Arial" w:cs="Arial"/>
                    <w:color w:val="000000"/>
                    <w:sz w:val="16"/>
                    <w:szCs w:val="16"/>
                  </w:rPr>
                </w:rPrChange>
              </w:rPr>
              <w:t>0.7</w:t>
            </w:r>
          </w:p>
        </w:tc>
      </w:tr>
      <w:tr w:rsidR="00BE22F6" w:rsidRPr="00ED556B" w14:paraId="2122AE08" w14:textId="77777777" w:rsidTr="00F95291">
        <w:tc>
          <w:tcPr>
            <w:tcW w:w="0" w:type="auto"/>
          </w:tcPr>
          <w:p w14:paraId="5F7F8FA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45" w:author="Ian Ross" w:date="2024-09-19T10:27:00Z" w16du:dateUtc="2024-09-19T08:27:00Z">
                  <w:rPr>
                    <w:rFonts w:cs="Arial"/>
                    <w:sz w:val="16"/>
                    <w:szCs w:val="16"/>
                  </w:rPr>
                </w:rPrChange>
              </w:rPr>
            </w:pPr>
            <w:r w:rsidRPr="00ED556B">
              <w:rPr>
                <w:rFonts w:eastAsia="Arial" w:cs="Arial"/>
                <w:b/>
                <w:color w:val="000000"/>
                <w:sz w:val="20"/>
                <w:szCs w:val="20"/>
                <w:rPrChange w:id="546" w:author="Ian Ross" w:date="2024-09-19T10:27:00Z" w16du:dateUtc="2024-09-19T08:27:00Z">
                  <w:rPr>
                    <w:rFonts w:eastAsia="Arial" w:cs="Arial"/>
                    <w:b/>
                    <w:color w:val="000000"/>
                    <w:sz w:val="16"/>
                    <w:szCs w:val="16"/>
                  </w:rPr>
                </w:rPrChange>
              </w:rPr>
              <w:t>BP (diastolic)</w:t>
            </w:r>
          </w:p>
        </w:tc>
        <w:tc>
          <w:tcPr>
            <w:tcW w:w="0" w:type="auto"/>
          </w:tcPr>
          <w:p w14:paraId="4FE048C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7" w:author="Ian Ross" w:date="2024-09-19T10:27:00Z" w16du:dateUtc="2024-09-19T08:27:00Z">
                  <w:rPr>
                    <w:rFonts w:cs="Arial"/>
                    <w:sz w:val="16"/>
                    <w:szCs w:val="16"/>
                  </w:rPr>
                </w:rPrChange>
              </w:rPr>
            </w:pPr>
            <w:r w:rsidRPr="00ED556B">
              <w:rPr>
                <w:rFonts w:eastAsia="Arial" w:cs="Arial"/>
                <w:color w:val="000000"/>
                <w:sz w:val="20"/>
                <w:szCs w:val="20"/>
                <w:rPrChange w:id="548" w:author="Ian Ross" w:date="2024-09-19T10:27:00Z" w16du:dateUtc="2024-09-19T08:27:00Z">
                  <w:rPr>
                    <w:rFonts w:eastAsia="Arial" w:cs="Arial"/>
                    <w:color w:val="000000"/>
                    <w:sz w:val="16"/>
                    <w:szCs w:val="16"/>
                  </w:rPr>
                </w:rPrChange>
              </w:rPr>
              <w:t>70.0 (70.0, 82.0)</w:t>
            </w:r>
          </w:p>
        </w:tc>
        <w:tc>
          <w:tcPr>
            <w:tcW w:w="0" w:type="auto"/>
          </w:tcPr>
          <w:p w14:paraId="6A557DC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49" w:author="Ian Ross" w:date="2024-09-19T10:27:00Z" w16du:dateUtc="2024-09-19T08:27:00Z">
                  <w:rPr>
                    <w:rFonts w:cs="Arial"/>
                    <w:sz w:val="16"/>
                    <w:szCs w:val="16"/>
                  </w:rPr>
                </w:rPrChange>
              </w:rPr>
            </w:pPr>
            <w:r w:rsidRPr="00ED556B">
              <w:rPr>
                <w:rFonts w:eastAsia="Arial" w:cs="Arial"/>
                <w:color w:val="000000"/>
                <w:sz w:val="20"/>
                <w:szCs w:val="20"/>
                <w:rPrChange w:id="550" w:author="Ian Ross" w:date="2024-09-19T10:27:00Z" w16du:dateUtc="2024-09-19T08:27:00Z">
                  <w:rPr>
                    <w:rFonts w:eastAsia="Arial" w:cs="Arial"/>
                    <w:color w:val="000000"/>
                    <w:sz w:val="16"/>
                    <w:szCs w:val="16"/>
                  </w:rPr>
                </w:rPrChange>
              </w:rPr>
              <w:t>72.0 (60.0, 80.0)</w:t>
            </w:r>
          </w:p>
        </w:tc>
        <w:tc>
          <w:tcPr>
            <w:tcW w:w="0" w:type="auto"/>
          </w:tcPr>
          <w:p w14:paraId="6CC6C93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1" w:author="Ian Ross" w:date="2024-09-19T10:27:00Z" w16du:dateUtc="2024-09-19T08:27:00Z">
                  <w:rPr>
                    <w:rFonts w:cs="Arial"/>
                    <w:sz w:val="16"/>
                    <w:szCs w:val="16"/>
                  </w:rPr>
                </w:rPrChange>
              </w:rPr>
            </w:pPr>
            <w:r w:rsidRPr="00ED556B">
              <w:rPr>
                <w:rFonts w:eastAsia="Arial" w:cs="Arial"/>
                <w:color w:val="000000"/>
                <w:sz w:val="20"/>
                <w:szCs w:val="20"/>
                <w:rPrChange w:id="552" w:author="Ian Ross" w:date="2024-09-19T10:27:00Z" w16du:dateUtc="2024-09-19T08:27:00Z">
                  <w:rPr>
                    <w:rFonts w:eastAsia="Arial" w:cs="Arial"/>
                    <w:color w:val="000000"/>
                    <w:sz w:val="16"/>
                    <w:szCs w:val="16"/>
                  </w:rPr>
                </w:rPrChange>
              </w:rPr>
              <w:t>0.8</w:t>
            </w:r>
          </w:p>
        </w:tc>
      </w:tr>
      <w:tr w:rsidR="00BE22F6" w:rsidRPr="00ED556B" w14:paraId="40C63CFB"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A7B3B6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53" w:author="Ian Ross" w:date="2024-09-19T10:27:00Z" w16du:dateUtc="2024-09-19T08:27:00Z">
                  <w:rPr>
                    <w:rFonts w:cs="Arial"/>
                    <w:sz w:val="16"/>
                    <w:szCs w:val="16"/>
                  </w:rPr>
                </w:rPrChange>
              </w:rPr>
            </w:pPr>
            <w:r w:rsidRPr="00ED556B">
              <w:rPr>
                <w:rFonts w:eastAsia="Arial" w:cs="Arial"/>
                <w:b/>
                <w:color w:val="000000"/>
                <w:sz w:val="20"/>
                <w:szCs w:val="20"/>
                <w:rPrChange w:id="554" w:author="Ian Ross" w:date="2024-09-19T10:27:00Z" w16du:dateUtc="2024-09-19T08:27:00Z">
                  <w:rPr>
                    <w:rFonts w:eastAsia="Arial" w:cs="Arial"/>
                    <w:b/>
                    <w:color w:val="000000"/>
                    <w:sz w:val="16"/>
                    <w:szCs w:val="16"/>
                  </w:rPr>
                </w:rPrChange>
              </w:rPr>
              <w:t>Any postural drop in blood pressure</w:t>
            </w:r>
          </w:p>
        </w:tc>
        <w:tc>
          <w:tcPr>
            <w:tcW w:w="0" w:type="auto"/>
          </w:tcPr>
          <w:p w14:paraId="1CA1135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5" w:author="Ian Ross" w:date="2024-09-19T10:27:00Z" w16du:dateUtc="2024-09-19T08:27:00Z">
                  <w:rPr>
                    <w:rFonts w:cs="Arial"/>
                    <w:sz w:val="16"/>
                    <w:szCs w:val="16"/>
                  </w:rPr>
                </w:rPrChange>
              </w:rPr>
            </w:pPr>
            <w:r w:rsidRPr="00ED556B">
              <w:rPr>
                <w:rFonts w:eastAsia="Arial" w:cs="Arial"/>
                <w:color w:val="000000"/>
                <w:sz w:val="20"/>
                <w:szCs w:val="20"/>
                <w:rPrChange w:id="556" w:author="Ian Ross" w:date="2024-09-19T10:27:00Z" w16du:dateUtc="2024-09-19T08:27:00Z">
                  <w:rPr>
                    <w:rFonts w:eastAsia="Arial" w:cs="Arial"/>
                    <w:color w:val="000000"/>
                    <w:sz w:val="16"/>
                    <w:szCs w:val="16"/>
                  </w:rPr>
                </w:rPrChange>
              </w:rPr>
              <w:t>0 (0.0%)</w:t>
            </w:r>
          </w:p>
        </w:tc>
        <w:tc>
          <w:tcPr>
            <w:tcW w:w="0" w:type="auto"/>
          </w:tcPr>
          <w:p w14:paraId="6A6FD0E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7" w:author="Ian Ross" w:date="2024-09-19T10:27:00Z" w16du:dateUtc="2024-09-19T08:27:00Z">
                  <w:rPr>
                    <w:rFonts w:cs="Arial"/>
                    <w:sz w:val="16"/>
                    <w:szCs w:val="16"/>
                  </w:rPr>
                </w:rPrChange>
              </w:rPr>
            </w:pPr>
            <w:r w:rsidRPr="00ED556B">
              <w:rPr>
                <w:rFonts w:eastAsia="Arial" w:cs="Arial"/>
                <w:color w:val="000000"/>
                <w:sz w:val="20"/>
                <w:szCs w:val="20"/>
                <w:rPrChange w:id="558" w:author="Ian Ross" w:date="2024-09-19T10:27:00Z" w16du:dateUtc="2024-09-19T08:27:00Z">
                  <w:rPr>
                    <w:rFonts w:eastAsia="Arial" w:cs="Arial"/>
                    <w:color w:val="000000"/>
                    <w:sz w:val="16"/>
                    <w:szCs w:val="16"/>
                  </w:rPr>
                </w:rPrChange>
              </w:rPr>
              <w:t>2 (10.0%)</w:t>
            </w:r>
          </w:p>
        </w:tc>
        <w:tc>
          <w:tcPr>
            <w:tcW w:w="0" w:type="auto"/>
          </w:tcPr>
          <w:p w14:paraId="5EAD7DF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59" w:author="Ian Ross" w:date="2024-09-19T10:27:00Z" w16du:dateUtc="2024-09-19T08:27:00Z">
                  <w:rPr>
                    <w:rFonts w:cs="Arial"/>
                    <w:sz w:val="16"/>
                    <w:szCs w:val="16"/>
                  </w:rPr>
                </w:rPrChange>
              </w:rPr>
            </w:pPr>
            <w:r w:rsidRPr="00ED556B">
              <w:rPr>
                <w:rFonts w:eastAsia="Arial" w:cs="Arial"/>
                <w:color w:val="000000"/>
                <w:sz w:val="20"/>
                <w:szCs w:val="20"/>
                <w:rPrChange w:id="560" w:author="Ian Ross" w:date="2024-09-19T10:27:00Z" w16du:dateUtc="2024-09-19T08:27:00Z">
                  <w:rPr>
                    <w:rFonts w:eastAsia="Arial" w:cs="Arial"/>
                    <w:color w:val="000000"/>
                    <w:sz w:val="16"/>
                    <w:szCs w:val="16"/>
                  </w:rPr>
                </w:rPrChange>
              </w:rPr>
              <w:t>&gt;0.9</w:t>
            </w:r>
          </w:p>
        </w:tc>
      </w:tr>
      <w:tr w:rsidR="00BE22F6" w:rsidRPr="00ED556B" w14:paraId="7E97701E" w14:textId="77777777" w:rsidTr="00F95291">
        <w:tc>
          <w:tcPr>
            <w:tcW w:w="0" w:type="auto"/>
          </w:tcPr>
          <w:p w14:paraId="101E314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eastAsia="Arial" w:cs="Arial"/>
                <w:b/>
                <w:color w:val="000000"/>
                <w:sz w:val="20"/>
                <w:szCs w:val="20"/>
                <w:rPrChange w:id="561" w:author="Ian Ross" w:date="2024-09-19T10:27:00Z" w16du:dateUtc="2024-09-19T08:27:00Z">
                  <w:rPr>
                    <w:rFonts w:eastAsia="Arial" w:cs="Arial"/>
                    <w:b/>
                    <w:color w:val="000000"/>
                    <w:sz w:val="16"/>
                    <w:szCs w:val="16"/>
                  </w:rPr>
                </w:rPrChange>
              </w:rPr>
            </w:pPr>
          </w:p>
        </w:tc>
        <w:tc>
          <w:tcPr>
            <w:tcW w:w="0" w:type="auto"/>
          </w:tcPr>
          <w:p w14:paraId="46D90E2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2" w:author="Ian Ross" w:date="2024-09-19T10:27:00Z" w16du:dateUtc="2024-09-19T08:27:00Z">
                  <w:rPr>
                    <w:rFonts w:eastAsia="Arial" w:cs="Arial"/>
                    <w:color w:val="000000"/>
                    <w:sz w:val="16"/>
                    <w:szCs w:val="16"/>
                  </w:rPr>
                </w:rPrChange>
              </w:rPr>
            </w:pPr>
          </w:p>
        </w:tc>
        <w:tc>
          <w:tcPr>
            <w:tcW w:w="0" w:type="auto"/>
          </w:tcPr>
          <w:p w14:paraId="100078B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3" w:author="Ian Ross" w:date="2024-09-19T10:27:00Z" w16du:dateUtc="2024-09-19T08:27:00Z">
                  <w:rPr>
                    <w:rFonts w:eastAsia="Arial" w:cs="Arial"/>
                    <w:color w:val="000000"/>
                    <w:sz w:val="16"/>
                    <w:szCs w:val="16"/>
                  </w:rPr>
                </w:rPrChange>
              </w:rPr>
            </w:pPr>
          </w:p>
        </w:tc>
        <w:tc>
          <w:tcPr>
            <w:tcW w:w="0" w:type="auto"/>
          </w:tcPr>
          <w:p w14:paraId="7D248F3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s="Arial"/>
                <w:color w:val="000000"/>
                <w:sz w:val="20"/>
                <w:szCs w:val="20"/>
                <w:rPrChange w:id="564" w:author="Ian Ross" w:date="2024-09-19T10:27:00Z" w16du:dateUtc="2024-09-19T08:27:00Z">
                  <w:rPr>
                    <w:rFonts w:eastAsia="Arial" w:cs="Arial"/>
                    <w:color w:val="000000"/>
                    <w:sz w:val="16"/>
                    <w:szCs w:val="16"/>
                  </w:rPr>
                </w:rPrChange>
              </w:rPr>
            </w:pPr>
          </w:p>
        </w:tc>
      </w:tr>
      <w:tr w:rsidR="00BE22F6" w:rsidRPr="00ED556B" w14:paraId="213A1E7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2B53D3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65" w:author="Ian Ross" w:date="2024-09-19T10:27:00Z" w16du:dateUtc="2024-09-19T08:27:00Z">
                  <w:rPr>
                    <w:rFonts w:cs="Arial"/>
                    <w:sz w:val="16"/>
                    <w:szCs w:val="16"/>
                  </w:rPr>
                </w:rPrChange>
              </w:rPr>
            </w:pPr>
            <w:r w:rsidRPr="00ED556B">
              <w:rPr>
                <w:rFonts w:eastAsia="Arial" w:cs="Arial"/>
                <w:b/>
                <w:color w:val="000000"/>
                <w:sz w:val="20"/>
                <w:szCs w:val="20"/>
                <w:rPrChange w:id="566" w:author="Ian Ross" w:date="2024-09-19T10:27:00Z" w16du:dateUtc="2024-09-19T08:27:00Z">
                  <w:rPr>
                    <w:rFonts w:eastAsia="Arial" w:cs="Arial"/>
                    <w:b/>
                    <w:color w:val="000000"/>
                    <w:sz w:val="16"/>
                    <w:szCs w:val="16"/>
                  </w:rPr>
                </w:rPrChange>
              </w:rPr>
              <w:t>Heart rate</w:t>
            </w:r>
          </w:p>
        </w:tc>
        <w:tc>
          <w:tcPr>
            <w:tcW w:w="0" w:type="auto"/>
          </w:tcPr>
          <w:p w14:paraId="0DDDB29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67" w:author="Ian Ross" w:date="2024-09-19T10:27:00Z" w16du:dateUtc="2024-09-19T08:27:00Z">
                  <w:rPr>
                    <w:rFonts w:cs="Arial"/>
                    <w:sz w:val="16"/>
                    <w:szCs w:val="16"/>
                  </w:rPr>
                </w:rPrChange>
              </w:rPr>
            </w:pPr>
            <w:r w:rsidRPr="00ED556B">
              <w:rPr>
                <w:rFonts w:eastAsia="Arial" w:cs="Arial"/>
                <w:color w:val="000000"/>
                <w:sz w:val="20"/>
                <w:szCs w:val="20"/>
                <w:rPrChange w:id="568" w:author="Ian Ross" w:date="2024-09-19T10:27:00Z" w16du:dateUtc="2024-09-19T08:27:00Z">
                  <w:rPr>
                    <w:rFonts w:eastAsia="Arial" w:cs="Arial"/>
                    <w:color w:val="000000"/>
                    <w:sz w:val="16"/>
                    <w:szCs w:val="16"/>
                  </w:rPr>
                </w:rPrChange>
              </w:rPr>
              <w:t>97.0 (88.0, 111.0)</w:t>
            </w:r>
          </w:p>
        </w:tc>
        <w:tc>
          <w:tcPr>
            <w:tcW w:w="0" w:type="auto"/>
          </w:tcPr>
          <w:p w14:paraId="0D1881B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69" w:author="Ian Ross" w:date="2024-09-19T10:27:00Z" w16du:dateUtc="2024-09-19T08:27:00Z">
                  <w:rPr>
                    <w:rFonts w:cs="Arial"/>
                    <w:sz w:val="16"/>
                    <w:szCs w:val="16"/>
                  </w:rPr>
                </w:rPrChange>
              </w:rPr>
            </w:pPr>
            <w:r w:rsidRPr="00ED556B">
              <w:rPr>
                <w:rFonts w:eastAsia="Arial" w:cs="Arial"/>
                <w:color w:val="000000"/>
                <w:sz w:val="20"/>
                <w:szCs w:val="20"/>
                <w:rPrChange w:id="570" w:author="Ian Ross" w:date="2024-09-19T10:27:00Z" w16du:dateUtc="2024-09-19T08:27:00Z">
                  <w:rPr>
                    <w:rFonts w:eastAsia="Arial" w:cs="Arial"/>
                    <w:color w:val="000000"/>
                    <w:sz w:val="16"/>
                    <w:szCs w:val="16"/>
                  </w:rPr>
                </w:rPrChange>
              </w:rPr>
              <w:t>85.0 (76.8, 102.3)</w:t>
            </w:r>
          </w:p>
        </w:tc>
        <w:tc>
          <w:tcPr>
            <w:tcW w:w="0" w:type="auto"/>
          </w:tcPr>
          <w:p w14:paraId="00358BA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1" w:author="Ian Ross" w:date="2024-09-19T10:27:00Z" w16du:dateUtc="2024-09-19T08:27:00Z">
                  <w:rPr>
                    <w:rFonts w:cs="Arial"/>
                    <w:sz w:val="16"/>
                    <w:szCs w:val="16"/>
                  </w:rPr>
                </w:rPrChange>
              </w:rPr>
            </w:pPr>
            <w:r w:rsidRPr="00ED556B">
              <w:rPr>
                <w:rFonts w:eastAsia="Arial" w:cs="Arial"/>
                <w:color w:val="000000"/>
                <w:sz w:val="20"/>
                <w:szCs w:val="20"/>
                <w:rPrChange w:id="572" w:author="Ian Ross" w:date="2024-09-19T10:27:00Z" w16du:dateUtc="2024-09-19T08:27:00Z">
                  <w:rPr>
                    <w:rFonts w:eastAsia="Arial" w:cs="Arial"/>
                    <w:color w:val="000000"/>
                    <w:sz w:val="16"/>
                    <w:szCs w:val="16"/>
                  </w:rPr>
                </w:rPrChange>
              </w:rPr>
              <w:t>0.10</w:t>
            </w:r>
          </w:p>
        </w:tc>
      </w:tr>
      <w:tr w:rsidR="00BE22F6" w:rsidRPr="00ED556B" w14:paraId="6A5FD78C" w14:textId="77777777" w:rsidTr="00F95291">
        <w:tc>
          <w:tcPr>
            <w:tcW w:w="0" w:type="auto"/>
          </w:tcPr>
          <w:p w14:paraId="4DAE9A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73" w:author="Ian Ross" w:date="2024-09-19T10:27:00Z" w16du:dateUtc="2024-09-19T08:27:00Z">
                  <w:rPr>
                    <w:rFonts w:cs="Arial"/>
                    <w:sz w:val="16"/>
                    <w:szCs w:val="16"/>
                  </w:rPr>
                </w:rPrChange>
              </w:rPr>
            </w:pPr>
            <w:r w:rsidRPr="00ED556B">
              <w:rPr>
                <w:rFonts w:eastAsia="Arial" w:cs="Arial"/>
                <w:b/>
                <w:color w:val="000000"/>
                <w:sz w:val="20"/>
                <w:szCs w:val="20"/>
                <w:rPrChange w:id="574" w:author="Ian Ross" w:date="2024-09-19T10:27:00Z" w16du:dateUtc="2024-09-19T08:27:00Z">
                  <w:rPr>
                    <w:rFonts w:eastAsia="Arial" w:cs="Arial"/>
                    <w:b/>
                    <w:color w:val="000000"/>
                    <w:sz w:val="16"/>
                    <w:szCs w:val="16"/>
                  </w:rPr>
                </w:rPrChange>
              </w:rPr>
              <w:t>Hypotension</w:t>
            </w:r>
          </w:p>
        </w:tc>
        <w:tc>
          <w:tcPr>
            <w:tcW w:w="0" w:type="auto"/>
          </w:tcPr>
          <w:p w14:paraId="4961195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5" w:author="Ian Ross" w:date="2024-09-19T10:27:00Z" w16du:dateUtc="2024-09-19T08:27:00Z">
                  <w:rPr>
                    <w:rFonts w:cs="Arial"/>
                    <w:sz w:val="16"/>
                    <w:szCs w:val="16"/>
                  </w:rPr>
                </w:rPrChange>
              </w:rPr>
            </w:pPr>
            <w:r w:rsidRPr="00ED556B">
              <w:rPr>
                <w:rFonts w:eastAsia="Arial" w:cs="Arial"/>
                <w:color w:val="000000"/>
                <w:sz w:val="20"/>
                <w:szCs w:val="20"/>
                <w:rPrChange w:id="576" w:author="Ian Ross" w:date="2024-09-19T10:27:00Z" w16du:dateUtc="2024-09-19T08:27:00Z">
                  <w:rPr>
                    <w:rFonts w:eastAsia="Arial" w:cs="Arial"/>
                    <w:color w:val="000000"/>
                    <w:sz w:val="16"/>
                    <w:szCs w:val="16"/>
                  </w:rPr>
                </w:rPrChange>
              </w:rPr>
              <w:t>0 (0.0%)</w:t>
            </w:r>
          </w:p>
        </w:tc>
        <w:tc>
          <w:tcPr>
            <w:tcW w:w="0" w:type="auto"/>
          </w:tcPr>
          <w:p w14:paraId="2D15ECA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7" w:author="Ian Ross" w:date="2024-09-19T10:27:00Z" w16du:dateUtc="2024-09-19T08:27:00Z">
                  <w:rPr>
                    <w:rFonts w:cs="Arial"/>
                    <w:sz w:val="16"/>
                    <w:szCs w:val="16"/>
                  </w:rPr>
                </w:rPrChange>
              </w:rPr>
            </w:pPr>
            <w:r w:rsidRPr="00ED556B">
              <w:rPr>
                <w:rFonts w:eastAsia="Arial" w:cs="Arial"/>
                <w:color w:val="000000"/>
                <w:sz w:val="20"/>
                <w:szCs w:val="20"/>
                <w:rPrChange w:id="578" w:author="Ian Ross" w:date="2024-09-19T10:27:00Z" w16du:dateUtc="2024-09-19T08:27:00Z">
                  <w:rPr>
                    <w:rFonts w:eastAsia="Arial" w:cs="Arial"/>
                    <w:color w:val="000000"/>
                    <w:sz w:val="16"/>
                    <w:szCs w:val="16"/>
                  </w:rPr>
                </w:rPrChange>
              </w:rPr>
              <w:t>1 (5.0%)</w:t>
            </w:r>
          </w:p>
        </w:tc>
        <w:tc>
          <w:tcPr>
            <w:tcW w:w="0" w:type="auto"/>
          </w:tcPr>
          <w:p w14:paraId="3D25B36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79" w:author="Ian Ross" w:date="2024-09-19T10:27:00Z" w16du:dateUtc="2024-09-19T08:27:00Z">
                  <w:rPr>
                    <w:rFonts w:cs="Arial"/>
                    <w:sz w:val="16"/>
                    <w:szCs w:val="16"/>
                  </w:rPr>
                </w:rPrChange>
              </w:rPr>
            </w:pPr>
            <w:r w:rsidRPr="00ED556B">
              <w:rPr>
                <w:rFonts w:eastAsia="Arial" w:cs="Arial"/>
                <w:color w:val="000000"/>
                <w:sz w:val="20"/>
                <w:szCs w:val="20"/>
                <w:rPrChange w:id="580" w:author="Ian Ross" w:date="2024-09-19T10:27:00Z" w16du:dateUtc="2024-09-19T08:27:00Z">
                  <w:rPr>
                    <w:rFonts w:eastAsia="Arial" w:cs="Arial"/>
                    <w:color w:val="000000"/>
                    <w:sz w:val="16"/>
                    <w:szCs w:val="16"/>
                  </w:rPr>
                </w:rPrChange>
              </w:rPr>
              <w:t>&gt;0.9</w:t>
            </w:r>
          </w:p>
        </w:tc>
      </w:tr>
      <w:tr w:rsidR="00BE22F6" w:rsidRPr="00ED556B" w14:paraId="3D7957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79DCF5F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81" w:author="Ian Ross" w:date="2024-09-19T10:27:00Z" w16du:dateUtc="2024-09-19T08:27:00Z">
                  <w:rPr>
                    <w:rFonts w:cs="Arial"/>
                    <w:sz w:val="16"/>
                    <w:szCs w:val="16"/>
                  </w:rPr>
                </w:rPrChange>
              </w:rPr>
            </w:pPr>
            <w:r w:rsidRPr="00ED556B">
              <w:rPr>
                <w:rFonts w:eastAsia="Arial" w:cs="Arial"/>
                <w:b/>
                <w:color w:val="000000"/>
                <w:sz w:val="20"/>
                <w:szCs w:val="20"/>
                <w:rPrChange w:id="582" w:author="Ian Ross" w:date="2024-09-19T10:27:00Z" w16du:dateUtc="2024-09-19T08:27:00Z">
                  <w:rPr>
                    <w:rFonts w:eastAsia="Arial" w:cs="Arial"/>
                    <w:b/>
                    <w:color w:val="000000"/>
                    <w:sz w:val="16"/>
                    <w:szCs w:val="16"/>
                  </w:rPr>
                </w:rPrChange>
              </w:rPr>
              <w:lastRenderedPageBreak/>
              <w:t>Weakness</w:t>
            </w:r>
          </w:p>
        </w:tc>
        <w:tc>
          <w:tcPr>
            <w:tcW w:w="0" w:type="auto"/>
          </w:tcPr>
          <w:p w14:paraId="2358839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3" w:author="Ian Ross" w:date="2024-09-19T10:27:00Z" w16du:dateUtc="2024-09-19T08:27:00Z">
                  <w:rPr>
                    <w:rFonts w:cs="Arial"/>
                    <w:sz w:val="16"/>
                    <w:szCs w:val="16"/>
                  </w:rPr>
                </w:rPrChange>
              </w:rPr>
            </w:pPr>
            <w:r w:rsidRPr="00ED556B">
              <w:rPr>
                <w:rFonts w:eastAsia="Arial" w:cs="Arial"/>
                <w:color w:val="000000"/>
                <w:sz w:val="20"/>
                <w:szCs w:val="20"/>
                <w:rPrChange w:id="584" w:author="Ian Ross" w:date="2024-09-19T10:27:00Z" w16du:dateUtc="2024-09-19T08:27:00Z">
                  <w:rPr>
                    <w:rFonts w:eastAsia="Arial" w:cs="Arial"/>
                    <w:color w:val="000000"/>
                    <w:sz w:val="16"/>
                    <w:szCs w:val="16"/>
                  </w:rPr>
                </w:rPrChange>
              </w:rPr>
              <w:t>4 (57.1%)</w:t>
            </w:r>
          </w:p>
        </w:tc>
        <w:tc>
          <w:tcPr>
            <w:tcW w:w="0" w:type="auto"/>
          </w:tcPr>
          <w:p w14:paraId="15BDE64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5" w:author="Ian Ross" w:date="2024-09-19T10:27:00Z" w16du:dateUtc="2024-09-19T08:27:00Z">
                  <w:rPr>
                    <w:rFonts w:cs="Arial"/>
                    <w:sz w:val="16"/>
                    <w:szCs w:val="16"/>
                  </w:rPr>
                </w:rPrChange>
              </w:rPr>
            </w:pPr>
            <w:r w:rsidRPr="00ED556B">
              <w:rPr>
                <w:rFonts w:eastAsia="Arial" w:cs="Arial"/>
                <w:color w:val="000000"/>
                <w:sz w:val="20"/>
                <w:szCs w:val="20"/>
                <w:rPrChange w:id="586" w:author="Ian Ross" w:date="2024-09-19T10:27:00Z" w16du:dateUtc="2024-09-19T08:27:00Z">
                  <w:rPr>
                    <w:rFonts w:eastAsia="Arial" w:cs="Arial"/>
                    <w:color w:val="000000"/>
                    <w:sz w:val="16"/>
                    <w:szCs w:val="16"/>
                  </w:rPr>
                </w:rPrChange>
              </w:rPr>
              <w:t>17 (85.0%)</w:t>
            </w:r>
          </w:p>
        </w:tc>
        <w:tc>
          <w:tcPr>
            <w:tcW w:w="0" w:type="auto"/>
          </w:tcPr>
          <w:p w14:paraId="31379C7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87" w:author="Ian Ross" w:date="2024-09-19T10:27:00Z" w16du:dateUtc="2024-09-19T08:27:00Z">
                  <w:rPr>
                    <w:rFonts w:cs="Arial"/>
                    <w:sz w:val="16"/>
                    <w:szCs w:val="16"/>
                  </w:rPr>
                </w:rPrChange>
              </w:rPr>
            </w:pPr>
            <w:r w:rsidRPr="00ED556B">
              <w:rPr>
                <w:rFonts w:eastAsia="Arial" w:cs="Arial"/>
                <w:color w:val="000000"/>
                <w:sz w:val="20"/>
                <w:szCs w:val="20"/>
                <w:rPrChange w:id="588" w:author="Ian Ross" w:date="2024-09-19T10:27:00Z" w16du:dateUtc="2024-09-19T08:27:00Z">
                  <w:rPr>
                    <w:rFonts w:eastAsia="Arial" w:cs="Arial"/>
                    <w:color w:val="000000"/>
                    <w:sz w:val="16"/>
                    <w:szCs w:val="16"/>
                  </w:rPr>
                </w:rPrChange>
              </w:rPr>
              <w:t>0.3</w:t>
            </w:r>
          </w:p>
        </w:tc>
      </w:tr>
      <w:tr w:rsidR="00BE22F6" w:rsidRPr="00ED556B" w14:paraId="58FB4B28" w14:textId="77777777" w:rsidTr="00F95291">
        <w:tc>
          <w:tcPr>
            <w:tcW w:w="0" w:type="auto"/>
          </w:tcPr>
          <w:p w14:paraId="731C735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89" w:author="Ian Ross" w:date="2024-09-19T10:27:00Z" w16du:dateUtc="2024-09-19T08:27:00Z">
                  <w:rPr>
                    <w:rFonts w:cs="Arial"/>
                    <w:sz w:val="16"/>
                    <w:szCs w:val="16"/>
                  </w:rPr>
                </w:rPrChange>
              </w:rPr>
            </w:pPr>
            <w:r w:rsidRPr="00ED556B">
              <w:rPr>
                <w:rFonts w:eastAsia="Arial" w:cs="Arial"/>
                <w:b/>
                <w:color w:val="000000"/>
                <w:sz w:val="20"/>
                <w:szCs w:val="20"/>
                <w:rPrChange w:id="590" w:author="Ian Ross" w:date="2024-09-19T10:27:00Z" w16du:dateUtc="2024-09-19T08:27:00Z">
                  <w:rPr>
                    <w:rFonts w:eastAsia="Arial" w:cs="Arial"/>
                    <w:b/>
                    <w:color w:val="000000"/>
                    <w:sz w:val="16"/>
                    <w:szCs w:val="16"/>
                  </w:rPr>
                </w:rPrChange>
              </w:rPr>
              <w:t>Tiredness</w:t>
            </w:r>
          </w:p>
        </w:tc>
        <w:tc>
          <w:tcPr>
            <w:tcW w:w="0" w:type="auto"/>
          </w:tcPr>
          <w:p w14:paraId="2A9FE5D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1" w:author="Ian Ross" w:date="2024-09-19T10:27:00Z" w16du:dateUtc="2024-09-19T08:27:00Z">
                  <w:rPr>
                    <w:rFonts w:cs="Arial"/>
                    <w:sz w:val="16"/>
                    <w:szCs w:val="16"/>
                  </w:rPr>
                </w:rPrChange>
              </w:rPr>
            </w:pPr>
            <w:r w:rsidRPr="00ED556B">
              <w:rPr>
                <w:rFonts w:eastAsia="Arial" w:cs="Arial"/>
                <w:color w:val="000000"/>
                <w:sz w:val="20"/>
                <w:szCs w:val="20"/>
                <w:rPrChange w:id="592" w:author="Ian Ross" w:date="2024-09-19T10:27:00Z" w16du:dateUtc="2024-09-19T08:27:00Z">
                  <w:rPr>
                    <w:rFonts w:eastAsia="Arial" w:cs="Arial"/>
                    <w:color w:val="000000"/>
                    <w:sz w:val="16"/>
                    <w:szCs w:val="16"/>
                  </w:rPr>
                </w:rPrChange>
              </w:rPr>
              <w:t>5 (71.4%)</w:t>
            </w:r>
          </w:p>
        </w:tc>
        <w:tc>
          <w:tcPr>
            <w:tcW w:w="0" w:type="auto"/>
          </w:tcPr>
          <w:p w14:paraId="5341B5E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3" w:author="Ian Ross" w:date="2024-09-19T10:27:00Z" w16du:dateUtc="2024-09-19T08:27:00Z">
                  <w:rPr>
                    <w:rFonts w:cs="Arial"/>
                    <w:sz w:val="16"/>
                    <w:szCs w:val="16"/>
                  </w:rPr>
                </w:rPrChange>
              </w:rPr>
            </w:pPr>
            <w:r w:rsidRPr="00ED556B">
              <w:rPr>
                <w:rFonts w:eastAsia="Arial" w:cs="Arial"/>
                <w:color w:val="000000"/>
                <w:sz w:val="20"/>
                <w:szCs w:val="20"/>
                <w:rPrChange w:id="594" w:author="Ian Ross" w:date="2024-09-19T10:27:00Z" w16du:dateUtc="2024-09-19T08:27:00Z">
                  <w:rPr>
                    <w:rFonts w:eastAsia="Arial" w:cs="Arial"/>
                    <w:color w:val="000000"/>
                    <w:sz w:val="16"/>
                    <w:szCs w:val="16"/>
                  </w:rPr>
                </w:rPrChange>
              </w:rPr>
              <w:t>18 (90.0%)</w:t>
            </w:r>
          </w:p>
        </w:tc>
        <w:tc>
          <w:tcPr>
            <w:tcW w:w="0" w:type="auto"/>
          </w:tcPr>
          <w:p w14:paraId="1AEB893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5" w:author="Ian Ross" w:date="2024-09-19T10:27:00Z" w16du:dateUtc="2024-09-19T08:27:00Z">
                  <w:rPr>
                    <w:rFonts w:cs="Arial"/>
                    <w:sz w:val="16"/>
                    <w:szCs w:val="16"/>
                  </w:rPr>
                </w:rPrChange>
              </w:rPr>
            </w:pPr>
            <w:r w:rsidRPr="00ED556B">
              <w:rPr>
                <w:rFonts w:eastAsia="Arial" w:cs="Arial"/>
                <w:color w:val="000000"/>
                <w:sz w:val="20"/>
                <w:szCs w:val="20"/>
                <w:rPrChange w:id="596" w:author="Ian Ross" w:date="2024-09-19T10:27:00Z" w16du:dateUtc="2024-09-19T08:27:00Z">
                  <w:rPr>
                    <w:rFonts w:eastAsia="Arial" w:cs="Arial"/>
                    <w:color w:val="000000"/>
                    <w:sz w:val="16"/>
                    <w:szCs w:val="16"/>
                  </w:rPr>
                </w:rPrChange>
              </w:rPr>
              <w:t>0.3</w:t>
            </w:r>
          </w:p>
        </w:tc>
      </w:tr>
      <w:tr w:rsidR="00BE22F6" w:rsidRPr="00ED556B" w14:paraId="74DFA172"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B7F315F"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597" w:author="Ian Ross" w:date="2024-09-19T10:27:00Z" w16du:dateUtc="2024-09-19T08:27:00Z">
                  <w:rPr>
                    <w:rFonts w:cs="Arial"/>
                    <w:sz w:val="16"/>
                    <w:szCs w:val="16"/>
                  </w:rPr>
                </w:rPrChange>
              </w:rPr>
            </w:pPr>
            <w:r w:rsidRPr="00ED556B">
              <w:rPr>
                <w:rFonts w:eastAsia="Arial" w:cs="Arial"/>
                <w:b/>
                <w:color w:val="000000"/>
                <w:sz w:val="20"/>
                <w:szCs w:val="20"/>
                <w:rPrChange w:id="598" w:author="Ian Ross" w:date="2024-09-19T10:27:00Z" w16du:dateUtc="2024-09-19T08:27:00Z">
                  <w:rPr>
                    <w:rFonts w:eastAsia="Arial" w:cs="Arial"/>
                    <w:b/>
                    <w:color w:val="000000"/>
                    <w:sz w:val="16"/>
                    <w:szCs w:val="16"/>
                  </w:rPr>
                </w:rPrChange>
              </w:rPr>
              <w:t>Poor appetite</w:t>
            </w:r>
          </w:p>
        </w:tc>
        <w:tc>
          <w:tcPr>
            <w:tcW w:w="0" w:type="auto"/>
          </w:tcPr>
          <w:p w14:paraId="54E1894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599" w:author="Ian Ross" w:date="2024-09-19T10:27:00Z" w16du:dateUtc="2024-09-19T08:27:00Z">
                  <w:rPr>
                    <w:rFonts w:cs="Arial"/>
                    <w:sz w:val="16"/>
                    <w:szCs w:val="16"/>
                  </w:rPr>
                </w:rPrChange>
              </w:rPr>
            </w:pPr>
            <w:r w:rsidRPr="00ED556B">
              <w:rPr>
                <w:rFonts w:eastAsia="Arial" w:cs="Arial"/>
                <w:color w:val="000000"/>
                <w:sz w:val="20"/>
                <w:szCs w:val="20"/>
                <w:rPrChange w:id="600" w:author="Ian Ross" w:date="2024-09-19T10:27:00Z" w16du:dateUtc="2024-09-19T08:27:00Z">
                  <w:rPr>
                    <w:rFonts w:eastAsia="Arial" w:cs="Arial"/>
                    <w:color w:val="000000"/>
                    <w:sz w:val="16"/>
                    <w:szCs w:val="16"/>
                  </w:rPr>
                </w:rPrChange>
              </w:rPr>
              <w:t>6 (85.7%)</w:t>
            </w:r>
          </w:p>
        </w:tc>
        <w:tc>
          <w:tcPr>
            <w:tcW w:w="0" w:type="auto"/>
          </w:tcPr>
          <w:p w14:paraId="6B5D0CA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1" w:author="Ian Ross" w:date="2024-09-19T10:27:00Z" w16du:dateUtc="2024-09-19T08:27:00Z">
                  <w:rPr>
                    <w:rFonts w:cs="Arial"/>
                    <w:sz w:val="16"/>
                    <w:szCs w:val="16"/>
                  </w:rPr>
                </w:rPrChange>
              </w:rPr>
            </w:pPr>
            <w:r w:rsidRPr="00ED556B">
              <w:rPr>
                <w:rFonts w:eastAsia="Arial" w:cs="Arial"/>
                <w:color w:val="000000"/>
                <w:sz w:val="20"/>
                <w:szCs w:val="20"/>
                <w:rPrChange w:id="602" w:author="Ian Ross" w:date="2024-09-19T10:27:00Z" w16du:dateUtc="2024-09-19T08:27:00Z">
                  <w:rPr>
                    <w:rFonts w:eastAsia="Arial" w:cs="Arial"/>
                    <w:color w:val="000000"/>
                    <w:sz w:val="16"/>
                    <w:szCs w:val="16"/>
                  </w:rPr>
                </w:rPrChange>
              </w:rPr>
              <w:t>16 (80.0%)</w:t>
            </w:r>
          </w:p>
        </w:tc>
        <w:tc>
          <w:tcPr>
            <w:tcW w:w="0" w:type="auto"/>
          </w:tcPr>
          <w:p w14:paraId="6BBAB5D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3" w:author="Ian Ross" w:date="2024-09-19T10:27:00Z" w16du:dateUtc="2024-09-19T08:27:00Z">
                  <w:rPr>
                    <w:rFonts w:cs="Arial"/>
                    <w:sz w:val="16"/>
                    <w:szCs w:val="16"/>
                  </w:rPr>
                </w:rPrChange>
              </w:rPr>
            </w:pPr>
            <w:r w:rsidRPr="00ED556B">
              <w:rPr>
                <w:rFonts w:eastAsia="Arial" w:cs="Arial"/>
                <w:color w:val="000000"/>
                <w:sz w:val="20"/>
                <w:szCs w:val="20"/>
                <w:rPrChange w:id="604" w:author="Ian Ross" w:date="2024-09-19T10:27:00Z" w16du:dateUtc="2024-09-19T08:27:00Z">
                  <w:rPr>
                    <w:rFonts w:eastAsia="Arial" w:cs="Arial"/>
                    <w:color w:val="000000"/>
                    <w:sz w:val="16"/>
                    <w:szCs w:val="16"/>
                  </w:rPr>
                </w:rPrChange>
              </w:rPr>
              <w:t>&gt;0.9</w:t>
            </w:r>
          </w:p>
        </w:tc>
      </w:tr>
      <w:tr w:rsidR="00BE22F6" w:rsidRPr="00ED556B" w14:paraId="228CD676" w14:textId="77777777" w:rsidTr="00F95291">
        <w:tc>
          <w:tcPr>
            <w:tcW w:w="0" w:type="auto"/>
          </w:tcPr>
          <w:p w14:paraId="42417B3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05" w:author="Ian Ross" w:date="2024-09-19T10:27:00Z" w16du:dateUtc="2024-09-19T08:27:00Z">
                  <w:rPr>
                    <w:rFonts w:cs="Arial"/>
                    <w:sz w:val="16"/>
                    <w:szCs w:val="16"/>
                  </w:rPr>
                </w:rPrChange>
              </w:rPr>
            </w:pPr>
            <w:r w:rsidRPr="00ED556B">
              <w:rPr>
                <w:rFonts w:eastAsia="Arial" w:cs="Arial"/>
                <w:b/>
                <w:color w:val="000000"/>
                <w:sz w:val="20"/>
                <w:szCs w:val="20"/>
                <w:rPrChange w:id="606" w:author="Ian Ross" w:date="2024-09-19T10:27:00Z" w16du:dateUtc="2024-09-19T08:27:00Z">
                  <w:rPr>
                    <w:rFonts w:eastAsia="Arial" w:cs="Arial"/>
                    <w:b/>
                    <w:color w:val="000000"/>
                    <w:sz w:val="16"/>
                    <w:szCs w:val="16"/>
                  </w:rPr>
                </w:rPrChange>
              </w:rPr>
              <w:t>Increased pigmentation of the skin</w:t>
            </w:r>
          </w:p>
        </w:tc>
        <w:tc>
          <w:tcPr>
            <w:tcW w:w="0" w:type="auto"/>
          </w:tcPr>
          <w:p w14:paraId="7BE068C3"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7" w:author="Ian Ross" w:date="2024-09-19T10:27:00Z" w16du:dateUtc="2024-09-19T08:27:00Z">
                  <w:rPr>
                    <w:rFonts w:cs="Arial"/>
                    <w:sz w:val="16"/>
                    <w:szCs w:val="16"/>
                  </w:rPr>
                </w:rPrChange>
              </w:rPr>
            </w:pPr>
            <w:r w:rsidRPr="00ED556B">
              <w:rPr>
                <w:rFonts w:eastAsia="Arial" w:cs="Arial"/>
                <w:color w:val="000000"/>
                <w:sz w:val="20"/>
                <w:szCs w:val="20"/>
                <w:rPrChange w:id="608" w:author="Ian Ross" w:date="2024-09-19T10:27:00Z" w16du:dateUtc="2024-09-19T08:27:00Z">
                  <w:rPr>
                    <w:rFonts w:eastAsia="Arial" w:cs="Arial"/>
                    <w:color w:val="000000"/>
                    <w:sz w:val="16"/>
                    <w:szCs w:val="16"/>
                  </w:rPr>
                </w:rPrChange>
              </w:rPr>
              <w:t>3 (60.0%)</w:t>
            </w:r>
          </w:p>
        </w:tc>
        <w:tc>
          <w:tcPr>
            <w:tcW w:w="0" w:type="auto"/>
          </w:tcPr>
          <w:p w14:paraId="6B2005D6"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09" w:author="Ian Ross" w:date="2024-09-19T10:27:00Z" w16du:dateUtc="2024-09-19T08:27:00Z">
                  <w:rPr>
                    <w:rFonts w:cs="Arial"/>
                    <w:sz w:val="16"/>
                    <w:szCs w:val="16"/>
                  </w:rPr>
                </w:rPrChange>
              </w:rPr>
            </w:pPr>
            <w:r w:rsidRPr="00ED556B">
              <w:rPr>
                <w:rFonts w:eastAsia="Arial" w:cs="Arial"/>
                <w:color w:val="000000"/>
                <w:sz w:val="20"/>
                <w:szCs w:val="20"/>
                <w:rPrChange w:id="610" w:author="Ian Ross" w:date="2024-09-19T10:27:00Z" w16du:dateUtc="2024-09-19T08:27:00Z">
                  <w:rPr>
                    <w:rFonts w:eastAsia="Arial" w:cs="Arial"/>
                    <w:color w:val="000000"/>
                    <w:sz w:val="16"/>
                    <w:szCs w:val="16"/>
                  </w:rPr>
                </w:rPrChange>
              </w:rPr>
              <w:t>6 (31.6%)</w:t>
            </w:r>
          </w:p>
        </w:tc>
        <w:tc>
          <w:tcPr>
            <w:tcW w:w="0" w:type="auto"/>
          </w:tcPr>
          <w:p w14:paraId="468CCC7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1" w:author="Ian Ross" w:date="2024-09-19T10:27:00Z" w16du:dateUtc="2024-09-19T08:27:00Z">
                  <w:rPr>
                    <w:rFonts w:cs="Arial"/>
                    <w:sz w:val="16"/>
                    <w:szCs w:val="16"/>
                  </w:rPr>
                </w:rPrChange>
              </w:rPr>
            </w:pPr>
            <w:r w:rsidRPr="00ED556B">
              <w:rPr>
                <w:rFonts w:eastAsia="Arial" w:cs="Arial"/>
                <w:color w:val="000000"/>
                <w:sz w:val="20"/>
                <w:szCs w:val="20"/>
                <w:rPrChange w:id="612" w:author="Ian Ross" w:date="2024-09-19T10:27:00Z" w16du:dateUtc="2024-09-19T08:27:00Z">
                  <w:rPr>
                    <w:rFonts w:eastAsia="Arial" w:cs="Arial"/>
                    <w:color w:val="000000"/>
                    <w:sz w:val="16"/>
                    <w:szCs w:val="16"/>
                  </w:rPr>
                </w:rPrChange>
              </w:rPr>
              <w:t>0.3</w:t>
            </w:r>
          </w:p>
        </w:tc>
      </w:tr>
      <w:tr w:rsidR="00BE22F6" w:rsidRPr="00ED556B" w14:paraId="32581C04"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00C2F8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13" w:author="Ian Ross" w:date="2024-09-19T10:27:00Z" w16du:dateUtc="2024-09-19T08:27:00Z">
                  <w:rPr>
                    <w:rFonts w:cs="Arial"/>
                    <w:sz w:val="16"/>
                    <w:szCs w:val="16"/>
                  </w:rPr>
                </w:rPrChange>
              </w:rPr>
            </w:pPr>
            <w:r w:rsidRPr="00ED556B">
              <w:rPr>
                <w:rFonts w:eastAsia="Arial" w:cs="Arial"/>
                <w:b/>
                <w:color w:val="000000"/>
                <w:sz w:val="20"/>
                <w:szCs w:val="20"/>
                <w:rPrChange w:id="614" w:author="Ian Ross" w:date="2024-09-19T10:27:00Z" w16du:dateUtc="2024-09-19T08:27:00Z">
                  <w:rPr>
                    <w:rFonts w:eastAsia="Arial" w:cs="Arial"/>
                    <w:b/>
                    <w:color w:val="000000"/>
                    <w:sz w:val="16"/>
                    <w:szCs w:val="16"/>
                  </w:rPr>
                </w:rPrChange>
              </w:rPr>
              <w:t>Nausea</w:t>
            </w:r>
          </w:p>
        </w:tc>
        <w:tc>
          <w:tcPr>
            <w:tcW w:w="0" w:type="auto"/>
          </w:tcPr>
          <w:p w14:paraId="53C8E67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5" w:author="Ian Ross" w:date="2024-09-19T10:27:00Z" w16du:dateUtc="2024-09-19T08:27:00Z">
                  <w:rPr>
                    <w:rFonts w:cs="Arial"/>
                    <w:sz w:val="16"/>
                    <w:szCs w:val="16"/>
                  </w:rPr>
                </w:rPrChange>
              </w:rPr>
            </w:pPr>
            <w:r w:rsidRPr="00ED556B">
              <w:rPr>
                <w:rFonts w:eastAsia="Arial" w:cs="Arial"/>
                <w:color w:val="000000"/>
                <w:sz w:val="20"/>
                <w:szCs w:val="20"/>
                <w:rPrChange w:id="616" w:author="Ian Ross" w:date="2024-09-19T10:27:00Z" w16du:dateUtc="2024-09-19T08:27:00Z">
                  <w:rPr>
                    <w:rFonts w:eastAsia="Arial" w:cs="Arial"/>
                    <w:color w:val="000000"/>
                    <w:sz w:val="16"/>
                    <w:szCs w:val="16"/>
                  </w:rPr>
                </w:rPrChange>
              </w:rPr>
              <w:t>5 (71.4%)</w:t>
            </w:r>
          </w:p>
        </w:tc>
        <w:tc>
          <w:tcPr>
            <w:tcW w:w="0" w:type="auto"/>
          </w:tcPr>
          <w:p w14:paraId="5D3D947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7" w:author="Ian Ross" w:date="2024-09-19T10:27:00Z" w16du:dateUtc="2024-09-19T08:27:00Z">
                  <w:rPr>
                    <w:rFonts w:cs="Arial"/>
                    <w:sz w:val="16"/>
                    <w:szCs w:val="16"/>
                  </w:rPr>
                </w:rPrChange>
              </w:rPr>
            </w:pPr>
            <w:r w:rsidRPr="00ED556B">
              <w:rPr>
                <w:rFonts w:eastAsia="Arial" w:cs="Arial"/>
                <w:color w:val="000000"/>
                <w:sz w:val="20"/>
                <w:szCs w:val="20"/>
                <w:rPrChange w:id="618" w:author="Ian Ross" w:date="2024-09-19T10:27:00Z" w16du:dateUtc="2024-09-19T08:27:00Z">
                  <w:rPr>
                    <w:rFonts w:eastAsia="Arial" w:cs="Arial"/>
                    <w:color w:val="000000"/>
                    <w:sz w:val="16"/>
                    <w:szCs w:val="16"/>
                  </w:rPr>
                </w:rPrChange>
              </w:rPr>
              <w:t>11 (55.0%)</w:t>
            </w:r>
          </w:p>
        </w:tc>
        <w:tc>
          <w:tcPr>
            <w:tcW w:w="0" w:type="auto"/>
          </w:tcPr>
          <w:p w14:paraId="1E76103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19" w:author="Ian Ross" w:date="2024-09-19T10:27:00Z" w16du:dateUtc="2024-09-19T08:27:00Z">
                  <w:rPr>
                    <w:rFonts w:cs="Arial"/>
                    <w:sz w:val="16"/>
                    <w:szCs w:val="16"/>
                  </w:rPr>
                </w:rPrChange>
              </w:rPr>
            </w:pPr>
            <w:r w:rsidRPr="00ED556B">
              <w:rPr>
                <w:rFonts w:eastAsia="Arial" w:cs="Arial"/>
                <w:color w:val="000000"/>
                <w:sz w:val="20"/>
                <w:szCs w:val="20"/>
                <w:rPrChange w:id="620" w:author="Ian Ross" w:date="2024-09-19T10:27:00Z" w16du:dateUtc="2024-09-19T08:27:00Z">
                  <w:rPr>
                    <w:rFonts w:eastAsia="Arial" w:cs="Arial"/>
                    <w:color w:val="000000"/>
                    <w:sz w:val="16"/>
                    <w:szCs w:val="16"/>
                  </w:rPr>
                </w:rPrChange>
              </w:rPr>
              <w:t>0.7</w:t>
            </w:r>
          </w:p>
        </w:tc>
      </w:tr>
      <w:tr w:rsidR="00BE22F6" w:rsidRPr="00ED556B" w14:paraId="0EEC684F" w14:textId="77777777" w:rsidTr="00F95291">
        <w:tc>
          <w:tcPr>
            <w:tcW w:w="0" w:type="auto"/>
          </w:tcPr>
          <w:p w14:paraId="793794B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21" w:author="Ian Ross" w:date="2024-09-19T10:27:00Z" w16du:dateUtc="2024-09-19T08:27:00Z">
                  <w:rPr>
                    <w:rFonts w:cs="Arial"/>
                    <w:sz w:val="16"/>
                    <w:szCs w:val="16"/>
                  </w:rPr>
                </w:rPrChange>
              </w:rPr>
            </w:pPr>
            <w:r w:rsidRPr="00ED556B">
              <w:rPr>
                <w:rFonts w:eastAsia="Arial" w:cs="Arial"/>
                <w:b/>
                <w:color w:val="000000"/>
                <w:sz w:val="20"/>
                <w:szCs w:val="20"/>
                <w:rPrChange w:id="622" w:author="Ian Ross" w:date="2024-09-19T10:27:00Z" w16du:dateUtc="2024-09-19T08:27:00Z">
                  <w:rPr>
                    <w:rFonts w:eastAsia="Arial" w:cs="Arial"/>
                    <w:b/>
                    <w:color w:val="000000"/>
                    <w:sz w:val="16"/>
                    <w:szCs w:val="16"/>
                  </w:rPr>
                </w:rPrChange>
              </w:rPr>
              <w:t>Vomiting</w:t>
            </w:r>
          </w:p>
        </w:tc>
        <w:tc>
          <w:tcPr>
            <w:tcW w:w="0" w:type="auto"/>
          </w:tcPr>
          <w:p w14:paraId="566452C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3" w:author="Ian Ross" w:date="2024-09-19T10:27:00Z" w16du:dateUtc="2024-09-19T08:27:00Z">
                  <w:rPr>
                    <w:rFonts w:cs="Arial"/>
                    <w:sz w:val="16"/>
                    <w:szCs w:val="16"/>
                  </w:rPr>
                </w:rPrChange>
              </w:rPr>
            </w:pPr>
            <w:r w:rsidRPr="00ED556B">
              <w:rPr>
                <w:rFonts w:eastAsia="Arial" w:cs="Arial"/>
                <w:color w:val="000000"/>
                <w:sz w:val="20"/>
                <w:szCs w:val="20"/>
                <w:rPrChange w:id="624" w:author="Ian Ross" w:date="2024-09-19T10:27:00Z" w16du:dateUtc="2024-09-19T08:27:00Z">
                  <w:rPr>
                    <w:rFonts w:eastAsia="Arial" w:cs="Arial"/>
                    <w:color w:val="000000"/>
                    <w:sz w:val="16"/>
                    <w:szCs w:val="16"/>
                  </w:rPr>
                </w:rPrChange>
              </w:rPr>
              <w:t>4 (57.1%)</w:t>
            </w:r>
          </w:p>
        </w:tc>
        <w:tc>
          <w:tcPr>
            <w:tcW w:w="0" w:type="auto"/>
          </w:tcPr>
          <w:p w14:paraId="61C8F7D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5" w:author="Ian Ross" w:date="2024-09-19T10:27:00Z" w16du:dateUtc="2024-09-19T08:27:00Z">
                  <w:rPr>
                    <w:rFonts w:cs="Arial"/>
                    <w:sz w:val="16"/>
                    <w:szCs w:val="16"/>
                  </w:rPr>
                </w:rPrChange>
              </w:rPr>
            </w:pPr>
            <w:r w:rsidRPr="00ED556B">
              <w:rPr>
                <w:rFonts w:eastAsia="Arial" w:cs="Arial"/>
                <w:color w:val="000000"/>
                <w:sz w:val="20"/>
                <w:szCs w:val="20"/>
                <w:rPrChange w:id="626" w:author="Ian Ross" w:date="2024-09-19T10:27:00Z" w16du:dateUtc="2024-09-19T08:27:00Z">
                  <w:rPr>
                    <w:rFonts w:eastAsia="Arial" w:cs="Arial"/>
                    <w:color w:val="000000"/>
                    <w:sz w:val="16"/>
                    <w:szCs w:val="16"/>
                  </w:rPr>
                </w:rPrChange>
              </w:rPr>
              <w:t>4 (20.0%)</w:t>
            </w:r>
          </w:p>
        </w:tc>
        <w:tc>
          <w:tcPr>
            <w:tcW w:w="0" w:type="auto"/>
          </w:tcPr>
          <w:p w14:paraId="75D8882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27" w:author="Ian Ross" w:date="2024-09-19T10:27:00Z" w16du:dateUtc="2024-09-19T08:27:00Z">
                  <w:rPr>
                    <w:rFonts w:cs="Arial"/>
                    <w:sz w:val="16"/>
                    <w:szCs w:val="16"/>
                  </w:rPr>
                </w:rPrChange>
              </w:rPr>
            </w:pPr>
            <w:r w:rsidRPr="00ED556B">
              <w:rPr>
                <w:rFonts w:eastAsia="Arial" w:cs="Arial"/>
                <w:color w:val="000000"/>
                <w:sz w:val="20"/>
                <w:szCs w:val="20"/>
                <w:rPrChange w:id="628" w:author="Ian Ross" w:date="2024-09-19T10:27:00Z" w16du:dateUtc="2024-09-19T08:27:00Z">
                  <w:rPr>
                    <w:rFonts w:eastAsia="Arial" w:cs="Arial"/>
                    <w:color w:val="000000"/>
                    <w:sz w:val="16"/>
                    <w:szCs w:val="16"/>
                  </w:rPr>
                </w:rPrChange>
              </w:rPr>
              <w:t>0.14</w:t>
            </w:r>
          </w:p>
        </w:tc>
      </w:tr>
      <w:tr w:rsidR="00BE22F6" w:rsidRPr="00ED556B" w14:paraId="4901B1EF"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1E6A694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29" w:author="Ian Ross" w:date="2024-09-19T10:27:00Z" w16du:dateUtc="2024-09-19T08:27:00Z">
                  <w:rPr>
                    <w:rFonts w:cs="Arial"/>
                    <w:sz w:val="16"/>
                    <w:szCs w:val="16"/>
                  </w:rPr>
                </w:rPrChange>
              </w:rPr>
            </w:pPr>
            <w:r w:rsidRPr="00ED556B">
              <w:rPr>
                <w:rFonts w:eastAsia="Arial" w:cs="Arial"/>
                <w:b/>
                <w:color w:val="000000"/>
                <w:sz w:val="20"/>
                <w:szCs w:val="20"/>
                <w:rPrChange w:id="630" w:author="Ian Ross" w:date="2024-09-19T10:27:00Z" w16du:dateUtc="2024-09-19T08:27:00Z">
                  <w:rPr>
                    <w:rFonts w:eastAsia="Arial" w:cs="Arial"/>
                    <w:b/>
                    <w:color w:val="000000"/>
                    <w:sz w:val="16"/>
                    <w:szCs w:val="16"/>
                  </w:rPr>
                </w:rPrChange>
              </w:rPr>
              <w:t>Liking for salt</w:t>
            </w:r>
          </w:p>
        </w:tc>
        <w:tc>
          <w:tcPr>
            <w:tcW w:w="0" w:type="auto"/>
          </w:tcPr>
          <w:p w14:paraId="49D77DF5"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1" w:author="Ian Ross" w:date="2024-09-19T10:27:00Z" w16du:dateUtc="2024-09-19T08:27:00Z">
                  <w:rPr>
                    <w:rFonts w:cs="Arial"/>
                    <w:sz w:val="16"/>
                    <w:szCs w:val="16"/>
                  </w:rPr>
                </w:rPrChange>
              </w:rPr>
            </w:pPr>
            <w:r w:rsidRPr="00ED556B">
              <w:rPr>
                <w:rFonts w:eastAsia="Arial" w:cs="Arial"/>
                <w:color w:val="000000"/>
                <w:sz w:val="20"/>
                <w:szCs w:val="20"/>
                <w:rPrChange w:id="632" w:author="Ian Ross" w:date="2024-09-19T10:27:00Z" w16du:dateUtc="2024-09-19T08:27:00Z">
                  <w:rPr>
                    <w:rFonts w:eastAsia="Arial" w:cs="Arial"/>
                    <w:color w:val="000000"/>
                    <w:sz w:val="16"/>
                    <w:szCs w:val="16"/>
                  </w:rPr>
                </w:rPrChange>
              </w:rPr>
              <w:t>5 (71.4%)</w:t>
            </w:r>
          </w:p>
        </w:tc>
        <w:tc>
          <w:tcPr>
            <w:tcW w:w="0" w:type="auto"/>
          </w:tcPr>
          <w:p w14:paraId="6B07FDB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3" w:author="Ian Ross" w:date="2024-09-19T10:27:00Z" w16du:dateUtc="2024-09-19T08:27:00Z">
                  <w:rPr>
                    <w:rFonts w:cs="Arial"/>
                    <w:sz w:val="16"/>
                    <w:szCs w:val="16"/>
                  </w:rPr>
                </w:rPrChange>
              </w:rPr>
            </w:pPr>
            <w:r w:rsidRPr="00ED556B">
              <w:rPr>
                <w:rFonts w:eastAsia="Arial" w:cs="Arial"/>
                <w:color w:val="000000"/>
                <w:sz w:val="20"/>
                <w:szCs w:val="20"/>
                <w:rPrChange w:id="634" w:author="Ian Ross" w:date="2024-09-19T10:27:00Z" w16du:dateUtc="2024-09-19T08:27:00Z">
                  <w:rPr>
                    <w:rFonts w:eastAsia="Arial" w:cs="Arial"/>
                    <w:color w:val="000000"/>
                    <w:sz w:val="16"/>
                    <w:szCs w:val="16"/>
                  </w:rPr>
                </w:rPrChange>
              </w:rPr>
              <w:t>14 (70.0%)</w:t>
            </w:r>
          </w:p>
        </w:tc>
        <w:tc>
          <w:tcPr>
            <w:tcW w:w="0" w:type="auto"/>
          </w:tcPr>
          <w:p w14:paraId="2C9E1E6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5" w:author="Ian Ross" w:date="2024-09-19T10:27:00Z" w16du:dateUtc="2024-09-19T08:27:00Z">
                  <w:rPr>
                    <w:rFonts w:cs="Arial"/>
                    <w:sz w:val="16"/>
                    <w:szCs w:val="16"/>
                  </w:rPr>
                </w:rPrChange>
              </w:rPr>
            </w:pPr>
            <w:r w:rsidRPr="00ED556B">
              <w:rPr>
                <w:rFonts w:eastAsia="Arial" w:cs="Arial"/>
                <w:color w:val="000000"/>
                <w:sz w:val="20"/>
                <w:szCs w:val="20"/>
                <w:rPrChange w:id="636" w:author="Ian Ross" w:date="2024-09-19T10:27:00Z" w16du:dateUtc="2024-09-19T08:27:00Z">
                  <w:rPr>
                    <w:rFonts w:eastAsia="Arial" w:cs="Arial"/>
                    <w:color w:val="000000"/>
                    <w:sz w:val="16"/>
                    <w:szCs w:val="16"/>
                  </w:rPr>
                </w:rPrChange>
              </w:rPr>
              <w:t>&gt;0.9</w:t>
            </w:r>
          </w:p>
        </w:tc>
      </w:tr>
      <w:tr w:rsidR="00BE22F6" w:rsidRPr="00ED556B" w14:paraId="3C7B8C37" w14:textId="77777777" w:rsidTr="00F95291">
        <w:tc>
          <w:tcPr>
            <w:tcW w:w="0" w:type="auto"/>
          </w:tcPr>
          <w:p w14:paraId="6113E71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37" w:author="Ian Ross" w:date="2024-09-19T10:27:00Z" w16du:dateUtc="2024-09-19T08:27:00Z">
                  <w:rPr>
                    <w:rFonts w:cs="Arial"/>
                    <w:sz w:val="16"/>
                    <w:szCs w:val="16"/>
                  </w:rPr>
                </w:rPrChange>
              </w:rPr>
            </w:pPr>
            <w:r w:rsidRPr="00ED556B">
              <w:rPr>
                <w:rFonts w:eastAsia="Arial" w:cs="Arial"/>
                <w:b/>
                <w:color w:val="000000"/>
                <w:sz w:val="20"/>
                <w:szCs w:val="20"/>
                <w:rPrChange w:id="638" w:author="Ian Ross" w:date="2024-09-19T10:27:00Z" w16du:dateUtc="2024-09-19T08:27:00Z">
                  <w:rPr>
                    <w:rFonts w:eastAsia="Arial" w:cs="Arial"/>
                    <w:b/>
                    <w:color w:val="000000"/>
                    <w:sz w:val="16"/>
                    <w:szCs w:val="16"/>
                  </w:rPr>
                </w:rPrChange>
              </w:rPr>
              <w:t>Diarrhoea</w:t>
            </w:r>
          </w:p>
        </w:tc>
        <w:tc>
          <w:tcPr>
            <w:tcW w:w="0" w:type="auto"/>
          </w:tcPr>
          <w:p w14:paraId="6BACF9F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39" w:author="Ian Ross" w:date="2024-09-19T10:27:00Z" w16du:dateUtc="2024-09-19T08:27:00Z">
                  <w:rPr>
                    <w:rFonts w:cs="Arial"/>
                    <w:sz w:val="16"/>
                    <w:szCs w:val="16"/>
                  </w:rPr>
                </w:rPrChange>
              </w:rPr>
            </w:pPr>
            <w:r w:rsidRPr="00ED556B">
              <w:rPr>
                <w:rFonts w:eastAsia="Arial" w:cs="Arial"/>
                <w:color w:val="000000"/>
                <w:sz w:val="20"/>
                <w:szCs w:val="20"/>
                <w:rPrChange w:id="640" w:author="Ian Ross" w:date="2024-09-19T10:27:00Z" w16du:dateUtc="2024-09-19T08:27:00Z">
                  <w:rPr>
                    <w:rFonts w:eastAsia="Arial" w:cs="Arial"/>
                    <w:color w:val="000000"/>
                    <w:sz w:val="16"/>
                    <w:szCs w:val="16"/>
                  </w:rPr>
                </w:rPrChange>
              </w:rPr>
              <w:t>1 (14.3%)</w:t>
            </w:r>
          </w:p>
        </w:tc>
        <w:tc>
          <w:tcPr>
            <w:tcW w:w="0" w:type="auto"/>
          </w:tcPr>
          <w:p w14:paraId="65FD5310"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1" w:author="Ian Ross" w:date="2024-09-19T10:27:00Z" w16du:dateUtc="2024-09-19T08:27:00Z">
                  <w:rPr>
                    <w:rFonts w:cs="Arial"/>
                    <w:sz w:val="16"/>
                    <w:szCs w:val="16"/>
                  </w:rPr>
                </w:rPrChange>
              </w:rPr>
            </w:pPr>
            <w:r w:rsidRPr="00ED556B">
              <w:rPr>
                <w:rFonts w:eastAsia="Arial" w:cs="Arial"/>
                <w:color w:val="000000"/>
                <w:sz w:val="20"/>
                <w:szCs w:val="20"/>
                <w:rPrChange w:id="642" w:author="Ian Ross" w:date="2024-09-19T10:27:00Z" w16du:dateUtc="2024-09-19T08:27:00Z">
                  <w:rPr>
                    <w:rFonts w:eastAsia="Arial" w:cs="Arial"/>
                    <w:color w:val="000000"/>
                    <w:sz w:val="16"/>
                    <w:szCs w:val="16"/>
                  </w:rPr>
                </w:rPrChange>
              </w:rPr>
              <w:t>7 (35.0%)</w:t>
            </w:r>
          </w:p>
        </w:tc>
        <w:tc>
          <w:tcPr>
            <w:tcW w:w="0" w:type="auto"/>
          </w:tcPr>
          <w:p w14:paraId="426875CA"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3" w:author="Ian Ross" w:date="2024-09-19T10:27:00Z" w16du:dateUtc="2024-09-19T08:27:00Z">
                  <w:rPr>
                    <w:rFonts w:cs="Arial"/>
                    <w:sz w:val="16"/>
                    <w:szCs w:val="16"/>
                  </w:rPr>
                </w:rPrChange>
              </w:rPr>
            </w:pPr>
            <w:r w:rsidRPr="00ED556B">
              <w:rPr>
                <w:rFonts w:eastAsia="Arial" w:cs="Arial"/>
                <w:color w:val="000000"/>
                <w:sz w:val="20"/>
                <w:szCs w:val="20"/>
                <w:rPrChange w:id="644" w:author="Ian Ross" w:date="2024-09-19T10:27:00Z" w16du:dateUtc="2024-09-19T08:27:00Z">
                  <w:rPr>
                    <w:rFonts w:eastAsia="Arial" w:cs="Arial"/>
                    <w:color w:val="000000"/>
                    <w:sz w:val="16"/>
                    <w:szCs w:val="16"/>
                  </w:rPr>
                </w:rPrChange>
              </w:rPr>
              <w:t>0.6</w:t>
            </w:r>
          </w:p>
        </w:tc>
      </w:tr>
      <w:tr w:rsidR="00BE22F6" w:rsidRPr="00ED556B" w14:paraId="78E80B40"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6ABEFEE8"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45" w:author="Ian Ross" w:date="2024-09-19T10:27:00Z" w16du:dateUtc="2024-09-19T08:27:00Z">
                  <w:rPr>
                    <w:rFonts w:cs="Arial"/>
                    <w:sz w:val="16"/>
                    <w:szCs w:val="16"/>
                  </w:rPr>
                </w:rPrChange>
              </w:rPr>
            </w:pPr>
            <w:r w:rsidRPr="00ED556B">
              <w:rPr>
                <w:rFonts w:eastAsia="Arial" w:cs="Arial"/>
                <w:b/>
                <w:color w:val="000000"/>
                <w:sz w:val="20"/>
                <w:szCs w:val="20"/>
                <w:rPrChange w:id="646" w:author="Ian Ross" w:date="2024-09-19T10:27:00Z" w16du:dateUtc="2024-09-19T08:27:00Z">
                  <w:rPr>
                    <w:rFonts w:eastAsia="Arial" w:cs="Arial"/>
                    <w:b/>
                    <w:color w:val="000000"/>
                    <w:sz w:val="16"/>
                    <w:szCs w:val="16"/>
                  </w:rPr>
                </w:rPrChange>
              </w:rPr>
              <w:t>Dizziness</w:t>
            </w:r>
          </w:p>
        </w:tc>
        <w:tc>
          <w:tcPr>
            <w:tcW w:w="0" w:type="auto"/>
          </w:tcPr>
          <w:p w14:paraId="028F5DC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7" w:author="Ian Ross" w:date="2024-09-19T10:27:00Z" w16du:dateUtc="2024-09-19T08:27:00Z">
                  <w:rPr>
                    <w:rFonts w:cs="Arial"/>
                    <w:sz w:val="16"/>
                    <w:szCs w:val="16"/>
                  </w:rPr>
                </w:rPrChange>
              </w:rPr>
            </w:pPr>
            <w:r w:rsidRPr="00ED556B">
              <w:rPr>
                <w:rFonts w:eastAsia="Arial" w:cs="Arial"/>
                <w:color w:val="000000"/>
                <w:sz w:val="20"/>
                <w:szCs w:val="20"/>
                <w:rPrChange w:id="648" w:author="Ian Ross" w:date="2024-09-19T10:27:00Z" w16du:dateUtc="2024-09-19T08:27:00Z">
                  <w:rPr>
                    <w:rFonts w:eastAsia="Arial" w:cs="Arial"/>
                    <w:color w:val="000000"/>
                    <w:sz w:val="16"/>
                    <w:szCs w:val="16"/>
                  </w:rPr>
                </w:rPrChange>
              </w:rPr>
              <w:t>4 (66.7%)</w:t>
            </w:r>
          </w:p>
        </w:tc>
        <w:tc>
          <w:tcPr>
            <w:tcW w:w="0" w:type="auto"/>
          </w:tcPr>
          <w:p w14:paraId="510C949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49" w:author="Ian Ross" w:date="2024-09-19T10:27:00Z" w16du:dateUtc="2024-09-19T08:27:00Z">
                  <w:rPr>
                    <w:rFonts w:cs="Arial"/>
                    <w:sz w:val="16"/>
                    <w:szCs w:val="16"/>
                  </w:rPr>
                </w:rPrChange>
              </w:rPr>
            </w:pPr>
            <w:r w:rsidRPr="00ED556B">
              <w:rPr>
                <w:rFonts w:eastAsia="Arial" w:cs="Arial"/>
                <w:color w:val="000000"/>
                <w:sz w:val="20"/>
                <w:szCs w:val="20"/>
                <w:rPrChange w:id="650" w:author="Ian Ross" w:date="2024-09-19T10:27:00Z" w16du:dateUtc="2024-09-19T08:27:00Z">
                  <w:rPr>
                    <w:rFonts w:eastAsia="Arial" w:cs="Arial"/>
                    <w:color w:val="000000"/>
                    <w:sz w:val="16"/>
                    <w:szCs w:val="16"/>
                  </w:rPr>
                </w:rPrChange>
              </w:rPr>
              <w:t>9 (45.0%)</w:t>
            </w:r>
          </w:p>
        </w:tc>
        <w:tc>
          <w:tcPr>
            <w:tcW w:w="0" w:type="auto"/>
          </w:tcPr>
          <w:p w14:paraId="6AAC8E9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1" w:author="Ian Ross" w:date="2024-09-19T10:27:00Z" w16du:dateUtc="2024-09-19T08:27:00Z">
                  <w:rPr>
                    <w:rFonts w:cs="Arial"/>
                    <w:sz w:val="16"/>
                    <w:szCs w:val="16"/>
                  </w:rPr>
                </w:rPrChange>
              </w:rPr>
            </w:pPr>
            <w:r w:rsidRPr="00ED556B">
              <w:rPr>
                <w:rFonts w:eastAsia="Arial" w:cs="Arial"/>
                <w:color w:val="000000"/>
                <w:sz w:val="20"/>
                <w:szCs w:val="20"/>
                <w:rPrChange w:id="652" w:author="Ian Ross" w:date="2024-09-19T10:27:00Z" w16du:dateUtc="2024-09-19T08:27:00Z">
                  <w:rPr>
                    <w:rFonts w:eastAsia="Arial" w:cs="Arial"/>
                    <w:color w:val="000000"/>
                    <w:sz w:val="16"/>
                    <w:szCs w:val="16"/>
                  </w:rPr>
                </w:rPrChange>
              </w:rPr>
              <w:t>0.6</w:t>
            </w:r>
          </w:p>
        </w:tc>
      </w:tr>
      <w:tr w:rsidR="00BE22F6" w:rsidRPr="00ED556B" w14:paraId="455DF386" w14:textId="77777777" w:rsidTr="00F95291">
        <w:tc>
          <w:tcPr>
            <w:tcW w:w="0" w:type="auto"/>
          </w:tcPr>
          <w:p w14:paraId="79049DD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53" w:author="Ian Ross" w:date="2024-09-19T10:27:00Z" w16du:dateUtc="2024-09-19T08:27:00Z">
                  <w:rPr>
                    <w:rFonts w:cs="Arial"/>
                    <w:sz w:val="16"/>
                    <w:szCs w:val="16"/>
                  </w:rPr>
                </w:rPrChange>
              </w:rPr>
            </w:pPr>
            <w:r w:rsidRPr="00ED556B">
              <w:rPr>
                <w:rFonts w:eastAsia="Arial" w:cs="Arial"/>
                <w:b/>
                <w:color w:val="000000"/>
                <w:sz w:val="20"/>
                <w:szCs w:val="20"/>
                <w:rPrChange w:id="654" w:author="Ian Ross" w:date="2024-09-19T10:27:00Z" w16du:dateUtc="2024-09-19T08:27:00Z">
                  <w:rPr>
                    <w:rFonts w:eastAsia="Arial" w:cs="Arial"/>
                    <w:b/>
                    <w:color w:val="000000"/>
                    <w:sz w:val="16"/>
                    <w:szCs w:val="16"/>
                  </w:rPr>
                </w:rPrChange>
              </w:rPr>
              <w:t>Anorexia</w:t>
            </w:r>
          </w:p>
        </w:tc>
        <w:tc>
          <w:tcPr>
            <w:tcW w:w="0" w:type="auto"/>
          </w:tcPr>
          <w:p w14:paraId="332E233B"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5" w:author="Ian Ross" w:date="2024-09-19T10:27:00Z" w16du:dateUtc="2024-09-19T08:27:00Z">
                  <w:rPr>
                    <w:rFonts w:cs="Arial"/>
                    <w:sz w:val="16"/>
                    <w:szCs w:val="16"/>
                  </w:rPr>
                </w:rPrChange>
              </w:rPr>
            </w:pPr>
            <w:r w:rsidRPr="00ED556B">
              <w:rPr>
                <w:rFonts w:eastAsia="Arial" w:cs="Arial"/>
                <w:color w:val="000000"/>
                <w:sz w:val="20"/>
                <w:szCs w:val="20"/>
                <w:rPrChange w:id="656" w:author="Ian Ross" w:date="2024-09-19T10:27:00Z" w16du:dateUtc="2024-09-19T08:27:00Z">
                  <w:rPr>
                    <w:rFonts w:eastAsia="Arial" w:cs="Arial"/>
                    <w:color w:val="000000"/>
                    <w:sz w:val="16"/>
                    <w:szCs w:val="16"/>
                  </w:rPr>
                </w:rPrChange>
              </w:rPr>
              <w:t>4 (57.1%)</w:t>
            </w:r>
          </w:p>
        </w:tc>
        <w:tc>
          <w:tcPr>
            <w:tcW w:w="0" w:type="auto"/>
          </w:tcPr>
          <w:p w14:paraId="0C0A4D14"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7" w:author="Ian Ross" w:date="2024-09-19T10:27:00Z" w16du:dateUtc="2024-09-19T08:27:00Z">
                  <w:rPr>
                    <w:rFonts w:cs="Arial"/>
                    <w:sz w:val="16"/>
                    <w:szCs w:val="16"/>
                  </w:rPr>
                </w:rPrChange>
              </w:rPr>
            </w:pPr>
            <w:r w:rsidRPr="00ED556B">
              <w:rPr>
                <w:rFonts w:eastAsia="Arial" w:cs="Arial"/>
                <w:color w:val="000000"/>
                <w:sz w:val="20"/>
                <w:szCs w:val="20"/>
                <w:rPrChange w:id="658" w:author="Ian Ross" w:date="2024-09-19T10:27:00Z" w16du:dateUtc="2024-09-19T08:27:00Z">
                  <w:rPr>
                    <w:rFonts w:eastAsia="Arial" w:cs="Arial"/>
                    <w:color w:val="000000"/>
                    <w:sz w:val="16"/>
                    <w:szCs w:val="16"/>
                  </w:rPr>
                </w:rPrChange>
              </w:rPr>
              <w:t>4 (20.0%)</w:t>
            </w:r>
          </w:p>
        </w:tc>
        <w:tc>
          <w:tcPr>
            <w:tcW w:w="0" w:type="auto"/>
          </w:tcPr>
          <w:p w14:paraId="023BA60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59" w:author="Ian Ross" w:date="2024-09-19T10:27:00Z" w16du:dateUtc="2024-09-19T08:27:00Z">
                  <w:rPr>
                    <w:rFonts w:cs="Arial"/>
                    <w:sz w:val="16"/>
                    <w:szCs w:val="16"/>
                  </w:rPr>
                </w:rPrChange>
              </w:rPr>
            </w:pPr>
            <w:r w:rsidRPr="00ED556B">
              <w:rPr>
                <w:rFonts w:eastAsia="Arial" w:cs="Arial"/>
                <w:color w:val="000000"/>
                <w:sz w:val="20"/>
                <w:szCs w:val="20"/>
                <w:rPrChange w:id="660" w:author="Ian Ross" w:date="2024-09-19T10:27:00Z" w16du:dateUtc="2024-09-19T08:27:00Z">
                  <w:rPr>
                    <w:rFonts w:eastAsia="Arial" w:cs="Arial"/>
                    <w:color w:val="000000"/>
                    <w:sz w:val="16"/>
                    <w:szCs w:val="16"/>
                  </w:rPr>
                </w:rPrChange>
              </w:rPr>
              <w:t>0.14</w:t>
            </w:r>
          </w:p>
        </w:tc>
      </w:tr>
      <w:tr w:rsidR="00BE22F6" w:rsidRPr="00ED556B" w14:paraId="0F571E2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40543B5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61" w:author="Ian Ross" w:date="2024-09-19T10:27:00Z" w16du:dateUtc="2024-09-19T08:27:00Z">
                  <w:rPr>
                    <w:rFonts w:cs="Arial"/>
                    <w:sz w:val="16"/>
                    <w:szCs w:val="16"/>
                  </w:rPr>
                </w:rPrChange>
              </w:rPr>
            </w:pPr>
            <w:r w:rsidRPr="00ED556B">
              <w:rPr>
                <w:rFonts w:eastAsia="Arial" w:cs="Arial"/>
                <w:b/>
                <w:color w:val="000000"/>
                <w:sz w:val="20"/>
                <w:szCs w:val="20"/>
                <w:rPrChange w:id="662" w:author="Ian Ross" w:date="2024-09-19T10:27:00Z" w16du:dateUtc="2024-09-19T08:27:00Z">
                  <w:rPr>
                    <w:rFonts w:eastAsia="Arial" w:cs="Arial"/>
                    <w:b/>
                    <w:color w:val="000000"/>
                    <w:sz w:val="16"/>
                    <w:szCs w:val="16"/>
                  </w:rPr>
                </w:rPrChange>
              </w:rPr>
              <w:t>Loss of axillary and pubic hair, if female</w:t>
            </w:r>
          </w:p>
        </w:tc>
        <w:tc>
          <w:tcPr>
            <w:tcW w:w="0" w:type="auto"/>
          </w:tcPr>
          <w:p w14:paraId="6B48100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3" w:author="Ian Ross" w:date="2024-09-19T10:27:00Z" w16du:dateUtc="2024-09-19T08:27:00Z">
                  <w:rPr>
                    <w:rFonts w:cs="Arial"/>
                    <w:sz w:val="16"/>
                    <w:szCs w:val="16"/>
                  </w:rPr>
                </w:rPrChange>
              </w:rPr>
            </w:pPr>
            <w:r w:rsidRPr="00ED556B">
              <w:rPr>
                <w:rFonts w:eastAsia="Arial" w:cs="Arial"/>
                <w:color w:val="000000"/>
                <w:sz w:val="20"/>
                <w:szCs w:val="20"/>
                <w:rPrChange w:id="664" w:author="Ian Ross" w:date="2024-09-19T10:27:00Z" w16du:dateUtc="2024-09-19T08:27:00Z">
                  <w:rPr>
                    <w:rFonts w:eastAsia="Arial" w:cs="Arial"/>
                    <w:color w:val="000000"/>
                    <w:sz w:val="16"/>
                    <w:szCs w:val="16"/>
                  </w:rPr>
                </w:rPrChange>
              </w:rPr>
              <w:t>1 (14.3%)</w:t>
            </w:r>
          </w:p>
        </w:tc>
        <w:tc>
          <w:tcPr>
            <w:tcW w:w="0" w:type="auto"/>
          </w:tcPr>
          <w:p w14:paraId="469CAA0C"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5" w:author="Ian Ross" w:date="2024-09-19T10:27:00Z" w16du:dateUtc="2024-09-19T08:27:00Z">
                  <w:rPr>
                    <w:rFonts w:cs="Arial"/>
                    <w:sz w:val="16"/>
                    <w:szCs w:val="16"/>
                  </w:rPr>
                </w:rPrChange>
              </w:rPr>
            </w:pPr>
            <w:r w:rsidRPr="00ED556B">
              <w:rPr>
                <w:rFonts w:eastAsia="Arial" w:cs="Arial"/>
                <w:color w:val="000000"/>
                <w:sz w:val="20"/>
                <w:szCs w:val="20"/>
                <w:rPrChange w:id="666" w:author="Ian Ross" w:date="2024-09-19T10:27:00Z" w16du:dateUtc="2024-09-19T08:27:00Z">
                  <w:rPr>
                    <w:rFonts w:eastAsia="Arial" w:cs="Arial"/>
                    <w:color w:val="000000"/>
                    <w:sz w:val="16"/>
                    <w:szCs w:val="16"/>
                  </w:rPr>
                </w:rPrChange>
              </w:rPr>
              <w:t>2 (10.0%)</w:t>
            </w:r>
          </w:p>
        </w:tc>
        <w:tc>
          <w:tcPr>
            <w:tcW w:w="0" w:type="auto"/>
          </w:tcPr>
          <w:p w14:paraId="03347AC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67" w:author="Ian Ross" w:date="2024-09-19T10:27:00Z" w16du:dateUtc="2024-09-19T08:27:00Z">
                  <w:rPr>
                    <w:rFonts w:cs="Arial"/>
                    <w:sz w:val="16"/>
                    <w:szCs w:val="16"/>
                  </w:rPr>
                </w:rPrChange>
              </w:rPr>
            </w:pPr>
            <w:r w:rsidRPr="00ED556B">
              <w:rPr>
                <w:rFonts w:eastAsia="Arial" w:cs="Arial"/>
                <w:color w:val="000000"/>
                <w:sz w:val="20"/>
                <w:szCs w:val="20"/>
                <w:rPrChange w:id="668" w:author="Ian Ross" w:date="2024-09-19T10:27:00Z" w16du:dateUtc="2024-09-19T08:27:00Z">
                  <w:rPr>
                    <w:rFonts w:eastAsia="Arial" w:cs="Arial"/>
                    <w:color w:val="000000"/>
                    <w:sz w:val="16"/>
                    <w:szCs w:val="16"/>
                  </w:rPr>
                </w:rPrChange>
              </w:rPr>
              <w:t>0.8</w:t>
            </w:r>
          </w:p>
        </w:tc>
      </w:tr>
      <w:tr w:rsidR="00BE22F6" w:rsidRPr="00ED556B" w14:paraId="2ED502E6" w14:textId="77777777" w:rsidTr="00F95291">
        <w:tc>
          <w:tcPr>
            <w:tcW w:w="0" w:type="auto"/>
          </w:tcPr>
          <w:p w14:paraId="1C2B98CE"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69" w:author="Ian Ross" w:date="2024-09-19T10:27:00Z" w16du:dateUtc="2024-09-19T08:27:00Z">
                  <w:rPr>
                    <w:rFonts w:cs="Arial"/>
                    <w:sz w:val="16"/>
                    <w:szCs w:val="16"/>
                  </w:rPr>
                </w:rPrChange>
              </w:rPr>
            </w:pPr>
            <w:r w:rsidRPr="00ED556B">
              <w:rPr>
                <w:rFonts w:eastAsia="Arial" w:cs="Arial"/>
                <w:b/>
                <w:color w:val="000000"/>
                <w:sz w:val="20"/>
                <w:szCs w:val="20"/>
                <w:rPrChange w:id="670" w:author="Ian Ross" w:date="2024-09-19T10:27:00Z" w16du:dateUtc="2024-09-19T08:27:00Z">
                  <w:rPr>
                    <w:rFonts w:eastAsia="Arial" w:cs="Arial"/>
                    <w:b/>
                    <w:color w:val="000000"/>
                    <w:sz w:val="16"/>
                    <w:szCs w:val="16"/>
                  </w:rPr>
                </w:rPrChange>
              </w:rPr>
              <w:t>Presence of anaemia</w:t>
            </w:r>
          </w:p>
        </w:tc>
        <w:tc>
          <w:tcPr>
            <w:tcW w:w="0" w:type="auto"/>
          </w:tcPr>
          <w:p w14:paraId="07B7F9C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1" w:author="Ian Ross" w:date="2024-09-19T10:27:00Z" w16du:dateUtc="2024-09-19T08:27:00Z">
                  <w:rPr>
                    <w:rFonts w:cs="Arial"/>
                    <w:sz w:val="16"/>
                    <w:szCs w:val="16"/>
                  </w:rPr>
                </w:rPrChange>
              </w:rPr>
            </w:pPr>
            <w:r w:rsidRPr="00ED556B">
              <w:rPr>
                <w:rFonts w:eastAsia="Arial" w:cs="Arial"/>
                <w:color w:val="000000"/>
                <w:sz w:val="20"/>
                <w:szCs w:val="20"/>
                <w:rPrChange w:id="672" w:author="Ian Ross" w:date="2024-09-19T10:27:00Z" w16du:dateUtc="2024-09-19T08:27:00Z">
                  <w:rPr>
                    <w:rFonts w:eastAsia="Arial" w:cs="Arial"/>
                    <w:color w:val="000000"/>
                    <w:sz w:val="16"/>
                    <w:szCs w:val="16"/>
                  </w:rPr>
                </w:rPrChange>
              </w:rPr>
              <w:t>4 (57.1%)</w:t>
            </w:r>
          </w:p>
        </w:tc>
        <w:tc>
          <w:tcPr>
            <w:tcW w:w="0" w:type="auto"/>
          </w:tcPr>
          <w:p w14:paraId="37F641CD"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3" w:author="Ian Ross" w:date="2024-09-19T10:27:00Z" w16du:dateUtc="2024-09-19T08:27:00Z">
                  <w:rPr>
                    <w:rFonts w:cs="Arial"/>
                    <w:sz w:val="16"/>
                    <w:szCs w:val="16"/>
                  </w:rPr>
                </w:rPrChange>
              </w:rPr>
            </w:pPr>
            <w:r w:rsidRPr="00ED556B">
              <w:rPr>
                <w:rFonts w:eastAsia="Arial" w:cs="Arial"/>
                <w:color w:val="000000"/>
                <w:sz w:val="20"/>
                <w:szCs w:val="20"/>
                <w:rPrChange w:id="674" w:author="Ian Ross" w:date="2024-09-19T10:27:00Z" w16du:dateUtc="2024-09-19T08:27:00Z">
                  <w:rPr>
                    <w:rFonts w:eastAsia="Arial" w:cs="Arial"/>
                    <w:color w:val="000000"/>
                    <w:sz w:val="16"/>
                    <w:szCs w:val="16"/>
                  </w:rPr>
                </w:rPrChange>
              </w:rPr>
              <w:t>9 (47.4%)</w:t>
            </w:r>
          </w:p>
        </w:tc>
        <w:tc>
          <w:tcPr>
            <w:tcW w:w="0" w:type="auto"/>
          </w:tcPr>
          <w:p w14:paraId="7D472EA2"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75" w:author="Ian Ross" w:date="2024-09-19T10:27:00Z" w16du:dateUtc="2024-09-19T08:27:00Z">
                  <w:rPr>
                    <w:rFonts w:cs="Arial"/>
                    <w:sz w:val="16"/>
                    <w:szCs w:val="16"/>
                  </w:rPr>
                </w:rPrChange>
              </w:rPr>
            </w:pPr>
            <w:r w:rsidRPr="00ED556B">
              <w:rPr>
                <w:rFonts w:eastAsia="Arial" w:cs="Arial"/>
                <w:color w:val="000000"/>
                <w:sz w:val="20"/>
                <w:szCs w:val="20"/>
                <w:rPrChange w:id="676" w:author="Ian Ross" w:date="2024-09-19T10:27:00Z" w16du:dateUtc="2024-09-19T08:27:00Z">
                  <w:rPr>
                    <w:rFonts w:eastAsia="Arial" w:cs="Arial"/>
                    <w:color w:val="000000"/>
                    <w:sz w:val="16"/>
                    <w:szCs w:val="16"/>
                  </w:rPr>
                </w:rPrChange>
              </w:rPr>
              <w:t>&gt;0.9</w:t>
            </w:r>
          </w:p>
        </w:tc>
      </w:tr>
      <w:tr w:rsidR="00BE22F6" w:rsidRPr="00ED556B" w14:paraId="7ABD6B61" w14:textId="77777777" w:rsidTr="00F95291">
        <w:trPr>
          <w:cnfStyle w:val="000000100000" w:firstRow="0" w:lastRow="0" w:firstColumn="0" w:lastColumn="0" w:oddVBand="0" w:evenVBand="0" w:oddHBand="1" w:evenHBand="0" w:firstRowFirstColumn="0" w:firstRowLastColumn="0" w:lastRowFirstColumn="0" w:lastRowLastColumn="0"/>
        </w:trPr>
        <w:tc>
          <w:tcPr>
            <w:tcW w:w="0" w:type="auto"/>
          </w:tcPr>
          <w:p w14:paraId="3CDD09BF" w14:textId="16760697" w:rsidR="00BE22F6" w:rsidRPr="00ED556B" w:rsidRDefault="00DC4246" w:rsidP="00F95291">
            <w:pPr>
              <w:pBdr>
                <w:top w:val="none" w:sz="0" w:space="0" w:color="000000"/>
                <w:left w:val="none" w:sz="0" w:space="0" w:color="000000"/>
                <w:bottom w:val="none" w:sz="0" w:space="0" w:color="000000"/>
                <w:right w:val="none" w:sz="0" w:space="0" w:color="000000"/>
              </w:pBdr>
              <w:spacing w:before="100" w:after="100"/>
              <w:ind w:left="100" w:right="100"/>
              <w:rPr>
                <w:rFonts w:cs="Arial"/>
                <w:sz w:val="20"/>
                <w:szCs w:val="20"/>
                <w:rPrChange w:id="677" w:author="Ian Ross" w:date="2024-09-19T10:27:00Z" w16du:dateUtc="2024-09-19T08:27:00Z">
                  <w:rPr>
                    <w:rFonts w:cs="Arial"/>
                    <w:sz w:val="16"/>
                    <w:szCs w:val="16"/>
                  </w:rPr>
                </w:rPrChange>
              </w:rPr>
            </w:pPr>
            <w:r w:rsidRPr="00ED556B">
              <w:rPr>
                <w:rFonts w:eastAsia="Arial" w:cs="Arial"/>
                <w:b/>
                <w:color w:val="000000"/>
                <w:sz w:val="20"/>
                <w:szCs w:val="20"/>
                <w:rPrChange w:id="678" w:author="Ian Ross" w:date="2024-09-19T10:27:00Z" w16du:dateUtc="2024-09-19T08:27:00Z">
                  <w:rPr>
                    <w:rFonts w:eastAsia="Arial" w:cs="Arial"/>
                    <w:b/>
                    <w:color w:val="000000"/>
                    <w:sz w:val="16"/>
                    <w:szCs w:val="16"/>
                  </w:rPr>
                </w:rPrChange>
              </w:rPr>
              <w:t>HA</w:t>
            </w:r>
            <w:r w:rsidR="00BE22F6" w:rsidRPr="00ED556B">
              <w:rPr>
                <w:rFonts w:eastAsia="Arial" w:cs="Arial"/>
                <w:b/>
                <w:color w:val="000000"/>
                <w:sz w:val="20"/>
                <w:szCs w:val="20"/>
                <w:rPrChange w:id="679" w:author="Ian Ross" w:date="2024-09-19T10:27:00Z" w16du:dateUtc="2024-09-19T08:27:00Z">
                  <w:rPr>
                    <w:rFonts w:eastAsia="Arial" w:cs="Arial"/>
                    <w:b/>
                    <w:color w:val="000000"/>
                    <w:sz w:val="16"/>
                    <w:szCs w:val="16"/>
                  </w:rPr>
                </w:rPrChange>
              </w:rPr>
              <w:t>ART exposure</w:t>
            </w:r>
          </w:p>
        </w:tc>
        <w:tc>
          <w:tcPr>
            <w:tcW w:w="0" w:type="auto"/>
          </w:tcPr>
          <w:p w14:paraId="45ADBD09"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0" w:author="Ian Ross" w:date="2024-09-19T10:27:00Z" w16du:dateUtc="2024-09-19T08:27:00Z">
                  <w:rPr>
                    <w:rFonts w:cs="Arial"/>
                    <w:sz w:val="16"/>
                    <w:szCs w:val="16"/>
                  </w:rPr>
                </w:rPrChange>
              </w:rPr>
            </w:pPr>
            <w:r w:rsidRPr="00ED556B">
              <w:rPr>
                <w:rFonts w:eastAsia="Arial" w:cs="Arial"/>
                <w:color w:val="000000"/>
                <w:sz w:val="20"/>
                <w:szCs w:val="20"/>
                <w:rPrChange w:id="681" w:author="Ian Ross" w:date="2024-09-19T10:27:00Z" w16du:dateUtc="2024-09-19T08:27:00Z">
                  <w:rPr>
                    <w:rFonts w:eastAsia="Arial" w:cs="Arial"/>
                    <w:color w:val="000000"/>
                    <w:sz w:val="16"/>
                    <w:szCs w:val="16"/>
                  </w:rPr>
                </w:rPrChange>
              </w:rPr>
              <w:t>2 (28.6%)</w:t>
            </w:r>
          </w:p>
        </w:tc>
        <w:tc>
          <w:tcPr>
            <w:tcW w:w="0" w:type="auto"/>
          </w:tcPr>
          <w:p w14:paraId="3539ED91"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2" w:author="Ian Ross" w:date="2024-09-19T10:27:00Z" w16du:dateUtc="2024-09-19T08:27:00Z">
                  <w:rPr>
                    <w:rFonts w:cs="Arial"/>
                    <w:sz w:val="16"/>
                    <w:szCs w:val="16"/>
                  </w:rPr>
                </w:rPrChange>
              </w:rPr>
            </w:pPr>
            <w:r w:rsidRPr="00ED556B">
              <w:rPr>
                <w:rFonts w:eastAsia="Arial" w:cs="Arial"/>
                <w:color w:val="000000"/>
                <w:sz w:val="20"/>
                <w:szCs w:val="20"/>
                <w:rPrChange w:id="683" w:author="Ian Ross" w:date="2024-09-19T10:27:00Z" w16du:dateUtc="2024-09-19T08:27:00Z">
                  <w:rPr>
                    <w:rFonts w:eastAsia="Arial" w:cs="Arial"/>
                    <w:color w:val="000000"/>
                    <w:sz w:val="16"/>
                    <w:szCs w:val="16"/>
                  </w:rPr>
                </w:rPrChange>
              </w:rPr>
              <w:t>4 (20.0%)</w:t>
            </w:r>
          </w:p>
        </w:tc>
        <w:tc>
          <w:tcPr>
            <w:tcW w:w="0" w:type="auto"/>
          </w:tcPr>
          <w:p w14:paraId="0A5BB1B7" w14:textId="77777777" w:rsidR="00BE22F6" w:rsidRPr="00ED556B" w:rsidRDefault="00BE22F6" w:rsidP="00F95291">
            <w:pPr>
              <w:pBdr>
                <w:top w:val="none" w:sz="0" w:space="0" w:color="000000"/>
                <w:left w:val="none" w:sz="0" w:space="0" w:color="000000"/>
                <w:bottom w:val="none" w:sz="0" w:space="0" w:color="000000"/>
                <w:right w:val="none" w:sz="0" w:space="0" w:color="000000"/>
              </w:pBdr>
              <w:spacing w:before="100" w:after="100"/>
              <w:ind w:left="100" w:right="100"/>
              <w:jc w:val="center"/>
              <w:rPr>
                <w:rFonts w:cs="Arial"/>
                <w:sz w:val="20"/>
                <w:szCs w:val="20"/>
                <w:rPrChange w:id="684" w:author="Ian Ross" w:date="2024-09-19T10:27:00Z" w16du:dateUtc="2024-09-19T08:27:00Z">
                  <w:rPr>
                    <w:rFonts w:cs="Arial"/>
                    <w:sz w:val="16"/>
                    <w:szCs w:val="16"/>
                  </w:rPr>
                </w:rPrChange>
              </w:rPr>
            </w:pPr>
            <w:r w:rsidRPr="00ED556B">
              <w:rPr>
                <w:rFonts w:eastAsia="Arial" w:cs="Arial"/>
                <w:color w:val="000000"/>
                <w:sz w:val="20"/>
                <w:szCs w:val="20"/>
                <w:rPrChange w:id="685" w:author="Ian Ross" w:date="2024-09-19T10:27:00Z" w16du:dateUtc="2024-09-19T08:27:00Z">
                  <w:rPr>
                    <w:rFonts w:eastAsia="Arial" w:cs="Arial"/>
                    <w:color w:val="000000"/>
                    <w:sz w:val="16"/>
                    <w:szCs w:val="16"/>
                  </w:rPr>
                </w:rPrChange>
              </w:rPr>
              <w:t>0.6</w:t>
            </w:r>
          </w:p>
        </w:tc>
      </w:tr>
    </w:tbl>
    <w:bookmarkEnd w:id="304"/>
    <w:p w14:paraId="61C76C74" w14:textId="4C9B9863" w:rsidR="00724CAF" w:rsidRDefault="00DC4246" w:rsidP="00F83FA2">
      <w:pPr>
        <w:pStyle w:val="BodyText"/>
        <w:contextualSpacing/>
        <w:jc w:val="both"/>
        <w:rPr>
          <w:rFonts w:ascii="Arial" w:hAnsi="Arial" w:cs="Arial"/>
          <w:sz w:val="16"/>
          <w:szCs w:val="16"/>
        </w:rPr>
      </w:pPr>
      <w:r w:rsidRPr="00DC4246">
        <w:rPr>
          <w:rFonts w:ascii="Arial" w:hAnsi="Arial" w:cs="Arial"/>
          <w:sz w:val="16"/>
          <w:szCs w:val="16"/>
        </w:rPr>
        <w:t>HAART: Highly Active Antiretroviral Therapy</w:t>
      </w:r>
    </w:p>
    <w:p w14:paraId="4113C7F1" w14:textId="77777777" w:rsidR="003522CB" w:rsidRDefault="003522CB" w:rsidP="004C6941">
      <w:pPr>
        <w:tabs>
          <w:tab w:val="left" w:pos="2994"/>
        </w:tabs>
        <w:rPr>
          <w:rFonts w:asciiTheme="majorHAnsi" w:hAnsiTheme="majorHAnsi" w:cstheme="majorHAnsi"/>
          <w:b/>
          <w:bCs/>
          <w:sz w:val="22"/>
          <w:szCs w:val="22"/>
        </w:rPr>
      </w:pPr>
    </w:p>
    <w:p w14:paraId="61EE4FBC" w14:textId="65EC9B6E" w:rsidR="004C6941" w:rsidRPr="00C46E4E" w:rsidRDefault="004C6941" w:rsidP="004C6941">
      <w:pPr>
        <w:tabs>
          <w:tab w:val="left" w:pos="2994"/>
        </w:tabs>
        <w:rPr>
          <w:rFonts w:asciiTheme="majorHAnsi" w:hAnsiTheme="majorHAnsi" w:cstheme="majorHAnsi"/>
          <w:b/>
          <w:bCs/>
          <w:sz w:val="22"/>
          <w:szCs w:val="22"/>
        </w:rPr>
      </w:pPr>
      <w:r w:rsidRPr="00C46E4E">
        <w:rPr>
          <w:rFonts w:asciiTheme="majorHAnsi" w:hAnsiTheme="majorHAnsi" w:cstheme="majorHAnsi"/>
          <w:b/>
          <w:bCs/>
          <w:sz w:val="22"/>
          <w:szCs w:val="22"/>
        </w:rPr>
        <w:t>Comparison of patients with adrenal insufficiency and those without</w:t>
      </w:r>
    </w:p>
    <w:p w14:paraId="5F9B40E9" w14:textId="38808D04" w:rsidR="00823F0F" w:rsidRPr="00F83FA2" w:rsidDel="00D1713E" w:rsidRDefault="00137697" w:rsidP="004C6941">
      <w:pPr>
        <w:pStyle w:val="TableCaption"/>
        <w:pBdr>
          <w:top w:val="none" w:sz="0" w:space="0" w:color="000000"/>
          <w:left w:val="none" w:sz="0" w:space="0" w:color="000000"/>
          <w:bottom w:val="none" w:sz="0" w:space="0" w:color="000000"/>
          <w:right w:val="none" w:sz="0" w:space="0" w:color="000000"/>
        </w:pBdr>
        <w:spacing w:before="60" w:after="60"/>
        <w:ind w:left="60" w:right="60"/>
        <w:jc w:val="both"/>
        <w:rPr>
          <w:moveFrom w:id="686" w:author="Ian Ross" w:date="2024-09-19T10:00:00Z" w16du:dateUtc="2024-09-19T08:00:00Z"/>
          <w:rFonts w:ascii="Arial" w:hAnsi="Arial" w:cs="Arial"/>
          <w:i w:val="0"/>
          <w:iCs/>
          <w:sz w:val="22"/>
          <w:szCs w:val="22"/>
        </w:rPr>
      </w:pPr>
      <w:moveFromRangeStart w:id="687" w:author="Ian Ross" w:date="2024-09-19T10:00:00Z" w:name="move177632416"/>
      <w:moveFrom w:id="688" w:author="Ian Ross" w:date="2024-09-19T10:00:00Z" w16du:dateUtc="2024-09-19T08:00:00Z">
        <w:r w:rsidDel="00D1713E">
          <w:rPr>
            <w:rFonts w:ascii="Arial" w:hAnsi="Arial" w:cs="Arial"/>
            <w:i w:val="0"/>
            <w:iCs/>
            <w:sz w:val="22"/>
            <w:szCs w:val="22"/>
          </w:rPr>
          <w:t>When comparing the subgroup of patients with AI with those without, pulmonary tuberculosis</w:t>
        </w:r>
        <w:r w:rsidR="008C048A" w:rsidDel="00D1713E">
          <w:rPr>
            <w:rFonts w:ascii="Arial" w:hAnsi="Arial" w:cs="Arial"/>
            <w:i w:val="0"/>
            <w:iCs/>
            <w:sz w:val="22"/>
            <w:szCs w:val="22"/>
          </w:rPr>
          <w:t xml:space="preserve"> occured</w:t>
        </w:r>
        <w:r w:rsidDel="00D1713E">
          <w:rPr>
            <w:rFonts w:ascii="Arial" w:hAnsi="Arial" w:cs="Arial"/>
            <w:i w:val="0"/>
            <w:iCs/>
            <w:sz w:val="22"/>
            <w:szCs w:val="22"/>
          </w:rPr>
          <w:t xml:space="preserve"> less often </w:t>
        </w:r>
        <w:r w:rsidR="00384A4A" w:rsidDel="00D1713E">
          <w:rPr>
            <w:rFonts w:ascii="Arial" w:hAnsi="Arial" w:cs="Arial"/>
            <w:i w:val="0"/>
            <w:iCs/>
            <w:sz w:val="22"/>
            <w:szCs w:val="22"/>
          </w:rPr>
          <w:t xml:space="preserve">in the AI </w:t>
        </w:r>
        <w:r w:rsidDel="00D1713E">
          <w:rPr>
            <w:rFonts w:ascii="Arial" w:hAnsi="Arial" w:cs="Arial"/>
            <w:i w:val="0"/>
            <w:iCs/>
            <w:sz w:val="22"/>
            <w:szCs w:val="22"/>
          </w:rPr>
          <w:t>th</w:t>
        </w:r>
        <w:r w:rsidR="008C048A" w:rsidDel="00D1713E">
          <w:rPr>
            <w:rFonts w:ascii="Arial" w:hAnsi="Arial" w:cs="Arial"/>
            <w:i w:val="0"/>
            <w:iCs/>
            <w:sz w:val="22"/>
            <w:szCs w:val="22"/>
          </w:rPr>
          <w:t>a</w:t>
        </w:r>
        <w:r w:rsidDel="00D1713E">
          <w:rPr>
            <w:rFonts w:ascii="Arial" w:hAnsi="Arial" w:cs="Arial"/>
            <w:i w:val="0"/>
            <w:iCs/>
            <w:sz w:val="22"/>
            <w:szCs w:val="22"/>
          </w:rPr>
          <w:t xml:space="preserve">n the remaining group. Importantly, extrapulmonary tuberculosis </w:t>
        </w:r>
        <w:r w:rsidR="000568E8" w:rsidDel="00D1713E">
          <w:rPr>
            <w:rFonts w:ascii="Arial" w:hAnsi="Arial" w:cs="Arial"/>
            <w:i w:val="0"/>
            <w:iCs/>
            <w:sz w:val="22"/>
            <w:szCs w:val="22"/>
          </w:rPr>
          <w:t xml:space="preserve">and cryptococcal infection </w:t>
        </w:r>
        <w:r w:rsidDel="00D1713E">
          <w:rPr>
            <w:rFonts w:ascii="Arial" w:hAnsi="Arial" w:cs="Arial"/>
            <w:i w:val="0"/>
            <w:iCs/>
            <w:sz w:val="22"/>
            <w:szCs w:val="22"/>
          </w:rPr>
          <w:t>occurred more often in the AI group</w:t>
        </w:r>
        <w:r w:rsidR="000568E8" w:rsidDel="00D1713E">
          <w:rPr>
            <w:rFonts w:ascii="Arial" w:hAnsi="Arial" w:cs="Arial"/>
            <w:i w:val="0"/>
            <w:iCs/>
            <w:sz w:val="22"/>
            <w:szCs w:val="22"/>
          </w:rPr>
          <w:t>.</w:t>
        </w:r>
        <w:r w:rsidDel="00D1713E">
          <w:rPr>
            <w:rFonts w:ascii="Arial" w:hAnsi="Arial" w:cs="Arial"/>
            <w:i w:val="0"/>
            <w:iCs/>
            <w:sz w:val="22"/>
            <w:szCs w:val="22"/>
          </w:rPr>
          <w:t xml:space="preserve"> </w:t>
        </w:r>
        <w:r w:rsidR="000568E8" w:rsidDel="00D1713E">
          <w:rPr>
            <w:rFonts w:ascii="Arial" w:hAnsi="Arial" w:cs="Arial"/>
            <w:i w:val="0"/>
            <w:iCs/>
            <w:sz w:val="22"/>
            <w:szCs w:val="22"/>
          </w:rPr>
          <w:t>The absolute neutrophil count was lower in the AI group, whereas the serum sodium was greater in the aforementioned group, compared to the group without AI</w:t>
        </w:r>
        <w:r w:rsidR="004C6941" w:rsidRPr="00F83FA2" w:rsidDel="00D1713E">
          <w:rPr>
            <w:rFonts w:ascii="Arial" w:hAnsi="Arial" w:cs="Arial"/>
            <w:i w:val="0"/>
            <w:iCs/>
            <w:sz w:val="22"/>
            <w:szCs w:val="22"/>
          </w:rPr>
          <w:t xml:space="preserve"> </w:t>
        </w:r>
        <w:r w:rsidR="004C6941" w:rsidRPr="00F83FA2" w:rsidDel="00D1713E">
          <w:rPr>
            <w:rFonts w:ascii="Arial" w:hAnsi="Arial" w:cs="Arial"/>
            <w:sz w:val="22"/>
            <w:szCs w:val="22"/>
          </w:rPr>
          <w:t>p</w:t>
        </w:r>
        <w:r w:rsidR="004C6941" w:rsidRPr="00F83FA2" w:rsidDel="00D1713E">
          <w:rPr>
            <w:rFonts w:ascii="Arial" w:hAnsi="Arial" w:cs="Arial"/>
            <w:i w:val="0"/>
            <w:iCs/>
            <w:sz w:val="22"/>
            <w:szCs w:val="22"/>
          </w:rPr>
          <w:t>=0.033, while</w:t>
        </w:r>
        <w:r w:rsidR="00C26C68" w:rsidDel="00D1713E">
          <w:rPr>
            <w:rFonts w:ascii="Arial" w:hAnsi="Arial" w:cs="Arial"/>
            <w:i w:val="0"/>
            <w:iCs/>
            <w:sz w:val="22"/>
            <w:szCs w:val="22"/>
          </w:rPr>
          <w:t xml:space="preserve"> the</w:t>
        </w:r>
        <w:r w:rsidR="004C6941" w:rsidRPr="00F83FA2" w:rsidDel="00D1713E">
          <w:rPr>
            <w:rFonts w:ascii="Arial" w:hAnsi="Arial" w:cs="Arial"/>
            <w:i w:val="0"/>
            <w:iCs/>
            <w:sz w:val="22"/>
            <w:szCs w:val="22"/>
          </w:rPr>
          <w:t xml:space="preserve"> </w:t>
        </w:r>
        <w:r w:rsidR="00C26C68" w:rsidDel="00D1713E">
          <w:rPr>
            <w:rFonts w:ascii="Arial" w:hAnsi="Arial" w:cs="Arial"/>
            <w:i w:val="0"/>
            <w:iCs/>
            <w:sz w:val="22"/>
            <w:szCs w:val="22"/>
          </w:rPr>
          <w:t xml:space="preserve">absolute neutrophil </w:t>
        </w:r>
        <w:r w:rsidR="002478B9" w:rsidDel="00D1713E">
          <w:rPr>
            <w:rFonts w:ascii="Arial" w:hAnsi="Arial" w:cs="Arial"/>
            <w:i w:val="0"/>
            <w:iCs/>
            <w:sz w:val="22"/>
            <w:szCs w:val="22"/>
          </w:rPr>
          <w:t>count was</w:t>
        </w:r>
        <w:r w:rsidR="00C26C68" w:rsidDel="00D1713E">
          <w:rPr>
            <w:rFonts w:ascii="Arial" w:hAnsi="Arial" w:cs="Arial"/>
            <w:i w:val="0"/>
            <w:iCs/>
            <w:sz w:val="22"/>
            <w:szCs w:val="22"/>
          </w:rPr>
          <w:t xml:space="preserve"> </w:t>
        </w:r>
        <w:r w:rsidR="004C6941" w:rsidRPr="00F83FA2" w:rsidDel="00D1713E">
          <w:rPr>
            <w:rFonts w:ascii="Arial" w:hAnsi="Arial" w:cs="Arial"/>
            <w:i w:val="0"/>
            <w:iCs/>
            <w:sz w:val="22"/>
            <w:szCs w:val="22"/>
          </w:rPr>
          <w:t>lower</w:t>
        </w:r>
        <w:r w:rsidR="000C7676" w:rsidDel="00D1713E">
          <w:rPr>
            <w:rFonts w:ascii="Arial" w:hAnsi="Arial" w:cs="Arial"/>
            <w:i w:val="0"/>
            <w:iCs/>
            <w:sz w:val="22"/>
            <w:szCs w:val="22"/>
          </w:rPr>
          <w:t xml:space="preserve"> AI compared with the non-AI groups</w:t>
        </w:r>
        <w:r w:rsidR="004C6941" w:rsidRPr="00F83FA2" w:rsidDel="00D1713E">
          <w:rPr>
            <w:rFonts w:ascii="Arial" w:hAnsi="Arial" w:cs="Arial"/>
            <w:i w:val="0"/>
            <w:iCs/>
            <w:sz w:val="22"/>
            <w:szCs w:val="22"/>
          </w:rPr>
          <w:t>.</w:t>
        </w:r>
        <w:r w:rsidR="00384A4A" w:rsidDel="00D1713E">
          <w:rPr>
            <w:rFonts w:ascii="Arial" w:hAnsi="Arial" w:cs="Arial"/>
            <w:i w:val="0"/>
            <w:iCs/>
            <w:sz w:val="22"/>
            <w:szCs w:val="22"/>
          </w:rPr>
          <w:t xml:space="preserve"> There was significantly higher use of </w:t>
        </w:r>
        <w:r w:rsidR="00910956" w:rsidDel="00D1713E">
          <w:rPr>
            <w:rFonts w:ascii="Arial" w:hAnsi="Arial" w:cs="Arial"/>
            <w:i w:val="0"/>
            <w:iCs/>
            <w:sz w:val="22"/>
            <w:szCs w:val="22"/>
          </w:rPr>
          <w:t>fluconazole</w:t>
        </w:r>
        <w:r w:rsidR="00384A4A" w:rsidDel="00D1713E">
          <w:rPr>
            <w:rFonts w:ascii="Arial" w:hAnsi="Arial" w:cs="Arial"/>
            <w:i w:val="0"/>
            <w:iCs/>
            <w:sz w:val="22"/>
            <w:szCs w:val="22"/>
          </w:rPr>
          <w:t xml:space="preserve"> and opiates in the AI vs Non-AI group at</w:t>
        </w:r>
        <w:r w:rsidR="004C6941" w:rsidRPr="00F83FA2" w:rsidDel="00D1713E">
          <w:rPr>
            <w:rFonts w:ascii="Arial" w:hAnsi="Arial" w:cs="Arial"/>
            <w:i w:val="0"/>
            <w:iCs/>
            <w:sz w:val="22"/>
            <w:szCs w:val="22"/>
          </w:rPr>
          <w:t xml:space="preserve"> </w:t>
        </w:r>
        <w:r w:rsidR="00384A4A" w:rsidRPr="00384A4A" w:rsidDel="00D1713E">
          <w:rPr>
            <w:rFonts w:ascii="Arial" w:hAnsi="Arial" w:cs="Arial"/>
            <w:i w:val="0"/>
            <w:iCs/>
            <w:sz w:val="22"/>
            <w:szCs w:val="22"/>
          </w:rPr>
          <w:t>11 (40.7%)</w:t>
        </w:r>
        <w:r w:rsidR="00384A4A" w:rsidDel="00D1713E">
          <w:rPr>
            <w:rFonts w:ascii="Arial" w:hAnsi="Arial" w:cs="Arial"/>
            <w:i w:val="0"/>
            <w:iCs/>
            <w:sz w:val="22"/>
            <w:szCs w:val="22"/>
          </w:rPr>
          <w:t xml:space="preserve"> vs </w:t>
        </w:r>
        <w:r w:rsidR="00384A4A" w:rsidRPr="00384A4A" w:rsidDel="00D1713E">
          <w:rPr>
            <w:rFonts w:ascii="Arial" w:hAnsi="Arial" w:cs="Arial"/>
            <w:i w:val="0"/>
            <w:iCs/>
            <w:sz w:val="22"/>
            <w:szCs w:val="22"/>
          </w:rPr>
          <w:t>63 (12.1%)</w:t>
        </w:r>
        <w:r w:rsidR="00384A4A" w:rsidDel="00D1713E">
          <w:rPr>
            <w:rFonts w:ascii="Arial" w:hAnsi="Arial" w:cs="Arial"/>
            <w:i w:val="0"/>
            <w:iCs/>
            <w:sz w:val="22"/>
            <w:szCs w:val="22"/>
          </w:rPr>
          <w:t xml:space="preserve"> </w:t>
        </w:r>
        <w:r w:rsidR="00384A4A" w:rsidRPr="00910956" w:rsidDel="00D1713E">
          <w:rPr>
            <w:rFonts w:ascii="Arial" w:hAnsi="Arial" w:cs="Arial"/>
            <w:sz w:val="22"/>
            <w:szCs w:val="22"/>
          </w:rPr>
          <w:t>p</w:t>
        </w:r>
        <w:r w:rsidR="00384A4A" w:rsidRPr="00384A4A" w:rsidDel="00D1713E">
          <w:rPr>
            <w:rFonts w:ascii="Arial" w:hAnsi="Arial" w:cs="Arial"/>
            <w:i w:val="0"/>
            <w:iCs/>
            <w:sz w:val="22"/>
            <w:szCs w:val="22"/>
          </w:rPr>
          <w:t>&lt;0.001</w:t>
        </w:r>
        <w:r w:rsidR="00384A4A" w:rsidDel="00D1713E">
          <w:rPr>
            <w:rFonts w:ascii="Arial" w:hAnsi="Arial" w:cs="Arial"/>
            <w:i w:val="0"/>
            <w:iCs/>
            <w:sz w:val="22"/>
            <w:szCs w:val="22"/>
          </w:rPr>
          <w:t xml:space="preserve"> &amp; </w:t>
        </w:r>
        <w:r w:rsidR="00384A4A" w:rsidRPr="00384A4A" w:rsidDel="00D1713E">
          <w:rPr>
            <w:rFonts w:ascii="Arial" w:hAnsi="Arial" w:cs="Arial"/>
            <w:i w:val="0"/>
            <w:iCs/>
            <w:sz w:val="22"/>
            <w:szCs w:val="22"/>
          </w:rPr>
          <w:t>12 (44.4%)</w:t>
        </w:r>
        <w:r w:rsidR="00384A4A" w:rsidDel="00D1713E">
          <w:rPr>
            <w:rFonts w:ascii="Arial" w:hAnsi="Arial" w:cs="Arial"/>
            <w:i w:val="0"/>
            <w:iCs/>
            <w:sz w:val="22"/>
            <w:szCs w:val="22"/>
          </w:rPr>
          <w:t xml:space="preserve"> vs </w:t>
        </w:r>
        <w:r w:rsidR="00384A4A" w:rsidRPr="00384A4A" w:rsidDel="00D1713E">
          <w:rPr>
            <w:rFonts w:ascii="Arial" w:hAnsi="Arial" w:cs="Arial"/>
            <w:i w:val="0"/>
            <w:iCs/>
            <w:sz w:val="22"/>
            <w:szCs w:val="22"/>
          </w:rPr>
          <w:t>114 (21.8%)</w:t>
        </w:r>
        <w:r w:rsidR="00384A4A" w:rsidRPr="00910956" w:rsidDel="00D1713E">
          <w:rPr>
            <w:rFonts w:ascii="Arial" w:hAnsi="Arial" w:cs="Arial"/>
            <w:sz w:val="22"/>
            <w:szCs w:val="22"/>
          </w:rPr>
          <w:t xml:space="preserve"> p</w:t>
        </w:r>
        <w:r w:rsidR="00384A4A" w:rsidDel="00D1713E">
          <w:rPr>
            <w:rFonts w:ascii="Arial" w:hAnsi="Arial" w:cs="Arial"/>
            <w:i w:val="0"/>
            <w:iCs/>
            <w:sz w:val="22"/>
            <w:szCs w:val="22"/>
          </w:rPr>
          <w:t>=</w:t>
        </w:r>
        <w:r w:rsidR="00384A4A" w:rsidRPr="00384A4A" w:rsidDel="00D1713E">
          <w:rPr>
            <w:rFonts w:ascii="Arial" w:hAnsi="Arial" w:cs="Arial"/>
            <w:i w:val="0"/>
            <w:iCs/>
            <w:sz w:val="22"/>
            <w:szCs w:val="22"/>
          </w:rPr>
          <w:t>0.006</w:t>
        </w:r>
        <w:r w:rsidR="00384A4A" w:rsidDel="00D1713E">
          <w:rPr>
            <w:rFonts w:ascii="Arial" w:hAnsi="Arial" w:cs="Arial"/>
            <w:i w:val="0"/>
            <w:iCs/>
            <w:sz w:val="22"/>
            <w:szCs w:val="22"/>
          </w:rPr>
          <w:t xml:space="preserve">, respectively, </w:t>
        </w:r>
        <w:r w:rsidR="00BA1DB1" w:rsidRPr="00F83FA2" w:rsidDel="00D1713E">
          <w:rPr>
            <w:rFonts w:ascii="Arial" w:hAnsi="Arial" w:cs="Arial"/>
            <w:i w:val="0"/>
            <w:iCs/>
            <w:sz w:val="22"/>
            <w:szCs w:val="22"/>
          </w:rPr>
          <w:t>Table 3</w:t>
        </w:r>
        <w:r w:rsidR="00384A4A" w:rsidDel="00D1713E">
          <w:rPr>
            <w:rFonts w:ascii="Arial" w:hAnsi="Arial" w:cs="Arial"/>
            <w:i w:val="0"/>
            <w:iCs/>
            <w:sz w:val="22"/>
            <w:szCs w:val="22"/>
          </w:rPr>
          <w:t>.</w:t>
        </w:r>
      </w:moveFrom>
    </w:p>
    <w:p w14:paraId="46D7180B" w14:textId="36AE9B82" w:rsidR="00A554B0" w:rsidRDefault="00EA507E"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rPr>
      </w:pPr>
      <w:moveFrom w:id="689" w:author="Ian Ross" w:date="2024-09-19T10:00:00Z" w16du:dateUtc="2024-09-19T08:00:00Z">
        <w:r w:rsidRPr="00083614" w:rsidDel="00D1713E">
          <w:rPr>
            <w:b/>
            <w:bCs/>
          </w:rPr>
          <w:t xml:space="preserve"> </w:t>
        </w:r>
      </w:moveFrom>
      <w:moveFromRangeEnd w:id="687"/>
    </w:p>
    <w:p w14:paraId="3EA0BE36" w14:textId="53EDB33B" w:rsidR="00D50028" w:rsidRPr="00BA0DE9" w:rsidRDefault="00D50028" w:rsidP="00A554B0">
      <w:pPr>
        <w:pStyle w:val="TableCaption"/>
        <w:pBdr>
          <w:top w:val="none" w:sz="0" w:space="0" w:color="000000"/>
          <w:left w:val="none" w:sz="0" w:space="0" w:color="000000"/>
          <w:bottom w:val="none" w:sz="0" w:space="0" w:color="000000"/>
          <w:right w:val="none" w:sz="0" w:space="0" w:color="000000"/>
        </w:pBdr>
        <w:spacing w:before="60" w:after="60"/>
        <w:ind w:right="60"/>
        <w:rPr>
          <w:b/>
          <w:bCs/>
          <w:sz w:val="20"/>
          <w:szCs w:val="20"/>
          <w:rPrChange w:id="690" w:author="Ian Ross" w:date="2024-09-19T10:12:00Z" w16du:dateUtc="2024-09-19T08:12:00Z">
            <w:rPr>
              <w:b/>
              <w:bCs/>
            </w:rPr>
          </w:rPrChange>
        </w:rPr>
      </w:pPr>
      <w:r w:rsidRPr="00BA0DE9">
        <w:rPr>
          <w:rFonts w:ascii="Arial" w:hAnsi="Arial" w:cs="Arial"/>
          <w:b/>
          <w:bCs/>
          <w:i w:val="0"/>
          <w:iCs/>
          <w:sz w:val="20"/>
          <w:szCs w:val="20"/>
          <w:rPrChange w:id="691" w:author="Ian Ross" w:date="2024-09-19T10:12:00Z" w16du:dateUtc="2024-09-19T08:12:00Z">
            <w:rPr>
              <w:rFonts w:ascii="Arial" w:hAnsi="Arial" w:cs="Arial"/>
              <w:b/>
              <w:bCs/>
              <w:i w:val="0"/>
              <w:iCs/>
              <w:sz w:val="22"/>
              <w:szCs w:val="22"/>
            </w:rPr>
          </w:rPrChange>
        </w:rPr>
        <w:t>Table</w:t>
      </w:r>
      <w:del w:id="692" w:author="Ian Ross" w:date="2024-09-19T10:12:00Z" w16du:dateUtc="2024-09-19T08:12:00Z">
        <w:r w:rsidRPr="00BA0DE9" w:rsidDel="00BA0DE9">
          <w:rPr>
            <w:rFonts w:ascii="Arial" w:hAnsi="Arial" w:cs="Arial"/>
            <w:b/>
            <w:bCs/>
            <w:i w:val="0"/>
            <w:iCs/>
            <w:sz w:val="20"/>
            <w:szCs w:val="20"/>
            <w:rPrChange w:id="693" w:author="Ian Ross" w:date="2024-09-19T10:12:00Z" w16du:dateUtc="2024-09-19T08:12:00Z">
              <w:rPr>
                <w:rFonts w:ascii="Arial" w:hAnsi="Arial" w:cs="Arial"/>
                <w:b/>
                <w:bCs/>
                <w:i w:val="0"/>
                <w:iCs/>
                <w:sz w:val="22"/>
                <w:szCs w:val="22"/>
              </w:rPr>
            </w:rPrChange>
          </w:rPr>
          <w:delText xml:space="preserve"> </w:delText>
        </w:r>
        <w:r w:rsidR="006A76F1" w:rsidRPr="00BA0DE9" w:rsidDel="00BA0DE9">
          <w:rPr>
            <w:rFonts w:ascii="Arial" w:hAnsi="Arial" w:cs="Arial"/>
            <w:b/>
            <w:bCs/>
            <w:i w:val="0"/>
            <w:iCs/>
            <w:sz w:val="20"/>
            <w:szCs w:val="20"/>
            <w:rPrChange w:id="694" w:author="Ian Ross" w:date="2024-09-19T10:12:00Z" w16du:dateUtc="2024-09-19T08:12:00Z">
              <w:rPr>
                <w:rFonts w:ascii="Arial" w:hAnsi="Arial" w:cs="Arial"/>
                <w:b/>
                <w:bCs/>
                <w:i w:val="0"/>
                <w:iCs/>
                <w:sz w:val="22"/>
                <w:szCs w:val="22"/>
              </w:rPr>
            </w:rPrChange>
          </w:rPr>
          <w:delText>3</w:delText>
        </w:r>
      </w:del>
      <w:ins w:id="695" w:author="Ian Ross" w:date="2024-09-19T10:12:00Z" w16du:dateUtc="2024-09-19T08:12:00Z">
        <w:r w:rsidR="00BA0DE9" w:rsidRPr="00BA0DE9">
          <w:rPr>
            <w:rFonts w:ascii="Arial" w:hAnsi="Arial" w:cs="Arial"/>
            <w:b/>
            <w:bCs/>
            <w:i w:val="0"/>
            <w:iCs/>
            <w:sz w:val="20"/>
            <w:szCs w:val="20"/>
            <w:rPrChange w:id="696" w:author="Ian Ross" w:date="2024-09-19T10:12:00Z" w16du:dateUtc="2024-09-19T08:12:00Z">
              <w:rPr>
                <w:rFonts w:ascii="Arial" w:hAnsi="Arial" w:cs="Arial"/>
                <w:b/>
                <w:bCs/>
                <w:i w:val="0"/>
                <w:iCs/>
                <w:sz w:val="22"/>
                <w:szCs w:val="22"/>
              </w:rPr>
            </w:rPrChange>
          </w:rPr>
          <w:t xml:space="preserve"> 2</w:t>
        </w:r>
      </w:ins>
      <w:r w:rsidRPr="00BA0DE9">
        <w:rPr>
          <w:rFonts w:ascii="Arial" w:hAnsi="Arial" w:cs="Arial"/>
          <w:b/>
          <w:bCs/>
          <w:i w:val="0"/>
          <w:iCs/>
          <w:sz w:val="20"/>
          <w:szCs w:val="20"/>
          <w:rPrChange w:id="697" w:author="Ian Ross" w:date="2024-09-19T10:12:00Z" w16du:dateUtc="2024-09-19T08:12:00Z">
            <w:rPr>
              <w:rFonts w:ascii="Arial" w:hAnsi="Arial" w:cs="Arial"/>
              <w:b/>
              <w:bCs/>
              <w:i w:val="0"/>
              <w:iCs/>
              <w:sz w:val="22"/>
              <w:szCs w:val="22"/>
            </w:rPr>
          </w:rPrChange>
        </w:rPr>
        <w:t xml:space="preserve">: </w:t>
      </w:r>
      <w:r w:rsidR="007A6CC5" w:rsidRPr="00BA0DE9">
        <w:rPr>
          <w:rFonts w:ascii="Arial" w:hAnsi="Arial" w:cs="Arial"/>
          <w:b/>
          <w:bCs/>
          <w:i w:val="0"/>
          <w:iCs/>
          <w:sz w:val="20"/>
          <w:szCs w:val="20"/>
          <w:rPrChange w:id="698" w:author="Ian Ross" w:date="2024-09-19T10:12:00Z" w16du:dateUtc="2024-09-19T08:12:00Z">
            <w:rPr>
              <w:rFonts w:ascii="Arial" w:hAnsi="Arial" w:cs="Arial"/>
              <w:b/>
              <w:bCs/>
              <w:i w:val="0"/>
              <w:iCs/>
              <w:sz w:val="22"/>
              <w:szCs w:val="22"/>
            </w:rPr>
          </w:rPrChange>
        </w:rPr>
        <w:t xml:space="preserve">Comparison </w:t>
      </w:r>
      <w:r w:rsidR="00E37DFB" w:rsidRPr="00BA0DE9">
        <w:rPr>
          <w:rFonts w:ascii="Arial" w:hAnsi="Arial" w:cs="Arial"/>
          <w:b/>
          <w:bCs/>
          <w:i w:val="0"/>
          <w:iCs/>
          <w:sz w:val="20"/>
          <w:szCs w:val="20"/>
          <w:rPrChange w:id="699" w:author="Ian Ross" w:date="2024-09-19T10:12:00Z" w16du:dateUtc="2024-09-19T08:12:00Z">
            <w:rPr>
              <w:rFonts w:ascii="Arial" w:hAnsi="Arial" w:cs="Arial"/>
              <w:b/>
              <w:bCs/>
              <w:i w:val="0"/>
              <w:iCs/>
              <w:sz w:val="22"/>
              <w:szCs w:val="22"/>
            </w:rPr>
          </w:rPrChange>
        </w:rPr>
        <w:t xml:space="preserve">of clinical characteristics in patients with adrenal insufficiency </w:t>
      </w:r>
      <w:r w:rsidR="007A6CC5" w:rsidRPr="00BA0DE9">
        <w:rPr>
          <w:rFonts w:ascii="Arial" w:hAnsi="Arial" w:cs="Arial"/>
          <w:b/>
          <w:bCs/>
          <w:i w:val="0"/>
          <w:iCs/>
          <w:sz w:val="20"/>
          <w:szCs w:val="20"/>
          <w:rPrChange w:id="700" w:author="Ian Ross" w:date="2024-09-19T10:12:00Z" w16du:dateUtc="2024-09-19T08:12:00Z">
            <w:rPr>
              <w:rFonts w:ascii="Arial" w:hAnsi="Arial" w:cs="Arial"/>
              <w:b/>
              <w:bCs/>
              <w:i w:val="0"/>
              <w:iCs/>
              <w:sz w:val="22"/>
              <w:szCs w:val="22"/>
            </w:rPr>
          </w:rPrChange>
        </w:rPr>
        <w:t xml:space="preserve">with those without </w:t>
      </w:r>
    </w:p>
    <w:tbl>
      <w:tblPr>
        <w:tblStyle w:val="PlainTable5"/>
        <w:tblW w:w="9502" w:type="dxa"/>
        <w:tblInd w:w="-142" w:type="dxa"/>
        <w:tblLook w:val="0420" w:firstRow="1" w:lastRow="0" w:firstColumn="0" w:lastColumn="0" w:noHBand="0" w:noVBand="1"/>
      </w:tblPr>
      <w:tblGrid>
        <w:gridCol w:w="4522"/>
        <w:gridCol w:w="1795"/>
        <w:gridCol w:w="1795"/>
        <w:gridCol w:w="1390"/>
      </w:tblGrid>
      <w:tr w:rsidR="00A11D65" w:rsidRPr="007C7DE3" w14:paraId="384F1C4B" w14:textId="77777777" w:rsidTr="00C822FF">
        <w:trPr>
          <w:cnfStyle w:val="100000000000" w:firstRow="1" w:lastRow="0" w:firstColumn="0" w:lastColumn="0" w:oddVBand="0" w:evenVBand="0" w:oddHBand="0" w:evenHBand="0" w:firstRowFirstColumn="0" w:firstRowLastColumn="0" w:lastRowFirstColumn="0" w:lastRowLastColumn="0"/>
          <w:trHeight w:val="300"/>
        </w:trPr>
        <w:tc>
          <w:tcPr>
            <w:tcW w:w="4526" w:type="dxa"/>
            <w:noWrap/>
            <w:hideMark/>
          </w:tcPr>
          <w:p w14:paraId="50A74726" w14:textId="71616F66" w:rsidR="00A11D65" w:rsidRPr="00347433" w:rsidRDefault="00A11D65" w:rsidP="00A11D65">
            <w:pPr>
              <w:rPr>
                <w:rFonts w:ascii="Arial" w:eastAsia="Times New Roman" w:hAnsi="Arial" w:cs="Arial"/>
                <w:b/>
                <w:bCs/>
                <w:i w:val="0"/>
                <w:iCs w:val="0"/>
                <w:color w:val="000000"/>
                <w:sz w:val="18"/>
                <w:szCs w:val="18"/>
                <w:lang w:val="en-ZA" w:eastAsia="en-ZA"/>
                <w:rPrChange w:id="701" w:author="Ian Ross" w:date="2024-09-19T10:10:00Z" w16du:dateUtc="2024-09-19T08:10:00Z">
                  <w:rPr>
                    <w:rFonts w:ascii="Arial" w:eastAsia="Times New Roman" w:hAnsi="Arial" w:cs="Arial"/>
                    <w:i w:val="0"/>
                    <w:iCs w:val="0"/>
                    <w:color w:val="000000"/>
                    <w:sz w:val="18"/>
                    <w:szCs w:val="18"/>
                    <w:lang w:val="en-ZA" w:eastAsia="en-ZA"/>
                  </w:rPr>
                </w:rPrChange>
              </w:rPr>
            </w:pPr>
            <w:r w:rsidRPr="00347433">
              <w:rPr>
                <w:rFonts w:ascii="Arial" w:eastAsia="Times New Roman" w:hAnsi="Arial" w:cs="Arial"/>
                <w:b/>
                <w:bCs/>
                <w:color w:val="000000"/>
                <w:sz w:val="18"/>
                <w:szCs w:val="18"/>
                <w:lang w:eastAsia="en-ZA"/>
                <w:rPrChange w:id="702" w:author="Ian Ross" w:date="2024-09-19T10:10:00Z" w16du:dateUtc="2024-09-19T08:10:00Z">
                  <w:rPr>
                    <w:rFonts w:ascii="Arial" w:eastAsia="Times New Roman" w:hAnsi="Arial" w:cs="Arial"/>
                    <w:color w:val="000000"/>
                    <w:sz w:val="18"/>
                    <w:szCs w:val="18"/>
                    <w:lang w:eastAsia="en-ZA"/>
                  </w:rPr>
                </w:rPrChange>
              </w:rPr>
              <w:t>Variable</w:t>
            </w:r>
            <w:r w:rsidR="00841F8F" w:rsidRPr="00347433">
              <w:rPr>
                <w:rFonts w:ascii="Arial" w:eastAsia="Times New Roman" w:hAnsi="Arial" w:cs="Arial"/>
                <w:b/>
                <w:bCs/>
                <w:color w:val="000000"/>
                <w:sz w:val="18"/>
                <w:szCs w:val="18"/>
                <w:lang w:eastAsia="en-ZA"/>
                <w:rPrChange w:id="703" w:author="Ian Ross" w:date="2024-09-19T10:10:00Z" w16du:dateUtc="2024-09-19T08:10:00Z">
                  <w:rPr>
                    <w:rFonts w:ascii="Arial" w:eastAsia="Times New Roman" w:hAnsi="Arial" w:cs="Arial"/>
                    <w:color w:val="000000"/>
                    <w:sz w:val="18"/>
                    <w:szCs w:val="18"/>
                    <w:lang w:eastAsia="en-ZA"/>
                  </w:rPr>
                </w:rPrChange>
              </w:rPr>
              <w:t xml:space="preserve">                                                               </w:t>
            </w:r>
          </w:p>
        </w:tc>
        <w:tc>
          <w:tcPr>
            <w:tcW w:w="1796" w:type="dxa"/>
            <w:noWrap/>
            <w:hideMark/>
          </w:tcPr>
          <w:p w14:paraId="3C616123" w14:textId="111DABE4"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AI, N = 27</w:t>
            </w:r>
            <w:r w:rsidRPr="00347433">
              <w:rPr>
                <w:rFonts w:ascii="Arial" w:eastAsia="Times New Roman" w:hAnsi="Arial" w:cs="Arial"/>
                <w:color w:val="000000"/>
                <w:sz w:val="18"/>
                <w:szCs w:val="18"/>
                <w:vertAlign w:val="superscript"/>
                <w:lang w:eastAsia="en-ZA"/>
              </w:rPr>
              <w:t>1</w:t>
            </w:r>
          </w:p>
        </w:tc>
        <w:tc>
          <w:tcPr>
            <w:tcW w:w="1796" w:type="dxa"/>
            <w:noWrap/>
            <w:hideMark/>
          </w:tcPr>
          <w:p w14:paraId="7ED845E4" w14:textId="2808B54B" w:rsidR="00A11D65" w:rsidRPr="00347433" w:rsidRDefault="00A11D65" w:rsidP="00A11D65">
            <w:pPr>
              <w:rPr>
                <w:rFonts w:ascii="Arial" w:eastAsia="Times New Roman" w:hAnsi="Arial" w:cs="Arial"/>
                <w:i w:val="0"/>
                <w:iCs w:val="0"/>
                <w:color w:val="000000"/>
                <w:sz w:val="18"/>
                <w:szCs w:val="18"/>
                <w:lang w:val="en-ZA" w:eastAsia="en-ZA"/>
              </w:rPr>
            </w:pPr>
            <w:r w:rsidRPr="00347433">
              <w:rPr>
                <w:rFonts w:ascii="Arial" w:eastAsia="Times New Roman" w:hAnsi="Arial" w:cs="Arial"/>
                <w:color w:val="000000"/>
                <w:sz w:val="18"/>
                <w:szCs w:val="18"/>
                <w:lang w:eastAsia="en-ZA"/>
              </w:rPr>
              <w:t>No</w:t>
            </w:r>
            <w:r w:rsidR="000C7676" w:rsidRPr="00347433">
              <w:rPr>
                <w:rFonts w:ascii="Arial" w:eastAsia="Times New Roman" w:hAnsi="Arial" w:cs="Arial"/>
                <w:color w:val="000000"/>
                <w:sz w:val="18"/>
                <w:szCs w:val="18"/>
                <w:lang w:eastAsia="en-ZA"/>
              </w:rPr>
              <w:t>n</w:t>
            </w:r>
            <w:r w:rsidRPr="00347433">
              <w:rPr>
                <w:rFonts w:ascii="Arial" w:eastAsia="Times New Roman" w:hAnsi="Arial" w:cs="Arial"/>
                <w:color w:val="000000"/>
                <w:sz w:val="18"/>
                <w:szCs w:val="18"/>
                <w:lang w:eastAsia="en-ZA"/>
              </w:rPr>
              <w:t>-AI, N = 522</w:t>
            </w:r>
            <w:r w:rsidRPr="00347433">
              <w:rPr>
                <w:rFonts w:ascii="Arial" w:eastAsia="Times New Roman" w:hAnsi="Arial" w:cs="Arial"/>
                <w:color w:val="000000"/>
                <w:sz w:val="18"/>
                <w:szCs w:val="18"/>
                <w:vertAlign w:val="superscript"/>
                <w:lang w:eastAsia="en-ZA"/>
              </w:rPr>
              <w:t>1</w:t>
            </w:r>
          </w:p>
        </w:tc>
        <w:tc>
          <w:tcPr>
            <w:tcW w:w="1384" w:type="dxa"/>
            <w:noWrap/>
            <w:hideMark/>
          </w:tcPr>
          <w:p w14:paraId="49FE3549" w14:textId="5BB22C7C" w:rsidR="00A11D65" w:rsidRPr="00A57124" w:rsidRDefault="00217BFF" w:rsidP="00A11D65">
            <w:pPr>
              <w:rPr>
                <w:rFonts w:ascii="Arial" w:eastAsia="Times New Roman" w:hAnsi="Arial" w:cs="Arial"/>
                <w:color w:val="000000"/>
                <w:sz w:val="18"/>
                <w:szCs w:val="18"/>
                <w:lang w:val="en-ZA" w:eastAsia="en-ZA"/>
              </w:rPr>
            </w:pPr>
            <w:r>
              <w:rPr>
                <w:rFonts w:ascii="Arial" w:eastAsia="Times New Roman" w:hAnsi="Arial" w:cs="Arial"/>
                <w:color w:val="000000"/>
                <w:sz w:val="18"/>
                <w:szCs w:val="18"/>
                <w:lang w:eastAsia="en-ZA"/>
              </w:rPr>
              <w:t xml:space="preserve">          </w:t>
            </w:r>
            <w:r w:rsidR="00A11D65" w:rsidRPr="00A57124">
              <w:rPr>
                <w:rFonts w:ascii="Arial" w:eastAsia="Times New Roman" w:hAnsi="Arial" w:cs="Arial"/>
                <w:color w:val="000000"/>
                <w:sz w:val="18"/>
                <w:szCs w:val="18"/>
                <w:lang w:eastAsia="en-ZA"/>
              </w:rPr>
              <w:t>p-value</w:t>
            </w:r>
            <w:r w:rsidR="00A11D65" w:rsidRPr="00A57124">
              <w:rPr>
                <w:rFonts w:ascii="Arial" w:eastAsia="Times New Roman" w:hAnsi="Arial" w:cs="Arial"/>
                <w:color w:val="000000"/>
                <w:sz w:val="18"/>
                <w:szCs w:val="18"/>
                <w:vertAlign w:val="superscript"/>
                <w:lang w:eastAsia="en-ZA"/>
              </w:rPr>
              <w:t>2</w:t>
            </w:r>
          </w:p>
        </w:tc>
      </w:tr>
      <w:tr w:rsidR="00A11D65" w:rsidRPr="007C7DE3" w14:paraId="09B01A0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FD3CDE"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Age at enrolment, median (IQR) (years)</w:t>
            </w:r>
          </w:p>
        </w:tc>
        <w:tc>
          <w:tcPr>
            <w:tcW w:w="1796" w:type="dxa"/>
            <w:noWrap/>
            <w:hideMark/>
          </w:tcPr>
          <w:p w14:paraId="0714DF67"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(32.0,47.5)</w:t>
            </w:r>
          </w:p>
        </w:tc>
        <w:tc>
          <w:tcPr>
            <w:tcW w:w="1796" w:type="dxa"/>
            <w:noWrap/>
            <w:hideMark/>
          </w:tcPr>
          <w:p w14:paraId="46CB2239"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36.0 (31.8,43.0)</w:t>
            </w:r>
          </w:p>
        </w:tc>
        <w:tc>
          <w:tcPr>
            <w:tcW w:w="1384" w:type="dxa"/>
            <w:noWrap/>
            <w:hideMark/>
          </w:tcPr>
          <w:p w14:paraId="79ECBA32" w14:textId="77777777" w:rsidR="00A11D65" w:rsidRPr="00A57124" w:rsidRDefault="00A11D65" w:rsidP="00A11D65">
            <w:pPr>
              <w:jc w:val="right"/>
              <w:rPr>
                <w:rFonts w:eastAsia="Times New Roman" w:cs="Arial"/>
                <w:color w:val="000000"/>
                <w:sz w:val="18"/>
                <w:szCs w:val="18"/>
                <w:lang w:val="en-ZA" w:eastAsia="en-ZA"/>
              </w:rPr>
            </w:pPr>
            <w:commentRangeStart w:id="704"/>
            <w:commentRangeStart w:id="705"/>
            <w:r w:rsidRPr="00A57124">
              <w:rPr>
                <w:rFonts w:eastAsia="Times New Roman" w:cs="Arial"/>
                <w:color w:val="000000"/>
                <w:sz w:val="18"/>
                <w:szCs w:val="18"/>
                <w:lang w:eastAsia="en-ZA"/>
              </w:rPr>
              <w:t>0.4</w:t>
            </w:r>
            <w:commentRangeEnd w:id="704"/>
            <w:r w:rsidR="00137697">
              <w:rPr>
                <w:rStyle w:val="CommentReference"/>
              </w:rPr>
              <w:commentReference w:id="704"/>
            </w:r>
            <w:commentRangeEnd w:id="705"/>
            <w:r w:rsidR="00DA6492">
              <w:rPr>
                <w:rStyle w:val="CommentReference"/>
              </w:rPr>
              <w:commentReference w:id="705"/>
            </w:r>
          </w:p>
        </w:tc>
      </w:tr>
      <w:tr w:rsidR="00A11D65" w:rsidRPr="007C7DE3" w14:paraId="1ACBDAF6" w14:textId="77777777" w:rsidTr="00C822FF">
        <w:trPr>
          <w:trHeight w:val="300"/>
        </w:trPr>
        <w:tc>
          <w:tcPr>
            <w:tcW w:w="4526" w:type="dxa"/>
            <w:noWrap/>
            <w:hideMark/>
          </w:tcPr>
          <w:p w14:paraId="43E38723" w14:textId="6D72CDB5"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Gender, N</w:t>
            </w:r>
            <w:r w:rsidR="00841F8F">
              <w:rPr>
                <w:rFonts w:eastAsia="Times New Roman" w:cs="Arial"/>
                <w:color w:val="000000"/>
                <w:sz w:val="18"/>
                <w:szCs w:val="18"/>
                <w:lang w:eastAsia="en-ZA"/>
              </w:rPr>
              <w:t xml:space="preserve"> </w:t>
            </w:r>
            <w:r w:rsidRPr="00A57124">
              <w:rPr>
                <w:rFonts w:eastAsia="Times New Roman" w:cs="Arial"/>
                <w:color w:val="000000"/>
                <w:sz w:val="18"/>
                <w:szCs w:val="18"/>
                <w:lang w:eastAsia="en-ZA"/>
              </w:rPr>
              <w:t>(%)</w:t>
            </w:r>
          </w:p>
        </w:tc>
        <w:tc>
          <w:tcPr>
            <w:tcW w:w="1796" w:type="dxa"/>
            <w:noWrap/>
            <w:hideMark/>
          </w:tcPr>
          <w:p w14:paraId="0AC42894" w14:textId="77777777" w:rsidR="00A11D65" w:rsidRPr="00A57124" w:rsidRDefault="00A11D65" w:rsidP="00A11D65">
            <w:pPr>
              <w:rPr>
                <w:rFonts w:eastAsia="Times New Roman" w:cs="Arial"/>
                <w:color w:val="000000"/>
                <w:sz w:val="18"/>
                <w:szCs w:val="18"/>
                <w:lang w:val="en-ZA" w:eastAsia="en-ZA"/>
              </w:rPr>
            </w:pPr>
          </w:p>
        </w:tc>
        <w:tc>
          <w:tcPr>
            <w:tcW w:w="1796" w:type="dxa"/>
            <w:noWrap/>
            <w:hideMark/>
          </w:tcPr>
          <w:p w14:paraId="22556798" w14:textId="77777777" w:rsidR="00A11D65" w:rsidRPr="00A57124" w:rsidRDefault="00A11D65" w:rsidP="00A11D65">
            <w:pPr>
              <w:rPr>
                <w:rFonts w:eastAsia="Times New Roman" w:cs="Arial"/>
                <w:sz w:val="18"/>
                <w:szCs w:val="18"/>
                <w:lang w:val="en-ZA" w:eastAsia="en-ZA"/>
              </w:rPr>
            </w:pPr>
          </w:p>
        </w:tc>
        <w:tc>
          <w:tcPr>
            <w:tcW w:w="1384" w:type="dxa"/>
            <w:noWrap/>
            <w:hideMark/>
          </w:tcPr>
          <w:p w14:paraId="4174040A" w14:textId="65413142" w:rsidR="00724CAF" w:rsidRPr="00724CAF" w:rsidRDefault="00724CAF" w:rsidP="00A11D65">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A11D65" w:rsidRPr="007C7DE3" w14:paraId="20131543"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199BD55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Female</w:t>
            </w:r>
          </w:p>
        </w:tc>
        <w:tc>
          <w:tcPr>
            <w:tcW w:w="1796" w:type="dxa"/>
            <w:noWrap/>
            <w:hideMark/>
          </w:tcPr>
          <w:p w14:paraId="0A54AA3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 (51.9%)</w:t>
            </w:r>
          </w:p>
        </w:tc>
        <w:tc>
          <w:tcPr>
            <w:tcW w:w="1796" w:type="dxa"/>
            <w:noWrap/>
            <w:hideMark/>
          </w:tcPr>
          <w:p w14:paraId="6D122B75"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266 (51.1%)</w:t>
            </w:r>
          </w:p>
        </w:tc>
        <w:tc>
          <w:tcPr>
            <w:tcW w:w="1384" w:type="dxa"/>
            <w:noWrap/>
            <w:hideMark/>
          </w:tcPr>
          <w:p w14:paraId="6D1A2BE6" w14:textId="77777777" w:rsidR="00A11D65" w:rsidRPr="00A57124" w:rsidRDefault="00A11D65" w:rsidP="00A11D65">
            <w:pPr>
              <w:rPr>
                <w:rFonts w:eastAsia="Times New Roman" w:cs="Arial"/>
                <w:color w:val="000000"/>
                <w:sz w:val="18"/>
                <w:szCs w:val="18"/>
                <w:lang w:val="en-ZA" w:eastAsia="en-ZA"/>
              </w:rPr>
            </w:pPr>
          </w:p>
        </w:tc>
      </w:tr>
      <w:tr w:rsidR="00A11D65" w:rsidRPr="007C7DE3" w14:paraId="4C104CF6" w14:textId="77777777" w:rsidTr="00C822FF">
        <w:trPr>
          <w:trHeight w:val="300"/>
        </w:trPr>
        <w:tc>
          <w:tcPr>
            <w:tcW w:w="4526" w:type="dxa"/>
            <w:noWrap/>
            <w:hideMark/>
          </w:tcPr>
          <w:p w14:paraId="4BD7C650"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Duration of current illness, median (IQR) (days)</w:t>
            </w:r>
          </w:p>
        </w:tc>
        <w:tc>
          <w:tcPr>
            <w:tcW w:w="1796" w:type="dxa"/>
            <w:noWrap/>
            <w:hideMark/>
          </w:tcPr>
          <w:p w14:paraId="2FDFD10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(14.0, 27.8)</w:t>
            </w:r>
          </w:p>
        </w:tc>
        <w:tc>
          <w:tcPr>
            <w:tcW w:w="1796" w:type="dxa"/>
            <w:noWrap/>
            <w:hideMark/>
          </w:tcPr>
          <w:p w14:paraId="38634EA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14.0 (11.8, 21.0)</w:t>
            </w:r>
          </w:p>
        </w:tc>
        <w:tc>
          <w:tcPr>
            <w:tcW w:w="1384" w:type="dxa"/>
            <w:noWrap/>
            <w:hideMark/>
          </w:tcPr>
          <w:p w14:paraId="54CCB388"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3000ED1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8654A11"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Weight loss</w:t>
            </w:r>
          </w:p>
        </w:tc>
        <w:tc>
          <w:tcPr>
            <w:tcW w:w="1796" w:type="dxa"/>
            <w:noWrap/>
            <w:hideMark/>
          </w:tcPr>
          <w:p w14:paraId="50D739B4"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6BCD8BD3"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430 (86.3%)</w:t>
            </w:r>
          </w:p>
        </w:tc>
        <w:tc>
          <w:tcPr>
            <w:tcW w:w="1384" w:type="dxa"/>
            <w:noWrap/>
            <w:hideMark/>
          </w:tcPr>
          <w:p w14:paraId="477A0AE6"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A11D65" w:rsidRPr="007C7DE3" w14:paraId="5313815E" w14:textId="77777777" w:rsidTr="00C822FF">
        <w:trPr>
          <w:trHeight w:val="300"/>
        </w:trPr>
        <w:tc>
          <w:tcPr>
            <w:tcW w:w="4526" w:type="dxa"/>
            <w:noWrap/>
            <w:hideMark/>
          </w:tcPr>
          <w:p w14:paraId="2E94C63A" w14:textId="0371B221"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Viral load (log10 </w:t>
            </w:r>
            <w:r w:rsidR="00137697">
              <w:rPr>
                <w:rFonts w:eastAsia="Times New Roman" w:cs="Arial"/>
                <w:color w:val="000000"/>
                <w:sz w:val="18"/>
                <w:szCs w:val="18"/>
                <w:lang w:eastAsia="en-ZA"/>
              </w:rPr>
              <w:t>c</w:t>
            </w:r>
            <w:r w:rsidR="00137697" w:rsidRPr="00A57124">
              <w:rPr>
                <w:rFonts w:eastAsia="Times New Roman" w:cs="Arial"/>
                <w:color w:val="000000"/>
                <w:sz w:val="18"/>
                <w:szCs w:val="18"/>
                <w:lang w:eastAsia="en-ZA"/>
              </w:rPr>
              <w:t>opies</w:t>
            </w:r>
            <w:r w:rsidRPr="00A57124">
              <w:rPr>
                <w:rFonts w:eastAsia="Times New Roman" w:cs="Arial"/>
                <w:color w:val="000000"/>
                <w:sz w:val="18"/>
                <w:szCs w:val="18"/>
                <w:lang w:eastAsia="en-ZA"/>
              </w:rPr>
              <w:t>/mL)</w:t>
            </w:r>
          </w:p>
        </w:tc>
        <w:tc>
          <w:tcPr>
            <w:tcW w:w="1796" w:type="dxa"/>
            <w:noWrap/>
            <w:hideMark/>
          </w:tcPr>
          <w:p w14:paraId="1C85795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11.0 (10.7, 11.3)</w:t>
            </w:r>
          </w:p>
        </w:tc>
        <w:tc>
          <w:tcPr>
            <w:tcW w:w="1796" w:type="dxa"/>
            <w:noWrap/>
            <w:hideMark/>
          </w:tcPr>
          <w:p w14:paraId="478D938A"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10.8 (7.1, 12.3)</w:t>
            </w:r>
          </w:p>
        </w:tc>
        <w:tc>
          <w:tcPr>
            <w:tcW w:w="1384" w:type="dxa"/>
            <w:noWrap/>
            <w:hideMark/>
          </w:tcPr>
          <w:p w14:paraId="1D61FC29" w14:textId="77777777" w:rsidR="00A11D65" w:rsidRPr="00A57124" w:rsidRDefault="00A11D65" w:rsidP="00A11D65">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0.9</w:t>
            </w:r>
          </w:p>
        </w:tc>
      </w:tr>
      <w:tr w:rsidR="00A11D65" w:rsidRPr="007C7DE3" w14:paraId="4E2EC9BF"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E56D023" w14:textId="3BCB56E2"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Pulmonary tuberculosis</w:t>
            </w:r>
          </w:p>
        </w:tc>
        <w:tc>
          <w:tcPr>
            <w:tcW w:w="1796" w:type="dxa"/>
            <w:noWrap/>
            <w:hideMark/>
          </w:tcPr>
          <w:p w14:paraId="537B9226"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11 (40.7%)</w:t>
            </w:r>
          </w:p>
        </w:tc>
        <w:tc>
          <w:tcPr>
            <w:tcW w:w="1796" w:type="dxa"/>
            <w:noWrap/>
            <w:hideMark/>
          </w:tcPr>
          <w:p w14:paraId="46A2A7ED"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337 (64.6%)</w:t>
            </w:r>
          </w:p>
        </w:tc>
        <w:tc>
          <w:tcPr>
            <w:tcW w:w="1384" w:type="dxa"/>
            <w:noWrap/>
            <w:hideMark/>
          </w:tcPr>
          <w:p w14:paraId="69110D0E"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0.012</w:t>
            </w:r>
          </w:p>
        </w:tc>
      </w:tr>
      <w:tr w:rsidR="00A11D65" w:rsidRPr="007C7DE3" w14:paraId="0A2B9A13" w14:textId="77777777" w:rsidTr="00C822FF">
        <w:trPr>
          <w:trHeight w:val="300"/>
        </w:trPr>
        <w:tc>
          <w:tcPr>
            <w:tcW w:w="4526" w:type="dxa"/>
            <w:noWrap/>
            <w:hideMark/>
          </w:tcPr>
          <w:p w14:paraId="73FE814C" w14:textId="02D0ED1A" w:rsidR="00A11D65" w:rsidRPr="00A57124" w:rsidRDefault="00137697" w:rsidP="00A11D65">
            <w:pPr>
              <w:rPr>
                <w:rFonts w:eastAsia="Times New Roman" w:cs="Arial"/>
                <w:color w:val="000000"/>
                <w:sz w:val="18"/>
                <w:szCs w:val="18"/>
                <w:lang w:val="en-ZA" w:eastAsia="en-ZA"/>
              </w:rPr>
            </w:pPr>
            <w:r>
              <w:rPr>
                <w:rFonts w:eastAsia="Times New Roman" w:cs="Arial"/>
                <w:color w:val="000000"/>
                <w:sz w:val="18"/>
                <w:szCs w:val="18"/>
                <w:lang w:val="en-ZA" w:eastAsia="en-ZA"/>
              </w:rPr>
              <w:t>Extrapulmonary tuberculosis</w:t>
            </w:r>
          </w:p>
        </w:tc>
        <w:tc>
          <w:tcPr>
            <w:tcW w:w="1796" w:type="dxa"/>
            <w:noWrap/>
            <w:hideMark/>
          </w:tcPr>
          <w:p w14:paraId="05B32372"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10 (37.0%)</w:t>
            </w:r>
          </w:p>
        </w:tc>
        <w:tc>
          <w:tcPr>
            <w:tcW w:w="1796" w:type="dxa"/>
            <w:noWrap/>
            <w:hideMark/>
          </w:tcPr>
          <w:p w14:paraId="44637001" w14:textId="77777777" w:rsidR="00A11D65" w:rsidRPr="00A57124" w:rsidRDefault="00A11D65" w:rsidP="00A11D65">
            <w:pPr>
              <w:rPr>
                <w:rFonts w:eastAsia="Times New Roman" w:cs="Arial"/>
                <w:color w:val="000000"/>
                <w:sz w:val="18"/>
                <w:szCs w:val="18"/>
                <w:lang w:val="en-ZA" w:eastAsia="en-ZA"/>
              </w:rPr>
            </w:pPr>
            <w:r w:rsidRPr="00A57124">
              <w:rPr>
                <w:rFonts w:eastAsia="Arial" w:cs="Arial"/>
                <w:color w:val="000000"/>
                <w:sz w:val="18"/>
                <w:szCs w:val="18"/>
                <w:lang w:eastAsia="en-ZA"/>
              </w:rPr>
              <w:t>99 (19.0%)</w:t>
            </w:r>
          </w:p>
        </w:tc>
        <w:tc>
          <w:tcPr>
            <w:tcW w:w="1384" w:type="dxa"/>
            <w:noWrap/>
            <w:hideMark/>
          </w:tcPr>
          <w:p w14:paraId="35CCBAEB" w14:textId="77777777" w:rsidR="00A11D65" w:rsidRPr="009004A8" w:rsidRDefault="00A11D65" w:rsidP="00A11D65">
            <w:pPr>
              <w:jc w:val="right"/>
              <w:rPr>
                <w:rFonts w:eastAsia="Times New Roman" w:cs="Arial"/>
                <w:b/>
                <w:bCs/>
                <w:color w:val="000000"/>
                <w:sz w:val="18"/>
                <w:szCs w:val="18"/>
                <w:lang w:val="en-ZA" w:eastAsia="en-ZA"/>
              </w:rPr>
            </w:pPr>
            <w:r w:rsidRPr="009004A8">
              <w:rPr>
                <w:rFonts w:eastAsia="Arial" w:cs="Arial"/>
                <w:b/>
                <w:bCs/>
                <w:color w:val="000000"/>
                <w:sz w:val="18"/>
                <w:szCs w:val="18"/>
                <w:lang w:eastAsia="en-ZA"/>
              </w:rPr>
              <w:t>0.022</w:t>
            </w:r>
          </w:p>
        </w:tc>
      </w:tr>
      <w:tr w:rsidR="00A11D65" w:rsidRPr="007C7DE3" w14:paraId="7795D368"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5C27011" w14:textId="6156B93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Cryptococcus neoformans</w:t>
            </w:r>
            <w:r w:rsidR="00384A4A">
              <w:rPr>
                <w:rFonts w:eastAsia="Times New Roman" w:cs="Arial"/>
                <w:color w:val="000000"/>
                <w:sz w:val="18"/>
                <w:szCs w:val="18"/>
                <w:lang w:eastAsia="en-ZA"/>
              </w:rPr>
              <w:t xml:space="preserve"> </w:t>
            </w:r>
          </w:p>
        </w:tc>
        <w:tc>
          <w:tcPr>
            <w:tcW w:w="1796" w:type="dxa"/>
            <w:noWrap/>
            <w:hideMark/>
          </w:tcPr>
          <w:p w14:paraId="4F52199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10 (37.0%)</w:t>
            </w:r>
          </w:p>
        </w:tc>
        <w:tc>
          <w:tcPr>
            <w:tcW w:w="1796" w:type="dxa"/>
            <w:noWrap/>
            <w:hideMark/>
          </w:tcPr>
          <w:p w14:paraId="1BAD62E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20 (3.8%)</w:t>
            </w:r>
          </w:p>
        </w:tc>
        <w:tc>
          <w:tcPr>
            <w:tcW w:w="1384" w:type="dxa"/>
            <w:noWrap/>
            <w:hideMark/>
          </w:tcPr>
          <w:p w14:paraId="65B8A4C4" w14:textId="5FDC623C" w:rsidR="00A11D65" w:rsidRPr="009004A8" w:rsidRDefault="00724CAF" w:rsidP="00A11D65">
            <w:pPr>
              <w:rPr>
                <w:rFonts w:eastAsia="Times New Roman" w:cs="Arial"/>
                <w:b/>
                <w:bCs/>
                <w:color w:val="000000"/>
                <w:sz w:val="18"/>
                <w:szCs w:val="18"/>
                <w:lang w:val="en-ZA" w:eastAsia="en-ZA"/>
              </w:rPr>
            </w:pPr>
            <w:r>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B052C0">
              <w:rPr>
                <w:rFonts w:eastAsia="Times New Roman" w:cs="Arial"/>
                <w:b/>
                <w:bCs/>
                <w:color w:val="000000"/>
                <w:sz w:val="18"/>
                <w:szCs w:val="18"/>
                <w:lang w:eastAsia="en-ZA"/>
              </w:rPr>
              <w:t xml:space="preserve"> </w:t>
            </w:r>
            <w:r w:rsidR="00DA6492">
              <w:rPr>
                <w:rFonts w:eastAsia="Times New Roman" w:cs="Arial"/>
                <w:b/>
                <w:bCs/>
                <w:color w:val="000000"/>
                <w:sz w:val="18"/>
                <w:szCs w:val="18"/>
                <w:lang w:eastAsia="en-ZA"/>
              </w:rPr>
              <w:t xml:space="preserve"> </w:t>
            </w:r>
            <w:r w:rsidR="00A11D65" w:rsidRPr="009004A8">
              <w:rPr>
                <w:rFonts w:eastAsia="Times New Roman" w:cs="Arial"/>
                <w:b/>
                <w:bCs/>
                <w:color w:val="000000"/>
                <w:sz w:val="18"/>
                <w:szCs w:val="18"/>
                <w:lang w:eastAsia="en-ZA"/>
              </w:rPr>
              <w:t>&lt;0.001</w:t>
            </w:r>
          </w:p>
        </w:tc>
      </w:tr>
      <w:tr w:rsidR="00A11D65" w:rsidRPr="007C7DE3" w14:paraId="4B596370" w14:textId="77777777" w:rsidTr="00C822FF">
        <w:trPr>
          <w:trHeight w:val="300"/>
        </w:trPr>
        <w:tc>
          <w:tcPr>
            <w:tcW w:w="4526" w:type="dxa"/>
            <w:noWrap/>
            <w:hideMark/>
          </w:tcPr>
          <w:p w14:paraId="49DC45AD"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Pneumonia</w:t>
            </w:r>
          </w:p>
        </w:tc>
        <w:tc>
          <w:tcPr>
            <w:tcW w:w="1796" w:type="dxa"/>
            <w:noWrap/>
            <w:hideMark/>
          </w:tcPr>
          <w:p w14:paraId="2269D24B"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3 (11.1%)</w:t>
            </w:r>
          </w:p>
        </w:tc>
        <w:tc>
          <w:tcPr>
            <w:tcW w:w="1796" w:type="dxa"/>
            <w:noWrap/>
            <w:hideMark/>
          </w:tcPr>
          <w:p w14:paraId="50B555EC" w14:textId="77777777" w:rsidR="00A11D65" w:rsidRPr="00A57124" w:rsidRDefault="00A11D65" w:rsidP="00A11D65">
            <w:pPr>
              <w:rPr>
                <w:rFonts w:eastAsia="Times New Roman" w:cs="Arial"/>
                <w:color w:val="000000"/>
                <w:sz w:val="18"/>
                <w:szCs w:val="18"/>
                <w:lang w:val="en-ZA" w:eastAsia="en-ZA"/>
              </w:rPr>
            </w:pPr>
            <w:r w:rsidRPr="00A57124">
              <w:rPr>
                <w:rFonts w:eastAsia="Times New Roman" w:cs="Arial"/>
                <w:color w:val="000000"/>
                <w:sz w:val="18"/>
                <w:szCs w:val="18"/>
                <w:lang w:eastAsia="en-ZA"/>
              </w:rPr>
              <w:t>59 (11.3%)</w:t>
            </w:r>
          </w:p>
        </w:tc>
        <w:tc>
          <w:tcPr>
            <w:tcW w:w="1384" w:type="dxa"/>
            <w:noWrap/>
            <w:hideMark/>
          </w:tcPr>
          <w:p w14:paraId="57AE0DEF" w14:textId="558CCA40" w:rsidR="00A11D65" w:rsidRPr="00A57124" w:rsidRDefault="00724CAF" w:rsidP="00A11D65">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A11D65" w:rsidRPr="00A57124">
              <w:rPr>
                <w:rFonts w:eastAsia="Times New Roman" w:cs="Arial"/>
                <w:color w:val="000000"/>
                <w:sz w:val="18"/>
                <w:szCs w:val="18"/>
                <w:lang w:eastAsia="en-ZA"/>
              </w:rPr>
              <w:t>&gt;0.9</w:t>
            </w:r>
          </w:p>
        </w:tc>
      </w:tr>
      <w:tr w:rsidR="00841F8F" w:rsidRPr="00A57124" w14:paraId="118AB564"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DD93B6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Hepatitis B</w:t>
            </w:r>
          </w:p>
        </w:tc>
        <w:tc>
          <w:tcPr>
            <w:tcW w:w="1796" w:type="dxa"/>
            <w:noWrap/>
            <w:hideMark/>
          </w:tcPr>
          <w:p w14:paraId="21C9170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3A85CA0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(3.1%)</w:t>
            </w:r>
          </w:p>
        </w:tc>
        <w:tc>
          <w:tcPr>
            <w:tcW w:w="1384" w:type="dxa"/>
            <w:noWrap/>
            <w:hideMark/>
          </w:tcPr>
          <w:p w14:paraId="39A5326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3F8BD726" w14:textId="77777777" w:rsidTr="00C822FF">
        <w:trPr>
          <w:trHeight w:val="300"/>
        </w:trPr>
        <w:tc>
          <w:tcPr>
            <w:tcW w:w="4526" w:type="dxa"/>
            <w:noWrap/>
          </w:tcPr>
          <w:p w14:paraId="56BF09E6" w14:textId="4CD1DE98"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Candida</w:t>
            </w:r>
          </w:p>
        </w:tc>
        <w:tc>
          <w:tcPr>
            <w:tcW w:w="1796" w:type="dxa"/>
            <w:noWrap/>
          </w:tcPr>
          <w:p w14:paraId="79EBA97F" w14:textId="2A554C6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1 (3.7%)</w:t>
            </w:r>
          </w:p>
        </w:tc>
        <w:tc>
          <w:tcPr>
            <w:tcW w:w="1796" w:type="dxa"/>
            <w:noWrap/>
          </w:tcPr>
          <w:p w14:paraId="60D27162" w14:textId="255FF2F1" w:rsidR="00841F8F" w:rsidRPr="00A57124" w:rsidRDefault="00841F8F" w:rsidP="00841F8F">
            <w:pPr>
              <w:rPr>
                <w:rFonts w:eastAsia="Times New Roman" w:cs="Arial"/>
                <w:color w:val="000000"/>
                <w:sz w:val="18"/>
                <w:szCs w:val="18"/>
                <w:lang w:eastAsia="en-ZA"/>
              </w:rPr>
            </w:pPr>
            <w:r w:rsidRPr="00A57124">
              <w:rPr>
                <w:rFonts w:eastAsia="Times New Roman" w:cs="Arial"/>
                <w:color w:val="000000"/>
                <w:sz w:val="18"/>
                <w:szCs w:val="18"/>
                <w:lang w:eastAsia="en-ZA"/>
              </w:rPr>
              <w:t>33 (6.3%)</w:t>
            </w:r>
          </w:p>
        </w:tc>
        <w:tc>
          <w:tcPr>
            <w:tcW w:w="1384" w:type="dxa"/>
            <w:noWrap/>
          </w:tcPr>
          <w:p w14:paraId="0454AD5F" w14:textId="5C38507A" w:rsidR="00841F8F" w:rsidRPr="00A57124" w:rsidRDefault="00724CAF" w:rsidP="00841F8F">
            <w:pPr>
              <w:rPr>
                <w:rFonts w:eastAsia="Times New Roman" w:cs="Arial"/>
                <w:color w:val="000000"/>
                <w:sz w:val="18"/>
                <w:szCs w:val="18"/>
                <w:lang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52A748A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F48A2D1"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Kaposis</w:t>
            </w:r>
            <w:proofErr w:type="spellEnd"/>
            <w:r w:rsidRPr="00A57124">
              <w:rPr>
                <w:rFonts w:eastAsia="Times New Roman" w:cs="Arial"/>
                <w:color w:val="000000"/>
                <w:sz w:val="18"/>
                <w:szCs w:val="18"/>
                <w:lang w:eastAsia="en-ZA"/>
              </w:rPr>
              <w:t xml:space="preserve"> sarcoma</w:t>
            </w:r>
          </w:p>
        </w:tc>
        <w:tc>
          <w:tcPr>
            <w:tcW w:w="1796" w:type="dxa"/>
            <w:noWrap/>
            <w:hideMark/>
          </w:tcPr>
          <w:p w14:paraId="609B11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8020D5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41C58C6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4983E86F" w14:textId="77777777" w:rsidTr="00C822FF">
        <w:trPr>
          <w:trHeight w:val="300"/>
        </w:trPr>
        <w:tc>
          <w:tcPr>
            <w:tcW w:w="4526" w:type="dxa"/>
            <w:noWrap/>
            <w:hideMark/>
          </w:tcPr>
          <w:p w14:paraId="769BA3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Herpes simplex virus</w:t>
            </w:r>
          </w:p>
        </w:tc>
        <w:tc>
          <w:tcPr>
            <w:tcW w:w="1796" w:type="dxa"/>
            <w:noWrap/>
            <w:hideMark/>
          </w:tcPr>
          <w:p w14:paraId="4BD7C99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305D310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(1.3%)</w:t>
            </w:r>
          </w:p>
        </w:tc>
        <w:tc>
          <w:tcPr>
            <w:tcW w:w="1384" w:type="dxa"/>
            <w:noWrap/>
            <w:hideMark/>
          </w:tcPr>
          <w:p w14:paraId="022E692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06F0266"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2D1A6D5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Gastroenteritis</w:t>
            </w:r>
          </w:p>
        </w:tc>
        <w:tc>
          <w:tcPr>
            <w:tcW w:w="1796" w:type="dxa"/>
            <w:noWrap/>
            <w:hideMark/>
          </w:tcPr>
          <w:p w14:paraId="69E213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21100E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(4.4%)</w:t>
            </w:r>
          </w:p>
        </w:tc>
        <w:tc>
          <w:tcPr>
            <w:tcW w:w="1384" w:type="dxa"/>
            <w:noWrap/>
            <w:hideMark/>
          </w:tcPr>
          <w:p w14:paraId="0008E61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67D109F1" w14:textId="77777777" w:rsidTr="00C822FF">
        <w:trPr>
          <w:trHeight w:val="300"/>
        </w:trPr>
        <w:tc>
          <w:tcPr>
            <w:tcW w:w="4526" w:type="dxa"/>
            <w:noWrap/>
            <w:hideMark/>
          </w:tcPr>
          <w:p w14:paraId="6DBBF64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lastRenderedPageBreak/>
              <w:t>Total CD4 count</w:t>
            </w:r>
          </w:p>
        </w:tc>
        <w:tc>
          <w:tcPr>
            <w:tcW w:w="1796" w:type="dxa"/>
            <w:noWrap/>
            <w:hideMark/>
          </w:tcPr>
          <w:p w14:paraId="5EE490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28.0 (13.5, 49.5)</w:t>
            </w:r>
          </w:p>
        </w:tc>
        <w:tc>
          <w:tcPr>
            <w:tcW w:w="1796" w:type="dxa"/>
            <w:noWrap/>
            <w:hideMark/>
          </w:tcPr>
          <w:p w14:paraId="01942EE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34.0 (15.0, 63.0)</w:t>
            </w:r>
          </w:p>
        </w:tc>
        <w:tc>
          <w:tcPr>
            <w:tcW w:w="1384" w:type="dxa"/>
            <w:noWrap/>
            <w:hideMark/>
          </w:tcPr>
          <w:p w14:paraId="2CD7A49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7647C06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97761E4" w14:textId="370B85C5"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White cell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3F3493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5.2 (2.8, 8.9)</w:t>
            </w:r>
          </w:p>
        </w:tc>
        <w:tc>
          <w:tcPr>
            <w:tcW w:w="1796" w:type="dxa"/>
            <w:noWrap/>
            <w:hideMark/>
          </w:tcPr>
          <w:p w14:paraId="374D61B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5.6 (3.8, 8.1)</w:t>
            </w:r>
          </w:p>
        </w:tc>
        <w:tc>
          <w:tcPr>
            <w:tcW w:w="1384" w:type="dxa"/>
            <w:noWrap/>
            <w:hideMark/>
          </w:tcPr>
          <w:p w14:paraId="2EAB2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1F8902A0" w14:textId="77777777" w:rsidTr="00C822FF">
        <w:trPr>
          <w:trHeight w:val="300"/>
        </w:trPr>
        <w:tc>
          <w:tcPr>
            <w:tcW w:w="4526" w:type="dxa"/>
            <w:noWrap/>
            <w:hideMark/>
          </w:tcPr>
          <w:p w14:paraId="39ADB093" w14:textId="2F61D9B7" w:rsidR="00841F8F" w:rsidRPr="000568E8"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Lymphocyte count X10</w:t>
            </w:r>
            <w:r w:rsidRPr="00C46E4E">
              <w:rPr>
                <w:rFonts w:eastAsia="Times New Roman" w:cs="Arial"/>
                <w:color w:val="000000"/>
                <w:sz w:val="18"/>
                <w:szCs w:val="18"/>
                <w:vertAlign w:val="superscript"/>
                <w:lang w:eastAsia="en-ZA"/>
              </w:rPr>
              <w:t>9</w:t>
            </w:r>
            <w:r w:rsidR="000568E8">
              <w:rPr>
                <w:rFonts w:eastAsia="Times New Roman" w:cs="Arial"/>
                <w:color w:val="000000"/>
                <w:sz w:val="18"/>
                <w:szCs w:val="18"/>
                <w:lang w:eastAsia="en-ZA"/>
              </w:rPr>
              <w:t>/L</w:t>
            </w:r>
          </w:p>
        </w:tc>
        <w:tc>
          <w:tcPr>
            <w:tcW w:w="1796" w:type="dxa"/>
            <w:noWrap/>
            <w:hideMark/>
          </w:tcPr>
          <w:p w14:paraId="575BB9D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0.9 (0.5, 1.2)</w:t>
            </w:r>
          </w:p>
        </w:tc>
        <w:tc>
          <w:tcPr>
            <w:tcW w:w="1796" w:type="dxa"/>
            <w:noWrap/>
            <w:hideMark/>
          </w:tcPr>
          <w:p w14:paraId="74F6318B"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0.8 (0.4, 2.0)</w:t>
            </w:r>
          </w:p>
        </w:tc>
        <w:tc>
          <w:tcPr>
            <w:tcW w:w="1384" w:type="dxa"/>
            <w:noWrap/>
            <w:hideMark/>
          </w:tcPr>
          <w:p w14:paraId="23D78EAB"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2F11DE7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636790F" w14:textId="2424BF7C"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 xml:space="preserve">Neutrophils </w:t>
            </w:r>
            <w:r w:rsidR="000568E8">
              <w:rPr>
                <w:rFonts w:eastAsia="Times New Roman" w:cs="Arial"/>
                <w:color w:val="000000"/>
                <w:sz w:val="18"/>
                <w:szCs w:val="18"/>
                <w:lang w:eastAsia="en-ZA"/>
              </w:rPr>
              <w:t>x10</w:t>
            </w:r>
            <w:r w:rsidR="000568E8" w:rsidRPr="00C46E4E">
              <w:rPr>
                <w:rFonts w:eastAsia="Times New Roman" w:cs="Arial"/>
                <w:color w:val="000000"/>
                <w:sz w:val="18"/>
                <w:szCs w:val="18"/>
                <w:vertAlign w:val="superscript"/>
                <w:lang w:eastAsia="en-ZA"/>
              </w:rPr>
              <w:t>9</w:t>
            </w:r>
            <w:r w:rsidR="000568E8" w:rsidRPr="00C46E4E">
              <w:rPr>
                <w:rFonts w:eastAsia="Times New Roman" w:cs="Arial"/>
                <w:color w:val="000000"/>
                <w:sz w:val="18"/>
                <w:szCs w:val="18"/>
                <w:lang w:eastAsia="en-ZA"/>
              </w:rPr>
              <w:t>/L</w:t>
            </w:r>
          </w:p>
        </w:tc>
        <w:tc>
          <w:tcPr>
            <w:tcW w:w="1796" w:type="dxa"/>
            <w:noWrap/>
            <w:hideMark/>
          </w:tcPr>
          <w:p w14:paraId="52CF12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(0.9, 1.6)</w:t>
            </w:r>
          </w:p>
        </w:tc>
        <w:tc>
          <w:tcPr>
            <w:tcW w:w="1796" w:type="dxa"/>
            <w:noWrap/>
            <w:hideMark/>
          </w:tcPr>
          <w:p w14:paraId="6D04F7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3.8 (1.6, 8.9)</w:t>
            </w:r>
          </w:p>
        </w:tc>
        <w:tc>
          <w:tcPr>
            <w:tcW w:w="1384" w:type="dxa"/>
            <w:noWrap/>
            <w:hideMark/>
          </w:tcPr>
          <w:p w14:paraId="729090DA"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0.037</w:t>
            </w:r>
          </w:p>
        </w:tc>
      </w:tr>
      <w:tr w:rsidR="00841F8F" w:rsidRPr="009004A8" w14:paraId="47648FEB" w14:textId="77777777" w:rsidTr="00C822FF">
        <w:trPr>
          <w:trHeight w:val="300"/>
        </w:trPr>
        <w:tc>
          <w:tcPr>
            <w:tcW w:w="4526" w:type="dxa"/>
            <w:noWrap/>
            <w:hideMark/>
          </w:tcPr>
          <w:p w14:paraId="5B90BBB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Sodium mmol/L</w:t>
            </w:r>
          </w:p>
        </w:tc>
        <w:tc>
          <w:tcPr>
            <w:tcW w:w="1796" w:type="dxa"/>
            <w:noWrap/>
            <w:hideMark/>
          </w:tcPr>
          <w:p w14:paraId="5A7E740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135.0 (133.0, 137.5)</w:t>
            </w:r>
          </w:p>
        </w:tc>
        <w:tc>
          <w:tcPr>
            <w:tcW w:w="1796" w:type="dxa"/>
            <w:noWrap/>
            <w:hideMark/>
          </w:tcPr>
          <w:p w14:paraId="4036503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133.0 (130.0, 137.0)</w:t>
            </w:r>
          </w:p>
        </w:tc>
        <w:tc>
          <w:tcPr>
            <w:tcW w:w="1384" w:type="dxa"/>
            <w:noWrap/>
            <w:hideMark/>
          </w:tcPr>
          <w:p w14:paraId="7EB02ABD" w14:textId="77777777" w:rsidR="00841F8F" w:rsidRPr="009004A8" w:rsidRDefault="00841F8F" w:rsidP="00841F8F">
            <w:pPr>
              <w:jc w:val="right"/>
              <w:rPr>
                <w:rFonts w:eastAsia="Times New Roman" w:cs="Arial"/>
                <w:b/>
                <w:bCs/>
                <w:color w:val="000000"/>
                <w:sz w:val="18"/>
                <w:szCs w:val="18"/>
                <w:lang w:val="en-ZA" w:eastAsia="en-ZA"/>
              </w:rPr>
            </w:pPr>
            <w:r w:rsidRPr="009004A8">
              <w:rPr>
                <w:rFonts w:eastAsia="Times New Roman" w:cs="Arial"/>
                <w:b/>
                <w:bCs/>
                <w:color w:val="000000"/>
                <w:sz w:val="18"/>
                <w:szCs w:val="18"/>
                <w:lang w:eastAsia="en-ZA"/>
              </w:rPr>
              <w:t>0.033</w:t>
            </w:r>
          </w:p>
        </w:tc>
      </w:tr>
      <w:tr w:rsidR="00841F8F" w:rsidRPr="007C7DE3" w14:paraId="7A45A94B"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77F1FC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Potassium mmol/L</w:t>
            </w:r>
          </w:p>
        </w:tc>
        <w:tc>
          <w:tcPr>
            <w:tcW w:w="1796" w:type="dxa"/>
            <w:noWrap/>
            <w:hideMark/>
          </w:tcPr>
          <w:p w14:paraId="19732A7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3.9 (3.3, 4.3)</w:t>
            </w:r>
          </w:p>
        </w:tc>
        <w:tc>
          <w:tcPr>
            <w:tcW w:w="1796" w:type="dxa"/>
            <w:noWrap/>
            <w:hideMark/>
          </w:tcPr>
          <w:p w14:paraId="7231886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4.1 (3.6, 4.6)</w:t>
            </w:r>
          </w:p>
        </w:tc>
        <w:tc>
          <w:tcPr>
            <w:tcW w:w="1384" w:type="dxa"/>
            <w:noWrap/>
            <w:hideMark/>
          </w:tcPr>
          <w:p w14:paraId="714B8BF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0.069</w:t>
            </w:r>
          </w:p>
        </w:tc>
      </w:tr>
      <w:tr w:rsidR="00841F8F" w:rsidRPr="007C7DE3" w14:paraId="1FC2A7F0" w14:textId="77777777" w:rsidTr="00C822FF">
        <w:trPr>
          <w:trHeight w:val="300"/>
        </w:trPr>
        <w:tc>
          <w:tcPr>
            <w:tcW w:w="4526" w:type="dxa"/>
            <w:noWrap/>
            <w:hideMark/>
          </w:tcPr>
          <w:p w14:paraId="5D7C9A5B" w14:textId="77777777" w:rsidR="00841F8F" w:rsidRPr="00A57124" w:rsidRDefault="00841F8F" w:rsidP="00841F8F">
            <w:pPr>
              <w:rPr>
                <w:rFonts w:eastAsia="Times New Roman" w:cs="Arial"/>
                <w:color w:val="000000"/>
                <w:sz w:val="18"/>
                <w:szCs w:val="18"/>
                <w:lang w:val="en-ZA" w:eastAsia="en-ZA"/>
              </w:rPr>
            </w:pPr>
            <w:proofErr w:type="spellStart"/>
            <w:r w:rsidRPr="00A57124">
              <w:rPr>
                <w:rFonts w:eastAsia="Times New Roman" w:cs="Arial"/>
                <w:color w:val="000000"/>
                <w:sz w:val="18"/>
                <w:szCs w:val="18"/>
                <w:lang w:eastAsia="en-ZA"/>
              </w:rPr>
              <w:t>Haemoglobin</w:t>
            </w:r>
            <w:proofErr w:type="spellEnd"/>
            <w:r w:rsidRPr="00A57124">
              <w:rPr>
                <w:rFonts w:eastAsia="Times New Roman" w:cs="Arial"/>
                <w:color w:val="000000"/>
                <w:sz w:val="18"/>
                <w:szCs w:val="18"/>
                <w:lang w:eastAsia="en-ZA"/>
              </w:rPr>
              <w:t xml:space="preserve"> g/dL</w:t>
            </w:r>
          </w:p>
        </w:tc>
        <w:tc>
          <w:tcPr>
            <w:tcW w:w="1796" w:type="dxa"/>
            <w:noWrap/>
            <w:hideMark/>
          </w:tcPr>
          <w:p w14:paraId="103A757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(7.6, 10.4)</w:t>
            </w:r>
          </w:p>
        </w:tc>
        <w:tc>
          <w:tcPr>
            <w:tcW w:w="1796" w:type="dxa"/>
            <w:noWrap/>
            <w:hideMark/>
          </w:tcPr>
          <w:p w14:paraId="2DBA33D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 (7.4, 10.3)</w:t>
            </w:r>
          </w:p>
        </w:tc>
        <w:tc>
          <w:tcPr>
            <w:tcW w:w="1384" w:type="dxa"/>
            <w:noWrap/>
            <w:hideMark/>
          </w:tcPr>
          <w:p w14:paraId="5B63D3D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0.6</w:t>
            </w:r>
          </w:p>
        </w:tc>
      </w:tr>
      <w:tr w:rsidR="00841F8F" w:rsidRPr="007C7DE3" w14:paraId="3844713A"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9B16AF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(systolic)</w:t>
            </w:r>
          </w:p>
        </w:tc>
        <w:tc>
          <w:tcPr>
            <w:tcW w:w="1796" w:type="dxa"/>
            <w:noWrap/>
            <w:hideMark/>
          </w:tcPr>
          <w:p w14:paraId="766087B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120.0 (102.5, 128.5)</w:t>
            </w:r>
          </w:p>
        </w:tc>
        <w:tc>
          <w:tcPr>
            <w:tcW w:w="1796" w:type="dxa"/>
            <w:noWrap/>
            <w:hideMark/>
          </w:tcPr>
          <w:p w14:paraId="7042CA4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111.0 (102.0, 125.0)</w:t>
            </w:r>
          </w:p>
        </w:tc>
        <w:tc>
          <w:tcPr>
            <w:tcW w:w="1384" w:type="dxa"/>
            <w:noWrap/>
            <w:hideMark/>
          </w:tcPr>
          <w:p w14:paraId="4D57B19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7C7DE3" w14:paraId="07B1F2C4" w14:textId="77777777" w:rsidTr="00C822FF">
        <w:trPr>
          <w:trHeight w:val="300"/>
        </w:trPr>
        <w:tc>
          <w:tcPr>
            <w:tcW w:w="4526" w:type="dxa"/>
            <w:noWrap/>
            <w:hideMark/>
          </w:tcPr>
          <w:p w14:paraId="34B89E9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BP (diastolic)</w:t>
            </w:r>
          </w:p>
        </w:tc>
        <w:tc>
          <w:tcPr>
            <w:tcW w:w="1796" w:type="dxa"/>
            <w:noWrap/>
            <w:hideMark/>
          </w:tcPr>
          <w:p w14:paraId="29A86BC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71.0 (66.5, 80.0)</w:t>
            </w:r>
          </w:p>
        </w:tc>
        <w:tc>
          <w:tcPr>
            <w:tcW w:w="1796" w:type="dxa"/>
            <w:noWrap/>
            <w:hideMark/>
          </w:tcPr>
          <w:p w14:paraId="3D3CA81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70.0 (60.0, 79.0)</w:t>
            </w:r>
          </w:p>
        </w:tc>
        <w:tc>
          <w:tcPr>
            <w:tcW w:w="1384" w:type="dxa"/>
            <w:noWrap/>
            <w:hideMark/>
          </w:tcPr>
          <w:p w14:paraId="5B091D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0.08</w:t>
            </w:r>
          </w:p>
        </w:tc>
      </w:tr>
      <w:tr w:rsidR="00841F8F" w:rsidRPr="007C7DE3" w14:paraId="549FEFC2"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0BAF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Heart rate</w:t>
            </w:r>
          </w:p>
        </w:tc>
        <w:tc>
          <w:tcPr>
            <w:tcW w:w="1796" w:type="dxa"/>
            <w:noWrap/>
            <w:hideMark/>
          </w:tcPr>
          <w:p w14:paraId="2F8AFBB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87.0 (78.5, 107.0)</w:t>
            </w:r>
          </w:p>
        </w:tc>
        <w:tc>
          <w:tcPr>
            <w:tcW w:w="1796" w:type="dxa"/>
            <w:noWrap/>
            <w:hideMark/>
          </w:tcPr>
          <w:p w14:paraId="01E8A8A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91.0 (79.0, 108.8)</w:t>
            </w:r>
          </w:p>
        </w:tc>
        <w:tc>
          <w:tcPr>
            <w:tcW w:w="1384" w:type="dxa"/>
            <w:noWrap/>
            <w:hideMark/>
          </w:tcPr>
          <w:p w14:paraId="559BC9F7"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0.7</w:t>
            </w:r>
          </w:p>
        </w:tc>
      </w:tr>
      <w:tr w:rsidR="00841F8F" w:rsidRPr="007C7DE3" w14:paraId="6A303422" w14:textId="77777777" w:rsidTr="00C822FF">
        <w:trPr>
          <w:trHeight w:val="300"/>
        </w:trPr>
        <w:tc>
          <w:tcPr>
            <w:tcW w:w="4526" w:type="dxa"/>
            <w:noWrap/>
            <w:hideMark/>
          </w:tcPr>
          <w:p w14:paraId="16BDCCF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Hypotension</w:t>
            </w:r>
          </w:p>
        </w:tc>
        <w:tc>
          <w:tcPr>
            <w:tcW w:w="1796" w:type="dxa"/>
            <w:noWrap/>
            <w:hideMark/>
          </w:tcPr>
          <w:p w14:paraId="0A6C809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 (3.7%)</w:t>
            </w:r>
          </w:p>
        </w:tc>
        <w:tc>
          <w:tcPr>
            <w:tcW w:w="1796" w:type="dxa"/>
            <w:noWrap/>
            <w:hideMark/>
          </w:tcPr>
          <w:p w14:paraId="7F8CD89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46 (9.3%)</w:t>
            </w:r>
          </w:p>
        </w:tc>
        <w:tc>
          <w:tcPr>
            <w:tcW w:w="1384" w:type="dxa"/>
            <w:noWrap/>
            <w:hideMark/>
          </w:tcPr>
          <w:p w14:paraId="595D451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3FA7BB91"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64CDFB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Weakness</w:t>
            </w:r>
          </w:p>
        </w:tc>
        <w:tc>
          <w:tcPr>
            <w:tcW w:w="1796" w:type="dxa"/>
            <w:noWrap/>
            <w:hideMark/>
          </w:tcPr>
          <w:p w14:paraId="5E2EF70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(77.8%)</w:t>
            </w:r>
          </w:p>
        </w:tc>
        <w:tc>
          <w:tcPr>
            <w:tcW w:w="1796" w:type="dxa"/>
            <w:noWrap/>
            <w:hideMark/>
          </w:tcPr>
          <w:p w14:paraId="4AC86E7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422 (85.1%)</w:t>
            </w:r>
          </w:p>
        </w:tc>
        <w:tc>
          <w:tcPr>
            <w:tcW w:w="1384" w:type="dxa"/>
            <w:noWrap/>
            <w:hideMark/>
          </w:tcPr>
          <w:p w14:paraId="06427C5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7CB572FA" w14:textId="77777777" w:rsidTr="00C822FF">
        <w:trPr>
          <w:trHeight w:val="300"/>
        </w:trPr>
        <w:tc>
          <w:tcPr>
            <w:tcW w:w="4526" w:type="dxa"/>
            <w:noWrap/>
            <w:hideMark/>
          </w:tcPr>
          <w:p w14:paraId="20D36D7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Tiredness</w:t>
            </w:r>
          </w:p>
        </w:tc>
        <w:tc>
          <w:tcPr>
            <w:tcW w:w="1796" w:type="dxa"/>
            <w:noWrap/>
            <w:hideMark/>
          </w:tcPr>
          <w:p w14:paraId="6A1C16A5"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 (85.2%)</w:t>
            </w:r>
          </w:p>
        </w:tc>
        <w:tc>
          <w:tcPr>
            <w:tcW w:w="1796" w:type="dxa"/>
            <w:noWrap/>
            <w:hideMark/>
          </w:tcPr>
          <w:p w14:paraId="529DA7A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423 (85.1%)</w:t>
            </w:r>
          </w:p>
        </w:tc>
        <w:tc>
          <w:tcPr>
            <w:tcW w:w="1384" w:type="dxa"/>
            <w:noWrap/>
            <w:hideMark/>
          </w:tcPr>
          <w:p w14:paraId="0535D192" w14:textId="78AD4FCB"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4ABB185C"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08CFB7"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Poor appetite</w:t>
            </w:r>
          </w:p>
        </w:tc>
        <w:tc>
          <w:tcPr>
            <w:tcW w:w="1796" w:type="dxa"/>
            <w:noWrap/>
            <w:hideMark/>
          </w:tcPr>
          <w:p w14:paraId="651572B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22 (81.5%)</w:t>
            </w:r>
          </w:p>
        </w:tc>
        <w:tc>
          <w:tcPr>
            <w:tcW w:w="1796" w:type="dxa"/>
            <w:noWrap/>
            <w:hideMark/>
          </w:tcPr>
          <w:p w14:paraId="02DF1BD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374 (75.9%)</w:t>
            </w:r>
          </w:p>
        </w:tc>
        <w:tc>
          <w:tcPr>
            <w:tcW w:w="1384" w:type="dxa"/>
            <w:noWrap/>
            <w:hideMark/>
          </w:tcPr>
          <w:p w14:paraId="443BF1E1"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4D5E8911" w14:textId="77777777" w:rsidTr="00C822FF">
        <w:trPr>
          <w:trHeight w:val="300"/>
        </w:trPr>
        <w:tc>
          <w:tcPr>
            <w:tcW w:w="4526" w:type="dxa"/>
            <w:noWrap/>
            <w:hideMark/>
          </w:tcPr>
          <w:p w14:paraId="06A2672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Increased pigmentation of the skin</w:t>
            </w:r>
          </w:p>
        </w:tc>
        <w:tc>
          <w:tcPr>
            <w:tcW w:w="1796" w:type="dxa"/>
            <w:noWrap/>
            <w:hideMark/>
          </w:tcPr>
          <w:p w14:paraId="1F5CF67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9 (37.5%)</w:t>
            </w:r>
          </w:p>
        </w:tc>
        <w:tc>
          <w:tcPr>
            <w:tcW w:w="1796" w:type="dxa"/>
            <w:noWrap/>
            <w:hideMark/>
          </w:tcPr>
          <w:p w14:paraId="4C67701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247 (50.8%)</w:t>
            </w:r>
          </w:p>
        </w:tc>
        <w:tc>
          <w:tcPr>
            <w:tcW w:w="1384" w:type="dxa"/>
            <w:noWrap/>
            <w:hideMark/>
          </w:tcPr>
          <w:p w14:paraId="37442C26"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p>
        </w:tc>
      </w:tr>
      <w:tr w:rsidR="00841F8F" w:rsidRPr="007C7DE3" w14:paraId="603C8BED"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EBD342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Nausea</w:t>
            </w:r>
          </w:p>
        </w:tc>
        <w:tc>
          <w:tcPr>
            <w:tcW w:w="1796" w:type="dxa"/>
            <w:noWrap/>
            <w:hideMark/>
          </w:tcPr>
          <w:p w14:paraId="7B86BA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16 (59.3%)</w:t>
            </w:r>
          </w:p>
        </w:tc>
        <w:tc>
          <w:tcPr>
            <w:tcW w:w="1796" w:type="dxa"/>
            <w:noWrap/>
            <w:hideMark/>
          </w:tcPr>
          <w:p w14:paraId="7AA7BDA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263 (53.0%)</w:t>
            </w:r>
          </w:p>
        </w:tc>
        <w:tc>
          <w:tcPr>
            <w:tcW w:w="1384" w:type="dxa"/>
            <w:noWrap/>
            <w:hideMark/>
          </w:tcPr>
          <w:p w14:paraId="10246B7E"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7C6D2AB0" w14:textId="77777777" w:rsidTr="00C822FF">
        <w:trPr>
          <w:trHeight w:val="300"/>
        </w:trPr>
        <w:tc>
          <w:tcPr>
            <w:tcW w:w="4526" w:type="dxa"/>
            <w:noWrap/>
            <w:hideMark/>
          </w:tcPr>
          <w:p w14:paraId="0DD0E40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Vomiting</w:t>
            </w:r>
          </w:p>
        </w:tc>
        <w:tc>
          <w:tcPr>
            <w:tcW w:w="1796" w:type="dxa"/>
            <w:noWrap/>
            <w:hideMark/>
          </w:tcPr>
          <w:p w14:paraId="21C9C89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552080EC"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137 (27.7%)</w:t>
            </w:r>
          </w:p>
        </w:tc>
        <w:tc>
          <w:tcPr>
            <w:tcW w:w="1384" w:type="dxa"/>
            <w:noWrap/>
            <w:hideMark/>
          </w:tcPr>
          <w:p w14:paraId="5AFECF8D"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67EB3F6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030B934F"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Liking for salt</w:t>
            </w:r>
          </w:p>
        </w:tc>
        <w:tc>
          <w:tcPr>
            <w:tcW w:w="1796" w:type="dxa"/>
            <w:noWrap/>
            <w:hideMark/>
          </w:tcPr>
          <w:p w14:paraId="6E1EEA6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19 (70.4%)</w:t>
            </w:r>
          </w:p>
        </w:tc>
        <w:tc>
          <w:tcPr>
            <w:tcW w:w="1796" w:type="dxa"/>
            <w:noWrap/>
            <w:hideMark/>
          </w:tcPr>
          <w:p w14:paraId="331468A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262 (53.0%)</w:t>
            </w:r>
          </w:p>
        </w:tc>
        <w:tc>
          <w:tcPr>
            <w:tcW w:w="1384" w:type="dxa"/>
            <w:noWrap/>
            <w:hideMark/>
          </w:tcPr>
          <w:p w14:paraId="30FFFF2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0.078</w:t>
            </w:r>
          </w:p>
        </w:tc>
      </w:tr>
      <w:tr w:rsidR="00841F8F" w:rsidRPr="007C7DE3" w14:paraId="1AF1CFA5" w14:textId="77777777" w:rsidTr="00C822FF">
        <w:trPr>
          <w:trHeight w:val="300"/>
        </w:trPr>
        <w:tc>
          <w:tcPr>
            <w:tcW w:w="4526" w:type="dxa"/>
            <w:noWrap/>
            <w:hideMark/>
          </w:tcPr>
          <w:p w14:paraId="46EBFE8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Hypoglycaemia</w:t>
            </w:r>
          </w:p>
        </w:tc>
        <w:tc>
          <w:tcPr>
            <w:tcW w:w="1796" w:type="dxa"/>
            <w:noWrap/>
            <w:hideMark/>
          </w:tcPr>
          <w:p w14:paraId="66914089"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6D65B563"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11 (2.2%)</w:t>
            </w:r>
          </w:p>
        </w:tc>
        <w:tc>
          <w:tcPr>
            <w:tcW w:w="1384" w:type="dxa"/>
            <w:noWrap/>
            <w:hideMark/>
          </w:tcPr>
          <w:p w14:paraId="71EC8D33" w14:textId="44A28F3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79BD4415"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49B7B8F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consciousness</w:t>
            </w:r>
          </w:p>
        </w:tc>
        <w:tc>
          <w:tcPr>
            <w:tcW w:w="1796" w:type="dxa"/>
            <w:noWrap/>
            <w:hideMark/>
          </w:tcPr>
          <w:p w14:paraId="2840D02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597D2C0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7 (1.4%)</w:t>
            </w:r>
          </w:p>
        </w:tc>
        <w:tc>
          <w:tcPr>
            <w:tcW w:w="1384" w:type="dxa"/>
            <w:noWrap/>
            <w:hideMark/>
          </w:tcPr>
          <w:p w14:paraId="320EB833" w14:textId="18D973BA"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225D3728" w14:textId="77777777" w:rsidTr="00C822FF">
        <w:trPr>
          <w:trHeight w:val="300"/>
        </w:trPr>
        <w:tc>
          <w:tcPr>
            <w:tcW w:w="4526" w:type="dxa"/>
            <w:noWrap/>
            <w:hideMark/>
          </w:tcPr>
          <w:p w14:paraId="6CE9C560"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Diarrhoea</w:t>
            </w:r>
          </w:p>
        </w:tc>
        <w:tc>
          <w:tcPr>
            <w:tcW w:w="1796" w:type="dxa"/>
            <w:noWrap/>
            <w:hideMark/>
          </w:tcPr>
          <w:p w14:paraId="5F45D58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151CA9C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219 (44.5%)</w:t>
            </w:r>
          </w:p>
        </w:tc>
        <w:tc>
          <w:tcPr>
            <w:tcW w:w="1384" w:type="dxa"/>
            <w:noWrap/>
            <w:hideMark/>
          </w:tcPr>
          <w:p w14:paraId="07AA1110"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0.13</w:t>
            </w:r>
          </w:p>
        </w:tc>
      </w:tr>
      <w:tr w:rsidR="00841F8F" w:rsidRPr="007C7DE3" w14:paraId="0B35FE4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6D19B0A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Dizziness</w:t>
            </w:r>
          </w:p>
        </w:tc>
        <w:tc>
          <w:tcPr>
            <w:tcW w:w="1796" w:type="dxa"/>
            <w:noWrap/>
            <w:hideMark/>
          </w:tcPr>
          <w:p w14:paraId="0D9BD11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2DB0222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236 (47.8%)</w:t>
            </w:r>
          </w:p>
        </w:tc>
        <w:tc>
          <w:tcPr>
            <w:tcW w:w="1384" w:type="dxa"/>
            <w:noWrap/>
            <w:hideMark/>
          </w:tcPr>
          <w:p w14:paraId="591B667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0.8</w:t>
            </w:r>
          </w:p>
        </w:tc>
      </w:tr>
      <w:tr w:rsidR="00841F8F" w:rsidRPr="007C7DE3" w14:paraId="7D18CEDE" w14:textId="77777777" w:rsidTr="00C822FF">
        <w:trPr>
          <w:trHeight w:val="300"/>
        </w:trPr>
        <w:tc>
          <w:tcPr>
            <w:tcW w:w="4526" w:type="dxa"/>
            <w:noWrap/>
            <w:hideMark/>
          </w:tcPr>
          <w:p w14:paraId="3169B67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Shock</w:t>
            </w:r>
          </w:p>
        </w:tc>
        <w:tc>
          <w:tcPr>
            <w:tcW w:w="1796" w:type="dxa"/>
            <w:noWrap/>
            <w:hideMark/>
          </w:tcPr>
          <w:p w14:paraId="3F8A2C6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0 (0.0%)</w:t>
            </w:r>
          </w:p>
        </w:tc>
        <w:tc>
          <w:tcPr>
            <w:tcW w:w="1796" w:type="dxa"/>
            <w:noWrap/>
            <w:hideMark/>
          </w:tcPr>
          <w:p w14:paraId="32D558B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(1.0%)</w:t>
            </w:r>
          </w:p>
        </w:tc>
        <w:tc>
          <w:tcPr>
            <w:tcW w:w="1384" w:type="dxa"/>
            <w:noWrap/>
            <w:hideMark/>
          </w:tcPr>
          <w:p w14:paraId="3DB8FEEE" w14:textId="7873A818" w:rsidR="00841F8F" w:rsidRPr="00A57124" w:rsidRDefault="00724CAF" w:rsidP="00841F8F">
            <w:pPr>
              <w:rPr>
                <w:rFonts w:eastAsia="Times New Roman" w:cs="Arial"/>
                <w:color w:val="000000"/>
                <w:sz w:val="18"/>
                <w:szCs w:val="18"/>
                <w:lang w:val="en-ZA" w:eastAsia="en-ZA"/>
              </w:rPr>
            </w:pPr>
            <w:r>
              <w:rPr>
                <w:rFonts w:eastAsia="Times New Roman" w:cs="Arial"/>
                <w:color w:val="000000"/>
                <w:sz w:val="18"/>
                <w:szCs w:val="18"/>
                <w:lang w:eastAsia="en-ZA"/>
              </w:rPr>
              <w:t xml:space="preserve">      </w:t>
            </w:r>
            <w:r w:rsidR="00B052C0">
              <w:rPr>
                <w:rFonts w:eastAsia="Times New Roman" w:cs="Arial"/>
                <w:color w:val="000000"/>
                <w:sz w:val="18"/>
                <w:szCs w:val="18"/>
                <w:lang w:eastAsia="en-ZA"/>
              </w:rPr>
              <w:t xml:space="preserve">         </w:t>
            </w:r>
            <w:r>
              <w:rPr>
                <w:rFonts w:eastAsia="Times New Roman" w:cs="Arial"/>
                <w:color w:val="000000"/>
                <w:sz w:val="18"/>
                <w:szCs w:val="18"/>
                <w:lang w:eastAsia="en-ZA"/>
              </w:rPr>
              <w:t xml:space="preserve"> </w:t>
            </w:r>
            <w:r w:rsidR="00841F8F" w:rsidRPr="00A57124">
              <w:rPr>
                <w:rFonts w:eastAsia="Times New Roman" w:cs="Arial"/>
                <w:color w:val="000000"/>
                <w:sz w:val="18"/>
                <w:szCs w:val="18"/>
                <w:lang w:eastAsia="en-ZA"/>
              </w:rPr>
              <w:t>&gt;0.9</w:t>
            </w:r>
          </w:p>
        </w:tc>
      </w:tr>
      <w:tr w:rsidR="00841F8F" w:rsidRPr="007C7DE3" w14:paraId="32E00BC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3BC515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Anorexia</w:t>
            </w:r>
          </w:p>
        </w:tc>
        <w:tc>
          <w:tcPr>
            <w:tcW w:w="1796" w:type="dxa"/>
            <w:noWrap/>
            <w:hideMark/>
          </w:tcPr>
          <w:p w14:paraId="12E077BD"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8 (29.6%)</w:t>
            </w:r>
          </w:p>
        </w:tc>
        <w:tc>
          <w:tcPr>
            <w:tcW w:w="1796" w:type="dxa"/>
            <w:noWrap/>
            <w:hideMark/>
          </w:tcPr>
          <w:p w14:paraId="485E5358"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234 (47.3%)</w:t>
            </w:r>
          </w:p>
        </w:tc>
        <w:tc>
          <w:tcPr>
            <w:tcW w:w="1384" w:type="dxa"/>
            <w:noWrap/>
            <w:hideMark/>
          </w:tcPr>
          <w:p w14:paraId="65B02DF5"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0.073</w:t>
            </w:r>
          </w:p>
        </w:tc>
      </w:tr>
      <w:tr w:rsidR="00841F8F" w:rsidRPr="007C7DE3" w14:paraId="4C267697" w14:textId="77777777" w:rsidTr="00C822FF">
        <w:trPr>
          <w:trHeight w:val="300"/>
        </w:trPr>
        <w:tc>
          <w:tcPr>
            <w:tcW w:w="4526" w:type="dxa"/>
            <w:noWrap/>
            <w:hideMark/>
          </w:tcPr>
          <w:p w14:paraId="5830FA8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Loss of axillary and pubic hair, if female</w:t>
            </w:r>
          </w:p>
        </w:tc>
        <w:tc>
          <w:tcPr>
            <w:tcW w:w="1796" w:type="dxa"/>
            <w:noWrap/>
            <w:hideMark/>
          </w:tcPr>
          <w:p w14:paraId="6A08FFF0" w14:textId="77777777" w:rsidR="00841F8F" w:rsidRPr="00A57124" w:rsidRDefault="00841F8F" w:rsidP="00841F8F">
            <w:pPr>
              <w:rPr>
                <w:rFonts w:eastAsia="Times New Roman" w:cs="Arial"/>
                <w:color w:val="000000"/>
                <w:sz w:val="18"/>
                <w:szCs w:val="18"/>
                <w:lang w:val="en-ZA" w:eastAsia="en-ZA"/>
              </w:rPr>
            </w:pPr>
          </w:p>
        </w:tc>
        <w:tc>
          <w:tcPr>
            <w:tcW w:w="1796" w:type="dxa"/>
            <w:noWrap/>
            <w:hideMark/>
          </w:tcPr>
          <w:p w14:paraId="764F78AB" w14:textId="77777777" w:rsidR="00841F8F" w:rsidRPr="00A57124" w:rsidRDefault="00841F8F" w:rsidP="00841F8F">
            <w:pPr>
              <w:rPr>
                <w:rFonts w:eastAsia="Times New Roman" w:cs="Arial"/>
                <w:sz w:val="18"/>
                <w:szCs w:val="18"/>
                <w:lang w:val="en-ZA" w:eastAsia="en-ZA"/>
              </w:rPr>
            </w:pPr>
          </w:p>
        </w:tc>
        <w:tc>
          <w:tcPr>
            <w:tcW w:w="1384" w:type="dxa"/>
            <w:noWrap/>
            <w:hideMark/>
          </w:tcPr>
          <w:p w14:paraId="61D53A32"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0.5</w:t>
            </w:r>
          </w:p>
        </w:tc>
      </w:tr>
      <w:tr w:rsidR="00841F8F" w:rsidRPr="007C7DE3" w14:paraId="51D805F9" w14:textId="77777777" w:rsidTr="00C822FF">
        <w:trPr>
          <w:cnfStyle w:val="000000100000" w:firstRow="0" w:lastRow="0" w:firstColumn="0" w:lastColumn="0" w:oddVBand="0" w:evenVBand="0" w:oddHBand="1" w:evenHBand="0" w:firstRowFirstColumn="0" w:firstRowLastColumn="0" w:lastRowFirstColumn="0" w:lastRowLastColumn="0"/>
          <w:trHeight w:val="150"/>
        </w:trPr>
        <w:tc>
          <w:tcPr>
            <w:tcW w:w="4526" w:type="dxa"/>
            <w:noWrap/>
            <w:hideMark/>
          </w:tcPr>
          <w:p w14:paraId="7AA0644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Any postural drop in blood pressure</w:t>
            </w:r>
          </w:p>
        </w:tc>
        <w:tc>
          <w:tcPr>
            <w:tcW w:w="1796" w:type="dxa"/>
            <w:noWrap/>
            <w:hideMark/>
          </w:tcPr>
          <w:p w14:paraId="7635024A"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 (7.4%)</w:t>
            </w:r>
          </w:p>
        </w:tc>
        <w:tc>
          <w:tcPr>
            <w:tcW w:w="1796" w:type="dxa"/>
            <w:noWrap/>
            <w:hideMark/>
          </w:tcPr>
          <w:p w14:paraId="6AA5B7C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21 (4.3%)</w:t>
            </w:r>
          </w:p>
        </w:tc>
        <w:tc>
          <w:tcPr>
            <w:tcW w:w="1384" w:type="dxa"/>
            <w:noWrap/>
            <w:hideMark/>
          </w:tcPr>
          <w:p w14:paraId="72877673"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0.3</w:t>
            </w:r>
          </w:p>
        </w:tc>
      </w:tr>
      <w:tr w:rsidR="00841F8F" w:rsidRPr="007C7DE3" w14:paraId="36728E5C" w14:textId="77777777" w:rsidTr="00C822FF">
        <w:trPr>
          <w:trHeight w:val="300"/>
        </w:trPr>
        <w:tc>
          <w:tcPr>
            <w:tcW w:w="4526" w:type="dxa"/>
            <w:noWrap/>
            <w:hideMark/>
          </w:tcPr>
          <w:p w14:paraId="676A0662"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Presence of anaemia</w:t>
            </w:r>
          </w:p>
        </w:tc>
        <w:tc>
          <w:tcPr>
            <w:tcW w:w="1796" w:type="dxa"/>
            <w:noWrap/>
            <w:hideMark/>
          </w:tcPr>
          <w:p w14:paraId="6983D124"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13 (50.0%)</w:t>
            </w:r>
          </w:p>
        </w:tc>
        <w:tc>
          <w:tcPr>
            <w:tcW w:w="1796" w:type="dxa"/>
            <w:noWrap/>
            <w:hideMark/>
          </w:tcPr>
          <w:p w14:paraId="00FB2F5E"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290 (58.8%)</w:t>
            </w:r>
          </w:p>
        </w:tc>
        <w:tc>
          <w:tcPr>
            <w:tcW w:w="1384" w:type="dxa"/>
            <w:noWrap/>
            <w:hideMark/>
          </w:tcPr>
          <w:p w14:paraId="3F54E2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0.4</w:t>
            </w:r>
          </w:p>
        </w:tc>
      </w:tr>
      <w:tr w:rsidR="00841F8F" w:rsidRPr="00AC5BB9" w14:paraId="7C8A1699" w14:textId="77777777" w:rsidTr="00C822FF">
        <w:trPr>
          <w:cnfStyle w:val="000000100000" w:firstRow="0" w:lastRow="0" w:firstColumn="0" w:lastColumn="0" w:oddVBand="0" w:evenVBand="0" w:oddHBand="1" w:evenHBand="0" w:firstRowFirstColumn="0" w:firstRowLastColumn="0" w:lastRowFirstColumn="0" w:lastRowLastColumn="0"/>
          <w:trHeight w:val="116"/>
        </w:trPr>
        <w:tc>
          <w:tcPr>
            <w:tcW w:w="4526" w:type="dxa"/>
            <w:noWrap/>
            <w:hideMark/>
          </w:tcPr>
          <w:p w14:paraId="63CC23FB" w14:textId="40B53CC2" w:rsidR="00841F8F" w:rsidRPr="00AC5BB9" w:rsidRDefault="00DC4246"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M</w:t>
            </w:r>
            <w:r w:rsidR="00841F8F" w:rsidRPr="00AC5BB9">
              <w:rPr>
                <w:rFonts w:eastAsia="Times New Roman" w:cs="Arial"/>
                <w:color w:val="000000"/>
                <w:sz w:val="18"/>
                <w:szCs w:val="18"/>
                <w:lang w:eastAsia="en-ZA"/>
              </w:rPr>
              <w:t>ortality</w:t>
            </w:r>
          </w:p>
        </w:tc>
        <w:tc>
          <w:tcPr>
            <w:tcW w:w="1796" w:type="dxa"/>
            <w:noWrap/>
            <w:hideMark/>
          </w:tcPr>
          <w:p w14:paraId="298D35BE"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(50.0%)</w:t>
            </w:r>
          </w:p>
        </w:tc>
        <w:tc>
          <w:tcPr>
            <w:tcW w:w="1796" w:type="dxa"/>
            <w:noWrap/>
            <w:hideMark/>
          </w:tcPr>
          <w:p w14:paraId="29538088"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60 (43.5%)</w:t>
            </w:r>
          </w:p>
        </w:tc>
        <w:tc>
          <w:tcPr>
            <w:tcW w:w="1384" w:type="dxa"/>
            <w:noWrap/>
            <w:hideMark/>
          </w:tcPr>
          <w:p w14:paraId="0376B854" w14:textId="77777777" w:rsidR="00841F8F" w:rsidRPr="00AC5BB9" w:rsidRDefault="00841F8F" w:rsidP="00841F8F">
            <w:pPr>
              <w:jc w:val="right"/>
              <w:rPr>
                <w:rFonts w:eastAsia="Times New Roman" w:cs="Arial"/>
                <w:color w:val="000000"/>
                <w:sz w:val="18"/>
                <w:szCs w:val="18"/>
                <w:lang w:val="en-ZA" w:eastAsia="en-ZA"/>
              </w:rPr>
            </w:pPr>
            <w:r w:rsidRPr="00AC5BB9">
              <w:rPr>
                <w:rFonts w:eastAsia="Times New Roman" w:cs="Arial"/>
                <w:color w:val="000000"/>
                <w:sz w:val="18"/>
                <w:szCs w:val="18"/>
                <w:lang w:eastAsia="en-ZA"/>
              </w:rPr>
              <w:t>0.7</w:t>
            </w:r>
          </w:p>
        </w:tc>
      </w:tr>
      <w:tr w:rsidR="00780AF2" w:rsidRPr="00AC5BB9" w14:paraId="2531E1CE" w14:textId="77777777" w:rsidTr="00C822FF">
        <w:trPr>
          <w:trHeight w:val="300"/>
        </w:trPr>
        <w:tc>
          <w:tcPr>
            <w:tcW w:w="4526" w:type="dxa"/>
            <w:noWrap/>
          </w:tcPr>
          <w:p w14:paraId="361FE1CA"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Rifampicin</w:t>
            </w:r>
          </w:p>
        </w:tc>
        <w:tc>
          <w:tcPr>
            <w:tcW w:w="1796" w:type="dxa"/>
            <w:noWrap/>
          </w:tcPr>
          <w:p w14:paraId="0025CC31"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1 (3.7%)</w:t>
            </w:r>
          </w:p>
        </w:tc>
        <w:tc>
          <w:tcPr>
            <w:tcW w:w="1796" w:type="dxa"/>
            <w:noWrap/>
          </w:tcPr>
          <w:p w14:paraId="4517240E" w14:textId="77777777" w:rsidR="00DA6492" w:rsidRPr="0024070E" w:rsidRDefault="00DA6492" w:rsidP="00F95291">
            <w:pPr>
              <w:rPr>
                <w:rFonts w:eastAsia="Times New Roman" w:cs="Arial"/>
                <w:sz w:val="18"/>
                <w:szCs w:val="18"/>
                <w:lang w:eastAsia="en-ZA"/>
              </w:rPr>
            </w:pPr>
            <w:r w:rsidRPr="0024070E">
              <w:rPr>
                <w:rFonts w:eastAsia="Times New Roman" w:cs="Arial"/>
                <w:sz w:val="18"/>
                <w:szCs w:val="18"/>
                <w:lang w:eastAsia="en-ZA"/>
              </w:rPr>
              <w:t>44 (8.4%)</w:t>
            </w:r>
          </w:p>
        </w:tc>
        <w:tc>
          <w:tcPr>
            <w:tcW w:w="1384" w:type="dxa"/>
            <w:noWrap/>
          </w:tcPr>
          <w:p w14:paraId="23CF0608" w14:textId="77777777" w:rsidR="00DA6492" w:rsidRPr="0024070E" w:rsidRDefault="00DA6492" w:rsidP="00F95291">
            <w:pPr>
              <w:jc w:val="right"/>
              <w:rPr>
                <w:rFonts w:eastAsia="Times New Roman" w:cs="Arial"/>
                <w:sz w:val="18"/>
                <w:szCs w:val="18"/>
                <w:lang w:eastAsia="en-ZA"/>
              </w:rPr>
            </w:pPr>
            <w:r w:rsidRPr="0024070E">
              <w:rPr>
                <w:rFonts w:eastAsia="Times New Roman" w:cs="Arial"/>
                <w:sz w:val="18"/>
                <w:szCs w:val="18"/>
                <w:lang w:eastAsia="en-ZA"/>
              </w:rPr>
              <w:t>0.7</w:t>
            </w:r>
          </w:p>
        </w:tc>
      </w:tr>
      <w:tr w:rsidR="00780AF2" w:rsidRPr="00AC5BB9" w14:paraId="67D848BE"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tcPr>
          <w:p w14:paraId="6E2BE66F"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Fluconazole</w:t>
            </w:r>
          </w:p>
        </w:tc>
        <w:tc>
          <w:tcPr>
            <w:tcW w:w="1796" w:type="dxa"/>
            <w:noWrap/>
          </w:tcPr>
          <w:p w14:paraId="25342ECE"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 (40.7%)</w:t>
            </w:r>
          </w:p>
        </w:tc>
        <w:tc>
          <w:tcPr>
            <w:tcW w:w="1796" w:type="dxa"/>
            <w:noWrap/>
          </w:tcPr>
          <w:p w14:paraId="5DF45FB0"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63 (12.1%)</w:t>
            </w:r>
          </w:p>
        </w:tc>
        <w:tc>
          <w:tcPr>
            <w:tcW w:w="1384" w:type="dxa"/>
            <w:noWrap/>
          </w:tcPr>
          <w:p w14:paraId="0307CE64"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&lt;0.001</w:t>
            </w:r>
          </w:p>
        </w:tc>
      </w:tr>
      <w:tr w:rsidR="00780AF2" w:rsidRPr="00AC5BB9" w14:paraId="07F81438" w14:textId="77777777" w:rsidTr="00C822FF">
        <w:trPr>
          <w:trHeight w:val="300"/>
        </w:trPr>
        <w:tc>
          <w:tcPr>
            <w:tcW w:w="4526" w:type="dxa"/>
            <w:noWrap/>
          </w:tcPr>
          <w:p w14:paraId="6362E46D"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Opiates</w:t>
            </w:r>
          </w:p>
        </w:tc>
        <w:tc>
          <w:tcPr>
            <w:tcW w:w="1796" w:type="dxa"/>
            <w:noWrap/>
          </w:tcPr>
          <w:p w14:paraId="63E21A23"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12 (44.4%)</w:t>
            </w:r>
          </w:p>
        </w:tc>
        <w:tc>
          <w:tcPr>
            <w:tcW w:w="1796" w:type="dxa"/>
            <w:noWrap/>
          </w:tcPr>
          <w:p w14:paraId="7411AA2C" w14:textId="77777777" w:rsidR="00DA6492" w:rsidRPr="00783DD4" w:rsidRDefault="00DA6492" w:rsidP="00F95291">
            <w:pPr>
              <w:rPr>
                <w:rFonts w:eastAsia="Times New Roman" w:cs="Arial"/>
                <w:sz w:val="18"/>
                <w:szCs w:val="18"/>
                <w:lang w:eastAsia="en-ZA"/>
              </w:rPr>
            </w:pPr>
            <w:r w:rsidRPr="00783DD4">
              <w:rPr>
                <w:rFonts w:eastAsia="Times New Roman" w:cs="Arial"/>
                <w:sz w:val="18"/>
                <w:szCs w:val="18"/>
                <w:lang w:eastAsia="en-ZA"/>
              </w:rPr>
              <w:t>114 (21.8%)</w:t>
            </w:r>
          </w:p>
        </w:tc>
        <w:tc>
          <w:tcPr>
            <w:tcW w:w="1384" w:type="dxa"/>
            <w:noWrap/>
          </w:tcPr>
          <w:p w14:paraId="64BA44AE" w14:textId="77777777" w:rsidR="00DA6492" w:rsidRPr="002528D0" w:rsidRDefault="00DA6492" w:rsidP="00F95291">
            <w:pPr>
              <w:jc w:val="right"/>
              <w:rPr>
                <w:rFonts w:eastAsia="Times New Roman" w:cs="Arial"/>
                <w:b/>
                <w:bCs/>
                <w:sz w:val="18"/>
                <w:szCs w:val="18"/>
                <w:lang w:eastAsia="en-ZA"/>
              </w:rPr>
            </w:pPr>
            <w:r w:rsidRPr="002528D0">
              <w:rPr>
                <w:rFonts w:eastAsia="Times New Roman" w:cs="Arial"/>
                <w:b/>
                <w:bCs/>
                <w:sz w:val="18"/>
                <w:szCs w:val="18"/>
                <w:lang w:eastAsia="en-ZA"/>
              </w:rPr>
              <w:t>0.006</w:t>
            </w:r>
          </w:p>
        </w:tc>
      </w:tr>
      <w:tr w:rsidR="00780AF2" w:rsidRPr="007C7DE3" w14:paraId="62F34D89" w14:textId="77777777" w:rsidTr="00C822FF">
        <w:trPr>
          <w:cnfStyle w:val="000000100000" w:firstRow="0" w:lastRow="0" w:firstColumn="0" w:lastColumn="0" w:oddVBand="0" w:evenVBand="0" w:oddHBand="1" w:evenHBand="0" w:firstRowFirstColumn="0" w:firstRowLastColumn="0" w:lastRowFirstColumn="0" w:lastRowLastColumn="0"/>
          <w:trHeight w:val="300"/>
        </w:trPr>
        <w:tc>
          <w:tcPr>
            <w:tcW w:w="4526" w:type="dxa"/>
            <w:noWrap/>
            <w:hideMark/>
          </w:tcPr>
          <w:p w14:paraId="5891F29A" w14:textId="6CDF5C7A" w:rsidR="00841F8F" w:rsidRPr="00AC5BB9" w:rsidRDefault="00DA6492"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HA</w:t>
            </w:r>
            <w:commentRangeStart w:id="706"/>
            <w:commentRangeStart w:id="707"/>
            <w:r w:rsidR="00841F8F" w:rsidRPr="00AC5BB9">
              <w:rPr>
                <w:rFonts w:eastAsia="Times New Roman" w:cs="Arial"/>
                <w:color w:val="000000"/>
                <w:sz w:val="18"/>
                <w:szCs w:val="18"/>
                <w:lang w:eastAsia="en-ZA"/>
              </w:rPr>
              <w:t>ART exposure</w:t>
            </w:r>
            <w:commentRangeEnd w:id="706"/>
            <w:r w:rsidR="000568E8" w:rsidRPr="00AC5BB9">
              <w:rPr>
                <w:rStyle w:val="CommentReference"/>
              </w:rPr>
              <w:commentReference w:id="706"/>
            </w:r>
            <w:commentRangeEnd w:id="707"/>
            <w:r w:rsidR="00C85668" w:rsidRPr="00AC5BB9">
              <w:rPr>
                <w:rStyle w:val="CommentReference"/>
              </w:rPr>
              <w:commentReference w:id="707"/>
            </w:r>
          </w:p>
        </w:tc>
        <w:tc>
          <w:tcPr>
            <w:tcW w:w="1796" w:type="dxa"/>
            <w:noWrap/>
            <w:hideMark/>
          </w:tcPr>
          <w:p w14:paraId="7214E412"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6 (22.2%)</w:t>
            </w:r>
          </w:p>
        </w:tc>
        <w:tc>
          <w:tcPr>
            <w:tcW w:w="1796" w:type="dxa"/>
            <w:noWrap/>
            <w:hideMark/>
          </w:tcPr>
          <w:p w14:paraId="267E767C" w14:textId="77777777" w:rsidR="00841F8F" w:rsidRPr="00AC5BB9" w:rsidRDefault="00841F8F" w:rsidP="00841F8F">
            <w:pPr>
              <w:rPr>
                <w:rFonts w:eastAsia="Times New Roman" w:cs="Arial"/>
                <w:color w:val="000000"/>
                <w:sz w:val="18"/>
                <w:szCs w:val="18"/>
                <w:lang w:val="en-ZA" w:eastAsia="en-ZA"/>
              </w:rPr>
            </w:pPr>
            <w:r w:rsidRPr="00AC5BB9">
              <w:rPr>
                <w:rFonts w:eastAsia="Times New Roman" w:cs="Arial"/>
                <w:color w:val="000000"/>
                <w:sz w:val="18"/>
                <w:szCs w:val="18"/>
                <w:lang w:eastAsia="en-ZA"/>
              </w:rPr>
              <w:t>201 (38.5%)</w:t>
            </w:r>
          </w:p>
        </w:tc>
        <w:tc>
          <w:tcPr>
            <w:tcW w:w="1384" w:type="dxa"/>
            <w:noWrap/>
            <w:hideMark/>
          </w:tcPr>
          <w:p w14:paraId="5C9434E8" w14:textId="77777777" w:rsidR="00841F8F" w:rsidRPr="00C822FF" w:rsidRDefault="00841F8F" w:rsidP="00841F8F">
            <w:pPr>
              <w:jc w:val="right"/>
              <w:rPr>
                <w:rFonts w:eastAsia="Times New Roman" w:cs="Arial"/>
                <w:color w:val="000000" w:themeColor="text1"/>
                <w:sz w:val="18"/>
                <w:szCs w:val="18"/>
                <w:lang w:val="en-ZA" w:eastAsia="en-ZA"/>
              </w:rPr>
            </w:pPr>
            <w:r w:rsidRPr="00AC5BB9">
              <w:rPr>
                <w:rFonts w:eastAsia="Times New Roman" w:cs="Arial"/>
                <w:color w:val="000000"/>
                <w:sz w:val="18"/>
                <w:szCs w:val="18"/>
                <w:lang w:eastAsia="en-ZA"/>
              </w:rPr>
              <w:t>0.089</w:t>
            </w:r>
          </w:p>
        </w:tc>
      </w:tr>
      <w:tr w:rsidR="00841F8F" w:rsidRPr="007C7DE3" w14:paraId="30C5C923" w14:textId="77777777" w:rsidTr="00C822FF">
        <w:trPr>
          <w:trHeight w:val="300"/>
        </w:trPr>
        <w:tc>
          <w:tcPr>
            <w:tcW w:w="4526" w:type="dxa"/>
            <w:noWrap/>
            <w:hideMark/>
          </w:tcPr>
          <w:p w14:paraId="77612517" w14:textId="77777777" w:rsidR="00841F8F" w:rsidRPr="00A57124" w:rsidRDefault="00841F8F" w:rsidP="00841F8F">
            <w:pPr>
              <w:rPr>
                <w:rFonts w:eastAsia="Times New Roman" w:cs="Arial"/>
                <w:color w:val="000000"/>
                <w:sz w:val="18"/>
                <w:szCs w:val="18"/>
                <w:lang w:val="en-ZA" w:eastAsia="en-ZA"/>
              </w:rPr>
            </w:pPr>
            <w:commentRangeStart w:id="708"/>
            <w:r w:rsidRPr="00A57124">
              <w:rPr>
                <w:rFonts w:eastAsia="Times New Roman" w:cs="Arial"/>
                <w:color w:val="000000"/>
                <w:sz w:val="18"/>
                <w:szCs w:val="18"/>
                <w:lang w:eastAsia="en-ZA"/>
              </w:rPr>
              <w:t>Kidney medication</w:t>
            </w:r>
          </w:p>
        </w:tc>
        <w:tc>
          <w:tcPr>
            <w:tcW w:w="1796" w:type="dxa"/>
            <w:noWrap/>
            <w:hideMark/>
          </w:tcPr>
          <w:p w14:paraId="64D8D326"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5 (18.5%)</w:t>
            </w:r>
          </w:p>
        </w:tc>
        <w:tc>
          <w:tcPr>
            <w:tcW w:w="1796" w:type="dxa"/>
            <w:noWrap/>
            <w:hideMark/>
          </w:tcPr>
          <w:p w14:paraId="6D2932F1" w14:textId="77777777" w:rsidR="00841F8F" w:rsidRPr="00A57124" w:rsidRDefault="00841F8F" w:rsidP="00841F8F">
            <w:pPr>
              <w:rPr>
                <w:rFonts w:eastAsia="Times New Roman" w:cs="Arial"/>
                <w:color w:val="000000"/>
                <w:sz w:val="18"/>
                <w:szCs w:val="18"/>
                <w:lang w:val="en-ZA" w:eastAsia="en-ZA"/>
              </w:rPr>
            </w:pPr>
            <w:r w:rsidRPr="00A57124">
              <w:rPr>
                <w:rFonts w:eastAsia="Times New Roman" w:cs="Arial"/>
                <w:color w:val="000000"/>
                <w:sz w:val="18"/>
                <w:szCs w:val="18"/>
                <w:lang w:eastAsia="en-ZA"/>
              </w:rPr>
              <w:t>47 (9.0%)</w:t>
            </w:r>
          </w:p>
        </w:tc>
        <w:tc>
          <w:tcPr>
            <w:tcW w:w="1384" w:type="dxa"/>
            <w:noWrap/>
            <w:hideMark/>
          </w:tcPr>
          <w:p w14:paraId="60943518" w14:textId="77777777" w:rsidR="00841F8F" w:rsidRPr="00A57124" w:rsidRDefault="00841F8F" w:rsidP="00841F8F">
            <w:pPr>
              <w:jc w:val="right"/>
              <w:rPr>
                <w:rFonts w:eastAsia="Times New Roman" w:cs="Arial"/>
                <w:color w:val="000000"/>
                <w:sz w:val="18"/>
                <w:szCs w:val="18"/>
                <w:lang w:val="en-ZA" w:eastAsia="en-ZA"/>
              </w:rPr>
            </w:pPr>
            <w:r w:rsidRPr="00A57124">
              <w:rPr>
                <w:rFonts w:eastAsia="Times New Roman" w:cs="Arial"/>
                <w:color w:val="000000"/>
                <w:sz w:val="18"/>
                <w:szCs w:val="18"/>
                <w:lang w:eastAsia="en-ZA"/>
              </w:rPr>
              <w:t>0.2</w:t>
            </w:r>
            <w:commentRangeEnd w:id="708"/>
            <w:r w:rsidR="0090732C">
              <w:rPr>
                <w:rStyle w:val="CommentReference"/>
              </w:rPr>
              <w:commentReference w:id="708"/>
            </w:r>
          </w:p>
        </w:tc>
      </w:tr>
    </w:tbl>
    <w:p w14:paraId="3D75A394" w14:textId="77777777" w:rsidR="00A11D65" w:rsidRPr="00FE00C8" w:rsidRDefault="00A11D65" w:rsidP="00A11D65">
      <w:pPr>
        <w:pStyle w:val="TableCaption"/>
        <w:pBdr>
          <w:top w:val="none" w:sz="0" w:space="0" w:color="000000"/>
          <w:left w:val="none" w:sz="0" w:space="0" w:color="000000"/>
          <w:bottom w:val="none" w:sz="0" w:space="0" w:color="000000"/>
          <w:right w:val="none" w:sz="0" w:space="0" w:color="000000"/>
        </w:pBdr>
        <w:spacing w:before="60" w:after="60"/>
        <w:ind w:left="60" w:right="60"/>
        <w:rPr>
          <w:i w:val="0"/>
          <w:iCs/>
          <w:sz w:val="16"/>
          <w:szCs w:val="16"/>
        </w:rPr>
      </w:pPr>
      <w:r w:rsidRPr="00FE00C8">
        <w:rPr>
          <w:i w:val="0"/>
          <w:iCs/>
          <w:sz w:val="16"/>
          <w:szCs w:val="16"/>
          <w:vertAlign w:val="superscript"/>
        </w:rPr>
        <w:t>1</w:t>
      </w:r>
      <w:r w:rsidRPr="00FE00C8">
        <w:rPr>
          <w:i w:val="0"/>
          <w:iCs/>
          <w:sz w:val="16"/>
          <w:szCs w:val="16"/>
        </w:rPr>
        <w:t xml:space="preserve">Median (IQR); n (%); </w:t>
      </w:r>
      <w:r w:rsidRPr="00FE00C8">
        <w:rPr>
          <w:i w:val="0"/>
          <w:iCs/>
          <w:sz w:val="16"/>
          <w:szCs w:val="16"/>
          <w:vertAlign w:val="superscript"/>
        </w:rPr>
        <w:t>2</w:t>
      </w:r>
      <w:r w:rsidRPr="00FE00C8">
        <w:rPr>
          <w:i w:val="0"/>
          <w:iCs/>
          <w:sz w:val="16"/>
          <w:szCs w:val="16"/>
        </w:rPr>
        <w:t>Wilcoxon rank sum test; Pearson's Chi-squared test; Fisher's exact test.</w:t>
      </w:r>
    </w:p>
    <w:p w14:paraId="78C6EF1B" w14:textId="77777777" w:rsidR="000F37E1" w:rsidRDefault="000F37E1" w:rsidP="00147D20">
      <w:pPr>
        <w:pStyle w:val="BodyText"/>
        <w:jc w:val="both"/>
        <w:rPr>
          <w:rFonts w:asciiTheme="majorHAnsi" w:hAnsiTheme="majorHAnsi" w:cstheme="majorHAnsi"/>
          <w:b/>
          <w:bCs/>
        </w:rPr>
      </w:pPr>
    </w:p>
    <w:p w14:paraId="622867AD" w14:textId="2099E87A" w:rsidR="00CD7DF0" w:rsidDel="00E46F02" w:rsidRDefault="000568E8" w:rsidP="00CD7DF0">
      <w:pPr>
        <w:pStyle w:val="BodyText"/>
        <w:jc w:val="both"/>
        <w:rPr>
          <w:moveFrom w:id="709" w:author="Ian Ross" w:date="2024-09-19T10:13:00Z" w16du:dateUtc="2024-09-19T08:13:00Z"/>
          <w:rFonts w:asciiTheme="majorHAnsi" w:hAnsiTheme="majorHAnsi" w:cstheme="majorHAnsi"/>
          <w:b/>
          <w:bCs/>
        </w:rPr>
      </w:pPr>
      <w:moveFromRangeStart w:id="710" w:author="Ian Ross" w:date="2024-09-19T10:13:00Z" w:name="move177633224"/>
      <w:moveFrom w:id="711" w:author="Ian Ross" w:date="2024-09-19T10:13:00Z" w16du:dateUtc="2024-09-19T08:13:00Z">
        <w:r w:rsidDel="00E46F02">
          <w:rPr>
            <w:rFonts w:asciiTheme="majorHAnsi" w:hAnsiTheme="majorHAnsi" w:cstheme="majorHAnsi"/>
            <w:b/>
            <w:bCs/>
          </w:rPr>
          <w:t xml:space="preserve">Diagnosis of adrenal insufficiency </w:t>
        </w:r>
      </w:moveFrom>
    </w:p>
    <w:p w14:paraId="7F2F97BE" w14:textId="2674C7AA" w:rsidR="005378B1" w:rsidRPr="00D12836" w:rsidDel="00E46F02" w:rsidRDefault="00A67783" w:rsidP="006E3AA1">
      <w:pPr>
        <w:pStyle w:val="BodyText"/>
        <w:jc w:val="both"/>
        <w:rPr>
          <w:moveFrom w:id="712" w:author="Ian Ross" w:date="2024-09-19T10:13:00Z" w16du:dateUtc="2024-09-19T08:13:00Z"/>
          <w:rFonts w:asciiTheme="majorHAnsi" w:hAnsiTheme="majorHAnsi" w:cstheme="majorHAnsi"/>
          <w:highlight w:val="yellow"/>
          <w:lang w:val="en-ZA"/>
        </w:rPr>
      </w:pPr>
      <w:moveFrom w:id="713" w:author="Ian Ross" w:date="2024-09-19T10:13:00Z" w16du:dateUtc="2024-09-19T08:13:00Z">
        <w:r w:rsidDel="00E46F02">
          <w:rPr>
            <w:rFonts w:asciiTheme="majorHAnsi" w:hAnsiTheme="majorHAnsi" w:cstheme="majorHAnsi"/>
          </w:rPr>
          <w:t>For the random cortisol</w:t>
        </w:r>
        <w:r w:rsidR="008B718F" w:rsidDel="00E46F02">
          <w:rPr>
            <w:rFonts w:asciiTheme="majorHAnsi" w:hAnsiTheme="majorHAnsi" w:cstheme="majorHAnsi"/>
          </w:rPr>
          <w:t xml:space="preserve"> concentrations done at the </w:t>
        </w:r>
        <w:r w:rsidR="008B718F" w:rsidRPr="00E13241" w:rsidDel="00E46F02">
          <w:rPr>
            <w:rFonts w:asciiTheme="majorHAnsi" w:hAnsiTheme="majorHAnsi" w:cstheme="majorHAnsi"/>
            <w:color w:val="FF0000"/>
          </w:rPr>
          <w:t>Lancet laboratories</w:t>
        </w:r>
        <w:r w:rsidDel="00E46F02">
          <w:rPr>
            <w:rFonts w:asciiTheme="majorHAnsi" w:hAnsiTheme="majorHAnsi" w:cstheme="majorHAnsi"/>
          </w:rPr>
          <w:t xml:space="preserve">, suspected AI patients had the </w:t>
        </w:r>
        <w:r w:rsidR="00161618" w:rsidDel="00E46F02">
          <w:rPr>
            <w:rFonts w:asciiTheme="majorHAnsi" w:hAnsiTheme="majorHAnsi" w:cstheme="majorHAnsi"/>
          </w:rPr>
          <w:t xml:space="preserve">cortisol </w:t>
        </w:r>
        <w:r w:rsidDel="00E46F02">
          <w:rPr>
            <w:rFonts w:asciiTheme="majorHAnsi" w:hAnsiTheme="majorHAnsi" w:cstheme="majorHAnsi"/>
          </w:rPr>
          <w:t xml:space="preserve">minima of </w:t>
        </w:r>
        <w:r w:rsidR="00086BCE" w:rsidDel="00E46F02">
          <w:rPr>
            <w:rFonts w:asciiTheme="majorHAnsi" w:hAnsiTheme="majorHAnsi" w:cstheme="majorHAnsi"/>
          </w:rPr>
          <w:t>80</w:t>
        </w:r>
        <w:r w:rsidR="00C822FF" w:rsidDel="00E46F02">
          <w:rPr>
            <w:rFonts w:asciiTheme="majorHAnsi" w:hAnsiTheme="majorHAnsi" w:cstheme="majorHAnsi"/>
          </w:rPr>
          <w:t xml:space="preserve"> nmol/L</w:t>
        </w:r>
        <w:r w:rsidR="00161618" w:rsidDel="00E46F02">
          <w:rPr>
            <w:rFonts w:asciiTheme="majorHAnsi" w:hAnsiTheme="majorHAnsi" w:cstheme="majorHAnsi"/>
          </w:rPr>
          <w:t xml:space="preserve">, median </w:t>
        </w:r>
        <w:r w:rsidR="00086BCE" w:rsidDel="00E46F02">
          <w:rPr>
            <w:rFonts w:asciiTheme="majorHAnsi" w:hAnsiTheme="majorHAnsi" w:cstheme="majorHAnsi"/>
          </w:rPr>
          <w:t>332</w:t>
        </w:r>
        <w:r w:rsidR="00C822FF" w:rsidDel="00E46F02">
          <w:rPr>
            <w:rFonts w:asciiTheme="majorHAnsi" w:hAnsiTheme="majorHAnsi" w:cstheme="majorHAnsi"/>
          </w:rPr>
          <w:t xml:space="preserve"> nmol/L</w:t>
        </w:r>
        <w:r w:rsidDel="00E46F02">
          <w:rPr>
            <w:rFonts w:asciiTheme="majorHAnsi" w:hAnsiTheme="majorHAnsi" w:cstheme="majorHAnsi"/>
          </w:rPr>
          <w:t xml:space="preserve"> and maxima of less than</w:t>
        </w:r>
        <w:r w:rsidR="00C822FF" w:rsidDel="00E46F02">
          <w:rPr>
            <w:rFonts w:asciiTheme="majorHAnsi" w:hAnsiTheme="majorHAnsi" w:cstheme="majorHAnsi"/>
          </w:rPr>
          <w:t xml:space="preserve"> </w:t>
        </w:r>
        <w:r w:rsidR="00086BCE" w:rsidDel="00E46F02">
          <w:rPr>
            <w:rFonts w:asciiTheme="majorHAnsi" w:hAnsiTheme="majorHAnsi" w:cstheme="majorHAnsi"/>
          </w:rPr>
          <w:t>485</w:t>
        </w:r>
        <w:r w:rsidDel="00E46F02">
          <w:rPr>
            <w:rFonts w:asciiTheme="majorHAnsi" w:hAnsiTheme="majorHAnsi" w:cstheme="majorHAnsi"/>
          </w:rPr>
          <w:t xml:space="preserve"> nmol/L compared to the minima</w:t>
        </w:r>
        <w:r w:rsidR="00086BCE" w:rsidDel="00E46F02">
          <w:rPr>
            <w:rFonts w:asciiTheme="majorHAnsi" w:hAnsiTheme="majorHAnsi" w:cstheme="majorHAnsi"/>
          </w:rPr>
          <w:t xml:space="preserve"> 91</w:t>
        </w:r>
        <w:r w:rsidR="00C822FF" w:rsidDel="00E46F02">
          <w:rPr>
            <w:rFonts w:asciiTheme="majorHAnsi" w:hAnsiTheme="majorHAnsi" w:cstheme="majorHAnsi"/>
          </w:rPr>
          <w:t xml:space="preserve"> nmol/L</w:t>
        </w:r>
        <w:r w:rsidR="00161618" w:rsidDel="00E46F02">
          <w:rPr>
            <w:rFonts w:asciiTheme="majorHAnsi" w:hAnsiTheme="majorHAnsi" w:cstheme="majorHAnsi"/>
          </w:rPr>
          <w:t>, median</w:t>
        </w:r>
        <w:r w:rsidR="00086BCE" w:rsidDel="00E46F02">
          <w:rPr>
            <w:rFonts w:asciiTheme="majorHAnsi" w:hAnsiTheme="majorHAnsi" w:cstheme="majorHAnsi"/>
          </w:rPr>
          <w:t xml:space="preserve"> 478</w:t>
        </w:r>
        <w:r w:rsidR="00C822FF" w:rsidDel="00E46F02">
          <w:rPr>
            <w:rFonts w:asciiTheme="majorHAnsi" w:hAnsiTheme="majorHAnsi" w:cstheme="majorHAnsi"/>
          </w:rPr>
          <w:t xml:space="preserve"> nmol/L</w:t>
        </w:r>
        <w:r w:rsidDel="00E46F02">
          <w:rPr>
            <w:rFonts w:asciiTheme="majorHAnsi" w:hAnsiTheme="majorHAnsi" w:cstheme="majorHAnsi"/>
          </w:rPr>
          <w:t xml:space="preserve"> and maxima of</w:t>
        </w:r>
        <w:r w:rsidR="00086BCE" w:rsidDel="00E46F02">
          <w:rPr>
            <w:rFonts w:asciiTheme="majorHAnsi" w:hAnsiTheme="majorHAnsi" w:cstheme="majorHAnsi"/>
          </w:rPr>
          <w:t xml:space="preserve"> 1371</w:t>
        </w:r>
        <w:r w:rsidR="00C822FF" w:rsidDel="00E46F02">
          <w:rPr>
            <w:rFonts w:asciiTheme="majorHAnsi" w:hAnsiTheme="majorHAnsi" w:cstheme="majorHAnsi"/>
          </w:rPr>
          <w:t xml:space="preserve"> nmol/L</w:t>
        </w:r>
        <w:r w:rsidDel="00E46F02">
          <w:rPr>
            <w:rFonts w:asciiTheme="majorHAnsi" w:hAnsiTheme="majorHAnsi" w:cstheme="majorHAnsi"/>
          </w:rPr>
          <w:t xml:space="preserve"> for the Non-AI groups. </w:t>
        </w:r>
        <w:r w:rsidR="00854D01" w:rsidDel="00E46F02">
          <w:rPr>
            <w:rFonts w:asciiTheme="majorHAnsi" w:hAnsiTheme="majorHAnsi" w:cstheme="majorHAnsi"/>
          </w:rPr>
          <w:t>For the</w:t>
        </w:r>
        <w:r w:rsidDel="00E46F02">
          <w:rPr>
            <w:rFonts w:asciiTheme="majorHAnsi" w:hAnsiTheme="majorHAnsi" w:cstheme="majorHAnsi"/>
          </w:rPr>
          <w:t xml:space="preserve"> </w:t>
        </w:r>
        <w:r w:rsidR="008B718F" w:rsidDel="00E46F02">
          <w:rPr>
            <w:rFonts w:asciiTheme="majorHAnsi" w:hAnsiTheme="majorHAnsi" w:cstheme="majorHAnsi"/>
          </w:rPr>
          <w:t>250</w:t>
        </w:r>
        <w:r w:rsidR="008B718F" w:rsidDel="00E46F02">
          <w:rPr>
            <w:rFonts w:asciiTheme="majorHAnsi" w:hAnsiTheme="majorHAnsi" w:cstheme="majorHAnsi"/>
          </w:rPr>
          <w:sym w:font="Symbol" w:char="F06D"/>
        </w:r>
        <w:r w:rsidR="008B718F" w:rsidDel="00E46F02">
          <w:rPr>
            <w:rFonts w:asciiTheme="majorHAnsi" w:hAnsiTheme="majorHAnsi" w:cstheme="majorHAnsi"/>
          </w:rPr>
          <w:t xml:space="preserve">g </w:t>
        </w:r>
        <w:r w:rsidDel="00E46F02">
          <w:rPr>
            <w:rFonts w:asciiTheme="majorHAnsi" w:hAnsiTheme="majorHAnsi" w:cstheme="majorHAnsi"/>
          </w:rPr>
          <w:t xml:space="preserve">tetracosactide stimulation </w:t>
        </w:r>
        <w:r w:rsidR="00854D01" w:rsidDel="00E46F02">
          <w:rPr>
            <w:rFonts w:asciiTheme="majorHAnsi" w:hAnsiTheme="majorHAnsi" w:cstheme="majorHAnsi"/>
          </w:rPr>
          <w:t xml:space="preserve">tests done at </w:t>
        </w:r>
        <w:r w:rsidR="00854D01" w:rsidRPr="00E13241" w:rsidDel="00E46F02">
          <w:rPr>
            <w:rFonts w:asciiTheme="majorHAnsi" w:hAnsiTheme="majorHAnsi" w:cstheme="majorHAnsi"/>
            <w:color w:val="FF0000"/>
          </w:rPr>
          <w:t xml:space="preserve">NHLS laboratories </w:t>
        </w:r>
        <w:r w:rsidDel="00E46F02">
          <w:rPr>
            <w:rFonts w:asciiTheme="majorHAnsi" w:hAnsiTheme="majorHAnsi" w:cstheme="majorHAnsi"/>
          </w:rPr>
          <w:t>o</w:t>
        </w:r>
        <w:r w:rsidR="00854D01" w:rsidDel="00E46F02">
          <w:rPr>
            <w:rFonts w:asciiTheme="majorHAnsi" w:hAnsiTheme="majorHAnsi" w:cstheme="majorHAnsi"/>
          </w:rPr>
          <w:t>n</w:t>
        </w:r>
        <w:r w:rsidDel="00E46F02">
          <w:rPr>
            <w:rFonts w:asciiTheme="majorHAnsi" w:hAnsiTheme="majorHAnsi" w:cstheme="majorHAnsi"/>
          </w:rPr>
          <w:t xml:space="preserve"> the</w:t>
        </w:r>
        <w:r w:rsidR="00854D01" w:rsidDel="00E46F02">
          <w:rPr>
            <w:rFonts w:asciiTheme="majorHAnsi" w:hAnsiTheme="majorHAnsi" w:cstheme="majorHAnsi"/>
          </w:rPr>
          <w:t xml:space="preserve"> 151</w:t>
        </w:r>
        <w:r w:rsidDel="00E46F02">
          <w:rPr>
            <w:rFonts w:asciiTheme="majorHAnsi" w:hAnsiTheme="majorHAnsi" w:cstheme="majorHAnsi"/>
          </w:rPr>
          <w:t xml:space="preserve"> </w:t>
        </w:r>
        <w:r w:rsidR="00E13241" w:rsidDel="00E46F02">
          <w:rPr>
            <w:rFonts w:asciiTheme="majorHAnsi" w:hAnsiTheme="majorHAnsi" w:cstheme="majorHAnsi"/>
          </w:rPr>
          <w:t>patients</w:t>
        </w:r>
        <w:r w:rsidDel="00E46F02">
          <w:rPr>
            <w:rFonts w:asciiTheme="majorHAnsi" w:hAnsiTheme="majorHAnsi" w:cstheme="majorHAnsi"/>
          </w:rPr>
          <w:t xml:space="preserve"> with random cortisol concentrations less than 500 nmol/L,</w:t>
        </w:r>
        <w:r w:rsidR="00854D01" w:rsidDel="00E46F02">
          <w:rPr>
            <w:rFonts w:asciiTheme="majorHAnsi" w:hAnsiTheme="majorHAnsi" w:cstheme="majorHAnsi"/>
          </w:rPr>
          <w:t xml:space="preserve"> the baseline cortisol minima</w:t>
        </w:r>
        <w:r w:rsidR="00161618" w:rsidDel="00E46F02">
          <w:rPr>
            <w:rFonts w:asciiTheme="majorHAnsi" w:hAnsiTheme="majorHAnsi" w:cstheme="majorHAnsi"/>
          </w:rPr>
          <w:t>, median</w:t>
        </w:r>
        <w:r w:rsidR="00854D01" w:rsidDel="00E46F02">
          <w:rPr>
            <w:rFonts w:asciiTheme="majorHAnsi" w:hAnsiTheme="majorHAnsi" w:cstheme="majorHAnsi"/>
          </w:rPr>
          <w:t xml:space="preserve"> and maxima were</w:t>
        </w:r>
        <w:r w:rsidR="00086BCE" w:rsidDel="00E46F02">
          <w:rPr>
            <w:rFonts w:asciiTheme="majorHAnsi" w:hAnsiTheme="majorHAnsi" w:cstheme="majorHAnsi"/>
          </w:rPr>
          <w:t xml:space="preserve"> 100</w:t>
        </w:r>
        <w:r w:rsidR="0024070E" w:rsidDel="00E46F02">
          <w:rPr>
            <w:rFonts w:asciiTheme="majorHAnsi" w:hAnsiTheme="majorHAnsi" w:cstheme="majorHAnsi"/>
          </w:rPr>
          <w:t xml:space="preserve"> nmol/L</w:t>
        </w:r>
        <w:r w:rsidR="00086BCE" w:rsidDel="00E46F02">
          <w:rPr>
            <w:rFonts w:asciiTheme="majorHAnsi" w:hAnsiTheme="majorHAnsi" w:cstheme="majorHAnsi"/>
          </w:rPr>
          <w:t>, median 300</w:t>
        </w:r>
        <w:r w:rsidR="0024070E" w:rsidDel="00E46F02">
          <w:rPr>
            <w:rFonts w:asciiTheme="majorHAnsi" w:hAnsiTheme="majorHAnsi" w:cstheme="majorHAnsi"/>
          </w:rPr>
          <w:t xml:space="preserve"> nmol/L</w:t>
        </w:r>
        <w:r w:rsidR="00854D01" w:rsidDel="00E46F02">
          <w:rPr>
            <w:rFonts w:asciiTheme="majorHAnsi" w:hAnsiTheme="majorHAnsi" w:cstheme="majorHAnsi"/>
          </w:rPr>
          <w:t xml:space="preserve"> and </w:t>
        </w:r>
        <w:r w:rsidR="00086BCE" w:rsidDel="00E46F02">
          <w:rPr>
            <w:rFonts w:asciiTheme="majorHAnsi" w:hAnsiTheme="majorHAnsi" w:cstheme="majorHAnsi"/>
          </w:rPr>
          <w:t>586</w:t>
        </w:r>
        <w:r w:rsidR="006E3AA1" w:rsidDel="00E46F02">
          <w:rPr>
            <w:rFonts w:asciiTheme="majorHAnsi" w:hAnsiTheme="majorHAnsi" w:cstheme="majorHAnsi"/>
          </w:rPr>
          <w:t xml:space="preserve"> nmol/L</w:t>
        </w:r>
        <w:r w:rsidR="00854D01" w:rsidDel="00E46F02">
          <w:rPr>
            <w:rFonts w:asciiTheme="majorHAnsi" w:hAnsiTheme="majorHAnsi" w:cstheme="majorHAnsi"/>
          </w:rPr>
          <w:t xml:space="preserve">, respectively. At 30min following the stimulation tests, </w:t>
        </w:r>
        <w:r w:rsidR="008B718F" w:rsidDel="00E46F02">
          <w:rPr>
            <w:rFonts w:asciiTheme="majorHAnsi" w:hAnsiTheme="majorHAnsi" w:cstheme="majorHAnsi"/>
          </w:rPr>
          <w:t>27/151 did not respond with cortisol elevation above 500</w:t>
        </w:r>
        <w:r w:rsidR="00780AF2" w:rsidDel="00E46F02">
          <w:rPr>
            <w:rFonts w:asciiTheme="majorHAnsi" w:hAnsiTheme="majorHAnsi" w:cstheme="majorHAnsi"/>
          </w:rPr>
          <w:t xml:space="preserve"> </w:t>
        </w:r>
        <w:r w:rsidR="008B718F" w:rsidDel="00E46F02">
          <w:rPr>
            <w:rFonts w:asciiTheme="majorHAnsi" w:hAnsiTheme="majorHAnsi" w:cstheme="majorHAnsi"/>
          </w:rPr>
          <w:t>nmol/L, thus meeting the criteria for adrenal insufficiency</w:t>
        </w:r>
        <w:r w:rsidR="00854D01" w:rsidDel="00E46F02">
          <w:rPr>
            <w:rFonts w:asciiTheme="majorHAnsi" w:hAnsiTheme="majorHAnsi" w:cstheme="majorHAnsi"/>
          </w:rPr>
          <w:t xml:space="preserve"> </w:t>
        </w:r>
        <w:r w:rsidR="00086BCE" w:rsidDel="00E46F02">
          <w:rPr>
            <w:rFonts w:asciiTheme="majorHAnsi" w:hAnsiTheme="majorHAnsi" w:cstheme="majorHAnsi"/>
          </w:rPr>
          <w:t xml:space="preserve">with </w:t>
        </w:r>
        <w:r w:rsidR="00161618" w:rsidDel="00E46F02">
          <w:rPr>
            <w:rFonts w:asciiTheme="majorHAnsi" w:hAnsiTheme="majorHAnsi" w:cstheme="majorHAnsi"/>
          </w:rPr>
          <w:t>the minima, median and maxima of</w:t>
        </w:r>
        <w:r w:rsidR="00086BCE" w:rsidDel="00E46F02">
          <w:rPr>
            <w:rFonts w:asciiTheme="majorHAnsi" w:hAnsiTheme="majorHAnsi" w:cstheme="majorHAnsi"/>
          </w:rPr>
          <w:t xml:space="preserve"> </w:t>
        </w:r>
        <w:r w:rsidR="00995C5D" w:rsidDel="00E46F02">
          <w:rPr>
            <w:rFonts w:asciiTheme="majorHAnsi" w:hAnsiTheme="majorHAnsi" w:cstheme="majorHAnsi"/>
          </w:rPr>
          <w:t>152</w:t>
        </w:r>
        <w:r w:rsidR="00780AF2" w:rsidDel="00E46F02">
          <w:rPr>
            <w:rFonts w:asciiTheme="majorHAnsi" w:hAnsiTheme="majorHAnsi" w:cstheme="majorHAnsi"/>
          </w:rPr>
          <w:t xml:space="preserve"> nmol/L</w:t>
        </w:r>
        <w:r w:rsidR="00995C5D" w:rsidDel="00E46F02">
          <w:rPr>
            <w:rFonts w:asciiTheme="majorHAnsi" w:hAnsiTheme="majorHAnsi" w:cstheme="majorHAnsi"/>
          </w:rPr>
          <w:t>, 379</w:t>
        </w:r>
        <w:r w:rsidR="00780AF2" w:rsidDel="00E46F02">
          <w:rPr>
            <w:rFonts w:asciiTheme="majorHAnsi" w:hAnsiTheme="majorHAnsi" w:cstheme="majorHAnsi"/>
          </w:rPr>
          <w:t xml:space="preserve"> nmol/L</w:t>
        </w:r>
        <w:r w:rsidR="00995C5D" w:rsidDel="00E46F02">
          <w:rPr>
            <w:rFonts w:asciiTheme="majorHAnsi" w:hAnsiTheme="majorHAnsi" w:cstheme="majorHAnsi"/>
          </w:rPr>
          <w:t>, 495</w:t>
        </w:r>
        <w:r w:rsidR="00780AF2" w:rsidDel="00E46F02">
          <w:rPr>
            <w:rFonts w:asciiTheme="majorHAnsi" w:hAnsiTheme="majorHAnsi" w:cstheme="majorHAnsi"/>
          </w:rPr>
          <w:t xml:space="preserve"> nmol/L</w:t>
        </w:r>
        <w:r w:rsidR="00995C5D" w:rsidDel="00E46F02">
          <w:rPr>
            <w:rFonts w:asciiTheme="majorHAnsi" w:hAnsiTheme="majorHAnsi" w:cstheme="majorHAnsi"/>
          </w:rPr>
          <w:t>, respectively</w:t>
        </w:r>
        <w:r w:rsidR="00161618" w:rsidDel="00E46F02">
          <w:rPr>
            <w:rFonts w:asciiTheme="majorHAnsi" w:hAnsiTheme="majorHAnsi" w:cstheme="majorHAnsi"/>
          </w:rPr>
          <w:t xml:space="preserve"> . They were</w:t>
        </w:r>
        <w:r w:rsidR="00E13241" w:rsidDel="00E46F02">
          <w:rPr>
            <w:rFonts w:asciiTheme="majorHAnsi" w:hAnsiTheme="majorHAnsi" w:cstheme="majorHAnsi"/>
          </w:rPr>
          <w:t xml:space="preserve"> mainly SAI (20) and PAI (7) due to ACTH concentration below and above 64.6 pg/mL, respectively.</w:t>
        </w:r>
      </w:moveFrom>
    </w:p>
    <w:moveFromRangeEnd w:id="710"/>
    <w:p w14:paraId="10AF5AB9" w14:textId="77777777" w:rsidR="003522CB" w:rsidRPr="001F0F85" w:rsidRDefault="003522CB" w:rsidP="005378B1">
      <w:pPr>
        <w:pStyle w:val="BodyText"/>
        <w:jc w:val="both"/>
        <w:rPr>
          <w:rFonts w:asciiTheme="majorHAnsi" w:hAnsiTheme="majorHAnsi" w:cstheme="majorHAnsi"/>
          <w:b/>
          <w:bCs/>
          <w:highlight w:val="yellow"/>
          <w:lang w:val="en-ZA"/>
        </w:rPr>
      </w:pPr>
    </w:p>
    <w:p w14:paraId="5A9932AC" w14:textId="22B69C96" w:rsidR="00F900B9" w:rsidRPr="001F0F85" w:rsidRDefault="005378B1" w:rsidP="005378B1">
      <w:pPr>
        <w:pStyle w:val="BodyText"/>
        <w:jc w:val="both"/>
        <w:rPr>
          <w:rFonts w:asciiTheme="majorHAnsi" w:hAnsiTheme="majorHAnsi" w:cstheme="majorHAnsi"/>
          <w:b/>
          <w:bCs/>
          <w:lang w:val="it-IT"/>
        </w:rPr>
      </w:pPr>
      <w:del w:id="714" w:author="Ian Ross" w:date="2024-09-19T10:44:00Z" w16du:dateUtc="2024-09-19T08:44:00Z">
        <w:r w:rsidRPr="001F0F85" w:rsidDel="002C1260">
          <w:rPr>
            <w:rFonts w:asciiTheme="majorHAnsi" w:hAnsiTheme="majorHAnsi" w:cstheme="majorHAnsi"/>
            <w:b/>
            <w:bCs/>
            <w:lang w:val="it-IT"/>
          </w:rPr>
          <w:delText>F</w:delText>
        </w:r>
        <w:r w:rsidR="000568E8" w:rsidRPr="001F0F85" w:rsidDel="002C1260">
          <w:rPr>
            <w:rFonts w:asciiTheme="majorHAnsi" w:hAnsiTheme="majorHAnsi" w:cstheme="majorHAnsi"/>
            <w:b/>
            <w:bCs/>
            <w:lang w:val="it-IT"/>
          </w:rPr>
          <w:delText xml:space="preserve">igure 1 </w:delText>
        </w:r>
        <w:r w:rsidRPr="001F0F85" w:rsidDel="002C1260">
          <w:rPr>
            <w:rFonts w:asciiTheme="majorHAnsi" w:hAnsiTheme="majorHAnsi" w:cstheme="majorHAnsi"/>
            <w:b/>
            <w:bCs/>
            <w:lang w:val="it-IT"/>
          </w:rPr>
          <w:delText xml:space="preserve">: Boxplot </w:delText>
        </w:r>
        <w:r w:rsidR="00C97EA3" w:rsidRPr="001F0F85" w:rsidDel="002C1260">
          <w:rPr>
            <w:rFonts w:asciiTheme="majorHAnsi" w:hAnsiTheme="majorHAnsi" w:cstheme="majorHAnsi"/>
            <w:b/>
            <w:bCs/>
            <w:lang w:val="it-IT"/>
          </w:rPr>
          <w:delText>of AI vs Non-AI</w:delText>
        </w:r>
      </w:del>
      <w:r w:rsidR="000568E8" w:rsidRPr="001F0F85">
        <w:rPr>
          <w:rFonts w:asciiTheme="majorHAnsi" w:hAnsiTheme="majorHAnsi" w:cstheme="majorHAnsi"/>
          <w:b/>
          <w:bCs/>
          <w:lang w:val="it-IT"/>
        </w:rPr>
        <w:t>.</w:t>
      </w:r>
      <w:r w:rsidR="00E13241" w:rsidRPr="001F0F85">
        <w:rPr>
          <w:rFonts w:asciiTheme="majorHAnsi" w:hAnsiTheme="majorHAnsi" w:cstheme="majorHAnsi"/>
          <w:b/>
          <w:bCs/>
          <w:lang w:val="it-IT"/>
        </w:rPr>
        <w:t xml:space="preserve"> </w:t>
      </w:r>
    </w:p>
    <w:p w14:paraId="431E3189" w14:textId="61E9B1B6" w:rsidR="00CD7DF0" w:rsidDel="00F74AB2" w:rsidRDefault="00F900B9" w:rsidP="00CD7DF0">
      <w:pPr>
        <w:pStyle w:val="BodyText"/>
        <w:jc w:val="both"/>
        <w:rPr>
          <w:del w:id="715" w:author="Ian Ross" w:date="2024-09-19T10:34:00Z" w16du:dateUtc="2024-09-19T08:34:00Z"/>
          <w:rFonts w:asciiTheme="majorHAnsi" w:hAnsiTheme="majorHAnsi" w:cstheme="majorHAnsi"/>
          <w:b/>
          <w:bCs/>
        </w:rPr>
      </w:pPr>
      <w:del w:id="716" w:author="Ian Ross" w:date="2024-09-19T10:34:00Z" w16du:dateUtc="2024-09-19T08:34:00Z">
        <w:r w:rsidRPr="00D811A0" w:rsidDel="00F74AB2">
          <w:rPr>
            <w:rFonts w:asciiTheme="majorHAnsi" w:hAnsiTheme="majorHAnsi" w:cstheme="majorHAnsi"/>
            <w:lang w:val="it-IT"/>
          </w:rPr>
          <w:lastRenderedPageBreak/>
          <w:delText xml:space="preserve">Among the </w:delText>
        </w:r>
      </w:del>
      <w:del w:id="717" w:author="Ian Ross" w:date="2024-09-19T10:33:00Z" w16du:dateUtc="2024-09-19T08:33:00Z">
        <w:r w:rsidRPr="00D811A0" w:rsidDel="00F74AB2">
          <w:rPr>
            <w:rFonts w:asciiTheme="majorHAnsi" w:hAnsiTheme="majorHAnsi" w:cstheme="majorHAnsi"/>
            <w:lang w:val="it-IT"/>
          </w:rPr>
          <w:delText>t</w:delText>
        </w:r>
        <w:r w:rsidR="00CD7DF0" w:rsidRPr="00D811A0" w:rsidDel="00F74AB2">
          <w:rPr>
            <w:rFonts w:asciiTheme="majorHAnsi" w:hAnsiTheme="majorHAnsi" w:cstheme="majorHAnsi"/>
            <w:lang w:val="it-IT"/>
          </w:rPr>
          <w:delText xml:space="preserve"> </w:delText>
        </w:r>
      </w:del>
      <w:del w:id="718" w:author="Ian Ross" w:date="2024-09-19T10:34:00Z" w16du:dateUtc="2024-09-19T08:34:00Z">
        <w:r w:rsidR="00CD7DF0" w:rsidRPr="00D811A0" w:rsidDel="00F74AB2">
          <w:rPr>
            <w:rFonts w:asciiTheme="majorHAnsi" w:hAnsiTheme="majorHAnsi" w:cstheme="majorHAnsi"/>
            <w:lang w:val="it-IT"/>
          </w:rPr>
          <w:delText>comparing the cortisol concentration</w:delText>
        </w:r>
        <w:r w:rsidR="000D2A16" w:rsidRPr="00D811A0" w:rsidDel="00F74AB2">
          <w:rPr>
            <w:rFonts w:asciiTheme="majorHAnsi" w:hAnsiTheme="majorHAnsi" w:cstheme="majorHAnsi"/>
            <w:lang w:val="it-IT"/>
          </w:rPr>
          <w:delText>s</w:delText>
        </w:r>
        <w:r w:rsidR="00CD7DF0" w:rsidRPr="00D811A0" w:rsidDel="00F74AB2">
          <w:rPr>
            <w:rFonts w:asciiTheme="majorHAnsi" w:hAnsiTheme="majorHAnsi" w:cstheme="majorHAnsi"/>
            <w:lang w:val="it-IT"/>
          </w:rPr>
          <w:delText xml:space="preserve"> in the adrenal insufficient group versus the n</w:delText>
        </w:r>
        <w:r w:rsidR="000D2A16" w:rsidRPr="00D811A0" w:rsidDel="00F74AB2">
          <w:rPr>
            <w:rFonts w:asciiTheme="majorHAnsi" w:hAnsiTheme="majorHAnsi" w:cstheme="majorHAnsi"/>
            <w:lang w:val="it-IT"/>
          </w:rPr>
          <w:delText>on</w:delText>
        </w:r>
        <w:r w:rsidR="00CD7DF0" w:rsidRPr="00D811A0" w:rsidDel="00F74AB2">
          <w:rPr>
            <w:rFonts w:asciiTheme="majorHAnsi" w:hAnsiTheme="majorHAnsi" w:cstheme="majorHAnsi"/>
            <w:lang w:val="it-IT"/>
          </w:rPr>
          <w:delText>adrenal insufficient group t</w:delText>
        </w:r>
        <w:r w:rsidR="000D2A16" w:rsidRPr="00D811A0" w:rsidDel="00F74AB2">
          <w:rPr>
            <w:rFonts w:asciiTheme="majorHAnsi" w:hAnsiTheme="majorHAnsi" w:cstheme="majorHAnsi"/>
            <w:lang w:val="it-IT"/>
          </w:rPr>
          <w:delText>here</w:delText>
        </w:r>
        <w:r w:rsidR="00CD7DF0" w:rsidRPr="00D811A0" w:rsidDel="00F74AB2">
          <w:rPr>
            <w:rFonts w:asciiTheme="majorHAnsi" w:hAnsiTheme="majorHAnsi" w:cstheme="majorHAnsi"/>
            <w:lang w:val="it-IT"/>
          </w:rPr>
          <w:delText xml:space="preserve"> were significant differences in the random cortisol</w:delText>
        </w:r>
        <w:r w:rsidR="005378B1" w:rsidRPr="00D811A0" w:rsidDel="00F74AB2">
          <w:rPr>
            <w:rFonts w:asciiTheme="majorHAnsi" w:hAnsiTheme="majorHAnsi" w:cstheme="majorHAnsi"/>
            <w:lang w:val="it-IT"/>
          </w:rPr>
          <w:delText xml:space="preserve"> 332</w:delText>
        </w:r>
        <w:r w:rsidR="000E7BDE" w:rsidRPr="00D811A0"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252.0-382.0</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 xml:space="preserve"> vs 478</w:delText>
        </w:r>
        <w:r w:rsidR="000E7BDE" w:rsidRPr="00D811A0" w:rsidDel="00F74AB2">
          <w:rPr>
            <w:rFonts w:asciiTheme="majorHAnsi" w:hAnsiTheme="majorHAnsi" w:cstheme="majorHAnsi"/>
            <w:lang w:val="it-IT"/>
          </w:rPr>
          <w:delText xml:space="preserve"> nmol</w:delText>
        </w:r>
        <w:r w:rsidR="000E7BDE" w:rsidDel="00F74AB2">
          <w:rPr>
            <w:rFonts w:asciiTheme="majorHAnsi" w:hAnsiTheme="majorHAnsi" w:cstheme="majorHAnsi"/>
            <w:lang w:val="it-IT"/>
          </w:rPr>
          <w:delText>/L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372.5-578.0)</w:delText>
        </w:r>
        <w:r w:rsidR="00CD7DF0" w:rsidRPr="00D811A0" w:rsidDel="00F74AB2">
          <w:rPr>
            <w:rFonts w:asciiTheme="majorHAnsi" w:hAnsiTheme="majorHAnsi" w:cstheme="majorHAnsi"/>
            <w:lang w:val="it-IT"/>
          </w:rPr>
          <w:delText>, basal cortisol</w:delText>
        </w:r>
        <w:r w:rsidR="005378B1" w:rsidRPr="00D811A0" w:rsidDel="00F74AB2">
          <w:rPr>
            <w:rFonts w:asciiTheme="majorHAnsi" w:hAnsiTheme="majorHAnsi" w:cstheme="majorHAnsi"/>
            <w:lang w:val="it-IT"/>
          </w:rPr>
          <w:delText xml:space="preserve"> 300</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188.5-359.0</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 xml:space="preserve"> vs 466</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w:delText>
        </w:r>
        <w:r w:rsidR="001575CB" w:rsidDel="00F74AB2">
          <w:rPr>
            <w:rFonts w:asciiTheme="majorHAnsi" w:hAnsiTheme="majorHAnsi" w:cstheme="majorHAnsi"/>
            <w:lang w:val="it-IT"/>
          </w:rPr>
          <w:delText>(</w:delText>
        </w:r>
        <w:r w:rsidR="005378B1" w:rsidRPr="00D811A0" w:rsidDel="00F74AB2">
          <w:rPr>
            <w:rFonts w:asciiTheme="majorHAnsi" w:hAnsiTheme="majorHAnsi" w:cstheme="majorHAnsi"/>
            <w:lang w:val="it-IT"/>
          </w:rPr>
          <w:delText>IQR: 352.0-573.0)</w:delText>
        </w:r>
        <w:r w:rsidR="00CD7DF0" w:rsidRPr="00D811A0" w:rsidDel="00F74AB2">
          <w:rPr>
            <w:rFonts w:asciiTheme="majorHAnsi" w:hAnsiTheme="majorHAnsi" w:cstheme="majorHAnsi"/>
            <w:lang w:val="it-IT"/>
          </w:rPr>
          <w:delText>, and stimulated cortisol</w:delText>
        </w:r>
        <w:r w:rsidR="005378B1" w:rsidRPr="00D811A0" w:rsidDel="00F74AB2">
          <w:rPr>
            <w:rFonts w:asciiTheme="majorHAnsi" w:hAnsiTheme="majorHAnsi" w:cstheme="majorHAnsi"/>
            <w:lang w:val="it-IT"/>
          </w:rPr>
          <w:delText xml:space="preserve"> 379</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IQR: 314.5-440.0 vs 722</w:delText>
        </w:r>
        <w:r w:rsidR="000E7BDE" w:rsidDel="00F74AB2">
          <w:rPr>
            <w:rFonts w:asciiTheme="majorHAnsi" w:hAnsiTheme="majorHAnsi" w:cstheme="majorHAnsi"/>
            <w:lang w:val="it-IT"/>
          </w:rPr>
          <w:delText xml:space="preserve"> nmol/L</w:delText>
        </w:r>
        <w:r w:rsidR="005378B1" w:rsidRPr="00D811A0" w:rsidDel="00F74AB2">
          <w:rPr>
            <w:rFonts w:asciiTheme="majorHAnsi" w:hAnsiTheme="majorHAnsi" w:cstheme="majorHAnsi"/>
            <w:lang w:val="it-IT"/>
          </w:rPr>
          <w:delText xml:space="preserve"> IQR: 630-858.0, </w:delText>
        </w:r>
        <w:r w:rsidR="00CD7DF0" w:rsidRPr="00D811A0" w:rsidDel="00F74AB2">
          <w:rPr>
            <w:rFonts w:asciiTheme="majorHAnsi" w:hAnsiTheme="majorHAnsi" w:cstheme="majorHAnsi"/>
            <w:lang w:val="it-IT"/>
          </w:rPr>
          <w:delText xml:space="preserve">all of which had the </w:delText>
        </w:r>
        <w:r w:rsidR="000D2A16" w:rsidRPr="00D811A0" w:rsidDel="00F74AB2">
          <w:rPr>
            <w:rFonts w:asciiTheme="majorHAnsi" w:hAnsiTheme="majorHAnsi" w:cstheme="majorHAnsi"/>
            <w:i/>
            <w:iCs/>
            <w:lang w:val="it-IT"/>
          </w:rPr>
          <w:delText>p</w:delText>
        </w:r>
        <w:r w:rsidR="000D2A16" w:rsidRPr="00D811A0" w:rsidDel="00F74AB2">
          <w:rPr>
            <w:rFonts w:asciiTheme="majorHAnsi" w:hAnsiTheme="majorHAnsi" w:cstheme="majorHAnsi"/>
            <w:lang w:val="it-IT"/>
          </w:rPr>
          <w:delText>&lt;</w:delText>
        </w:r>
        <w:r w:rsidR="00CD7DF0" w:rsidRPr="00D811A0" w:rsidDel="00F74AB2">
          <w:rPr>
            <w:rFonts w:asciiTheme="majorHAnsi" w:hAnsiTheme="majorHAnsi" w:cstheme="majorHAnsi"/>
            <w:lang w:val="it-IT"/>
          </w:rPr>
          <w:delText xml:space="preserve">0.001. </w:delText>
        </w:r>
        <w:r w:rsidR="00CD7DF0" w:rsidRPr="000D2A16" w:rsidDel="00F74AB2">
          <w:rPr>
            <w:rFonts w:asciiTheme="majorHAnsi" w:hAnsiTheme="majorHAnsi" w:cstheme="majorHAnsi"/>
          </w:rPr>
          <w:delText>There was however no significant difference in the ACTH level</w:delText>
        </w:r>
        <w:r w:rsidR="000D2A16" w:rsidDel="00F74AB2">
          <w:rPr>
            <w:rFonts w:asciiTheme="majorHAnsi" w:hAnsiTheme="majorHAnsi" w:cstheme="majorHAnsi"/>
          </w:rPr>
          <w:delText>s</w:delText>
        </w:r>
        <w:r w:rsidR="00CD7DF0" w:rsidRPr="000D2A16" w:rsidDel="00F74AB2">
          <w:rPr>
            <w:rFonts w:asciiTheme="majorHAnsi" w:hAnsiTheme="majorHAnsi" w:cstheme="majorHAnsi"/>
          </w:rPr>
          <w:delText xml:space="preserve"> between the two groups</w:delText>
        </w:r>
        <w:r w:rsidR="005378B1" w:rsidDel="00F74AB2">
          <w:rPr>
            <w:rFonts w:asciiTheme="majorHAnsi" w:hAnsiTheme="majorHAnsi" w:cstheme="majorHAnsi"/>
          </w:rPr>
          <w:delText xml:space="preserve"> (</w:delText>
        </w:r>
        <w:r w:rsidR="005378B1" w:rsidRPr="005378B1" w:rsidDel="00F74AB2">
          <w:rPr>
            <w:rFonts w:asciiTheme="majorHAnsi" w:hAnsiTheme="majorHAnsi" w:cstheme="majorHAnsi"/>
            <w:lang w:val="en-ZA"/>
          </w:rPr>
          <w:delText>28.8, IQR:22.15-67.8</w:delText>
        </w:r>
        <w:r w:rsidR="005378B1" w:rsidDel="00F74AB2">
          <w:rPr>
            <w:rFonts w:asciiTheme="majorHAnsi" w:hAnsiTheme="majorHAnsi" w:cstheme="majorHAnsi"/>
            <w:lang w:val="en-ZA"/>
          </w:rPr>
          <w:delText xml:space="preserve"> vs</w:delText>
        </w:r>
        <w:r w:rsidR="005378B1" w:rsidRPr="005378B1" w:rsidDel="00F74AB2">
          <w:rPr>
            <w:rFonts w:asciiTheme="majorHAnsi" w:hAnsiTheme="majorHAnsi" w:cstheme="majorHAnsi"/>
            <w:lang w:val="en-ZA"/>
          </w:rPr>
          <w:delText xml:space="preserve"> 32, IQR:20-49.35</w:delText>
        </w:r>
        <w:r w:rsidR="005378B1" w:rsidDel="00F74AB2">
          <w:rPr>
            <w:rFonts w:asciiTheme="majorHAnsi" w:hAnsiTheme="majorHAnsi" w:cstheme="majorHAnsi"/>
            <w:lang w:val="en-ZA"/>
          </w:rPr>
          <w:delText xml:space="preserve">; </w:delText>
        </w:r>
        <w:r w:rsidR="005378B1" w:rsidRPr="005378B1" w:rsidDel="00F74AB2">
          <w:rPr>
            <w:rFonts w:asciiTheme="majorHAnsi" w:hAnsiTheme="majorHAnsi" w:cstheme="majorHAnsi"/>
            <w:i/>
            <w:iCs/>
            <w:lang w:val="en-ZA"/>
          </w:rPr>
          <w:delText>p</w:delText>
        </w:r>
        <w:r w:rsidR="005378B1" w:rsidDel="00F74AB2">
          <w:rPr>
            <w:rFonts w:asciiTheme="majorHAnsi" w:hAnsiTheme="majorHAnsi" w:cstheme="majorHAnsi"/>
            <w:lang w:val="en-ZA"/>
          </w:rPr>
          <w:delText>=0.768</w:delText>
        </w:r>
        <w:r w:rsidR="005378B1" w:rsidDel="00F74AB2">
          <w:rPr>
            <w:rFonts w:asciiTheme="majorHAnsi" w:hAnsiTheme="majorHAnsi" w:cstheme="majorHAnsi"/>
          </w:rPr>
          <w:delText>)</w:delText>
        </w:r>
        <w:r w:rsidR="00CD7DF0" w:rsidDel="00F74AB2">
          <w:rPr>
            <w:rFonts w:asciiTheme="majorHAnsi" w:hAnsiTheme="majorHAnsi" w:cstheme="majorHAnsi"/>
            <w:b/>
            <w:bCs/>
          </w:rPr>
          <w:delText>.</w:delText>
        </w:r>
      </w:del>
    </w:p>
    <w:p w14:paraId="4F24F114" w14:textId="5D53812F" w:rsidR="004C6941" w:rsidDel="00F74AB2" w:rsidRDefault="004C6941" w:rsidP="006E3AA1">
      <w:pPr>
        <w:pStyle w:val="BodyText"/>
        <w:jc w:val="both"/>
        <w:rPr>
          <w:del w:id="719" w:author="Ian Ross" w:date="2024-09-19T10:34:00Z" w16du:dateUtc="2024-09-19T08:34:00Z"/>
          <w:rFonts w:asciiTheme="majorHAnsi" w:hAnsiTheme="majorHAnsi" w:cstheme="majorHAnsi"/>
          <w:sz w:val="22"/>
          <w:szCs w:val="22"/>
        </w:rPr>
      </w:pPr>
    </w:p>
    <w:p w14:paraId="01AC63E6" w14:textId="6DA04346" w:rsidR="00267310" w:rsidRDefault="00B434D3" w:rsidP="00147D20">
      <w:pPr>
        <w:pStyle w:val="BodyText"/>
        <w:jc w:val="both"/>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5F86624" wp14:editId="35F32732">
            <wp:extent cx="5943600" cy="5349240"/>
            <wp:effectExtent l="0" t="0" r="0" b="3810"/>
            <wp:docPr id="20502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9563" name="Picture 2050295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inline>
        </w:drawing>
      </w:r>
    </w:p>
    <w:p w14:paraId="7869F2B3" w14:textId="319BE0EE" w:rsidR="00267310" w:rsidRPr="004D14E3" w:rsidRDefault="00BA1DB1" w:rsidP="00147D20">
      <w:pPr>
        <w:pStyle w:val="BodyText"/>
        <w:jc w:val="both"/>
        <w:rPr>
          <w:rFonts w:asciiTheme="majorHAnsi" w:hAnsiTheme="majorHAnsi" w:cstheme="majorHAnsi"/>
          <w:sz w:val="20"/>
          <w:szCs w:val="20"/>
        </w:rPr>
      </w:pPr>
      <w:r w:rsidRPr="009004A8">
        <w:rPr>
          <w:rFonts w:asciiTheme="majorHAnsi" w:hAnsiTheme="majorHAnsi" w:cstheme="majorHAnsi"/>
          <w:b/>
          <w:bCs/>
          <w:sz w:val="22"/>
          <w:szCs w:val="22"/>
        </w:rPr>
        <w:t>Fig 1:</w:t>
      </w:r>
      <w:r w:rsidR="00AB0190">
        <w:rPr>
          <w:rFonts w:asciiTheme="majorHAnsi" w:hAnsiTheme="majorHAnsi" w:cstheme="majorHAnsi"/>
          <w:sz w:val="22"/>
          <w:szCs w:val="22"/>
        </w:rPr>
        <w:t xml:space="preserve"> </w:t>
      </w:r>
      <w:r w:rsidR="00C97EA3">
        <w:rPr>
          <w:rFonts w:asciiTheme="majorHAnsi" w:hAnsiTheme="majorHAnsi" w:cstheme="majorHAnsi"/>
          <w:sz w:val="22"/>
          <w:szCs w:val="22"/>
        </w:rPr>
        <w:t xml:space="preserve">Boxplot showing the </w:t>
      </w:r>
      <w:r w:rsidR="00C97EA3">
        <w:rPr>
          <w:rFonts w:asciiTheme="majorHAnsi" w:hAnsiTheme="majorHAnsi" w:cstheme="majorHAnsi"/>
          <w:sz w:val="20"/>
          <w:szCs w:val="20"/>
        </w:rPr>
        <w:t>c</w:t>
      </w:r>
      <w:r w:rsidR="00AB0190" w:rsidRPr="004D14E3">
        <w:rPr>
          <w:rFonts w:asciiTheme="majorHAnsi" w:hAnsiTheme="majorHAnsi" w:cstheme="majorHAnsi"/>
          <w:sz w:val="20"/>
          <w:szCs w:val="20"/>
        </w:rPr>
        <w:t xml:space="preserve">omparison of cortisol concentrations in </w:t>
      </w:r>
      <w:r w:rsidRPr="004D14E3">
        <w:rPr>
          <w:rFonts w:asciiTheme="majorHAnsi" w:hAnsiTheme="majorHAnsi" w:cstheme="majorHAnsi"/>
          <w:sz w:val="20"/>
          <w:szCs w:val="20"/>
        </w:rPr>
        <w:t>adrenal insufficiency versus those without adrenal insufficiency</w:t>
      </w:r>
      <w:r w:rsidR="00365F33" w:rsidRPr="004D14E3">
        <w:rPr>
          <w:rFonts w:asciiTheme="majorHAnsi" w:hAnsiTheme="majorHAnsi" w:cstheme="majorHAnsi"/>
          <w:sz w:val="20"/>
          <w:szCs w:val="20"/>
        </w:rPr>
        <w:t xml:space="preserve"> in respect of the random serum, basal, stimulated cortisol concentrations</w:t>
      </w:r>
      <w:r w:rsidR="00671BB1" w:rsidRPr="004D14E3">
        <w:rPr>
          <w:rFonts w:asciiTheme="majorHAnsi" w:hAnsiTheme="majorHAnsi" w:cstheme="majorHAnsi"/>
          <w:sz w:val="20"/>
          <w:szCs w:val="20"/>
        </w:rPr>
        <w:t xml:space="preserve"> and plasma ACTH</w:t>
      </w:r>
      <w:r w:rsidRPr="004D14E3">
        <w:rPr>
          <w:rFonts w:asciiTheme="majorHAnsi" w:hAnsiTheme="majorHAnsi" w:cstheme="majorHAnsi"/>
          <w:sz w:val="20"/>
          <w:szCs w:val="20"/>
        </w:rPr>
        <w:t>.</w:t>
      </w:r>
      <w:r w:rsidR="009004A8" w:rsidRPr="004D14E3">
        <w:rPr>
          <w:rFonts w:asciiTheme="majorHAnsi" w:hAnsiTheme="majorHAnsi" w:cstheme="majorHAnsi"/>
          <w:sz w:val="20"/>
          <w:szCs w:val="20"/>
        </w:rPr>
        <w:t xml:space="preserve"> Cortisol in nmol/L and ACTH in </w:t>
      </w:r>
      <w:proofErr w:type="spellStart"/>
      <w:r w:rsidR="009004A8" w:rsidRPr="004D14E3">
        <w:rPr>
          <w:rFonts w:asciiTheme="majorHAnsi" w:hAnsiTheme="majorHAnsi" w:cstheme="majorHAnsi"/>
          <w:sz w:val="20"/>
          <w:szCs w:val="20"/>
        </w:rPr>
        <w:t>pg</w:t>
      </w:r>
      <w:proofErr w:type="spellEnd"/>
      <w:r w:rsidR="009004A8" w:rsidRPr="004D14E3">
        <w:rPr>
          <w:rFonts w:asciiTheme="majorHAnsi" w:hAnsiTheme="majorHAnsi" w:cstheme="majorHAnsi"/>
          <w:sz w:val="20"/>
          <w:szCs w:val="20"/>
        </w:rPr>
        <w:t xml:space="preserve">/ml. **** representing </w:t>
      </w:r>
      <w:r w:rsidR="009004A8" w:rsidRPr="004D14E3">
        <w:rPr>
          <w:rFonts w:asciiTheme="majorHAnsi" w:hAnsiTheme="majorHAnsi" w:cstheme="majorHAnsi"/>
          <w:i/>
          <w:iCs/>
          <w:sz w:val="20"/>
          <w:szCs w:val="20"/>
        </w:rPr>
        <w:t>p</w:t>
      </w:r>
      <w:r w:rsidR="009004A8" w:rsidRPr="004D14E3">
        <w:rPr>
          <w:rFonts w:asciiTheme="majorHAnsi" w:hAnsiTheme="majorHAnsi" w:cstheme="majorHAnsi"/>
          <w:sz w:val="20"/>
          <w:szCs w:val="20"/>
        </w:rPr>
        <w:t xml:space="preserve">&lt;0.001 and ns representing a non-significant p-value. </w:t>
      </w:r>
      <w:r w:rsidR="00AB0190" w:rsidRPr="004D14E3">
        <w:rPr>
          <w:rFonts w:asciiTheme="majorHAnsi" w:hAnsiTheme="majorHAnsi" w:cstheme="majorHAnsi"/>
          <w:sz w:val="20"/>
          <w:szCs w:val="20"/>
        </w:rPr>
        <w:t xml:space="preserve"> </w:t>
      </w:r>
      <w:r w:rsidR="00DC4246" w:rsidRPr="008974C8">
        <w:rPr>
          <w:rFonts w:asciiTheme="majorHAnsi" w:hAnsiTheme="majorHAnsi" w:cstheme="majorHAnsi"/>
          <w:sz w:val="20"/>
          <w:szCs w:val="20"/>
          <w:rPrChange w:id="720" w:author="Ian Ross" w:date="2024-09-19T10:47:00Z" w16du:dateUtc="2024-09-19T08:47:00Z">
            <w:rPr>
              <w:rFonts w:asciiTheme="majorHAnsi" w:hAnsiTheme="majorHAnsi" w:cstheme="majorHAnsi"/>
              <w:b/>
              <w:bCs/>
              <w:sz w:val="20"/>
              <w:szCs w:val="20"/>
            </w:rPr>
          </w:rPrChange>
        </w:rPr>
        <w:t>[Adrenal insufficiency (AI), No adrenal insufficiency (No-AI)]</w:t>
      </w:r>
    </w:p>
    <w:p w14:paraId="0447BF7E" w14:textId="77777777" w:rsidR="00584AF7" w:rsidRDefault="00584AF7" w:rsidP="00470882">
      <w:pPr>
        <w:rPr>
          <w:rFonts w:ascii="Arial" w:hAnsi="Arial" w:cs="Arial"/>
          <w:sz w:val="20"/>
          <w:szCs w:val="20"/>
        </w:rPr>
      </w:pPr>
    </w:p>
    <w:p w14:paraId="151FDD99" w14:textId="4450E170" w:rsidR="0088496F" w:rsidRDefault="007741DF" w:rsidP="00C46E4E">
      <w:pPr>
        <w:tabs>
          <w:tab w:val="left" w:pos="8437"/>
        </w:tabs>
        <w:rPr>
          <w:b/>
          <w:bCs/>
        </w:rPr>
      </w:pPr>
      <w:r w:rsidRPr="00771D66">
        <w:rPr>
          <w:b/>
          <w:bCs/>
        </w:rPr>
        <w:t xml:space="preserve">Mortality analysis among the </w:t>
      </w:r>
      <w:commentRangeStart w:id="721"/>
      <w:r w:rsidRPr="00771D66">
        <w:rPr>
          <w:b/>
          <w:bCs/>
        </w:rPr>
        <w:t>AI</w:t>
      </w:r>
      <w:r w:rsidR="006D4D7B">
        <w:rPr>
          <w:b/>
          <w:bCs/>
        </w:rPr>
        <w:t xml:space="preserve"> versus </w:t>
      </w:r>
      <w:r w:rsidRPr="00771D66">
        <w:rPr>
          <w:b/>
          <w:bCs/>
        </w:rPr>
        <w:t>Non-AI patient</w:t>
      </w:r>
      <w:commentRangeEnd w:id="721"/>
      <w:r w:rsidR="00913059">
        <w:rPr>
          <w:rStyle w:val="CommentReference"/>
          <w:rFonts w:ascii="Arial" w:hAnsi="Arial"/>
        </w:rPr>
        <w:commentReference w:id="721"/>
      </w:r>
      <w:r w:rsidR="00C46E4E">
        <w:rPr>
          <w:b/>
          <w:bCs/>
        </w:rPr>
        <w:tab/>
      </w:r>
    </w:p>
    <w:p w14:paraId="264D9612" w14:textId="5F484285" w:rsidR="00302E8F" w:rsidRPr="00302E8F" w:rsidRDefault="0088496F" w:rsidP="00302E8F">
      <w:pPr>
        <w:jc w:val="both"/>
        <w:rPr>
          <w:ins w:id="722" w:author="Ian Ross" w:date="2024-09-19T11:04:00Z"/>
          <w:rFonts w:asciiTheme="majorHAnsi" w:hAnsiTheme="majorHAnsi" w:cstheme="majorHAnsi"/>
          <w:b/>
          <w:bCs/>
          <w:sz w:val="22"/>
          <w:szCs w:val="22"/>
        </w:rPr>
      </w:pPr>
      <w:r w:rsidRPr="00235989">
        <w:rPr>
          <w:rFonts w:asciiTheme="majorHAnsi" w:hAnsiTheme="majorHAnsi" w:cstheme="majorHAnsi"/>
          <w:sz w:val="22"/>
          <w:szCs w:val="22"/>
          <w:rPrChange w:id="723" w:author="Ian Ross" w:date="2024-09-19T11:03:00Z" w16du:dateUtc="2024-09-19T09:03:00Z">
            <w:rPr/>
          </w:rPrChange>
        </w:rPr>
        <w:t xml:space="preserve">The </w:t>
      </w:r>
      <w:r w:rsidR="00463AC9" w:rsidRPr="00235989">
        <w:rPr>
          <w:rFonts w:asciiTheme="majorHAnsi" w:hAnsiTheme="majorHAnsi" w:cstheme="majorHAnsi"/>
          <w:sz w:val="22"/>
          <w:szCs w:val="22"/>
          <w:rPrChange w:id="724" w:author="Ian Ross" w:date="2024-09-19T11:03:00Z" w16du:dateUtc="2024-09-19T09:03:00Z">
            <w:rPr/>
          </w:rPrChange>
        </w:rPr>
        <w:t xml:space="preserve">overall mortality at </w:t>
      </w:r>
      <w:commentRangeStart w:id="725"/>
      <w:r w:rsidR="006D4D7B" w:rsidRPr="00235989">
        <w:rPr>
          <w:rFonts w:asciiTheme="majorHAnsi" w:hAnsiTheme="majorHAnsi" w:cstheme="majorHAnsi"/>
          <w:sz w:val="22"/>
          <w:szCs w:val="22"/>
          <w:rPrChange w:id="726" w:author="Ian Ross" w:date="2024-09-19T11:03:00Z" w16du:dateUtc="2024-09-19T09:03:00Z">
            <w:rPr/>
          </w:rPrChange>
        </w:rPr>
        <w:t>one</w:t>
      </w:r>
      <w:r w:rsidR="00483A2C" w:rsidRPr="00235989">
        <w:rPr>
          <w:rFonts w:asciiTheme="majorHAnsi" w:hAnsiTheme="majorHAnsi" w:cstheme="majorHAnsi"/>
          <w:sz w:val="22"/>
          <w:szCs w:val="22"/>
          <w:rPrChange w:id="727" w:author="Ian Ross" w:date="2024-09-19T11:03:00Z" w16du:dateUtc="2024-09-19T09:03:00Z">
            <w:rPr/>
          </w:rPrChange>
        </w:rPr>
        <w:t>-</w:t>
      </w:r>
      <w:r w:rsidR="006D4D7B" w:rsidRPr="00235989">
        <w:rPr>
          <w:rFonts w:asciiTheme="majorHAnsi" w:hAnsiTheme="majorHAnsi" w:cstheme="majorHAnsi"/>
          <w:sz w:val="22"/>
          <w:szCs w:val="22"/>
          <w:rPrChange w:id="728" w:author="Ian Ross" w:date="2024-09-19T11:03:00Z" w16du:dateUtc="2024-09-19T09:03:00Z">
            <w:rPr/>
          </w:rPrChange>
        </w:rPr>
        <w:t>year</w:t>
      </w:r>
      <w:r w:rsidR="00463AC9" w:rsidRPr="00235989">
        <w:rPr>
          <w:rFonts w:asciiTheme="majorHAnsi" w:hAnsiTheme="majorHAnsi" w:cstheme="majorHAnsi"/>
          <w:sz w:val="22"/>
          <w:szCs w:val="22"/>
          <w:rPrChange w:id="729" w:author="Ian Ross" w:date="2024-09-19T11:03:00Z" w16du:dateUtc="2024-09-19T09:03:00Z">
            <w:rPr/>
          </w:rPrChange>
        </w:rPr>
        <w:t xml:space="preserve"> follow</w:t>
      </w:r>
      <w:ins w:id="730" w:author="Ian Ross" w:date="2024-09-19T10:52:00Z" w16du:dateUtc="2024-09-19T08:52:00Z">
        <w:r w:rsidR="00C80C24" w:rsidRPr="00235989">
          <w:rPr>
            <w:rFonts w:asciiTheme="majorHAnsi" w:hAnsiTheme="majorHAnsi" w:cstheme="majorHAnsi"/>
            <w:sz w:val="22"/>
            <w:szCs w:val="22"/>
            <w:rPrChange w:id="731" w:author="Ian Ross" w:date="2024-09-19T11:03:00Z" w16du:dateUtc="2024-09-19T09:03:00Z">
              <w:rPr/>
            </w:rPrChange>
          </w:rPr>
          <w:t>-</w:t>
        </w:r>
      </w:ins>
      <w:r w:rsidR="00463AC9" w:rsidRPr="00235989">
        <w:rPr>
          <w:rFonts w:asciiTheme="majorHAnsi" w:hAnsiTheme="majorHAnsi" w:cstheme="majorHAnsi"/>
          <w:sz w:val="22"/>
          <w:szCs w:val="22"/>
          <w:rPrChange w:id="732" w:author="Ian Ross" w:date="2024-09-19T11:03:00Z" w16du:dateUtc="2024-09-19T09:03:00Z">
            <w:rPr/>
          </w:rPrChange>
        </w:rPr>
        <w:t>up</w:t>
      </w:r>
      <w:r w:rsidR="007115AE" w:rsidRPr="00235989">
        <w:rPr>
          <w:rFonts w:asciiTheme="majorHAnsi" w:hAnsiTheme="majorHAnsi" w:cstheme="majorHAnsi"/>
          <w:sz w:val="22"/>
          <w:szCs w:val="22"/>
          <w:rPrChange w:id="733" w:author="Ian Ross" w:date="2024-09-19T11:03:00Z" w16du:dateUtc="2024-09-19T09:03:00Z">
            <w:rPr/>
          </w:rPrChange>
        </w:rPr>
        <w:t xml:space="preserve"> </w:t>
      </w:r>
      <w:r w:rsidR="004C6941" w:rsidRPr="00235989">
        <w:rPr>
          <w:rFonts w:asciiTheme="majorHAnsi" w:hAnsiTheme="majorHAnsi" w:cstheme="majorHAnsi"/>
          <w:sz w:val="22"/>
          <w:szCs w:val="22"/>
          <w:rPrChange w:id="734" w:author="Ian Ross" w:date="2024-09-19T11:03:00Z" w16du:dateUtc="2024-09-19T09:03:00Z">
            <w:rPr/>
          </w:rPrChange>
        </w:rPr>
        <w:t>was 22.22%</w:t>
      </w:r>
      <w:r w:rsidR="006D4D7B" w:rsidRPr="00235989">
        <w:rPr>
          <w:rFonts w:asciiTheme="majorHAnsi" w:hAnsiTheme="majorHAnsi" w:cstheme="majorHAnsi"/>
          <w:sz w:val="22"/>
          <w:szCs w:val="22"/>
          <w:rPrChange w:id="735" w:author="Ian Ross" w:date="2024-09-19T11:03:00Z" w16du:dateUtc="2024-09-19T09:03:00Z">
            <w:rPr/>
          </w:rPrChange>
        </w:rPr>
        <w:t xml:space="preserve"> </w:t>
      </w:r>
      <w:commentRangeEnd w:id="725"/>
      <w:r w:rsidR="00EA1717" w:rsidRPr="00235989">
        <w:rPr>
          <w:rStyle w:val="CommentReference"/>
          <w:rFonts w:asciiTheme="majorHAnsi" w:hAnsiTheme="majorHAnsi" w:cstheme="majorHAnsi"/>
          <w:sz w:val="22"/>
          <w:szCs w:val="22"/>
          <w:rPrChange w:id="736" w:author="Ian Ross" w:date="2024-09-19T11:03:00Z" w16du:dateUtc="2024-09-19T09:03:00Z">
            <w:rPr>
              <w:rStyle w:val="CommentReference"/>
              <w:rFonts w:ascii="Arial" w:hAnsi="Arial" w:cs="Arial"/>
            </w:rPr>
          </w:rPrChange>
        </w:rPr>
        <w:commentReference w:id="725"/>
      </w:r>
      <w:r w:rsidR="006D4D7B" w:rsidRPr="00235989">
        <w:rPr>
          <w:rFonts w:asciiTheme="majorHAnsi" w:hAnsiTheme="majorHAnsi" w:cstheme="majorHAnsi"/>
          <w:sz w:val="22"/>
          <w:szCs w:val="22"/>
          <w:rPrChange w:id="737" w:author="Ian Ross" w:date="2024-09-19T11:03:00Z" w16du:dateUtc="2024-09-19T09:03:00Z">
            <w:rPr/>
          </w:rPrChange>
        </w:rPr>
        <w:t xml:space="preserve">among </w:t>
      </w:r>
      <w:r w:rsidR="00483A2C" w:rsidRPr="00235989">
        <w:rPr>
          <w:rFonts w:asciiTheme="majorHAnsi" w:hAnsiTheme="majorHAnsi" w:cstheme="majorHAnsi"/>
          <w:sz w:val="22"/>
          <w:szCs w:val="22"/>
          <w:rPrChange w:id="738" w:author="Ian Ross" w:date="2024-09-19T11:03:00Z" w16du:dateUtc="2024-09-19T09:03:00Z">
            <w:rPr/>
          </w:rPrChange>
        </w:rPr>
        <w:t xml:space="preserve">the </w:t>
      </w:r>
      <w:r w:rsidR="006D4D7B" w:rsidRPr="00235989">
        <w:rPr>
          <w:rFonts w:asciiTheme="majorHAnsi" w:hAnsiTheme="majorHAnsi" w:cstheme="majorHAnsi"/>
          <w:sz w:val="22"/>
          <w:szCs w:val="22"/>
          <w:rPrChange w:id="739" w:author="Ian Ross" w:date="2024-09-19T11:03:00Z" w16du:dateUtc="2024-09-19T09:03:00Z">
            <w:rPr/>
          </w:rPrChange>
        </w:rPr>
        <w:t xml:space="preserve">AI </w:t>
      </w:r>
      <w:r w:rsidR="00463AC9" w:rsidRPr="00235989">
        <w:rPr>
          <w:rFonts w:asciiTheme="majorHAnsi" w:hAnsiTheme="majorHAnsi" w:cstheme="majorHAnsi"/>
          <w:sz w:val="22"/>
          <w:szCs w:val="22"/>
          <w:rPrChange w:id="740" w:author="Ian Ross" w:date="2024-09-19T11:03:00Z" w16du:dateUtc="2024-09-19T09:03:00Z">
            <w:rPr/>
          </w:rPrChange>
        </w:rPr>
        <w:t>group</w:t>
      </w:r>
      <w:del w:id="741" w:author="Ian Ross" w:date="2024-09-19T10:52:00Z" w16du:dateUtc="2024-09-19T08:52:00Z">
        <w:r w:rsidR="00463AC9" w:rsidRPr="00235989" w:rsidDel="00C80C24">
          <w:rPr>
            <w:rFonts w:asciiTheme="majorHAnsi" w:hAnsiTheme="majorHAnsi" w:cstheme="majorHAnsi"/>
            <w:sz w:val="22"/>
            <w:szCs w:val="22"/>
            <w:rPrChange w:id="742" w:author="Ian Ross" w:date="2024-09-19T11:03:00Z" w16du:dateUtc="2024-09-19T09:03:00Z">
              <w:rPr/>
            </w:rPrChange>
          </w:rPr>
          <w:delText xml:space="preserve"> </w:delText>
        </w:r>
        <w:r w:rsidR="00483A2C" w:rsidRPr="00235989" w:rsidDel="00C80C24">
          <w:rPr>
            <w:rFonts w:asciiTheme="majorHAnsi" w:hAnsiTheme="majorHAnsi" w:cstheme="majorHAnsi"/>
            <w:sz w:val="22"/>
            <w:szCs w:val="22"/>
            <w:rPrChange w:id="743" w:author="Ian Ross" w:date="2024-09-19T11:03:00Z" w16du:dateUtc="2024-09-19T09:03:00Z">
              <w:rPr/>
            </w:rPrChange>
          </w:rPr>
          <w:delText xml:space="preserve">was similar </w:delText>
        </w:r>
        <w:r w:rsidR="00463AC9" w:rsidRPr="00235989" w:rsidDel="00C80C24">
          <w:rPr>
            <w:rFonts w:asciiTheme="majorHAnsi" w:hAnsiTheme="majorHAnsi" w:cstheme="majorHAnsi"/>
            <w:sz w:val="22"/>
            <w:szCs w:val="22"/>
            <w:rPrChange w:id="744" w:author="Ian Ross" w:date="2024-09-19T11:03:00Z" w16du:dateUtc="2024-09-19T09:03:00Z">
              <w:rPr/>
            </w:rPrChange>
          </w:rPr>
          <w:delText xml:space="preserve">to the </w:delText>
        </w:r>
      </w:del>
      <w:ins w:id="745" w:author="Ian Ross" w:date="2024-09-19T10:52:00Z" w16du:dateUtc="2024-09-19T08:52:00Z">
        <w:r w:rsidR="00C80C24" w:rsidRPr="00235989">
          <w:rPr>
            <w:rFonts w:asciiTheme="majorHAnsi" w:hAnsiTheme="majorHAnsi" w:cstheme="majorHAnsi"/>
            <w:sz w:val="22"/>
            <w:szCs w:val="22"/>
            <w:rPrChange w:id="746" w:author="Ian Ross" w:date="2024-09-19T11:03:00Z" w16du:dateUtc="2024-09-19T09:03:00Z">
              <w:rPr/>
            </w:rPrChange>
          </w:rPr>
          <w:t xml:space="preserve"> compared to the </w:t>
        </w:r>
      </w:ins>
      <w:r w:rsidR="00463AC9" w:rsidRPr="00235989">
        <w:rPr>
          <w:rFonts w:asciiTheme="majorHAnsi" w:hAnsiTheme="majorHAnsi" w:cstheme="majorHAnsi"/>
          <w:sz w:val="22"/>
          <w:szCs w:val="22"/>
          <w:rPrChange w:id="747" w:author="Ian Ross" w:date="2024-09-19T11:03:00Z" w16du:dateUtc="2024-09-19T09:03:00Z">
            <w:rPr/>
          </w:rPrChange>
        </w:rPr>
        <w:t xml:space="preserve">group </w:t>
      </w:r>
      <w:r w:rsidR="004C6941" w:rsidRPr="00235989">
        <w:rPr>
          <w:rFonts w:asciiTheme="majorHAnsi" w:hAnsiTheme="majorHAnsi" w:cstheme="majorHAnsi"/>
          <w:sz w:val="22"/>
          <w:szCs w:val="22"/>
          <w:rPrChange w:id="748" w:author="Ian Ross" w:date="2024-09-19T11:03:00Z" w16du:dateUtc="2024-09-19T09:03:00Z">
            <w:rPr/>
          </w:rPrChange>
        </w:rPr>
        <w:t>without</w:t>
      </w:r>
      <w:r w:rsidR="00483A2C" w:rsidRPr="00235989">
        <w:rPr>
          <w:rFonts w:asciiTheme="majorHAnsi" w:hAnsiTheme="majorHAnsi" w:cstheme="majorHAnsi"/>
          <w:sz w:val="22"/>
          <w:szCs w:val="22"/>
          <w:rPrChange w:id="749" w:author="Ian Ross" w:date="2024-09-19T11:03:00Z" w16du:dateUtc="2024-09-19T09:03:00Z">
            <w:rPr/>
          </w:rPrChange>
        </w:rPr>
        <w:t xml:space="preserve"> </w:t>
      </w:r>
      <w:ins w:id="750" w:author="Ian Ross" w:date="2024-09-19T10:52:00Z" w16du:dateUtc="2024-09-19T08:52:00Z">
        <w:r w:rsidR="00287EC9" w:rsidRPr="00235989">
          <w:rPr>
            <w:rFonts w:asciiTheme="majorHAnsi" w:hAnsiTheme="majorHAnsi" w:cstheme="majorHAnsi"/>
            <w:sz w:val="22"/>
            <w:szCs w:val="22"/>
            <w:rPrChange w:id="751" w:author="Ian Ross" w:date="2024-09-19T11:03:00Z" w16du:dateUtc="2024-09-19T09:03:00Z">
              <w:rPr/>
            </w:rPrChange>
          </w:rPr>
          <w:t>(</w:t>
        </w:r>
      </w:ins>
      <w:r w:rsidR="00483A2C" w:rsidRPr="00235989">
        <w:rPr>
          <w:rFonts w:asciiTheme="majorHAnsi" w:hAnsiTheme="majorHAnsi" w:cstheme="majorHAnsi"/>
          <w:sz w:val="22"/>
          <w:szCs w:val="22"/>
          <w:rPrChange w:id="752" w:author="Ian Ross" w:date="2024-09-19T11:03:00Z" w16du:dateUtc="2024-09-19T09:03:00Z">
            <w:rPr/>
          </w:rPrChange>
        </w:rPr>
        <w:t>11.5</w:t>
      </w:r>
      <w:del w:id="753" w:author="Ian Ross" w:date="2024-09-19T10:53:00Z" w16du:dateUtc="2024-09-19T08:53:00Z">
        <w:r w:rsidR="00483A2C" w:rsidRPr="00235989" w:rsidDel="00287EC9">
          <w:rPr>
            <w:rFonts w:asciiTheme="majorHAnsi" w:hAnsiTheme="majorHAnsi" w:cstheme="majorHAnsi"/>
            <w:sz w:val="22"/>
            <w:szCs w:val="22"/>
            <w:rPrChange w:id="754" w:author="Ian Ross" w:date="2024-09-19T11:03:00Z" w16du:dateUtc="2024-09-19T09:03:00Z">
              <w:rPr/>
            </w:rPrChange>
          </w:rPr>
          <w:delText>%</w:delText>
        </w:r>
        <w:r w:rsidR="001F0F85" w:rsidRPr="00235989" w:rsidDel="00287EC9">
          <w:rPr>
            <w:rFonts w:asciiTheme="majorHAnsi" w:hAnsiTheme="majorHAnsi" w:cstheme="majorHAnsi"/>
            <w:sz w:val="22"/>
            <w:szCs w:val="22"/>
            <w:rPrChange w:id="755" w:author="Ian Ross" w:date="2024-09-19T11:03:00Z" w16du:dateUtc="2024-09-19T09:03:00Z">
              <w:rPr/>
            </w:rPrChange>
          </w:rPr>
          <w:delText>,</w:delText>
        </w:r>
        <w:r w:rsidR="00483A2C" w:rsidRPr="00235989" w:rsidDel="00287EC9">
          <w:rPr>
            <w:rFonts w:asciiTheme="majorHAnsi" w:hAnsiTheme="majorHAnsi" w:cstheme="majorHAnsi"/>
            <w:sz w:val="22"/>
            <w:szCs w:val="22"/>
            <w:rPrChange w:id="756" w:author="Ian Ross" w:date="2024-09-19T11:03:00Z" w16du:dateUtc="2024-09-19T09:03:00Z">
              <w:rPr/>
            </w:rPrChange>
          </w:rPr>
          <w:delText xml:space="preserve"> </w:delText>
        </w:r>
      </w:del>
      <w:ins w:id="757" w:author="Ian Ross" w:date="2024-09-19T10:53:00Z" w16du:dateUtc="2024-09-19T08:53:00Z">
        <w:r w:rsidR="00287EC9" w:rsidRPr="00235989">
          <w:rPr>
            <w:rFonts w:asciiTheme="majorHAnsi" w:hAnsiTheme="majorHAnsi" w:cstheme="majorHAnsi"/>
            <w:sz w:val="22"/>
            <w:szCs w:val="22"/>
            <w:rPrChange w:id="758" w:author="Ian Ross" w:date="2024-09-19T11:03:00Z" w16du:dateUtc="2024-09-19T09:03:00Z">
              <w:rPr/>
            </w:rPrChange>
          </w:rPr>
          <w:t>%); (</w:t>
        </w:r>
      </w:ins>
      <w:r w:rsidR="002528D0" w:rsidRPr="00235989">
        <w:rPr>
          <w:rFonts w:asciiTheme="majorHAnsi" w:hAnsiTheme="majorHAnsi" w:cstheme="majorHAnsi"/>
          <w:i/>
          <w:iCs/>
          <w:sz w:val="22"/>
          <w:szCs w:val="22"/>
          <w:rPrChange w:id="759" w:author="Ian Ross" w:date="2024-09-19T11:03:00Z" w16du:dateUtc="2024-09-19T09:03:00Z">
            <w:rPr>
              <w:i/>
              <w:iCs/>
            </w:rPr>
          </w:rPrChange>
        </w:rPr>
        <w:t>p</w:t>
      </w:r>
      <w:r w:rsidR="00483A2C" w:rsidRPr="00235989">
        <w:rPr>
          <w:rFonts w:asciiTheme="majorHAnsi" w:hAnsiTheme="majorHAnsi" w:cstheme="majorHAnsi"/>
          <w:sz w:val="22"/>
          <w:szCs w:val="22"/>
          <w:rPrChange w:id="760" w:author="Ian Ross" w:date="2024-09-19T11:03:00Z" w16du:dateUtc="2024-09-19T09:03:00Z">
            <w:rPr/>
          </w:rPrChange>
        </w:rPr>
        <w:t>=0.171</w:t>
      </w:r>
      <w:ins w:id="761" w:author="Ian Ross" w:date="2024-09-19T10:53:00Z" w16du:dateUtc="2024-09-19T08:53:00Z">
        <w:r w:rsidR="005219C9" w:rsidRPr="00235989">
          <w:rPr>
            <w:rFonts w:asciiTheme="majorHAnsi" w:hAnsiTheme="majorHAnsi" w:cstheme="majorHAnsi"/>
            <w:sz w:val="22"/>
            <w:szCs w:val="22"/>
            <w:rPrChange w:id="762" w:author="Ian Ross" w:date="2024-09-19T11:03:00Z" w16du:dateUtc="2024-09-19T09:03:00Z">
              <w:rPr/>
            </w:rPrChange>
          </w:rPr>
          <w:t>)</w:t>
        </w:r>
      </w:ins>
      <w:r w:rsidR="004C6941" w:rsidRPr="00235989">
        <w:rPr>
          <w:rFonts w:asciiTheme="majorHAnsi" w:hAnsiTheme="majorHAnsi" w:cstheme="majorHAnsi"/>
          <w:sz w:val="22"/>
          <w:szCs w:val="22"/>
          <w:rPrChange w:id="763" w:author="Ian Ross" w:date="2024-09-19T11:03:00Z" w16du:dateUtc="2024-09-19T09:03:00Z">
            <w:rPr/>
          </w:rPrChange>
        </w:rPr>
        <w:t xml:space="preserve">. </w:t>
      </w:r>
      <w:r w:rsidR="009004A8" w:rsidRPr="00235989">
        <w:rPr>
          <w:rFonts w:asciiTheme="majorHAnsi" w:hAnsiTheme="majorHAnsi" w:cstheme="majorHAnsi"/>
          <w:sz w:val="22"/>
          <w:szCs w:val="22"/>
          <w:rPrChange w:id="764" w:author="Ian Ross" w:date="2024-09-19T11:03:00Z" w16du:dateUtc="2024-09-19T09:03:00Z">
            <w:rPr/>
          </w:rPrChange>
        </w:rPr>
        <w:t>There was no</w:t>
      </w:r>
      <w:del w:id="765" w:author="Ian Ross" w:date="2024-09-19T10:53:00Z" w16du:dateUtc="2024-09-19T08:53:00Z">
        <w:r w:rsidR="00463AC9" w:rsidRPr="00235989" w:rsidDel="005219C9">
          <w:rPr>
            <w:rFonts w:asciiTheme="majorHAnsi" w:hAnsiTheme="majorHAnsi" w:cstheme="majorHAnsi"/>
            <w:sz w:val="22"/>
            <w:szCs w:val="22"/>
            <w:rPrChange w:id="766" w:author="Ian Ross" w:date="2024-09-19T11:03:00Z" w16du:dateUtc="2024-09-19T09:03:00Z">
              <w:rPr/>
            </w:rPrChange>
          </w:rPr>
          <w:delText xml:space="preserve"> statistically</w:delText>
        </w:r>
      </w:del>
      <w:r w:rsidR="009004A8" w:rsidRPr="00235989">
        <w:rPr>
          <w:rFonts w:asciiTheme="majorHAnsi" w:hAnsiTheme="majorHAnsi" w:cstheme="majorHAnsi"/>
          <w:sz w:val="22"/>
          <w:szCs w:val="22"/>
          <w:rPrChange w:id="767" w:author="Ian Ross" w:date="2024-09-19T11:03:00Z" w16du:dateUtc="2024-09-19T09:03:00Z">
            <w:rPr/>
          </w:rPrChange>
        </w:rPr>
        <w:t xml:space="preserve"> significant difference</w:t>
      </w:r>
      <w:r w:rsidR="006D4D7B" w:rsidRPr="00235989">
        <w:rPr>
          <w:rFonts w:asciiTheme="majorHAnsi" w:hAnsiTheme="majorHAnsi" w:cstheme="majorHAnsi"/>
          <w:sz w:val="22"/>
          <w:szCs w:val="22"/>
          <w:rPrChange w:id="768" w:author="Ian Ross" w:date="2024-09-19T11:03:00Z" w16du:dateUtc="2024-09-19T09:03:00Z">
            <w:rPr/>
          </w:rPrChange>
        </w:rPr>
        <w:t xml:space="preserve"> in mortality </w:t>
      </w:r>
      <w:r w:rsidR="009004A8" w:rsidRPr="00235989">
        <w:rPr>
          <w:rFonts w:asciiTheme="majorHAnsi" w:hAnsiTheme="majorHAnsi" w:cstheme="majorHAnsi"/>
          <w:sz w:val="22"/>
          <w:szCs w:val="22"/>
          <w:rPrChange w:id="769" w:author="Ian Ross" w:date="2024-09-19T11:03:00Z" w16du:dateUtc="2024-09-19T09:03:00Z">
            <w:rPr/>
          </w:rPrChange>
        </w:rPr>
        <w:t>at</w:t>
      </w:r>
      <w:r w:rsidR="006D4D7B" w:rsidRPr="00235989">
        <w:rPr>
          <w:rFonts w:asciiTheme="majorHAnsi" w:hAnsiTheme="majorHAnsi" w:cstheme="majorHAnsi"/>
          <w:sz w:val="22"/>
          <w:szCs w:val="22"/>
          <w:rPrChange w:id="770" w:author="Ian Ross" w:date="2024-09-19T11:03:00Z" w16du:dateUtc="2024-09-19T09:03:00Z">
            <w:rPr/>
          </w:rPrChange>
        </w:rPr>
        <w:t xml:space="preserve"> 3</w:t>
      </w:r>
      <w:r w:rsidR="009004A8" w:rsidRPr="00235989">
        <w:rPr>
          <w:rFonts w:asciiTheme="majorHAnsi" w:hAnsiTheme="majorHAnsi" w:cstheme="majorHAnsi"/>
          <w:sz w:val="22"/>
          <w:szCs w:val="22"/>
          <w:rPrChange w:id="771" w:author="Ian Ross" w:date="2024-09-19T11:03:00Z" w16du:dateUtc="2024-09-19T09:03:00Z">
            <w:rPr/>
          </w:rPrChange>
        </w:rPr>
        <w:t>,</w:t>
      </w:r>
      <w:r w:rsidR="006D4D7B" w:rsidRPr="00235989">
        <w:rPr>
          <w:rFonts w:asciiTheme="majorHAnsi" w:hAnsiTheme="majorHAnsi" w:cstheme="majorHAnsi"/>
          <w:sz w:val="22"/>
          <w:szCs w:val="22"/>
          <w:rPrChange w:id="772" w:author="Ian Ross" w:date="2024-09-19T11:03:00Z" w16du:dateUtc="2024-09-19T09:03:00Z">
            <w:rPr/>
          </w:rPrChange>
        </w:rPr>
        <w:t xml:space="preserve"> 6 </w:t>
      </w:r>
      <w:r w:rsidR="009004A8" w:rsidRPr="00235989">
        <w:rPr>
          <w:rFonts w:asciiTheme="majorHAnsi" w:hAnsiTheme="majorHAnsi" w:cstheme="majorHAnsi"/>
          <w:sz w:val="22"/>
          <w:szCs w:val="22"/>
          <w:rPrChange w:id="773" w:author="Ian Ross" w:date="2024-09-19T11:03:00Z" w16du:dateUtc="2024-09-19T09:03:00Z">
            <w:rPr/>
          </w:rPrChange>
        </w:rPr>
        <w:t>and 12 months</w:t>
      </w:r>
      <w:r w:rsidR="00463AC9" w:rsidRPr="00235989">
        <w:rPr>
          <w:rFonts w:asciiTheme="majorHAnsi" w:hAnsiTheme="majorHAnsi" w:cstheme="majorHAnsi"/>
          <w:sz w:val="22"/>
          <w:szCs w:val="22"/>
          <w:rPrChange w:id="774" w:author="Ian Ross" w:date="2024-09-19T11:03:00Z" w16du:dateUtc="2024-09-19T09:03:00Z">
            <w:rPr/>
          </w:rPrChange>
        </w:rPr>
        <w:t xml:space="preserve"> </w:t>
      </w:r>
      <w:r w:rsidR="006D4D7B" w:rsidRPr="00235989">
        <w:rPr>
          <w:rFonts w:asciiTheme="majorHAnsi" w:hAnsiTheme="majorHAnsi" w:cstheme="majorHAnsi"/>
          <w:sz w:val="22"/>
          <w:szCs w:val="22"/>
          <w:rPrChange w:id="775" w:author="Ian Ross" w:date="2024-09-19T11:03:00Z" w16du:dateUtc="2024-09-19T09:03:00Z">
            <w:rPr/>
          </w:rPrChange>
        </w:rPr>
        <w:t>for the two groups</w:t>
      </w:r>
      <w:r w:rsidR="00463AC9" w:rsidRPr="00235989">
        <w:rPr>
          <w:rFonts w:asciiTheme="majorHAnsi" w:hAnsiTheme="majorHAnsi" w:cstheme="majorHAnsi"/>
          <w:sz w:val="22"/>
          <w:szCs w:val="22"/>
          <w:rPrChange w:id="776" w:author="Ian Ross" w:date="2024-09-19T11:03:00Z" w16du:dateUtc="2024-09-19T09:03:00Z">
            <w:rPr/>
          </w:rPrChange>
        </w:rPr>
        <w:t xml:space="preserve">, respectively. </w:t>
      </w:r>
      <w:commentRangeStart w:id="777"/>
      <w:ins w:id="778" w:author="Ian Ross" w:date="2024-09-19T11:04:00Z">
        <w:r w:rsidR="00302E8F" w:rsidRPr="00302E8F">
          <w:rPr>
            <w:rFonts w:asciiTheme="majorHAnsi" w:hAnsiTheme="majorHAnsi" w:cstheme="majorHAnsi"/>
            <w:sz w:val="22"/>
            <w:szCs w:val="22"/>
          </w:rPr>
          <w:t xml:space="preserve">There were differences in the random cortisol, basal cortisol, stimulated cortisol, and incremental cortisol, with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=0.004,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 xml:space="preserve">&lt;0.001 and </w:t>
        </w:r>
        <w:r w:rsidR="00302E8F" w:rsidRPr="00302E8F">
          <w:rPr>
            <w:rFonts w:asciiTheme="majorHAnsi" w:hAnsiTheme="majorHAnsi" w:cstheme="majorHAnsi"/>
            <w:i/>
            <w:iCs/>
            <w:sz w:val="22"/>
            <w:szCs w:val="22"/>
          </w:rPr>
          <w:t>p</w:t>
        </w:r>
        <w:r w:rsidR="00302E8F" w:rsidRPr="00302E8F">
          <w:rPr>
            <w:rFonts w:asciiTheme="majorHAnsi" w:hAnsiTheme="majorHAnsi" w:cstheme="majorHAnsi"/>
            <w:sz w:val="22"/>
            <w:szCs w:val="22"/>
          </w:rPr>
          <w:t>&lt;0.004, respectively</w:t>
        </w:r>
      </w:ins>
      <w:ins w:id="779" w:author="Ian Ross" w:date="2024-09-19T11:04:00Z" w16du:dateUtc="2024-09-19T09:04:00Z">
        <w:r w:rsidR="002F1D23">
          <w:rPr>
            <w:rFonts w:asciiTheme="majorHAnsi" w:hAnsiTheme="majorHAnsi" w:cstheme="majorHAnsi"/>
            <w:sz w:val="22"/>
            <w:szCs w:val="22"/>
          </w:rPr>
          <w:t>, between the subgroups of deceased patients with AI versus patients without</w:t>
        </w:r>
        <w:r w:rsidR="001E471D">
          <w:rPr>
            <w:rFonts w:asciiTheme="majorHAnsi" w:hAnsiTheme="majorHAnsi" w:cstheme="majorHAnsi"/>
            <w:sz w:val="22"/>
            <w:szCs w:val="22"/>
          </w:rPr>
          <w:t>.</w:t>
        </w:r>
      </w:ins>
      <w:commentRangeEnd w:id="777"/>
      <w:ins w:id="780" w:author="Ian Ross" w:date="2024-09-19T11:05:00Z" w16du:dateUtc="2024-09-19T09:05:00Z">
        <w:r w:rsidR="00EA486C">
          <w:rPr>
            <w:rStyle w:val="CommentReference"/>
            <w:rFonts w:ascii="Arial" w:hAnsi="Arial"/>
          </w:rPr>
          <w:commentReference w:id="777"/>
        </w:r>
      </w:ins>
    </w:p>
    <w:p w14:paraId="6ECB53CE" w14:textId="0982E55E" w:rsidR="00EA1717" w:rsidRPr="00235989" w:rsidRDefault="00EA1717" w:rsidP="00C46E4E">
      <w:pPr>
        <w:jc w:val="both"/>
        <w:rPr>
          <w:rFonts w:asciiTheme="majorHAnsi" w:hAnsiTheme="majorHAnsi" w:cstheme="majorHAnsi"/>
          <w:b/>
          <w:bCs/>
          <w:sz w:val="22"/>
          <w:szCs w:val="22"/>
          <w:rPrChange w:id="781" w:author="Ian Ross" w:date="2024-09-19T11:03:00Z" w16du:dateUtc="2024-09-19T09:03:00Z">
            <w:rPr>
              <w:b/>
              <w:bCs/>
            </w:rPr>
          </w:rPrChange>
        </w:rPr>
      </w:pPr>
      <w:r w:rsidRPr="00235989">
        <w:rPr>
          <w:rFonts w:asciiTheme="majorHAnsi" w:hAnsiTheme="majorHAnsi" w:cstheme="majorHAnsi"/>
          <w:sz w:val="22"/>
          <w:szCs w:val="22"/>
          <w:rPrChange w:id="782" w:author="Ian Ross" w:date="2024-09-19T11:03:00Z" w16du:dateUtc="2024-09-19T09:03:00Z">
            <w:rPr/>
          </w:rPrChange>
        </w:rPr>
        <w:lastRenderedPageBreak/>
        <w:t xml:space="preserve">The mortality associated with extrapulmonary tuberculosis and </w:t>
      </w:r>
      <w:r w:rsidRPr="00235989">
        <w:rPr>
          <w:rFonts w:asciiTheme="majorHAnsi" w:hAnsiTheme="majorHAnsi" w:cstheme="majorHAnsi"/>
          <w:i/>
          <w:iCs/>
          <w:sz w:val="22"/>
          <w:szCs w:val="22"/>
          <w:rPrChange w:id="783" w:author="Ian Ross" w:date="2024-09-19T11:03:00Z" w16du:dateUtc="2024-09-19T09:03:00Z">
            <w:rPr>
              <w:i/>
              <w:iCs/>
            </w:rPr>
          </w:rPrChange>
        </w:rPr>
        <w:t>Cryptococcal neoformans</w:t>
      </w:r>
      <w:r w:rsidRPr="00235989">
        <w:rPr>
          <w:rFonts w:asciiTheme="majorHAnsi" w:hAnsiTheme="majorHAnsi" w:cstheme="majorHAnsi"/>
          <w:sz w:val="22"/>
          <w:szCs w:val="22"/>
          <w:rPrChange w:id="784" w:author="Ian Ross" w:date="2024-09-19T11:03:00Z" w16du:dateUtc="2024-09-19T09:03:00Z">
            <w:rPr/>
          </w:rPrChange>
        </w:rPr>
        <w:t xml:space="preserve"> was </w:t>
      </w:r>
      <w:commentRangeStart w:id="785"/>
      <w:ins w:id="786" w:author="Ian Ross" w:date="2024-09-19T10:53:00Z" w16du:dateUtc="2024-09-19T08:53:00Z">
        <w:r w:rsidR="005219C9" w:rsidRPr="00235989">
          <w:rPr>
            <w:rFonts w:asciiTheme="majorHAnsi" w:hAnsiTheme="majorHAnsi" w:cstheme="majorHAnsi"/>
            <w:sz w:val="22"/>
            <w:szCs w:val="22"/>
            <w:rPrChange w:id="787" w:author="Ian Ross" w:date="2024-09-19T11:03:00Z" w16du:dateUtc="2024-09-19T09:03:00Z">
              <w:rPr/>
            </w:rPrChange>
          </w:rPr>
          <w:t xml:space="preserve">however </w:t>
        </w:r>
      </w:ins>
      <w:r w:rsidRPr="00235989">
        <w:rPr>
          <w:rFonts w:asciiTheme="majorHAnsi" w:hAnsiTheme="majorHAnsi" w:cstheme="majorHAnsi"/>
          <w:sz w:val="22"/>
          <w:szCs w:val="22"/>
          <w:rPrChange w:id="788" w:author="Ian Ross" w:date="2024-09-19T11:03:00Z" w16du:dateUtc="2024-09-19T09:03:00Z">
            <w:rPr/>
          </w:rPrChange>
        </w:rPr>
        <w:t xml:space="preserve">greater in the AI than in the </w:t>
      </w:r>
      <w:proofErr w:type="gramStart"/>
      <w:r w:rsidRPr="00235989">
        <w:rPr>
          <w:rFonts w:asciiTheme="majorHAnsi" w:hAnsiTheme="majorHAnsi" w:cstheme="majorHAnsi"/>
          <w:sz w:val="22"/>
          <w:szCs w:val="22"/>
          <w:rPrChange w:id="789" w:author="Ian Ross" w:date="2024-09-19T11:03:00Z" w16du:dateUtc="2024-09-19T09:03:00Z">
            <w:rPr/>
          </w:rPrChange>
        </w:rPr>
        <w:t>non AI</w:t>
      </w:r>
      <w:proofErr w:type="gramEnd"/>
      <w:r w:rsidRPr="00235989">
        <w:rPr>
          <w:rFonts w:asciiTheme="majorHAnsi" w:hAnsiTheme="majorHAnsi" w:cstheme="majorHAnsi"/>
          <w:sz w:val="22"/>
          <w:szCs w:val="22"/>
          <w:rPrChange w:id="790" w:author="Ian Ross" w:date="2024-09-19T11:03:00Z" w16du:dateUtc="2024-09-19T09:03:00Z">
            <w:rPr/>
          </w:rPrChange>
        </w:rPr>
        <w:t xml:space="preserve"> group</w:t>
      </w:r>
      <w:ins w:id="791" w:author="Ian Ross" w:date="2024-09-19T10:54:00Z" w16du:dateUtc="2024-09-19T08:54:00Z">
        <w:r w:rsidR="005219C9" w:rsidRPr="00235989">
          <w:rPr>
            <w:rFonts w:asciiTheme="majorHAnsi" w:hAnsiTheme="majorHAnsi" w:cstheme="majorHAnsi"/>
            <w:sz w:val="22"/>
            <w:szCs w:val="22"/>
            <w:rPrChange w:id="792" w:author="Ian Ross" w:date="2024-09-19T11:03:00Z" w16du:dateUtc="2024-09-19T09:03:00Z">
              <w:rPr/>
            </w:rPrChange>
          </w:rPr>
          <w:t>s</w:t>
        </w:r>
      </w:ins>
      <w:r w:rsidR="00463AC9" w:rsidRPr="00235989">
        <w:rPr>
          <w:rFonts w:asciiTheme="majorHAnsi" w:hAnsiTheme="majorHAnsi" w:cstheme="majorHAnsi"/>
          <w:sz w:val="22"/>
          <w:szCs w:val="22"/>
          <w:rPrChange w:id="793" w:author="Ian Ross" w:date="2024-09-19T11:03:00Z" w16du:dateUtc="2024-09-19T09:03:00Z">
            <w:rPr/>
          </w:rPrChange>
        </w:rPr>
        <w:t xml:space="preserve"> at 50% versus 11%; </w:t>
      </w:r>
      <w:r w:rsidR="00463AC9" w:rsidRPr="00235989">
        <w:rPr>
          <w:rFonts w:asciiTheme="majorHAnsi" w:hAnsiTheme="majorHAnsi" w:cstheme="majorHAnsi"/>
          <w:i/>
          <w:iCs/>
          <w:sz w:val="22"/>
          <w:szCs w:val="22"/>
          <w:rPrChange w:id="794" w:author="Ian Ross" w:date="2024-09-19T11:03:00Z" w16du:dateUtc="2024-09-19T09:03:00Z">
            <w:rPr>
              <w:i/>
              <w:iCs/>
            </w:rPr>
          </w:rPrChange>
        </w:rPr>
        <w:t>p</w:t>
      </w:r>
      <w:r w:rsidR="00463AC9" w:rsidRPr="00235989">
        <w:rPr>
          <w:rFonts w:asciiTheme="majorHAnsi" w:hAnsiTheme="majorHAnsi" w:cstheme="majorHAnsi"/>
          <w:sz w:val="22"/>
          <w:szCs w:val="22"/>
          <w:rPrChange w:id="795" w:author="Ian Ross" w:date="2024-09-19T11:03:00Z" w16du:dateUtc="2024-09-19T09:03:00Z">
            <w:rPr/>
          </w:rPrChange>
        </w:rPr>
        <w:t>=0.040 and 50% vs 5%:</w:t>
      </w:r>
      <w:r w:rsidR="00463AC9" w:rsidRPr="00235989">
        <w:rPr>
          <w:rFonts w:asciiTheme="majorHAnsi" w:hAnsiTheme="majorHAnsi" w:cstheme="majorHAnsi"/>
          <w:i/>
          <w:iCs/>
          <w:sz w:val="22"/>
          <w:szCs w:val="22"/>
          <w:rPrChange w:id="796" w:author="Ian Ross" w:date="2024-09-19T11:03:00Z" w16du:dateUtc="2024-09-19T09:03:00Z">
            <w:rPr>
              <w:i/>
              <w:iCs/>
            </w:rPr>
          </w:rPrChange>
        </w:rPr>
        <w:t xml:space="preserve"> p</w:t>
      </w:r>
      <w:r w:rsidR="00463AC9" w:rsidRPr="00235989">
        <w:rPr>
          <w:rFonts w:asciiTheme="majorHAnsi" w:hAnsiTheme="majorHAnsi" w:cstheme="majorHAnsi"/>
          <w:sz w:val="22"/>
          <w:szCs w:val="22"/>
          <w:rPrChange w:id="797" w:author="Ian Ross" w:date="2024-09-19T11:03:00Z" w16du:dateUtc="2024-09-19T09:03:00Z">
            <w:rPr/>
          </w:rPrChange>
        </w:rPr>
        <w:t>=0.008</w:t>
      </w:r>
      <w:ins w:id="798" w:author="Ian Ross" w:date="2024-09-19T10:54:00Z" w16du:dateUtc="2024-09-19T08:54:00Z">
        <w:r w:rsidR="00E2183D" w:rsidRPr="00235989">
          <w:rPr>
            <w:rFonts w:asciiTheme="majorHAnsi" w:hAnsiTheme="majorHAnsi" w:cstheme="majorHAnsi"/>
            <w:sz w:val="22"/>
            <w:szCs w:val="22"/>
            <w:rPrChange w:id="799" w:author="Ian Ross" w:date="2024-09-19T11:03:00Z" w16du:dateUtc="2024-09-19T09:03:00Z">
              <w:rPr/>
            </w:rPrChange>
          </w:rPr>
          <w:t>, respectively</w:t>
        </w:r>
      </w:ins>
      <w:r w:rsidRPr="00235989">
        <w:rPr>
          <w:rFonts w:asciiTheme="majorHAnsi" w:hAnsiTheme="majorHAnsi" w:cstheme="majorHAnsi"/>
          <w:sz w:val="22"/>
          <w:szCs w:val="22"/>
          <w:rPrChange w:id="800" w:author="Ian Ross" w:date="2024-09-19T11:03:00Z" w16du:dateUtc="2024-09-19T09:03:00Z">
            <w:rPr/>
          </w:rPrChange>
        </w:rPr>
        <w:t>.</w:t>
      </w:r>
      <w:commentRangeEnd w:id="785"/>
      <w:r w:rsidR="007336AC" w:rsidRPr="00235989">
        <w:rPr>
          <w:rStyle w:val="CommentReference"/>
          <w:rFonts w:asciiTheme="majorHAnsi" w:hAnsiTheme="majorHAnsi" w:cstheme="majorHAnsi"/>
          <w:sz w:val="22"/>
          <w:szCs w:val="22"/>
          <w:rPrChange w:id="801" w:author="Ian Ross" w:date="2024-09-19T11:03:00Z" w16du:dateUtc="2024-09-19T09:03:00Z">
            <w:rPr>
              <w:rStyle w:val="CommentReference"/>
              <w:rFonts w:ascii="Arial" w:hAnsi="Arial" w:cs="Arial"/>
            </w:rPr>
          </w:rPrChange>
        </w:rPr>
        <w:commentReference w:id="785"/>
      </w:r>
      <w:ins w:id="802" w:author="Ian Ross" w:date="2024-09-19T11:02:00Z" w16du:dateUtc="2024-09-19T09:02:00Z">
        <w:r w:rsidR="007D354D" w:rsidRPr="00235989">
          <w:rPr>
            <w:rFonts w:asciiTheme="majorHAnsi" w:hAnsiTheme="majorHAnsi" w:cstheme="majorHAnsi"/>
            <w:sz w:val="22"/>
            <w:szCs w:val="22"/>
          </w:rPr>
          <w:t xml:space="preserve"> </w:t>
        </w:r>
      </w:ins>
    </w:p>
    <w:p w14:paraId="64C3FCB8" w14:textId="77777777" w:rsidR="000568E8" w:rsidRDefault="000568E8" w:rsidP="006C6D8E">
      <w:pPr>
        <w:jc w:val="right"/>
      </w:pPr>
    </w:p>
    <w:p w14:paraId="576AFC2A" w14:textId="14C210D4" w:rsidR="004C6941" w:rsidRDefault="00CB3B12" w:rsidP="004C6941">
      <w:pPr>
        <w:spacing w:after="0"/>
        <w:rPr>
          <w:rFonts w:ascii="Aptos Narrow" w:eastAsia="Arial" w:hAnsi="Aptos Narrow" w:cs="Times New Roman"/>
          <w:color w:val="000000"/>
          <w:sz w:val="22"/>
          <w:szCs w:val="22"/>
          <w:lang w:eastAsia="en-ZA"/>
        </w:rPr>
      </w:pPr>
      <w:r>
        <w:rPr>
          <w:rFonts w:ascii="Aptos Narrow" w:eastAsia="Arial" w:hAnsi="Aptos Narrow" w:cs="Times New Roman"/>
          <w:noProof/>
          <w:color w:val="000000"/>
          <w:sz w:val="22"/>
          <w:szCs w:val="22"/>
          <w:lang w:eastAsia="en-ZA"/>
        </w:rPr>
        <w:drawing>
          <wp:inline distT="0" distB="0" distL="0" distR="0" wp14:anchorId="10C7223F" wp14:editId="4F34E0BF">
            <wp:extent cx="4914900" cy="4799449"/>
            <wp:effectExtent l="0" t="0" r="0" b="1270"/>
            <wp:docPr id="128608759" name="Picture 4" descr="A graph with a number of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759" name="Picture 4" descr="A graph with a number of numbers and a number of text&#10;&#10;Description automatically generated with medium confidence"/>
                    <pic:cNvPicPr/>
                  </pic:nvPicPr>
                  <pic:blipFill rotWithShape="1">
                    <a:blip r:embed="rId17">
                      <a:extLst>
                        <a:ext uri="{28A0092B-C50C-407E-A947-70E740481C1C}">
                          <a14:useLocalDpi xmlns:a14="http://schemas.microsoft.com/office/drawing/2010/main" val="0"/>
                        </a:ext>
                      </a:extLst>
                    </a:blip>
                    <a:srcRect l="26443" t="8262" r="25802" b="8832"/>
                    <a:stretch/>
                  </pic:blipFill>
                  <pic:spPr bwMode="auto">
                    <a:xfrm>
                      <a:off x="0" y="0"/>
                      <a:ext cx="4919836" cy="4804269"/>
                    </a:xfrm>
                    <a:prstGeom prst="rect">
                      <a:avLst/>
                    </a:prstGeom>
                    <a:ln>
                      <a:noFill/>
                    </a:ln>
                    <a:extLst>
                      <a:ext uri="{53640926-AAD7-44D8-BBD7-CCE9431645EC}">
                        <a14:shadowObscured xmlns:a14="http://schemas.microsoft.com/office/drawing/2010/main"/>
                      </a:ext>
                    </a:extLst>
                  </pic:spPr>
                </pic:pic>
              </a:graphicData>
            </a:graphic>
          </wp:inline>
        </w:drawing>
      </w:r>
    </w:p>
    <w:p w14:paraId="3E58A93B" w14:textId="1A9416AA" w:rsidR="004C6941" w:rsidRPr="00047014" w:rsidRDefault="004C6941" w:rsidP="00972BB9">
      <w:pPr>
        <w:pStyle w:val="pf0"/>
      </w:pPr>
      <w:r w:rsidRPr="00161618">
        <w:rPr>
          <w:rFonts w:asciiTheme="majorHAnsi" w:hAnsiTheme="majorHAnsi" w:cstheme="majorHAnsi"/>
          <w:b/>
          <w:bCs/>
          <w:sz w:val="22"/>
          <w:szCs w:val="22"/>
        </w:rPr>
        <w:t xml:space="preserve">Fig </w:t>
      </w:r>
      <w:r w:rsidR="00A67783" w:rsidRPr="00161618">
        <w:rPr>
          <w:rFonts w:asciiTheme="majorHAnsi" w:hAnsiTheme="majorHAnsi" w:cstheme="majorHAnsi"/>
          <w:b/>
          <w:bCs/>
          <w:sz w:val="22"/>
          <w:szCs w:val="22"/>
        </w:rPr>
        <w:t>2</w:t>
      </w:r>
      <w:r w:rsidRPr="00161618">
        <w:rPr>
          <w:rFonts w:asciiTheme="majorHAnsi" w:hAnsiTheme="majorHAnsi" w:cstheme="majorHAnsi"/>
          <w:b/>
          <w:bCs/>
          <w:sz w:val="22"/>
          <w:szCs w:val="22"/>
        </w:rPr>
        <w:t>:</w:t>
      </w:r>
      <w:r>
        <w:rPr>
          <w:rFonts w:asciiTheme="majorHAnsi" w:hAnsiTheme="majorHAnsi" w:cstheme="majorHAnsi"/>
          <w:sz w:val="22"/>
          <w:szCs w:val="22"/>
        </w:rPr>
        <w:t xml:space="preserve"> The Kaplan-Meier </w:t>
      </w:r>
      <w:r w:rsidR="006C6D8E" w:rsidRPr="00047014">
        <w:rPr>
          <w:rFonts w:asciiTheme="majorHAnsi" w:hAnsiTheme="majorHAnsi" w:cstheme="majorHAnsi"/>
          <w:sz w:val="22"/>
          <w:szCs w:val="22"/>
        </w:rPr>
        <w:t xml:space="preserve">survival curves for </w:t>
      </w:r>
      <w:r w:rsidR="00494F76">
        <w:rPr>
          <w:rFonts w:asciiTheme="majorHAnsi" w:hAnsiTheme="majorHAnsi" w:cstheme="majorHAnsi"/>
          <w:sz w:val="22"/>
          <w:szCs w:val="22"/>
        </w:rPr>
        <w:t xml:space="preserve">time to mortality in </w:t>
      </w:r>
      <w:r w:rsidR="006C6D8E" w:rsidRPr="00047014">
        <w:rPr>
          <w:rFonts w:asciiTheme="majorHAnsi" w:hAnsiTheme="majorHAnsi" w:cstheme="majorHAnsi"/>
          <w:sz w:val="22"/>
          <w:szCs w:val="22"/>
        </w:rPr>
        <w:t>patients with</w:t>
      </w:r>
      <w:r w:rsidR="00494F76">
        <w:rPr>
          <w:rFonts w:asciiTheme="majorHAnsi" w:hAnsiTheme="majorHAnsi" w:cstheme="majorHAnsi"/>
          <w:sz w:val="22"/>
          <w:szCs w:val="22"/>
        </w:rPr>
        <w:t xml:space="preserve"> and without </w:t>
      </w:r>
      <w:r w:rsidR="006C6D8E" w:rsidRPr="00047014">
        <w:rPr>
          <w:rFonts w:asciiTheme="majorHAnsi" w:hAnsiTheme="majorHAnsi" w:cstheme="majorHAnsi"/>
          <w:sz w:val="22"/>
          <w:szCs w:val="22"/>
        </w:rPr>
        <w:t xml:space="preserve"> adrenal insufficiency</w:t>
      </w:r>
    </w:p>
    <w:p w14:paraId="7339FFE9" w14:textId="6B3A03FD" w:rsidR="00B666BB" w:rsidDel="00A94BAC" w:rsidRDefault="00AE2602" w:rsidP="004C6941">
      <w:pPr>
        <w:pStyle w:val="BodyText"/>
        <w:rPr>
          <w:del w:id="803" w:author="Ian Ross" w:date="2024-09-19T11:00:00Z" w16du:dateUtc="2024-09-19T09:00:00Z"/>
          <w:rFonts w:asciiTheme="majorHAnsi" w:hAnsiTheme="majorHAnsi" w:cstheme="majorHAnsi"/>
          <w:b/>
          <w:bCs/>
          <w:sz w:val="22"/>
          <w:szCs w:val="22"/>
        </w:rPr>
      </w:pPr>
      <w:del w:id="804" w:author="Ian Ross" w:date="2024-09-19T11:00:00Z" w16du:dateUtc="2024-09-19T09:00:00Z">
        <w:r w:rsidDel="00A94BAC">
          <w:rPr>
            <w:rFonts w:asciiTheme="majorHAnsi" w:hAnsiTheme="majorHAnsi" w:cstheme="majorHAnsi"/>
            <w:b/>
            <w:bCs/>
            <w:sz w:val="22"/>
            <w:szCs w:val="22"/>
          </w:rPr>
          <w:delText xml:space="preserve">Comparisons of mortality among patients without adrenal insufficiency versus those with AI </w:delText>
        </w:r>
        <w:commentRangeStart w:id="805"/>
        <w:commentRangeEnd w:id="805"/>
        <w:r w:rsidDel="00A94BAC">
          <w:rPr>
            <w:rStyle w:val="CommentReference"/>
            <w:rFonts w:ascii="Arial" w:hAnsi="Arial"/>
          </w:rPr>
          <w:commentReference w:id="805"/>
        </w:r>
      </w:del>
    </w:p>
    <w:p w14:paraId="274BE9A3" w14:textId="06DDC7A9" w:rsidR="00AE2602" w:rsidDel="0079493E" w:rsidRDefault="00910F16" w:rsidP="004C6941">
      <w:pPr>
        <w:pStyle w:val="BodyText"/>
        <w:rPr>
          <w:del w:id="806" w:author="Ian Ross" w:date="2024-09-19T10:58:00Z" w16du:dateUtc="2024-09-19T08:58:00Z"/>
          <w:rFonts w:asciiTheme="majorHAnsi" w:hAnsiTheme="majorHAnsi" w:cstheme="majorHAnsi"/>
          <w:sz w:val="22"/>
          <w:szCs w:val="22"/>
        </w:rPr>
      </w:pPr>
      <w:del w:id="807" w:author="Ian Ross" w:date="2024-09-19T10:58:00Z" w16du:dateUtc="2024-09-19T08:58:00Z">
        <w:r w:rsidRPr="00910F16" w:rsidDel="0079493E">
          <w:rPr>
            <w:rFonts w:asciiTheme="majorHAnsi" w:hAnsiTheme="majorHAnsi" w:cstheme="majorHAnsi"/>
            <w:sz w:val="22"/>
            <w:szCs w:val="22"/>
          </w:rPr>
          <w:delText xml:space="preserve">The mortality </w:delText>
        </w:r>
        <w:r w:rsidDel="0079493E">
          <w:rPr>
            <w:rFonts w:asciiTheme="majorHAnsi" w:hAnsiTheme="majorHAnsi" w:cstheme="majorHAnsi"/>
            <w:sz w:val="22"/>
            <w:szCs w:val="22"/>
          </w:rPr>
          <w:delText xml:space="preserve">rate </w:delText>
        </w:r>
        <w:r w:rsidRPr="00910F16" w:rsidDel="0079493E">
          <w:rPr>
            <w:rFonts w:asciiTheme="majorHAnsi" w:hAnsiTheme="majorHAnsi" w:cstheme="majorHAnsi"/>
            <w:sz w:val="22"/>
            <w:szCs w:val="22"/>
          </w:rPr>
          <w:delText>was 60</w:delText>
        </w:r>
        <w:r w:rsidDel="0079493E">
          <w:rPr>
            <w:rFonts w:asciiTheme="majorHAnsi" w:hAnsiTheme="majorHAnsi" w:cstheme="majorHAnsi"/>
            <w:sz w:val="22"/>
            <w:szCs w:val="22"/>
          </w:rPr>
          <w:delText xml:space="preserve">/522 </w:delText>
        </w:r>
        <w:r w:rsidR="009E7C65" w:rsidDel="0079493E">
          <w:rPr>
            <w:rFonts w:asciiTheme="majorHAnsi" w:hAnsiTheme="majorHAnsi" w:cstheme="majorHAnsi"/>
            <w:sz w:val="22"/>
            <w:szCs w:val="22"/>
          </w:rPr>
          <w:delText>(11.49%)</w:delText>
        </w:r>
        <w:r w:rsidRPr="00910F16" w:rsidDel="0079493E">
          <w:rPr>
            <w:rFonts w:asciiTheme="majorHAnsi" w:hAnsiTheme="majorHAnsi" w:cstheme="majorHAnsi"/>
            <w:sz w:val="22"/>
            <w:szCs w:val="22"/>
          </w:rPr>
          <w:delText xml:space="preserve"> for the non adrenal insufficient patients versus 6</w:delText>
        </w:r>
        <w:r w:rsidDel="0079493E">
          <w:rPr>
            <w:rFonts w:asciiTheme="majorHAnsi" w:hAnsiTheme="majorHAnsi" w:cstheme="majorHAnsi"/>
            <w:sz w:val="22"/>
            <w:szCs w:val="22"/>
          </w:rPr>
          <w:delText>/</w:delText>
        </w:r>
        <w:r w:rsidRPr="00910F16" w:rsidDel="0079493E">
          <w:rPr>
            <w:rFonts w:asciiTheme="majorHAnsi" w:hAnsiTheme="majorHAnsi" w:cstheme="majorHAnsi"/>
            <w:sz w:val="22"/>
            <w:szCs w:val="22"/>
          </w:rPr>
          <w:delText>27</w:delText>
        </w:r>
        <w:r w:rsidR="009E7C65" w:rsidDel="0079493E">
          <w:rPr>
            <w:rFonts w:asciiTheme="majorHAnsi" w:hAnsiTheme="majorHAnsi" w:cstheme="majorHAnsi"/>
            <w:sz w:val="22"/>
            <w:szCs w:val="22"/>
          </w:rPr>
          <w:delText xml:space="preserve"> (22.22%) </w:delText>
        </w:r>
        <w:r w:rsidRPr="00910F16" w:rsidDel="0079493E">
          <w:rPr>
            <w:rFonts w:asciiTheme="majorHAnsi" w:hAnsiTheme="majorHAnsi" w:cstheme="majorHAnsi"/>
            <w:sz w:val="22"/>
            <w:szCs w:val="22"/>
          </w:rPr>
          <w:delText>for the adrenal insufficient grou</w:delText>
        </w:r>
        <w:r w:rsidDel="0079493E">
          <w:rPr>
            <w:rFonts w:asciiTheme="majorHAnsi" w:hAnsiTheme="majorHAnsi" w:cstheme="majorHAnsi"/>
            <w:sz w:val="22"/>
            <w:szCs w:val="22"/>
          </w:rPr>
          <w:delText>p</w:delText>
        </w:r>
        <w:r w:rsidRPr="00910F16" w:rsidDel="0079493E">
          <w:rPr>
            <w:rFonts w:asciiTheme="majorHAnsi" w:hAnsiTheme="majorHAnsi" w:cstheme="majorHAnsi"/>
            <w:sz w:val="22"/>
            <w:szCs w:val="22"/>
          </w:rPr>
          <w:delText xml:space="preserve"> </w:delText>
        </w:r>
        <w:r w:rsidDel="0079493E">
          <w:rPr>
            <w:rFonts w:asciiTheme="majorHAnsi" w:hAnsiTheme="majorHAnsi" w:cstheme="majorHAnsi"/>
            <w:sz w:val="22"/>
            <w:szCs w:val="22"/>
          </w:rPr>
          <w:delText>w</w:delText>
        </w:r>
        <w:r w:rsidRPr="00910F16" w:rsidDel="0079493E">
          <w:rPr>
            <w:rFonts w:asciiTheme="majorHAnsi" w:hAnsiTheme="majorHAnsi" w:cstheme="majorHAnsi"/>
            <w:sz w:val="22"/>
            <w:szCs w:val="22"/>
          </w:rPr>
          <w:delText xml:space="preserve">ith significant </w:delText>
        </w:r>
      </w:del>
      <w:del w:id="808" w:author="Ian Ross" w:date="2024-09-19T11:02:00Z" w16du:dateUtc="2024-09-19T09:02:00Z">
        <w:r w:rsidRPr="00910F16" w:rsidDel="007D354D">
          <w:rPr>
            <w:rFonts w:asciiTheme="majorHAnsi" w:hAnsiTheme="majorHAnsi" w:cstheme="majorHAnsi"/>
            <w:sz w:val="22"/>
            <w:szCs w:val="22"/>
          </w:rPr>
          <w:delText>differences in the random cortisol, basal cortisol, stimulated cortisol, and incremental cortisol</w:delText>
        </w:r>
        <w:r w:rsidDel="007D354D">
          <w:rPr>
            <w:rFonts w:asciiTheme="majorHAnsi" w:hAnsiTheme="majorHAnsi" w:cstheme="majorHAnsi"/>
            <w:sz w:val="22"/>
            <w:szCs w:val="22"/>
          </w:rPr>
          <w:delText xml:space="preserve">, with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=0.004,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&lt;0.001,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 xml:space="preserve">&lt;0.001 and </w:delText>
        </w:r>
        <w:r w:rsidR="009E7C65" w:rsidRPr="009E7C65" w:rsidDel="007D354D">
          <w:rPr>
            <w:rFonts w:asciiTheme="majorHAnsi" w:hAnsiTheme="majorHAnsi" w:cstheme="majorHAnsi"/>
            <w:i/>
            <w:iCs/>
            <w:sz w:val="22"/>
            <w:szCs w:val="22"/>
          </w:rPr>
          <w:delText>p</w:delText>
        </w:r>
        <w:r w:rsidR="009E7C65" w:rsidDel="007D354D">
          <w:rPr>
            <w:rFonts w:asciiTheme="majorHAnsi" w:hAnsiTheme="majorHAnsi" w:cstheme="majorHAnsi"/>
            <w:sz w:val="22"/>
            <w:szCs w:val="22"/>
          </w:rPr>
          <w:delText>&lt;0.004, respectively</w:delText>
        </w:r>
      </w:del>
      <w:del w:id="809" w:author="Ian Ross" w:date="2024-09-19T10:58:00Z" w16du:dateUtc="2024-09-19T08:58:00Z">
        <w:r w:rsidR="009E7C65" w:rsidDel="0079493E">
          <w:rPr>
            <w:rFonts w:asciiTheme="majorHAnsi" w:hAnsiTheme="majorHAnsi" w:cstheme="majorHAnsi"/>
            <w:sz w:val="22"/>
            <w:szCs w:val="22"/>
          </w:rPr>
          <w:delText xml:space="preserve">. The </w:delText>
        </w:r>
        <w:r w:rsidDel="0079493E">
          <w:rPr>
            <w:rFonts w:asciiTheme="majorHAnsi" w:hAnsiTheme="majorHAnsi" w:cstheme="majorHAnsi"/>
            <w:sz w:val="22"/>
            <w:szCs w:val="22"/>
          </w:rPr>
          <w:delText xml:space="preserve">higher concentrations </w:delText>
        </w:r>
        <w:r w:rsidR="009E7C65" w:rsidDel="0079493E">
          <w:rPr>
            <w:rFonts w:asciiTheme="majorHAnsi" w:hAnsiTheme="majorHAnsi" w:cstheme="majorHAnsi"/>
            <w:sz w:val="22"/>
            <w:szCs w:val="22"/>
          </w:rPr>
          <w:delText>cortisol concentrations were found in</w:delText>
        </w:r>
        <w:r w:rsidRPr="00910F16" w:rsidDel="0079493E">
          <w:rPr>
            <w:rFonts w:asciiTheme="majorHAnsi" w:hAnsiTheme="majorHAnsi" w:cstheme="majorHAnsi"/>
            <w:sz w:val="22"/>
            <w:szCs w:val="22"/>
          </w:rPr>
          <w:delText xml:space="preserve"> the</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 xml:space="preserve"> </w:delText>
        </w:r>
        <w:r w:rsidDel="0079493E">
          <w:rPr>
            <w:rFonts w:asciiTheme="majorHAnsi" w:hAnsiTheme="majorHAnsi" w:cstheme="majorHAnsi"/>
            <w:sz w:val="22"/>
            <w:szCs w:val="22"/>
          </w:rPr>
          <w:delText>n</w:delText>
        </w:r>
        <w:r w:rsidRPr="00910F16" w:rsidDel="0079493E">
          <w:rPr>
            <w:rFonts w:asciiTheme="majorHAnsi" w:hAnsiTheme="majorHAnsi" w:cstheme="majorHAnsi"/>
            <w:sz w:val="22"/>
            <w:szCs w:val="22"/>
          </w:rPr>
          <w:delText xml:space="preserve">on </w:delText>
        </w:r>
        <w:r w:rsidDel="0079493E">
          <w:rPr>
            <w:rFonts w:asciiTheme="majorHAnsi" w:hAnsiTheme="majorHAnsi" w:cstheme="majorHAnsi"/>
            <w:sz w:val="22"/>
            <w:szCs w:val="22"/>
          </w:rPr>
          <w:delText xml:space="preserve">adrenal </w:delText>
        </w:r>
        <w:r w:rsidRPr="00910F16" w:rsidDel="0079493E">
          <w:rPr>
            <w:rFonts w:asciiTheme="majorHAnsi" w:hAnsiTheme="majorHAnsi" w:cstheme="majorHAnsi"/>
            <w:sz w:val="22"/>
            <w:szCs w:val="22"/>
          </w:rPr>
          <w:delText xml:space="preserve">insufficient </w:delText>
        </w:r>
        <w:r w:rsidDel="0079493E">
          <w:rPr>
            <w:rFonts w:asciiTheme="majorHAnsi" w:hAnsiTheme="majorHAnsi" w:cstheme="majorHAnsi"/>
            <w:sz w:val="22"/>
            <w:szCs w:val="22"/>
          </w:rPr>
          <w:delText xml:space="preserve">group. </w:delText>
        </w:r>
        <w:r w:rsidRPr="00910F16" w:rsidDel="0079493E">
          <w:rPr>
            <w:rFonts w:asciiTheme="majorHAnsi" w:hAnsiTheme="majorHAnsi" w:cstheme="majorHAnsi"/>
            <w:sz w:val="22"/>
            <w:szCs w:val="22"/>
          </w:rPr>
          <w:delText xml:space="preserve">There was </w:delText>
        </w:r>
        <w:r w:rsidR="009E7C65" w:rsidDel="0079493E">
          <w:rPr>
            <w:rFonts w:asciiTheme="majorHAnsi" w:hAnsiTheme="majorHAnsi" w:cstheme="majorHAnsi"/>
            <w:sz w:val="22"/>
            <w:szCs w:val="22"/>
          </w:rPr>
          <w:delText xml:space="preserve">a </w:delText>
        </w:r>
        <w:r w:rsidRPr="00910F16" w:rsidDel="0079493E">
          <w:rPr>
            <w:rFonts w:asciiTheme="majorHAnsi" w:hAnsiTheme="majorHAnsi" w:cstheme="majorHAnsi"/>
            <w:sz w:val="22"/>
            <w:szCs w:val="22"/>
          </w:rPr>
          <w:delText xml:space="preserve">significantly higher incidence of </w:delText>
        </w:r>
        <w:r w:rsidDel="0079493E">
          <w:rPr>
            <w:rFonts w:asciiTheme="majorHAnsi" w:hAnsiTheme="majorHAnsi" w:cstheme="majorHAnsi"/>
            <w:sz w:val="22"/>
            <w:szCs w:val="22"/>
          </w:rPr>
          <w:delText>extra</w:delText>
        </w:r>
        <w:r w:rsidRPr="00910F16" w:rsidDel="0079493E">
          <w:rPr>
            <w:rFonts w:asciiTheme="majorHAnsi" w:hAnsiTheme="majorHAnsi" w:cstheme="majorHAnsi"/>
            <w:sz w:val="22"/>
            <w:szCs w:val="22"/>
          </w:rPr>
          <w:delText>pulmonary tuberculosis and cryptococcus neoformans in the adrenal insufficient group</w:delText>
        </w:r>
        <w:r w:rsidR="009E7C65" w:rsidDel="0079493E">
          <w:rPr>
            <w:rFonts w:asciiTheme="majorHAnsi" w:hAnsiTheme="majorHAnsi" w:cstheme="majorHAnsi"/>
            <w:sz w:val="22"/>
            <w:szCs w:val="22"/>
          </w:rPr>
          <w:delText xml:space="preserve"> with </w:delText>
        </w:r>
        <w:r w:rsidR="009E7C65" w:rsidRPr="009E7C65" w:rsidDel="0079493E">
          <w:rPr>
            <w:rFonts w:asciiTheme="majorHAnsi" w:hAnsiTheme="majorHAnsi" w:cstheme="majorHAnsi"/>
            <w:i/>
            <w:iCs/>
            <w:sz w:val="22"/>
            <w:szCs w:val="22"/>
          </w:rPr>
          <w:delText>p</w:delText>
        </w:r>
        <w:r w:rsidR="009E7C65" w:rsidDel="0079493E">
          <w:rPr>
            <w:rFonts w:asciiTheme="majorHAnsi" w:hAnsiTheme="majorHAnsi" w:cstheme="majorHAnsi"/>
            <w:sz w:val="22"/>
            <w:szCs w:val="22"/>
          </w:rPr>
          <w:delText xml:space="preserve">=0.04 and </w:delText>
        </w:r>
        <w:r w:rsidR="009E7C65" w:rsidRPr="009E7C65" w:rsidDel="0079493E">
          <w:rPr>
            <w:rFonts w:asciiTheme="majorHAnsi" w:hAnsiTheme="majorHAnsi" w:cstheme="majorHAnsi"/>
            <w:i/>
            <w:iCs/>
            <w:sz w:val="22"/>
            <w:szCs w:val="22"/>
          </w:rPr>
          <w:delText>p</w:delText>
        </w:r>
        <w:r w:rsidR="009E7C65" w:rsidDel="0079493E">
          <w:rPr>
            <w:rFonts w:asciiTheme="majorHAnsi" w:hAnsiTheme="majorHAnsi" w:cstheme="majorHAnsi"/>
            <w:sz w:val="22"/>
            <w:szCs w:val="22"/>
          </w:rPr>
          <w:delText xml:space="preserve">=0.008, respectively. </w:delText>
        </w:r>
        <w:r w:rsidRPr="00910F16" w:rsidDel="0079493E">
          <w:rPr>
            <w:rFonts w:asciiTheme="majorHAnsi" w:hAnsiTheme="majorHAnsi" w:cstheme="majorHAnsi"/>
            <w:sz w:val="22"/>
            <w:szCs w:val="22"/>
          </w:rPr>
          <w:delText>There were</w:delText>
        </w:r>
        <w:r w:rsidR="009E7C65" w:rsidDel="0079493E">
          <w:rPr>
            <w:rFonts w:asciiTheme="majorHAnsi" w:hAnsiTheme="majorHAnsi" w:cstheme="majorHAnsi"/>
            <w:sz w:val="22"/>
            <w:szCs w:val="22"/>
          </w:rPr>
          <w:delText>, however,</w:delText>
        </w:r>
        <w:r w:rsidRPr="00910F16" w:rsidDel="0079493E">
          <w:rPr>
            <w:rFonts w:asciiTheme="majorHAnsi" w:hAnsiTheme="majorHAnsi" w:cstheme="majorHAnsi"/>
            <w:sz w:val="22"/>
            <w:szCs w:val="22"/>
          </w:rPr>
          <w:delText xml:space="preserve"> no significant differences between the two groups in respect of age a</w:delText>
        </w:r>
        <w:r w:rsidDel="0079493E">
          <w:rPr>
            <w:rFonts w:asciiTheme="majorHAnsi" w:hAnsiTheme="majorHAnsi" w:cstheme="majorHAnsi"/>
            <w:sz w:val="22"/>
            <w:szCs w:val="22"/>
          </w:rPr>
          <w:delText>t</w:delText>
        </w:r>
        <w:r w:rsidRPr="00910F16" w:rsidDel="0079493E">
          <w:rPr>
            <w:rFonts w:asciiTheme="majorHAnsi" w:hAnsiTheme="majorHAnsi" w:cstheme="majorHAnsi"/>
            <w:sz w:val="22"/>
            <w:szCs w:val="22"/>
          </w:rPr>
          <w:delText xml:space="preserve"> enrollment</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gender, duration of illness</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 history</w:delText>
        </w:r>
        <w:r w:rsidDel="0079493E">
          <w:rPr>
            <w:rFonts w:asciiTheme="majorHAnsi" w:hAnsiTheme="majorHAnsi" w:cstheme="majorHAnsi"/>
            <w:sz w:val="22"/>
            <w:szCs w:val="22"/>
          </w:rPr>
          <w:delText xml:space="preserve">, </w:delText>
        </w:r>
        <w:r w:rsidRPr="00910F16" w:rsidDel="0079493E">
          <w:rPr>
            <w:rFonts w:asciiTheme="majorHAnsi" w:hAnsiTheme="majorHAnsi" w:cstheme="majorHAnsi"/>
            <w:sz w:val="22"/>
            <w:szCs w:val="22"/>
          </w:rPr>
          <w:delText>clinical findings and laboratory investigations</w:delText>
        </w:r>
        <w:r w:rsidDel="0079493E">
          <w:rPr>
            <w:rFonts w:asciiTheme="majorHAnsi" w:hAnsiTheme="majorHAnsi" w:cstheme="majorHAnsi"/>
            <w:sz w:val="22"/>
            <w:szCs w:val="22"/>
          </w:rPr>
          <w:delText>.</w:delText>
        </w:r>
      </w:del>
    </w:p>
    <w:p w14:paraId="7ADB8C3E" w14:textId="77777777" w:rsidR="00A554B0" w:rsidRDefault="00A554B0" w:rsidP="00CA5DBE">
      <w:pPr>
        <w:pStyle w:val="BodyText"/>
        <w:jc w:val="both"/>
        <w:rPr>
          <w:rFonts w:asciiTheme="majorHAnsi" w:hAnsiTheme="majorHAnsi" w:cstheme="majorHAnsi"/>
          <w:b/>
          <w:bCs/>
          <w:sz w:val="22"/>
          <w:szCs w:val="22"/>
        </w:rPr>
      </w:pPr>
    </w:p>
    <w:p w14:paraId="4BB30265" w14:textId="0E30A2A0" w:rsidR="00C40AD8" w:rsidRPr="00C46E4E" w:rsidRDefault="00F07C8F" w:rsidP="00CA5DBE">
      <w:pPr>
        <w:pStyle w:val="BodyText"/>
        <w:jc w:val="both"/>
        <w:rPr>
          <w:i/>
        </w:rPr>
      </w:pPr>
      <w:commentRangeStart w:id="810"/>
      <w:r>
        <w:rPr>
          <w:rFonts w:asciiTheme="majorHAnsi" w:hAnsiTheme="majorHAnsi" w:cstheme="majorHAnsi"/>
          <w:b/>
          <w:bCs/>
          <w:sz w:val="22"/>
          <w:szCs w:val="22"/>
        </w:rPr>
        <w:t>Table 4</w:t>
      </w:r>
      <w:r w:rsidR="00470B3D">
        <w:rPr>
          <w:rFonts w:asciiTheme="majorHAnsi" w:hAnsiTheme="majorHAnsi" w:cstheme="majorHAnsi"/>
          <w:b/>
          <w:bCs/>
          <w:sz w:val="22"/>
          <w:szCs w:val="22"/>
        </w:rPr>
        <w:t xml:space="preserve">: Comparisons of mortality among patients without adrenal insufficiency versus those with AI </w:t>
      </w:r>
      <w:commentRangeEnd w:id="810"/>
      <w:r w:rsidR="00D87114">
        <w:rPr>
          <w:rStyle w:val="CommentReference"/>
          <w:rFonts w:ascii="Arial" w:hAnsi="Arial"/>
        </w:rPr>
        <w:commentReference w:id="810"/>
      </w:r>
    </w:p>
    <w:tbl>
      <w:tblPr>
        <w:tblStyle w:val="PlainTable52"/>
        <w:tblW w:w="5000" w:type="pct"/>
        <w:tblLook w:val="0420" w:firstRow="1" w:lastRow="0" w:firstColumn="0" w:lastColumn="0" w:noHBand="0" w:noVBand="1"/>
      </w:tblPr>
      <w:tblGrid>
        <w:gridCol w:w="4061"/>
        <w:gridCol w:w="1824"/>
        <w:gridCol w:w="1824"/>
        <w:gridCol w:w="1651"/>
      </w:tblGrid>
      <w:tr w:rsidR="00C40AD8" w:rsidRPr="00116D50" w14:paraId="2CBFB6BB" w14:textId="77777777" w:rsidTr="003F33A3">
        <w:trPr>
          <w:cnfStyle w:val="100000000000" w:firstRow="1" w:lastRow="0" w:firstColumn="0" w:lastColumn="0" w:oddVBand="0" w:evenVBand="0" w:oddHBand="0" w:evenHBand="0" w:firstRowFirstColumn="0" w:firstRowLastColumn="0" w:lastRowFirstColumn="0" w:lastRowLastColumn="0"/>
        </w:trPr>
        <w:tc>
          <w:tcPr>
            <w:tcW w:w="2191" w:type="pct"/>
          </w:tcPr>
          <w:p w14:paraId="2D6FBCD3" w14:textId="77777777" w:rsidR="00C40AD8" w:rsidRPr="00116D50" w:rsidRDefault="00C40AD8" w:rsidP="00972BB9">
            <w:pPr>
              <w:pBdr>
                <w:top w:val="none" w:sz="0" w:space="0" w:color="000000"/>
                <w:left w:val="none" w:sz="0" w:space="0" w:color="000000"/>
                <w:bottom w:val="none" w:sz="0" w:space="0" w:color="000000"/>
                <w:right w:val="none" w:sz="0" w:space="0" w:color="000000"/>
              </w:pBdr>
              <w:rPr>
                <w:rFonts w:ascii="Arial" w:eastAsia="Times New Roman" w:hAnsi="Arial" w:cs="Arial"/>
                <w:i w:val="0"/>
                <w:iCs w:val="0"/>
                <w:color w:val="000000"/>
                <w:sz w:val="20"/>
                <w:szCs w:val="20"/>
                <w:lang w:eastAsia="en-ZA"/>
                <w:rPrChange w:id="811" w:author="Joseph Sempa" w:date="2024-09-19T17:11:00Z" w16du:dateUtc="2024-09-19T15:11:00Z">
                  <w:rPr>
                    <w:rFonts w:ascii="Aptos Narrow" w:eastAsia="Times New Roman" w:hAnsi="Aptos Narrow" w:cs="Times New Roman"/>
                    <w:color w:val="000000"/>
                    <w:sz w:val="22"/>
                    <w:szCs w:val="22"/>
                    <w:lang w:eastAsia="en-ZA"/>
                  </w:rPr>
                </w:rPrChange>
              </w:rPr>
            </w:pPr>
            <w:r w:rsidRPr="00116D50">
              <w:rPr>
                <w:rFonts w:ascii="Arial" w:eastAsia="Times New Roman" w:hAnsi="Arial" w:cs="Arial"/>
                <w:color w:val="000000"/>
                <w:sz w:val="20"/>
                <w:szCs w:val="20"/>
                <w:lang w:eastAsia="en-ZA"/>
                <w:rPrChange w:id="812" w:author="Joseph Sempa" w:date="2024-09-19T17:11:00Z" w16du:dateUtc="2024-09-19T15:11:00Z">
                  <w:rPr>
                    <w:rFonts w:ascii="Aptos Narrow" w:eastAsia="Times New Roman" w:hAnsi="Aptos Narrow" w:cs="Times New Roman"/>
                    <w:color w:val="000000"/>
                    <w:sz w:val="22"/>
                    <w:szCs w:val="22"/>
                    <w:lang w:eastAsia="en-ZA"/>
                  </w:rPr>
                </w:rPrChange>
              </w:rPr>
              <w:t>Variable</w:t>
            </w:r>
          </w:p>
        </w:tc>
        <w:tc>
          <w:tcPr>
            <w:tcW w:w="996" w:type="pct"/>
          </w:tcPr>
          <w:p w14:paraId="32ABC637" w14:textId="77F0993C"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13" w:author="Joseph Sempa" w:date="2024-09-19T17:11:00Z" w16du:dateUtc="2024-09-19T15:11:00Z">
                  <w:rPr>
                    <w:rFonts w:ascii="Aptos Narrow" w:eastAsia="Times New Roman" w:hAnsi="Aptos Narrow" w:cs="Times New Roman"/>
                    <w:color w:val="000000"/>
                    <w:sz w:val="22"/>
                    <w:szCs w:val="22"/>
                    <w:lang w:eastAsia="en-ZA"/>
                  </w:rPr>
                </w:rPrChange>
              </w:rPr>
            </w:pPr>
            <w:commentRangeStart w:id="814"/>
            <w:r w:rsidRPr="00116D50">
              <w:rPr>
                <w:rFonts w:ascii="Arial" w:eastAsia="Times New Roman" w:hAnsi="Arial" w:cs="Arial"/>
                <w:color w:val="000000"/>
                <w:sz w:val="20"/>
                <w:szCs w:val="20"/>
                <w:lang w:eastAsia="en-ZA"/>
                <w:rPrChange w:id="815" w:author="Joseph Sempa" w:date="2024-09-19T17:11:00Z" w16du:dateUtc="2024-09-19T15:11:00Z">
                  <w:rPr>
                    <w:rFonts w:ascii="Aptos Narrow" w:eastAsia="Times New Roman" w:hAnsi="Aptos Narrow" w:cs="Times New Roman"/>
                    <w:color w:val="000000"/>
                    <w:sz w:val="22"/>
                    <w:lang w:eastAsia="en-ZA"/>
                  </w:rPr>
                </w:rPrChange>
              </w:rPr>
              <w:t>N</w:t>
            </w:r>
            <w:r w:rsidRPr="00116D50">
              <w:rPr>
                <w:rFonts w:ascii="Arial" w:eastAsia="Times New Roman" w:hAnsi="Arial" w:cs="Arial"/>
                <w:color w:val="000000"/>
                <w:sz w:val="20"/>
                <w:szCs w:val="20"/>
                <w:lang w:eastAsia="en-ZA"/>
                <w:rPrChange w:id="816" w:author="Joseph Sempa" w:date="2024-09-19T17:11:00Z" w16du:dateUtc="2024-09-19T15:11:00Z">
                  <w:rPr>
                    <w:rFonts w:ascii="Aptos Narrow" w:eastAsia="Times New Roman" w:hAnsi="Aptos Narrow" w:cs="Times New Roman"/>
                    <w:color w:val="000000"/>
                    <w:sz w:val="22"/>
                    <w:szCs w:val="22"/>
                    <w:lang w:eastAsia="en-ZA"/>
                  </w:rPr>
                </w:rPrChange>
              </w:rPr>
              <w:t xml:space="preserve"> = </w:t>
            </w:r>
            <w:del w:id="817" w:author="Joseph Sempa" w:date="2024-09-19T17:11:00Z" w16du:dateUtc="2024-09-19T15:11:00Z">
              <w:r w:rsidRPr="00116D50" w:rsidDel="00116D50">
                <w:rPr>
                  <w:rFonts w:ascii="Arial" w:eastAsia="Times New Roman" w:hAnsi="Arial" w:cs="Arial"/>
                  <w:color w:val="000000"/>
                  <w:sz w:val="20"/>
                  <w:szCs w:val="20"/>
                  <w:lang w:eastAsia="en-ZA"/>
                  <w:rPrChange w:id="818" w:author="Joseph Sempa" w:date="2024-09-19T17:11:00Z" w16du:dateUtc="2024-09-19T15:11:00Z">
                    <w:rPr>
                      <w:rFonts w:ascii="Aptos Narrow" w:eastAsia="Times New Roman" w:hAnsi="Aptos Narrow" w:cs="Times New Roman"/>
                      <w:color w:val="000000"/>
                      <w:sz w:val="22"/>
                      <w:szCs w:val="22"/>
                      <w:lang w:eastAsia="en-ZA"/>
                    </w:rPr>
                  </w:rPrChange>
                </w:rPr>
                <w:delText>60</w:delText>
              </w:r>
              <w:r w:rsidRPr="00116D50" w:rsidDel="00116D50">
                <w:rPr>
                  <w:rFonts w:ascii="Arial" w:eastAsia="Times New Roman" w:hAnsi="Arial" w:cs="Arial"/>
                  <w:color w:val="000000"/>
                  <w:sz w:val="20"/>
                  <w:szCs w:val="20"/>
                  <w:vertAlign w:val="superscript"/>
                  <w:lang w:eastAsia="en-ZA"/>
                  <w:rPrChange w:id="819" w:author="Joseph Sempa" w:date="2024-09-19T17:11:00Z" w16du:dateUtc="2024-09-19T15:11:00Z">
                    <w:rPr>
                      <w:rFonts w:ascii="Aptos Narrow" w:eastAsia="Times New Roman" w:hAnsi="Aptos Narrow" w:cs="Times New Roman"/>
                      <w:color w:val="000000"/>
                      <w:sz w:val="22"/>
                      <w:szCs w:val="22"/>
                      <w:vertAlign w:val="superscript"/>
                      <w:lang w:eastAsia="en-ZA"/>
                    </w:rPr>
                  </w:rPrChange>
                </w:rPr>
                <w:delText>1</w:delText>
              </w:r>
            </w:del>
            <w:ins w:id="820" w:author="Joseph Sempa" w:date="2024-09-19T17:11:00Z" w16du:dateUtc="2024-09-19T15:11:00Z">
              <w:r w:rsidR="00116D50" w:rsidRPr="00116D50">
                <w:rPr>
                  <w:rFonts w:ascii="Arial" w:eastAsia="Times New Roman" w:hAnsi="Arial" w:cs="Arial"/>
                  <w:color w:val="000000"/>
                  <w:sz w:val="20"/>
                  <w:szCs w:val="20"/>
                  <w:lang w:eastAsia="en-ZA"/>
                </w:rPr>
                <w:t>128</w:t>
              </w:r>
              <w:r w:rsidR="00116D50" w:rsidRPr="00116D50">
                <w:rPr>
                  <w:rFonts w:ascii="Arial" w:eastAsia="Times New Roman" w:hAnsi="Arial" w:cs="Arial"/>
                  <w:color w:val="000000"/>
                  <w:sz w:val="20"/>
                  <w:szCs w:val="20"/>
                  <w:vertAlign w:val="superscript"/>
                  <w:lang w:eastAsia="en-ZA"/>
                  <w:rPrChange w:id="821" w:author="Joseph Sempa" w:date="2024-09-19T17:11:00Z" w16du:dateUtc="2024-09-19T15:11:00Z">
                    <w:rPr>
                      <w:rFonts w:ascii="Aptos Narrow" w:eastAsia="Times New Roman" w:hAnsi="Aptos Narrow" w:cs="Times New Roman"/>
                      <w:color w:val="000000"/>
                      <w:sz w:val="22"/>
                      <w:szCs w:val="22"/>
                      <w:vertAlign w:val="superscript"/>
                      <w:lang w:eastAsia="en-ZA"/>
                    </w:rPr>
                  </w:rPrChange>
                </w:rPr>
                <w:t>1</w:t>
              </w:r>
            </w:ins>
          </w:p>
        </w:tc>
        <w:tc>
          <w:tcPr>
            <w:tcW w:w="996" w:type="pct"/>
          </w:tcPr>
          <w:p w14:paraId="02E0047A" w14:textId="18AFB558"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22" w:author="Joseph Sempa" w:date="2024-09-19T17:11:00Z" w16du:dateUtc="2024-09-19T15:11:00Z">
                  <w:rPr>
                    <w:rFonts w:ascii="Aptos Narrow" w:eastAsia="Times New Roman" w:hAnsi="Aptos Narrow" w:cs="Times New Roman"/>
                    <w:color w:val="000000"/>
                    <w:sz w:val="22"/>
                    <w:szCs w:val="22"/>
                    <w:lang w:eastAsia="en-ZA"/>
                  </w:rPr>
                </w:rPrChange>
              </w:rPr>
            </w:pPr>
            <w:r w:rsidRPr="00116D50">
              <w:rPr>
                <w:rFonts w:ascii="Arial" w:eastAsia="Times New Roman" w:hAnsi="Arial" w:cs="Arial"/>
                <w:color w:val="000000"/>
                <w:sz w:val="20"/>
                <w:szCs w:val="20"/>
                <w:lang w:eastAsia="en-ZA"/>
                <w:rPrChange w:id="823" w:author="Joseph Sempa" w:date="2024-09-19T17:11:00Z" w16du:dateUtc="2024-09-19T15:11:00Z">
                  <w:rPr>
                    <w:rFonts w:ascii="Aptos Narrow" w:eastAsia="Times New Roman" w:hAnsi="Aptos Narrow" w:cs="Times New Roman"/>
                    <w:color w:val="000000"/>
                    <w:sz w:val="22"/>
                    <w:lang w:eastAsia="en-ZA"/>
                  </w:rPr>
                </w:rPrChange>
              </w:rPr>
              <w:t xml:space="preserve">N </w:t>
            </w:r>
            <w:r w:rsidRPr="00116D50">
              <w:rPr>
                <w:rFonts w:ascii="Arial" w:eastAsia="Times New Roman" w:hAnsi="Arial" w:cs="Arial"/>
                <w:color w:val="000000"/>
                <w:sz w:val="20"/>
                <w:szCs w:val="20"/>
                <w:lang w:eastAsia="en-ZA"/>
                <w:rPrChange w:id="824" w:author="Joseph Sempa" w:date="2024-09-19T17:11:00Z" w16du:dateUtc="2024-09-19T15:11:00Z">
                  <w:rPr>
                    <w:rFonts w:ascii="Aptos Narrow" w:eastAsia="Times New Roman" w:hAnsi="Aptos Narrow" w:cs="Times New Roman"/>
                    <w:color w:val="000000"/>
                    <w:sz w:val="22"/>
                    <w:szCs w:val="22"/>
                    <w:lang w:eastAsia="en-ZA"/>
                  </w:rPr>
                </w:rPrChange>
              </w:rPr>
              <w:t xml:space="preserve">= </w:t>
            </w:r>
            <w:del w:id="825" w:author="Joseph Sempa" w:date="2024-09-19T17:11:00Z" w16du:dateUtc="2024-09-19T15:11:00Z">
              <w:r w:rsidRPr="00116D50" w:rsidDel="00116D50">
                <w:rPr>
                  <w:rFonts w:ascii="Arial" w:eastAsia="Times New Roman" w:hAnsi="Arial" w:cs="Arial"/>
                  <w:color w:val="000000"/>
                  <w:sz w:val="20"/>
                  <w:szCs w:val="20"/>
                  <w:lang w:eastAsia="en-ZA"/>
                  <w:rPrChange w:id="826" w:author="Joseph Sempa" w:date="2024-09-19T17:11:00Z" w16du:dateUtc="2024-09-19T15:11:00Z">
                    <w:rPr>
                      <w:rFonts w:ascii="Aptos Narrow" w:eastAsia="Times New Roman" w:hAnsi="Aptos Narrow" w:cs="Times New Roman"/>
                      <w:color w:val="000000"/>
                      <w:sz w:val="22"/>
                      <w:szCs w:val="22"/>
                      <w:lang w:eastAsia="en-ZA"/>
                    </w:rPr>
                  </w:rPrChange>
                </w:rPr>
                <w:delText>6</w:delText>
              </w:r>
              <w:r w:rsidRPr="00116D50" w:rsidDel="00116D50">
                <w:rPr>
                  <w:rFonts w:ascii="Arial" w:eastAsia="Times New Roman" w:hAnsi="Arial" w:cs="Arial"/>
                  <w:color w:val="000000"/>
                  <w:sz w:val="20"/>
                  <w:szCs w:val="20"/>
                  <w:vertAlign w:val="superscript"/>
                  <w:lang w:eastAsia="en-ZA"/>
                  <w:rPrChange w:id="827" w:author="Joseph Sempa" w:date="2024-09-19T17:11:00Z" w16du:dateUtc="2024-09-19T15:11:00Z">
                    <w:rPr>
                      <w:rFonts w:ascii="Aptos Narrow" w:eastAsia="Times New Roman" w:hAnsi="Aptos Narrow" w:cs="Times New Roman"/>
                      <w:color w:val="000000"/>
                      <w:sz w:val="22"/>
                      <w:szCs w:val="22"/>
                      <w:vertAlign w:val="superscript"/>
                      <w:lang w:eastAsia="en-ZA"/>
                    </w:rPr>
                  </w:rPrChange>
                </w:rPr>
                <w:delText>1</w:delText>
              </w:r>
            </w:del>
            <w:ins w:id="828" w:author="Joseph Sempa" w:date="2024-09-19T17:11:00Z" w16du:dateUtc="2024-09-19T15:11:00Z">
              <w:r w:rsidR="00116D50" w:rsidRPr="00116D50">
                <w:rPr>
                  <w:rFonts w:ascii="Arial" w:eastAsia="Times New Roman" w:hAnsi="Arial" w:cs="Arial"/>
                  <w:color w:val="000000"/>
                  <w:sz w:val="20"/>
                  <w:szCs w:val="20"/>
                  <w:lang w:eastAsia="en-ZA"/>
                </w:rPr>
                <w:t>8</w:t>
              </w:r>
              <w:r w:rsidR="00116D50" w:rsidRPr="00116D50">
                <w:rPr>
                  <w:rFonts w:ascii="Arial" w:eastAsia="Times New Roman" w:hAnsi="Arial" w:cs="Arial"/>
                  <w:color w:val="000000"/>
                  <w:sz w:val="20"/>
                  <w:szCs w:val="20"/>
                  <w:vertAlign w:val="superscript"/>
                  <w:lang w:eastAsia="en-ZA"/>
                  <w:rPrChange w:id="829" w:author="Joseph Sempa" w:date="2024-09-19T17:11:00Z" w16du:dateUtc="2024-09-19T15:11:00Z">
                    <w:rPr>
                      <w:rFonts w:ascii="Aptos Narrow" w:eastAsia="Times New Roman" w:hAnsi="Aptos Narrow" w:cs="Times New Roman"/>
                      <w:color w:val="000000"/>
                      <w:sz w:val="22"/>
                      <w:szCs w:val="22"/>
                      <w:vertAlign w:val="superscript"/>
                      <w:lang w:eastAsia="en-ZA"/>
                    </w:rPr>
                  </w:rPrChange>
                </w:rPr>
                <w:t>1</w:t>
              </w:r>
            </w:ins>
          </w:p>
        </w:tc>
        <w:tc>
          <w:tcPr>
            <w:tcW w:w="817" w:type="pct"/>
          </w:tcPr>
          <w:p w14:paraId="67185D49" w14:textId="77777777" w:rsidR="00C40AD8" w:rsidRPr="00116D50" w:rsidRDefault="00C40AD8" w:rsidP="00972BB9">
            <w:pPr>
              <w:pBdr>
                <w:top w:val="none" w:sz="0" w:space="0" w:color="000000"/>
                <w:left w:val="none" w:sz="0" w:space="0" w:color="000000"/>
                <w:bottom w:val="none" w:sz="0" w:space="0" w:color="000000"/>
                <w:right w:val="none" w:sz="0" w:space="0" w:color="000000"/>
              </w:pBdr>
              <w:jc w:val="center"/>
              <w:rPr>
                <w:rFonts w:ascii="Arial" w:eastAsia="Times New Roman" w:hAnsi="Arial" w:cs="Arial"/>
                <w:i w:val="0"/>
                <w:iCs w:val="0"/>
                <w:color w:val="000000"/>
                <w:sz w:val="20"/>
                <w:szCs w:val="20"/>
                <w:lang w:eastAsia="en-ZA"/>
                <w:rPrChange w:id="830" w:author="Joseph Sempa" w:date="2024-09-19T17:11:00Z" w16du:dateUtc="2024-09-19T15:11:00Z">
                  <w:rPr>
                    <w:rFonts w:ascii="Aptos Narrow" w:eastAsia="Times New Roman" w:hAnsi="Aptos Narrow" w:cs="Times New Roman"/>
                    <w:color w:val="000000"/>
                    <w:sz w:val="22"/>
                    <w:szCs w:val="22"/>
                    <w:lang w:eastAsia="en-ZA"/>
                  </w:rPr>
                </w:rPrChange>
              </w:rPr>
            </w:pPr>
            <w:r w:rsidRPr="00116D50">
              <w:rPr>
                <w:rFonts w:ascii="Arial" w:eastAsia="Times New Roman" w:hAnsi="Arial" w:cs="Arial"/>
                <w:color w:val="000000"/>
                <w:sz w:val="20"/>
                <w:szCs w:val="20"/>
                <w:lang w:eastAsia="en-ZA"/>
                <w:rPrChange w:id="831" w:author="Joseph Sempa" w:date="2024-09-19T17:11:00Z" w16du:dateUtc="2024-09-19T15:11:00Z">
                  <w:rPr>
                    <w:rFonts w:ascii="Aptos Narrow" w:eastAsia="Times New Roman" w:hAnsi="Aptos Narrow" w:cs="Times New Roman"/>
                    <w:color w:val="000000"/>
                    <w:sz w:val="22"/>
                    <w:lang w:eastAsia="en-ZA"/>
                  </w:rPr>
                </w:rPrChange>
              </w:rPr>
              <w:t>p</w:t>
            </w:r>
            <w:r w:rsidRPr="00116D50">
              <w:rPr>
                <w:rFonts w:ascii="Arial" w:eastAsia="Times New Roman" w:hAnsi="Arial" w:cs="Arial"/>
                <w:color w:val="000000"/>
                <w:sz w:val="20"/>
                <w:szCs w:val="20"/>
                <w:lang w:eastAsia="en-ZA"/>
                <w:rPrChange w:id="832" w:author="Joseph Sempa" w:date="2024-09-19T17:11:00Z" w16du:dateUtc="2024-09-19T15:11:00Z">
                  <w:rPr>
                    <w:rFonts w:ascii="Aptos Narrow" w:eastAsia="Times New Roman" w:hAnsi="Aptos Narrow" w:cs="Times New Roman"/>
                    <w:color w:val="000000"/>
                    <w:sz w:val="22"/>
                    <w:szCs w:val="22"/>
                    <w:lang w:eastAsia="en-ZA"/>
                  </w:rPr>
                </w:rPrChange>
              </w:rPr>
              <w:t>-value</w:t>
            </w:r>
            <w:r w:rsidRPr="00116D50">
              <w:rPr>
                <w:rFonts w:ascii="Arial" w:eastAsia="Times New Roman" w:hAnsi="Arial" w:cs="Arial"/>
                <w:color w:val="000000"/>
                <w:sz w:val="20"/>
                <w:szCs w:val="20"/>
                <w:vertAlign w:val="superscript"/>
                <w:lang w:eastAsia="en-ZA"/>
                <w:rPrChange w:id="833" w:author="Joseph Sempa" w:date="2024-09-19T17:11:00Z" w16du:dateUtc="2024-09-19T15:11:00Z">
                  <w:rPr>
                    <w:rFonts w:ascii="Aptos Narrow" w:eastAsia="Times New Roman" w:hAnsi="Aptos Narrow" w:cs="Times New Roman"/>
                    <w:color w:val="000000"/>
                    <w:sz w:val="22"/>
                    <w:szCs w:val="22"/>
                    <w:vertAlign w:val="superscript"/>
                    <w:lang w:eastAsia="en-ZA"/>
                  </w:rPr>
                </w:rPrChange>
              </w:rPr>
              <w:t>2</w:t>
            </w:r>
            <w:commentRangeEnd w:id="814"/>
            <w:r w:rsidR="00FE468E" w:rsidRPr="00116D50">
              <w:rPr>
                <w:rStyle w:val="CommentReference"/>
                <w:rFonts w:ascii="Arial" w:eastAsiaTheme="minorHAnsi" w:hAnsi="Arial" w:cs="Arial"/>
                <w:i w:val="0"/>
                <w:iCs w:val="0"/>
                <w:sz w:val="20"/>
                <w:szCs w:val="20"/>
                <w:rPrChange w:id="834" w:author="Joseph Sempa" w:date="2024-09-19T17:11:00Z" w16du:dateUtc="2024-09-19T15:11:00Z">
                  <w:rPr>
                    <w:rStyle w:val="CommentReference"/>
                    <w:rFonts w:ascii="Arial" w:eastAsiaTheme="minorHAnsi" w:hAnsi="Arial" w:cstheme="minorBidi"/>
                    <w:i w:val="0"/>
                    <w:iCs w:val="0"/>
                  </w:rPr>
                </w:rPrChange>
              </w:rPr>
              <w:commentReference w:id="814"/>
            </w:r>
          </w:p>
        </w:tc>
      </w:tr>
      <w:tr w:rsidR="00116D50" w:rsidRPr="00116D50" w14:paraId="6EE7733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1D1DC0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35" w:author="Joseph Sempa" w:date="2024-09-19T17:11:00Z" w16du:dateUtc="2024-09-19T15:11:00Z">
                  <w:rPr>
                    <w:bCs/>
                    <w:sz w:val="18"/>
                    <w:szCs w:val="18"/>
                  </w:rPr>
                </w:rPrChange>
              </w:rPr>
            </w:pPr>
            <w:r w:rsidRPr="00116D50">
              <w:rPr>
                <w:rFonts w:ascii="Arial" w:eastAsia="Arial" w:hAnsi="Arial" w:cs="Arial"/>
                <w:bCs/>
                <w:color w:val="000000"/>
                <w:sz w:val="20"/>
                <w:szCs w:val="20"/>
                <w:rPrChange w:id="836" w:author="Joseph Sempa" w:date="2024-09-19T17:11:00Z" w16du:dateUtc="2024-09-19T15:11:00Z">
                  <w:rPr>
                    <w:rFonts w:eastAsia="Arial" w:cs="Arial"/>
                    <w:bCs/>
                    <w:color w:val="000000"/>
                    <w:sz w:val="18"/>
                    <w:szCs w:val="18"/>
                  </w:rPr>
                </w:rPrChange>
              </w:rPr>
              <w:t>Age at enrolment, median (IQR) (years)</w:t>
            </w:r>
          </w:p>
        </w:tc>
        <w:tc>
          <w:tcPr>
            <w:tcW w:w="996" w:type="pct"/>
          </w:tcPr>
          <w:p w14:paraId="7AF3E0CB" w14:textId="6422904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37" w:author="Joseph Sempa" w:date="2024-09-19T17:11:00Z" w16du:dateUtc="2024-09-19T15:11:00Z">
                  <w:rPr>
                    <w:sz w:val="18"/>
                    <w:szCs w:val="18"/>
                  </w:rPr>
                </w:rPrChange>
              </w:rPr>
            </w:pPr>
            <w:ins w:id="838" w:author="Joseph Sempa" w:date="2024-09-19T17:10:00Z" w16du:dateUtc="2024-09-19T15:10:00Z">
              <w:r w:rsidRPr="00116D50">
                <w:rPr>
                  <w:rFonts w:ascii="Arial" w:hAnsi="Arial" w:cs="Arial"/>
                  <w:sz w:val="20"/>
                  <w:szCs w:val="20"/>
                  <w:rPrChange w:id="839" w:author="Joseph Sempa" w:date="2024-09-19T17:11:00Z" w16du:dateUtc="2024-09-19T15:11:00Z">
                    <w:rPr/>
                  </w:rPrChange>
                </w:rPr>
                <w:t>37 (32, 43)</w:t>
              </w:r>
            </w:ins>
            <w:del w:id="840" w:author="Joseph Sempa" w:date="2024-09-19T17:10:00Z" w16du:dateUtc="2024-09-19T15:10:00Z">
              <w:r w:rsidRPr="00116D50" w:rsidDel="00A96FB6">
                <w:rPr>
                  <w:rFonts w:ascii="Arial" w:eastAsia="Arial" w:hAnsi="Arial" w:cs="Arial"/>
                  <w:color w:val="000000"/>
                  <w:sz w:val="20"/>
                  <w:szCs w:val="20"/>
                  <w:rPrChange w:id="841" w:author="Joseph Sempa" w:date="2024-09-19T17:11:00Z" w16du:dateUtc="2024-09-19T15:11:00Z">
                    <w:rPr>
                      <w:rFonts w:eastAsia="Arial" w:cs="Arial"/>
                      <w:color w:val="000000"/>
                      <w:sz w:val="18"/>
                      <w:szCs w:val="18"/>
                    </w:rPr>
                  </w:rPrChange>
                </w:rPr>
                <w:delText>38 (33, 44)</w:delText>
              </w:r>
            </w:del>
          </w:p>
        </w:tc>
        <w:tc>
          <w:tcPr>
            <w:tcW w:w="996" w:type="pct"/>
          </w:tcPr>
          <w:p w14:paraId="7903D888" w14:textId="6FD16AC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42" w:author="Joseph Sempa" w:date="2024-09-19T17:11:00Z" w16du:dateUtc="2024-09-19T15:11:00Z">
                  <w:rPr>
                    <w:sz w:val="18"/>
                    <w:szCs w:val="18"/>
                  </w:rPr>
                </w:rPrChange>
              </w:rPr>
            </w:pPr>
            <w:ins w:id="843" w:author="Joseph Sempa" w:date="2024-09-19T17:10:00Z" w16du:dateUtc="2024-09-19T15:10:00Z">
              <w:r w:rsidRPr="00116D50">
                <w:rPr>
                  <w:rFonts w:ascii="Arial" w:hAnsi="Arial" w:cs="Arial"/>
                  <w:sz w:val="20"/>
                  <w:szCs w:val="20"/>
                  <w:rPrChange w:id="844" w:author="Joseph Sempa" w:date="2024-09-19T17:11:00Z" w16du:dateUtc="2024-09-19T15:11:00Z">
                    <w:rPr/>
                  </w:rPrChange>
                </w:rPr>
                <w:t>41 (37, 44)</w:t>
              </w:r>
            </w:ins>
            <w:del w:id="845" w:author="Joseph Sempa" w:date="2024-09-19T17:10:00Z" w16du:dateUtc="2024-09-19T15:10:00Z">
              <w:r w:rsidRPr="00116D50" w:rsidDel="00A96FB6">
                <w:rPr>
                  <w:rFonts w:ascii="Arial" w:eastAsia="Arial" w:hAnsi="Arial" w:cs="Arial"/>
                  <w:color w:val="000000"/>
                  <w:sz w:val="20"/>
                  <w:szCs w:val="20"/>
                  <w:rPrChange w:id="846" w:author="Joseph Sempa" w:date="2024-09-19T17:11:00Z" w16du:dateUtc="2024-09-19T15:11:00Z">
                    <w:rPr>
                      <w:rFonts w:eastAsia="Arial" w:cs="Arial"/>
                      <w:color w:val="000000"/>
                      <w:sz w:val="18"/>
                      <w:szCs w:val="18"/>
                    </w:rPr>
                  </w:rPrChange>
                </w:rPr>
                <w:delText>41 (33, 46)</w:delText>
              </w:r>
            </w:del>
          </w:p>
        </w:tc>
        <w:tc>
          <w:tcPr>
            <w:tcW w:w="817" w:type="pct"/>
          </w:tcPr>
          <w:p w14:paraId="2396E54D" w14:textId="5FA87B3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47" w:author="Joseph Sempa" w:date="2024-09-19T17:11:00Z" w16du:dateUtc="2024-09-19T15:11:00Z">
                  <w:rPr>
                    <w:sz w:val="18"/>
                    <w:szCs w:val="18"/>
                  </w:rPr>
                </w:rPrChange>
              </w:rPr>
            </w:pPr>
            <w:ins w:id="848" w:author="Joseph Sempa" w:date="2024-09-19T17:10:00Z" w16du:dateUtc="2024-09-19T15:10:00Z">
              <w:r w:rsidRPr="00116D50">
                <w:rPr>
                  <w:rFonts w:ascii="Arial" w:hAnsi="Arial" w:cs="Arial"/>
                  <w:sz w:val="20"/>
                  <w:szCs w:val="20"/>
                  <w:rPrChange w:id="849" w:author="Joseph Sempa" w:date="2024-09-19T17:11:00Z" w16du:dateUtc="2024-09-19T15:11:00Z">
                    <w:rPr/>
                  </w:rPrChange>
                </w:rPr>
                <w:t>0.4</w:t>
              </w:r>
            </w:ins>
            <w:del w:id="850" w:author="Joseph Sempa" w:date="2024-09-19T17:10:00Z" w16du:dateUtc="2024-09-19T15:10:00Z">
              <w:r w:rsidRPr="00116D50" w:rsidDel="00A96FB6">
                <w:rPr>
                  <w:rFonts w:ascii="Arial" w:eastAsia="Arial" w:hAnsi="Arial" w:cs="Arial"/>
                  <w:color w:val="000000"/>
                  <w:sz w:val="20"/>
                  <w:szCs w:val="20"/>
                  <w:rPrChange w:id="851" w:author="Joseph Sempa" w:date="2024-09-19T17:11:00Z" w16du:dateUtc="2024-09-19T15:11:00Z">
                    <w:rPr>
                      <w:rFonts w:eastAsia="Arial" w:cs="Arial"/>
                      <w:color w:val="000000"/>
                      <w:sz w:val="18"/>
                      <w:szCs w:val="18"/>
                    </w:rPr>
                  </w:rPrChange>
                </w:rPr>
                <w:delText>0.6</w:delText>
              </w:r>
            </w:del>
          </w:p>
        </w:tc>
      </w:tr>
      <w:tr w:rsidR="00116D50" w:rsidRPr="00116D50" w14:paraId="6412C3A0" w14:textId="77777777" w:rsidTr="003F33A3">
        <w:tc>
          <w:tcPr>
            <w:tcW w:w="2191" w:type="pct"/>
          </w:tcPr>
          <w:p w14:paraId="403CFB2C" w14:textId="6EA6EEF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52" w:author="Joseph Sempa" w:date="2024-09-19T17:11:00Z" w16du:dateUtc="2024-09-19T15:11:00Z">
                  <w:rPr>
                    <w:bCs/>
                    <w:sz w:val="18"/>
                    <w:szCs w:val="18"/>
                  </w:rPr>
                </w:rPrChange>
              </w:rPr>
            </w:pPr>
            <w:r w:rsidRPr="00116D50">
              <w:rPr>
                <w:rFonts w:ascii="Arial" w:eastAsia="Arial" w:hAnsi="Arial" w:cs="Arial"/>
                <w:bCs/>
                <w:color w:val="000000"/>
                <w:sz w:val="20"/>
                <w:szCs w:val="20"/>
                <w:rPrChange w:id="853" w:author="Joseph Sempa" w:date="2024-09-19T17:11:00Z" w16du:dateUtc="2024-09-19T15:11:00Z">
                  <w:rPr>
                    <w:rFonts w:eastAsia="Arial" w:cs="Arial"/>
                    <w:bCs/>
                    <w:color w:val="000000"/>
                    <w:sz w:val="18"/>
                    <w:szCs w:val="18"/>
                  </w:rPr>
                </w:rPrChange>
              </w:rPr>
              <w:t xml:space="preserve">Gender, </w:t>
            </w:r>
            <w:proofErr w:type="gramStart"/>
            <w:r w:rsidRPr="00116D50">
              <w:rPr>
                <w:rFonts w:ascii="Arial" w:eastAsia="Arial" w:hAnsi="Arial" w:cs="Arial"/>
                <w:bCs/>
                <w:color w:val="000000"/>
                <w:sz w:val="20"/>
                <w:szCs w:val="20"/>
                <w:rPrChange w:id="854" w:author="Joseph Sempa" w:date="2024-09-19T17:11:00Z" w16du:dateUtc="2024-09-19T15:11:00Z">
                  <w:rPr>
                    <w:rFonts w:eastAsia="Arial" w:cs="Arial"/>
                    <w:bCs/>
                    <w:color w:val="000000"/>
                    <w:sz w:val="18"/>
                    <w:szCs w:val="18"/>
                  </w:rPr>
                </w:rPrChange>
              </w:rPr>
              <w:t>n(</w:t>
            </w:r>
            <w:proofErr w:type="gramEnd"/>
            <w:r w:rsidRPr="00116D50">
              <w:rPr>
                <w:rFonts w:ascii="Arial" w:eastAsia="Arial" w:hAnsi="Arial" w:cs="Arial"/>
                <w:bCs/>
                <w:color w:val="000000"/>
                <w:sz w:val="20"/>
                <w:szCs w:val="20"/>
                <w:rPrChange w:id="855" w:author="Joseph Sempa" w:date="2024-09-19T17:11:00Z" w16du:dateUtc="2024-09-19T15:11:00Z">
                  <w:rPr>
                    <w:rFonts w:eastAsia="Arial" w:cs="Arial"/>
                    <w:bCs/>
                    <w:color w:val="000000"/>
                    <w:sz w:val="18"/>
                    <w:szCs w:val="18"/>
                  </w:rPr>
                </w:rPrChange>
              </w:rPr>
              <w:t>%)</w:t>
            </w:r>
          </w:p>
        </w:tc>
        <w:tc>
          <w:tcPr>
            <w:tcW w:w="996" w:type="pct"/>
          </w:tcPr>
          <w:p w14:paraId="7E7CA551" w14:textId="152AE4A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56" w:author="Joseph Sempa" w:date="2024-09-19T17:11:00Z" w16du:dateUtc="2024-09-19T15:11:00Z">
                  <w:rPr>
                    <w:sz w:val="18"/>
                    <w:szCs w:val="18"/>
                  </w:rPr>
                </w:rPrChange>
              </w:rPr>
            </w:pPr>
          </w:p>
        </w:tc>
        <w:tc>
          <w:tcPr>
            <w:tcW w:w="996" w:type="pct"/>
          </w:tcPr>
          <w:p w14:paraId="0EDF0891" w14:textId="2991DF6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57" w:author="Joseph Sempa" w:date="2024-09-19T17:11:00Z" w16du:dateUtc="2024-09-19T15:11:00Z">
                  <w:rPr>
                    <w:sz w:val="18"/>
                    <w:szCs w:val="18"/>
                  </w:rPr>
                </w:rPrChange>
              </w:rPr>
            </w:pPr>
          </w:p>
        </w:tc>
        <w:tc>
          <w:tcPr>
            <w:tcW w:w="817" w:type="pct"/>
          </w:tcPr>
          <w:p w14:paraId="1D586B22" w14:textId="3409A30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58" w:author="Joseph Sempa" w:date="2024-09-19T17:11:00Z" w16du:dateUtc="2024-09-19T15:11:00Z">
                  <w:rPr>
                    <w:sz w:val="18"/>
                    <w:szCs w:val="18"/>
                  </w:rPr>
                </w:rPrChange>
              </w:rPr>
            </w:pPr>
            <w:ins w:id="859" w:author="Joseph Sempa" w:date="2024-09-19T17:10:00Z" w16du:dateUtc="2024-09-19T15:10:00Z">
              <w:r w:rsidRPr="00116D50">
                <w:rPr>
                  <w:rFonts w:ascii="Arial" w:hAnsi="Arial" w:cs="Arial"/>
                  <w:sz w:val="20"/>
                  <w:szCs w:val="20"/>
                  <w:rPrChange w:id="860" w:author="Joseph Sempa" w:date="2024-09-19T17:11:00Z" w16du:dateUtc="2024-09-19T15:11:00Z">
                    <w:rPr/>
                  </w:rPrChange>
                </w:rPr>
                <w:t>0.7</w:t>
              </w:r>
            </w:ins>
            <w:del w:id="861" w:author="Joseph Sempa" w:date="2024-09-19T17:10:00Z" w16du:dateUtc="2024-09-19T15:10:00Z">
              <w:r w:rsidRPr="00116D50" w:rsidDel="00A96FB6">
                <w:rPr>
                  <w:rFonts w:ascii="Arial" w:eastAsia="Arial" w:hAnsi="Arial" w:cs="Arial"/>
                  <w:color w:val="000000"/>
                  <w:sz w:val="20"/>
                  <w:szCs w:val="20"/>
                  <w:rPrChange w:id="862" w:author="Joseph Sempa" w:date="2024-09-19T17:11:00Z" w16du:dateUtc="2024-09-19T15:11:00Z">
                    <w:rPr>
                      <w:rFonts w:eastAsia="Arial" w:cs="Arial"/>
                      <w:color w:val="000000"/>
                      <w:sz w:val="18"/>
                      <w:szCs w:val="18"/>
                    </w:rPr>
                  </w:rPrChange>
                </w:rPr>
                <w:delText>&gt;0.9</w:delText>
              </w:r>
            </w:del>
          </w:p>
        </w:tc>
      </w:tr>
      <w:tr w:rsidR="00116D50" w:rsidRPr="00116D50" w14:paraId="0D1BC49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DDB30B2" w14:textId="66AE845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863"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864" w:author="Joseph Sempa" w:date="2024-09-19T17:11:00Z" w16du:dateUtc="2024-09-19T15:11:00Z">
                  <w:rPr>
                    <w:rFonts w:eastAsia="Arial" w:cs="Arial"/>
                    <w:bCs/>
                    <w:color w:val="000000"/>
                    <w:sz w:val="18"/>
                    <w:szCs w:val="18"/>
                  </w:rPr>
                </w:rPrChange>
              </w:rPr>
              <w:t>Female</w:t>
            </w:r>
          </w:p>
        </w:tc>
        <w:tc>
          <w:tcPr>
            <w:tcW w:w="996" w:type="pct"/>
          </w:tcPr>
          <w:p w14:paraId="2CE7C760" w14:textId="1645FDF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65" w:author="Joseph Sempa" w:date="2024-09-19T17:11:00Z" w16du:dateUtc="2024-09-19T15:11:00Z">
                  <w:rPr>
                    <w:rFonts w:eastAsia="Arial" w:cs="Arial"/>
                    <w:color w:val="000000"/>
                    <w:sz w:val="18"/>
                    <w:szCs w:val="18"/>
                  </w:rPr>
                </w:rPrChange>
              </w:rPr>
            </w:pPr>
            <w:ins w:id="866" w:author="Joseph Sempa" w:date="2024-09-19T17:10:00Z" w16du:dateUtc="2024-09-19T15:10:00Z">
              <w:r w:rsidRPr="00116D50">
                <w:rPr>
                  <w:rFonts w:ascii="Arial" w:hAnsi="Arial" w:cs="Arial"/>
                  <w:sz w:val="20"/>
                  <w:szCs w:val="20"/>
                  <w:rPrChange w:id="867" w:author="Joseph Sempa" w:date="2024-09-19T17:11:00Z" w16du:dateUtc="2024-09-19T15:11:00Z">
                    <w:rPr/>
                  </w:rPrChange>
                </w:rPr>
                <w:t>73 (57.0%)</w:t>
              </w:r>
            </w:ins>
            <w:del w:id="868" w:author="Joseph Sempa" w:date="2024-09-19T17:10:00Z" w16du:dateUtc="2024-09-19T15:10:00Z">
              <w:r w:rsidRPr="00116D50" w:rsidDel="00A96FB6">
                <w:rPr>
                  <w:rFonts w:ascii="Arial" w:eastAsia="Arial" w:hAnsi="Arial" w:cs="Arial"/>
                  <w:color w:val="000000"/>
                  <w:sz w:val="20"/>
                  <w:szCs w:val="20"/>
                  <w:rPrChange w:id="869" w:author="Joseph Sempa" w:date="2024-09-19T17:11:00Z" w16du:dateUtc="2024-09-19T15:11:00Z">
                    <w:rPr>
                      <w:rFonts w:eastAsia="Arial" w:cs="Arial"/>
                      <w:color w:val="000000"/>
                      <w:sz w:val="18"/>
                      <w:szCs w:val="18"/>
                    </w:rPr>
                  </w:rPrChange>
                </w:rPr>
                <w:delText>32 (53.3%)</w:delText>
              </w:r>
            </w:del>
          </w:p>
        </w:tc>
        <w:tc>
          <w:tcPr>
            <w:tcW w:w="996" w:type="pct"/>
          </w:tcPr>
          <w:p w14:paraId="52D875E1" w14:textId="24C364C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70" w:author="Joseph Sempa" w:date="2024-09-19T17:11:00Z" w16du:dateUtc="2024-09-19T15:11:00Z">
                  <w:rPr>
                    <w:rFonts w:eastAsia="Arial" w:cs="Arial"/>
                    <w:color w:val="000000"/>
                    <w:sz w:val="18"/>
                    <w:szCs w:val="18"/>
                  </w:rPr>
                </w:rPrChange>
              </w:rPr>
            </w:pPr>
            <w:ins w:id="871" w:author="Joseph Sempa" w:date="2024-09-19T17:10:00Z" w16du:dateUtc="2024-09-19T15:10:00Z">
              <w:r w:rsidRPr="00116D50">
                <w:rPr>
                  <w:rFonts w:ascii="Arial" w:hAnsi="Arial" w:cs="Arial"/>
                  <w:sz w:val="20"/>
                  <w:szCs w:val="20"/>
                  <w:rPrChange w:id="872" w:author="Joseph Sempa" w:date="2024-09-19T17:11:00Z" w16du:dateUtc="2024-09-19T15:11:00Z">
                    <w:rPr/>
                  </w:rPrChange>
                </w:rPr>
                <w:t>4 (50.0%)</w:t>
              </w:r>
            </w:ins>
            <w:del w:id="873" w:author="Joseph Sempa" w:date="2024-09-19T17:10:00Z" w16du:dateUtc="2024-09-19T15:10:00Z">
              <w:r w:rsidRPr="00116D50" w:rsidDel="00A96FB6">
                <w:rPr>
                  <w:rFonts w:ascii="Arial" w:eastAsia="Arial" w:hAnsi="Arial" w:cs="Arial"/>
                  <w:color w:val="000000"/>
                  <w:sz w:val="20"/>
                  <w:szCs w:val="20"/>
                  <w:rPrChange w:id="874" w:author="Joseph Sempa" w:date="2024-09-19T17:11:00Z" w16du:dateUtc="2024-09-19T15:11:00Z">
                    <w:rPr>
                      <w:rFonts w:eastAsia="Arial" w:cs="Arial"/>
                      <w:color w:val="000000"/>
                      <w:sz w:val="18"/>
                      <w:szCs w:val="18"/>
                    </w:rPr>
                  </w:rPrChange>
                </w:rPr>
                <w:delText>3 (50.0%)</w:delText>
              </w:r>
            </w:del>
          </w:p>
        </w:tc>
        <w:tc>
          <w:tcPr>
            <w:tcW w:w="817" w:type="pct"/>
          </w:tcPr>
          <w:p w14:paraId="552F27E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75" w:author="Joseph Sempa" w:date="2024-09-19T17:11:00Z" w16du:dateUtc="2024-09-19T15:11:00Z">
                  <w:rPr>
                    <w:rFonts w:eastAsia="Arial" w:cs="Arial"/>
                    <w:color w:val="000000"/>
                    <w:sz w:val="18"/>
                    <w:szCs w:val="18"/>
                  </w:rPr>
                </w:rPrChange>
              </w:rPr>
            </w:pPr>
          </w:p>
        </w:tc>
      </w:tr>
      <w:tr w:rsidR="00116D50" w:rsidRPr="00116D50" w14:paraId="097D39EA" w14:textId="77777777" w:rsidTr="003F33A3">
        <w:tc>
          <w:tcPr>
            <w:tcW w:w="2191" w:type="pct"/>
          </w:tcPr>
          <w:p w14:paraId="00D4FB5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876" w:author="Joseph Sempa" w:date="2024-09-19T17:11:00Z" w16du:dateUtc="2024-09-19T15:11:00Z">
                  <w:rPr>
                    <w:bCs/>
                    <w:sz w:val="18"/>
                    <w:szCs w:val="18"/>
                  </w:rPr>
                </w:rPrChange>
              </w:rPr>
            </w:pPr>
            <w:r w:rsidRPr="00116D50">
              <w:rPr>
                <w:rFonts w:ascii="Arial" w:eastAsia="Arial" w:hAnsi="Arial" w:cs="Arial"/>
                <w:bCs/>
                <w:color w:val="000000"/>
                <w:sz w:val="20"/>
                <w:szCs w:val="20"/>
                <w:rPrChange w:id="877" w:author="Joseph Sempa" w:date="2024-09-19T17:11:00Z" w16du:dateUtc="2024-09-19T15:11:00Z">
                  <w:rPr>
                    <w:rFonts w:eastAsia="Arial" w:cs="Arial"/>
                    <w:bCs/>
                    <w:color w:val="000000"/>
                    <w:sz w:val="18"/>
                    <w:szCs w:val="18"/>
                  </w:rPr>
                </w:rPrChange>
              </w:rPr>
              <w:t>Duration of current illness, median (IQR) (days)</w:t>
            </w:r>
          </w:p>
        </w:tc>
        <w:tc>
          <w:tcPr>
            <w:tcW w:w="996" w:type="pct"/>
          </w:tcPr>
          <w:p w14:paraId="05B9E071" w14:textId="09BC85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78" w:author="Joseph Sempa" w:date="2024-09-19T17:11:00Z" w16du:dateUtc="2024-09-19T15:11:00Z">
                  <w:rPr>
                    <w:sz w:val="18"/>
                    <w:szCs w:val="18"/>
                  </w:rPr>
                </w:rPrChange>
              </w:rPr>
            </w:pPr>
            <w:ins w:id="879" w:author="Joseph Sempa" w:date="2024-09-19T17:10:00Z" w16du:dateUtc="2024-09-19T15:10:00Z">
              <w:r w:rsidRPr="00116D50">
                <w:rPr>
                  <w:rFonts w:ascii="Arial" w:hAnsi="Arial" w:cs="Arial"/>
                  <w:sz w:val="20"/>
                  <w:szCs w:val="20"/>
                  <w:rPrChange w:id="880" w:author="Joseph Sempa" w:date="2024-09-19T17:11:00Z" w16du:dateUtc="2024-09-19T15:11:00Z">
                    <w:rPr/>
                  </w:rPrChange>
                </w:rPr>
                <w:t>14 (14, 21)</w:t>
              </w:r>
            </w:ins>
            <w:del w:id="881" w:author="Joseph Sempa" w:date="2024-09-19T17:10:00Z" w16du:dateUtc="2024-09-19T15:10:00Z">
              <w:r w:rsidRPr="00116D50" w:rsidDel="00A96FB6">
                <w:rPr>
                  <w:rFonts w:ascii="Arial" w:eastAsia="Arial" w:hAnsi="Arial" w:cs="Arial"/>
                  <w:color w:val="000000"/>
                  <w:sz w:val="20"/>
                  <w:szCs w:val="20"/>
                  <w:rPrChange w:id="882" w:author="Joseph Sempa" w:date="2024-09-19T17:11:00Z" w16du:dateUtc="2024-09-19T15:11:00Z">
                    <w:rPr>
                      <w:rFonts w:eastAsia="Arial" w:cs="Arial"/>
                      <w:color w:val="000000"/>
                      <w:sz w:val="18"/>
                      <w:szCs w:val="18"/>
                    </w:rPr>
                  </w:rPrChange>
                </w:rPr>
                <w:delText>14 (14, 21)</w:delText>
              </w:r>
            </w:del>
          </w:p>
        </w:tc>
        <w:tc>
          <w:tcPr>
            <w:tcW w:w="996" w:type="pct"/>
          </w:tcPr>
          <w:p w14:paraId="46E40141" w14:textId="40B5A33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83" w:author="Joseph Sempa" w:date="2024-09-19T17:11:00Z" w16du:dateUtc="2024-09-19T15:11:00Z">
                  <w:rPr>
                    <w:sz w:val="18"/>
                    <w:szCs w:val="18"/>
                  </w:rPr>
                </w:rPrChange>
              </w:rPr>
            </w:pPr>
            <w:ins w:id="884" w:author="Joseph Sempa" w:date="2024-09-19T17:10:00Z" w16du:dateUtc="2024-09-19T15:10:00Z">
              <w:r w:rsidRPr="00116D50">
                <w:rPr>
                  <w:rFonts w:ascii="Arial" w:hAnsi="Arial" w:cs="Arial"/>
                  <w:sz w:val="20"/>
                  <w:szCs w:val="20"/>
                  <w:rPrChange w:id="885" w:author="Joseph Sempa" w:date="2024-09-19T17:11:00Z" w16du:dateUtc="2024-09-19T15:11:00Z">
                    <w:rPr/>
                  </w:rPrChange>
                </w:rPr>
                <w:t>14 (11, 14)</w:t>
              </w:r>
            </w:ins>
            <w:del w:id="886" w:author="Joseph Sempa" w:date="2024-09-19T17:10:00Z" w16du:dateUtc="2024-09-19T15:10:00Z">
              <w:r w:rsidRPr="00116D50" w:rsidDel="00A96FB6">
                <w:rPr>
                  <w:rFonts w:ascii="Arial" w:eastAsia="Arial" w:hAnsi="Arial" w:cs="Arial"/>
                  <w:color w:val="000000"/>
                  <w:sz w:val="20"/>
                  <w:szCs w:val="20"/>
                  <w:rPrChange w:id="887" w:author="Joseph Sempa" w:date="2024-09-19T17:11:00Z" w16du:dateUtc="2024-09-19T15:11:00Z">
                    <w:rPr>
                      <w:rFonts w:eastAsia="Arial" w:cs="Arial"/>
                      <w:color w:val="000000"/>
                      <w:sz w:val="18"/>
                      <w:szCs w:val="18"/>
                    </w:rPr>
                  </w:rPrChange>
                </w:rPr>
                <w:delText>14 (11, 14)</w:delText>
              </w:r>
            </w:del>
          </w:p>
        </w:tc>
        <w:tc>
          <w:tcPr>
            <w:tcW w:w="817" w:type="pct"/>
          </w:tcPr>
          <w:p w14:paraId="3410F469" w14:textId="30FE826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888" w:author="Joseph Sempa" w:date="2024-09-19T17:11:00Z" w16du:dateUtc="2024-09-19T15:11:00Z">
                  <w:rPr>
                    <w:sz w:val="18"/>
                    <w:szCs w:val="18"/>
                  </w:rPr>
                </w:rPrChange>
              </w:rPr>
            </w:pPr>
            <w:ins w:id="889" w:author="Joseph Sempa" w:date="2024-09-19T17:10:00Z" w16du:dateUtc="2024-09-19T15:10:00Z">
              <w:r w:rsidRPr="00116D50">
                <w:rPr>
                  <w:rFonts w:ascii="Arial" w:hAnsi="Arial" w:cs="Arial"/>
                  <w:sz w:val="20"/>
                  <w:szCs w:val="20"/>
                  <w:rPrChange w:id="890" w:author="Joseph Sempa" w:date="2024-09-19T17:11:00Z" w16du:dateUtc="2024-09-19T15:11:00Z">
                    <w:rPr/>
                  </w:rPrChange>
                </w:rPr>
                <w:t>0.2</w:t>
              </w:r>
            </w:ins>
            <w:del w:id="891" w:author="Joseph Sempa" w:date="2024-09-19T17:10:00Z" w16du:dateUtc="2024-09-19T15:10:00Z">
              <w:r w:rsidRPr="00116D50" w:rsidDel="00A96FB6">
                <w:rPr>
                  <w:rFonts w:ascii="Arial" w:eastAsia="Arial" w:hAnsi="Arial" w:cs="Arial"/>
                  <w:color w:val="000000"/>
                  <w:sz w:val="20"/>
                  <w:szCs w:val="20"/>
                  <w:rPrChange w:id="892" w:author="Joseph Sempa" w:date="2024-09-19T17:11:00Z" w16du:dateUtc="2024-09-19T15:11:00Z">
                    <w:rPr>
                      <w:rFonts w:eastAsia="Arial" w:cs="Arial"/>
                      <w:color w:val="000000"/>
                      <w:sz w:val="18"/>
                      <w:szCs w:val="18"/>
                    </w:rPr>
                  </w:rPrChange>
                </w:rPr>
                <w:delText>0.079</w:delText>
              </w:r>
            </w:del>
          </w:p>
        </w:tc>
      </w:tr>
      <w:tr w:rsidR="00116D50" w:rsidRPr="00116D50" w14:paraId="20576546"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C16440C" w14:textId="57EAB2A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893" w:author="Joseph Sempa" w:date="2024-09-19T17:11:00Z" w16du:dateUtc="2024-09-19T15:11:00Z">
                  <w:rPr>
                    <w:rFonts w:eastAsia="Arial" w:cs="Arial"/>
                    <w:bCs/>
                    <w:color w:val="000000"/>
                    <w:sz w:val="18"/>
                    <w:szCs w:val="18"/>
                  </w:rPr>
                </w:rPrChange>
              </w:rPr>
            </w:pPr>
            <w:r w:rsidRPr="00116D50">
              <w:rPr>
                <w:rFonts w:ascii="Arial" w:hAnsi="Arial" w:cs="Arial"/>
                <w:bCs/>
                <w:sz w:val="20"/>
                <w:szCs w:val="20"/>
                <w:rPrChange w:id="894" w:author="Joseph Sempa" w:date="2024-09-19T17:11:00Z" w16du:dateUtc="2024-09-19T15:11:00Z">
                  <w:rPr>
                    <w:bCs/>
                    <w:sz w:val="18"/>
                    <w:szCs w:val="18"/>
                  </w:rPr>
                </w:rPrChange>
              </w:rPr>
              <w:t>Random cortisol</w:t>
            </w:r>
          </w:p>
        </w:tc>
        <w:tc>
          <w:tcPr>
            <w:tcW w:w="996" w:type="pct"/>
          </w:tcPr>
          <w:p w14:paraId="3D3D5F98" w14:textId="0D5B956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895" w:author="Joseph Sempa" w:date="2024-09-19T17:11:00Z" w16du:dateUtc="2024-09-19T15:11:00Z">
                  <w:rPr>
                    <w:rFonts w:eastAsia="Arial" w:cs="Arial"/>
                    <w:color w:val="000000"/>
                    <w:sz w:val="18"/>
                    <w:szCs w:val="18"/>
                  </w:rPr>
                </w:rPrChange>
              </w:rPr>
            </w:pPr>
            <w:ins w:id="896" w:author="Joseph Sempa" w:date="2024-09-19T17:10:00Z" w16du:dateUtc="2024-09-19T15:10:00Z">
              <w:r w:rsidRPr="00116D50">
                <w:rPr>
                  <w:rFonts w:ascii="Arial" w:hAnsi="Arial" w:cs="Arial"/>
                  <w:sz w:val="20"/>
                  <w:szCs w:val="20"/>
                  <w:rPrChange w:id="897" w:author="Joseph Sempa" w:date="2024-09-19T17:11:00Z" w16du:dateUtc="2024-09-19T15:11:00Z">
                    <w:rPr/>
                  </w:rPrChange>
                </w:rPr>
                <w:t>513 (399, 637)</w:t>
              </w:r>
            </w:ins>
            <w:del w:id="898" w:author="Joseph Sempa" w:date="2024-09-19T17:10:00Z" w16du:dateUtc="2024-09-19T15:10:00Z">
              <w:r w:rsidRPr="00116D50" w:rsidDel="00A96FB6">
                <w:rPr>
                  <w:rFonts w:ascii="Arial" w:eastAsia="Arial" w:hAnsi="Arial" w:cs="Arial"/>
                  <w:color w:val="000000"/>
                  <w:sz w:val="20"/>
                  <w:szCs w:val="20"/>
                  <w:rPrChange w:id="899" w:author="Joseph Sempa" w:date="2024-09-19T17:11:00Z" w16du:dateUtc="2024-09-19T15:11:00Z">
                    <w:rPr>
                      <w:rFonts w:eastAsia="Arial" w:cs="Arial"/>
                      <w:color w:val="000000"/>
                      <w:sz w:val="18"/>
                      <w:szCs w:val="18"/>
                    </w:rPr>
                  </w:rPrChange>
                </w:rPr>
                <w:delText>477 (368, 615)</w:delText>
              </w:r>
            </w:del>
          </w:p>
        </w:tc>
        <w:tc>
          <w:tcPr>
            <w:tcW w:w="996" w:type="pct"/>
          </w:tcPr>
          <w:p w14:paraId="76891EE2" w14:textId="774B36D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00" w:author="Joseph Sempa" w:date="2024-09-19T17:11:00Z" w16du:dateUtc="2024-09-19T15:11:00Z">
                  <w:rPr>
                    <w:rFonts w:eastAsia="Arial" w:cs="Arial"/>
                    <w:color w:val="000000"/>
                    <w:sz w:val="18"/>
                    <w:szCs w:val="18"/>
                  </w:rPr>
                </w:rPrChange>
              </w:rPr>
            </w:pPr>
            <w:ins w:id="901" w:author="Joseph Sempa" w:date="2024-09-19T17:10:00Z" w16du:dateUtc="2024-09-19T15:10:00Z">
              <w:r w:rsidRPr="00116D50">
                <w:rPr>
                  <w:rFonts w:ascii="Arial" w:hAnsi="Arial" w:cs="Arial"/>
                  <w:sz w:val="20"/>
                  <w:szCs w:val="20"/>
                  <w:rPrChange w:id="902" w:author="Joseph Sempa" w:date="2024-09-19T17:11:00Z" w16du:dateUtc="2024-09-19T15:11:00Z">
                    <w:rPr/>
                  </w:rPrChange>
                </w:rPr>
                <w:t>307 (254, 339)</w:t>
              </w:r>
            </w:ins>
            <w:del w:id="903" w:author="Joseph Sempa" w:date="2024-09-19T17:10:00Z" w16du:dateUtc="2024-09-19T15:10:00Z">
              <w:r w:rsidRPr="00116D50" w:rsidDel="00A96FB6">
                <w:rPr>
                  <w:rFonts w:ascii="Arial" w:eastAsia="Arial" w:hAnsi="Arial" w:cs="Arial"/>
                  <w:color w:val="000000"/>
                  <w:sz w:val="20"/>
                  <w:szCs w:val="20"/>
                  <w:rPrChange w:id="904" w:author="Joseph Sempa" w:date="2024-09-19T17:11:00Z" w16du:dateUtc="2024-09-19T15:11:00Z">
                    <w:rPr>
                      <w:rFonts w:eastAsia="Arial" w:cs="Arial"/>
                      <w:color w:val="000000"/>
                      <w:sz w:val="18"/>
                      <w:szCs w:val="18"/>
                    </w:rPr>
                  </w:rPrChange>
                </w:rPr>
                <w:delText>307 (262, 336)</w:delText>
              </w:r>
            </w:del>
          </w:p>
        </w:tc>
        <w:tc>
          <w:tcPr>
            <w:tcW w:w="817" w:type="pct"/>
          </w:tcPr>
          <w:p w14:paraId="0572CE0C" w14:textId="25FBE8E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05" w:author="Joseph Sempa" w:date="2024-09-19T17:11:00Z" w16du:dateUtc="2024-09-19T15:11:00Z">
                  <w:rPr>
                    <w:rFonts w:eastAsia="Arial" w:cs="Arial"/>
                    <w:b/>
                    <w:bCs/>
                    <w:color w:val="000000"/>
                    <w:sz w:val="18"/>
                    <w:szCs w:val="18"/>
                  </w:rPr>
                </w:rPrChange>
              </w:rPr>
            </w:pPr>
            <w:ins w:id="906" w:author="Joseph Sempa" w:date="2024-09-19T17:10:00Z" w16du:dateUtc="2024-09-19T15:10:00Z">
              <w:r w:rsidRPr="00116D50">
                <w:rPr>
                  <w:rFonts w:ascii="Arial" w:hAnsi="Arial" w:cs="Arial"/>
                  <w:sz w:val="20"/>
                  <w:szCs w:val="20"/>
                  <w:rPrChange w:id="907" w:author="Joseph Sempa" w:date="2024-09-19T17:11:00Z" w16du:dateUtc="2024-09-19T15:11:00Z">
                    <w:rPr/>
                  </w:rPrChange>
                </w:rPr>
                <w:t>&lt;0.001</w:t>
              </w:r>
            </w:ins>
            <w:del w:id="908" w:author="Joseph Sempa" w:date="2024-09-19T17:10:00Z" w16du:dateUtc="2024-09-19T15:10:00Z">
              <w:r w:rsidRPr="00116D50" w:rsidDel="00A96FB6">
                <w:rPr>
                  <w:rFonts w:ascii="Arial" w:eastAsia="Arial" w:hAnsi="Arial" w:cs="Arial"/>
                  <w:b/>
                  <w:bCs/>
                  <w:color w:val="000000"/>
                  <w:sz w:val="20"/>
                  <w:szCs w:val="20"/>
                  <w:rPrChange w:id="909" w:author="Joseph Sempa" w:date="2024-09-19T17:11:00Z" w16du:dateUtc="2024-09-19T15:11:00Z">
                    <w:rPr>
                      <w:rFonts w:eastAsia="Arial" w:cs="Arial"/>
                      <w:b/>
                      <w:bCs/>
                      <w:color w:val="000000"/>
                      <w:sz w:val="18"/>
                      <w:szCs w:val="18"/>
                    </w:rPr>
                  </w:rPrChange>
                </w:rPr>
                <w:delText>0.004</w:delText>
              </w:r>
            </w:del>
          </w:p>
        </w:tc>
      </w:tr>
      <w:tr w:rsidR="00116D50" w:rsidRPr="00116D50" w14:paraId="5F87EEF7" w14:textId="77777777" w:rsidTr="003F33A3">
        <w:tc>
          <w:tcPr>
            <w:tcW w:w="2191" w:type="pct"/>
          </w:tcPr>
          <w:p w14:paraId="314B28A5" w14:textId="093D2FB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10" w:author="Joseph Sempa" w:date="2024-09-19T17:11:00Z" w16du:dateUtc="2024-09-19T15:11:00Z">
                  <w:rPr>
                    <w:rFonts w:eastAsia="Arial" w:cs="Arial"/>
                    <w:bCs/>
                    <w:color w:val="000000"/>
                    <w:sz w:val="18"/>
                    <w:szCs w:val="18"/>
                  </w:rPr>
                </w:rPrChange>
              </w:rPr>
            </w:pPr>
            <w:r w:rsidRPr="00116D50">
              <w:rPr>
                <w:rFonts w:ascii="Arial" w:hAnsi="Arial" w:cs="Arial"/>
                <w:bCs/>
                <w:sz w:val="20"/>
                <w:szCs w:val="20"/>
                <w:rPrChange w:id="911" w:author="Joseph Sempa" w:date="2024-09-19T17:11:00Z" w16du:dateUtc="2024-09-19T15:11:00Z">
                  <w:rPr>
                    <w:bCs/>
                    <w:sz w:val="18"/>
                    <w:szCs w:val="18"/>
                  </w:rPr>
                </w:rPrChange>
              </w:rPr>
              <w:t>Basal cortisol</w:t>
            </w:r>
          </w:p>
        </w:tc>
        <w:tc>
          <w:tcPr>
            <w:tcW w:w="996" w:type="pct"/>
          </w:tcPr>
          <w:p w14:paraId="2B630D2C" w14:textId="055884D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12" w:author="Joseph Sempa" w:date="2024-09-19T17:11:00Z" w16du:dateUtc="2024-09-19T15:11:00Z">
                  <w:rPr>
                    <w:rFonts w:eastAsia="Arial" w:cs="Arial"/>
                    <w:color w:val="000000"/>
                    <w:sz w:val="18"/>
                    <w:szCs w:val="18"/>
                  </w:rPr>
                </w:rPrChange>
              </w:rPr>
            </w:pPr>
            <w:ins w:id="913" w:author="Joseph Sempa" w:date="2024-09-19T17:10:00Z" w16du:dateUtc="2024-09-19T15:10:00Z">
              <w:r w:rsidRPr="00116D50">
                <w:rPr>
                  <w:rFonts w:ascii="Arial" w:hAnsi="Arial" w:cs="Arial"/>
                  <w:sz w:val="20"/>
                  <w:szCs w:val="20"/>
                  <w:rPrChange w:id="914" w:author="Joseph Sempa" w:date="2024-09-19T17:11:00Z" w16du:dateUtc="2024-09-19T15:11:00Z">
                    <w:rPr/>
                  </w:rPrChange>
                </w:rPr>
                <w:t>482 (401, 599)</w:t>
              </w:r>
            </w:ins>
            <w:del w:id="915" w:author="Joseph Sempa" w:date="2024-09-19T17:10:00Z" w16du:dateUtc="2024-09-19T15:10:00Z">
              <w:r w:rsidRPr="00116D50" w:rsidDel="00A96FB6">
                <w:rPr>
                  <w:rFonts w:ascii="Arial" w:eastAsia="Arial" w:hAnsi="Arial" w:cs="Arial"/>
                  <w:color w:val="000000"/>
                  <w:sz w:val="20"/>
                  <w:szCs w:val="20"/>
                  <w:rPrChange w:id="916" w:author="Joseph Sempa" w:date="2024-09-19T17:11:00Z" w16du:dateUtc="2024-09-19T15:11:00Z">
                    <w:rPr>
                      <w:rFonts w:eastAsia="Arial" w:cs="Arial"/>
                      <w:color w:val="000000"/>
                      <w:sz w:val="18"/>
                      <w:szCs w:val="18"/>
                    </w:rPr>
                  </w:rPrChange>
                </w:rPr>
                <w:delText>500 (433, 636)</w:delText>
              </w:r>
            </w:del>
          </w:p>
        </w:tc>
        <w:tc>
          <w:tcPr>
            <w:tcW w:w="996" w:type="pct"/>
          </w:tcPr>
          <w:p w14:paraId="11FD128D" w14:textId="09CBE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17" w:author="Joseph Sempa" w:date="2024-09-19T17:11:00Z" w16du:dateUtc="2024-09-19T15:11:00Z">
                  <w:rPr>
                    <w:rFonts w:eastAsia="Arial" w:cs="Arial"/>
                    <w:color w:val="000000"/>
                    <w:sz w:val="18"/>
                    <w:szCs w:val="18"/>
                  </w:rPr>
                </w:rPrChange>
              </w:rPr>
            </w:pPr>
            <w:ins w:id="918" w:author="Joseph Sempa" w:date="2024-09-19T17:10:00Z" w16du:dateUtc="2024-09-19T15:10:00Z">
              <w:r w:rsidRPr="00116D50">
                <w:rPr>
                  <w:rFonts w:ascii="Arial" w:hAnsi="Arial" w:cs="Arial"/>
                  <w:sz w:val="20"/>
                  <w:szCs w:val="20"/>
                  <w:rPrChange w:id="919" w:author="Joseph Sempa" w:date="2024-09-19T17:11:00Z" w16du:dateUtc="2024-09-19T15:11:00Z">
                    <w:rPr/>
                  </w:rPrChange>
                </w:rPr>
                <w:t>284 (219, 332)</w:t>
              </w:r>
            </w:ins>
            <w:del w:id="920" w:author="Joseph Sempa" w:date="2024-09-19T17:10:00Z" w16du:dateUtc="2024-09-19T15:10:00Z">
              <w:r w:rsidRPr="00116D50" w:rsidDel="00A96FB6">
                <w:rPr>
                  <w:rFonts w:ascii="Arial" w:eastAsia="Arial" w:hAnsi="Arial" w:cs="Arial"/>
                  <w:color w:val="000000"/>
                  <w:sz w:val="20"/>
                  <w:szCs w:val="20"/>
                  <w:rPrChange w:id="921" w:author="Joseph Sempa" w:date="2024-09-19T17:11:00Z" w16du:dateUtc="2024-09-19T15:11:00Z">
                    <w:rPr>
                      <w:rFonts w:eastAsia="Arial" w:cs="Arial"/>
                      <w:color w:val="000000"/>
                      <w:sz w:val="18"/>
                      <w:szCs w:val="18"/>
                    </w:rPr>
                  </w:rPrChange>
                </w:rPr>
                <w:delText>308 (246, 365)</w:delText>
              </w:r>
            </w:del>
          </w:p>
        </w:tc>
        <w:tc>
          <w:tcPr>
            <w:tcW w:w="817" w:type="pct"/>
          </w:tcPr>
          <w:p w14:paraId="34BD5C3A" w14:textId="5EFEB09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22" w:author="Joseph Sempa" w:date="2024-09-19T17:11:00Z" w16du:dateUtc="2024-09-19T15:11:00Z">
                  <w:rPr>
                    <w:rFonts w:eastAsia="Arial" w:cs="Arial"/>
                    <w:b/>
                    <w:bCs/>
                    <w:color w:val="000000"/>
                    <w:sz w:val="18"/>
                    <w:szCs w:val="18"/>
                  </w:rPr>
                </w:rPrChange>
              </w:rPr>
            </w:pPr>
            <w:ins w:id="923" w:author="Joseph Sempa" w:date="2024-09-19T17:10:00Z" w16du:dateUtc="2024-09-19T15:10:00Z">
              <w:r w:rsidRPr="00116D50">
                <w:rPr>
                  <w:rFonts w:ascii="Arial" w:hAnsi="Arial" w:cs="Arial"/>
                  <w:sz w:val="20"/>
                  <w:szCs w:val="20"/>
                  <w:rPrChange w:id="924" w:author="Joseph Sempa" w:date="2024-09-19T17:11:00Z" w16du:dateUtc="2024-09-19T15:11:00Z">
                    <w:rPr/>
                  </w:rPrChange>
                </w:rPr>
                <w:t>&lt;0.001</w:t>
              </w:r>
            </w:ins>
            <w:del w:id="925" w:author="Joseph Sempa" w:date="2024-09-19T17:10:00Z" w16du:dateUtc="2024-09-19T15:10:00Z">
              <w:r w:rsidRPr="00116D50" w:rsidDel="00A96FB6">
                <w:rPr>
                  <w:rFonts w:ascii="Arial" w:eastAsia="Arial" w:hAnsi="Arial" w:cs="Arial"/>
                  <w:b/>
                  <w:bCs/>
                  <w:color w:val="000000"/>
                  <w:sz w:val="20"/>
                  <w:szCs w:val="20"/>
                  <w:rPrChange w:id="926" w:author="Joseph Sempa" w:date="2024-09-19T17:11:00Z" w16du:dateUtc="2024-09-19T15:11:00Z">
                    <w:rPr>
                      <w:rFonts w:eastAsia="Arial" w:cs="Arial"/>
                      <w:b/>
                      <w:bCs/>
                      <w:color w:val="000000"/>
                      <w:sz w:val="18"/>
                      <w:szCs w:val="18"/>
                    </w:rPr>
                  </w:rPrChange>
                </w:rPr>
                <w:delText>&lt;0.001</w:delText>
              </w:r>
            </w:del>
          </w:p>
        </w:tc>
      </w:tr>
      <w:tr w:rsidR="00116D50" w:rsidRPr="00116D50" w14:paraId="4E5B614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058E4A" w14:textId="23C4882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27" w:author="Joseph Sempa" w:date="2024-09-19T17:11:00Z" w16du:dateUtc="2024-09-19T15:11:00Z">
                  <w:rPr>
                    <w:rFonts w:eastAsia="Arial" w:cs="Arial"/>
                    <w:bCs/>
                    <w:color w:val="000000"/>
                    <w:sz w:val="18"/>
                    <w:szCs w:val="18"/>
                  </w:rPr>
                </w:rPrChange>
              </w:rPr>
            </w:pPr>
            <w:commentRangeStart w:id="928"/>
            <w:commentRangeStart w:id="929"/>
            <w:r w:rsidRPr="00116D50">
              <w:rPr>
                <w:rFonts w:ascii="Arial" w:hAnsi="Arial" w:cs="Arial"/>
                <w:bCs/>
                <w:sz w:val="20"/>
                <w:szCs w:val="20"/>
                <w:rPrChange w:id="930" w:author="Joseph Sempa" w:date="2024-09-19T17:11:00Z" w16du:dateUtc="2024-09-19T15:11:00Z">
                  <w:rPr>
                    <w:bCs/>
                    <w:sz w:val="18"/>
                    <w:szCs w:val="18"/>
                  </w:rPr>
                </w:rPrChange>
              </w:rPr>
              <w:lastRenderedPageBreak/>
              <w:t>Stimulated cortisol</w:t>
            </w:r>
            <w:commentRangeEnd w:id="928"/>
            <w:r w:rsidRPr="00116D50">
              <w:rPr>
                <w:rStyle w:val="CommentReference"/>
                <w:rFonts w:ascii="Arial" w:hAnsi="Arial" w:cs="Arial"/>
                <w:sz w:val="20"/>
                <w:szCs w:val="20"/>
                <w:rPrChange w:id="931" w:author="Joseph Sempa" w:date="2024-09-19T17:11:00Z" w16du:dateUtc="2024-09-19T15:11:00Z">
                  <w:rPr>
                    <w:rStyle w:val="CommentReference"/>
                  </w:rPr>
                </w:rPrChange>
              </w:rPr>
              <w:commentReference w:id="928"/>
            </w:r>
            <w:commentRangeEnd w:id="929"/>
            <w:r w:rsidRPr="00116D50">
              <w:rPr>
                <w:rStyle w:val="CommentReference"/>
                <w:rFonts w:ascii="Arial" w:hAnsi="Arial" w:cs="Arial"/>
                <w:sz w:val="20"/>
                <w:szCs w:val="20"/>
                <w:rPrChange w:id="932" w:author="Joseph Sempa" w:date="2024-09-19T17:11:00Z" w16du:dateUtc="2024-09-19T15:11:00Z">
                  <w:rPr>
                    <w:rStyle w:val="CommentReference"/>
                    <w:rFonts w:ascii="Arial" w:hAnsi="Arial" w:cs="Arial"/>
                  </w:rPr>
                </w:rPrChange>
              </w:rPr>
              <w:commentReference w:id="929"/>
            </w:r>
          </w:p>
        </w:tc>
        <w:tc>
          <w:tcPr>
            <w:tcW w:w="996" w:type="pct"/>
          </w:tcPr>
          <w:p w14:paraId="70305EDB" w14:textId="05711A9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33" w:author="Joseph Sempa" w:date="2024-09-19T17:11:00Z" w16du:dateUtc="2024-09-19T15:11:00Z">
                  <w:rPr>
                    <w:rFonts w:eastAsia="Arial" w:cs="Arial"/>
                    <w:color w:val="000000"/>
                    <w:sz w:val="18"/>
                    <w:szCs w:val="18"/>
                  </w:rPr>
                </w:rPrChange>
              </w:rPr>
            </w:pPr>
            <w:ins w:id="934" w:author="Joseph Sempa" w:date="2024-09-19T17:10:00Z" w16du:dateUtc="2024-09-19T15:10:00Z">
              <w:r w:rsidRPr="00116D50">
                <w:rPr>
                  <w:rFonts w:ascii="Arial" w:hAnsi="Arial" w:cs="Arial"/>
                  <w:sz w:val="20"/>
                  <w:szCs w:val="20"/>
                  <w:rPrChange w:id="935" w:author="Joseph Sempa" w:date="2024-09-19T17:11:00Z" w16du:dateUtc="2024-09-19T15:11:00Z">
                    <w:rPr/>
                  </w:rPrChange>
                </w:rPr>
                <w:t>749 (610, 904)</w:t>
              </w:r>
            </w:ins>
            <w:del w:id="936" w:author="Joseph Sempa" w:date="2024-09-19T17:10:00Z" w16du:dateUtc="2024-09-19T15:10:00Z">
              <w:r w:rsidRPr="00116D50" w:rsidDel="00A96FB6">
                <w:rPr>
                  <w:rFonts w:ascii="Arial" w:eastAsia="Arial" w:hAnsi="Arial" w:cs="Arial"/>
                  <w:color w:val="000000"/>
                  <w:sz w:val="20"/>
                  <w:szCs w:val="20"/>
                  <w:rPrChange w:id="937" w:author="Joseph Sempa" w:date="2024-09-19T17:11:00Z" w16du:dateUtc="2024-09-19T15:11:00Z">
                    <w:rPr>
                      <w:rFonts w:eastAsia="Arial" w:cs="Arial"/>
                      <w:color w:val="000000"/>
                      <w:sz w:val="18"/>
                      <w:szCs w:val="18"/>
                    </w:rPr>
                  </w:rPrChange>
                </w:rPr>
                <w:delText>795 (662, 890)</w:delText>
              </w:r>
            </w:del>
          </w:p>
        </w:tc>
        <w:tc>
          <w:tcPr>
            <w:tcW w:w="996" w:type="pct"/>
          </w:tcPr>
          <w:p w14:paraId="0AB3FDAF" w14:textId="44924D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38" w:author="Joseph Sempa" w:date="2024-09-19T17:11:00Z" w16du:dateUtc="2024-09-19T15:11:00Z">
                  <w:rPr>
                    <w:rFonts w:eastAsia="Arial" w:cs="Arial"/>
                    <w:color w:val="000000"/>
                    <w:sz w:val="18"/>
                    <w:szCs w:val="18"/>
                  </w:rPr>
                </w:rPrChange>
              </w:rPr>
            </w:pPr>
            <w:ins w:id="939" w:author="Joseph Sempa" w:date="2024-09-19T17:10:00Z" w16du:dateUtc="2024-09-19T15:10:00Z">
              <w:r w:rsidRPr="00116D50">
                <w:rPr>
                  <w:rFonts w:ascii="Arial" w:hAnsi="Arial" w:cs="Arial"/>
                  <w:sz w:val="20"/>
                  <w:szCs w:val="20"/>
                  <w:rPrChange w:id="940" w:author="Joseph Sempa" w:date="2024-09-19T17:11:00Z" w16du:dateUtc="2024-09-19T15:11:00Z">
                    <w:rPr/>
                  </w:rPrChange>
                </w:rPr>
                <w:t>375 (330, 429)</w:t>
              </w:r>
            </w:ins>
            <w:del w:id="941" w:author="Joseph Sempa" w:date="2024-09-19T17:10:00Z" w16du:dateUtc="2024-09-19T15:10:00Z">
              <w:r w:rsidRPr="00116D50" w:rsidDel="00A96FB6">
                <w:rPr>
                  <w:rFonts w:ascii="Arial" w:eastAsia="Arial" w:hAnsi="Arial" w:cs="Arial"/>
                  <w:color w:val="000000"/>
                  <w:sz w:val="20"/>
                  <w:szCs w:val="20"/>
                  <w:rPrChange w:id="942" w:author="Joseph Sempa" w:date="2024-09-19T17:11:00Z" w16du:dateUtc="2024-09-19T15:11:00Z">
                    <w:rPr>
                      <w:rFonts w:eastAsia="Arial" w:cs="Arial"/>
                      <w:color w:val="000000"/>
                      <w:sz w:val="18"/>
                      <w:szCs w:val="18"/>
                    </w:rPr>
                  </w:rPrChange>
                </w:rPr>
                <w:delText>375 (338, 424)</w:delText>
              </w:r>
            </w:del>
          </w:p>
        </w:tc>
        <w:tc>
          <w:tcPr>
            <w:tcW w:w="817" w:type="pct"/>
          </w:tcPr>
          <w:p w14:paraId="3617E93C" w14:textId="1FCDD86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43" w:author="Joseph Sempa" w:date="2024-09-19T17:11:00Z" w16du:dateUtc="2024-09-19T15:11:00Z">
                  <w:rPr>
                    <w:rFonts w:eastAsia="Arial" w:cs="Arial"/>
                    <w:b/>
                    <w:bCs/>
                    <w:color w:val="000000"/>
                    <w:sz w:val="18"/>
                    <w:szCs w:val="18"/>
                  </w:rPr>
                </w:rPrChange>
              </w:rPr>
            </w:pPr>
            <w:ins w:id="944" w:author="Joseph Sempa" w:date="2024-09-19T17:10:00Z" w16du:dateUtc="2024-09-19T15:10:00Z">
              <w:r w:rsidRPr="00116D50">
                <w:rPr>
                  <w:rFonts w:ascii="Arial" w:hAnsi="Arial" w:cs="Arial"/>
                  <w:sz w:val="20"/>
                  <w:szCs w:val="20"/>
                  <w:rPrChange w:id="945" w:author="Joseph Sempa" w:date="2024-09-19T17:11:00Z" w16du:dateUtc="2024-09-19T15:11:00Z">
                    <w:rPr/>
                  </w:rPrChange>
                </w:rPr>
                <w:t>&lt;0.001</w:t>
              </w:r>
            </w:ins>
            <w:del w:id="946" w:author="Joseph Sempa" w:date="2024-09-19T17:10:00Z" w16du:dateUtc="2024-09-19T15:10:00Z">
              <w:r w:rsidRPr="00116D50" w:rsidDel="00A96FB6">
                <w:rPr>
                  <w:rFonts w:ascii="Arial" w:eastAsia="Arial" w:hAnsi="Arial" w:cs="Arial"/>
                  <w:b/>
                  <w:bCs/>
                  <w:color w:val="000000"/>
                  <w:sz w:val="20"/>
                  <w:szCs w:val="20"/>
                  <w:rPrChange w:id="947" w:author="Joseph Sempa" w:date="2024-09-19T17:11:00Z" w16du:dateUtc="2024-09-19T15:11:00Z">
                    <w:rPr>
                      <w:rFonts w:eastAsia="Arial" w:cs="Arial"/>
                      <w:b/>
                      <w:bCs/>
                      <w:color w:val="000000"/>
                      <w:sz w:val="18"/>
                      <w:szCs w:val="18"/>
                    </w:rPr>
                  </w:rPrChange>
                </w:rPr>
                <w:delText>&lt;0.001</w:delText>
              </w:r>
            </w:del>
          </w:p>
        </w:tc>
      </w:tr>
      <w:tr w:rsidR="00116D50" w:rsidRPr="00116D50" w14:paraId="6869A10A" w14:textId="77777777" w:rsidTr="003F33A3">
        <w:tc>
          <w:tcPr>
            <w:tcW w:w="2191" w:type="pct"/>
          </w:tcPr>
          <w:p w14:paraId="27A6EB9D" w14:textId="7DE19F8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48"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949" w:author="Joseph Sempa" w:date="2024-09-19T17:11:00Z" w16du:dateUtc="2024-09-19T15:11:00Z">
                  <w:rPr>
                    <w:rFonts w:eastAsia="Arial" w:cs="Arial"/>
                    <w:bCs/>
                    <w:color w:val="000000"/>
                    <w:sz w:val="18"/>
                    <w:szCs w:val="18"/>
                  </w:rPr>
                </w:rPrChange>
              </w:rPr>
              <w:t xml:space="preserve">Incremental Cortisol </w:t>
            </w:r>
          </w:p>
        </w:tc>
        <w:tc>
          <w:tcPr>
            <w:tcW w:w="996" w:type="pct"/>
          </w:tcPr>
          <w:p w14:paraId="49A9BC34" w14:textId="66B937F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50" w:author="Joseph Sempa" w:date="2024-09-19T17:11:00Z" w16du:dateUtc="2024-09-19T15:11:00Z">
                  <w:rPr>
                    <w:rFonts w:eastAsia="Arial" w:cs="Arial"/>
                    <w:color w:val="000000"/>
                    <w:sz w:val="18"/>
                    <w:szCs w:val="18"/>
                  </w:rPr>
                </w:rPrChange>
              </w:rPr>
            </w:pPr>
            <w:ins w:id="951" w:author="Joseph Sempa" w:date="2024-09-19T17:10:00Z" w16du:dateUtc="2024-09-19T15:10:00Z">
              <w:r w:rsidRPr="00116D50">
                <w:rPr>
                  <w:rFonts w:ascii="Arial" w:hAnsi="Arial" w:cs="Arial"/>
                  <w:sz w:val="20"/>
                  <w:szCs w:val="20"/>
                  <w:rPrChange w:id="952" w:author="Joseph Sempa" w:date="2024-09-19T17:11:00Z" w16du:dateUtc="2024-09-19T15:11:00Z">
                    <w:rPr/>
                  </w:rPrChange>
                </w:rPr>
                <w:t>249 (170, 358)</w:t>
              </w:r>
            </w:ins>
            <w:del w:id="953" w:author="Joseph Sempa" w:date="2024-09-19T17:10:00Z" w16du:dateUtc="2024-09-19T15:10:00Z">
              <w:r w:rsidRPr="00116D50" w:rsidDel="00A96FB6">
                <w:rPr>
                  <w:rFonts w:ascii="Arial" w:eastAsia="Arial" w:hAnsi="Arial" w:cs="Arial"/>
                  <w:color w:val="000000"/>
                  <w:sz w:val="20"/>
                  <w:szCs w:val="20"/>
                  <w:rPrChange w:id="954" w:author="Joseph Sempa" w:date="2024-09-19T17:11:00Z" w16du:dateUtc="2024-09-19T15:11:00Z">
                    <w:rPr>
                      <w:rFonts w:eastAsia="Arial" w:cs="Arial"/>
                      <w:color w:val="000000"/>
                      <w:sz w:val="18"/>
                      <w:szCs w:val="18"/>
                    </w:rPr>
                  </w:rPrChange>
                </w:rPr>
                <w:delText>237 (179, 326)</w:delText>
              </w:r>
            </w:del>
          </w:p>
        </w:tc>
        <w:tc>
          <w:tcPr>
            <w:tcW w:w="996" w:type="pct"/>
          </w:tcPr>
          <w:p w14:paraId="0FA5EC63" w14:textId="52B5F7F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55" w:author="Joseph Sempa" w:date="2024-09-19T17:11:00Z" w16du:dateUtc="2024-09-19T15:11:00Z">
                  <w:rPr>
                    <w:rFonts w:eastAsia="Arial" w:cs="Arial"/>
                    <w:color w:val="000000"/>
                    <w:sz w:val="18"/>
                    <w:szCs w:val="18"/>
                  </w:rPr>
                </w:rPrChange>
              </w:rPr>
            </w:pPr>
            <w:ins w:id="956" w:author="Joseph Sempa" w:date="2024-09-19T17:10:00Z" w16du:dateUtc="2024-09-19T15:10:00Z">
              <w:r w:rsidRPr="00116D50">
                <w:rPr>
                  <w:rFonts w:ascii="Arial" w:hAnsi="Arial" w:cs="Arial"/>
                  <w:sz w:val="20"/>
                  <w:szCs w:val="20"/>
                  <w:rPrChange w:id="957" w:author="Joseph Sempa" w:date="2024-09-19T17:11:00Z" w16du:dateUtc="2024-09-19T15:11:00Z">
                    <w:rPr/>
                  </w:rPrChange>
                </w:rPr>
                <w:t>41 (26, 142)</w:t>
              </w:r>
            </w:ins>
            <w:del w:id="958" w:author="Joseph Sempa" w:date="2024-09-19T17:10:00Z" w16du:dateUtc="2024-09-19T15:10:00Z">
              <w:r w:rsidRPr="00116D50" w:rsidDel="00A96FB6">
                <w:rPr>
                  <w:rFonts w:ascii="Arial" w:eastAsia="Arial" w:hAnsi="Arial" w:cs="Arial"/>
                  <w:color w:val="000000"/>
                  <w:sz w:val="20"/>
                  <w:szCs w:val="20"/>
                  <w:rPrChange w:id="959" w:author="Joseph Sempa" w:date="2024-09-19T17:11:00Z" w16du:dateUtc="2024-09-19T15:11:00Z">
                    <w:rPr>
                      <w:rFonts w:eastAsia="Arial" w:cs="Arial"/>
                      <w:color w:val="000000"/>
                      <w:sz w:val="18"/>
                      <w:szCs w:val="18"/>
                    </w:rPr>
                  </w:rPrChange>
                </w:rPr>
                <w:delText>41 (19, 93)</w:delText>
              </w:r>
            </w:del>
          </w:p>
        </w:tc>
        <w:tc>
          <w:tcPr>
            <w:tcW w:w="817" w:type="pct"/>
          </w:tcPr>
          <w:p w14:paraId="6B6A4F1B" w14:textId="6B26F3D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960" w:author="Joseph Sempa" w:date="2024-09-19T17:11:00Z" w16du:dateUtc="2024-09-19T15:11:00Z">
                  <w:rPr>
                    <w:rFonts w:eastAsia="Arial" w:cs="Arial"/>
                    <w:b/>
                    <w:bCs/>
                    <w:color w:val="000000"/>
                    <w:sz w:val="18"/>
                    <w:szCs w:val="18"/>
                  </w:rPr>
                </w:rPrChange>
              </w:rPr>
            </w:pPr>
            <w:ins w:id="961" w:author="Joseph Sempa" w:date="2024-09-19T17:10:00Z" w16du:dateUtc="2024-09-19T15:10:00Z">
              <w:r w:rsidRPr="00116D50">
                <w:rPr>
                  <w:rFonts w:ascii="Arial" w:hAnsi="Arial" w:cs="Arial"/>
                  <w:sz w:val="20"/>
                  <w:szCs w:val="20"/>
                  <w:rPrChange w:id="962" w:author="Joseph Sempa" w:date="2024-09-19T17:11:00Z" w16du:dateUtc="2024-09-19T15:11:00Z">
                    <w:rPr/>
                  </w:rPrChange>
                </w:rPr>
                <w:t>0.002</w:t>
              </w:r>
            </w:ins>
            <w:del w:id="963" w:author="Joseph Sempa" w:date="2024-09-19T17:10:00Z" w16du:dateUtc="2024-09-19T15:10:00Z">
              <w:r w:rsidRPr="00116D50" w:rsidDel="00A96FB6">
                <w:rPr>
                  <w:rFonts w:ascii="Arial" w:eastAsia="Arial" w:hAnsi="Arial" w:cs="Arial"/>
                  <w:b/>
                  <w:bCs/>
                  <w:color w:val="000000"/>
                  <w:sz w:val="20"/>
                  <w:szCs w:val="20"/>
                  <w:rPrChange w:id="964" w:author="Joseph Sempa" w:date="2024-09-19T17:11:00Z" w16du:dateUtc="2024-09-19T15:11:00Z">
                    <w:rPr>
                      <w:rFonts w:eastAsia="Arial" w:cs="Arial"/>
                      <w:b/>
                      <w:bCs/>
                      <w:color w:val="000000"/>
                      <w:sz w:val="18"/>
                      <w:szCs w:val="18"/>
                    </w:rPr>
                  </w:rPrChange>
                </w:rPr>
                <w:delText>&lt;0.004</w:delText>
              </w:r>
            </w:del>
          </w:p>
        </w:tc>
      </w:tr>
      <w:tr w:rsidR="00116D50" w:rsidRPr="00116D50" w14:paraId="39C4505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24236A5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965" w:author="Joseph Sempa" w:date="2024-09-19T17:11:00Z" w16du:dateUtc="2024-09-19T15:11:00Z">
                  <w:rPr>
                    <w:bCs/>
                    <w:sz w:val="18"/>
                    <w:szCs w:val="18"/>
                  </w:rPr>
                </w:rPrChange>
              </w:rPr>
            </w:pPr>
            <w:r w:rsidRPr="00116D50">
              <w:rPr>
                <w:rFonts w:ascii="Arial" w:eastAsia="Arial" w:hAnsi="Arial" w:cs="Arial"/>
                <w:bCs/>
                <w:color w:val="000000"/>
                <w:sz w:val="20"/>
                <w:szCs w:val="20"/>
                <w:rPrChange w:id="966" w:author="Joseph Sempa" w:date="2024-09-19T17:11:00Z" w16du:dateUtc="2024-09-19T15:11:00Z">
                  <w:rPr>
                    <w:rFonts w:eastAsia="Arial" w:cs="Arial"/>
                    <w:bCs/>
                    <w:color w:val="000000"/>
                    <w:sz w:val="18"/>
                    <w:szCs w:val="18"/>
                  </w:rPr>
                </w:rPrChange>
              </w:rPr>
              <w:t>Weight loss</w:t>
            </w:r>
          </w:p>
        </w:tc>
        <w:tc>
          <w:tcPr>
            <w:tcW w:w="996" w:type="pct"/>
          </w:tcPr>
          <w:p w14:paraId="7DB3B5D7" w14:textId="6E2B9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67" w:author="Joseph Sempa" w:date="2024-09-19T17:11:00Z" w16du:dateUtc="2024-09-19T15:11:00Z">
                  <w:rPr>
                    <w:sz w:val="18"/>
                    <w:szCs w:val="18"/>
                  </w:rPr>
                </w:rPrChange>
              </w:rPr>
            </w:pPr>
            <w:ins w:id="968" w:author="Joseph Sempa" w:date="2024-09-19T17:10:00Z" w16du:dateUtc="2024-09-19T15:10:00Z">
              <w:r w:rsidRPr="00116D50">
                <w:rPr>
                  <w:rFonts w:ascii="Arial" w:hAnsi="Arial" w:cs="Arial"/>
                  <w:sz w:val="20"/>
                  <w:szCs w:val="20"/>
                  <w:rPrChange w:id="969" w:author="Joseph Sempa" w:date="2024-09-19T17:11:00Z" w16du:dateUtc="2024-09-19T15:11:00Z">
                    <w:rPr/>
                  </w:rPrChange>
                </w:rPr>
                <w:t>105 (89.7%)</w:t>
              </w:r>
            </w:ins>
            <w:del w:id="970" w:author="Joseph Sempa" w:date="2024-09-19T17:10:00Z" w16du:dateUtc="2024-09-19T15:10:00Z">
              <w:r w:rsidRPr="00116D50" w:rsidDel="00A96FB6">
                <w:rPr>
                  <w:rFonts w:ascii="Arial" w:eastAsia="Arial" w:hAnsi="Arial" w:cs="Arial"/>
                  <w:color w:val="000000"/>
                  <w:sz w:val="20"/>
                  <w:szCs w:val="20"/>
                  <w:rPrChange w:id="971" w:author="Joseph Sempa" w:date="2024-09-19T17:11:00Z" w16du:dateUtc="2024-09-19T15:11:00Z">
                    <w:rPr>
                      <w:rFonts w:eastAsia="Arial" w:cs="Arial"/>
                      <w:color w:val="000000"/>
                      <w:sz w:val="18"/>
                      <w:szCs w:val="18"/>
                    </w:rPr>
                  </w:rPrChange>
                </w:rPr>
                <w:delText>51 (87.9%)</w:delText>
              </w:r>
            </w:del>
          </w:p>
        </w:tc>
        <w:tc>
          <w:tcPr>
            <w:tcW w:w="996" w:type="pct"/>
          </w:tcPr>
          <w:p w14:paraId="7253ED51" w14:textId="272BF16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72" w:author="Joseph Sempa" w:date="2024-09-19T17:11:00Z" w16du:dateUtc="2024-09-19T15:11:00Z">
                  <w:rPr>
                    <w:sz w:val="18"/>
                    <w:szCs w:val="18"/>
                  </w:rPr>
                </w:rPrChange>
              </w:rPr>
            </w:pPr>
            <w:ins w:id="973" w:author="Joseph Sempa" w:date="2024-09-19T17:10:00Z" w16du:dateUtc="2024-09-19T15:10:00Z">
              <w:r w:rsidRPr="00116D50">
                <w:rPr>
                  <w:rFonts w:ascii="Arial" w:hAnsi="Arial" w:cs="Arial"/>
                  <w:sz w:val="20"/>
                  <w:szCs w:val="20"/>
                  <w:rPrChange w:id="974" w:author="Joseph Sempa" w:date="2024-09-19T17:11:00Z" w16du:dateUtc="2024-09-19T15:11:00Z">
                    <w:rPr/>
                  </w:rPrChange>
                </w:rPr>
                <w:t>6 (75.0%)</w:t>
              </w:r>
            </w:ins>
            <w:del w:id="975" w:author="Joseph Sempa" w:date="2024-09-19T17:10:00Z" w16du:dateUtc="2024-09-19T15:10:00Z">
              <w:r w:rsidRPr="00116D50" w:rsidDel="00A96FB6">
                <w:rPr>
                  <w:rFonts w:ascii="Arial" w:eastAsia="Arial" w:hAnsi="Arial" w:cs="Arial"/>
                  <w:color w:val="000000"/>
                  <w:sz w:val="20"/>
                  <w:szCs w:val="20"/>
                  <w:rPrChange w:id="976" w:author="Joseph Sempa" w:date="2024-09-19T17:11:00Z" w16du:dateUtc="2024-09-19T15:11:00Z">
                    <w:rPr>
                      <w:rFonts w:eastAsia="Arial" w:cs="Arial"/>
                      <w:color w:val="000000"/>
                      <w:sz w:val="18"/>
                      <w:szCs w:val="18"/>
                    </w:rPr>
                  </w:rPrChange>
                </w:rPr>
                <w:delText>4 (66.7%)</w:delText>
              </w:r>
            </w:del>
          </w:p>
        </w:tc>
        <w:tc>
          <w:tcPr>
            <w:tcW w:w="817" w:type="pct"/>
          </w:tcPr>
          <w:p w14:paraId="18C43224" w14:textId="0B0468A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77" w:author="Joseph Sempa" w:date="2024-09-19T17:11:00Z" w16du:dateUtc="2024-09-19T15:11:00Z">
                  <w:rPr>
                    <w:sz w:val="18"/>
                    <w:szCs w:val="18"/>
                  </w:rPr>
                </w:rPrChange>
              </w:rPr>
            </w:pPr>
            <w:ins w:id="978" w:author="Joseph Sempa" w:date="2024-09-19T17:10:00Z" w16du:dateUtc="2024-09-19T15:10:00Z">
              <w:r w:rsidRPr="00116D50">
                <w:rPr>
                  <w:rFonts w:ascii="Arial" w:hAnsi="Arial" w:cs="Arial"/>
                  <w:sz w:val="20"/>
                  <w:szCs w:val="20"/>
                  <w:rPrChange w:id="979" w:author="Joseph Sempa" w:date="2024-09-19T17:11:00Z" w16du:dateUtc="2024-09-19T15:11:00Z">
                    <w:rPr/>
                  </w:rPrChange>
                </w:rPr>
                <w:t>0.2</w:t>
              </w:r>
            </w:ins>
            <w:del w:id="980" w:author="Joseph Sempa" w:date="2024-09-19T17:10:00Z" w16du:dateUtc="2024-09-19T15:10:00Z">
              <w:r w:rsidRPr="00116D50" w:rsidDel="00A96FB6">
                <w:rPr>
                  <w:rFonts w:ascii="Arial" w:eastAsia="Arial" w:hAnsi="Arial" w:cs="Arial"/>
                  <w:color w:val="000000"/>
                  <w:sz w:val="20"/>
                  <w:szCs w:val="20"/>
                  <w:rPrChange w:id="981" w:author="Joseph Sempa" w:date="2024-09-19T17:11:00Z" w16du:dateUtc="2024-09-19T15:11:00Z">
                    <w:rPr>
                      <w:rFonts w:eastAsia="Arial" w:cs="Arial"/>
                      <w:color w:val="000000"/>
                      <w:sz w:val="18"/>
                      <w:szCs w:val="18"/>
                    </w:rPr>
                  </w:rPrChange>
                </w:rPr>
                <w:delText>0.2</w:delText>
              </w:r>
            </w:del>
          </w:p>
        </w:tc>
      </w:tr>
      <w:tr w:rsidR="00116D50" w:rsidRPr="00116D50" w14:paraId="4CF1F140" w14:textId="77777777" w:rsidTr="003F33A3">
        <w:tc>
          <w:tcPr>
            <w:tcW w:w="2191" w:type="pct"/>
          </w:tcPr>
          <w:p w14:paraId="3B4AFB7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982" w:author="Joseph Sempa" w:date="2024-09-19T17:11:00Z" w16du:dateUtc="2024-09-19T15:11:00Z">
                  <w:rPr>
                    <w:bCs/>
                    <w:sz w:val="18"/>
                    <w:szCs w:val="18"/>
                  </w:rPr>
                </w:rPrChange>
              </w:rPr>
            </w:pPr>
            <w:r w:rsidRPr="00116D50">
              <w:rPr>
                <w:rFonts w:ascii="Arial" w:eastAsia="Arial" w:hAnsi="Arial" w:cs="Arial"/>
                <w:bCs/>
                <w:color w:val="000000"/>
                <w:sz w:val="20"/>
                <w:szCs w:val="20"/>
                <w:rPrChange w:id="983" w:author="Joseph Sempa" w:date="2024-09-19T17:11:00Z" w16du:dateUtc="2024-09-19T15:11:00Z">
                  <w:rPr>
                    <w:rFonts w:eastAsia="Arial" w:cs="Arial"/>
                    <w:bCs/>
                    <w:color w:val="000000"/>
                    <w:sz w:val="18"/>
                    <w:szCs w:val="18"/>
                  </w:rPr>
                </w:rPrChange>
              </w:rPr>
              <w:t>Viral load (log10 Copies/mL)</w:t>
            </w:r>
          </w:p>
        </w:tc>
        <w:tc>
          <w:tcPr>
            <w:tcW w:w="996" w:type="pct"/>
          </w:tcPr>
          <w:p w14:paraId="469DC03F" w14:textId="401CD43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84" w:author="Joseph Sempa" w:date="2024-09-19T17:11:00Z" w16du:dateUtc="2024-09-19T15:11:00Z">
                  <w:rPr>
                    <w:sz w:val="18"/>
                    <w:szCs w:val="18"/>
                  </w:rPr>
                </w:rPrChange>
              </w:rPr>
            </w:pPr>
            <w:ins w:id="985" w:author="Joseph Sempa" w:date="2024-09-19T17:10:00Z" w16du:dateUtc="2024-09-19T15:10:00Z">
              <w:r w:rsidRPr="00116D50">
                <w:rPr>
                  <w:rFonts w:ascii="Arial" w:hAnsi="Arial" w:cs="Arial"/>
                  <w:sz w:val="20"/>
                  <w:szCs w:val="20"/>
                  <w:rPrChange w:id="986" w:author="Joseph Sempa" w:date="2024-09-19T17:11:00Z" w16du:dateUtc="2024-09-19T15:11:00Z">
                    <w:rPr/>
                  </w:rPrChange>
                </w:rPr>
                <w:t>10.3 (7.6, 12.6)</w:t>
              </w:r>
            </w:ins>
            <w:del w:id="987" w:author="Joseph Sempa" w:date="2024-09-19T17:10:00Z" w16du:dateUtc="2024-09-19T15:10:00Z">
              <w:r w:rsidRPr="00116D50" w:rsidDel="00A96FB6">
                <w:rPr>
                  <w:rFonts w:ascii="Arial" w:eastAsia="Arial" w:hAnsi="Arial" w:cs="Arial"/>
                  <w:color w:val="000000"/>
                  <w:sz w:val="20"/>
                  <w:szCs w:val="20"/>
                  <w:rPrChange w:id="988" w:author="Joseph Sempa" w:date="2024-09-19T17:11:00Z" w16du:dateUtc="2024-09-19T15:11:00Z">
                    <w:rPr>
                      <w:rFonts w:eastAsia="Arial" w:cs="Arial"/>
                      <w:color w:val="000000"/>
                      <w:sz w:val="18"/>
                      <w:szCs w:val="18"/>
                    </w:rPr>
                  </w:rPrChange>
                </w:rPr>
                <w:delText>11.74 (9.55, 13.08)</w:delText>
              </w:r>
            </w:del>
          </w:p>
        </w:tc>
        <w:tc>
          <w:tcPr>
            <w:tcW w:w="996" w:type="pct"/>
          </w:tcPr>
          <w:p w14:paraId="2CE51DAF" w14:textId="277EE9C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89" w:author="Joseph Sempa" w:date="2024-09-19T17:11:00Z" w16du:dateUtc="2024-09-19T15:11:00Z">
                  <w:rPr>
                    <w:sz w:val="18"/>
                    <w:szCs w:val="18"/>
                  </w:rPr>
                </w:rPrChange>
              </w:rPr>
            </w:pPr>
            <w:ins w:id="990" w:author="Joseph Sempa" w:date="2024-09-19T17:11:00Z" w16du:dateUtc="2024-09-19T15:11:00Z">
              <w:r>
                <w:rPr>
                  <w:rFonts w:ascii="Arial" w:hAnsi="Arial" w:cs="Arial"/>
                  <w:sz w:val="20"/>
                  <w:szCs w:val="20"/>
                </w:rPr>
                <w:t>_</w:t>
              </w:r>
            </w:ins>
            <w:del w:id="991" w:author="Joseph Sempa" w:date="2024-09-19T17:10:00Z" w16du:dateUtc="2024-09-19T15:10:00Z">
              <w:r w:rsidRPr="00116D50" w:rsidDel="00A96FB6">
                <w:rPr>
                  <w:rFonts w:ascii="Arial" w:eastAsia="Arial" w:hAnsi="Arial" w:cs="Arial"/>
                  <w:color w:val="000000"/>
                  <w:sz w:val="20"/>
                  <w:szCs w:val="20"/>
                  <w:rPrChange w:id="992" w:author="Joseph Sempa" w:date="2024-09-19T17:11:00Z" w16du:dateUtc="2024-09-19T15:11:00Z">
                    <w:rPr>
                      <w:rFonts w:eastAsia="Arial" w:cs="Arial"/>
                      <w:color w:val="000000"/>
                      <w:sz w:val="18"/>
                      <w:szCs w:val="18"/>
                    </w:rPr>
                  </w:rPrChange>
                </w:rPr>
                <w:delText>-</w:delText>
              </w:r>
            </w:del>
          </w:p>
        </w:tc>
        <w:tc>
          <w:tcPr>
            <w:tcW w:w="817" w:type="pct"/>
          </w:tcPr>
          <w:p w14:paraId="6CB09285"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993" w:author="Joseph Sempa" w:date="2024-09-19T17:11:00Z" w16du:dateUtc="2024-09-19T15:11:00Z">
                  <w:rPr>
                    <w:sz w:val="18"/>
                    <w:szCs w:val="18"/>
                  </w:rPr>
                </w:rPrChange>
              </w:rPr>
            </w:pPr>
          </w:p>
        </w:tc>
      </w:tr>
      <w:tr w:rsidR="00116D50" w:rsidRPr="00116D50" w14:paraId="1F07F1BD" w14:textId="77777777" w:rsidTr="00972BB9">
        <w:trPr>
          <w:cnfStyle w:val="000000100000" w:firstRow="0" w:lastRow="0" w:firstColumn="0" w:lastColumn="0" w:oddVBand="0" w:evenVBand="0" w:oddHBand="1" w:evenHBand="0" w:firstRowFirstColumn="0" w:firstRowLastColumn="0" w:lastRowFirstColumn="0" w:lastRowLastColumn="0"/>
        </w:trPr>
        <w:tc>
          <w:tcPr>
            <w:tcW w:w="2191" w:type="pct"/>
          </w:tcPr>
          <w:p w14:paraId="05703EE7" w14:textId="49C0603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994"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995" w:author="Joseph Sempa" w:date="2024-09-19T17:11:00Z" w16du:dateUtc="2024-09-19T15:11:00Z">
                  <w:rPr>
                    <w:rFonts w:eastAsia="Arial" w:cs="Arial"/>
                    <w:bCs/>
                    <w:color w:val="000000"/>
                    <w:sz w:val="18"/>
                    <w:szCs w:val="18"/>
                  </w:rPr>
                </w:rPrChange>
              </w:rPr>
              <w:t>Pulmonary tuberculosis</w:t>
            </w:r>
          </w:p>
        </w:tc>
        <w:tc>
          <w:tcPr>
            <w:tcW w:w="996" w:type="pct"/>
          </w:tcPr>
          <w:p w14:paraId="3E29E69B" w14:textId="4F5FE09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996" w:author="Joseph Sempa" w:date="2024-09-19T17:11:00Z" w16du:dateUtc="2024-09-19T15:11:00Z">
                  <w:rPr>
                    <w:rFonts w:eastAsia="Arial" w:cs="Arial"/>
                    <w:color w:val="000000"/>
                    <w:sz w:val="18"/>
                    <w:szCs w:val="18"/>
                  </w:rPr>
                </w:rPrChange>
              </w:rPr>
            </w:pPr>
            <w:ins w:id="997" w:author="Joseph Sempa" w:date="2024-09-19T17:10:00Z" w16du:dateUtc="2024-09-19T15:10:00Z">
              <w:r w:rsidRPr="00116D50">
                <w:rPr>
                  <w:rFonts w:ascii="Arial" w:hAnsi="Arial" w:cs="Arial"/>
                  <w:sz w:val="20"/>
                  <w:szCs w:val="20"/>
                  <w:rPrChange w:id="998" w:author="Joseph Sempa" w:date="2024-09-19T17:11:00Z" w16du:dateUtc="2024-09-19T15:11:00Z">
                    <w:rPr/>
                  </w:rPrChange>
                </w:rPr>
                <w:t>80 (62.5%)</w:t>
              </w:r>
            </w:ins>
            <w:del w:id="999" w:author="Joseph Sempa" w:date="2024-09-19T17:10:00Z" w16du:dateUtc="2024-09-19T15:10:00Z">
              <w:r w:rsidRPr="00116D50" w:rsidDel="00A96FB6">
                <w:rPr>
                  <w:rFonts w:ascii="Arial" w:eastAsia="Arial" w:hAnsi="Arial" w:cs="Arial"/>
                  <w:color w:val="000000"/>
                  <w:sz w:val="20"/>
                  <w:szCs w:val="20"/>
                  <w:rPrChange w:id="1000" w:author="Joseph Sempa" w:date="2024-09-19T17:11:00Z" w16du:dateUtc="2024-09-19T15:11:00Z">
                    <w:rPr>
                      <w:rFonts w:eastAsia="Arial" w:cs="Arial"/>
                      <w:color w:val="000000"/>
                      <w:sz w:val="18"/>
                      <w:szCs w:val="18"/>
                    </w:rPr>
                  </w:rPrChange>
                </w:rPr>
                <w:delText>42 (70.0%)</w:delText>
              </w:r>
            </w:del>
          </w:p>
        </w:tc>
        <w:tc>
          <w:tcPr>
            <w:tcW w:w="996" w:type="pct"/>
          </w:tcPr>
          <w:p w14:paraId="6880951C" w14:textId="7F72E13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01" w:author="Joseph Sempa" w:date="2024-09-19T17:11:00Z" w16du:dateUtc="2024-09-19T15:11:00Z">
                  <w:rPr>
                    <w:rFonts w:eastAsia="Arial" w:cs="Arial"/>
                    <w:color w:val="000000"/>
                    <w:sz w:val="18"/>
                    <w:szCs w:val="18"/>
                  </w:rPr>
                </w:rPrChange>
              </w:rPr>
            </w:pPr>
            <w:ins w:id="1002" w:author="Joseph Sempa" w:date="2024-09-19T17:10:00Z" w16du:dateUtc="2024-09-19T15:10:00Z">
              <w:r w:rsidRPr="00116D50">
                <w:rPr>
                  <w:rFonts w:ascii="Arial" w:hAnsi="Arial" w:cs="Arial"/>
                  <w:sz w:val="20"/>
                  <w:szCs w:val="20"/>
                  <w:rPrChange w:id="1003" w:author="Joseph Sempa" w:date="2024-09-19T17:11:00Z" w16du:dateUtc="2024-09-19T15:11:00Z">
                    <w:rPr/>
                  </w:rPrChange>
                </w:rPr>
                <w:t>3 (37.5%)</w:t>
              </w:r>
            </w:ins>
            <w:del w:id="1004" w:author="Joseph Sempa" w:date="2024-09-19T17:10:00Z" w16du:dateUtc="2024-09-19T15:10:00Z">
              <w:r w:rsidRPr="00116D50" w:rsidDel="00A96FB6">
                <w:rPr>
                  <w:rFonts w:ascii="Arial" w:eastAsia="Arial" w:hAnsi="Arial" w:cs="Arial"/>
                  <w:color w:val="000000"/>
                  <w:sz w:val="20"/>
                  <w:szCs w:val="20"/>
                  <w:rPrChange w:id="1005" w:author="Joseph Sempa" w:date="2024-09-19T17:11:00Z" w16du:dateUtc="2024-09-19T15:11:00Z">
                    <w:rPr>
                      <w:rFonts w:eastAsia="Arial" w:cs="Arial"/>
                      <w:color w:val="000000"/>
                      <w:sz w:val="18"/>
                      <w:szCs w:val="18"/>
                    </w:rPr>
                  </w:rPrChange>
                </w:rPr>
                <w:delText>2 (33.3%)</w:delText>
              </w:r>
            </w:del>
          </w:p>
        </w:tc>
        <w:tc>
          <w:tcPr>
            <w:tcW w:w="817" w:type="pct"/>
          </w:tcPr>
          <w:p w14:paraId="27E533FB" w14:textId="7FE6AF4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06" w:author="Joseph Sempa" w:date="2024-09-19T17:11:00Z" w16du:dateUtc="2024-09-19T15:11:00Z">
                  <w:rPr>
                    <w:rFonts w:eastAsia="Arial" w:cs="Arial"/>
                    <w:color w:val="000000"/>
                    <w:sz w:val="18"/>
                    <w:szCs w:val="18"/>
                  </w:rPr>
                </w:rPrChange>
              </w:rPr>
            </w:pPr>
            <w:ins w:id="1007" w:author="Joseph Sempa" w:date="2024-09-19T17:10:00Z" w16du:dateUtc="2024-09-19T15:10:00Z">
              <w:r w:rsidRPr="00116D50">
                <w:rPr>
                  <w:rFonts w:ascii="Arial" w:hAnsi="Arial" w:cs="Arial"/>
                  <w:sz w:val="20"/>
                  <w:szCs w:val="20"/>
                  <w:rPrChange w:id="1008" w:author="Joseph Sempa" w:date="2024-09-19T17:11:00Z" w16du:dateUtc="2024-09-19T15:11:00Z">
                    <w:rPr/>
                  </w:rPrChange>
                </w:rPr>
                <w:t>0.3</w:t>
              </w:r>
            </w:ins>
            <w:del w:id="1009" w:author="Joseph Sempa" w:date="2024-09-19T17:10:00Z" w16du:dateUtc="2024-09-19T15:10:00Z">
              <w:r w:rsidRPr="00116D50" w:rsidDel="00A96FB6">
                <w:rPr>
                  <w:rFonts w:ascii="Arial" w:eastAsia="Arial" w:hAnsi="Arial" w:cs="Arial"/>
                  <w:color w:val="000000"/>
                  <w:sz w:val="20"/>
                  <w:szCs w:val="20"/>
                  <w:rPrChange w:id="1010" w:author="Joseph Sempa" w:date="2024-09-19T17:11:00Z" w16du:dateUtc="2024-09-19T15:11:00Z">
                    <w:rPr>
                      <w:rFonts w:eastAsia="Arial" w:cs="Arial"/>
                      <w:color w:val="000000"/>
                      <w:sz w:val="18"/>
                      <w:szCs w:val="18"/>
                    </w:rPr>
                  </w:rPrChange>
                </w:rPr>
                <w:delText>0.090</w:delText>
              </w:r>
            </w:del>
          </w:p>
        </w:tc>
      </w:tr>
      <w:tr w:rsidR="00116D50" w:rsidRPr="00116D50" w14:paraId="55D75246" w14:textId="77777777" w:rsidTr="00972BB9">
        <w:tc>
          <w:tcPr>
            <w:tcW w:w="2191" w:type="pct"/>
          </w:tcPr>
          <w:p w14:paraId="00D33901" w14:textId="7437DD3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1011" w:author="Joseph Sempa" w:date="2024-09-19T17:11:00Z" w16du:dateUtc="2024-09-19T15:11:00Z">
                  <w:rPr>
                    <w:rFonts w:eastAsia="Arial" w:cs="Arial"/>
                    <w:bCs/>
                    <w:color w:val="000000"/>
                    <w:sz w:val="18"/>
                    <w:szCs w:val="18"/>
                  </w:rPr>
                </w:rPrChange>
              </w:rPr>
            </w:pPr>
            <w:r w:rsidRPr="00116D50">
              <w:rPr>
                <w:rFonts w:ascii="Arial" w:eastAsia="Arial" w:hAnsi="Arial" w:cs="Arial"/>
                <w:bCs/>
                <w:color w:val="000000"/>
                <w:sz w:val="20"/>
                <w:szCs w:val="20"/>
                <w:rPrChange w:id="1012" w:author="Joseph Sempa" w:date="2024-09-19T17:11:00Z" w16du:dateUtc="2024-09-19T15:11:00Z">
                  <w:rPr>
                    <w:rFonts w:eastAsia="Arial" w:cs="Arial"/>
                    <w:bCs/>
                    <w:color w:val="000000"/>
                    <w:sz w:val="18"/>
                    <w:szCs w:val="18"/>
                  </w:rPr>
                </w:rPrChange>
              </w:rPr>
              <w:t>Extrapulmonary tuberculosis</w:t>
            </w:r>
          </w:p>
        </w:tc>
        <w:tc>
          <w:tcPr>
            <w:tcW w:w="996" w:type="pct"/>
          </w:tcPr>
          <w:p w14:paraId="423E91D6" w14:textId="17CD846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13" w:author="Joseph Sempa" w:date="2024-09-19T17:11:00Z" w16du:dateUtc="2024-09-19T15:11:00Z">
                  <w:rPr>
                    <w:rFonts w:eastAsia="Arial" w:cs="Arial"/>
                    <w:color w:val="000000"/>
                    <w:sz w:val="18"/>
                    <w:szCs w:val="18"/>
                  </w:rPr>
                </w:rPrChange>
              </w:rPr>
            </w:pPr>
            <w:ins w:id="1014" w:author="Joseph Sempa" w:date="2024-09-19T17:10:00Z" w16du:dateUtc="2024-09-19T15:10:00Z">
              <w:r w:rsidRPr="00116D50">
                <w:rPr>
                  <w:rFonts w:ascii="Arial" w:hAnsi="Arial" w:cs="Arial"/>
                  <w:sz w:val="20"/>
                  <w:szCs w:val="20"/>
                  <w:rPrChange w:id="1015" w:author="Joseph Sempa" w:date="2024-09-19T17:11:00Z" w16du:dateUtc="2024-09-19T15:11:00Z">
                    <w:rPr/>
                  </w:rPrChange>
                </w:rPr>
                <w:t>26 (20.3%)</w:t>
              </w:r>
            </w:ins>
            <w:del w:id="1016" w:author="Joseph Sempa" w:date="2024-09-19T17:10:00Z" w16du:dateUtc="2024-09-19T15:10:00Z">
              <w:r w:rsidRPr="00116D50" w:rsidDel="00A96FB6">
                <w:rPr>
                  <w:rFonts w:ascii="Arial" w:eastAsia="Arial" w:hAnsi="Arial" w:cs="Arial"/>
                  <w:color w:val="000000"/>
                  <w:sz w:val="20"/>
                  <w:szCs w:val="20"/>
                  <w:rPrChange w:id="1017" w:author="Joseph Sempa" w:date="2024-09-19T17:11:00Z" w16du:dateUtc="2024-09-19T15:11:00Z">
                    <w:rPr>
                      <w:rFonts w:eastAsia="Arial" w:cs="Arial"/>
                      <w:color w:val="000000"/>
                      <w:sz w:val="18"/>
                      <w:szCs w:val="18"/>
                    </w:rPr>
                  </w:rPrChange>
                </w:rPr>
                <w:delText>7 (11.7%)</w:delText>
              </w:r>
            </w:del>
          </w:p>
        </w:tc>
        <w:tc>
          <w:tcPr>
            <w:tcW w:w="996" w:type="pct"/>
          </w:tcPr>
          <w:p w14:paraId="756D9A9A" w14:textId="612E030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018" w:author="Joseph Sempa" w:date="2024-09-19T17:11:00Z" w16du:dateUtc="2024-09-19T15:11:00Z">
                  <w:rPr>
                    <w:rFonts w:eastAsia="Arial" w:cs="Arial"/>
                    <w:color w:val="000000"/>
                    <w:sz w:val="18"/>
                    <w:szCs w:val="18"/>
                  </w:rPr>
                </w:rPrChange>
              </w:rPr>
            </w:pPr>
            <w:ins w:id="1019" w:author="Joseph Sempa" w:date="2024-09-19T17:10:00Z" w16du:dateUtc="2024-09-19T15:10:00Z">
              <w:r w:rsidRPr="00116D50">
                <w:rPr>
                  <w:rFonts w:ascii="Arial" w:hAnsi="Arial" w:cs="Arial"/>
                  <w:sz w:val="20"/>
                  <w:szCs w:val="20"/>
                  <w:rPrChange w:id="1020" w:author="Joseph Sempa" w:date="2024-09-19T17:11:00Z" w16du:dateUtc="2024-09-19T15:11:00Z">
                    <w:rPr/>
                  </w:rPrChange>
                </w:rPr>
                <w:t>4 (50.0%)</w:t>
              </w:r>
            </w:ins>
            <w:del w:id="1021" w:author="Joseph Sempa" w:date="2024-09-19T17:10:00Z" w16du:dateUtc="2024-09-19T15:10:00Z">
              <w:r w:rsidRPr="00116D50" w:rsidDel="00A96FB6">
                <w:rPr>
                  <w:rFonts w:ascii="Arial" w:eastAsia="Arial" w:hAnsi="Arial" w:cs="Arial"/>
                  <w:color w:val="000000"/>
                  <w:sz w:val="20"/>
                  <w:szCs w:val="20"/>
                  <w:rPrChange w:id="1022" w:author="Joseph Sempa" w:date="2024-09-19T17:11:00Z" w16du:dateUtc="2024-09-19T15:11:00Z">
                    <w:rPr>
                      <w:rFonts w:eastAsia="Arial" w:cs="Arial"/>
                      <w:color w:val="000000"/>
                      <w:sz w:val="18"/>
                      <w:szCs w:val="18"/>
                    </w:rPr>
                  </w:rPrChange>
                </w:rPr>
                <w:delText>3 (50.0%)</w:delText>
              </w:r>
            </w:del>
          </w:p>
        </w:tc>
        <w:tc>
          <w:tcPr>
            <w:tcW w:w="817" w:type="pct"/>
          </w:tcPr>
          <w:p w14:paraId="08D105C7" w14:textId="1DF2043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b/>
                <w:bCs/>
                <w:color w:val="000000"/>
                <w:sz w:val="20"/>
                <w:szCs w:val="20"/>
                <w:rPrChange w:id="1023" w:author="Joseph Sempa" w:date="2024-09-19T17:11:00Z" w16du:dateUtc="2024-09-19T15:11:00Z">
                  <w:rPr>
                    <w:rFonts w:eastAsia="Arial" w:cs="Arial"/>
                    <w:b/>
                    <w:bCs/>
                    <w:color w:val="000000"/>
                    <w:sz w:val="18"/>
                    <w:szCs w:val="18"/>
                  </w:rPr>
                </w:rPrChange>
              </w:rPr>
            </w:pPr>
            <w:ins w:id="1024" w:author="Joseph Sempa" w:date="2024-09-19T17:10:00Z" w16du:dateUtc="2024-09-19T15:10:00Z">
              <w:r w:rsidRPr="00116D50">
                <w:rPr>
                  <w:rFonts w:ascii="Arial" w:hAnsi="Arial" w:cs="Arial"/>
                  <w:sz w:val="20"/>
                  <w:szCs w:val="20"/>
                  <w:rPrChange w:id="1025" w:author="Joseph Sempa" w:date="2024-09-19T17:11:00Z" w16du:dateUtc="2024-09-19T15:11:00Z">
                    <w:rPr/>
                  </w:rPrChange>
                </w:rPr>
                <w:t>0.071</w:t>
              </w:r>
            </w:ins>
            <w:del w:id="1026" w:author="Joseph Sempa" w:date="2024-09-19T17:10:00Z" w16du:dateUtc="2024-09-19T15:10:00Z">
              <w:r w:rsidRPr="00116D50" w:rsidDel="00A96FB6">
                <w:rPr>
                  <w:rFonts w:ascii="Arial" w:eastAsia="Arial" w:hAnsi="Arial" w:cs="Arial"/>
                  <w:b/>
                  <w:bCs/>
                  <w:color w:val="000000"/>
                  <w:sz w:val="20"/>
                  <w:szCs w:val="20"/>
                  <w:rPrChange w:id="1027" w:author="Joseph Sempa" w:date="2024-09-19T17:11:00Z" w16du:dateUtc="2024-09-19T15:11:00Z">
                    <w:rPr>
                      <w:rFonts w:eastAsia="Arial" w:cs="Arial"/>
                      <w:b/>
                      <w:bCs/>
                      <w:color w:val="000000"/>
                      <w:sz w:val="18"/>
                      <w:szCs w:val="18"/>
                    </w:rPr>
                  </w:rPrChange>
                </w:rPr>
                <w:delText>0.040</w:delText>
              </w:r>
            </w:del>
          </w:p>
        </w:tc>
      </w:tr>
      <w:tr w:rsidR="00116D50" w:rsidRPr="00116D50" w14:paraId="4028715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5701B478"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28" w:author="Joseph Sempa" w:date="2024-09-19T17:11:00Z" w16du:dateUtc="2024-09-19T15:11:00Z">
                  <w:rPr>
                    <w:bCs/>
                    <w:sz w:val="18"/>
                    <w:szCs w:val="18"/>
                  </w:rPr>
                </w:rPrChange>
              </w:rPr>
            </w:pPr>
            <w:r w:rsidRPr="00116D50">
              <w:rPr>
                <w:rFonts w:ascii="Arial" w:eastAsia="Arial" w:hAnsi="Arial" w:cs="Arial"/>
                <w:bCs/>
                <w:color w:val="000000"/>
                <w:sz w:val="20"/>
                <w:szCs w:val="20"/>
                <w:rPrChange w:id="1029" w:author="Joseph Sempa" w:date="2024-09-19T17:11:00Z" w16du:dateUtc="2024-09-19T15:11:00Z">
                  <w:rPr>
                    <w:rFonts w:eastAsia="Arial" w:cs="Arial"/>
                    <w:bCs/>
                    <w:color w:val="000000"/>
                    <w:sz w:val="18"/>
                    <w:szCs w:val="18"/>
                  </w:rPr>
                </w:rPrChange>
              </w:rPr>
              <w:t>Cryptococcus neoformans</w:t>
            </w:r>
          </w:p>
        </w:tc>
        <w:tc>
          <w:tcPr>
            <w:tcW w:w="996" w:type="pct"/>
          </w:tcPr>
          <w:p w14:paraId="777544D2" w14:textId="687C8DB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30" w:author="Joseph Sempa" w:date="2024-09-19T17:11:00Z" w16du:dateUtc="2024-09-19T15:11:00Z">
                  <w:rPr>
                    <w:sz w:val="18"/>
                    <w:szCs w:val="18"/>
                  </w:rPr>
                </w:rPrChange>
              </w:rPr>
            </w:pPr>
            <w:ins w:id="1031" w:author="Joseph Sempa" w:date="2024-09-19T17:10:00Z" w16du:dateUtc="2024-09-19T15:10:00Z">
              <w:r w:rsidRPr="00116D50">
                <w:rPr>
                  <w:rFonts w:ascii="Arial" w:hAnsi="Arial" w:cs="Arial"/>
                  <w:sz w:val="20"/>
                  <w:szCs w:val="20"/>
                  <w:rPrChange w:id="1032" w:author="Joseph Sempa" w:date="2024-09-19T17:11:00Z" w16du:dateUtc="2024-09-19T15:11:00Z">
                    <w:rPr/>
                  </w:rPrChange>
                </w:rPr>
                <w:t>6 (4.7%)</w:t>
              </w:r>
            </w:ins>
            <w:del w:id="1033" w:author="Joseph Sempa" w:date="2024-09-19T17:10:00Z" w16du:dateUtc="2024-09-19T15:10:00Z">
              <w:r w:rsidRPr="00116D50" w:rsidDel="00A96FB6">
                <w:rPr>
                  <w:rFonts w:ascii="Arial" w:eastAsia="Arial" w:hAnsi="Arial" w:cs="Arial"/>
                  <w:color w:val="000000"/>
                  <w:sz w:val="20"/>
                  <w:szCs w:val="20"/>
                  <w:rPrChange w:id="1034" w:author="Joseph Sempa" w:date="2024-09-19T17:11:00Z" w16du:dateUtc="2024-09-19T15:11:00Z">
                    <w:rPr>
                      <w:rFonts w:eastAsia="Arial" w:cs="Arial"/>
                      <w:color w:val="000000"/>
                      <w:sz w:val="18"/>
                      <w:szCs w:val="18"/>
                    </w:rPr>
                  </w:rPrChange>
                </w:rPr>
                <w:delText>3 (5.0%)</w:delText>
              </w:r>
            </w:del>
          </w:p>
        </w:tc>
        <w:tc>
          <w:tcPr>
            <w:tcW w:w="996" w:type="pct"/>
          </w:tcPr>
          <w:p w14:paraId="68DE1556" w14:textId="7CFD5FD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35" w:author="Joseph Sempa" w:date="2024-09-19T17:11:00Z" w16du:dateUtc="2024-09-19T15:11:00Z">
                  <w:rPr>
                    <w:sz w:val="18"/>
                    <w:szCs w:val="18"/>
                  </w:rPr>
                </w:rPrChange>
              </w:rPr>
            </w:pPr>
            <w:ins w:id="1036" w:author="Joseph Sempa" w:date="2024-09-19T17:10:00Z" w16du:dateUtc="2024-09-19T15:10:00Z">
              <w:r w:rsidRPr="00116D50">
                <w:rPr>
                  <w:rFonts w:ascii="Arial" w:hAnsi="Arial" w:cs="Arial"/>
                  <w:sz w:val="20"/>
                  <w:szCs w:val="20"/>
                  <w:rPrChange w:id="1037" w:author="Joseph Sempa" w:date="2024-09-19T17:11:00Z" w16du:dateUtc="2024-09-19T15:11:00Z">
                    <w:rPr/>
                  </w:rPrChange>
                </w:rPr>
                <w:t>4 (50.0%)</w:t>
              </w:r>
            </w:ins>
            <w:del w:id="1038" w:author="Joseph Sempa" w:date="2024-09-19T17:10:00Z" w16du:dateUtc="2024-09-19T15:10:00Z">
              <w:r w:rsidRPr="00116D50" w:rsidDel="00A96FB6">
                <w:rPr>
                  <w:rFonts w:ascii="Arial" w:eastAsia="Arial" w:hAnsi="Arial" w:cs="Arial"/>
                  <w:color w:val="000000"/>
                  <w:sz w:val="20"/>
                  <w:szCs w:val="20"/>
                  <w:rPrChange w:id="1039" w:author="Joseph Sempa" w:date="2024-09-19T17:11:00Z" w16du:dateUtc="2024-09-19T15:11:00Z">
                    <w:rPr>
                      <w:rFonts w:eastAsia="Arial" w:cs="Arial"/>
                      <w:color w:val="000000"/>
                      <w:sz w:val="18"/>
                      <w:szCs w:val="18"/>
                    </w:rPr>
                  </w:rPrChange>
                </w:rPr>
                <w:delText>3 (50.0%)</w:delText>
              </w:r>
            </w:del>
          </w:p>
        </w:tc>
        <w:tc>
          <w:tcPr>
            <w:tcW w:w="817" w:type="pct"/>
          </w:tcPr>
          <w:p w14:paraId="2AE5778F" w14:textId="680217B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b/>
                <w:bCs/>
                <w:sz w:val="20"/>
                <w:szCs w:val="20"/>
                <w:rPrChange w:id="1040" w:author="Joseph Sempa" w:date="2024-09-19T17:11:00Z" w16du:dateUtc="2024-09-19T15:11:00Z">
                  <w:rPr>
                    <w:b/>
                    <w:bCs/>
                    <w:sz w:val="18"/>
                    <w:szCs w:val="18"/>
                  </w:rPr>
                </w:rPrChange>
              </w:rPr>
            </w:pPr>
            <w:ins w:id="1041" w:author="Joseph Sempa" w:date="2024-09-19T17:10:00Z" w16du:dateUtc="2024-09-19T15:10:00Z">
              <w:r w:rsidRPr="00116D50">
                <w:rPr>
                  <w:rFonts w:ascii="Arial" w:hAnsi="Arial" w:cs="Arial"/>
                  <w:sz w:val="20"/>
                  <w:szCs w:val="20"/>
                  <w:rPrChange w:id="1042" w:author="Joseph Sempa" w:date="2024-09-19T17:11:00Z" w16du:dateUtc="2024-09-19T15:11:00Z">
                    <w:rPr/>
                  </w:rPrChange>
                </w:rPr>
                <w:t>&lt;0.001</w:t>
              </w:r>
            </w:ins>
            <w:del w:id="1043" w:author="Joseph Sempa" w:date="2024-09-19T17:10:00Z" w16du:dateUtc="2024-09-19T15:10:00Z">
              <w:r w:rsidRPr="00116D50" w:rsidDel="00A96FB6">
                <w:rPr>
                  <w:rFonts w:ascii="Arial" w:eastAsia="Arial" w:hAnsi="Arial" w:cs="Arial"/>
                  <w:b/>
                  <w:bCs/>
                  <w:color w:val="000000"/>
                  <w:sz w:val="20"/>
                  <w:szCs w:val="20"/>
                  <w:rPrChange w:id="1044" w:author="Joseph Sempa" w:date="2024-09-19T17:11:00Z" w16du:dateUtc="2024-09-19T15:11:00Z">
                    <w:rPr>
                      <w:rFonts w:eastAsia="Arial" w:cs="Arial"/>
                      <w:b/>
                      <w:bCs/>
                      <w:color w:val="000000"/>
                      <w:sz w:val="18"/>
                      <w:szCs w:val="18"/>
                    </w:rPr>
                  </w:rPrChange>
                </w:rPr>
                <w:delText>0.008</w:delText>
              </w:r>
            </w:del>
          </w:p>
        </w:tc>
      </w:tr>
      <w:tr w:rsidR="00116D50" w:rsidRPr="00116D50" w14:paraId="4D227CD0" w14:textId="77777777" w:rsidTr="003F33A3">
        <w:tc>
          <w:tcPr>
            <w:tcW w:w="2191" w:type="pct"/>
          </w:tcPr>
          <w:p w14:paraId="6A908F2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45" w:author="Joseph Sempa" w:date="2024-09-19T17:11:00Z" w16du:dateUtc="2024-09-19T15:11:00Z">
                  <w:rPr>
                    <w:bCs/>
                    <w:sz w:val="18"/>
                    <w:szCs w:val="18"/>
                  </w:rPr>
                </w:rPrChange>
              </w:rPr>
            </w:pPr>
            <w:r w:rsidRPr="00116D50">
              <w:rPr>
                <w:rFonts w:ascii="Arial" w:eastAsia="Arial" w:hAnsi="Arial" w:cs="Arial"/>
                <w:bCs/>
                <w:color w:val="000000"/>
                <w:sz w:val="20"/>
                <w:szCs w:val="20"/>
                <w:rPrChange w:id="1046" w:author="Joseph Sempa" w:date="2024-09-19T17:11:00Z" w16du:dateUtc="2024-09-19T15:11:00Z">
                  <w:rPr>
                    <w:rFonts w:eastAsia="Arial" w:cs="Arial"/>
                    <w:bCs/>
                    <w:color w:val="000000"/>
                    <w:sz w:val="18"/>
                    <w:szCs w:val="18"/>
                  </w:rPr>
                </w:rPrChange>
              </w:rPr>
              <w:t>Pneumonia</w:t>
            </w:r>
          </w:p>
        </w:tc>
        <w:tc>
          <w:tcPr>
            <w:tcW w:w="996" w:type="pct"/>
          </w:tcPr>
          <w:p w14:paraId="46D1FEF3" w14:textId="732DABD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47" w:author="Joseph Sempa" w:date="2024-09-19T17:11:00Z" w16du:dateUtc="2024-09-19T15:11:00Z">
                  <w:rPr>
                    <w:sz w:val="18"/>
                    <w:szCs w:val="18"/>
                  </w:rPr>
                </w:rPrChange>
              </w:rPr>
            </w:pPr>
            <w:ins w:id="1048" w:author="Joseph Sempa" w:date="2024-09-19T17:10:00Z" w16du:dateUtc="2024-09-19T15:10:00Z">
              <w:r w:rsidRPr="00116D50">
                <w:rPr>
                  <w:rFonts w:ascii="Arial" w:hAnsi="Arial" w:cs="Arial"/>
                  <w:sz w:val="20"/>
                  <w:szCs w:val="20"/>
                  <w:rPrChange w:id="1049" w:author="Joseph Sempa" w:date="2024-09-19T17:11:00Z" w16du:dateUtc="2024-09-19T15:11:00Z">
                    <w:rPr/>
                  </w:rPrChange>
                </w:rPr>
                <w:t>14 (10.9%)</w:t>
              </w:r>
            </w:ins>
            <w:del w:id="1050" w:author="Joseph Sempa" w:date="2024-09-19T17:10:00Z" w16du:dateUtc="2024-09-19T15:10:00Z">
              <w:r w:rsidRPr="00116D50" w:rsidDel="00A96FB6">
                <w:rPr>
                  <w:rFonts w:ascii="Arial" w:eastAsia="Arial" w:hAnsi="Arial" w:cs="Arial"/>
                  <w:color w:val="000000"/>
                  <w:sz w:val="20"/>
                  <w:szCs w:val="20"/>
                  <w:rPrChange w:id="1051" w:author="Joseph Sempa" w:date="2024-09-19T17:11:00Z" w16du:dateUtc="2024-09-19T15:11:00Z">
                    <w:rPr>
                      <w:rFonts w:eastAsia="Arial" w:cs="Arial"/>
                      <w:color w:val="000000"/>
                      <w:sz w:val="18"/>
                      <w:szCs w:val="18"/>
                    </w:rPr>
                  </w:rPrChange>
                </w:rPr>
                <w:delText>7 (11.7%)</w:delText>
              </w:r>
            </w:del>
          </w:p>
        </w:tc>
        <w:tc>
          <w:tcPr>
            <w:tcW w:w="996" w:type="pct"/>
          </w:tcPr>
          <w:p w14:paraId="012E9A4E" w14:textId="46B7501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52" w:author="Joseph Sempa" w:date="2024-09-19T17:11:00Z" w16du:dateUtc="2024-09-19T15:11:00Z">
                  <w:rPr>
                    <w:sz w:val="18"/>
                    <w:szCs w:val="18"/>
                  </w:rPr>
                </w:rPrChange>
              </w:rPr>
            </w:pPr>
            <w:ins w:id="1053" w:author="Joseph Sempa" w:date="2024-09-19T17:10:00Z" w16du:dateUtc="2024-09-19T15:10:00Z">
              <w:r w:rsidRPr="00116D50">
                <w:rPr>
                  <w:rFonts w:ascii="Arial" w:hAnsi="Arial" w:cs="Arial"/>
                  <w:sz w:val="20"/>
                  <w:szCs w:val="20"/>
                  <w:rPrChange w:id="1054" w:author="Joseph Sempa" w:date="2024-09-19T17:11:00Z" w16du:dateUtc="2024-09-19T15:11:00Z">
                    <w:rPr/>
                  </w:rPrChange>
                </w:rPr>
                <w:t>0 (0.0%)</w:t>
              </w:r>
            </w:ins>
            <w:del w:id="1055" w:author="Joseph Sempa" w:date="2024-09-19T17:10:00Z" w16du:dateUtc="2024-09-19T15:10:00Z">
              <w:r w:rsidRPr="00116D50" w:rsidDel="00A96FB6">
                <w:rPr>
                  <w:rFonts w:ascii="Arial" w:eastAsia="Arial" w:hAnsi="Arial" w:cs="Arial"/>
                  <w:color w:val="000000"/>
                  <w:sz w:val="20"/>
                  <w:szCs w:val="20"/>
                  <w:rPrChange w:id="1056" w:author="Joseph Sempa" w:date="2024-09-19T17:11:00Z" w16du:dateUtc="2024-09-19T15:11:00Z">
                    <w:rPr>
                      <w:rFonts w:eastAsia="Arial" w:cs="Arial"/>
                      <w:color w:val="000000"/>
                      <w:sz w:val="18"/>
                      <w:szCs w:val="18"/>
                    </w:rPr>
                  </w:rPrChange>
                </w:rPr>
                <w:delText>0 (0.0%)</w:delText>
              </w:r>
            </w:del>
          </w:p>
        </w:tc>
        <w:tc>
          <w:tcPr>
            <w:tcW w:w="817" w:type="pct"/>
          </w:tcPr>
          <w:p w14:paraId="73E256A2" w14:textId="620D17F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57" w:author="Joseph Sempa" w:date="2024-09-19T17:11:00Z" w16du:dateUtc="2024-09-19T15:11:00Z">
                  <w:rPr>
                    <w:sz w:val="18"/>
                    <w:szCs w:val="18"/>
                  </w:rPr>
                </w:rPrChange>
              </w:rPr>
            </w:pPr>
            <w:ins w:id="1058" w:author="Joseph Sempa" w:date="2024-09-19T17:10:00Z" w16du:dateUtc="2024-09-19T15:10:00Z">
              <w:r w:rsidRPr="00116D50">
                <w:rPr>
                  <w:rFonts w:ascii="Arial" w:hAnsi="Arial" w:cs="Arial"/>
                  <w:sz w:val="20"/>
                  <w:szCs w:val="20"/>
                  <w:rPrChange w:id="1059" w:author="Joseph Sempa" w:date="2024-09-19T17:11:00Z" w16du:dateUtc="2024-09-19T15:11:00Z">
                    <w:rPr/>
                  </w:rPrChange>
                </w:rPr>
                <w:t>&gt;0.9</w:t>
              </w:r>
            </w:ins>
            <w:del w:id="1060" w:author="Joseph Sempa" w:date="2024-09-19T17:10:00Z" w16du:dateUtc="2024-09-19T15:10:00Z">
              <w:r w:rsidRPr="00116D50" w:rsidDel="00A96FB6">
                <w:rPr>
                  <w:rFonts w:ascii="Arial" w:eastAsia="Arial" w:hAnsi="Arial" w:cs="Arial"/>
                  <w:color w:val="000000"/>
                  <w:sz w:val="20"/>
                  <w:szCs w:val="20"/>
                  <w:rPrChange w:id="1061" w:author="Joseph Sempa" w:date="2024-09-19T17:11:00Z" w16du:dateUtc="2024-09-19T15:11:00Z">
                    <w:rPr>
                      <w:rFonts w:eastAsia="Arial" w:cs="Arial"/>
                      <w:color w:val="000000"/>
                      <w:sz w:val="18"/>
                      <w:szCs w:val="18"/>
                    </w:rPr>
                  </w:rPrChange>
                </w:rPr>
                <w:delText>&gt;0.9</w:delText>
              </w:r>
            </w:del>
          </w:p>
        </w:tc>
      </w:tr>
      <w:tr w:rsidR="00116D50" w:rsidRPr="00116D50" w14:paraId="142F9FA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24F967A" w14:textId="466B511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62" w:author="Joseph Sempa" w:date="2024-09-19T17:11:00Z" w16du:dateUtc="2024-09-19T15:11:00Z">
                  <w:rPr>
                    <w:bCs/>
                    <w:sz w:val="18"/>
                    <w:szCs w:val="18"/>
                  </w:rPr>
                </w:rPrChange>
              </w:rPr>
            </w:pPr>
            <w:r w:rsidRPr="00116D50">
              <w:rPr>
                <w:rFonts w:ascii="Arial" w:eastAsia="Arial" w:hAnsi="Arial" w:cs="Arial"/>
                <w:bCs/>
                <w:color w:val="000000"/>
                <w:sz w:val="20"/>
                <w:szCs w:val="20"/>
                <w:rPrChange w:id="1063" w:author="Joseph Sempa" w:date="2024-09-19T17:11:00Z" w16du:dateUtc="2024-09-19T15:11:00Z">
                  <w:rPr>
                    <w:rFonts w:eastAsia="Arial" w:cs="Arial"/>
                    <w:bCs/>
                    <w:color w:val="000000"/>
                    <w:sz w:val="18"/>
                    <w:szCs w:val="18"/>
                  </w:rPr>
                </w:rPrChange>
              </w:rPr>
              <w:t>Herpes simplex virus HSV</w:t>
            </w:r>
          </w:p>
        </w:tc>
        <w:tc>
          <w:tcPr>
            <w:tcW w:w="996" w:type="pct"/>
          </w:tcPr>
          <w:p w14:paraId="224CBBF6" w14:textId="3D7675C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64" w:author="Joseph Sempa" w:date="2024-09-19T17:11:00Z" w16du:dateUtc="2024-09-19T15:11:00Z">
                  <w:rPr>
                    <w:sz w:val="18"/>
                    <w:szCs w:val="18"/>
                  </w:rPr>
                </w:rPrChange>
              </w:rPr>
            </w:pPr>
            <w:ins w:id="1065" w:author="Joseph Sempa" w:date="2024-09-19T17:10:00Z" w16du:dateUtc="2024-09-19T15:10:00Z">
              <w:r w:rsidRPr="00116D50">
                <w:rPr>
                  <w:rFonts w:ascii="Arial" w:hAnsi="Arial" w:cs="Arial"/>
                  <w:sz w:val="20"/>
                  <w:szCs w:val="20"/>
                  <w:rPrChange w:id="1066" w:author="Joseph Sempa" w:date="2024-09-19T17:11:00Z" w16du:dateUtc="2024-09-19T15:11:00Z">
                    <w:rPr/>
                  </w:rPrChange>
                </w:rPr>
                <w:t>2 (1.6%)</w:t>
              </w:r>
            </w:ins>
            <w:del w:id="1067" w:author="Joseph Sempa" w:date="2024-09-19T17:10:00Z" w16du:dateUtc="2024-09-19T15:10:00Z">
              <w:r w:rsidRPr="00116D50" w:rsidDel="00A96FB6">
                <w:rPr>
                  <w:rFonts w:ascii="Arial" w:eastAsia="Arial" w:hAnsi="Arial" w:cs="Arial"/>
                  <w:color w:val="000000"/>
                  <w:sz w:val="20"/>
                  <w:szCs w:val="20"/>
                  <w:rPrChange w:id="1068" w:author="Joseph Sempa" w:date="2024-09-19T17:11:00Z" w16du:dateUtc="2024-09-19T15:11:00Z">
                    <w:rPr>
                      <w:rFonts w:eastAsia="Arial" w:cs="Arial"/>
                      <w:color w:val="000000"/>
                      <w:sz w:val="18"/>
                      <w:szCs w:val="18"/>
                    </w:rPr>
                  </w:rPrChange>
                </w:rPr>
                <w:delText>1 (1.7%)</w:delText>
              </w:r>
            </w:del>
          </w:p>
        </w:tc>
        <w:tc>
          <w:tcPr>
            <w:tcW w:w="996" w:type="pct"/>
          </w:tcPr>
          <w:p w14:paraId="74D38695" w14:textId="2E9FC91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69" w:author="Joseph Sempa" w:date="2024-09-19T17:11:00Z" w16du:dateUtc="2024-09-19T15:11:00Z">
                  <w:rPr>
                    <w:sz w:val="18"/>
                    <w:szCs w:val="18"/>
                  </w:rPr>
                </w:rPrChange>
              </w:rPr>
            </w:pPr>
            <w:ins w:id="1070" w:author="Joseph Sempa" w:date="2024-09-19T17:10:00Z" w16du:dateUtc="2024-09-19T15:10:00Z">
              <w:r w:rsidRPr="00116D50">
                <w:rPr>
                  <w:rFonts w:ascii="Arial" w:hAnsi="Arial" w:cs="Arial"/>
                  <w:sz w:val="20"/>
                  <w:szCs w:val="20"/>
                  <w:rPrChange w:id="1071" w:author="Joseph Sempa" w:date="2024-09-19T17:11:00Z" w16du:dateUtc="2024-09-19T15:11:00Z">
                    <w:rPr/>
                  </w:rPrChange>
                </w:rPr>
                <w:t>0 (0.0%)</w:t>
              </w:r>
            </w:ins>
            <w:del w:id="1072" w:author="Joseph Sempa" w:date="2024-09-19T17:10:00Z" w16du:dateUtc="2024-09-19T15:10:00Z">
              <w:r w:rsidRPr="00116D50" w:rsidDel="00A96FB6">
                <w:rPr>
                  <w:rFonts w:ascii="Arial" w:eastAsia="Arial" w:hAnsi="Arial" w:cs="Arial"/>
                  <w:color w:val="000000"/>
                  <w:sz w:val="20"/>
                  <w:szCs w:val="20"/>
                  <w:rPrChange w:id="1073" w:author="Joseph Sempa" w:date="2024-09-19T17:11:00Z" w16du:dateUtc="2024-09-19T15:11:00Z">
                    <w:rPr>
                      <w:rFonts w:eastAsia="Arial" w:cs="Arial"/>
                      <w:color w:val="000000"/>
                      <w:sz w:val="18"/>
                      <w:szCs w:val="18"/>
                    </w:rPr>
                  </w:rPrChange>
                </w:rPr>
                <w:delText>0 (0.0%)</w:delText>
              </w:r>
            </w:del>
          </w:p>
        </w:tc>
        <w:tc>
          <w:tcPr>
            <w:tcW w:w="817" w:type="pct"/>
          </w:tcPr>
          <w:p w14:paraId="71DF0780" w14:textId="483AC9B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74" w:author="Joseph Sempa" w:date="2024-09-19T17:11:00Z" w16du:dateUtc="2024-09-19T15:11:00Z">
                  <w:rPr>
                    <w:sz w:val="18"/>
                    <w:szCs w:val="18"/>
                  </w:rPr>
                </w:rPrChange>
              </w:rPr>
            </w:pPr>
            <w:ins w:id="1075" w:author="Joseph Sempa" w:date="2024-09-19T17:10:00Z" w16du:dateUtc="2024-09-19T15:10:00Z">
              <w:r w:rsidRPr="00116D50">
                <w:rPr>
                  <w:rFonts w:ascii="Arial" w:hAnsi="Arial" w:cs="Arial"/>
                  <w:sz w:val="20"/>
                  <w:szCs w:val="20"/>
                  <w:rPrChange w:id="1076" w:author="Joseph Sempa" w:date="2024-09-19T17:11:00Z" w16du:dateUtc="2024-09-19T15:11:00Z">
                    <w:rPr/>
                  </w:rPrChange>
                </w:rPr>
                <w:t>&gt;0.9</w:t>
              </w:r>
            </w:ins>
            <w:del w:id="1077" w:author="Joseph Sempa" w:date="2024-09-19T17:10:00Z" w16du:dateUtc="2024-09-19T15:10:00Z">
              <w:r w:rsidRPr="00116D50" w:rsidDel="00A96FB6">
                <w:rPr>
                  <w:rFonts w:ascii="Arial" w:eastAsia="Arial" w:hAnsi="Arial" w:cs="Arial"/>
                  <w:color w:val="000000"/>
                  <w:sz w:val="20"/>
                  <w:szCs w:val="20"/>
                  <w:rPrChange w:id="1078" w:author="Joseph Sempa" w:date="2024-09-19T17:11:00Z" w16du:dateUtc="2024-09-19T15:11:00Z">
                    <w:rPr>
                      <w:rFonts w:eastAsia="Arial" w:cs="Arial"/>
                      <w:color w:val="000000"/>
                      <w:sz w:val="18"/>
                      <w:szCs w:val="18"/>
                    </w:rPr>
                  </w:rPrChange>
                </w:rPr>
                <w:delText>&gt;0.9</w:delText>
              </w:r>
            </w:del>
          </w:p>
        </w:tc>
      </w:tr>
      <w:tr w:rsidR="00116D50" w:rsidRPr="00116D50" w14:paraId="25536CF2" w14:textId="77777777" w:rsidTr="003F33A3">
        <w:tc>
          <w:tcPr>
            <w:tcW w:w="2191" w:type="pct"/>
          </w:tcPr>
          <w:p w14:paraId="020BAD26" w14:textId="291342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79" w:author="Joseph Sempa" w:date="2024-09-19T17:11:00Z" w16du:dateUtc="2024-09-19T15:11:00Z">
                  <w:rPr>
                    <w:bCs/>
                    <w:sz w:val="18"/>
                    <w:szCs w:val="18"/>
                  </w:rPr>
                </w:rPrChange>
              </w:rPr>
            </w:pPr>
            <w:r w:rsidRPr="00116D50">
              <w:rPr>
                <w:rFonts w:ascii="Arial" w:eastAsia="Arial" w:hAnsi="Arial" w:cs="Arial"/>
                <w:bCs/>
                <w:color w:val="000000"/>
                <w:sz w:val="20"/>
                <w:szCs w:val="20"/>
                <w:rPrChange w:id="1080" w:author="Joseph Sempa" w:date="2024-09-19T17:11:00Z" w16du:dateUtc="2024-09-19T15:11:00Z">
                  <w:rPr>
                    <w:rFonts w:eastAsia="Arial" w:cs="Arial"/>
                    <w:bCs/>
                    <w:color w:val="000000"/>
                    <w:sz w:val="18"/>
                    <w:szCs w:val="18"/>
                  </w:rPr>
                </w:rPrChange>
              </w:rPr>
              <w:t>Hepatitis B</w:t>
            </w:r>
          </w:p>
        </w:tc>
        <w:tc>
          <w:tcPr>
            <w:tcW w:w="996" w:type="pct"/>
          </w:tcPr>
          <w:p w14:paraId="14FE2D20" w14:textId="0F3F77A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81" w:author="Joseph Sempa" w:date="2024-09-19T17:11:00Z" w16du:dateUtc="2024-09-19T15:11:00Z">
                  <w:rPr>
                    <w:sz w:val="18"/>
                    <w:szCs w:val="18"/>
                  </w:rPr>
                </w:rPrChange>
              </w:rPr>
            </w:pPr>
            <w:ins w:id="1082" w:author="Joseph Sempa" w:date="2024-09-19T17:10:00Z" w16du:dateUtc="2024-09-19T15:10:00Z">
              <w:r w:rsidRPr="00116D50">
                <w:rPr>
                  <w:rFonts w:ascii="Arial" w:hAnsi="Arial" w:cs="Arial"/>
                  <w:sz w:val="20"/>
                  <w:szCs w:val="20"/>
                  <w:rPrChange w:id="1083" w:author="Joseph Sempa" w:date="2024-09-19T17:11:00Z" w16du:dateUtc="2024-09-19T15:11:00Z">
                    <w:rPr/>
                  </w:rPrChange>
                </w:rPr>
                <w:t>0 (0.0%)</w:t>
              </w:r>
            </w:ins>
            <w:del w:id="1084" w:author="Joseph Sempa" w:date="2024-09-19T17:10:00Z" w16du:dateUtc="2024-09-19T15:10:00Z">
              <w:r w:rsidRPr="00116D50" w:rsidDel="00A96FB6">
                <w:rPr>
                  <w:rFonts w:ascii="Arial" w:eastAsia="Arial" w:hAnsi="Arial" w:cs="Arial"/>
                  <w:color w:val="000000"/>
                  <w:sz w:val="20"/>
                  <w:szCs w:val="20"/>
                  <w:rPrChange w:id="1085" w:author="Joseph Sempa" w:date="2024-09-19T17:11:00Z" w16du:dateUtc="2024-09-19T15:11:00Z">
                    <w:rPr>
                      <w:rFonts w:eastAsia="Arial" w:cs="Arial"/>
                      <w:color w:val="000000"/>
                      <w:sz w:val="18"/>
                      <w:szCs w:val="18"/>
                    </w:rPr>
                  </w:rPrChange>
                </w:rPr>
                <w:delText>0 (0.0%)</w:delText>
              </w:r>
            </w:del>
          </w:p>
        </w:tc>
        <w:tc>
          <w:tcPr>
            <w:tcW w:w="996" w:type="pct"/>
          </w:tcPr>
          <w:p w14:paraId="7615DF71" w14:textId="39191F1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86" w:author="Joseph Sempa" w:date="2024-09-19T17:11:00Z" w16du:dateUtc="2024-09-19T15:11:00Z">
                  <w:rPr>
                    <w:sz w:val="18"/>
                    <w:szCs w:val="18"/>
                  </w:rPr>
                </w:rPrChange>
              </w:rPr>
            </w:pPr>
            <w:ins w:id="1087" w:author="Joseph Sempa" w:date="2024-09-19T17:10:00Z" w16du:dateUtc="2024-09-19T15:10:00Z">
              <w:r w:rsidRPr="00116D50">
                <w:rPr>
                  <w:rFonts w:ascii="Arial" w:hAnsi="Arial" w:cs="Arial"/>
                  <w:sz w:val="20"/>
                  <w:szCs w:val="20"/>
                  <w:rPrChange w:id="1088" w:author="Joseph Sempa" w:date="2024-09-19T17:11:00Z" w16du:dateUtc="2024-09-19T15:11:00Z">
                    <w:rPr/>
                  </w:rPrChange>
                </w:rPr>
                <w:t>0 (0.0%)</w:t>
              </w:r>
            </w:ins>
            <w:del w:id="1089" w:author="Joseph Sempa" w:date="2024-09-19T17:10:00Z" w16du:dateUtc="2024-09-19T15:10:00Z">
              <w:r w:rsidRPr="00116D50" w:rsidDel="00A96FB6">
                <w:rPr>
                  <w:rFonts w:ascii="Arial" w:eastAsia="Arial" w:hAnsi="Arial" w:cs="Arial"/>
                  <w:color w:val="000000"/>
                  <w:sz w:val="20"/>
                  <w:szCs w:val="20"/>
                  <w:rPrChange w:id="1090" w:author="Joseph Sempa" w:date="2024-09-19T17:11:00Z" w16du:dateUtc="2024-09-19T15:11:00Z">
                    <w:rPr>
                      <w:rFonts w:eastAsia="Arial" w:cs="Arial"/>
                      <w:color w:val="000000"/>
                      <w:sz w:val="18"/>
                      <w:szCs w:val="18"/>
                    </w:rPr>
                  </w:rPrChange>
                </w:rPr>
                <w:delText>1 (16.7%)</w:delText>
              </w:r>
            </w:del>
          </w:p>
        </w:tc>
        <w:tc>
          <w:tcPr>
            <w:tcW w:w="817" w:type="pct"/>
          </w:tcPr>
          <w:p w14:paraId="4029F972" w14:textId="13CB888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91" w:author="Joseph Sempa" w:date="2024-09-19T17:11:00Z" w16du:dateUtc="2024-09-19T15:11:00Z">
                  <w:rPr>
                    <w:sz w:val="18"/>
                    <w:szCs w:val="18"/>
                  </w:rPr>
                </w:rPrChange>
              </w:rPr>
            </w:pPr>
            <w:del w:id="1092" w:author="Joseph Sempa" w:date="2024-09-19T17:10:00Z" w16du:dateUtc="2024-09-19T15:10:00Z">
              <w:r w:rsidRPr="00116D50" w:rsidDel="00A96FB6">
                <w:rPr>
                  <w:rFonts w:ascii="Arial" w:eastAsia="Arial" w:hAnsi="Arial" w:cs="Arial"/>
                  <w:color w:val="000000"/>
                  <w:sz w:val="20"/>
                  <w:szCs w:val="20"/>
                  <w:rPrChange w:id="1093" w:author="Joseph Sempa" w:date="2024-09-19T17:11:00Z" w16du:dateUtc="2024-09-19T15:11:00Z">
                    <w:rPr>
                      <w:rFonts w:eastAsia="Arial" w:cs="Arial"/>
                      <w:color w:val="000000"/>
                      <w:sz w:val="18"/>
                      <w:szCs w:val="18"/>
                    </w:rPr>
                  </w:rPrChange>
                </w:rPr>
                <w:delText>0.091</w:delText>
              </w:r>
            </w:del>
          </w:p>
        </w:tc>
      </w:tr>
      <w:tr w:rsidR="00116D50" w:rsidRPr="00116D50" w14:paraId="1CB3D254"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C875449"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094" w:author="Joseph Sempa" w:date="2024-09-19T17:11:00Z" w16du:dateUtc="2024-09-19T15:11:00Z">
                  <w:rPr>
                    <w:bCs/>
                    <w:sz w:val="18"/>
                    <w:szCs w:val="18"/>
                  </w:rPr>
                </w:rPrChange>
              </w:rPr>
            </w:pPr>
            <w:r w:rsidRPr="00116D50">
              <w:rPr>
                <w:rFonts w:ascii="Arial" w:eastAsia="Arial" w:hAnsi="Arial" w:cs="Arial"/>
                <w:bCs/>
                <w:color w:val="000000"/>
                <w:sz w:val="20"/>
                <w:szCs w:val="20"/>
                <w:rPrChange w:id="1095" w:author="Joseph Sempa" w:date="2024-09-19T17:11:00Z" w16du:dateUtc="2024-09-19T15:11:00Z">
                  <w:rPr>
                    <w:rFonts w:eastAsia="Arial" w:cs="Arial"/>
                    <w:bCs/>
                    <w:color w:val="000000"/>
                    <w:sz w:val="18"/>
                    <w:szCs w:val="18"/>
                  </w:rPr>
                </w:rPrChange>
              </w:rPr>
              <w:t>Candida</w:t>
            </w:r>
          </w:p>
        </w:tc>
        <w:tc>
          <w:tcPr>
            <w:tcW w:w="996" w:type="pct"/>
          </w:tcPr>
          <w:p w14:paraId="3EB93C3A" w14:textId="4F45794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096" w:author="Joseph Sempa" w:date="2024-09-19T17:11:00Z" w16du:dateUtc="2024-09-19T15:11:00Z">
                  <w:rPr>
                    <w:sz w:val="18"/>
                    <w:szCs w:val="18"/>
                  </w:rPr>
                </w:rPrChange>
              </w:rPr>
            </w:pPr>
            <w:ins w:id="1097" w:author="Joseph Sempa" w:date="2024-09-19T17:10:00Z" w16du:dateUtc="2024-09-19T15:10:00Z">
              <w:r w:rsidRPr="00116D50">
                <w:rPr>
                  <w:rFonts w:ascii="Arial" w:hAnsi="Arial" w:cs="Arial"/>
                  <w:sz w:val="20"/>
                  <w:szCs w:val="20"/>
                  <w:rPrChange w:id="1098" w:author="Joseph Sempa" w:date="2024-09-19T17:11:00Z" w16du:dateUtc="2024-09-19T15:11:00Z">
                    <w:rPr/>
                  </w:rPrChange>
                </w:rPr>
                <w:t>6 (4.7%)</w:t>
              </w:r>
            </w:ins>
            <w:del w:id="1099" w:author="Joseph Sempa" w:date="2024-09-19T17:10:00Z" w16du:dateUtc="2024-09-19T15:10:00Z">
              <w:r w:rsidRPr="00116D50" w:rsidDel="00A96FB6">
                <w:rPr>
                  <w:rFonts w:ascii="Arial" w:eastAsia="Arial" w:hAnsi="Arial" w:cs="Arial"/>
                  <w:color w:val="000000"/>
                  <w:sz w:val="20"/>
                  <w:szCs w:val="20"/>
                  <w:rPrChange w:id="1100" w:author="Joseph Sempa" w:date="2024-09-19T17:11:00Z" w16du:dateUtc="2024-09-19T15:11:00Z">
                    <w:rPr>
                      <w:rFonts w:eastAsia="Arial" w:cs="Arial"/>
                      <w:color w:val="000000"/>
                      <w:sz w:val="18"/>
                      <w:szCs w:val="18"/>
                    </w:rPr>
                  </w:rPrChange>
                </w:rPr>
                <w:delText>4 (6.7%)</w:delText>
              </w:r>
            </w:del>
          </w:p>
        </w:tc>
        <w:tc>
          <w:tcPr>
            <w:tcW w:w="996" w:type="pct"/>
          </w:tcPr>
          <w:p w14:paraId="63485064" w14:textId="2280378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01" w:author="Joseph Sempa" w:date="2024-09-19T17:11:00Z" w16du:dateUtc="2024-09-19T15:11:00Z">
                  <w:rPr>
                    <w:sz w:val="18"/>
                    <w:szCs w:val="18"/>
                  </w:rPr>
                </w:rPrChange>
              </w:rPr>
            </w:pPr>
            <w:ins w:id="1102" w:author="Joseph Sempa" w:date="2024-09-19T17:10:00Z" w16du:dateUtc="2024-09-19T15:10:00Z">
              <w:r w:rsidRPr="00116D50">
                <w:rPr>
                  <w:rFonts w:ascii="Arial" w:hAnsi="Arial" w:cs="Arial"/>
                  <w:sz w:val="20"/>
                  <w:szCs w:val="20"/>
                  <w:rPrChange w:id="1103" w:author="Joseph Sempa" w:date="2024-09-19T17:11:00Z" w16du:dateUtc="2024-09-19T15:11:00Z">
                    <w:rPr/>
                  </w:rPrChange>
                </w:rPr>
                <w:t>0 (0.0%)</w:t>
              </w:r>
            </w:ins>
            <w:del w:id="1104" w:author="Joseph Sempa" w:date="2024-09-19T17:10:00Z" w16du:dateUtc="2024-09-19T15:10:00Z">
              <w:r w:rsidRPr="00116D50" w:rsidDel="00A96FB6">
                <w:rPr>
                  <w:rFonts w:ascii="Arial" w:eastAsia="Arial" w:hAnsi="Arial" w:cs="Arial"/>
                  <w:color w:val="000000"/>
                  <w:sz w:val="20"/>
                  <w:szCs w:val="20"/>
                  <w:rPrChange w:id="1105" w:author="Joseph Sempa" w:date="2024-09-19T17:11:00Z" w16du:dateUtc="2024-09-19T15:11:00Z">
                    <w:rPr>
                      <w:rFonts w:eastAsia="Arial" w:cs="Arial"/>
                      <w:color w:val="000000"/>
                      <w:sz w:val="18"/>
                      <w:szCs w:val="18"/>
                    </w:rPr>
                  </w:rPrChange>
                </w:rPr>
                <w:delText>0 (0.0%)</w:delText>
              </w:r>
            </w:del>
          </w:p>
        </w:tc>
        <w:tc>
          <w:tcPr>
            <w:tcW w:w="817" w:type="pct"/>
          </w:tcPr>
          <w:p w14:paraId="6840E591" w14:textId="3820A29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06" w:author="Joseph Sempa" w:date="2024-09-19T17:11:00Z" w16du:dateUtc="2024-09-19T15:11:00Z">
                  <w:rPr>
                    <w:sz w:val="18"/>
                    <w:szCs w:val="18"/>
                  </w:rPr>
                </w:rPrChange>
              </w:rPr>
            </w:pPr>
            <w:ins w:id="1107" w:author="Joseph Sempa" w:date="2024-09-19T17:10:00Z" w16du:dateUtc="2024-09-19T15:10:00Z">
              <w:r w:rsidRPr="00116D50">
                <w:rPr>
                  <w:rFonts w:ascii="Arial" w:hAnsi="Arial" w:cs="Arial"/>
                  <w:sz w:val="20"/>
                  <w:szCs w:val="20"/>
                  <w:rPrChange w:id="1108" w:author="Joseph Sempa" w:date="2024-09-19T17:11:00Z" w16du:dateUtc="2024-09-19T15:11:00Z">
                    <w:rPr/>
                  </w:rPrChange>
                </w:rPr>
                <w:t>&gt;0.9</w:t>
              </w:r>
            </w:ins>
            <w:del w:id="1109" w:author="Joseph Sempa" w:date="2024-09-19T17:10:00Z" w16du:dateUtc="2024-09-19T15:10:00Z">
              <w:r w:rsidRPr="00116D50" w:rsidDel="00A96FB6">
                <w:rPr>
                  <w:rFonts w:ascii="Arial" w:eastAsia="Arial" w:hAnsi="Arial" w:cs="Arial"/>
                  <w:color w:val="000000"/>
                  <w:sz w:val="20"/>
                  <w:szCs w:val="20"/>
                  <w:rPrChange w:id="1110" w:author="Joseph Sempa" w:date="2024-09-19T17:11:00Z" w16du:dateUtc="2024-09-19T15:11:00Z">
                    <w:rPr>
                      <w:rFonts w:eastAsia="Arial" w:cs="Arial"/>
                      <w:color w:val="000000"/>
                      <w:sz w:val="18"/>
                      <w:szCs w:val="18"/>
                    </w:rPr>
                  </w:rPrChange>
                </w:rPr>
                <w:delText>&gt;0.9</w:delText>
              </w:r>
            </w:del>
          </w:p>
        </w:tc>
      </w:tr>
      <w:tr w:rsidR="00116D50" w:rsidRPr="00116D50" w14:paraId="3A5F262F" w14:textId="77777777" w:rsidTr="003F33A3">
        <w:tc>
          <w:tcPr>
            <w:tcW w:w="2191" w:type="pct"/>
          </w:tcPr>
          <w:p w14:paraId="368EFCA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11" w:author="Joseph Sempa" w:date="2024-09-19T17:11:00Z" w16du:dateUtc="2024-09-19T15:11:00Z">
                  <w:rPr>
                    <w:bCs/>
                    <w:sz w:val="18"/>
                    <w:szCs w:val="18"/>
                  </w:rPr>
                </w:rPrChange>
              </w:rPr>
            </w:pPr>
            <w:r w:rsidRPr="00116D50">
              <w:rPr>
                <w:rFonts w:ascii="Arial" w:eastAsia="Arial" w:hAnsi="Arial" w:cs="Arial"/>
                <w:bCs/>
                <w:color w:val="000000"/>
                <w:sz w:val="20"/>
                <w:szCs w:val="20"/>
                <w:rPrChange w:id="1112" w:author="Joseph Sempa" w:date="2024-09-19T17:11:00Z" w16du:dateUtc="2024-09-19T15:11:00Z">
                  <w:rPr>
                    <w:rFonts w:eastAsia="Arial" w:cs="Arial"/>
                    <w:bCs/>
                    <w:color w:val="000000"/>
                    <w:sz w:val="18"/>
                    <w:szCs w:val="18"/>
                  </w:rPr>
                </w:rPrChange>
              </w:rPr>
              <w:t>Syphilis</w:t>
            </w:r>
          </w:p>
        </w:tc>
        <w:tc>
          <w:tcPr>
            <w:tcW w:w="996" w:type="pct"/>
          </w:tcPr>
          <w:p w14:paraId="26808CC2" w14:textId="4A30A85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13" w:author="Joseph Sempa" w:date="2024-09-19T17:11:00Z" w16du:dateUtc="2024-09-19T15:11:00Z">
                  <w:rPr>
                    <w:sz w:val="18"/>
                    <w:szCs w:val="18"/>
                  </w:rPr>
                </w:rPrChange>
              </w:rPr>
            </w:pPr>
            <w:ins w:id="1114" w:author="Joseph Sempa" w:date="2024-09-19T17:10:00Z" w16du:dateUtc="2024-09-19T15:10:00Z">
              <w:r w:rsidRPr="00116D50">
                <w:rPr>
                  <w:rFonts w:ascii="Arial" w:hAnsi="Arial" w:cs="Arial"/>
                  <w:sz w:val="20"/>
                  <w:szCs w:val="20"/>
                  <w:rPrChange w:id="1115" w:author="Joseph Sempa" w:date="2024-09-19T17:11:00Z" w16du:dateUtc="2024-09-19T15:11:00Z">
                    <w:rPr/>
                  </w:rPrChange>
                </w:rPr>
                <w:t>5 (3.9%)</w:t>
              </w:r>
            </w:ins>
            <w:del w:id="1116" w:author="Joseph Sempa" w:date="2024-09-19T17:10:00Z" w16du:dateUtc="2024-09-19T15:10:00Z">
              <w:r w:rsidRPr="00116D50" w:rsidDel="00A96FB6">
                <w:rPr>
                  <w:rFonts w:ascii="Arial" w:eastAsia="Arial" w:hAnsi="Arial" w:cs="Arial"/>
                  <w:color w:val="000000"/>
                  <w:sz w:val="20"/>
                  <w:szCs w:val="20"/>
                  <w:rPrChange w:id="1117" w:author="Joseph Sempa" w:date="2024-09-19T17:11:00Z" w16du:dateUtc="2024-09-19T15:11:00Z">
                    <w:rPr>
                      <w:rFonts w:eastAsia="Arial" w:cs="Arial"/>
                      <w:color w:val="000000"/>
                      <w:sz w:val="18"/>
                      <w:szCs w:val="18"/>
                    </w:rPr>
                  </w:rPrChange>
                </w:rPr>
                <w:delText>3 (5.0%)</w:delText>
              </w:r>
            </w:del>
          </w:p>
        </w:tc>
        <w:tc>
          <w:tcPr>
            <w:tcW w:w="996" w:type="pct"/>
          </w:tcPr>
          <w:p w14:paraId="2CA4B762" w14:textId="39BC003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18" w:author="Joseph Sempa" w:date="2024-09-19T17:11:00Z" w16du:dateUtc="2024-09-19T15:11:00Z">
                  <w:rPr>
                    <w:sz w:val="18"/>
                    <w:szCs w:val="18"/>
                  </w:rPr>
                </w:rPrChange>
              </w:rPr>
            </w:pPr>
            <w:ins w:id="1119" w:author="Joseph Sempa" w:date="2024-09-19T17:10:00Z" w16du:dateUtc="2024-09-19T15:10:00Z">
              <w:r w:rsidRPr="00116D50">
                <w:rPr>
                  <w:rFonts w:ascii="Arial" w:hAnsi="Arial" w:cs="Arial"/>
                  <w:sz w:val="20"/>
                  <w:szCs w:val="20"/>
                  <w:rPrChange w:id="1120" w:author="Joseph Sempa" w:date="2024-09-19T17:11:00Z" w16du:dateUtc="2024-09-19T15:11:00Z">
                    <w:rPr/>
                  </w:rPrChange>
                </w:rPr>
                <w:t>0 (0.0%)</w:t>
              </w:r>
            </w:ins>
            <w:del w:id="1121" w:author="Joseph Sempa" w:date="2024-09-19T17:10:00Z" w16du:dateUtc="2024-09-19T15:10:00Z">
              <w:r w:rsidRPr="00116D50" w:rsidDel="00A96FB6">
                <w:rPr>
                  <w:rFonts w:ascii="Arial" w:eastAsia="Arial" w:hAnsi="Arial" w:cs="Arial"/>
                  <w:color w:val="000000"/>
                  <w:sz w:val="20"/>
                  <w:szCs w:val="20"/>
                  <w:rPrChange w:id="1122" w:author="Joseph Sempa" w:date="2024-09-19T17:11:00Z" w16du:dateUtc="2024-09-19T15:11:00Z">
                    <w:rPr>
                      <w:rFonts w:eastAsia="Arial" w:cs="Arial"/>
                      <w:color w:val="000000"/>
                      <w:sz w:val="18"/>
                      <w:szCs w:val="18"/>
                    </w:rPr>
                  </w:rPrChange>
                </w:rPr>
                <w:delText>0 (0.0%)</w:delText>
              </w:r>
            </w:del>
          </w:p>
        </w:tc>
        <w:tc>
          <w:tcPr>
            <w:tcW w:w="817" w:type="pct"/>
          </w:tcPr>
          <w:p w14:paraId="461BFA53" w14:textId="2120FCA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23" w:author="Joseph Sempa" w:date="2024-09-19T17:11:00Z" w16du:dateUtc="2024-09-19T15:11:00Z">
                  <w:rPr>
                    <w:sz w:val="18"/>
                    <w:szCs w:val="18"/>
                  </w:rPr>
                </w:rPrChange>
              </w:rPr>
            </w:pPr>
            <w:ins w:id="1124" w:author="Joseph Sempa" w:date="2024-09-19T17:10:00Z" w16du:dateUtc="2024-09-19T15:10:00Z">
              <w:r w:rsidRPr="00116D50">
                <w:rPr>
                  <w:rFonts w:ascii="Arial" w:hAnsi="Arial" w:cs="Arial"/>
                  <w:sz w:val="20"/>
                  <w:szCs w:val="20"/>
                  <w:rPrChange w:id="1125" w:author="Joseph Sempa" w:date="2024-09-19T17:11:00Z" w16du:dateUtc="2024-09-19T15:11:00Z">
                    <w:rPr/>
                  </w:rPrChange>
                </w:rPr>
                <w:t>&gt;0.9</w:t>
              </w:r>
            </w:ins>
            <w:del w:id="1126" w:author="Joseph Sempa" w:date="2024-09-19T17:10:00Z" w16du:dateUtc="2024-09-19T15:10:00Z">
              <w:r w:rsidRPr="00116D50" w:rsidDel="00A96FB6">
                <w:rPr>
                  <w:rFonts w:ascii="Arial" w:eastAsia="Arial" w:hAnsi="Arial" w:cs="Arial"/>
                  <w:color w:val="000000"/>
                  <w:sz w:val="20"/>
                  <w:szCs w:val="20"/>
                  <w:rPrChange w:id="1127" w:author="Joseph Sempa" w:date="2024-09-19T17:11:00Z" w16du:dateUtc="2024-09-19T15:11:00Z">
                    <w:rPr>
                      <w:rFonts w:eastAsia="Arial" w:cs="Arial"/>
                      <w:color w:val="000000"/>
                      <w:sz w:val="18"/>
                      <w:szCs w:val="18"/>
                    </w:rPr>
                  </w:rPrChange>
                </w:rPr>
                <w:delText>&gt;0.9</w:delText>
              </w:r>
            </w:del>
          </w:p>
        </w:tc>
      </w:tr>
      <w:tr w:rsidR="00116D50" w:rsidRPr="00116D50" w14:paraId="244FC9DF"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77DE2E48" w14:textId="3770C68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28" w:author="Joseph Sempa" w:date="2024-09-19T17:11:00Z" w16du:dateUtc="2024-09-19T15:11:00Z">
                  <w:rPr>
                    <w:bCs/>
                    <w:sz w:val="18"/>
                    <w:szCs w:val="18"/>
                  </w:rPr>
                </w:rPrChange>
              </w:rPr>
            </w:pPr>
            <w:r w:rsidRPr="00116D50">
              <w:rPr>
                <w:rFonts w:ascii="Arial" w:eastAsia="Arial" w:hAnsi="Arial" w:cs="Arial"/>
                <w:bCs/>
                <w:color w:val="000000"/>
                <w:sz w:val="20"/>
                <w:szCs w:val="20"/>
                <w:rPrChange w:id="1129" w:author="Joseph Sempa" w:date="2024-09-19T17:11:00Z" w16du:dateUtc="2024-09-19T15:11:00Z">
                  <w:rPr>
                    <w:rFonts w:eastAsia="Arial" w:cs="Arial"/>
                    <w:bCs/>
                    <w:color w:val="000000"/>
                    <w:sz w:val="18"/>
                    <w:szCs w:val="18"/>
                  </w:rPr>
                </w:rPrChange>
              </w:rPr>
              <w:t xml:space="preserve">Pneumocystis </w:t>
            </w:r>
            <w:proofErr w:type="spellStart"/>
            <w:r w:rsidRPr="00116D50">
              <w:rPr>
                <w:rFonts w:ascii="Arial" w:eastAsia="Arial" w:hAnsi="Arial" w:cs="Arial"/>
                <w:bCs/>
                <w:color w:val="000000"/>
                <w:sz w:val="20"/>
                <w:szCs w:val="20"/>
                <w:rPrChange w:id="1130" w:author="Joseph Sempa" w:date="2024-09-19T17:11:00Z" w16du:dateUtc="2024-09-19T15:11:00Z">
                  <w:rPr>
                    <w:rFonts w:eastAsia="Arial" w:cs="Arial"/>
                    <w:bCs/>
                    <w:color w:val="000000"/>
                    <w:sz w:val="18"/>
                    <w:szCs w:val="18"/>
                  </w:rPr>
                </w:rPrChange>
              </w:rPr>
              <w:t>Jiroveci</w:t>
            </w:r>
            <w:proofErr w:type="spellEnd"/>
            <w:r w:rsidRPr="00116D50">
              <w:rPr>
                <w:rFonts w:ascii="Arial" w:eastAsia="Arial" w:hAnsi="Arial" w:cs="Arial"/>
                <w:bCs/>
                <w:color w:val="000000"/>
                <w:sz w:val="20"/>
                <w:szCs w:val="20"/>
                <w:rPrChange w:id="1131" w:author="Joseph Sempa" w:date="2024-09-19T17:11:00Z" w16du:dateUtc="2024-09-19T15:11:00Z">
                  <w:rPr>
                    <w:rFonts w:eastAsia="Arial" w:cs="Arial"/>
                    <w:bCs/>
                    <w:color w:val="000000"/>
                    <w:sz w:val="18"/>
                    <w:szCs w:val="18"/>
                  </w:rPr>
                </w:rPrChange>
              </w:rPr>
              <w:t xml:space="preserve"> Pneumonia</w:t>
            </w:r>
          </w:p>
        </w:tc>
        <w:tc>
          <w:tcPr>
            <w:tcW w:w="996" w:type="pct"/>
          </w:tcPr>
          <w:p w14:paraId="21A28143" w14:textId="1B8FF03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32" w:author="Joseph Sempa" w:date="2024-09-19T17:11:00Z" w16du:dateUtc="2024-09-19T15:11:00Z">
                  <w:rPr>
                    <w:sz w:val="18"/>
                    <w:szCs w:val="18"/>
                  </w:rPr>
                </w:rPrChange>
              </w:rPr>
            </w:pPr>
            <w:ins w:id="1133" w:author="Joseph Sempa" w:date="2024-09-19T17:10:00Z" w16du:dateUtc="2024-09-19T15:10:00Z">
              <w:r w:rsidRPr="00116D50">
                <w:rPr>
                  <w:rFonts w:ascii="Arial" w:hAnsi="Arial" w:cs="Arial"/>
                  <w:sz w:val="20"/>
                  <w:szCs w:val="20"/>
                  <w:rPrChange w:id="1134" w:author="Joseph Sempa" w:date="2024-09-19T17:11:00Z" w16du:dateUtc="2024-09-19T15:11:00Z">
                    <w:rPr/>
                  </w:rPrChange>
                </w:rPr>
                <w:t>2 (1.6%)</w:t>
              </w:r>
            </w:ins>
            <w:del w:id="1135" w:author="Joseph Sempa" w:date="2024-09-19T17:10:00Z" w16du:dateUtc="2024-09-19T15:10:00Z">
              <w:r w:rsidRPr="00116D50" w:rsidDel="00A96FB6">
                <w:rPr>
                  <w:rFonts w:ascii="Arial" w:eastAsia="Arial" w:hAnsi="Arial" w:cs="Arial"/>
                  <w:color w:val="000000"/>
                  <w:sz w:val="20"/>
                  <w:szCs w:val="20"/>
                  <w:rPrChange w:id="1136" w:author="Joseph Sempa" w:date="2024-09-19T17:11:00Z" w16du:dateUtc="2024-09-19T15:11:00Z">
                    <w:rPr>
                      <w:rFonts w:eastAsia="Arial" w:cs="Arial"/>
                      <w:color w:val="000000"/>
                      <w:sz w:val="18"/>
                      <w:szCs w:val="18"/>
                    </w:rPr>
                  </w:rPrChange>
                </w:rPr>
                <w:delText>2 (3.3%)</w:delText>
              </w:r>
            </w:del>
          </w:p>
        </w:tc>
        <w:tc>
          <w:tcPr>
            <w:tcW w:w="996" w:type="pct"/>
          </w:tcPr>
          <w:p w14:paraId="7245999D" w14:textId="1FC5EAE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37" w:author="Joseph Sempa" w:date="2024-09-19T17:11:00Z" w16du:dateUtc="2024-09-19T15:11:00Z">
                  <w:rPr>
                    <w:sz w:val="18"/>
                    <w:szCs w:val="18"/>
                  </w:rPr>
                </w:rPrChange>
              </w:rPr>
            </w:pPr>
            <w:ins w:id="1138" w:author="Joseph Sempa" w:date="2024-09-19T17:10:00Z" w16du:dateUtc="2024-09-19T15:10:00Z">
              <w:r w:rsidRPr="00116D50">
                <w:rPr>
                  <w:rFonts w:ascii="Arial" w:hAnsi="Arial" w:cs="Arial"/>
                  <w:sz w:val="20"/>
                  <w:szCs w:val="20"/>
                  <w:rPrChange w:id="1139" w:author="Joseph Sempa" w:date="2024-09-19T17:11:00Z" w16du:dateUtc="2024-09-19T15:11:00Z">
                    <w:rPr/>
                  </w:rPrChange>
                </w:rPr>
                <w:t>0 (0.0%)</w:t>
              </w:r>
            </w:ins>
            <w:del w:id="1140" w:author="Joseph Sempa" w:date="2024-09-19T17:10:00Z" w16du:dateUtc="2024-09-19T15:10:00Z">
              <w:r w:rsidRPr="00116D50" w:rsidDel="00A96FB6">
                <w:rPr>
                  <w:rFonts w:ascii="Arial" w:eastAsia="Arial" w:hAnsi="Arial" w:cs="Arial"/>
                  <w:color w:val="000000"/>
                  <w:sz w:val="20"/>
                  <w:szCs w:val="20"/>
                  <w:rPrChange w:id="1141" w:author="Joseph Sempa" w:date="2024-09-19T17:11:00Z" w16du:dateUtc="2024-09-19T15:11:00Z">
                    <w:rPr>
                      <w:rFonts w:eastAsia="Arial" w:cs="Arial"/>
                      <w:color w:val="000000"/>
                      <w:sz w:val="18"/>
                      <w:szCs w:val="18"/>
                    </w:rPr>
                  </w:rPrChange>
                </w:rPr>
                <w:delText>0 (0.0%)</w:delText>
              </w:r>
            </w:del>
          </w:p>
        </w:tc>
        <w:tc>
          <w:tcPr>
            <w:tcW w:w="817" w:type="pct"/>
          </w:tcPr>
          <w:p w14:paraId="732317AA" w14:textId="0DEAC1B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42" w:author="Joseph Sempa" w:date="2024-09-19T17:11:00Z" w16du:dateUtc="2024-09-19T15:11:00Z">
                  <w:rPr>
                    <w:sz w:val="18"/>
                    <w:szCs w:val="18"/>
                  </w:rPr>
                </w:rPrChange>
              </w:rPr>
            </w:pPr>
            <w:ins w:id="1143" w:author="Joseph Sempa" w:date="2024-09-19T17:10:00Z" w16du:dateUtc="2024-09-19T15:10:00Z">
              <w:r w:rsidRPr="00116D50">
                <w:rPr>
                  <w:rFonts w:ascii="Arial" w:hAnsi="Arial" w:cs="Arial"/>
                  <w:sz w:val="20"/>
                  <w:szCs w:val="20"/>
                  <w:rPrChange w:id="1144" w:author="Joseph Sempa" w:date="2024-09-19T17:11:00Z" w16du:dateUtc="2024-09-19T15:11:00Z">
                    <w:rPr/>
                  </w:rPrChange>
                </w:rPr>
                <w:t>&gt;0.9</w:t>
              </w:r>
            </w:ins>
            <w:del w:id="1145" w:author="Joseph Sempa" w:date="2024-09-19T17:10:00Z" w16du:dateUtc="2024-09-19T15:10:00Z">
              <w:r w:rsidRPr="00116D50" w:rsidDel="00A96FB6">
                <w:rPr>
                  <w:rFonts w:ascii="Arial" w:eastAsia="Arial" w:hAnsi="Arial" w:cs="Arial"/>
                  <w:color w:val="000000"/>
                  <w:sz w:val="20"/>
                  <w:szCs w:val="20"/>
                  <w:rPrChange w:id="1146" w:author="Joseph Sempa" w:date="2024-09-19T17:11:00Z" w16du:dateUtc="2024-09-19T15:11:00Z">
                    <w:rPr>
                      <w:rFonts w:eastAsia="Arial" w:cs="Arial"/>
                      <w:color w:val="000000"/>
                      <w:sz w:val="18"/>
                      <w:szCs w:val="18"/>
                    </w:rPr>
                  </w:rPrChange>
                </w:rPr>
                <w:delText>&gt;0.9</w:delText>
              </w:r>
            </w:del>
          </w:p>
        </w:tc>
      </w:tr>
      <w:tr w:rsidR="00116D50" w:rsidRPr="00116D50" w14:paraId="28957CAD" w14:textId="77777777" w:rsidTr="003F33A3">
        <w:tc>
          <w:tcPr>
            <w:tcW w:w="2191" w:type="pct"/>
          </w:tcPr>
          <w:p w14:paraId="2679557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47" w:author="Joseph Sempa" w:date="2024-09-19T17:11:00Z" w16du:dateUtc="2024-09-19T15:11:00Z">
                  <w:rPr>
                    <w:bCs/>
                    <w:sz w:val="18"/>
                    <w:szCs w:val="18"/>
                  </w:rPr>
                </w:rPrChange>
              </w:rPr>
            </w:pPr>
            <w:r w:rsidRPr="00116D50">
              <w:rPr>
                <w:rFonts w:ascii="Arial" w:eastAsia="Arial" w:hAnsi="Arial" w:cs="Arial"/>
                <w:bCs/>
                <w:color w:val="000000"/>
                <w:sz w:val="20"/>
                <w:szCs w:val="20"/>
                <w:rPrChange w:id="1148" w:author="Joseph Sempa" w:date="2024-09-19T17:11:00Z" w16du:dateUtc="2024-09-19T15:11:00Z">
                  <w:rPr>
                    <w:rFonts w:eastAsia="Arial" w:cs="Arial"/>
                    <w:bCs/>
                    <w:color w:val="000000"/>
                    <w:sz w:val="18"/>
                    <w:szCs w:val="18"/>
                  </w:rPr>
                </w:rPrChange>
              </w:rPr>
              <w:t>Total CD4 count</w:t>
            </w:r>
          </w:p>
        </w:tc>
        <w:tc>
          <w:tcPr>
            <w:tcW w:w="996" w:type="pct"/>
          </w:tcPr>
          <w:p w14:paraId="17D0F4DA" w14:textId="2730B71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49" w:author="Joseph Sempa" w:date="2024-09-19T17:11:00Z" w16du:dateUtc="2024-09-19T15:11:00Z">
                  <w:rPr>
                    <w:sz w:val="18"/>
                    <w:szCs w:val="18"/>
                  </w:rPr>
                </w:rPrChange>
              </w:rPr>
            </w:pPr>
            <w:ins w:id="1150" w:author="Joseph Sempa" w:date="2024-09-19T17:10:00Z" w16du:dateUtc="2024-09-19T15:10:00Z">
              <w:r w:rsidRPr="00116D50">
                <w:rPr>
                  <w:rFonts w:ascii="Arial" w:hAnsi="Arial" w:cs="Arial"/>
                  <w:sz w:val="20"/>
                  <w:szCs w:val="20"/>
                  <w:rPrChange w:id="1151" w:author="Joseph Sempa" w:date="2024-09-19T17:11:00Z" w16du:dateUtc="2024-09-19T15:11:00Z">
                    <w:rPr/>
                  </w:rPrChange>
                </w:rPr>
                <w:t>28 (10, 54)</w:t>
              </w:r>
            </w:ins>
            <w:del w:id="1152" w:author="Joseph Sempa" w:date="2024-09-19T17:10:00Z" w16du:dateUtc="2024-09-19T15:10:00Z">
              <w:r w:rsidRPr="00116D50" w:rsidDel="00A96FB6">
                <w:rPr>
                  <w:rFonts w:ascii="Arial" w:eastAsia="Arial" w:hAnsi="Arial" w:cs="Arial"/>
                  <w:color w:val="000000"/>
                  <w:sz w:val="20"/>
                  <w:szCs w:val="20"/>
                  <w:rPrChange w:id="1153" w:author="Joseph Sempa" w:date="2024-09-19T17:11:00Z" w16du:dateUtc="2024-09-19T15:11:00Z">
                    <w:rPr>
                      <w:rFonts w:eastAsia="Arial" w:cs="Arial"/>
                      <w:color w:val="000000"/>
                      <w:sz w:val="18"/>
                      <w:szCs w:val="18"/>
                    </w:rPr>
                  </w:rPrChange>
                </w:rPr>
                <w:delText>28 (14, 55)</w:delText>
              </w:r>
            </w:del>
          </w:p>
        </w:tc>
        <w:tc>
          <w:tcPr>
            <w:tcW w:w="996" w:type="pct"/>
          </w:tcPr>
          <w:p w14:paraId="464E0644" w14:textId="0CDF957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54" w:author="Joseph Sempa" w:date="2024-09-19T17:11:00Z" w16du:dateUtc="2024-09-19T15:11:00Z">
                  <w:rPr>
                    <w:sz w:val="18"/>
                    <w:szCs w:val="18"/>
                  </w:rPr>
                </w:rPrChange>
              </w:rPr>
            </w:pPr>
            <w:ins w:id="1155" w:author="Joseph Sempa" w:date="2024-09-19T17:10:00Z" w16du:dateUtc="2024-09-19T15:10:00Z">
              <w:r w:rsidRPr="00116D50">
                <w:rPr>
                  <w:rFonts w:ascii="Arial" w:hAnsi="Arial" w:cs="Arial"/>
                  <w:sz w:val="20"/>
                  <w:szCs w:val="20"/>
                  <w:rPrChange w:id="1156" w:author="Joseph Sempa" w:date="2024-09-19T17:11:00Z" w16du:dateUtc="2024-09-19T15:11:00Z">
                    <w:rPr/>
                  </w:rPrChange>
                </w:rPr>
                <w:t>20 (17, 44)</w:t>
              </w:r>
            </w:ins>
            <w:del w:id="1157" w:author="Joseph Sempa" w:date="2024-09-19T17:10:00Z" w16du:dateUtc="2024-09-19T15:10:00Z">
              <w:r w:rsidRPr="00116D50" w:rsidDel="00A96FB6">
                <w:rPr>
                  <w:rFonts w:ascii="Arial" w:eastAsia="Arial" w:hAnsi="Arial" w:cs="Arial"/>
                  <w:color w:val="000000"/>
                  <w:sz w:val="20"/>
                  <w:szCs w:val="20"/>
                  <w:rPrChange w:id="1158" w:author="Joseph Sempa" w:date="2024-09-19T17:11:00Z" w16du:dateUtc="2024-09-19T15:11:00Z">
                    <w:rPr>
                      <w:rFonts w:eastAsia="Arial" w:cs="Arial"/>
                      <w:color w:val="000000"/>
                      <w:sz w:val="18"/>
                      <w:szCs w:val="18"/>
                    </w:rPr>
                  </w:rPrChange>
                </w:rPr>
                <w:delText>30 (16, 45)</w:delText>
              </w:r>
            </w:del>
          </w:p>
        </w:tc>
        <w:tc>
          <w:tcPr>
            <w:tcW w:w="817" w:type="pct"/>
          </w:tcPr>
          <w:p w14:paraId="3A534BF3" w14:textId="486BC72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59" w:author="Joseph Sempa" w:date="2024-09-19T17:11:00Z" w16du:dateUtc="2024-09-19T15:11:00Z">
                  <w:rPr>
                    <w:sz w:val="18"/>
                    <w:szCs w:val="18"/>
                  </w:rPr>
                </w:rPrChange>
              </w:rPr>
            </w:pPr>
            <w:ins w:id="1160" w:author="Joseph Sempa" w:date="2024-09-19T17:10:00Z" w16du:dateUtc="2024-09-19T15:10:00Z">
              <w:r w:rsidRPr="00116D50">
                <w:rPr>
                  <w:rFonts w:ascii="Arial" w:hAnsi="Arial" w:cs="Arial"/>
                  <w:sz w:val="20"/>
                  <w:szCs w:val="20"/>
                  <w:rPrChange w:id="1161" w:author="Joseph Sempa" w:date="2024-09-19T17:11:00Z" w16du:dateUtc="2024-09-19T15:11:00Z">
                    <w:rPr/>
                  </w:rPrChange>
                </w:rPr>
                <w:t>&gt;0.9</w:t>
              </w:r>
            </w:ins>
            <w:del w:id="1162" w:author="Joseph Sempa" w:date="2024-09-19T17:10:00Z" w16du:dateUtc="2024-09-19T15:10:00Z">
              <w:r w:rsidRPr="00116D50" w:rsidDel="00A96FB6">
                <w:rPr>
                  <w:rFonts w:ascii="Arial" w:eastAsia="Arial" w:hAnsi="Arial" w:cs="Arial"/>
                  <w:color w:val="000000"/>
                  <w:sz w:val="20"/>
                  <w:szCs w:val="20"/>
                  <w:rPrChange w:id="1163" w:author="Joseph Sempa" w:date="2024-09-19T17:11:00Z" w16du:dateUtc="2024-09-19T15:11:00Z">
                    <w:rPr>
                      <w:rFonts w:eastAsia="Arial" w:cs="Arial"/>
                      <w:color w:val="000000"/>
                      <w:sz w:val="18"/>
                      <w:szCs w:val="18"/>
                    </w:rPr>
                  </w:rPrChange>
                </w:rPr>
                <w:delText>0.7</w:delText>
              </w:r>
            </w:del>
          </w:p>
        </w:tc>
      </w:tr>
      <w:tr w:rsidR="00116D50" w:rsidRPr="00116D50" w14:paraId="261FA591"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9DCB2B2" w14:textId="7B91D3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64" w:author="Joseph Sempa" w:date="2024-09-19T17:11:00Z" w16du:dateUtc="2024-09-19T15:11:00Z">
                  <w:rPr>
                    <w:bCs/>
                    <w:sz w:val="18"/>
                    <w:szCs w:val="18"/>
                  </w:rPr>
                </w:rPrChange>
              </w:rPr>
            </w:pPr>
            <w:r w:rsidRPr="00116D50">
              <w:rPr>
                <w:rFonts w:ascii="Arial" w:eastAsia="Arial" w:hAnsi="Arial" w:cs="Arial"/>
                <w:bCs/>
                <w:color w:val="000000"/>
                <w:sz w:val="20"/>
                <w:szCs w:val="20"/>
                <w:rPrChange w:id="1165" w:author="Joseph Sempa" w:date="2024-09-19T17:11:00Z" w16du:dateUtc="2024-09-19T15:11:00Z">
                  <w:rPr>
                    <w:rFonts w:eastAsia="Arial" w:cs="Arial"/>
                    <w:bCs/>
                    <w:color w:val="000000"/>
                    <w:sz w:val="18"/>
                    <w:szCs w:val="18"/>
                  </w:rPr>
                </w:rPrChange>
              </w:rPr>
              <w:t xml:space="preserve">White </w:t>
            </w:r>
            <w:proofErr w:type="gramStart"/>
            <w:r w:rsidRPr="00116D50">
              <w:rPr>
                <w:rFonts w:ascii="Arial" w:eastAsia="Arial" w:hAnsi="Arial" w:cs="Arial"/>
                <w:bCs/>
                <w:color w:val="000000"/>
                <w:sz w:val="20"/>
                <w:szCs w:val="20"/>
                <w:rPrChange w:id="1166" w:author="Joseph Sempa" w:date="2024-09-19T17:11:00Z" w16du:dateUtc="2024-09-19T15:11:00Z">
                  <w:rPr>
                    <w:rFonts w:eastAsia="Arial" w:cs="Arial"/>
                    <w:bCs/>
                    <w:color w:val="000000"/>
                    <w:sz w:val="18"/>
                    <w:szCs w:val="18"/>
                  </w:rPr>
                </w:rPrChange>
              </w:rPr>
              <w:t>cell</w:t>
            </w:r>
            <w:proofErr w:type="gramEnd"/>
            <w:r w:rsidRPr="00116D50">
              <w:rPr>
                <w:rFonts w:ascii="Arial" w:eastAsia="Arial" w:hAnsi="Arial" w:cs="Arial"/>
                <w:bCs/>
                <w:color w:val="000000"/>
                <w:sz w:val="20"/>
                <w:szCs w:val="20"/>
                <w:rPrChange w:id="1167" w:author="Joseph Sempa" w:date="2024-09-19T17:11:00Z" w16du:dateUtc="2024-09-19T15:11:00Z">
                  <w:rPr>
                    <w:rFonts w:eastAsia="Arial" w:cs="Arial"/>
                    <w:bCs/>
                    <w:color w:val="000000"/>
                    <w:sz w:val="18"/>
                    <w:szCs w:val="18"/>
                  </w:rPr>
                </w:rPrChange>
              </w:rPr>
              <w:t xml:space="preserve"> count x10</w:t>
            </w:r>
            <w:r w:rsidRPr="00116D50">
              <w:rPr>
                <w:rFonts w:ascii="Arial" w:eastAsia="Arial" w:hAnsi="Arial" w:cs="Arial"/>
                <w:bCs/>
                <w:color w:val="000000"/>
                <w:sz w:val="20"/>
                <w:szCs w:val="20"/>
                <w:vertAlign w:val="superscript"/>
                <w:rPrChange w:id="1168" w:author="Joseph Sempa" w:date="2024-09-19T17:11:00Z" w16du:dateUtc="2024-09-19T15:11:00Z">
                  <w:rPr>
                    <w:rFonts w:eastAsia="Arial" w:cs="Arial"/>
                    <w:bCs/>
                    <w:color w:val="000000"/>
                    <w:sz w:val="18"/>
                    <w:szCs w:val="18"/>
                    <w:vertAlign w:val="superscript"/>
                  </w:rPr>
                </w:rPrChange>
              </w:rPr>
              <w:t>9</w:t>
            </w:r>
            <w:r w:rsidRPr="00116D50">
              <w:rPr>
                <w:rFonts w:ascii="Arial" w:eastAsia="Arial" w:hAnsi="Arial" w:cs="Arial"/>
                <w:bCs/>
                <w:color w:val="000000"/>
                <w:sz w:val="20"/>
                <w:szCs w:val="20"/>
                <w:rPrChange w:id="1169" w:author="Joseph Sempa" w:date="2024-09-19T17:11:00Z" w16du:dateUtc="2024-09-19T15:11:00Z">
                  <w:rPr>
                    <w:rFonts w:eastAsia="Arial" w:cs="Arial"/>
                    <w:bCs/>
                    <w:color w:val="000000"/>
                    <w:sz w:val="18"/>
                    <w:szCs w:val="18"/>
                  </w:rPr>
                </w:rPrChange>
              </w:rPr>
              <w:t>/L</w:t>
            </w:r>
          </w:p>
        </w:tc>
        <w:tc>
          <w:tcPr>
            <w:tcW w:w="996" w:type="pct"/>
          </w:tcPr>
          <w:p w14:paraId="72C012D4" w14:textId="0EAE411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70" w:author="Joseph Sempa" w:date="2024-09-19T17:11:00Z" w16du:dateUtc="2024-09-19T15:11:00Z">
                  <w:rPr>
                    <w:sz w:val="18"/>
                    <w:szCs w:val="18"/>
                  </w:rPr>
                </w:rPrChange>
              </w:rPr>
            </w:pPr>
            <w:ins w:id="1171" w:author="Joseph Sempa" w:date="2024-09-19T17:10:00Z" w16du:dateUtc="2024-09-19T15:10:00Z">
              <w:r w:rsidRPr="00116D50">
                <w:rPr>
                  <w:rFonts w:ascii="Arial" w:hAnsi="Arial" w:cs="Arial"/>
                  <w:sz w:val="20"/>
                  <w:szCs w:val="20"/>
                  <w:rPrChange w:id="1172" w:author="Joseph Sempa" w:date="2024-09-19T17:11:00Z" w16du:dateUtc="2024-09-19T15:11:00Z">
                    <w:rPr/>
                  </w:rPrChange>
                </w:rPr>
                <w:t>5.2 (3.3, 7.8)</w:t>
              </w:r>
            </w:ins>
            <w:del w:id="1173" w:author="Joseph Sempa" w:date="2024-09-19T17:10:00Z" w16du:dateUtc="2024-09-19T15:10:00Z">
              <w:r w:rsidRPr="00116D50" w:rsidDel="00A96FB6">
                <w:rPr>
                  <w:rFonts w:ascii="Arial" w:eastAsia="Arial" w:hAnsi="Arial" w:cs="Arial"/>
                  <w:color w:val="000000"/>
                  <w:sz w:val="20"/>
                  <w:szCs w:val="20"/>
                  <w:rPrChange w:id="1174" w:author="Joseph Sempa" w:date="2024-09-19T17:11:00Z" w16du:dateUtc="2024-09-19T15:11:00Z">
                    <w:rPr>
                      <w:rFonts w:eastAsia="Arial" w:cs="Arial"/>
                      <w:color w:val="000000"/>
                      <w:sz w:val="18"/>
                      <w:szCs w:val="18"/>
                    </w:rPr>
                  </w:rPrChange>
                </w:rPr>
                <w:delText>5.2 (3.4, 7.4)</w:delText>
              </w:r>
            </w:del>
          </w:p>
        </w:tc>
        <w:tc>
          <w:tcPr>
            <w:tcW w:w="996" w:type="pct"/>
          </w:tcPr>
          <w:p w14:paraId="4D9F49BF" w14:textId="253ED97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75" w:author="Joseph Sempa" w:date="2024-09-19T17:11:00Z" w16du:dateUtc="2024-09-19T15:11:00Z">
                  <w:rPr>
                    <w:sz w:val="18"/>
                    <w:szCs w:val="18"/>
                  </w:rPr>
                </w:rPrChange>
              </w:rPr>
            </w:pPr>
            <w:ins w:id="1176" w:author="Joseph Sempa" w:date="2024-09-19T17:10:00Z" w16du:dateUtc="2024-09-19T15:10:00Z">
              <w:r w:rsidRPr="00116D50">
                <w:rPr>
                  <w:rFonts w:ascii="Arial" w:hAnsi="Arial" w:cs="Arial"/>
                  <w:sz w:val="20"/>
                  <w:szCs w:val="20"/>
                  <w:rPrChange w:id="1177" w:author="Joseph Sempa" w:date="2024-09-19T17:11:00Z" w16du:dateUtc="2024-09-19T15:11:00Z">
                    <w:rPr/>
                  </w:rPrChange>
                </w:rPr>
                <w:t>8.3 (4.9, 34.5)</w:t>
              </w:r>
            </w:ins>
            <w:del w:id="1178" w:author="Joseph Sempa" w:date="2024-09-19T17:10:00Z" w16du:dateUtc="2024-09-19T15:10:00Z">
              <w:r w:rsidRPr="00116D50" w:rsidDel="00A96FB6">
                <w:rPr>
                  <w:rFonts w:ascii="Arial" w:eastAsia="Arial" w:hAnsi="Arial" w:cs="Arial"/>
                  <w:color w:val="000000"/>
                  <w:sz w:val="20"/>
                  <w:szCs w:val="20"/>
                  <w:rPrChange w:id="1179" w:author="Joseph Sempa" w:date="2024-09-19T17:11:00Z" w16du:dateUtc="2024-09-19T15:11:00Z">
                    <w:rPr>
                      <w:rFonts w:eastAsia="Arial" w:cs="Arial"/>
                      <w:color w:val="000000"/>
                      <w:sz w:val="18"/>
                      <w:szCs w:val="18"/>
                    </w:rPr>
                  </w:rPrChange>
                </w:rPr>
                <w:delText>8.3 (4.3, 27.5)</w:delText>
              </w:r>
            </w:del>
          </w:p>
        </w:tc>
        <w:tc>
          <w:tcPr>
            <w:tcW w:w="817" w:type="pct"/>
          </w:tcPr>
          <w:p w14:paraId="72DD129A" w14:textId="11575A3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80" w:author="Joseph Sempa" w:date="2024-09-19T17:11:00Z" w16du:dateUtc="2024-09-19T15:11:00Z">
                  <w:rPr>
                    <w:sz w:val="18"/>
                    <w:szCs w:val="18"/>
                  </w:rPr>
                </w:rPrChange>
              </w:rPr>
            </w:pPr>
            <w:ins w:id="1181" w:author="Joseph Sempa" w:date="2024-09-19T17:10:00Z" w16du:dateUtc="2024-09-19T15:10:00Z">
              <w:r w:rsidRPr="00116D50">
                <w:rPr>
                  <w:rFonts w:ascii="Arial" w:hAnsi="Arial" w:cs="Arial"/>
                  <w:sz w:val="20"/>
                  <w:szCs w:val="20"/>
                  <w:rPrChange w:id="1182" w:author="Joseph Sempa" w:date="2024-09-19T17:11:00Z" w16du:dateUtc="2024-09-19T15:11:00Z">
                    <w:rPr/>
                  </w:rPrChange>
                </w:rPr>
                <w:t>0.12</w:t>
              </w:r>
            </w:ins>
            <w:del w:id="1183" w:author="Joseph Sempa" w:date="2024-09-19T17:10:00Z" w16du:dateUtc="2024-09-19T15:10:00Z">
              <w:r w:rsidRPr="00116D50" w:rsidDel="00A96FB6">
                <w:rPr>
                  <w:rFonts w:ascii="Arial" w:eastAsia="Arial" w:hAnsi="Arial" w:cs="Arial"/>
                  <w:color w:val="000000"/>
                  <w:sz w:val="20"/>
                  <w:szCs w:val="20"/>
                  <w:rPrChange w:id="1184" w:author="Joseph Sempa" w:date="2024-09-19T17:11:00Z" w16du:dateUtc="2024-09-19T15:11:00Z">
                    <w:rPr>
                      <w:rFonts w:eastAsia="Arial" w:cs="Arial"/>
                      <w:color w:val="000000"/>
                      <w:sz w:val="18"/>
                      <w:szCs w:val="18"/>
                    </w:rPr>
                  </w:rPrChange>
                </w:rPr>
                <w:delText>0.2</w:delText>
              </w:r>
            </w:del>
          </w:p>
        </w:tc>
      </w:tr>
      <w:tr w:rsidR="00116D50" w:rsidRPr="00116D50" w14:paraId="357450AC" w14:textId="77777777" w:rsidTr="003F33A3">
        <w:tc>
          <w:tcPr>
            <w:tcW w:w="2191" w:type="pct"/>
          </w:tcPr>
          <w:p w14:paraId="7E78B22F"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185" w:author="Joseph Sempa" w:date="2024-09-19T17:11:00Z" w16du:dateUtc="2024-09-19T15:11:00Z">
                  <w:rPr>
                    <w:bCs/>
                    <w:sz w:val="18"/>
                    <w:szCs w:val="18"/>
                  </w:rPr>
                </w:rPrChange>
              </w:rPr>
            </w:pPr>
            <w:r w:rsidRPr="00116D50">
              <w:rPr>
                <w:rFonts w:ascii="Arial" w:eastAsia="Arial" w:hAnsi="Arial" w:cs="Arial"/>
                <w:bCs/>
                <w:color w:val="000000"/>
                <w:sz w:val="20"/>
                <w:szCs w:val="20"/>
                <w:rPrChange w:id="1186" w:author="Joseph Sempa" w:date="2024-09-19T17:11:00Z" w16du:dateUtc="2024-09-19T15:11:00Z">
                  <w:rPr>
                    <w:rFonts w:eastAsia="Arial" w:cs="Arial"/>
                    <w:bCs/>
                    <w:color w:val="000000"/>
                    <w:sz w:val="18"/>
                    <w:szCs w:val="18"/>
                  </w:rPr>
                </w:rPrChange>
              </w:rPr>
              <w:t>Sodium mmol/L</w:t>
            </w:r>
          </w:p>
        </w:tc>
        <w:tc>
          <w:tcPr>
            <w:tcW w:w="996" w:type="pct"/>
          </w:tcPr>
          <w:p w14:paraId="7758B892" w14:textId="492F4EB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87" w:author="Joseph Sempa" w:date="2024-09-19T17:11:00Z" w16du:dateUtc="2024-09-19T15:11:00Z">
                  <w:rPr>
                    <w:sz w:val="18"/>
                    <w:szCs w:val="18"/>
                  </w:rPr>
                </w:rPrChange>
              </w:rPr>
            </w:pPr>
            <w:ins w:id="1188" w:author="Joseph Sempa" w:date="2024-09-19T17:10:00Z" w16du:dateUtc="2024-09-19T15:10:00Z">
              <w:r w:rsidRPr="00116D50">
                <w:rPr>
                  <w:rFonts w:ascii="Arial" w:hAnsi="Arial" w:cs="Arial"/>
                  <w:sz w:val="20"/>
                  <w:szCs w:val="20"/>
                  <w:rPrChange w:id="1189" w:author="Joseph Sempa" w:date="2024-09-19T17:11:00Z" w16du:dateUtc="2024-09-19T15:11:00Z">
                    <w:rPr/>
                  </w:rPrChange>
                </w:rPr>
                <w:t>133.0 (129.0, 137.0)</w:t>
              </w:r>
            </w:ins>
            <w:del w:id="1190" w:author="Joseph Sempa" w:date="2024-09-19T17:10:00Z" w16du:dateUtc="2024-09-19T15:10:00Z">
              <w:r w:rsidRPr="00116D50" w:rsidDel="00A96FB6">
                <w:rPr>
                  <w:rFonts w:ascii="Arial" w:eastAsia="Arial" w:hAnsi="Arial" w:cs="Arial"/>
                  <w:color w:val="000000"/>
                  <w:sz w:val="20"/>
                  <w:szCs w:val="20"/>
                  <w:rPrChange w:id="1191" w:author="Joseph Sempa" w:date="2024-09-19T17:11:00Z" w16du:dateUtc="2024-09-19T15:11:00Z">
                    <w:rPr>
                      <w:rFonts w:eastAsia="Arial" w:cs="Arial"/>
                      <w:color w:val="000000"/>
                      <w:sz w:val="18"/>
                      <w:szCs w:val="18"/>
                    </w:rPr>
                  </w:rPrChange>
                </w:rPr>
                <w:delText>133.0 (128.0, 136.0)</w:delText>
              </w:r>
            </w:del>
          </w:p>
        </w:tc>
        <w:tc>
          <w:tcPr>
            <w:tcW w:w="996" w:type="pct"/>
          </w:tcPr>
          <w:p w14:paraId="21ADB0DA" w14:textId="2549B45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92" w:author="Joseph Sempa" w:date="2024-09-19T17:11:00Z" w16du:dateUtc="2024-09-19T15:11:00Z">
                  <w:rPr>
                    <w:sz w:val="18"/>
                    <w:szCs w:val="18"/>
                  </w:rPr>
                </w:rPrChange>
              </w:rPr>
            </w:pPr>
            <w:ins w:id="1193" w:author="Joseph Sempa" w:date="2024-09-19T17:10:00Z" w16du:dateUtc="2024-09-19T15:10:00Z">
              <w:r w:rsidRPr="00116D50">
                <w:rPr>
                  <w:rFonts w:ascii="Arial" w:hAnsi="Arial" w:cs="Arial"/>
                  <w:sz w:val="20"/>
                  <w:szCs w:val="20"/>
                  <w:rPrChange w:id="1194" w:author="Joseph Sempa" w:date="2024-09-19T17:11:00Z" w16du:dateUtc="2024-09-19T15:11:00Z">
                    <w:rPr/>
                  </w:rPrChange>
                </w:rPr>
                <w:t>133.5 (132.5, 139.0)</w:t>
              </w:r>
            </w:ins>
            <w:del w:id="1195" w:author="Joseph Sempa" w:date="2024-09-19T17:10:00Z" w16du:dateUtc="2024-09-19T15:10:00Z">
              <w:r w:rsidRPr="00116D50" w:rsidDel="00A96FB6">
                <w:rPr>
                  <w:rFonts w:ascii="Arial" w:eastAsia="Arial" w:hAnsi="Arial" w:cs="Arial"/>
                  <w:color w:val="000000"/>
                  <w:sz w:val="20"/>
                  <w:szCs w:val="20"/>
                  <w:rPrChange w:id="1196" w:author="Joseph Sempa" w:date="2024-09-19T17:11:00Z" w16du:dateUtc="2024-09-19T15:11:00Z">
                    <w:rPr>
                      <w:rFonts w:eastAsia="Arial" w:cs="Arial"/>
                      <w:color w:val="000000"/>
                      <w:sz w:val="18"/>
                      <w:szCs w:val="18"/>
                    </w:rPr>
                  </w:rPrChange>
                </w:rPr>
                <w:delText>136.5 (133.3, 139.0)</w:delText>
              </w:r>
            </w:del>
          </w:p>
        </w:tc>
        <w:tc>
          <w:tcPr>
            <w:tcW w:w="817" w:type="pct"/>
          </w:tcPr>
          <w:p w14:paraId="1F665FC2" w14:textId="721ACCD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197" w:author="Joseph Sempa" w:date="2024-09-19T17:11:00Z" w16du:dateUtc="2024-09-19T15:11:00Z">
                  <w:rPr>
                    <w:sz w:val="18"/>
                    <w:szCs w:val="18"/>
                  </w:rPr>
                </w:rPrChange>
              </w:rPr>
            </w:pPr>
            <w:ins w:id="1198" w:author="Joseph Sempa" w:date="2024-09-19T17:10:00Z" w16du:dateUtc="2024-09-19T15:10:00Z">
              <w:r w:rsidRPr="00116D50">
                <w:rPr>
                  <w:rFonts w:ascii="Arial" w:hAnsi="Arial" w:cs="Arial"/>
                  <w:sz w:val="20"/>
                  <w:szCs w:val="20"/>
                  <w:rPrChange w:id="1199" w:author="Joseph Sempa" w:date="2024-09-19T17:11:00Z" w16du:dateUtc="2024-09-19T15:11:00Z">
                    <w:rPr/>
                  </w:rPrChange>
                </w:rPr>
                <w:t>0.3</w:t>
              </w:r>
            </w:ins>
            <w:del w:id="1200" w:author="Joseph Sempa" w:date="2024-09-19T17:10:00Z" w16du:dateUtc="2024-09-19T15:10:00Z">
              <w:r w:rsidRPr="00116D50" w:rsidDel="00A96FB6">
                <w:rPr>
                  <w:rFonts w:ascii="Arial" w:eastAsia="Arial" w:hAnsi="Arial" w:cs="Arial"/>
                  <w:color w:val="000000"/>
                  <w:sz w:val="20"/>
                  <w:szCs w:val="20"/>
                  <w:rPrChange w:id="1201" w:author="Joseph Sempa" w:date="2024-09-19T17:11:00Z" w16du:dateUtc="2024-09-19T15:11:00Z">
                    <w:rPr>
                      <w:rFonts w:eastAsia="Arial" w:cs="Arial"/>
                      <w:color w:val="000000"/>
                      <w:sz w:val="18"/>
                      <w:szCs w:val="18"/>
                    </w:rPr>
                  </w:rPrChange>
                </w:rPr>
                <w:delText>0.15</w:delText>
              </w:r>
            </w:del>
          </w:p>
        </w:tc>
      </w:tr>
      <w:tr w:rsidR="00116D50" w:rsidRPr="00116D50" w14:paraId="6A939A42"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A479CFE"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02" w:author="Joseph Sempa" w:date="2024-09-19T17:11:00Z" w16du:dateUtc="2024-09-19T15:11:00Z">
                  <w:rPr>
                    <w:bCs/>
                    <w:sz w:val="18"/>
                    <w:szCs w:val="18"/>
                  </w:rPr>
                </w:rPrChange>
              </w:rPr>
            </w:pPr>
            <w:r w:rsidRPr="00116D50">
              <w:rPr>
                <w:rFonts w:ascii="Arial" w:eastAsia="Arial" w:hAnsi="Arial" w:cs="Arial"/>
                <w:bCs/>
                <w:color w:val="000000"/>
                <w:sz w:val="20"/>
                <w:szCs w:val="20"/>
                <w:rPrChange w:id="1203" w:author="Joseph Sempa" w:date="2024-09-19T17:11:00Z" w16du:dateUtc="2024-09-19T15:11:00Z">
                  <w:rPr>
                    <w:rFonts w:eastAsia="Arial" w:cs="Arial"/>
                    <w:bCs/>
                    <w:color w:val="000000"/>
                    <w:sz w:val="18"/>
                    <w:szCs w:val="18"/>
                  </w:rPr>
                </w:rPrChange>
              </w:rPr>
              <w:t>Potassium mmol/L</w:t>
            </w:r>
          </w:p>
        </w:tc>
        <w:tc>
          <w:tcPr>
            <w:tcW w:w="996" w:type="pct"/>
          </w:tcPr>
          <w:p w14:paraId="385E9331" w14:textId="556529A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04" w:author="Joseph Sempa" w:date="2024-09-19T17:11:00Z" w16du:dateUtc="2024-09-19T15:11:00Z">
                  <w:rPr>
                    <w:sz w:val="18"/>
                    <w:szCs w:val="18"/>
                  </w:rPr>
                </w:rPrChange>
              </w:rPr>
            </w:pPr>
            <w:ins w:id="1205" w:author="Joseph Sempa" w:date="2024-09-19T17:10:00Z" w16du:dateUtc="2024-09-19T15:10:00Z">
              <w:r w:rsidRPr="00116D50">
                <w:rPr>
                  <w:rFonts w:ascii="Arial" w:hAnsi="Arial" w:cs="Arial"/>
                  <w:sz w:val="20"/>
                  <w:szCs w:val="20"/>
                  <w:rPrChange w:id="1206" w:author="Joseph Sempa" w:date="2024-09-19T17:11:00Z" w16du:dateUtc="2024-09-19T15:11:00Z">
                    <w:rPr/>
                  </w:rPrChange>
                </w:rPr>
                <w:t>3.90 (3.50, 4.60)</w:t>
              </w:r>
            </w:ins>
            <w:del w:id="1207" w:author="Joseph Sempa" w:date="2024-09-19T17:10:00Z" w16du:dateUtc="2024-09-19T15:10:00Z">
              <w:r w:rsidRPr="00116D50" w:rsidDel="00A96FB6">
                <w:rPr>
                  <w:rFonts w:ascii="Arial" w:eastAsia="Arial" w:hAnsi="Arial" w:cs="Arial"/>
                  <w:color w:val="000000"/>
                  <w:sz w:val="20"/>
                  <w:szCs w:val="20"/>
                  <w:rPrChange w:id="1208" w:author="Joseph Sempa" w:date="2024-09-19T17:11:00Z" w16du:dateUtc="2024-09-19T15:11:00Z">
                    <w:rPr>
                      <w:rFonts w:eastAsia="Arial" w:cs="Arial"/>
                      <w:color w:val="000000"/>
                      <w:sz w:val="18"/>
                      <w:szCs w:val="18"/>
                    </w:rPr>
                  </w:rPrChange>
                </w:rPr>
                <w:delText>3.95 (3.60, 4.57)</w:delText>
              </w:r>
            </w:del>
          </w:p>
        </w:tc>
        <w:tc>
          <w:tcPr>
            <w:tcW w:w="996" w:type="pct"/>
          </w:tcPr>
          <w:p w14:paraId="1F418D41" w14:textId="1454D46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09" w:author="Joseph Sempa" w:date="2024-09-19T17:11:00Z" w16du:dateUtc="2024-09-19T15:11:00Z">
                  <w:rPr>
                    <w:sz w:val="18"/>
                    <w:szCs w:val="18"/>
                  </w:rPr>
                </w:rPrChange>
              </w:rPr>
            </w:pPr>
            <w:ins w:id="1210" w:author="Joseph Sempa" w:date="2024-09-19T17:10:00Z" w16du:dateUtc="2024-09-19T15:10:00Z">
              <w:r w:rsidRPr="00116D50">
                <w:rPr>
                  <w:rFonts w:ascii="Arial" w:hAnsi="Arial" w:cs="Arial"/>
                  <w:sz w:val="20"/>
                  <w:szCs w:val="20"/>
                  <w:rPrChange w:id="1211" w:author="Joseph Sempa" w:date="2024-09-19T17:11:00Z" w16du:dateUtc="2024-09-19T15:11:00Z">
                    <w:rPr/>
                  </w:rPrChange>
                </w:rPr>
                <w:t>3.85 (3.52, 4.00)</w:t>
              </w:r>
            </w:ins>
            <w:del w:id="1212" w:author="Joseph Sempa" w:date="2024-09-19T17:10:00Z" w16du:dateUtc="2024-09-19T15:10:00Z">
              <w:r w:rsidRPr="00116D50" w:rsidDel="00A96FB6">
                <w:rPr>
                  <w:rFonts w:ascii="Arial" w:eastAsia="Arial" w:hAnsi="Arial" w:cs="Arial"/>
                  <w:color w:val="000000"/>
                  <w:sz w:val="20"/>
                  <w:szCs w:val="20"/>
                  <w:rPrChange w:id="1213" w:author="Joseph Sempa" w:date="2024-09-19T17:11:00Z" w16du:dateUtc="2024-09-19T15:11:00Z">
                    <w:rPr>
                      <w:rFonts w:eastAsia="Arial" w:cs="Arial"/>
                      <w:color w:val="000000"/>
                      <w:sz w:val="18"/>
                      <w:szCs w:val="18"/>
                    </w:rPr>
                  </w:rPrChange>
                </w:rPr>
                <w:delText>3.70 (3.37, 3.88)</w:delText>
              </w:r>
            </w:del>
          </w:p>
        </w:tc>
        <w:tc>
          <w:tcPr>
            <w:tcW w:w="817" w:type="pct"/>
          </w:tcPr>
          <w:p w14:paraId="30D4B0E9" w14:textId="66D9769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14" w:author="Joseph Sempa" w:date="2024-09-19T17:11:00Z" w16du:dateUtc="2024-09-19T15:11:00Z">
                  <w:rPr>
                    <w:sz w:val="18"/>
                    <w:szCs w:val="18"/>
                  </w:rPr>
                </w:rPrChange>
              </w:rPr>
            </w:pPr>
            <w:ins w:id="1215" w:author="Joseph Sempa" w:date="2024-09-19T17:10:00Z" w16du:dateUtc="2024-09-19T15:10:00Z">
              <w:r w:rsidRPr="00116D50">
                <w:rPr>
                  <w:rFonts w:ascii="Arial" w:hAnsi="Arial" w:cs="Arial"/>
                  <w:sz w:val="20"/>
                  <w:szCs w:val="20"/>
                  <w:rPrChange w:id="1216" w:author="Joseph Sempa" w:date="2024-09-19T17:11:00Z" w16du:dateUtc="2024-09-19T15:11:00Z">
                    <w:rPr/>
                  </w:rPrChange>
                </w:rPr>
                <w:t>0.4</w:t>
              </w:r>
            </w:ins>
            <w:del w:id="1217" w:author="Joseph Sempa" w:date="2024-09-19T17:10:00Z" w16du:dateUtc="2024-09-19T15:10:00Z">
              <w:r w:rsidRPr="00116D50" w:rsidDel="00A96FB6">
                <w:rPr>
                  <w:rFonts w:ascii="Arial" w:eastAsia="Arial" w:hAnsi="Arial" w:cs="Arial"/>
                  <w:color w:val="000000"/>
                  <w:sz w:val="20"/>
                  <w:szCs w:val="20"/>
                  <w:rPrChange w:id="1218" w:author="Joseph Sempa" w:date="2024-09-19T17:11:00Z" w16du:dateUtc="2024-09-19T15:11:00Z">
                    <w:rPr>
                      <w:rFonts w:eastAsia="Arial" w:cs="Arial"/>
                      <w:color w:val="000000"/>
                      <w:sz w:val="18"/>
                      <w:szCs w:val="18"/>
                    </w:rPr>
                  </w:rPrChange>
                </w:rPr>
                <w:delText>0.077</w:delText>
              </w:r>
            </w:del>
          </w:p>
        </w:tc>
      </w:tr>
      <w:tr w:rsidR="00116D50" w:rsidRPr="00116D50" w14:paraId="2D1DA28C" w14:textId="77777777" w:rsidTr="003F33A3">
        <w:tc>
          <w:tcPr>
            <w:tcW w:w="2191" w:type="pct"/>
          </w:tcPr>
          <w:p w14:paraId="3B91B7FC"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19" w:author="Joseph Sempa" w:date="2024-09-19T17:11:00Z" w16du:dateUtc="2024-09-19T15:11:00Z">
                  <w:rPr>
                    <w:bCs/>
                    <w:sz w:val="18"/>
                    <w:szCs w:val="18"/>
                  </w:rPr>
                </w:rPrChange>
              </w:rPr>
            </w:pPr>
            <w:proofErr w:type="spellStart"/>
            <w:r w:rsidRPr="00116D50">
              <w:rPr>
                <w:rFonts w:ascii="Arial" w:eastAsia="Arial" w:hAnsi="Arial" w:cs="Arial"/>
                <w:bCs/>
                <w:color w:val="000000"/>
                <w:sz w:val="20"/>
                <w:szCs w:val="20"/>
                <w:rPrChange w:id="1220" w:author="Joseph Sempa" w:date="2024-09-19T17:11:00Z" w16du:dateUtc="2024-09-19T15:11:00Z">
                  <w:rPr>
                    <w:rFonts w:eastAsia="Arial" w:cs="Arial"/>
                    <w:bCs/>
                    <w:color w:val="000000"/>
                    <w:sz w:val="18"/>
                    <w:szCs w:val="18"/>
                  </w:rPr>
                </w:rPrChange>
              </w:rPr>
              <w:t>Haemoglobin</w:t>
            </w:r>
            <w:proofErr w:type="spellEnd"/>
            <w:r w:rsidRPr="00116D50">
              <w:rPr>
                <w:rFonts w:ascii="Arial" w:eastAsia="Arial" w:hAnsi="Arial" w:cs="Arial"/>
                <w:bCs/>
                <w:color w:val="000000"/>
                <w:sz w:val="20"/>
                <w:szCs w:val="20"/>
                <w:rPrChange w:id="1221" w:author="Joseph Sempa" w:date="2024-09-19T17:11:00Z" w16du:dateUtc="2024-09-19T15:11:00Z">
                  <w:rPr>
                    <w:rFonts w:eastAsia="Arial" w:cs="Arial"/>
                    <w:bCs/>
                    <w:color w:val="000000"/>
                    <w:sz w:val="18"/>
                    <w:szCs w:val="18"/>
                  </w:rPr>
                </w:rPrChange>
              </w:rPr>
              <w:t xml:space="preserve"> g/dL</w:t>
            </w:r>
          </w:p>
        </w:tc>
        <w:tc>
          <w:tcPr>
            <w:tcW w:w="996" w:type="pct"/>
          </w:tcPr>
          <w:p w14:paraId="604C0880" w14:textId="2FCC7F3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22" w:author="Joseph Sempa" w:date="2024-09-19T17:11:00Z" w16du:dateUtc="2024-09-19T15:11:00Z">
                  <w:rPr>
                    <w:sz w:val="18"/>
                    <w:szCs w:val="18"/>
                  </w:rPr>
                </w:rPrChange>
              </w:rPr>
            </w:pPr>
            <w:ins w:id="1223" w:author="Joseph Sempa" w:date="2024-09-19T17:10:00Z" w16du:dateUtc="2024-09-19T15:10:00Z">
              <w:r w:rsidRPr="00116D50">
                <w:rPr>
                  <w:rFonts w:ascii="Arial" w:hAnsi="Arial" w:cs="Arial"/>
                  <w:sz w:val="20"/>
                  <w:szCs w:val="20"/>
                  <w:rPrChange w:id="1224" w:author="Joseph Sempa" w:date="2024-09-19T17:11:00Z" w16du:dateUtc="2024-09-19T15:11:00Z">
                    <w:rPr/>
                  </w:rPrChange>
                </w:rPr>
                <w:t>8.30 (7.15, 9.60)</w:t>
              </w:r>
            </w:ins>
            <w:del w:id="1225" w:author="Joseph Sempa" w:date="2024-09-19T17:10:00Z" w16du:dateUtc="2024-09-19T15:10:00Z">
              <w:r w:rsidRPr="00116D50" w:rsidDel="00A96FB6">
                <w:rPr>
                  <w:rFonts w:ascii="Arial" w:eastAsia="Arial" w:hAnsi="Arial" w:cs="Arial"/>
                  <w:color w:val="000000"/>
                  <w:sz w:val="20"/>
                  <w:szCs w:val="20"/>
                  <w:rPrChange w:id="1226" w:author="Joseph Sempa" w:date="2024-09-19T17:11:00Z" w16du:dateUtc="2024-09-19T15:11:00Z">
                    <w:rPr>
                      <w:rFonts w:eastAsia="Arial" w:cs="Arial"/>
                      <w:color w:val="000000"/>
                      <w:sz w:val="18"/>
                      <w:szCs w:val="18"/>
                    </w:rPr>
                  </w:rPrChange>
                </w:rPr>
                <w:delText>8.20 (7.00, 9.63)</w:delText>
              </w:r>
            </w:del>
          </w:p>
        </w:tc>
        <w:tc>
          <w:tcPr>
            <w:tcW w:w="996" w:type="pct"/>
          </w:tcPr>
          <w:p w14:paraId="5FEEFB0D" w14:textId="724E310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27" w:author="Joseph Sempa" w:date="2024-09-19T17:11:00Z" w16du:dateUtc="2024-09-19T15:11:00Z">
                  <w:rPr>
                    <w:sz w:val="18"/>
                    <w:szCs w:val="18"/>
                  </w:rPr>
                </w:rPrChange>
              </w:rPr>
            </w:pPr>
            <w:ins w:id="1228" w:author="Joseph Sempa" w:date="2024-09-19T17:10:00Z" w16du:dateUtc="2024-09-19T15:10:00Z">
              <w:r w:rsidRPr="00116D50">
                <w:rPr>
                  <w:rFonts w:ascii="Arial" w:hAnsi="Arial" w:cs="Arial"/>
                  <w:sz w:val="20"/>
                  <w:szCs w:val="20"/>
                  <w:rPrChange w:id="1229" w:author="Joseph Sempa" w:date="2024-09-19T17:11:00Z" w16du:dateUtc="2024-09-19T15:11:00Z">
                    <w:rPr/>
                  </w:rPrChange>
                </w:rPr>
                <w:t>9.55 (7.60, 10.65)</w:t>
              </w:r>
            </w:ins>
            <w:del w:id="1230" w:author="Joseph Sempa" w:date="2024-09-19T17:10:00Z" w16du:dateUtc="2024-09-19T15:10:00Z">
              <w:r w:rsidRPr="00116D50" w:rsidDel="00A96FB6">
                <w:rPr>
                  <w:rFonts w:ascii="Arial" w:eastAsia="Arial" w:hAnsi="Arial" w:cs="Arial"/>
                  <w:color w:val="000000"/>
                  <w:sz w:val="20"/>
                  <w:szCs w:val="20"/>
                  <w:rPrChange w:id="1231" w:author="Joseph Sempa" w:date="2024-09-19T17:11:00Z" w16du:dateUtc="2024-09-19T15:11:00Z">
                    <w:rPr>
                      <w:rFonts w:eastAsia="Arial" w:cs="Arial"/>
                      <w:color w:val="000000"/>
                      <w:sz w:val="18"/>
                      <w:szCs w:val="18"/>
                    </w:rPr>
                  </w:rPrChange>
                </w:rPr>
                <w:delText>9.60 (8.25, 10.95)</w:delText>
              </w:r>
            </w:del>
          </w:p>
        </w:tc>
        <w:tc>
          <w:tcPr>
            <w:tcW w:w="817" w:type="pct"/>
          </w:tcPr>
          <w:p w14:paraId="6E2218C8" w14:textId="772B289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32" w:author="Joseph Sempa" w:date="2024-09-19T17:11:00Z" w16du:dateUtc="2024-09-19T15:11:00Z">
                  <w:rPr>
                    <w:sz w:val="18"/>
                    <w:szCs w:val="18"/>
                  </w:rPr>
                </w:rPrChange>
              </w:rPr>
            </w:pPr>
            <w:ins w:id="1233" w:author="Joseph Sempa" w:date="2024-09-19T17:10:00Z" w16du:dateUtc="2024-09-19T15:10:00Z">
              <w:r w:rsidRPr="00116D50">
                <w:rPr>
                  <w:rFonts w:ascii="Arial" w:hAnsi="Arial" w:cs="Arial"/>
                  <w:sz w:val="20"/>
                  <w:szCs w:val="20"/>
                  <w:rPrChange w:id="1234" w:author="Joseph Sempa" w:date="2024-09-19T17:11:00Z" w16du:dateUtc="2024-09-19T15:11:00Z">
                    <w:rPr/>
                  </w:rPrChange>
                </w:rPr>
                <w:t>0.4</w:t>
              </w:r>
            </w:ins>
            <w:del w:id="1235" w:author="Joseph Sempa" w:date="2024-09-19T17:10:00Z" w16du:dateUtc="2024-09-19T15:10:00Z">
              <w:r w:rsidRPr="00116D50" w:rsidDel="00A96FB6">
                <w:rPr>
                  <w:rFonts w:ascii="Arial" w:eastAsia="Arial" w:hAnsi="Arial" w:cs="Arial"/>
                  <w:color w:val="000000"/>
                  <w:sz w:val="20"/>
                  <w:szCs w:val="20"/>
                  <w:rPrChange w:id="1236" w:author="Joseph Sempa" w:date="2024-09-19T17:11:00Z" w16du:dateUtc="2024-09-19T15:11:00Z">
                    <w:rPr>
                      <w:rFonts w:eastAsia="Arial" w:cs="Arial"/>
                      <w:color w:val="000000"/>
                      <w:sz w:val="18"/>
                      <w:szCs w:val="18"/>
                    </w:rPr>
                  </w:rPrChange>
                </w:rPr>
                <w:delText>0.3</w:delText>
              </w:r>
            </w:del>
          </w:p>
        </w:tc>
      </w:tr>
      <w:tr w:rsidR="00116D50" w:rsidRPr="00116D50" w14:paraId="5C6E6458"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E773215" w14:textId="16435E0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eastAsia="Arial" w:hAnsi="Arial" w:cs="Arial"/>
                <w:bCs/>
                <w:color w:val="000000"/>
                <w:sz w:val="20"/>
                <w:szCs w:val="20"/>
                <w:rPrChange w:id="1237" w:author="Joseph Sempa" w:date="2024-09-19T17:11:00Z" w16du:dateUtc="2024-09-19T15:11:00Z">
                  <w:rPr>
                    <w:rFonts w:eastAsia="Arial" w:cs="Arial"/>
                    <w:bCs/>
                    <w:color w:val="000000"/>
                    <w:sz w:val="18"/>
                    <w:szCs w:val="18"/>
                  </w:rPr>
                </w:rPrChange>
              </w:rPr>
            </w:pPr>
            <w:r w:rsidRPr="00116D50">
              <w:rPr>
                <w:rFonts w:ascii="Arial" w:hAnsi="Arial" w:cs="Arial"/>
                <w:sz w:val="20"/>
                <w:szCs w:val="20"/>
                <w:rPrChange w:id="1238" w:author="Joseph Sempa" w:date="2024-09-19T17:11:00Z" w16du:dateUtc="2024-09-19T15:11:00Z">
                  <w:rPr>
                    <w:sz w:val="18"/>
                    <w:szCs w:val="18"/>
                  </w:rPr>
                </w:rPrChange>
              </w:rPr>
              <w:t>Presence of anaemia</w:t>
            </w:r>
          </w:p>
        </w:tc>
        <w:tc>
          <w:tcPr>
            <w:tcW w:w="996" w:type="pct"/>
          </w:tcPr>
          <w:p w14:paraId="7DC92CFC" w14:textId="737C6F2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39" w:author="Joseph Sempa" w:date="2024-09-19T17:11:00Z" w16du:dateUtc="2024-09-19T15:11:00Z">
                  <w:rPr>
                    <w:rFonts w:eastAsia="Arial" w:cs="Arial"/>
                    <w:color w:val="000000"/>
                    <w:sz w:val="18"/>
                    <w:szCs w:val="18"/>
                  </w:rPr>
                </w:rPrChange>
              </w:rPr>
            </w:pPr>
            <w:ins w:id="1240" w:author="Joseph Sempa" w:date="2024-09-19T17:10:00Z" w16du:dateUtc="2024-09-19T15:10:00Z">
              <w:r w:rsidRPr="00116D50">
                <w:rPr>
                  <w:rFonts w:ascii="Arial" w:hAnsi="Arial" w:cs="Arial"/>
                  <w:sz w:val="20"/>
                  <w:szCs w:val="20"/>
                  <w:rPrChange w:id="1241" w:author="Joseph Sempa" w:date="2024-09-19T17:11:00Z" w16du:dateUtc="2024-09-19T15:11:00Z">
                    <w:rPr/>
                  </w:rPrChange>
                </w:rPr>
                <w:t>74 (63.8%)</w:t>
              </w:r>
            </w:ins>
            <w:del w:id="1242" w:author="Joseph Sempa" w:date="2024-09-19T17:10:00Z" w16du:dateUtc="2024-09-19T15:10:00Z">
              <w:r w:rsidRPr="00116D50" w:rsidDel="00A96FB6">
                <w:rPr>
                  <w:rFonts w:ascii="Arial" w:hAnsi="Arial" w:cs="Arial"/>
                  <w:sz w:val="20"/>
                  <w:szCs w:val="20"/>
                  <w:rPrChange w:id="1243" w:author="Joseph Sempa" w:date="2024-09-19T17:11:00Z" w16du:dateUtc="2024-09-19T15:11:00Z">
                    <w:rPr>
                      <w:sz w:val="18"/>
                      <w:szCs w:val="18"/>
                    </w:rPr>
                  </w:rPrChange>
                </w:rPr>
                <w:delText>38 (65.5%)</w:delText>
              </w:r>
            </w:del>
          </w:p>
        </w:tc>
        <w:tc>
          <w:tcPr>
            <w:tcW w:w="996" w:type="pct"/>
          </w:tcPr>
          <w:p w14:paraId="29CFCC30" w14:textId="100730C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44" w:author="Joseph Sempa" w:date="2024-09-19T17:11:00Z" w16du:dateUtc="2024-09-19T15:11:00Z">
                  <w:rPr>
                    <w:rFonts w:eastAsia="Arial" w:cs="Arial"/>
                    <w:color w:val="000000"/>
                    <w:sz w:val="18"/>
                    <w:szCs w:val="18"/>
                  </w:rPr>
                </w:rPrChange>
              </w:rPr>
            </w:pPr>
            <w:ins w:id="1245" w:author="Joseph Sempa" w:date="2024-09-19T17:10:00Z" w16du:dateUtc="2024-09-19T15:10:00Z">
              <w:r w:rsidRPr="00116D50">
                <w:rPr>
                  <w:rFonts w:ascii="Arial" w:hAnsi="Arial" w:cs="Arial"/>
                  <w:sz w:val="20"/>
                  <w:szCs w:val="20"/>
                  <w:rPrChange w:id="1246" w:author="Joseph Sempa" w:date="2024-09-19T17:11:00Z" w16du:dateUtc="2024-09-19T15:11:00Z">
                    <w:rPr/>
                  </w:rPrChange>
                </w:rPr>
                <w:t>5 (62.5%)</w:t>
              </w:r>
            </w:ins>
            <w:del w:id="1247" w:author="Joseph Sempa" w:date="2024-09-19T17:10:00Z" w16du:dateUtc="2024-09-19T15:10:00Z">
              <w:r w:rsidRPr="00116D50" w:rsidDel="00A96FB6">
                <w:rPr>
                  <w:rFonts w:ascii="Arial" w:hAnsi="Arial" w:cs="Arial"/>
                  <w:sz w:val="20"/>
                  <w:szCs w:val="20"/>
                  <w:rPrChange w:id="1248" w:author="Joseph Sempa" w:date="2024-09-19T17:11:00Z" w16du:dateUtc="2024-09-19T15:11:00Z">
                    <w:rPr>
                      <w:sz w:val="18"/>
                      <w:szCs w:val="18"/>
                    </w:rPr>
                  </w:rPrChange>
                </w:rPr>
                <w:delText>3 (50.0%)</w:delText>
              </w:r>
            </w:del>
          </w:p>
        </w:tc>
        <w:tc>
          <w:tcPr>
            <w:tcW w:w="817" w:type="pct"/>
          </w:tcPr>
          <w:p w14:paraId="23D92508" w14:textId="0E72345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eastAsia="Arial" w:hAnsi="Arial" w:cs="Arial"/>
                <w:color w:val="000000"/>
                <w:sz w:val="20"/>
                <w:szCs w:val="20"/>
                <w:rPrChange w:id="1249" w:author="Joseph Sempa" w:date="2024-09-19T17:11:00Z" w16du:dateUtc="2024-09-19T15:11:00Z">
                  <w:rPr>
                    <w:rFonts w:eastAsia="Arial" w:cs="Arial"/>
                    <w:color w:val="000000"/>
                    <w:sz w:val="18"/>
                    <w:szCs w:val="18"/>
                  </w:rPr>
                </w:rPrChange>
              </w:rPr>
            </w:pPr>
            <w:ins w:id="1250" w:author="Joseph Sempa" w:date="2024-09-19T17:10:00Z" w16du:dateUtc="2024-09-19T15:10:00Z">
              <w:r w:rsidRPr="00116D50">
                <w:rPr>
                  <w:rFonts w:ascii="Arial" w:hAnsi="Arial" w:cs="Arial"/>
                  <w:sz w:val="20"/>
                  <w:szCs w:val="20"/>
                  <w:rPrChange w:id="1251" w:author="Joseph Sempa" w:date="2024-09-19T17:11:00Z" w16du:dateUtc="2024-09-19T15:11:00Z">
                    <w:rPr/>
                  </w:rPrChange>
                </w:rPr>
                <w:t>&gt;0.9</w:t>
              </w:r>
            </w:ins>
            <w:del w:id="1252" w:author="Joseph Sempa" w:date="2024-09-19T17:10:00Z" w16du:dateUtc="2024-09-19T15:10:00Z">
              <w:r w:rsidRPr="00116D50" w:rsidDel="00A96FB6">
                <w:rPr>
                  <w:rFonts w:ascii="Arial" w:hAnsi="Arial" w:cs="Arial"/>
                  <w:sz w:val="20"/>
                  <w:szCs w:val="20"/>
                  <w:rPrChange w:id="1253" w:author="Joseph Sempa" w:date="2024-09-19T17:11:00Z" w16du:dateUtc="2024-09-19T15:11:00Z">
                    <w:rPr>
                      <w:sz w:val="18"/>
                      <w:szCs w:val="18"/>
                    </w:rPr>
                  </w:rPrChange>
                </w:rPr>
                <w:delText>0.7</w:delText>
              </w:r>
            </w:del>
          </w:p>
        </w:tc>
      </w:tr>
      <w:tr w:rsidR="00116D50" w:rsidRPr="00116D50" w14:paraId="7CF6558B" w14:textId="77777777" w:rsidTr="003F33A3">
        <w:tc>
          <w:tcPr>
            <w:tcW w:w="2191" w:type="pct"/>
          </w:tcPr>
          <w:p w14:paraId="64F1B24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54" w:author="Joseph Sempa" w:date="2024-09-19T17:11:00Z" w16du:dateUtc="2024-09-19T15:11:00Z">
                  <w:rPr>
                    <w:bCs/>
                    <w:sz w:val="18"/>
                    <w:szCs w:val="18"/>
                  </w:rPr>
                </w:rPrChange>
              </w:rPr>
            </w:pPr>
            <w:r w:rsidRPr="00116D50">
              <w:rPr>
                <w:rFonts w:ascii="Arial" w:eastAsia="Arial" w:hAnsi="Arial" w:cs="Arial"/>
                <w:bCs/>
                <w:color w:val="000000"/>
                <w:sz w:val="20"/>
                <w:szCs w:val="20"/>
                <w:rPrChange w:id="1255" w:author="Joseph Sempa" w:date="2024-09-19T17:11:00Z" w16du:dateUtc="2024-09-19T15:11:00Z">
                  <w:rPr>
                    <w:rFonts w:eastAsia="Arial" w:cs="Arial"/>
                    <w:bCs/>
                    <w:color w:val="000000"/>
                    <w:sz w:val="18"/>
                    <w:szCs w:val="18"/>
                  </w:rPr>
                </w:rPrChange>
              </w:rPr>
              <w:t>BP (systolic)</w:t>
            </w:r>
          </w:p>
        </w:tc>
        <w:tc>
          <w:tcPr>
            <w:tcW w:w="996" w:type="pct"/>
          </w:tcPr>
          <w:p w14:paraId="2751D47E" w14:textId="12B27383"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56" w:author="Joseph Sempa" w:date="2024-09-19T17:11:00Z" w16du:dateUtc="2024-09-19T15:11:00Z">
                  <w:rPr>
                    <w:sz w:val="18"/>
                    <w:szCs w:val="18"/>
                  </w:rPr>
                </w:rPrChange>
              </w:rPr>
            </w:pPr>
            <w:ins w:id="1257" w:author="Joseph Sempa" w:date="2024-09-19T17:10:00Z" w16du:dateUtc="2024-09-19T15:10:00Z">
              <w:r w:rsidRPr="00116D50">
                <w:rPr>
                  <w:rFonts w:ascii="Arial" w:hAnsi="Arial" w:cs="Arial"/>
                  <w:sz w:val="20"/>
                  <w:szCs w:val="20"/>
                  <w:rPrChange w:id="1258" w:author="Joseph Sempa" w:date="2024-09-19T17:11:00Z" w16du:dateUtc="2024-09-19T15:11:00Z">
                    <w:rPr/>
                  </w:rPrChange>
                </w:rPr>
                <w:t>110 (100, 123)</w:t>
              </w:r>
            </w:ins>
            <w:del w:id="1259" w:author="Joseph Sempa" w:date="2024-09-19T17:10:00Z" w16du:dateUtc="2024-09-19T15:10:00Z">
              <w:r w:rsidRPr="00116D50" w:rsidDel="00A96FB6">
                <w:rPr>
                  <w:rFonts w:ascii="Arial" w:eastAsia="Arial" w:hAnsi="Arial" w:cs="Arial"/>
                  <w:color w:val="000000"/>
                  <w:sz w:val="20"/>
                  <w:szCs w:val="20"/>
                  <w:rPrChange w:id="1260" w:author="Joseph Sempa" w:date="2024-09-19T17:11:00Z" w16du:dateUtc="2024-09-19T15:11:00Z">
                    <w:rPr>
                      <w:rFonts w:eastAsia="Arial" w:cs="Arial"/>
                      <w:color w:val="000000"/>
                      <w:sz w:val="18"/>
                      <w:szCs w:val="18"/>
                    </w:rPr>
                  </w:rPrChange>
                </w:rPr>
                <w:delText>110 (102, 120)</w:delText>
              </w:r>
            </w:del>
          </w:p>
        </w:tc>
        <w:tc>
          <w:tcPr>
            <w:tcW w:w="996" w:type="pct"/>
          </w:tcPr>
          <w:p w14:paraId="0951B92C" w14:textId="7F0A6BD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61" w:author="Joseph Sempa" w:date="2024-09-19T17:11:00Z" w16du:dateUtc="2024-09-19T15:11:00Z">
                  <w:rPr>
                    <w:sz w:val="18"/>
                    <w:szCs w:val="18"/>
                  </w:rPr>
                </w:rPrChange>
              </w:rPr>
            </w:pPr>
            <w:ins w:id="1262" w:author="Joseph Sempa" w:date="2024-09-19T17:10:00Z" w16du:dateUtc="2024-09-19T15:10:00Z">
              <w:r w:rsidRPr="00116D50">
                <w:rPr>
                  <w:rFonts w:ascii="Arial" w:hAnsi="Arial" w:cs="Arial"/>
                  <w:sz w:val="20"/>
                  <w:szCs w:val="20"/>
                  <w:rPrChange w:id="1263" w:author="Joseph Sempa" w:date="2024-09-19T17:11:00Z" w16du:dateUtc="2024-09-19T15:11:00Z">
                    <w:rPr/>
                  </w:rPrChange>
                </w:rPr>
                <w:t>128 (115, 131)</w:t>
              </w:r>
            </w:ins>
            <w:del w:id="1264" w:author="Joseph Sempa" w:date="2024-09-19T17:10:00Z" w16du:dateUtc="2024-09-19T15:10:00Z">
              <w:r w:rsidRPr="00116D50" w:rsidDel="00A96FB6">
                <w:rPr>
                  <w:rFonts w:ascii="Arial" w:eastAsia="Arial" w:hAnsi="Arial" w:cs="Arial"/>
                  <w:color w:val="000000"/>
                  <w:sz w:val="20"/>
                  <w:szCs w:val="20"/>
                  <w:rPrChange w:id="1265" w:author="Joseph Sempa" w:date="2024-09-19T17:11:00Z" w16du:dateUtc="2024-09-19T15:11:00Z">
                    <w:rPr>
                      <w:rFonts w:eastAsia="Arial" w:cs="Arial"/>
                      <w:color w:val="000000"/>
                      <w:sz w:val="18"/>
                      <w:szCs w:val="18"/>
                    </w:rPr>
                  </w:rPrChange>
                </w:rPr>
                <w:delText>128 (122, 130)</w:delText>
              </w:r>
            </w:del>
          </w:p>
        </w:tc>
        <w:tc>
          <w:tcPr>
            <w:tcW w:w="817" w:type="pct"/>
          </w:tcPr>
          <w:p w14:paraId="1F3986D5" w14:textId="7664BF0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66" w:author="Joseph Sempa" w:date="2024-09-19T17:11:00Z" w16du:dateUtc="2024-09-19T15:11:00Z">
                  <w:rPr>
                    <w:sz w:val="18"/>
                    <w:szCs w:val="18"/>
                  </w:rPr>
                </w:rPrChange>
              </w:rPr>
            </w:pPr>
            <w:ins w:id="1267" w:author="Joseph Sempa" w:date="2024-09-19T17:10:00Z" w16du:dateUtc="2024-09-19T15:10:00Z">
              <w:r w:rsidRPr="00116D50">
                <w:rPr>
                  <w:rFonts w:ascii="Arial" w:hAnsi="Arial" w:cs="Arial"/>
                  <w:sz w:val="20"/>
                  <w:szCs w:val="20"/>
                  <w:rPrChange w:id="1268" w:author="Joseph Sempa" w:date="2024-09-19T17:11:00Z" w16du:dateUtc="2024-09-19T15:11:00Z">
                    <w:rPr/>
                  </w:rPrChange>
                </w:rPr>
                <w:t>0.13</w:t>
              </w:r>
            </w:ins>
            <w:del w:id="1269" w:author="Joseph Sempa" w:date="2024-09-19T17:10:00Z" w16du:dateUtc="2024-09-19T15:10:00Z">
              <w:r w:rsidRPr="00116D50" w:rsidDel="00A96FB6">
                <w:rPr>
                  <w:rFonts w:ascii="Arial" w:eastAsia="Arial" w:hAnsi="Arial" w:cs="Arial"/>
                  <w:color w:val="000000"/>
                  <w:sz w:val="20"/>
                  <w:szCs w:val="20"/>
                  <w:rPrChange w:id="1270" w:author="Joseph Sempa" w:date="2024-09-19T17:11:00Z" w16du:dateUtc="2024-09-19T15:11:00Z">
                    <w:rPr>
                      <w:rFonts w:eastAsia="Arial" w:cs="Arial"/>
                      <w:color w:val="000000"/>
                      <w:sz w:val="18"/>
                      <w:szCs w:val="18"/>
                    </w:rPr>
                  </w:rPrChange>
                </w:rPr>
                <w:delText>0.059</w:delText>
              </w:r>
            </w:del>
          </w:p>
        </w:tc>
      </w:tr>
      <w:tr w:rsidR="00116D50" w:rsidRPr="00116D50" w14:paraId="1A9AE14E"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13CB03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71" w:author="Joseph Sempa" w:date="2024-09-19T17:11:00Z" w16du:dateUtc="2024-09-19T15:11:00Z">
                  <w:rPr>
                    <w:bCs/>
                    <w:sz w:val="18"/>
                    <w:szCs w:val="18"/>
                  </w:rPr>
                </w:rPrChange>
              </w:rPr>
            </w:pPr>
            <w:r w:rsidRPr="00116D50">
              <w:rPr>
                <w:rFonts w:ascii="Arial" w:eastAsia="Arial" w:hAnsi="Arial" w:cs="Arial"/>
                <w:bCs/>
                <w:color w:val="000000"/>
                <w:sz w:val="20"/>
                <w:szCs w:val="20"/>
                <w:rPrChange w:id="1272" w:author="Joseph Sempa" w:date="2024-09-19T17:11:00Z" w16du:dateUtc="2024-09-19T15:11:00Z">
                  <w:rPr>
                    <w:rFonts w:eastAsia="Arial" w:cs="Arial"/>
                    <w:bCs/>
                    <w:color w:val="000000"/>
                    <w:sz w:val="18"/>
                    <w:szCs w:val="18"/>
                  </w:rPr>
                </w:rPrChange>
              </w:rPr>
              <w:t>BP (diastolic)</w:t>
            </w:r>
          </w:p>
        </w:tc>
        <w:tc>
          <w:tcPr>
            <w:tcW w:w="996" w:type="pct"/>
          </w:tcPr>
          <w:p w14:paraId="60418F4A" w14:textId="762178E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73" w:author="Joseph Sempa" w:date="2024-09-19T17:11:00Z" w16du:dateUtc="2024-09-19T15:11:00Z">
                  <w:rPr>
                    <w:sz w:val="18"/>
                    <w:szCs w:val="18"/>
                  </w:rPr>
                </w:rPrChange>
              </w:rPr>
            </w:pPr>
            <w:ins w:id="1274" w:author="Joseph Sempa" w:date="2024-09-19T17:10:00Z" w16du:dateUtc="2024-09-19T15:10:00Z">
              <w:r w:rsidRPr="00116D50">
                <w:rPr>
                  <w:rFonts w:ascii="Arial" w:hAnsi="Arial" w:cs="Arial"/>
                  <w:sz w:val="20"/>
                  <w:szCs w:val="20"/>
                  <w:rPrChange w:id="1275" w:author="Joseph Sempa" w:date="2024-09-19T17:11:00Z" w16du:dateUtc="2024-09-19T15:11:00Z">
                    <w:rPr/>
                  </w:rPrChange>
                </w:rPr>
                <w:t>70 (60, 80)</w:t>
              </w:r>
            </w:ins>
            <w:del w:id="1276" w:author="Joseph Sempa" w:date="2024-09-19T17:10:00Z" w16du:dateUtc="2024-09-19T15:10:00Z">
              <w:r w:rsidRPr="00116D50" w:rsidDel="00A96FB6">
                <w:rPr>
                  <w:rFonts w:ascii="Arial" w:eastAsia="Arial" w:hAnsi="Arial" w:cs="Arial"/>
                  <w:color w:val="000000"/>
                  <w:sz w:val="20"/>
                  <w:szCs w:val="20"/>
                  <w:rPrChange w:id="1277" w:author="Joseph Sempa" w:date="2024-09-19T17:11:00Z" w16du:dateUtc="2024-09-19T15:11:00Z">
                    <w:rPr>
                      <w:rFonts w:eastAsia="Arial" w:cs="Arial"/>
                      <w:color w:val="000000"/>
                      <w:sz w:val="18"/>
                      <w:szCs w:val="18"/>
                    </w:rPr>
                  </w:rPrChange>
                </w:rPr>
                <w:delText>71 (67, 80)</w:delText>
              </w:r>
            </w:del>
          </w:p>
        </w:tc>
        <w:tc>
          <w:tcPr>
            <w:tcW w:w="996" w:type="pct"/>
          </w:tcPr>
          <w:p w14:paraId="4E22EB24" w14:textId="0A1606F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78" w:author="Joseph Sempa" w:date="2024-09-19T17:11:00Z" w16du:dateUtc="2024-09-19T15:11:00Z">
                  <w:rPr>
                    <w:sz w:val="18"/>
                    <w:szCs w:val="18"/>
                  </w:rPr>
                </w:rPrChange>
              </w:rPr>
            </w:pPr>
            <w:ins w:id="1279" w:author="Joseph Sempa" w:date="2024-09-19T17:10:00Z" w16du:dateUtc="2024-09-19T15:10:00Z">
              <w:r w:rsidRPr="00116D50">
                <w:rPr>
                  <w:rFonts w:ascii="Arial" w:hAnsi="Arial" w:cs="Arial"/>
                  <w:sz w:val="20"/>
                  <w:szCs w:val="20"/>
                  <w:rPrChange w:id="1280" w:author="Joseph Sempa" w:date="2024-09-19T17:11:00Z" w16du:dateUtc="2024-09-19T15:11:00Z">
                    <w:rPr/>
                  </w:rPrChange>
                </w:rPr>
                <w:t>74 (62, 79)</w:t>
              </w:r>
            </w:ins>
            <w:del w:id="1281" w:author="Joseph Sempa" w:date="2024-09-19T17:10:00Z" w16du:dateUtc="2024-09-19T15:10:00Z">
              <w:r w:rsidRPr="00116D50" w:rsidDel="00A96FB6">
                <w:rPr>
                  <w:rFonts w:ascii="Arial" w:eastAsia="Arial" w:hAnsi="Arial" w:cs="Arial"/>
                  <w:color w:val="000000"/>
                  <w:sz w:val="20"/>
                  <w:szCs w:val="20"/>
                  <w:rPrChange w:id="1282" w:author="Joseph Sempa" w:date="2024-09-19T17:11:00Z" w16du:dateUtc="2024-09-19T15:11:00Z">
                    <w:rPr>
                      <w:rFonts w:eastAsia="Arial" w:cs="Arial"/>
                      <w:color w:val="000000"/>
                      <w:sz w:val="18"/>
                      <w:szCs w:val="18"/>
                    </w:rPr>
                  </w:rPrChange>
                </w:rPr>
                <w:delText>74 (65, 78)</w:delText>
              </w:r>
            </w:del>
          </w:p>
        </w:tc>
        <w:tc>
          <w:tcPr>
            <w:tcW w:w="817" w:type="pct"/>
          </w:tcPr>
          <w:p w14:paraId="2CA39514" w14:textId="5E58517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83" w:author="Joseph Sempa" w:date="2024-09-19T17:11:00Z" w16du:dateUtc="2024-09-19T15:11:00Z">
                  <w:rPr>
                    <w:sz w:val="18"/>
                    <w:szCs w:val="18"/>
                  </w:rPr>
                </w:rPrChange>
              </w:rPr>
            </w:pPr>
            <w:ins w:id="1284" w:author="Joseph Sempa" w:date="2024-09-19T17:10:00Z" w16du:dateUtc="2024-09-19T15:10:00Z">
              <w:r w:rsidRPr="00116D50">
                <w:rPr>
                  <w:rFonts w:ascii="Arial" w:hAnsi="Arial" w:cs="Arial"/>
                  <w:sz w:val="20"/>
                  <w:szCs w:val="20"/>
                  <w:rPrChange w:id="1285" w:author="Joseph Sempa" w:date="2024-09-19T17:11:00Z" w16du:dateUtc="2024-09-19T15:11:00Z">
                    <w:rPr/>
                  </w:rPrChange>
                </w:rPr>
                <w:t>0.8</w:t>
              </w:r>
            </w:ins>
            <w:del w:id="1286" w:author="Joseph Sempa" w:date="2024-09-19T17:10:00Z" w16du:dateUtc="2024-09-19T15:10:00Z">
              <w:r w:rsidRPr="00116D50" w:rsidDel="00A96FB6">
                <w:rPr>
                  <w:rFonts w:ascii="Arial" w:eastAsia="Arial" w:hAnsi="Arial" w:cs="Arial"/>
                  <w:color w:val="000000"/>
                  <w:sz w:val="20"/>
                  <w:szCs w:val="20"/>
                  <w:rPrChange w:id="1287" w:author="Joseph Sempa" w:date="2024-09-19T17:11:00Z" w16du:dateUtc="2024-09-19T15:11:00Z">
                    <w:rPr>
                      <w:rFonts w:eastAsia="Arial" w:cs="Arial"/>
                      <w:color w:val="000000"/>
                      <w:sz w:val="18"/>
                      <w:szCs w:val="18"/>
                    </w:rPr>
                  </w:rPrChange>
                </w:rPr>
                <w:delText>0.8</w:delText>
              </w:r>
            </w:del>
          </w:p>
        </w:tc>
      </w:tr>
      <w:tr w:rsidR="00116D50" w:rsidRPr="00116D50" w14:paraId="0BA2D1F9" w14:textId="77777777" w:rsidTr="003F33A3">
        <w:tc>
          <w:tcPr>
            <w:tcW w:w="2191" w:type="pct"/>
          </w:tcPr>
          <w:p w14:paraId="42C23A4A"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288" w:author="Joseph Sempa" w:date="2024-09-19T17:11:00Z" w16du:dateUtc="2024-09-19T15:11:00Z">
                  <w:rPr>
                    <w:bCs/>
                    <w:sz w:val="18"/>
                    <w:szCs w:val="18"/>
                  </w:rPr>
                </w:rPrChange>
              </w:rPr>
            </w:pPr>
            <w:r w:rsidRPr="00116D50">
              <w:rPr>
                <w:rFonts w:ascii="Arial" w:eastAsia="Arial" w:hAnsi="Arial" w:cs="Arial"/>
                <w:bCs/>
                <w:color w:val="000000"/>
                <w:sz w:val="20"/>
                <w:szCs w:val="20"/>
                <w:rPrChange w:id="1289" w:author="Joseph Sempa" w:date="2024-09-19T17:11:00Z" w16du:dateUtc="2024-09-19T15:11:00Z">
                  <w:rPr>
                    <w:rFonts w:eastAsia="Arial" w:cs="Arial"/>
                    <w:bCs/>
                    <w:color w:val="000000"/>
                    <w:sz w:val="18"/>
                    <w:szCs w:val="18"/>
                  </w:rPr>
                </w:rPrChange>
              </w:rPr>
              <w:t>Heart rate</w:t>
            </w:r>
          </w:p>
        </w:tc>
        <w:tc>
          <w:tcPr>
            <w:tcW w:w="996" w:type="pct"/>
          </w:tcPr>
          <w:p w14:paraId="3042F144" w14:textId="2867D31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90" w:author="Joseph Sempa" w:date="2024-09-19T17:11:00Z" w16du:dateUtc="2024-09-19T15:11:00Z">
                  <w:rPr>
                    <w:sz w:val="18"/>
                    <w:szCs w:val="18"/>
                  </w:rPr>
                </w:rPrChange>
              </w:rPr>
            </w:pPr>
            <w:ins w:id="1291" w:author="Joseph Sempa" w:date="2024-09-19T17:10:00Z" w16du:dateUtc="2024-09-19T15:10:00Z">
              <w:r w:rsidRPr="00116D50">
                <w:rPr>
                  <w:rFonts w:ascii="Arial" w:hAnsi="Arial" w:cs="Arial"/>
                  <w:sz w:val="20"/>
                  <w:szCs w:val="20"/>
                  <w:rPrChange w:id="1292" w:author="Joseph Sempa" w:date="2024-09-19T17:11:00Z" w16du:dateUtc="2024-09-19T15:11:00Z">
                    <w:rPr/>
                  </w:rPrChange>
                </w:rPr>
                <w:t>94 (81, 111)</w:t>
              </w:r>
            </w:ins>
            <w:del w:id="1293" w:author="Joseph Sempa" w:date="2024-09-19T17:10:00Z" w16du:dateUtc="2024-09-19T15:10:00Z">
              <w:r w:rsidRPr="00116D50" w:rsidDel="00A96FB6">
                <w:rPr>
                  <w:rFonts w:ascii="Arial" w:eastAsia="Arial" w:hAnsi="Arial" w:cs="Arial"/>
                  <w:color w:val="000000"/>
                  <w:sz w:val="20"/>
                  <w:szCs w:val="20"/>
                  <w:rPrChange w:id="1294" w:author="Joseph Sempa" w:date="2024-09-19T17:11:00Z" w16du:dateUtc="2024-09-19T15:11:00Z">
                    <w:rPr>
                      <w:rFonts w:eastAsia="Arial" w:cs="Arial"/>
                      <w:color w:val="000000"/>
                      <w:sz w:val="18"/>
                      <w:szCs w:val="18"/>
                    </w:rPr>
                  </w:rPrChange>
                </w:rPr>
                <w:delText>91 (82, 108)</w:delText>
              </w:r>
            </w:del>
          </w:p>
        </w:tc>
        <w:tc>
          <w:tcPr>
            <w:tcW w:w="996" w:type="pct"/>
          </w:tcPr>
          <w:p w14:paraId="132E8304" w14:textId="3EDA964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295" w:author="Joseph Sempa" w:date="2024-09-19T17:11:00Z" w16du:dateUtc="2024-09-19T15:11:00Z">
                  <w:rPr>
                    <w:sz w:val="18"/>
                    <w:szCs w:val="18"/>
                  </w:rPr>
                </w:rPrChange>
              </w:rPr>
            </w:pPr>
            <w:ins w:id="1296" w:author="Joseph Sempa" w:date="2024-09-19T17:10:00Z" w16du:dateUtc="2024-09-19T15:10:00Z">
              <w:r w:rsidRPr="00116D50">
                <w:rPr>
                  <w:rFonts w:ascii="Arial" w:hAnsi="Arial" w:cs="Arial"/>
                  <w:sz w:val="20"/>
                  <w:szCs w:val="20"/>
                  <w:rPrChange w:id="1297" w:author="Joseph Sempa" w:date="2024-09-19T17:11:00Z" w16du:dateUtc="2024-09-19T15:11:00Z">
                    <w:rPr/>
                  </w:rPrChange>
                </w:rPr>
                <w:t>87 (67, 101)</w:t>
              </w:r>
            </w:ins>
            <w:del w:id="1298" w:author="Joseph Sempa" w:date="2024-09-19T17:10:00Z" w16du:dateUtc="2024-09-19T15:10:00Z">
              <w:r w:rsidRPr="00116D50" w:rsidDel="00A96FB6">
                <w:rPr>
                  <w:rFonts w:ascii="Arial" w:eastAsia="Arial" w:hAnsi="Arial" w:cs="Arial"/>
                  <w:color w:val="000000"/>
                  <w:sz w:val="20"/>
                  <w:szCs w:val="20"/>
                  <w:rPrChange w:id="1299" w:author="Joseph Sempa" w:date="2024-09-19T17:11:00Z" w16du:dateUtc="2024-09-19T15:11:00Z">
                    <w:rPr>
                      <w:rFonts w:eastAsia="Arial" w:cs="Arial"/>
                      <w:color w:val="000000"/>
                      <w:sz w:val="18"/>
                      <w:szCs w:val="18"/>
                    </w:rPr>
                  </w:rPrChange>
                </w:rPr>
                <w:delText>87 (72, 98)</w:delText>
              </w:r>
            </w:del>
          </w:p>
        </w:tc>
        <w:tc>
          <w:tcPr>
            <w:tcW w:w="817" w:type="pct"/>
          </w:tcPr>
          <w:p w14:paraId="7A64E49A" w14:textId="70519DD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00" w:author="Joseph Sempa" w:date="2024-09-19T17:11:00Z" w16du:dateUtc="2024-09-19T15:11:00Z">
                  <w:rPr>
                    <w:sz w:val="18"/>
                    <w:szCs w:val="18"/>
                  </w:rPr>
                </w:rPrChange>
              </w:rPr>
            </w:pPr>
            <w:ins w:id="1301" w:author="Joseph Sempa" w:date="2024-09-19T17:10:00Z" w16du:dateUtc="2024-09-19T15:10:00Z">
              <w:r w:rsidRPr="00116D50">
                <w:rPr>
                  <w:rFonts w:ascii="Arial" w:hAnsi="Arial" w:cs="Arial"/>
                  <w:sz w:val="20"/>
                  <w:szCs w:val="20"/>
                  <w:rPrChange w:id="1302" w:author="Joseph Sempa" w:date="2024-09-19T17:11:00Z" w16du:dateUtc="2024-09-19T15:11:00Z">
                    <w:rPr/>
                  </w:rPrChange>
                </w:rPr>
                <w:t>0.3</w:t>
              </w:r>
            </w:ins>
            <w:del w:id="1303" w:author="Joseph Sempa" w:date="2024-09-19T17:10:00Z" w16du:dateUtc="2024-09-19T15:10:00Z">
              <w:r w:rsidRPr="00116D50" w:rsidDel="00A96FB6">
                <w:rPr>
                  <w:rFonts w:ascii="Arial" w:eastAsia="Arial" w:hAnsi="Arial" w:cs="Arial"/>
                  <w:color w:val="000000"/>
                  <w:sz w:val="20"/>
                  <w:szCs w:val="20"/>
                  <w:rPrChange w:id="1304" w:author="Joseph Sempa" w:date="2024-09-19T17:11:00Z" w16du:dateUtc="2024-09-19T15:11:00Z">
                    <w:rPr>
                      <w:rFonts w:eastAsia="Arial" w:cs="Arial"/>
                      <w:color w:val="000000"/>
                      <w:sz w:val="18"/>
                      <w:szCs w:val="18"/>
                    </w:rPr>
                  </w:rPrChange>
                </w:rPr>
                <w:delText>0.3</w:delText>
              </w:r>
            </w:del>
          </w:p>
        </w:tc>
      </w:tr>
      <w:tr w:rsidR="00116D50" w:rsidRPr="00116D50" w14:paraId="08082A6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005DF1D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05" w:author="Joseph Sempa" w:date="2024-09-19T17:11:00Z" w16du:dateUtc="2024-09-19T15:11:00Z">
                  <w:rPr>
                    <w:bCs/>
                    <w:sz w:val="18"/>
                    <w:szCs w:val="18"/>
                  </w:rPr>
                </w:rPrChange>
              </w:rPr>
            </w:pPr>
            <w:r w:rsidRPr="00116D50">
              <w:rPr>
                <w:rFonts w:ascii="Arial" w:eastAsia="Arial" w:hAnsi="Arial" w:cs="Arial"/>
                <w:bCs/>
                <w:color w:val="000000"/>
                <w:sz w:val="20"/>
                <w:szCs w:val="20"/>
                <w:rPrChange w:id="1306" w:author="Joseph Sempa" w:date="2024-09-19T17:11:00Z" w16du:dateUtc="2024-09-19T15:11:00Z">
                  <w:rPr>
                    <w:rFonts w:eastAsia="Arial" w:cs="Arial"/>
                    <w:bCs/>
                    <w:color w:val="000000"/>
                    <w:sz w:val="18"/>
                    <w:szCs w:val="18"/>
                  </w:rPr>
                </w:rPrChange>
              </w:rPr>
              <w:t>Hypotension</w:t>
            </w:r>
          </w:p>
        </w:tc>
        <w:tc>
          <w:tcPr>
            <w:tcW w:w="996" w:type="pct"/>
          </w:tcPr>
          <w:p w14:paraId="2F1350F2" w14:textId="647D58B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07" w:author="Joseph Sempa" w:date="2024-09-19T17:11:00Z" w16du:dateUtc="2024-09-19T15:11:00Z">
                  <w:rPr>
                    <w:sz w:val="18"/>
                    <w:szCs w:val="18"/>
                  </w:rPr>
                </w:rPrChange>
              </w:rPr>
            </w:pPr>
            <w:ins w:id="1308" w:author="Joseph Sempa" w:date="2024-09-19T17:10:00Z" w16du:dateUtc="2024-09-19T15:10:00Z">
              <w:r w:rsidRPr="00116D50">
                <w:rPr>
                  <w:rFonts w:ascii="Arial" w:hAnsi="Arial" w:cs="Arial"/>
                  <w:sz w:val="20"/>
                  <w:szCs w:val="20"/>
                  <w:rPrChange w:id="1309" w:author="Joseph Sempa" w:date="2024-09-19T17:11:00Z" w16du:dateUtc="2024-09-19T15:11:00Z">
                    <w:rPr/>
                  </w:rPrChange>
                </w:rPr>
                <w:t>14 (12.0%)</w:t>
              </w:r>
            </w:ins>
            <w:del w:id="1310" w:author="Joseph Sempa" w:date="2024-09-19T17:10:00Z" w16du:dateUtc="2024-09-19T15:10:00Z">
              <w:r w:rsidRPr="00116D50" w:rsidDel="00A96FB6">
                <w:rPr>
                  <w:rFonts w:ascii="Arial" w:eastAsia="Arial" w:hAnsi="Arial" w:cs="Arial"/>
                  <w:color w:val="000000"/>
                  <w:sz w:val="20"/>
                  <w:szCs w:val="20"/>
                  <w:rPrChange w:id="1311" w:author="Joseph Sempa" w:date="2024-09-19T17:11:00Z" w16du:dateUtc="2024-09-19T15:11:00Z">
                    <w:rPr>
                      <w:rFonts w:eastAsia="Arial" w:cs="Arial"/>
                      <w:color w:val="000000"/>
                      <w:sz w:val="18"/>
                      <w:szCs w:val="18"/>
                    </w:rPr>
                  </w:rPrChange>
                </w:rPr>
                <w:delText>7 (12.1%)</w:delText>
              </w:r>
            </w:del>
          </w:p>
        </w:tc>
        <w:tc>
          <w:tcPr>
            <w:tcW w:w="996" w:type="pct"/>
          </w:tcPr>
          <w:p w14:paraId="13152238" w14:textId="3AE01FD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12" w:author="Joseph Sempa" w:date="2024-09-19T17:11:00Z" w16du:dateUtc="2024-09-19T15:11:00Z">
                  <w:rPr>
                    <w:sz w:val="18"/>
                    <w:szCs w:val="18"/>
                  </w:rPr>
                </w:rPrChange>
              </w:rPr>
            </w:pPr>
            <w:ins w:id="1313" w:author="Joseph Sempa" w:date="2024-09-19T17:10:00Z" w16du:dateUtc="2024-09-19T15:10:00Z">
              <w:r w:rsidRPr="00116D50">
                <w:rPr>
                  <w:rFonts w:ascii="Arial" w:hAnsi="Arial" w:cs="Arial"/>
                  <w:sz w:val="20"/>
                  <w:szCs w:val="20"/>
                  <w:rPrChange w:id="1314" w:author="Joseph Sempa" w:date="2024-09-19T17:11:00Z" w16du:dateUtc="2024-09-19T15:11:00Z">
                    <w:rPr/>
                  </w:rPrChange>
                </w:rPr>
                <w:t>0 (0.0%)</w:t>
              </w:r>
            </w:ins>
            <w:del w:id="1315" w:author="Joseph Sempa" w:date="2024-09-19T17:10:00Z" w16du:dateUtc="2024-09-19T15:10:00Z">
              <w:r w:rsidRPr="00116D50" w:rsidDel="00A96FB6">
                <w:rPr>
                  <w:rFonts w:ascii="Arial" w:eastAsia="Arial" w:hAnsi="Arial" w:cs="Arial"/>
                  <w:color w:val="000000"/>
                  <w:sz w:val="20"/>
                  <w:szCs w:val="20"/>
                  <w:rPrChange w:id="1316" w:author="Joseph Sempa" w:date="2024-09-19T17:11:00Z" w16du:dateUtc="2024-09-19T15:11:00Z">
                    <w:rPr>
                      <w:rFonts w:eastAsia="Arial" w:cs="Arial"/>
                      <w:color w:val="000000"/>
                      <w:sz w:val="18"/>
                      <w:szCs w:val="18"/>
                    </w:rPr>
                  </w:rPrChange>
                </w:rPr>
                <w:delText>0 (0.0%)</w:delText>
              </w:r>
            </w:del>
          </w:p>
        </w:tc>
        <w:tc>
          <w:tcPr>
            <w:tcW w:w="817" w:type="pct"/>
          </w:tcPr>
          <w:p w14:paraId="2CCE7917" w14:textId="75E74AA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17" w:author="Joseph Sempa" w:date="2024-09-19T17:11:00Z" w16du:dateUtc="2024-09-19T15:11:00Z">
                  <w:rPr>
                    <w:sz w:val="18"/>
                    <w:szCs w:val="18"/>
                  </w:rPr>
                </w:rPrChange>
              </w:rPr>
            </w:pPr>
            <w:ins w:id="1318" w:author="Joseph Sempa" w:date="2024-09-19T17:10:00Z" w16du:dateUtc="2024-09-19T15:10:00Z">
              <w:r w:rsidRPr="00116D50">
                <w:rPr>
                  <w:rFonts w:ascii="Arial" w:hAnsi="Arial" w:cs="Arial"/>
                  <w:sz w:val="20"/>
                  <w:szCs w:val="20"/>
                  <w:rPrChange w:id="1319" w:author="Joseph Sempa" w:date="2024-09-19T17:11:00Z" w16du:dateUtc="2024-09-19T15:11:00Z">
                    <w:rPr/>
                  </w:rPrChange>
                </w:rPr>
                <w:t>0.6</w:t>
              </w:r>
            </w:ins>
            <w:del w:id="1320" w:author="Joseph Sempa" w:date="2024-09-19T17:10:00Z" w16du:dateUtc="2024-09-19T15:10:00Z">
              <w:r w:rsidRPr="00116D50" w:rsidDel="00A96FB6">
                <w:rPr>
                  <w:rFonts w:ascii="Arial" w:eastAsia="Arial" w:hAnsi="Arial" w:cs="Arial"/>
                  <w:color w:val="000000"/>
                  <w:sz w:val="20"/>
                  <w:szCs w:val="20"/>
                  <w:rPrChange w:id="1321" w:author="Joseph Sempa" w:date="2024-09-19T17:11:00Z" w16du:dateUtc="2024-09-19T15:11:00Z">
                    <w:rPr>
                      <w:rFonts w:eastAsia="Arial" w:cs="Arial"/>
                      <w:color w:val="000000"/>
                      <w:sz w:val="18"/>
                      <w:szCs w:val="18"/>
                    </w:rPr>
                  </w:rPrChange>
                </w:rPr>
                <w:delText>&gt;0.9</w:delText>
              </w:r>
            </w:del>
          </w:p>
        </w:tc>
      </w:tr>
      <w:tr w:rsidR="00116D50" w:rsidRPr="00116D50" w14:paraId="656D94BC" w14:textId="77777777" w:rsidTr="003F33A3">
        <w:tc>
          <w:tcPr>
            <w:tcW w:w="2191" w:type="pct"/>
          </w:tcPr>
          <w:p w14:paraId="3C501427"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22" w:author="Joseph Sempa" w:date="2024-09-19T17:11:00Z" w16du:dateUtc="2024-09-19T15:11:00Z">
                  <w:rPr>
                    <w:bCs/>
                    <w:sz w:val="18"/>
                    <w:szCs w:val="18"/>
                  </w:rPr>
                </w:rPrChange>
              </w:rPr>
            </w:pPr>
            <w:r w:rsidRPr="00116D50">
              <w:rPr>
                <w:rFonts w:ascii="Arial" w:eastAsia="Arial" w:hAnsi="Arial" w:cs="Arial"/>
                <w:bCs/>
                <w:color w:val="000000"/>
                <w:sz w:val="20"/>
                <w:szCs w:val="20"/>
                <w:rPrChange w:id="1323" w:author="Joseph Sempa" w:date="2024-09-19T17:11:00Z" w16du:dateUtc="2024-09-19T15:11:00Z">
                  <w:rPr>
                    <w:rFonts w:eastAsia="Arial" w:cs="Arial"/>
                    <w:bCs/>
                    <w:color w:val="000000"/>
                    <w:sz w:val="18"/>
                    <w:szCs w:val="18"/>
                  </w:rPr>
                </w:rPrChange>
              </w:rPr>
              <w:t>Weakness</w:t>
            </w:r>
          </w:p>
        </w:tc>
        <w:tc>
          <w:tcPr>
            <w:tcW w:w="996" w:type="pct"/>
          </w:tcPr>
          <w:p w14:paraId="6721E85E" w14:textId="40138558"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24" w:author="Joseph Sempa" w:date="2024-09-19T17:11:00Z" w16du:dateUtc="2024-09-19T15:11:00Z">
                  <w:rPr>
                    <w:sz w:val="18"/>
                    <w:szCs w:val="18"/>
                  </w:rPr>
                </w:rPrChange>
              </w:rPr>
            </w:pPr>
            <w:ins w:id="1325" w:author="Joseph Sempa" w:date="2024-09-19T17:10:00Z" w16du:dateUtc="2024-09-19T15:10:00Z">
              <w:r w:rsidRPr="00116D50">
                <w:rPr>
                  <w:rFonts w:ascii="Arial" w:hAnsi="Arial" w:cs="Arial"/>
                  <w:sz w:val="20"/>
                  <w:szCs w:val="20"/>
                  <w:rPrChange w:id="1326" w:author="Joseph Sempa" w:date="2024-09-19T17:11:00Z" w16du:dateUtc="2024-09-19T15:11:00Z">
                    <w:rPr/>
                  </w:rPrChange>
                </w:rPr>
                <w:t>102 (87.2%)</w:t>
              </w:r>
            </w:ins>
            <w:del w:id="1327" w:author="Joseph Sempa" w:date="2024-09-19T17:10:00Z" w16du:dateUtc="2024-09-19T15:10:00Z">
              <w:r w:rsidRPr="00116D50" w:rsidDel="00A96FB6">
                <w:rPr>
                  <w:rFonts w:ascii="Arial" w:eastAsia="Arial" w:hAnsi="Arial" w:cs="Arial"/>
                  <w:color w:val="000000"/>
                  <w:sz w:val="20"/>
                  <w:szCs w:val="20"/>
                  <w:rPrChange w:id="1328" w:author="Joseph Sempa" w:date="2024-09-19T17:11:00Z" w16du:dateUtc="2024-09-19T15:11:00Z">
                    <w:rPr>
                      <w:rFonts w:eastAsia="Arial" w:cs="Arial"/>
                      <w:color w:val="000000"/>
                      <w:sz w:val="18"/>
                      <w:szCs w:val="18"/>
                    </w:rPr>
                  </w:rPrChange>
                </w:rPr>
                <w:delText>54 (93.1%)</w:delText>
              </w:r>
            </w:del>
          </w:p>
        </w:tc>
        <w:tc>
          <w:tcPr>
            <w:tcW w:w="996" w:type="pct"/>
          </w:tcPr>
          <w:p w14:paraId="1ADC53F0" w14:textId="41E9467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29" w:author="Joseph Sempa" w:date="2024-09-19T17:11:00Z" w16du:dateUtc="2024-09-19T15:11:00Z">
                  <w:rPr>
                    <w:sz w:val="18"/>
                    <w:szCs w:val="18"/>
                  </w:rPr>
                </w:rPrChange>
              </w:rPr>
            </w:pPr>
            <w:ins w:id="1330" w:author="Joseph Sempa" w:date="2024-09-19T17:10:00Z" w16du:dateUtc="2024-09-19T15:10:00Z">
              <w:r w:rsidRPr="00116D50">
                <w:rPr>
                  <w:rFonts w:ascii="Arial" w:hAnsi="Arial" w:cs="Arial"/>
                  <w:sz w:val="20"/>
                  <w:szCs w:val="20"/>
                  <w:rPrChange w:id="1331" w:author="Joseph Sempa" w:date="2024-09-19T17:11:00Z" w16du:dateUtc="2024-09-19T15:11:00Z">
                    <w:rPr/>
                  </w:rPrChange>
                </w:rPr>
                <w:t>6 (75.0%)</w:t>
              </w:r>
            </w:ins>
            <w:del w:id="1332" w:author="Joseph Sempa" w:date="2024-09-19T17:10:00Z" w16du:dateUtc="2024-09-19T15:10:00Z">
              <w:r w:rsidRPr="00116D50" w:rsidDel="00A96FB6">
                <w:rPr>
                  <w:rFonts w:ascii="Arial" w:eastAsia="Arial" w:hAnsi="Arial" w:cs="Arial"/>
                  <w:color w:val="000000"/>
                  <w:sz w:val="20"/>
                  <w:szCs w:val="20"/>
                  <w:rPrChange w:id="1333" w:author="Joseph Sempa" w:date="2024-09-19T17:11:00Z" w16du:dateUtc="2024-09-19T15:11:00Z">
                    <w:rPr>
                      <w:rFonts w:eastAsia="Arial" w:cs="Arial"/>
                      <w:color w:val="000000"/>
                      <w:sz w:val="18"/>
                      <w:szCs w:val="18"/>
                    </w:rPr>
                  </w:rPrChange>
                </w:rPr>
                <w:delText>4 (66.7%)</w:delText>
              </w:r>
            </w:del>
          </w:p>
        </w:tc>
        <w:tc>
          <w:tcPr>
            <w:tcW w:w="817" w:type="pct"/>
          </w:tcPr>
          <w:p w14:paraId="118CE659" w14:textId="5624FB3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34" w:author="Joseph Sempa" w:date="2024-09-19T17:11:00Z" w16du:dateUtc="2024-09-19T15:11:00Z">
                  <w:rPr>
                    <w:sz w:val="18"/>
                    <w:szCs w:val="18"/>
                  </w:rPr>
                </w:rPrChange>
              </w:rPr>
            </w:pPr>
            <w:ins w:id="1335" w:author="Joseph Sempa" w:date="2024-09-19T17:10:00Z" w16du:dateUtc="2024-09-19T15:10:00Z">
              <w:r w:rsidRPr="00116D50">
                <w:rPr>
                  <w:rFonts w:ascii="Arial" w:hAnsi="Arial" w:cs="Arial"/>
                  <w:sz w:val="20"/>
                  <w:szCs w:val="20"/>
                  <w:rPrChange w:id="1336" w:author="Joseph Sempa" w:date="2024-09-19T17:11:00Z" w16du:dateUtc="2024-09-19T15:11:00Z">
                    <w:rPr/>
                  </w:rPrChange>
                </w:rPr>
                <w:t>0.3</w:t>
              </w:r>
            </w:ins>
            <w:del w:id="1337" w:author="Joseph Sempa" w:date="2024-09-19T17:10:00Z" w16du:dateUtc="2024-09-19T15:10:00Z">
              <w:r w:rsidRPr="00116D50" w:rsidDel="00A96FB6">
                <w:rPr>
                  <w:rFonts w:ascii="Arial" w:eastAsia="Arial" w:hAnsi="Arial" w:cs="Arial"/>
                  <w:color w:val="000000"/>
                  <w:sz w:val="20"/>
                  <w:szCs w:val="20"/>
                  <w:rPrChange w:id="1338" w:author="Joseph Sempa" w:date="2024-09-19T17:11:00Z" w16du:dateUtc="2024-09-19T15:11:00Z">
                    <w:rPr>
                      <w:rFonts w:eastAsia="Arial" w:cs="Arial"/>
                      <w:color w:val="000000"/>
                      <w:sz w:val="18"/>
                      <w:szCs w:val="18"/>
                    </w:rPr>
                  </w:rPrChange>
                </w:rPr>
                <w:delText>0.093</w:delText>
              </w:r>
            </w:del>
          </w:p>
        </w:tc>
      </w:tr>
      <w:tr w:rsidR="00116D50" w:rsidRPr="00116D50" w14:paraId="649ECC7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37EFD72D"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39" w:author="Joseph Sempa" w:date="2024-09-19T17:11:00Z" w16du:dateUtc="2024-09-19T15:11:00Z">
                  <w:rPr>
                    <w:bCs/>
                    <w:sz w:val="18"/>
                    <w:szCs w:val="18"/>
                  </w:rPr>
                </w:rPrChange>
              </w:rPr>
            </w:pPr>
            <w:r w:rsidRPr="00116D50">
              <w:rPr>
                <w:rFonts w:ascii="Arial" w:eastAsia="Arial" w:hAnsi="Arial" w:cs="Arial"/>
                <w:bCs/>
                <w:color w:val="000000"/>
                <w:sz w:val="20"/>
                <w:szCs w:val="20"/>
                <w:rPrChange w:id="1340" w:author="Joseph Sempa" w:date="2024-09-19T17:11:00Z" w16du:dateUtc="2024-09-19T15:11:00Z">
                  <w:rPr>
                    <w:rFonts w:eastAsia="Arial" w:cs="Arial"/>
                    <w:bCs/>
                    <w:color w:val="000000"/>
                    <w:sz w:val="18"/>
                    <w:szCs w:val="18"/>
                  </w:rPr>
                </w:rPrChange>
              </w:rPr>
              <w:t>Tiredness</w:t>
            </w:r>
          </w:p>
        </w:tc>
        <w:tc>
          <w:tcPr>
            <w:tcW w:w="996" w:type="pct"/>
          </w:tcPr>
          <w:p w14:paraId="071E9BE3" w14:textId="40DB311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41" w:author="Joseph Sempa" w:date="2024-09-19T17:11:00Z" w16du:dateUtc="2024-09-19T15:11:00Z">
                  <w:rPr>
                    <w:sz w:val="18"/>
                    <w:szCs w:val="18"/>
                  </w:rPr>
                </w:rPrChange>
              </w:rPr>
            </w:pPr>
            <w:ins w:id="1342" w:author="Joseph Sempa" w:date="2024-09-19T17:10:00Z" w16du:dateUtc="2024-09-19T15:10:00Z">
              <w:r w:rsidRPr="00116D50">
                <w:rPr>
                  <w:rFonts w:ascii="Arial" w:hAnsi="Arial" w:cs="Arial"/>
                  <w:sz w:val="20"/>
                  <w:szCs w:val="20"/>
                  <w:rPrChange w:id="1343" w:author="Joseph Sempa" w:date="2024-09-19T17:11:00Z" w16du:dateUtc="2024-09-19T15:11:00Z">
                    <w:rPr/>
                  </w:rPrChange>
                </w:rPr>
                <w:t>103 (88.8%)</w:t>
              </w:r>
            </w:ins>
            <w:del w:id="1344" w:author="Joseph Sempa" w:date="2024-09-19T17:10:00Z" w16du:dateUtc="2024-09-19T15:10:00Z">
              <w:r w:rsidRPr="00116D50" w:rsidDel="00A96FB6">
                <w:rPr>
                  <w:rFonts w:ascii="Arial" w:eastAsia="Arial" w:hAnsi="Arial" w:cs="Arial"/>
                  <w:color w:val="000000"/>
                  <w:sz w:val="20"/>
                  <w:szCs w:val="20"/>
                  <w:rPrChange w:id="1345" w:author="Joseph Sempa" w:date="2024-09-19T17:11:00Z" w16du:dateUtc="2024-09-19T15:11:00Z">
                    <w:rPr>
                      <w:rFonts w:eastAsia="Arial" w:cs="Arial"/>
                      <w:color w:val="000000"/>
                      <w:sz w:val="18"/>
                      <w:szCs w:val="18"/>
                    </w:rPr>
                  </w:rPrChange>
                </w:rPr>
                <w:delText>53 (93.0%)</w:delText>
              </w:r>
            </w:del>
          </w:p>
        </w:tc>
        <w:tc>
          <w:tcPr>
            <w:tcW w:w="996" w:type="pct"/>
          </w:tcPr>
          <w:p w14:paraId="3C4F1255" w14:textId="0712D20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46" w:author="Joseph Sempa" w:date="2024-09-19T17:11:00Z" w16du:dateUtc="2024-09-19T15:11:00Z">
                  <w:rPr>
                    <w:sz w:val="18"/>
                    <w:szCs w:val="18"/>
                  </w:rPr>
                </w:rPrChange>
              </w:rPr>
            </w:pPr>
            <w:ins w:id="1347" w:author="Joseph Sempa" w:date="2024-09-19T17:10:00Z" w16du:dateUtc="2024-09-19T15:10:00Z">
              <w:r w:rsidRPr="00116D50">
                <w:rPr>
                  <w:rFonts w:ascii="Arial" w:hAnsi="Arial" w:cs="Arial"/>
                  <w:sz w:val="20"/>
                  <w:szCs w:val="20"/>
                  <w:rPrChange w:id="1348" w:author="Joseph Sempa" w:date="2024-09-19T17:11:00Z" w16du:dateUtc="2024-09-19T15:11:00Z">
                    <w:rPr/>
                  </w:rPrChange>
                </w:rPr>
                <w:t>8 (100.0%)</w:t>
              </w:r>
            </w:ins>
            <w:del w:id="1349" w:author="Joseph Sempa" w:date="2024-09-19T17:10:00Z" w16du:dateUtc="2024-09-19T15:10:00Z">
              <w:r w:rsidRPr="00116D50" w:rsidDel="00A96FB6">
                <w:rPr>
                  <w:rFonts w:ascii="Arial" w:eastAsia="Arial" w:hAnsi="Arial" w:cs="Arial"/>
                  <w:color w:val="000000"/>
                  <w:sz w:val="20"/>
                  <w:szCs w:val="20"/>
                  <w:rPrChange w:id="1350" w:author="Joseph Sempa" w:date="2024-09-19T17:11:00Z" w16du:dateUtc="2024-09-19T15:11:00Z">
                    <w:rPr>
                      <w:rFonts w:eastAsia="Arial" w:cs="Arial"/>
                      <w:color w:val="000000"/>
                      <w:sz w:val="18"/>
                      <w:szCs w:val="18"/>
                    </w:rPr>
                  </w:rPrChange>
                </w:rPr>
                <w:delText>6 (100.0%)</w:delText>
              </w:r>
            </w:del>
          </w:p>
        </w:tc>
        <w:tc>
          <w:tcPr>
            <w:tcW w:w="817" w:type="pct"/>
          </w:tcPr>
          <w:p w14:paraId="407F0991" w14:textId="716FAAE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51" w:author="Joseph Sempa" w:date="2024-09-19T17:11:00Z" w16du:dateUtc="2024-09-19T15:11:00Z">
                  <w:rPr>
                    <w:sz w:val="18"/>
                    <w:szCs w:val="18"/>
                  </w:rPr>
                </w:rPrChange>
              </w:rPr>
            </w:pPr>
            <w:ins w:id="1352" w:author="Joseph Sempa" w:date="2024-09-19T17:10:00Z" w16du:dateUtc="2024-09-19T15:10:00Z">
              <w:r w:rsidRPr="00116D50">
                <w:rPr>
                  <w:rFonts w:ascii="Arial" w:hAnsi="Arial" w:cs="Arial"/>
                  <w:sz w:val="20"/>
                  <w:szCs w:val="20"/>
                  <w:rPrChange w:id="1353" w:author="Joseph Sempa" w:date="2024-09-19T17:11:00Z" w16du:dateUtc="2024-09-19T15:11:00Z">
                    <w:rPr/>
                  </w:rPrChange>
                </w:rPr>
                <w:t>&gt;0.9</w:t>
              </w:r>
            </w:ins>
            <w:del w:id="1354" w:author="Joseph Sempa" w:date="2024-09-19T17:10:00Z" w16du:dateUtc="2024-09-19T15:10:00Z">
              <w:r w:rsidRPr="00116D50" w:rsidDel="00A96FB6">
                <w:rPr>
                  <w:rFonts w:ascii="Arial" w:eastAsia="Arial" w:hAnsi="Arial" w:cs="Arial"/>
                  <w:color w:val="000000"/>
                  <w:sz w:val="20"/>
                  <w:szCs w:val="20"/>
                  <w:rPrChange w:id="1355" w:author="Joseph Sempa" w:date="2024-09-19T17:11:00Z" w16du:dateUtc="2024-09-19T15:11:00Z">
                    <w:rPr>
                      <w:rFonts w:eastAsia="Arial" w:cs="Arial"/>
                      <w:color w:val="000000"/>
                      <w:sz w:val="18"/>
                      <w:szCs w:val="18"/>
                    </w:rPr>
                  </w:rPrChange>
                </w:rPr>
                <w:delText>&gt;0.9</w:delText>
              </w:r>
            </w:del>
          </w:p>
        </w:tc>
      </w:tr>
      <w:tr w:rsidR="00116D50" w:rsidRPr="00116D50" w14:paraId="525ECA7C" w14:textId="77777777" w:rsidTr="003F33A3">
        <w:tc>
          <w:tcPr>
            <w:tcW w:w="2191" w:type="pct"/>
          </w:tcPr>
          <w:p w14:paraId="3B174521"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56" w:author="Joseph Sempa" w:date="2024-09-19T17:11:00Z" w16du:dateUtc="2024-09-19T15:11:00Z">
                  <w:rPr>
                    <w:bCs/>
                    <w:sz w:val="18"/>
                    <w:szCs w:val="18"/>
                  </w:rPr>
                </w:rPrChange>
              </w:rPr>
            </w:pPr>
            <w:r w:rsidRPr="00116D50">
              <w:rPr>
                <w:rFonts w:ascii="Arial" w:eastAsia="Arial" w:hAnsi="Arial" w:cs="Arial"/>
                <w:bCs/>
                <w:color w:val="000000"/>
                <w:sz w:val="20"/>
                <w:szCs w:val="20"/>
                <w:rPrChange w:id="1357" w:author="Joseph Sempa" w:date="2024-09-19T17:11:00Z" w16du:dateUtc="2024-09-19T15:11:00Z">
                  <w:rPr>
                    <w:rFonts w:eastAsia="Arial" w:cs="Arial"/>
                    <w:bCs/>
                    <w:color w:val="000000"/>
                    <w:sz w:val="18"/>
                    <w:szCs w:val="18"/>
                  </w:rPr>
                </w:rPrChange>
              </w:rPr>
              <w:t>Poor appetite</w:t>
            </w:r>
          </w:p>
        </w:tc>
        <w:tc>
          <w:tcPr>
            <w:tcW w:w="996" w:type="pct"/>
          </w:tcPr>
          <w:p w14:paraId="06C3D08B" w14:textId="3EE1428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58" w:author="Joseph Sempa" w:date="2024-09-19T17:11:00Z" w16du:dateUtc="2024-09-19T15:11:00Z">
                  <w:rPr>
                    <w:sz w:val="18"/>
                    <w:szCs w:val="18"/>
                  </w:rPr>
                </w:rPrChange>
              </w:rPr>
            </w:pPr>
            <w:ins w:id="1359" w:author="Joseph Sempa" w:date="2024-09-19T17:10:00Z" w16du:dateUtc="2024-09-19T15:10:00Z">
              <w:r w:rsidRPr="00116D50">
                <w:rPr>
                  <w:rFonts w:ascii="Arial" w:hAnsi="Arial" w:cs="Arial"/>
                  <w:sz w:val="20"/>
                  <w:szCs w:val="20"/>
                  <w:rPrChange w:id="1360" w:author="Joseph Sempa" w:date="2024-09-19T17:11:00Z" w16du:dateUtc="2024-09-19T15:11:00Z">
                    <w:rPr/>
                  </w:rPrChange>
                </w:rPr>
                <w:t>97 (82.9%)</w:t>
              </w:r>
            </w:ins>
            <w:del w:id="1361" w:author="Joseph Sempa" w:date="2024-09-19T17:10:00Z" w16du:dateUtc="2024-09-19T15:10:00Z">
              <w:r w:rsidRPr="00116D50" w:rsidDel="00A96FB6">
                <w:rPr>
                  <w:rFonts w:ascii="Arial" w:eastAsia="Arial" w:hAnsi="Arial" w:cs="Arial"/>
                  <w:color w:val="000000"/>
                  <w:sz w:val="20"/>
                  <w:szCs w:val="20"/>
                  <w:rPrChange w:id="1362" w:author="Joseph Sempa" w:date="2024-09-19T17:11:00Z" w16du:dateUtc="2024-09-19T15:11:00Z">
                    <w:rPr>
                      <w:rFonts w:eastAsia="Arial" w:cs="Arial"/>
                      <w:color w:val="000000"/>
                      <w:sz w:val="18"/>
                      <w:szCs w:val="18"/>
                    </w:rPr>
                  </w:rPrChange>
                </w:rPr>
                <w:delText>51 (87.9%)</w:delText>
              </w:r>
            </w:del>
          </w:p>
        </w:tc>
        <w:tc>
          <w:tcPr>
            <w:tcW w:w="996" w:type="pct"/>
          </w:tcPr>
          <w:p w14:paraId="212417E6" w14:textId="7982FFBF"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63" w:author="Joseph Sempa" w:date="2024-09-19T17:11:00Z" w16du:dateUtc="2024-09-19T15:11:00Z">
                  <w:rPr>
                    <w:sz w:val="18"/>
                    <w:szCs w:val="18"/>
                  </w:rPr>
                </w:rPrChange>
              </w:rPr>
            </w:pPr>
            <w:ins w:id="1364" w:author="Joseph Sempa" w:date="2024-09-19T17:10:00Z" w16du:dateUtc="2024-09-19T15:10:00Z">
              <w:r w:rsidRPr="00116D50">
                <w:rPr>
                  <w:rFonts w:ascii="Arial" w:hAnsi="Arial" w:cs="Arial"/>
                  <w:sz w:val="20"/>
                  <w:szCs w:val="20"/>
                  <w:rPrChange w:id="1365" w:author="Joseph Sempa" w:date="2024-09-19T17:11:00Z" w16du:dateUtc="2024-09-19T15:11:00Z">
                    <w:rPr/>
                  </w:rPrChange>
                </w:rPr>
                <w:t>8 (100.0%)</w:t>
              </w:r>
            </w:ins>
            <w:del w:id="1366" w:author="Joseph Sempa" w:date="2024-09-19T17:10:00Z" w16du:dateUtc="2024-09-19T15:10:00Z">
              <w:r w:rsidRPr="00116D50" w:rsidDel="00A96FB6">
                <w:rPr>
                  <w:rFonts w:ascii="Arial" w:eastAsia="Arial" w:hAnsi="Arial" w:cs="Arial"/>
                  <w:color w:val="000000"/>
                  <w:sz w:val="20"/>
                  <w:szCs w:val="20"/>
                  <w:rPrChange w:id="1367" w:author="Joseph Sempa" w:date="2024-09-19T17:11:00Z" w16du:dateUtc="2024-09-19T15:11:00Z">
                    <w:rPr>
                      <w:rFonts w:eastAsia="Arial" w:cs="Arial"/>
                      <w:color w:val="000000"/>
                      <w:sz w:val="18"/>
                      <w:szCs w:val="18"/>
                    </w:rPr>
                  </w:rPrChange>
                </w:rPr>
                <w:delText>6 (100.0%)</w:delText>
              </w:r>
            </w:del>
          </w:p>
        </w:tc>
        <w:tc>
          <w:tcPr>
            <w:tcW w:w="817" w:type="pct"/>
          </w:tcPr>
          <w:p w14:paraId="00B59D43" w14:textId="06AE848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68" w:author="Joseph Sempa" w:date="2024-09-19T17:11:00Z" w16du:dateUtc="2024-09-19T15:11:00Z">
                  <w:rPr>
                    <w:sz w:val="18"/>
                    <w:szCs w:val="18"/>
                  </w:rPr>
                </w:rPrChange>
              </w:rPr>
            </w:pPr>
            <w:ins w:id="1369" w:author="Joseph Sempa" w:date="2024-09-19T17:10:00Z" w16du:dateUtc="2024-09-19T15:10:00Z">
              <w:r w:rsidRPr="00116D50">
                <w:rPr>
                  <w:rFonts w:ascii="Arial" w:hAnsi="Arial" w:cs="Arial"/>
                  <w:sz w:val="20"/>
                  <w:szCs w:val="20"/>
                  <w:rPrChange w:id="1370" w:author="Joseph Sempa" w:date="2024-09-19T17:11:00Z" w16du:dateUtc="2024-09-19T15:11:00Z">
                    <w:rPr/>
                  </w:rPrChange>
                </w:rPr>
                <w:t>0.4</w:t>
              </w:r>
            </w:ins>
            <w:del w:id="1371" w:author="Joseph Sempa" w:date="2024-09-19T17:10:00Z" w16du:dateUtc="2024-09-19T15:10:00Z">
              <w:r w:rsidRPr="00116D50" w:rsidDel="00A96FB6">
                <w:rPr>
                  <w:rFonts w:ascii="Arial" w:eastAsia="Arial" w:hAnsi="Arial" w:cs="Arial"/>
                  <w:color w:val="000000"/>
                  <w:sz w:val="20"/>
                  <w:szCs w:val="20"/>
                  <w:rPrChange w:id="1372" w:author="Joseph Sempa" w:date="2024-09-19T17:11:00Z" w16du:dateUtc="2024-09-19T15:11:00Z">
                    <w:rPr>
                      <w:rFonts w:eastAsia="Arial" w:cs="Arial"/>
                      <w:color w:val="000000"/>
                      <w:sz w:val="18"/>
                      <w:szCs w:val="18"/>
                    </w:rPr>
                  </w:rPrChange>
                </w:rPr>
                <w:delText>&gt;0.9</w:delText>
              </w:r>
            </w:del>
          </w:p>
        </w:tc>
      </w:tr>
      <w:tr w:rsidR="00116D50" w:rsidRPr="00116D50" w14:paraId="40584965"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98AEB4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73" w:author="Joseph Sempa" w:date="2024-09-19T17:11:00Z" w16du:dateUtc="2024-09-19T15:11:00Z">
                  <w:rPr>
                    <w:bCs/>
                    <w:sz w:val="18"/>
                    <w:szCs w:val="18"/>
                  </w:rPr>
                </w:rPrChange>
              </w:rPr>
            </w:pPr>
            <w:r w:rsidRPr="00116D50">
              <w:rPr>
                <w:rFonts w:ascii="Arial" w:eastAsia="Arial" w:hAnsi="Arial" w:cs="Arial"/>
                <w:bCs/>
                <w:color w:val="000000"/>
                <w:sz w:val="20"/>
                <w:szCs w:val="20"/>
                <w:rPrChange w:id="1374" w:author="Joseph Sempa" w:date="2024-09-19T17:11:00Z" w16du:dateUtc="2024-09-19T15:11:00Z">
                  <w:rPr>
                    <w:rFonts w:eastAsia="Arial" w:cs="Arial"/>
                    <w:bCs/>
                    <w:color w:val="000000"/>
                    <w:sz w:val="18"/>
                    <w:szCs w:val="18"/>
                  </w:rPr>
                </w:rPrChange>
              </w:rPr>
              <w:t>Increased pigmentation of the skin</w:t>
            </w:r>
          </w:p>
        </w:tc>
        <w:tc>
          <w:tcPr>
            <w:tcW w:w="996" w:type="pct"/>
          </w:tcPr>
          <w:p w14:paraId="01704415" w14:textId="1E9D0DB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75" w:author="Joseph Sempa" w:date="2024-09-19T17:11:00Z" w16du:dateUtc="2024-09-19T15:11:00Z">
                  <w:rPr>
                    <w:sz w:val="18"/>
                    <w:szCs w:val="18"/>
                  </w:rPr>
                </w:rPrChange>
              </w:rPr>
            </w:pPr>
            <w:ins w:id="1376" w:author="Joseph Sempa" w:date="2024-09-19T17:10:00Z" w16du:dateUtc="2024-09-19T15:10:00Z">
              <w:r w:rsidRPr="00116D50">
                <w:rPr>
                  <w:rFonts w:ascii="Arial" w:hAnsi="Arial" w:cs="Arial"/>
                  <w:sz w:val="20"/>
                  <w:szCs w:val="20"/>
                  <w:rPrChange w:id="1377" w:author="Joseph Sempa" w:date="2024-09-19T17:11:00Z" w16du:dateUtc="2024-09-19T15:11:00Z">
                    <w:rPr/>
                  </w:rPrChange>
                </w:rPr>
                <w:t>68 (59.6%)</w:t>
              </w:r>
            </w:ins>
            <w:del w:id="1378" w:author="Joseph Sempa" w:date="2024-09-19T17:10:00Z" w16du:dateUtc="2024-09-19T15:10:00Z">
              <w:r w:rsidRPr="00116D50" w:rsidDel="00A96FB6">
                <w:rPr>
                  <w:rFonts w:ascii="Arial" w:eastAsia="Arial" w:hAnsi="Arial" w:cs="Arial"/>
                  <w:color w:val="000000"/>
                  <w:sz w:val="20"/>
                  <w:szCs w:val="20"/>
                  <w:rPrChange w:id="1379" w:author="Joseph Sempa" w:date="2024-09-19T17:11:00Z" w16du:dateUtc="2024-09-19T15:11:00Z">
                    <w:rPr>
                      <w:rFonts w:eastAsia="Arial" w:cs="Arial"/>
                      <w:color w:val="000000"/>
                      <w:sz w:val="18"/>
                      <w:szCs w:val="18"/>
                    </w:rPr>
                  </w:rPrChange>
                </w:rPr>
                <w:delText>36 (63.2%)</w:delText>
              </w:r>
            </w:del>
          </w:p>
        </w:tc>
        <w:tc>
          <w:tcPr>
            <w:tcW w:w="996" w:type="pct"/>
          </w:tcPr>
          <w:p w14:paraId="4AF08BD5" w14:textId="0FA2524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80" w:author="Joseph Sempa" w:date="2024-09-19T17:11:00Z" w16du:dateUtc="2024-09-19T15:11:00Z">
                  <w:rPr>
                    <w:sz w:val="18"/>
                    <w:szCs w:val="18"/>
                  </w:rPr>
                </w:rPrChange>
              </w:rPr>
            </w:pPr>
            <w:ins w:id="1381" w:author="Joseph Sempa" w:date="2024-09-19T17:10:00Z" w16du:dateUtc="2024-09-19T15:10:00Z">
              <w:r w:rsidRPr="00116D50">
                <w:rPr>
                  <w:rFonts w:ascii="Arial" w:hAnsi="Arial" w:cs="Arial"/>
                  <w:sz w:val="20"/>
                  <w:szCs w:val="20"/>
                  <w:rPrChange w:id="1382" w:author="Joseph Sempa" w:date="2024-09-19T17:11:00Z" w16du:dateUtc="2024-09-19T15:11:00Z">
                    <w:rPr/>
                  </w:rPrChange>
                </w:rPr>
                <w:t>3 (42.9%)</w:t>
              </w:r>
            </w:ins>
            <w:del w:id="1383" w:author="Joseph Sempa" w:date="2024-09-19T17:10:00Z" w16du:dateUtc="2024-09-19T15:10:00Z">
              <w:r w:rsidRPr="00116D50" w:rsidDel="00A96FB6">
                <w:rPr>
                  <w:rFonts w:ascii="Arial" w:eastAsia="Arial" w:hAnsi="Arial" w:cs="Arial"/>
                  <w:color w:val="000000"/>
                  <w:sz w:val="20"/>
                  <w:szCs w:val="20"/>
                  <w:rPrChange w:id="1384" w:author="Joseph Sempa" w:date="2024-09-19T17:11:00Z" w16du:dateUtc="2024-09-19T15:11:00Z">
                    <w:rPr>
                      <w:rFonts w:eastAsia="Arial" w:cs="Arial"/>
                      <w:color w:val="000000"/>
                      <w:sz w:val="18"/>
                      <w:szCs w:val="18"/>
                    </w:rPr>
                  </w:rPrChange>
                </w:rPr>
                <w:delText>2 (40.0%)</w:delText>
              </w:r>
            </w:del>
          </w:p>
        </w:tc>
        <w:tc>
          <w:tcPr>
            <w:tcW w:w="817" w:type="pct"/>
          </w:tcPr>
          <w:p w14:paraId="093138AF" w14:textId="56A61C1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85" w:author="Joseph Sempa" w:date="2024-09-19T17:11:00Z" w16du:dateUtc="2024-09-19T15:11:00Z">
                  <w:rPr>
                    <w:sz w:val="18"/>
                    <w:szCs w:val="18"/>
                  </w:rPr>
                </w:rPrChange>
              </w:rPr>
            </w:pPr>
            <w:ins w:id="1386" w:author="Joseph Sempa" w:date="2024-09-19T17:10:00Z" w16du:dateUtc="2024-09-19T15:10:00Z">
              <w:r w:rsidRPr="00116D50">
                <w:rPr>
                  <w:rFonts w:ascii="Arial" w:hAnsi="Arial" w:cs="Arial"/>
                  <w:sz w:val="20"/>
                  <w:szCs w:val="20"/>
                  <w:rPrChange w:id="1387" w:author="Joseph Sempa" w:date="2024-09-19T17:11:00Z" w16du:dateUtc="2024-09-19T15:11:00Z">
                    <w:rPr/>
                  </w:rPrChange>
                </w:rPr>
                <w:t>0.4</w:t>
              </w:r>
            </w:ins>
            <w:del w:id="1388" w:author="Joseph Sempa" w:date="2024-09-19T17:10:00Z" w16du:dateUtc="2024-09-19T15:10:00Z">
              <w:r w:rsidRPr="00116D50" w:rsidDel="00A96FB6">
                <w:rPr>
                  <w:rFonts w:ascii="Arial" w:eastAsia="Arial" w:hAnsi="Arial" w:cs="Arial"/>
                  <w:color w:val="000000"/>
                  <w:sz w:val="20"/>
                  <w:szCs w:val="20"/>
                  <w:rPrChange w:id="1389" w:author="Joseph Sempa" w:date="2024-09-19T17:11:00Z" w16du:dateUtc="2024-09-19T15:11:00Z">
                    <w:rPr>
                      <w:rFonts w:eastAsia="Arial" w:cs="Arial"/>
                      <w:color w:val="000000"/>
                      <w:sz w:val="18"/>
                      <w:szCs w:val="18"/>
                    </w:rPr>
                  </w:rPrChange>
                </w:rPr>
                <w:delText>0.4</w:delText>
              </w:r>
            </w:del>
          </w:p>
        </w:tc>
      </w:tr>
      <w:tr w:rsidR="00116D50" w:rsidRPr="00116D50" w14:paraId="64CA969D" w14:textId="77777777" w:rsidTr="003F33A3">
        <w:tc>
          <w:tcPr>
            <w:tcW w:w="2191" w:type="pct"/>
          </w:tcPr>
          <w:p w14:paraId="16048DE5"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390" w:author="Joseph Sempa" w:date="2024-09-19T17:11:00Z" w16du:dateUtc="2024-09-19T15:11:00Z">
                  <w:rPr>
                    <w:bCs/>
                    <w:sz w:val="18"/>
                    <w:szCs w:val="18"/>
                  </w:rPr>
                </w:rPrChange>
              </w:rPr>
            </w:pPr>
            <w:r w:rsidRPr="00116D50">
              <w:rPr>
                <w:rFonts w:ascii="Arial" w:eastAsia="Arial" w:hAnsi="Arial" w:cs="Arial"/>
                <w:bCs/>
                <w:color w:val="000000"/>
                <w:sz w:val="20"/>
                <w:szCs w:val="20"/>
                <w:rPrChange w:id="1391" w:author="Joseph Sempa" w:date="2024-09-19T17:11:00Z" w16du:dateUtc="2024-09-19T15:11:00Z">
                  <w:rPr>
                    <w:rFonts w:eastAsia="Arial" w:cs="Arial"/>
                    <w:bCs/>
                    <w:color w:val="000000"/>
                    <w:sz w:val="18"/>
                    <w:szCs w:val="18"/>
                  </w:rPr>
                </w:rPrChange>
              </w:rPr>
              <w:t>Nausea</w:t>
            </w:r>
          </w:p>
        </w:tc>
        <w:tc>
          <w:tcPr>
            <w:tcW w:w="996" w:type="pct"/>
          </w:tcPr>
          <w:p w14:paraId="47C45ABD" w14:textId="4D9B732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92" w:author="Joseph Sempa" w:date="2024-09-19T17:11:00Z" w16du:dateUtc="2024-09-19T15:11:00Z">
                  <w:rPr>
                    <w:sz w:val="18"/>
                    <w:szCs w:val="18"/>
                  </w:rPr>
                </w:rPrChange>
              </w:rPr>
            </w:pPr>
            <w:ins w:id="1393" w:author="Joseph Sempa" w:date="2024-09-19T17:10:00Z" w16du:dateUtc="2024-09-19T15:10:00Z">
              <w:r w:rsidRPr="00116D50">
                <w:rPr>
                  <w:rFonts w:ascii="Arial" w:hAnsi="Arial" w:cs="Arial"/>
                  <w:sz w:val="20"/>
                  <w:szCs w:val="20"/>
                  <w:rPrChange w:id="1394" w:author="Joseph Sempa" w:date="2024-09-19T17:11:00Z" w16du:dateUtc="2024-09-19T15:11:00Z">
                    <w:rPr/>
                  </w:rPrChange>
                </w:rPr>
                <w:t>70 (59.8%)</w:t>
              </w:r>
            </w:ins>
            <w:del w:id="1395" w:author="Joseph Sempa" w:date="2024-09-19T17:10:00Z" w16du:dateUtc="2024-09-19T15:10:00Z">
              <w:r w:rsidRPr="00116D50" w:rsidDel="00A96FB6">
                <w:rPr>
                  <w:rFonts w:ascii="Arial" w:eastAsia="Arial" w:hAnsi="Arial" w:cs="Arial"/>
                  <w:color w:val="000000"/>
                  <w:sz w:val="20"/>
                  <w:szCs w:val="20"/>
                  <w:rPrChange w:id="1396" w:author="Joseph Sempa" w:date="2024-09-19T17:11:00Z" w16du:dateUtc="2024-09-19T15:11:00Z">
                    <w:rPr>
                      <w:rFonts w:eastAsia="Arial" w:cs="Arial"/>
                      <w:color w:val="000000"/>
                      <w:sz w:val="18"/>
                      <w:szCs w:val="18"/>
                    </w:rPr>
                  </w:rPrChange>
                </w:rPr>
                <w:delText>37 (63.8%)</w:delText>
              </w:r>
            </w:del>
          </w:p>
        </w:tc>
        <w:tc>
          <w:tcPr>
            <w:tcW w:w="996" w:type="pct"/>
          </w:tcPr>
          <w:p w14:paraId="52D9E89D" w14:textId="4F61FD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397" w:author="Joseph Sempa" w:date="2024-09-19T17:11:00Z" w16du:dateUtc="2024-09-19T15:11:00Z">
                  <w:rPr>
                    <w:sz w:val="18"/>
                    <w:szCs w:val="18"/>
                  </w:rPr>
                </w:rPrChange>
              </w:rPr>
            </w:pPr>
            <w:ins w:id="1398" w:author="Joseph Sempa" w:date="2024-09-19T17:10:00Z" w16du:dateUtc="2024-09-19T15:10:00Z">
              <w:r w:rsidRPr="00116D50">
                <w:rPr>
                  <w:rFonts w:ascii="Arial" w:hAnsi="Arial" w:cs="Arial"/>
                  <w:sz w:val="20"/>
                  <w:szCs w:val="20"/>
                  <w:rPrChange w:id="1399" w:author="Joseph Sempa" w:date="2024-09-19T17:11:00Z" w16du:dateUtc="2024-09-19T15:11:00Z">
                    <w:rPr/>
                  </w:rPrChange>
                </w:rPr>
                <w:t>6 (75.0%)</w:t>
              </w:r>
            </w:ins>
            <w:del w:id="1400" w:author="Joseph Sempa" w:date="2024-09-19T17:10:00Z" w16du:dateUtc="2024-09-19T15:10:00Z">
              <w:r w:rsidRPr="00116D50" w:rsidDel="00A96FB6">
                <w:rPr>
                  <w:rFonts w:ascii="Arial" w:eastAsia="Arial" w:hAnsi="Arial" w:cs="Arial"/>
                  <w:color w:val="000000"/>
                  <w:sz w:val="20"/>
                  <w:szCs w:val="20"/>
                  <w:rPrChange w:id="1401" w:author="Joseph Sempa" w:date="2024-09-19T17:11:00Z" w16du:dateUtc="2024-09-19T15:11:00Z">
                    <w:rPr>
                      <w:rFonts w:eastAsia="Arial" w:cs="Arial"/>
                      <w:color w:val="000000"/>
                      <w:sz w:val="18"/>
                      <w:szCs w:val="18"/>
                    </w:rPr>
                  </w:rPrChange>
                </w:rPr>
                <w:delText>5 (83.3%)</w:delText>
              </w:r>
            </w:del>
          </w:p>
        </w:tc>
        <w:tc>
          <w:tcPr>
            <w:tcW w:w="817" w:type="pct"/>
          </w:tcPr>
          <w:p w14:paraId="0CBDB4B7" w14:textId="48F25CF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02" w:author="Joseph Sempa" w:date="2024-09-19T17:11:00Z" w16du:dateUtc="2024-09-19T15:11:00Z">
                  <w:rPr>
                    <w:sz w:val="18"/>
                    <w:szCs w:val="18"/>
                  </w:rPr>
                </w:rPrChange>
              </w:rPr>
            </w:pPr>
            <w:ins w:id="1403" w:author="Joseph Sempa" w:date="2024-09-19T17:10:00Z" w16du:dateUtc="2024-09-19T15:10:00Z">
              <w:r w:rsidRPr="00116D50">
                <w:rPr>
                  <w:rFonts w:ascii="Arial" w:hAnsi="Arial" w:cs="Arial"/>
                  <w:sz w:val="20"/>
                  <w:szCs w:val="20"/>
                  <w:rPrChange w:id="1404" w:author="Joseph Sempa" w:date="2024-09-19T17:11:00Z" w16du:dateUtc="2024-09-19T15:11:00Z">
                    <w:rPr/>
                  </w:rPrChange>
                </w:rPr>
                <w:t>0.5</w:t>
              </w:r>
            </w:ins>
            <w:del w:id="1405" w:author="Joseph Sempa" w:date="2024-09-19T17:10:00Z" w16du:dateUtc="2024-09-19T15:10:00Z">
              <w:r w:rsidRPr="00116D50" w:rsidDel="00A96FB6">
                <w:rPr>
                  <w:rFonts w:ascii="Arial" w:eastAsia="Arial" w:hAnsi="Arial" w:cs="Arial"/>
                  <w:color w:val="000000"/>
                  <w:sz w:val="20"/>
                  <w:szCs w:val="20"/>
                  <w:rPrChange w:id="1406" w:author="Joseph Sempa" w:date="2024-09-19T17:11:00Z" w16du:dateUtc="2024-09-19T15:11:00Z">
                    <w:rPr>
                      <w:rFonts w:eastAsia="Arial" w:cs="Arial"/>
                      <w:color w:val="000000"/>
                      <w:sz w:val="18"/>
                      <w:szCs w:val="18"/>
                    </w:rPr>
                  </w:rPrChange>
                </w:rPr>
                <w:delText>0.7</w:delText>
              </w:r>
            </w:del>
          </w:p>
        </w:tc>
      </w:tr>
      <w:tr w:rsidR="00116D50" w:rsidRPr="00116D50" w14:paraId="36BFFE79"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4B00DF79"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07" w:author="Joseph Sempa" w:date="2024-09-19T17:11:00Z" w16du:dateUtc="2024-09-19T15:11:00Z">
                  <w:rPr>
                    <w:bCs/>
                    <w:sz w:val="18"/>
                    <w:szCs w:val="18"/>
                  </w:rPr>
                </w:rPrChange>
              </w:rPr>
            </w:pPr>
            <w:r w:rsidRPr="00116D50">
              <w:rPr>
                <w:rFonts w:ascii="Arial" w:eastAsia="Arial" w:hAnsi="Arial" w:cs="Arial"/>
                <w:bCs/>
                <w:color w:val="000000"/>
                <w:sz w:val="20"/>
                <w:szCs w:val="20"/>
                <w:rPrChange w:id="1408" w:author="Joseph Sempa" w:date="2024-09-19T17:11:00Z" w16du:dateUtc="2024-09-19T15:11:00Z">
                  <w:rPr>
                    <w:rFonts w:eastAsia="Arial" w:cs="Arial"/>
                    <w:bCs/>
                    <w:color w:val="000000"/>
                    <w:sz w:val="18"/>
                    <w:szCs w:val="18"/>
                  </w:rPr>
                </w:rPrChange>
              </w:rPr>
              <w:t>Vomiting</w:t>
            </w:r>
          </w:p>
        </w:tc>
        <w:tc>
          <w:tcPr>
            <w:tcW w:w="996" w:type="pct"/>
          </w:tcPr>
          <w:p w14:paraId="7B8A0802" w14:textId="6400E28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09" w:author="Joseph Sempa" w:date="2024-09-19T17:11:00Z" w16du:dateUtc="2024-09-19T15:11:00Z">
                  <w:rPr>
                    <w:sz w:val="18"/>
                    <w:szCs w:val="18"/>
                  </w:rPr>
                </w:rPrChange>
              </w:rPr>
            </w:pPr>
            <w:ins w:id="1410" w:author="Joseph Sempa" w:date="2024-09-19T17:10:00Z" w16du:dateUtc="2024-09-19T15:10:00Z">
              <w:r w:rsidRPr="00116D50">
                <w:rPr>
                  <w:rFonts w:ascii="Arial" w:hAnsi="Arial" w:cs="Arial"/>
                  <w:sz w:val="20"/>
                  <w:szCs w:val="20"/>
                  <w:rPrChange w:id="1411" w:author="Joseph Sempa" w:date="2024-09-19T17:11:00Z" w16du:dateUtc="2024-09-19T15:11:00Z">
                    <w:rPr/>
                  </w:rPrChange>
                </w:rPr>
                <w:t>34 (29.1%)</w:t>
              </w:r>
            </w:ins>
            <w:del w:id="1412" w:author="Joseph Sempa" w:date="2024-09-19T17:10:00Z" w16du:dateUtc="2024-09-19T15:10:00Z">
              <w:r w:rsidRPr="00116D50" w:rsidDel="00A96FB6">
                <w:rPr>
                  <w:rFonts w:ascii="Arial" w:eastAsia="Arial" w:hAnsi="Arial" w:cs="Arial"/>
                  <w:color w:val="000000"/>
                  <w:sz w:val="20"/>
                  <w:szCs w:val="20"/>
                  <w:rPrChange w:id="1413" w:author="Joseph Sempa" w:date="2024-09-19T17:11:00Z" w16du:dateUtc="2024-09-19T15:11:00Z">
                    <w:rPr>
                      <w:rFonts w:eastAsia="Arial" w:cs="Arial"/>
                      <w:color w:val="000000"/>
                      <w:sz w:val="18"/>
                      <w:szCs w:val="18"/>
                    </w:rPr>
                  </w:rPrChange>
                </w:rPr>
                <w:delText>15 (25.9%)</w:delText>
              </w:r>
            </w:del>
          </w:p>
        </w:tc>
        <w:tc>
          <w:tcPr>
            <w:tcW w:w="996" w:type="pct"/>
          </w:tcPr>
          <w:p w14:paraId="796239DF" w14:textId="18F85B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14" w:author="Joseph Sempa" w:date="2024-09-19T17:11:00Z" w16du:dateUtc="2024-09-19T15:11:00Z">
                  <w:rPr>
                    <w:sz w:val="18"/>
                    <w:szCs w:val="18"/>
                  </w:rPr>
                </w:rPrChange>
              </w:rPr>
            </w:pPr>
            <w:ins w:id="1415" w:author="Joseph Sempa" w:date="2024-09-19T17:10:00Z" w16du:dateUtc="2024-09-19T15:10:00Z">
              <w:r w:rsidRPr="00116D50">
                <w:rPr>
                  <w:rFonts w:ascii="Arial" w:hAnsi="Arial" w:cs="Arial"/>
                  <w:sz w:val="20"/>
                  <w:szCs w:val="20"/>
                  <w:rPrChange w:id="1416" w:author="Joseph Sempa" w:date="2024-09-19T17:11:00Z" w16du:dateUtc="2024-09-19T15:11:00Z">
                    <w:rPr/>
                  </w:rPrChange>
                </w:rPr>
                <w:t>2 (25.0%)</w:t>
              </w:r>
            </w:ins>
            <w:del w:id="1417" w:author="Joseph Sempa" w:date="2024-09-19T17:10:00Z" w16du:dateUtc="2024-09-19T15:10:00Z">
              <w:r w:rsidRPr="00116D50" w:rsidDel="00A96FB6">
                <w:rPr>
                  <w:rFonts w:ascii="Arial" w:eastAsia="Arial" w:hAnsi="Arial" w:cs="Arial"/>
                  <w:color w:val="000000"/>
                  <w:sz w:val="20"/>
                  <w:szCs w:val="20"/>
                  <w:rPrChange w:id="1418" w:author="Joseph Sempa" w:date="2024-09-19T17:11:00Z" w16du:dateUtc="2024-09-19T15:11:00Z">
                    <w:rPr>
                      <w:rFonts w:eastAsia="Arial" w:cs="Arial"/>
                      <w:color w:val="000000"/>
                      <w:sz w:val="18"/>
                      <w:szCs w:val="18"/>
                    </w:rPr>
                  </w:rPrChange>
                </w:rPr>
                <w:delText>2 (33.3%)</w:delText>
              </w:r>
            </w:del>
          </w:p>
        </w:tc>
        <w:tc>
          <w:tcPr>
            <w:tcW w:w="817" w:type="pct"/>
          </w:tcPr>
          <w:p w14:paraId="485317AC" w14:textId="342079B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19" w:author="Joseph Sempa" w:date="2024-09-19T17:11:00Z" w16du:dateUtc="2024-09-19T15:11:00Z">
                  <w:rPr>
                    <w:sz w:val="18"/>
                    <w:szCs w:val="18"/>
                  </w:rPr>
                </w:rPrChange>
              </w:rPr>
            </w:pPr>
            <w:ins w:id="1420" w:author="Joseph Sempa" w:date="2024-09-19T17:10:00Z" w16du:dateUtc="2024-09-19T15:10:00Z">
              <w:r w:rsidRPr="00116D50">
                <w:rPr>
                  <w:rFonts w:ascii="Arial" w:hAnsi="Arial" w:cs="Arial"/>
                  <w:sz w:val="20"/>
                  <w:szCs w:val="20"/>
                  <w:rPrChange w:id="1421" w:author="Joseph Sempa" w:date="2024-09-19T17:11:00Z" w16du:dateUtc="2024-09-19T15:11:00Z">
                    <w:rPr/>
                  </w:rPrChange>
                </w:rPr>
                <w:t>&gt;0.9</w:t>
              </w:r>
            </w:ins>
            <w:del w:id="1422" w:author="Joseph Sempa" w:date="2024-09-19T17:10:00Z" w16du:dateUtc="2024-09-19T15:10:00Z">
              <w:r w:rsidRPr="00116D50" w:rsidDel="00A96FB6">
                <w:rPr>
                  <w:rFonts w:ascii="Arial" w:eastAsia="Arial" w:hAnsi="Arial" w:cs="Arial"/>
                  <w:color w:val="000000"/>
                  <w:sz w:val="20"/>
                  <w:szCs w:val="20"/>
                  <w:rPrChange w:id="1423" w:author="Joseph Sempa" w:date="2024-09-19T17:11:00Z" w16du:dateUtc="2024-09-19T15:11:00Z">
                    <w:rPr>
                      <w:rFonts w:eastAsia="Arial" w:cs="Arial"/>
                      <w:color w:val="000000"/>
                      <w:sz w:val="18"/>
                      <w:szCs w:val="18"/>
                    </w:rPr>
                  </w:rPrChange>
                </w:rPr>
                <w:delText>0.7</w:delText>
              </w:r>
            </w:del>
          </w:p>
        </w:tc>
      </w:tr>
      <w:tr w:rsidR="00116D50" w:rsidRPr="00116D50" w14:paraId="3E1FF8F5" w14:textId="77777777" w:rsidTr="003F33A3">
        <w:tc>
          <w:tcPr>
            <w:tcW w:w="2191" w:type="pct"/>
          </w:tcPr>
          <w:p w14:paraId="7E922B6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24" w:author="Joseph Sempa" w:date="2024-09-19T17:11:00Z" w16du:dateUtc="2024-09-19T15:11:00Z">
                  <w:rPr>
                    <w:bCs/>
                    <w:sz w:val="18"/>
                    <w:szCs w:val="18"/>
                  </w:rPr>
                </w:rPrChange>
              </w:rPr>
            </w:pPr>
            <w:r w:rsidRPr="00116D50">
              <w:rPr>
                <w:rFonts w:ascii="Arial" w:eastAsia="Arial" w:hAnsi="Arial" w:cs="Arial"/>
                <w:bCs/>
                <w:color w:val="000000"/>
                <w:sz w:val="20"/>
                <w:szCs w:val="20"/>
                <w:rPrChange w:id="1425" w:author="Joseph Sempa" w:date="2024-09-19T17:11:00Z" w16du:dateUtc="2024-09-19T15:11:00Z">
                  <w:rPr>
                    <w:rFonts w:eastAsia="Arial" w:cs="Arial"/>
                    <w:bCs/>
                    <w:color w:val="000000"/>
                    <w:sz w:val="18"/>
                    <w:szCs w:val="18"/>
                  </w:rPr>
                </w:rPrChange>
              </w:rPr>
              <w:t>Liking for salt</w:t>
            </w:r>
          </w:p>
        </w:tc>
        <w:tc>
          <w:tcPr>
            <w:tcW w:w="996" w:type="pct"/>
          </w:tcPr>
          <w:p w14:paraId="48978773" w14:textId="3F99E96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26" w:author="Joseph Sempa" w:date="2024-09-19T17:11:00Z" w16du:dateUtc="2024-09-19T15:11:00Z">
                  <w:rPr>
                    <w:sz w:val="18"/>
                    <w:szCs w:val="18"/>
                  </w:rPr>
                </w:rPrChange>
              </w:rPr>
            </w:pPr>
            <w:ins w:id="1427" w:author="Joseph Sempa" w:date="2024-09-19T17:10:00Z" w16du:dateUtc="2024-09-19T15:10:00Z">
              <w:r w:rsidRPr="00116D50">
                <w:rPr>
                  <w:rFonts w:ascii="Arial" w:hAnsi="Arial" w:cs="Arial"/>
                  <w:sz w:val="20"/>
                  <w:szCs w:val="20"/>
                  <w:rPrChange w:id="1428" w:author="Joseph Sempa" w:date="2024-09-19T17:11:00Z" w16du:dateUtc="2024-09-19T15:11:00Z">
                    <w:rPr/>
                  </w:rPrChange>
                </w:rPr>
                <w:t>72 (62.1%)</w:t>
              </w:r>
            </w:ins>
            <w:del w:id="1429" w:author="Joseph Sempa" w:date="2024-09-19T17:10:00Z" w16du:dateUtc="2024-09-19T15:10:00Z">
              <w:r w:rsidRPr="00116D50" w:rsidDel="00A96FB6">
                <w:rPr>
                  <w:rFonts w:ascii="Arial" w:eastAsia="Arial" w:hAnsi="Arial" w:cs="Arial"/>
                  <w:color w:val="000000"/>
                  <w:sz w:val="20"/>
                  <w:szCs w:val="20"/>
                  <w:rPrChange w:id="1430" w:author="Joseph Sempa" w:date="2024-09-19T17:11:00Z" w16du:dateUtc="2024-09-19T15:11:00Z">
                    <w:rPr>
                      <w:rFonts w:eastAsia="Arial" w:cs="Arial"/>
                      <w:color w:val="000000"/>
                      <w:sz w:val="18"/>
                      <w:szCs w:val="18"/>
                    </w:rPr>
                  </w:rPrChange>
                </w:rPr>
                <w:delText>38 (65.5%)</w:delText>
              </w:r>
            </w:del>
          </w:p>
        </w:tc>
        <w:tc>
          <w:tcPr>
            <w:tcW w:w="996" w:type="pct"/>
          </w:tcPr>
          <w:p w14:paraId="783424CF" w14:textId="0D7DBDC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31" w:author="Joseph Sempa" w:date="2024-09-19T17:11:00Z" w16du:dateUtc="2024-09-19T15:11:00Z">
                  <w:rPr>
                    <w:sz w:val="18"/>
                    <w:szCs w:val="18"/>
                  </w:rPr>
                </w:rPrChange>
              </w:rPr>
            </w:pPr>
            <w:ins w:id="1432" w:author="Joseph Sempa" w:date="2024-09-19T17:10:00Z" w16du:dateUtc="2024-09-19T15:10:00Z">
              <w:r w:rsidRPr="00116D50">
                <w:rPr>
                  <w:rFonts w:ascii="Arial" w:hAnsi="Arial" w:cs="Arial"/>
                  <w:sz w:val="20"/>
                  <w:szCs w:val="20"/>
                  <w:rPrChange w:id="1433" w:author="Joseph Sempa" w:date="2024-09-19T17:11:00Z" w16du:dateUtc="2024-09-19T15:11:00Z">
                    <w:rPr/>
                  </w:rPrChange>
                </w:rPr>
                <w:t>6 (75.0%)</w:t>
              </w:r>
            </w:ins>
            <w:del w:id="1434" w:author="Joseph Sempa" w:date="2024-09-19T17:10:00Z" w16du:dateUtc="2024-09-19T15:10:00Z">
              <w:r w:rsidRPr="00116D50" w:rsidDel="00A96FB6">
                <w:rPr>
                  <w:rFonts w:ascii="Arial" w:eastAsia="Arial" w:hAnsi="Arial" w:cs="Arial"/>
                  <w:color w:val="000000"/>
                  <w:sz w:val="20"/>
                  <w:szCs w:val="20"/>
                  <w:rPrChange w:id="1435" w:author="Joseph Sempa" w:date="2024-09-19T17:11:00Z" w16du:dateUtc="2024-09-19T15:11:00Z">
                    <w:rPr>
                      <w:rFonts w:eastAsia="Arial" w:cs="Arial"/>
                      <w:color w:val="000000"/>
                      <w:sz w:val="18"/>
                      <w:szCs w:val="18"/>
                    </w:rPr>
                  </w:rPrChange>
                </w:rPr>
                <w:delText>4 (66.7%)</w:delText>
              </w:r>
            </w:del>
          </w:p>
        </w:tc>
        <w:tc>
          <w:tcPr>
            <w:tcW w:w="817" w:type="pct"/>
          </w:tcPr>
          <w:p w14:paraId="037517D5" w14:textId="1C06968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36" w:author="Joseph Sempa" w:date="2024-09-19T17:11:00Z" w16du:dateUtc="2024-09-19T15:11:00Z">
                  <w:rPr>
                    <w:sz w:val="18"/>
                    <w:szCs w:val="18"/>
                  </w:rPr>
                </w:rPrChange>
              </w:rPr>
            </w:pPr>
            <w:ins w:id="1437" w:author="Joseph Sempa" w:date="2024-09-19T17:10:00Z" w16du:dateUtc="2024-09-19T15:10:00Z">
              <w:r w:rsidRPr="00116D50">
                <w:rPr>
                  <w:rFonts w:ascii="Arial" w:hAnsi="Arial" w:cs="Arial"/>
                  <w:sz w:val="20"/>
                  <w:szCs w:val="20"/>
                  <w:rPrChange w:id="1438" w:author="Joseph Sempa" w:date="2024-09-19T17:11:00Z" w16du:dateUtc="2024-09-19T15:11:00Z">
                    <w:rPr/>
                  </w:rPrChange>
                </w:rPr>
                <w:t>0.7</w:t>
              </w:r>
            </w:ins>
            <w:del w:id="1439" w:author="Joseph Sempa" w:date="2024-09-19T17:10:00Z" w16du:dateUtc="2024-09-19T15:10:00Z">
              <w:r w:rsidRPr="00116D50" w:rsidDel="00A96FB6">
                <w:rPr>
                  <w:rFonts w:ascii="Arial" w:eastAsia="Arial" w:hAnsi="Arial" w:cs="Arial"/>
                  <w:color w:val="000000"/>
                  <w:sz w:val="20"/>
                  <w:szCs w:val="20"/>
                  <w:rPrChange w:id="1440" w:author="Joseph Sempa" w:date="2024-09-19T17:11:00Z" w16du:dateUtc="2024-09-19T15:11:00Z">
                    <w:rPr>
                      <w:rFonts w:eastAsia="Arial" w:cs="Arial"/>
                      <w:color w:val="000000"/>
                      <w:sz w:val="18"/>
                      <w:szCs w:val="18"/>
                    </w:rPr>
                  </w:rPrChange>
                </w:rPr>
                <w:delText>&gt;0.9</w:delText>
              </w:r>
            </w:del>
          </w:p>
        </w:tc>
      </w:tr>
      <w:tr w:rsidR="00116D50" w:rsidRPr="00116D50" w14:paraId="53C85FC3"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B9E99C8"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41" w:author="Joseph Sempa" w:date="2024-09-19T17:11:00Z" w16du:dateUtc="2024-09-19T15:11:00Z">
                  <w:rPr>
                    <w:bCs/>
                    <w:sz w:val="18"/>
                    <w:szCs w:val="18"/>
                  </w:rPr>
                </w:rPrChange>
              </w:rPr>
            </w:pPr>
            <w:r w:rsidRPr="00116D50">
              <w:rPr>
                <w:rFonts w:ascii="Arial" w:eastAsia="Arial" w:hAnsi="Arial" w:cs="Arial"/>
                <w:bCs/>
                <w:color w:val="000000"/>
                <w:sz w:val="20"/>
                <w:szCs w:val="20"/>
                <w:rPrChange w:id="1442" w:author="Joseph Sempa" w:date="2024-09-19T17:11:00Z" w16du:dateUtc="2024-09-19T15:11:00Z">
                  <w:rPr>
                    <w:rFonts w:eastAsia="Arial" w:cs="Arial"/>
                    <w:bCs/>
                    <w:color w:val="000000"/>
                    <w:sz w:val="18"/>
                    <w:szCs w:val="18"/>
                  </w:rPr>
                </w:rPrChange>
              </w:rPr>
              <w:t>Hypoglycaemia</w:t>
            </w:r>
          </w:p>
        </w:tc>
        <w:tc>
          <w:tcPr>
            <w:tcW w:w="996" w:type="pct"/>
          </w:tcPr>
          <w:p w14:paraId="3E7E7223" w14:textId="019F693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43" w:author="Joseph Sempa" w:date="2024-09-19T17:11:00Z" w16du:dateUtc="2024-09-19T15:11:00Z">
                  <w:rPr>
                    <w:sz w:val="18"/>
                    <w:szCs w:val="18"/>
                  </w:rPr>
                </w:rPrChange>
              </w:rPr>
            </w:pPr>
            <w:ins w:id="1444" w:author="Joseph Sempa" w:date="2024-09-19T17:10:00Z" w16du:dateUtc="2024-09-19T15:10:00Z">
              <w:r w:rsidRPr="00116D50">
                <w:rPr>
                  <w:rFonts w:ascii="Arial" w:hAnsi="Arial" w:cs="Arial"/>
                  <w:sz w:val="20"/>
                  <w:szCs w:val="20"/>
                  <w:rPrChange w:id="1445" w:author="Joseph Sempa" w:date="2024-09-19T17:11:00Z" w16du:dateUtc="2024-09-19T15:11:00Z">
                    <w:rPr/>
                  </w:rPrChange>
                </w:rPr>
                <w:t>3 (2.6%)</w:t>
              </w:r>
            </w:ins>
            <w:del w:id="1446" w:author="Joseph Sempa" w:date="2024-09-19T17:10:00Z" w16du:dateUtc="2024-09-19T15:10:00Z">
              <w:r w:rsidRPr="00116D50" w:rsidDel="00A96FB6">
                <w:rPr>
                  <w:rFonts w:ascii="Arial" w:eastAsia="Arial" w:hAnsi="Arial" w:cs="Arial"/>
                  <w:color w:val="000000"/>
                  <w:sz w:val="20"/>
                  <w:szCs w:val="20"/>
                  <w:rPrChange w:id="1447" w:author="Joseph Sempa" w:date="2024-09-19T17:11:00Z" w16du:dateUtc="2024-09-19T15:11:00Z">
                    <w:rPr>
                      <w:rFonts w:eastAsia="Arial" w:cs="Arial"/>
                      <w:color w:val="000000"/>
                      <w:sz w:val="18"/>
                      <w:szCs w:val="18"/>
                    </w:rPr>
                  </w:rPrChange>
                </w:rPr>
                <w:delText>2 (3.4%)</w:delText>
              </w:r>
            </w:del>
          </w:p>
        </w:tc>
        <w:tc>
          <w:tcPr>
            <w:tcW w:w="996" w:type="pct"/>
          </w:tcPr>
          <w:p w14:paraId="13ED7286" w14:textId="51AE859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48" w:author="Joseph Sempa" w:date="2024-09-19T17:11:00Z" w16du:dateUtc="2024-09-19T15:11:00Z">
                  <w:rPr>
                    <w:sz w:val="18"/>
                    <w:szCs w:val="18"/>
                  </w:rPr>
                </w:rPrChange>
              </w:rPr>
            </w:pPr>
            <w:ins w:id="1449" w:author="Joseph Sempa" w:date="2024-09-19T17:10:00Z" w16du:dateUtc="2024-09-19T15:10:00Z">
              <w:r w:rsidRPr="00116D50">
                <w:rPr>
                  <w:rFonts w:ascii="Arial" w:hAnsi="Arial" w:cs="Arial"/>
                  <w:sz w:val="20"/>
                  <w:szCs w:val="20"/>
                  <w:rPrChange w:id="1450" w:author="Joseph Sempa" w:date="2024-09-19T17:11:00Z" w16du:dateUtc="2024-09-19T15:11:00Z">
                    <w:rPr/>
                  </w:rPrChange>
                </w:rPr>
                <w:t>0 (0.0%)</w:t>
              </w:r>
            </w:ins>
            <w:del w:id="1451" w:author="Joseph Sempa" w:date="2024-09-19T17:10:00Z" w16du:dateUtc="2024-09-19T15:10:00Z">
              <w:r w:rsidRPr="00116D50" w:rsidDel="00A96FB6">
                <w:rPr>
                  <w:rFonts w:ascii="Arial" w:eastAsia="Arial" w:hAnsi="Arial" w:cs="Arial"/>
                  <w:color w:val="000000"/>
                  <w:sz w:val="20"/>
                  <w:szCs w:val="20"/>
                  <w:rPrChange w:id="1452" w:author="Joseph Sempa" w:date="2024-09-19T17:11:00Z" w16du:dateUtc="2024-09-19T15:11:00Z">
                    <w:rPr>
                      <w:rFonts w:eastAsia="Arial" w:cs="Arial"/>
                      <w:color w:val="000000"/>
                      <w:sz w:val="18"/>
                      <w:szCs w:val="18"/>
                    </w:rPr>
                  </w:rPrChange>
                </w:rPr>
                <w:delText>0 (0.0%)</w:delText>
              </w:r>
            </w:del>
          </w:p>
        </w:tc>
        <w:tc>
          <w:tcPr>
            <w:tcW w:w="817" w:type="pct"/>
          </w:tcPr>
          <w:p w14:paraId="174F2EF0" w14:textId="6B92D48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53" w:author="Joseph Sempa" w:date="2024-09-19T17:11:00Z" w16du:dateUtc="2024-09-19T15:11:00Z">
                  <w:rPr>
                    <w:sz w:val="18"/>
                    <w:szCs w:val="18"/>
                  </w:rPr>
                </w:rPrChange>
              </w:rPr>
            </w:pPr>
            <w:ins w:id="1454" w:author="Joseph Sempa" w:date="2024-09-19T17:10:00Z" w16du:dateUtc="2024-09-19T15:10:00Z">
              <w:r w:rsidRPr="00116D50">
                <w:rPr>
                  <w:rFonts w:ascii="Arial" w:hAnsi="Arial" w:cs="Arial"/>
                  <w:sz w:val="20"/>
                  <w:szCs w:val="20"/>
                  <w:rPrChange w:id="1455" w:author="Joseph Sempa" w:date="2024-09-19T17:11:00Z" w16du:dateUtc="2024-09-19T15:11:00Z">
                    <w:rPr/>
                  </w:rPrChange>
                </w:rPr>
                <w:t>&gt;0.9</w:t>
              </w:r>
            </w:ins>
            <w:del w:id="1456" w:author="Joseph Sempa" w:date="2024-09-19T17:10:00Z" w16du:dateUtc="2024-09-19T15:10:00Z">
              <w:r w:rsidRPr="00116D50" w:rsidDel="00A96FB6">
                <w:rPr>
                  <w:rFonts w:ascii="Arial" w:eastAsia="Arial" w:hAnsi="Arial" w:cs="Arial"/>
                  <w:color w:val="000000"/>
                  <w:sz w:val="20"/>
                  <w:szCs w:val="20"/>
                  <w:rPrChange w:id="1457" w:author="Joseph Sempa" w:date="2024-09-19T17:11:00Z" w16du:dateUtc="2024-09-19T15:11:00Z">
                    <w:rPr>
                      <w:rFonts w:eastAsia="Arial" w:cs="Arial"/>
                      <w:color w:val="000000"/>
                      <w:sz w:val="18"/>
                      <w:szCs w:val="18"/>
                    </w:rPr>
                  </w:rPrChange>
                </w:rPr>
                <w:delText>&gt;0.9</w:delText>
              </w:r>
            </w:del>
          </w:p>
        </w:tc>
      </w:tr>
      <w:tr w:rsidR="00116D50" w:rsidRPr="00116D50" w14:paraId="0D9B2784" w14:textId="77777777" w:rsidTr="003F33A3">
        <w:tc>
          <w:tcPr>
            <w:tcW w:w="2191" w:type="pct"/>
          </w:tcPr>
          <w:p w14:paraId="490EACFB"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58" w:author="Joseph Sempa" w:date="2024-09-19T17:11:00Z" w16du:dateUtc="2024-09-19T15:11:00Z">
                  <w:rPr>
                    <w:bCs/>
                    <w:sz w:val="18"/>
                    <w:szCs w:val="18"/>
                  </w:rPr>
                </w:rPrChange>
              </w:rPr>
            </w:pPr>
            <w:r w:rsidRPr="00116D50">
              <w:rPr>
                <w:rFonts w:ascii="Arial" w:eastAsia="Arial" w:hAnsi="Arial" w:cs="Arial"/>
                <w:bCs/>
                <w:color w:val="000000"/>
                <w:sz w:val="20"/>
                <w:szCs w:val="20"/>
                <w:rPrChange w:id="1459" w:author="Joseph Sempa" w:date="2024-09-19T17:11:00Z" w16du:dateUtc="2024-09-19T15:11:00Z">
                  <w:rPr>
                    <w:rFonts w:eastAsia="Arial" w:cs="Arial"/>
                    <w:bCs/>
                    <w:color w:val="000000"/>
                    <w:sz w:val="18"/>
                    <w:szCs w:val="18"/>
                  </w:rPr>
                </w:rPrChange>
              </w:rPr>
              <w:t>Loss of consciousness</w:t>
            </w:r>
          </w:p>
        </w:tc>
        <w:tc>
          <w:tcPr>
            <w:tcW w:w="996" w:type="pct"/>
          </w:tcPr>
          <w:p w14:paraId="530EFDA9" w14:textId="15237FA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60" w:author="Joseph Sempa" w:date="2024-09-19T17:11:00Z" w16du:dateUtc="2024-09-19T15:11:00Z">
                  <w:rPr>
                    <w:sz w:val="18"/>
                    <w:szCs w:val="18"/>
                  </w:rPr>
                </w:rPrChange>
              </w:rPr>
            </w:pPr>
            <w:ins w:id="1461" w:author="Joseph Sempa" w:date="2024-09-19T17:10:00Z" w16du:dateUtc="2024-09-19T15:10:00Z">
              <w:r w:rsidRPr="00116D50">
                <w:rPr>
                  <w:rFonts w:ascii="Arial" w:hAnsi="Arial" w:cs="Arial"/>
                  <w:sz w:val="20"/>
                  <w:szCs w:val="20"/>
                  <w:rPrChange w:id="1462" w:author="Joseph Sempa" w:date="2024-09-19T17:11:00Z" w16du:dateUtc="2024-09-19T15:11:00Z">
                    <w:rPr/>
                  </w:rPrChange>
                </w:rPr>
                <w:t>4 (3.4%)</w:t>
              </w:r>
            </w:ins>
            <w:del w:id="1463" w:author="Joseph Sempa" w:date="2024-09-19T17:10:00Z" w16du:dateUtc="2024-09-19T15:10:00Z">
              <w:r w:rsidRPr="00116D50" w:rsidDel="00A96FB6">
                <w:rPr>
                  <w:rFonts w:ascii="Arial" w:eastAsia="Arial" w:hAnsi="Arial" w:cs="Arial"/>
                  <w:color w:val="000000"/>
                  <w:sz w:val="20"/>
                  <w:szCs w:val="20"/>
                  <w:rPrChange w:id="1464" w:author="Joseph Sempa" w:date="2024-09-19T17:11:00Z" w16du:dateUtc="2024-09-19T15:11:00Z">
                    <w:rPr>
                      <w:rFonts w:eastAsia="Arial" w:cs="Arial"/>
                      <w:color w:val="000000"/>
                      <w:sz w:val="18"/>
                      <w:szCs w:val="18"/>
                    </w:rPr>
                  </w:rPrChange>
                </w:rPr>
                <w:delText>2 (3.4%)</w:delText>
              </w:r>
            </w:del>
          </w:p>
        </w:tc>
        <w:tc>
          <w:tcPr>
            <w:tcW w:w="996" w:type="pct"/>
          </w:tcPr>
          <w:p w14:paraId="01262C7E" w14:textId="1B645B66"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65" w:author="Joseph Sempa" w:date="2024-09-19T17:11:00Z" w16du:dateUtc="2024-09-19T15:11:00Z">
                  <w:rPr>
                    <w:sz w:val="18"/>
                    <w:szCs w:val="18"/>
                  </w:rPr>
                </w:rPrChange>
              </w:rPr>
            </w:pPr>
            <w:ins w:id="1466" w:author="Joseph Sempa" w:date="2024-09-19T17:10:00Z" w16du:dateUtc="2024-09-19T15:10:00Z">
              <w:r w:rsidRPr="00116D50">
                <w:rPr>
                  <w:rFonts w:ascii="Arial" w:hAnsi="Arial" w:cs="Arial"/>
                  <w:sz w:val="20"/>
                  <w:szCs w:val="20"/>
                  <w:rPrChange w:id="1467" w:author="Joseph Sempa" w:date="2024-09-19T17:11:00Z" w16du:dateUtc="2024-09-19T15:11:00Z">
                    <w:rPr/>
                  </w:rPrChange>
                </w:rPr>
                <w:t>0 (0.0%)</w:t>
              </w:r>
            </w:ins>
            <w:del w:id="1468" w:author="Joseph Sempa" w:date="2024-09-19T17:10:00Z" w16du:dateUtc="2024-09-19T15:10:00Z">
              <w:r w:rsidRPr="00116D50" w:rsidDel="00A96FB6">
                <w:rPr>
                  <w:rFonts w:ascii="Arial" w:eastAsia="Arial" w:hAnsi="Arial" w:cs="Arial"/>
                  <w:color w:val="000000"/>
                  <w:sz w:val="20"/>
                  <w:szCs w:val="20"/>
                  <w:rPrChange w:id="1469" w:author="Joseph Sempa" w:date="2024-09-19T17:11:00Z" w16du:dateUtc="2024-09-19T15:11:00Z">
                    <w:rPr>
                      <w:rFonts w:eastAsia="Arial" w:cs="Arial"/>
                      <w:color w:val="000000"/>
                      <w:sz w:val="18"/>
                      <w:szCs w:val="18"/>
                    </w:rPr>
                  </w:rPrChange>
                </w:rPr>
                <w:delText>0 (0.0%)</w:delText>
              </w:r>
            </w:del>
          </w:p>
        </w:tc>
        <w:tc>
          <w:tcPr>
            <w:tcW w:w="817" w:type="pct"/>
          </w:tcPr>
          <w:p w14:paraId="3085870F" w14:textId="1B1861C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70" w:author="Joseph Sempa" w:date="2024-09-19T17:11:00Z" w16du:dateUtc="2024-09-19T15:11:00Z">
                  <w:rPr>
                    <w:sz w:val="18"/>
                    <w:szCs w:val="18"/>
                  </w:rPr>
                </w:rPrChange>
              </w:rPr>
            </w:pPr>
            <w:ins w:id="1471" w:author="Joseph Sempa" w:date="2024-09-19T17:10:00Z" w16du:dateUtc="2024-09-19T15:10:00Z">
              <w:r w:rsidRPr="00116D50">
                <w:rPr>
                  <w:rFonts w:ascii="Arial" w:hAnsi="Arial" w:cs="Arial"/>
                  <w:sz w:val="20"/>
                  <w:szCs w:val="20"/>
                  <w:rPrChange w:id="1472" w:author="Joseph Sempa" w:date="2024-09-19T17:11:00Z" w16du:dateUtc="2024-09-19T15:11:00Z">
                    <w:rPr/>
                  </w:rPrChange>
                </w:rPr>
                <w:t>&gt;0.9</w:t>
              </w:r>
            </w:ins>
            <w:del w:id="1473" w:author="Joseph Sempa" w:date="2024-09-19T17:10:00Z" w16du:dateUtc="2024-09-19T15:10:00Z">
              <w:r w:rsidRPr="00116D50" w:rsidDel="00A96FB6">
                <w:rPr>
                  <w:rFonts w:ascii="Arial" w:eastAsia="Arial" w:hAnsi="Arial" w:cs="Arial"/>
                  <w:color w:val="000000"/>
                  <w:sz w:val="20"/>
                  <w:szCs w:val="20"/>
                  <w:rPrChange w:id="1474" w:author="Joseph Sempa" w:date="2024-09-19T17:11:00Z" w16du:dateUtc="2024-09-19T15:11:00Z">
                    <w:rPr>
                      <w:rFonts w:eastAsia="Arial" w:cs="Arial"/>
                      <w:color w:val="000000"/>
                      <w:sz w:val="18"/>
                      <w:szCs w:val="18"/>
                    </w:rPr>
                  </w:rPrChange>
                </w:rPr>
                <w:delText>&gt;0.9</w:delText>
              </w:r>
            </w:del>
          </w:p>
        </w:tc>
      </w:tr>
      <w:tr w:rsidR="00116D50" w:rsidRPr="00116D50" w14:paraId="7B8D4597"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1447A28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75" w:author="Joseph Sempa" w:date="2024-09-19T17:11:00Z" w16du:dateUtc="2024-09-19T15:11:00Z">
                  <w:rPr>
                    <w:bCs/>
                    <w:sz w:val="18"/>
                    <w:szCs w:val="18"/>
                  </w:rPr>
                </w:rPrChange>
              </w:rPr>
            </w:pPr>
            <w:r w:rsidRPr="00116D50">
              <w:rPr>
                <w:rFonts w:ascii="Arial" w:eastAsia="Arial" w:hAnsi="Arial" w:cs="Arial"/>
                <w:bCs/>
                <w:color w:val="000000"/>
                <w:sz w:val="20"/>
                <w:szCs w:val="20"/>
                <w:rPrChange w:id="1476" w:author="Joseph Sempa" w:date="2024-09-19T17:11:00Z" w16du:dateUtc="2024-09-19T15:11:00Z">
                  <w:rPr>
                    <w:rFonts w:eastAsia="Arial" w:cs="Arial"/>
                    <w:bCs/>
                    <w:color w:val="000000"/>
                    <w:sz w:val="18"/>
                    <w:szCs w:val="18"/>
                  </w:rPr>
                </w:rPrChange>
              </w:rPr>
              <w:t>Diarrhoea</w:t>
            </w:r>
          </w:p>
        </w:tc>
        <w:tc>
          <w:tcPr>
            <w:tcW w:w="996" w:type="pct"/>
          </w:tcPr>
          <w:p w14:paraId="1B31B26D" w14:textId="7C362ECD"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77" w:author="Joseph Sempa" w:date="2024-09-19T17:11:00Z" w16du:dateUtc="2024-09-19T15:11:00Z">
                  <w:rPr>
                    <w:sz w:val="18"/>
                    <w:szCs w:val="18"/>
                  </w:rPr>
                </w:rPrChange>
              </w:rPr>
            </w:pPr>
            <w:ins w:id="1478" w:author="Joseph Sempa" w:date="2024-09-19T17:10:00Z" w16du:dateUtc="2024-09-19T15:10:00Z">
              <w:r w:rsidRPr="00116D50">
                <w:rPr>
                  <w:rFonts w:ascii="Arial" w:hAnsi="Arial" w:cs="Arial"/>
                  <w:sz w:val="20"/>
                  <w:szCs w:val="20"/>
                  <w:rPrChange w:id="1479" w:author="Joseph Sempa" w:date="2024-09-19T17:11:00Z" w16du:dateUtc="2024-09-19T15:11:00Z">
                    <w:rPr/>
                  </w:rPrChange>
                </w:rPr>
                <w:t>58 (49.6%)</w:t>
              </w:r>
            </w:ins>
            <w:del w:id="1480" w:author="Joseph Sempa" w:date="2024-09-19T17:10:00Z" w16du:dateUtc="2024-09-19T15:10:00Z">
              <w:r w:rsidRPr="00116D50" w:rsidDel="00A96FB6">
                <w:rPr>
                  <w:rFonts w:ascii="Arial" w:eastAsia="Arial" w:hAnsi="Arial" w:cs="Arial"/>
                  <w:color w:val="000000"/>
                  <w:sz w:val="20"/>
                  <w:szCs w:val="20"/>
                  <w:rPrChange w:id="1481" w:author="Joseph Sempa" w:date="2024-09-19T17:11:00Z" w16du:dateUtc="2024-09-19T15:11:00Z">
                    <w:rPr>
                      <w:rFonts w:eastAsia="Arial" w:cs="Arial"/>
                      <w:color w:val="000000"/>
                      <w:sz w:val="18"/>
                      <w:szCs w:val="18"/>
                    </w:rPr>
                  </w:rPrChange>
                </w:rPr>
                <w:delText>33 (56.9%)</w:delText>
              </w:r>
            </w:del>
          </w:p>
        </w:tc>
        <w:tc>
          <w:tcPr>
            <w:tcW w:w="996" w:type="pct"/>
          </w:tcPr>
          <w:p w14:paraId="5C96B7FB" w14:textId="503A703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82" w:author="Joseph Sempa" w:date="2024-09-19T17:11:00Z" w16du:dateUtc="2024-09-19T15:11:00Z">
                  <w:rPr>
                    <w:sz w:val="18"/>
                    <w:szCs w:val="18"/>
                  </w:rPr>
                </w:rPrChange>
              </w:rPr>
            </w:pPr>
            <w:ins w:id="1483" w:author="Joseph Sempa" w:date="2024-09-19T17:10:00Z" w16du:dateUtc="2024-09-19T15:10:00Z">
              <w:r w:rsidRPr="00116D50">
                <w:rPr>
                  <w:rFonts w:ascii="Arial" w:hAnsi="Arial" w:cs="Arial"/>
                  <w:sz w:val="20"/>
                  <w:szCs w:val="20"/>
                  <w:rPrChange w:id="1484" w:author="Joseph Sempa" w:date="2024-09-19T17:11:00Z" w16du:dateUtc="2024-09-19T15:11:00Z">
                    <w:rPr/>
                  </w:rPrChange>
                </w:rPr>
                <w:t>2 (25.0%)</w:t>
              </w:r>
            </w:ins>
            <w:del w:id="1485" w:author="Joseph Sempa" w:date="2024-09-19T17:10:00Z" w16du:dateUtc="2024-09-19T15:10:00Z">
              <w:r w:rsidRPr="00116D50" w:rsidDel="00A96FB6">
                <w:rPr>
                  <w:rFonts w:ascii="Arial" w:eastAsia="Arial" w:hAnsi="Arial" w:cs="Arial"/>
                  <w:color w:val="000000"/>
                  <w:sz w:val="20"/>
                  <w:szCs w:val="20"/>
                  <w:rPrChange w:id="1486" w:author="Joseph Sempa" w:date="2024-09-19T17:11:00Z" w16du:dateUtc="2024-09-19T15:11:00Z">
                    <w:rPr>
                      <w:rFonts w:eastAsia="Arial" w:cs="Arial"/>
                      <w:color w:val="000000"/>
                      <w:sz w:val="18"/>
                      <w:szCs w:val="18"/>
                    </w:rPr>
                  </w:rPrChange>
                </w:rPr>
                <w:delText>1 (16.7%)</w:delText>
              </w:r>
            </w:del>
          </w:p>
        </w:tc>
        <w:tc>
          <w:tcPr>
            <w:tcW w:w="817" w:type="pct"/>
          </w:tcPr>
          <w:p w14:paraId="1D1CF91B" w14:textId="2C0C9DC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87" w:author="Joseph Sempa" w:date="2024-09-19T17:11:00Z" w16du:dateUtc="2024-09-19T15:11:00Z">
                  <w:rPr>
                    <w:sz w:val="18"/>
                    <w:szCs w:val="18"/>
                  </w:rPr>
                </w:rPrChange>
              </w:rPr>
            </w:pPr>
            <w:ins w:id="1488" w:author="Joseph Sempa" w:date="2024-09-19T17:10:00Z" w16du:dateUtc="2024-09-19T15:10:00Z">
              <w:r w:rsidRPr="00116D50">
                <w:rPr>
                  <w:rFonts w:ascii="Arial" w:hAnsi="Arial" w:cs="Arial"/>
                  <w:sz w:val="20"/>
                  <w:szCs w:val="20"/>
                  <w:rPrChange w:id="1489" w:author="Joseph Sempa" w:date="2024-09-19T17:11:00Z" w16du:dateUtc="2024-09-19T15:11:00Z">
                    <w:rPr/>
                  </w:rPrChange>
                </w:rPr>
                <w:t>0.3</w:t>
              </w:r>
            </w:ins>
            <w:del w:id="1490" w:author="Joseph Sempa" w:date="2024-09-19T17:10:00Z" w16du:dateUtc="2024-09-19T15:10:00Z">
              <w:r w:rsidRPr="00116D50" w:rsidDel="00A96FB6">
                <w:rPr>
                  <w:rFonts w:ascii="Arial" w:eastAsia="Arial" w:hAnsi="Arial" w:cs="Arial"/>
                  <w:color w:val="000000"/>
                  <w:sz w:val="20"/>
                  <w:szCs w:val="20"/>
                  <w:rPrChange w:id="1491" w:author="Joseph Sempa" w:date="2024-09-19T17:11:00Z" w16du:dateUtc="2024-09-19T15:11:00Z">
                    <w:rPr>
                      <w:rFonts w:eastAsia="Arial" w:cs="Arial"/>
                      <w:color w:val="000000"/>
                      <w:sz w:val="18"/>
                      <w:szCs w:val="18"/>
                    </w:rPr>
                  </w:rPrChange>
                </w:rPr>
                <w:delText>0.090</w:delText>
              </w:r>
            </w:del>
          </w:p>
        </w:tc>
      </w:tr>
      <w:tr w:rsidR="00116D50" w:rsidRPr="00116D50" w14:paraId="49F21211" w14:textId="77777777" w:rsidTr="003F33A3">
        <w:tc>
          <w:tcPr>
            <w:tcW w:w="2191" w:type="pct"/>
          </w:tcPr>
          <w:p w14:paraId="75B3A85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492" w:author="Joseph Sempa" w:date="2024-09-19T17:11:00Z" w16du:dateUtc="2024-09-19T15:11:00Z">
                  <w:rPr>
                    <w:bCs/>
                    <w:sz w:val="18"/>
                    <w:szCs w:val="18"/>
                  </w:rPr>
                </w:rPrChange>
              </w:rPr>
            </w:pPr>
            <w:r w:rsidRPr="00116D50">
              <w:rPr>
                <w:rFonts w:ascii="Arial" w:eastAsia="Arial" w:hAnsi="Arial" w:cs="Arial"/>
                <w:bCs/>
                <w:color w:val="000000"/>
                <w:sz w:val="20"/>
                <w:szCs w:val="20"/>
                <w:rPrChange w:id="1493" w:author="Joseph Sempa" w:date="2024-09-19T17:11:00Z" w16du:dateUtc="2024-09-19T15:11:00Z">
                  <w:rPr>
                    <w:rFonts w:eastAsia="Arial" w:cs="Arial"/>
                    <w:bCs/>
                    <w:color w:val="000000"/>
                    <w:sz w:val="18"/>
                    <w:szCs w:val="18"/>
                  </w:rPr>
                </w:rPrChange>
              </w:rPr>
              <w:t>Dizziness</w:t>
            </w:r>
          </w:p>
        </w:tc>
        <w:tc>
          <w:tcPr>
            <w:tcW w:w="996" w:type="pct"/>
          </w:tcPr>
          <w:p w14:paraId="084D0C03" w14:textId="43EE1139"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94" w:author="Joseph Sempa" w:date="2024-09-19T17:11:00Z" w16du:dateUtc="2024-09-19T15:11:00Z">
                  <w:rPr>
                    <w:sz w:val="18"/>
                    <w:szCs w:val="18"/>
                  </w:rPr>
                </w:rPrChange>
              </w:rPr>
            </w:pPr>
            <w:ins w:id="1495" w:author="Joseph Sempa" w:date="2024-09-19T17:10:00Z" w16du:dateUtc="2024-09-19T15:10:00Z">
              <w:r w:rsidRPr="00116D50">
                <w:rPr>
                  <w:rFonts w:ascii="Arial" w:hAnsi="Arial" w:cs="Arial"/>
                  <w:sz w:val="20"/>
                  <w:szCs w:val="20"/>
                  <w:rPrChange w:id="1496" w:author="Joseph Sempa" w:date="2024-09-19T17:11:00Z" w16du:dateUtc="2024-09-19T15:11:00Z">
                    <w:rPr/>
                  </w:rPrChange>
                </w:rPr>
                <w:t>61 (52.6%)</w:t>
              </w:r>
            </w:ins>
            <w:del w:id="1497" w:author="Joseph Sempa" w:date="2024-09-19T17:10:00Z" w16du:dateUtc="2024-09-19T15:10:00Z">
              <w:r w:rsidRPr="00116D50" w:rsidDel="00A96FB6">
                <w:rPr>
                  <w:rFonts w:ascii="Arial" w:eastAsia="Arial" w:hAnsi="Arial" w:cs="Arial"/>
                  <w:color w:val="000000"/>
                  <w:sz w:val="20"/>
                  <w:szCs w:val="20"/>
                  <w:rPrChange w:id="1498" w:author="Joseph Sempa" w:date="2024-09-19T17:11:00Z" w16du:dateUtc="2024-09-19T15:11:00Z">
                    <w:rPr>
                      <w:rFonts w:eastAsia="Arial" w:cs="Arial"/>
                      <w:color w:val="000000"/>
                      <w:sz w:val="18"/>
                      <w:szCs w:val="18"/>
                    </w:rPr>
                  </w:rPrChange>
                </w:rPr>
                <w:delText>34 (59.6%)</w:delText>
              </w:r>
            </w:del>
          </w:p>
        </w:tc>
        <w:tc>
          <w:tcPr>
            <w:tcW w:w="996" w:type="pct"/>
          </w:tcPr>
          <w:p w14:paraId="0ED287D0" w14:textId="67626C1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499" w:author="Joseph Sempa" w:date="2024-09-19T17:11:00Z" w16du:dateUtc="2024-09-19T15:11:00Z">
                  <w:rPr>
                    <w:sz w:val="18"/>
                    <w:szCs w:val="18"/>
                  </w:rPr>
                </w:rPrChange>
              </w:rPr>
            </w:pPr>
            <w:ins w:id="1500" w:author="Joseph Sempa" w:date="2024-09-19T17:10:00Z" w16du:dateUtc="2024-09-19T15:10:00Z">
              <w:r w:rsidRPr="00116D50">
                <w:rPr>
                  <w:rFonts w:ascii="Arial" w:hAnsi="Arial" w:cs="Arial"/>
                  <w:sz w:val="20"/>
                  <w:szCs w:val="20"/>
                  <w:rPrChange w:id="1501" w:author="Joseph Sempa" w:date="2024-09-19T17:11:00Z" w16du:dateUtc="2024-09-19T15:11:00Z">
                    <w:rPr/>
                  </w:rPrChange>
                </w:rPr>
                <w:t>4 (50.0%)</w:t>
              </w:r>
            </w:ins>
            <w:del w:id="1502" w:author="Joseph Sempa" w:date="2024-09-19T17:10:00Z" w16du:dateUtc="2024-09-19T15:10:00Z">
              <w:r w:rsidRPr="00116D50" w:rsidDel="00A96FB6">
                <w:rPr>
                  <w:rFonts w:ascii="Arial" w:eastAsia="Arial" w:hAnsi="Arial" w:cs="Arial"/>
                  <w:color w:val="000000"/>
                  <w:sz w:val="20"/>
                  <w:szCs w:val="20"/>
                  <w:rPrChange w:id="1503" w:author="Joseph Sempa" w:date="2024-09-19T17:11:00Z" w16du:dateUtc="2024-09-19T15:11:00Z">
                    <w:rPr>
                      <w:rFonts w:eastAsia="Arial" w:cs="Arial"/>
                      <w:color w:val="000000"/>
                      <w:sz w:val="18"/>
                      <w:szCs w:val="18"/>
                    </w:rPr>
                  </w:rPrChange>
                </w:rPr>
                <w:delText>3 (50.0%)</w:delText>
              </w:r>
            </w:del>
          </w:p>
        </w:tc>
        <w:tc>
          <w:tcPr>
            <w:tcW w:w="817" w:type="pct"/>
          </w:tcPr>
          <w:p w14:paraId="3DB0FD4C" w14:textId="38BD086C"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04" w:author="Joseph Sempa" w:date="2024-09-19T17:11:00Z" w16du:dateUtc="2024-09-19T15:11:00Z">
                  <w:rPr>
                    <w:sz w:val="18"/>
                    <w:szCs w:val="18"/>
                  </w:rPr>
                </w:rPrChange>
              </w:rPr>
            </w:pPr>
            <w:ins w:id="1505" w:author="Joseph Sempa" w:date="2024-09-19T17:10:00Z" w16du:dateUtc="2024-09-19T15:10:00Z">
              <w:r w:rsidRPr="00116D50">
                <w:rPr>
                  <w:rFonts w:ascii="Arial" w:hAnsi="Arial" w:cs="Arial"/>
                  <w:sz w:val="20"/>
                  <w:szCs w:val="20"/>
                  <w:rPrChange w:id="1506" w:author="Joseph Sempa" w:date="2024-09-19T17:11:00Z" w16du:dateUtc="2024-09-19T15:11:00Z">
                    <w:rPr/>
                  </w:rPrChange>
                </w:rPr>
                <w:t>&gt;0.9</w:t>
              </w:r>
            </w:ins>
            <w:del w:id="1507" w:author="Joseph Sempa" w:date="2024-09-19T17:10:00Z" w16du:dateUtc="2024-09-19T15:10:00Z">
              <w:r w:rsidRPr="00116D50" w:rsidDel="00A96FB6">
                <w:rPr>
                  <w:rFonts w:ascii="Arial" w:eastAsia="Arial" w:hAnsi="Arial" w:cs="Arial"/>
                  <w:color w:val="000000"/>
                  <w:sz w:val="20"/>
                  <w:szCs w:val="20"/>
                  <w:rPrChange w:id="1508" w:author="Joseph Sempa" w:date="2024-09-19T17:11:00Z" w16du:dateUtc="2024-09-19T15:11:00Z">
                    <w:rPr>
                      <w:rFonts w:eastAsia="Arial" w:cs="Arial"/>
                      <w:color w:val="000000"/>
                      <w:sz w:val="18"/>
                      <w:szCs w:val="18"/>
                    </w:rPr>
                  </w:rPrChange>
                </w:rPr>
                <w:delText>0.7</w:delText>
              </w:r>
            </w:del>
          </w:p>
        </w:tc>
      </w:tr>
      <w:tr w:rsidR="00116D50" w:rsidRPr="00116D50" w14:paraId="0F48EAEC"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6ABFEA0"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09" w:author="Joseph Sempa" w:date="2024-09-19T17:11:00Z" w16du:dateUtc="2024-09-19T15:11:00Z">
                  <w:rPr>
                    <w:bCs/>
                    <w:sz w:val="18"/>
                    <w:szCs w:val="18"/>
                  </w:rPr>
                </w:rPrChange>
              </w:rPr>
            </w:pPr>
            <w:r w:rsidRPr="00116D50">
              <w:rPr>
                <w:rFonts w:ascii="Arial" w:eastAsia="Arial" w:hAnsi="Arial" w:cs="Arial"/>
                <w:bCs/>
                <w:color w:val="000000"/>
                <w:sz w:val="20"/>
                <w:szCs w:val="20"/>
                <w:rPrChange w:id="1510" w:author="Joseph Sempa" w:date="2024-09-19T17:11:00Z" w16du:dateUtc="2024-09-19T15:11:00Z">
                  <w:rPr>
                    <w:rFonts w:eastAsia="Arial" w:cs="Arial"/>
                    <w:bCs/>
                    <w:color w:val="000000"/>
                    <w:sz w:val="18"/>
                    <w:szCs w:val="18"/>
                  </w:rPr>
                </w:rPrChange>
              </w:rPr>
              <w:t>Shock</w:t>
            </w:r>
          </w:p>
        </w:tc>
        <w:tc>
          <w:tcPr>
            <w:tcW w:w="996" w:type="pct"/>
          </w:tcPr>
          <w:p w14:paraId="6F5421E7" w14:textId="57C3B1E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11" w:author="Joseph Sempa" w:date="2024-09-19T17:11:00Z" w16du:dateUtc="2024-09-19T15:11:00Z">
                  <w:rPr>
                    <w:sz w:val="18"/>
                    <w:szCs w:val="18"/>
                  </w:rPr>
                </w:rPrChange>
              </w:rPr>
            </w:pPr>
            <w:ins w:id="1512" w:author="Joseph Sempa" w:date="2024-09-19T17:10:00Z" w16du:dateUtc="2024-09-19T15:10:00Z">
              <w:r w:rsidRPr="00116D50">
                <w:rPr>
                  <w:rFonts w:ascii="Arial" w:hAnsi="Arial" w:cs="Arial"/>
                  <w:sz w:val="20"/>
                  <w:szCs w:val="20"/>
                  <w:rPrChange w:id="1513" w:author="Joseph Sempa" w:date="2024-09-19T17:11:00Z" w16du:dateUtc="2024-09-19T15:11:00Z">
                    <w:rPr/>
                  </w:rPrChange>
                </w:rPr>
                <w:t>2 (1.7%)</w:t>
              </w:r>
            </w:ins>
            <w:del w:id="1514" w:author="Joseph Sempa" w:date="2024-09-19T17:10:00Z" w16du:dateUtc="2024-09-19T15:10:00Z">
              <w:r w:rsidRPr="00116D50" w:rsidDel="00A96FB6">
                <w:rPr>
                  <w:rFonts w:ascii="Arial" w:eastAsia="Arial" w:hAnsi="Arial" w:cs="Arial"/>
                  <w:color w:val="000000"/>
                  <w:sz w:val="20"/>
                  <w:szCs w:val="20"/>
                  <w:rPrChange w:id="1515" w:author="Joseph Sempa" w:date="2024-09-19T17:11:00Z" w16du:dateUtc="2024-09-19T15:11:00Z">
                    <w:rPr>
                      <w:rFonts w:eastAsia="Arial" w:cs="Arial"/>
                      <w:color w:val="000000"/>
                      <w:sz w:val="18"/>
                      <w:szCs w:val="18"/>
                    </w:rPr>
                  </w:rPrChange>
                </w:rPr>
                <w:delText>2 (3.4%)</w:delText>
              </w:r>
            </w:del>
          </w:p>
        </w:tc>
        <w:tc>
          <w:tcPr>
            <w:tcW w:w="996" w:type="pct"/>
          </w:tcPr>
          <w:p w14:paraId="09A59CB3" w14:textId="5D2791E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16" w:author="Joseph Sempa" w:date="2024-09-19T17:11:00Z" w16du:dateUtc="2024-09-19T15:11:00Z">
                  <w:rPr>
                    <w:sz w:val="18"/>
                    <w:szCs w:val="18"/>
                  </w:rPr>
                </w:rPrChange>
              </w:rPr>
            </w:pPr>
            <w:ins w:id="1517" w:author="Joseph Sempa" w:date="2024-09-19T17:10:00Z" w16du:dateUtc="2024-09-19T15:10:00Z">
              <w:r w:rsidRPr="00116D50">
                <w:rPr>
                  <w:rFonts w:ascii="Arial" w:hAnsi="Arial" w:cs="Arial"/>
                  <w:sz w:val="20"/>
                  <w:szCs w:val="20"/>
                  <w:rPrChange w:id="1518" w:author="Joseph Sempa" w:date="2024-09-19T17:11:00Z" w16du:dateUtc="2024-09-19T15:11:00Z">
                    <w:rPr/>
                  </w:rPrChange>
                </w:rPr>
                <w:t>0 (0.0%)</w:t>
              </w:r>
            </w:ins>
            <w:del w:id="1519" w:author="Joseph Sempa" w:date="2024-09-19T17:10:00Z" w16du:dateUtc="2024-09-19T15:10:00Z">
              <w:r w:rsidRPr="00116D50" w:rsidDel="00A96FB6">
                <w:rPr>
                  <w:rFonts w:ascii="Arial" w:eastAsia="Arial" w:hAnsi="Arial" w:cs="Arial"/>
                  <w:color w:val="000000"/>
                  <w:sz w:val="20"/>
                  <w:szCs w:val="20"/>
                  <w:rPrChange w:id="1520" w:author="Joseph Sempa" w:date="2024-09-19T17:11:00Z" w16du:dateUtc="2024-09-19T15:11:00Z">
                    <w:rPr>
                      <w:rFonts w:eastAsia="Arial" w:cs="Arial"/>
                      <w:color w:val="000000"/>
                      <w:sz w:val="18"/>
                      <w:szCs w:val="18"/>
                    </w:rPr>
                  </w:rPrChange>
                </w:rPr>
                <w:delText>0 (0.0%)</w:delText>
              </w:r>
            </w:del>
          </w:p>
        </w:tc>
        <w:tc>
          <w:tcPr>
            <w:tcW w:w="817" w:type="pct"/>
          </w:tcPr>
          <w:p w14:paraId="31792338" w14:textId="025A977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21" w:author="Joseph Sempa" w:date="2024-09-19T17:11:00Z" w16du:dateUtc="2024-09-19T15:11:00Z">
                  <w:rPr>
                    <w:sz w:val="18"/>
                    <w:szCs w:val="18"/>
                  </w:rPr>
                </w:rPrChange>
              </w:rPr>
            </w:pPr>
            <w:ins w:id="1522" w:author="Joseph Sempa" w:date="2024-09-19T17:10:00Z" w16du:dateUtc="2024-09-19T15:10:00Z">
              <w:r w:rsidRPr="00116D50">
                <w:rPr>
                  <w:rFonts w:ascii="Arial" w:hAnsi="Arial" w:cs="Arial"/>
                  <w:sz w:val="20"/>
                  <w:szCs w:val="20"/>
                  <w:rPrChange w:id="1523" w:author="Joseph Sempa" w:date="2024-09-19T17:11:00Z" w16du:dateUtc="2024-09-19T15:11:00Z">
                    <w:rPr/>
                  </w:rPrChange>
                </w:rPr>
                <w:t>&gt;0.9</w:t>
              </w:r>
            </w:ins>
            <w:del w:id="1524" w:author="Joseph Sempa" w:date="2024-09-19T17:10:00Z" w16du:dateUtc="2024-09-19T15:10:00Z">
              <w:r w:rsidRPr="00116D50" w:rsidDel="00A96FB6">
                <w:rPr>
                  <w:rFonts w:ascii="Arial" w:eastAsia="Arial" w:hAnsi="Arial" w:cs="Arial"/>
                  <w:color w:val="000000"/>
                  <w:sz w:val="20"/>
                  <w:szCs w:val="20"/>
                  <w:rPrChange w:id="1525" w:author="Joseph Sempa" w:date="2024-09-19T17:11:00Z" w16du:dateUtc="2024-09-19T15:11:00Z">
                    <w:rPr>
                      <w:rFonts w:eastAsia="Arial" w:cs="Arial"/>
                      <w:color w:val="000000"/>
                      <w:sz w:val="18"/>
                      <w:szCs w:val="18"/>
                    </w:rPr>
                  </w:rPrChange>
                </w:rPr>
                <w:delText>&gt;0.9</w:delText>
              </w:r>
            </w:del>
          </w:p>
        </w:tc>
      </w:tr>
      <w:tr w:rsidR="00116D50" w:rsidRPr="00116D50" w14:paraId="6E2DA755" w14:textId="77777777" w:rsidTr="003F33A3">
        <w:tc>
          <w:tcPr>
            <w:tcW w:w="2191" w:type="pct"/>
          </w:tcPr>
          <w:p w14:paraId="7B690F76"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26" w:author="Joseph Sempa" w:date="2024-09-19T17:11:00Z" w16du:dateUtc="2024-09-19T15:11:00Z">
                  <w:rPr>
                    <w:bCs/>
                    <w:sz w:val="18"/>
                    <w:szCs w:val="18"/>
                  </w:rPr>
                </w:rPrChange>
              </w:rPr>
            </w:pPr>
            <w:r w:rsidRPr="00116D50">
              <w:rPr>
                <w:rFonts w:ascii="Arial" w:eastAsia="Arial" w:hAnsi="Arial" w:cs="Arial"/>
                <w:bCs/>
                <w:color w:val="000000"/>
                <w:sz w:val="20"/>
                <w:szCs w:val="20"/>
                <w:rPrChange w:id="1527" w:author="Joseph Sempa" w:date="2024-09-19T17:11:00Z" w16du:dateUtc="2024-09-19T15:11:00Z">
                  <w:rPr>
                    <w:rFonts w:eastAsia="Arial" w:cs="Arial"/>
                    <w:bCs/>
                    <w:color w:val="000000"/>
                    <w:sz w:val="18"/>
                    <w:szCs w:val="18"/>
                  </w:rPr>
                </w:rPrChange>
              </w:rPr>
              <w:t>Anorexia</w:t>
            </w:r>
          </w:p>
        </w:tc>
        <w:tc>
          <w:tcPr>
            <w:tcW w:w="996" w:type="pct"/>
          </w:tcPr>
          <w:p w14:paraId="088316C2" w14:textId="79F28995"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28" w:author="Joseph Sempa" w:date="2024-09-19T17:11:00Z" w16du:dateUtc="2024-09-19T15:11:00Z">
                  <w:rPr>
                    <w:sz w:val="18"/>
                    <w:szCs w:val="18"/>
                  </w:rPr>
                </w:rPrChange>
              </w:rPr>
            </w:pPr>
            <w:ins w:id="1529" w:author="Joseph Sempa" w:date="2024-09-19T17:10:00Z" w16du:dateUtc="2024-09-19T15:10:00Z">
              <w:r w:rsidRPr="00116D50">
                <w:rPr>
                  <w:rFonts w:ascii="Arial" w:hAnsi="Arial" w:cs="Arial"/>
                  <w:sz w:val="20"/>
                  <w:szCs w:val="20"/>
                  <w:rPrChange w:id="1530" w:author="Joseph Sempa" w:date="2024-09-19T17:11:00Z" w16du:dateUtc="2024-09-19T15:11:00Z">
                    <w:rPr/>
                  </w:rPrChange>
                </w:rPr>
                <w:t>61 (52.6%)</w:t>
              </w:r>
            </w:ins>
            <w:del w:id="1531" w:author="Joseph Sempa" w:date="2024-09-19T17:10:00Z" w16du:dateUtc="2024-09-19T15:10:00Z">
              <w:r w:rsidRPr="00116D50" w:rsidDel="00A96FB6">
                <w:rPr>
                  <w:rFonts w:ascii="Arial" w:eastAsia="Arial" w:hAnsi="Arial" w:cs="Arial"/>
                  <w:color w:val="000000"/>
                  <w:sz w:val="20"/>
                  <w:szCs w:val="20"/>
                  <w:rPrChange w:id="1532" w:author="Joseph Sempa" w:date="2024-09-19T17:11:00Z" w16du:dateUtc="2024-09-19T15:11:00Z">
                    <w:rPr>
                      <w:rFonts w:eastAsia="Arial" w:cs="Arial"/>
                      <w:color w:val="000000"/>
                      <w:sz w:val="18"/>
                      <w:szCs w:val="18"/>
                    </w:rPr>
                  </w:rPrChange>
                </w:rPr>
                <w:delText>35 (60.3%)</w:delText>
              </w:r>
            </w:del>
          </w:p>
        </w:tc>
        <w:tc>
          <w:tcPr>
            <w:tcW w:w="996" w:type="pct"/>
          </w:tcPr>
          <w:p w14:paraId="280CD1BE" w14:textId="3719F052"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33" w:author="Joseph Sempa" w:date="2024-09-19T17:11:00Z" w16du:dateUtc="2024-09-19T15:11:00Z">
                  <w:rPr>
                    <w:sz w:val="18"/>
                    <w:szCs w:val="18"/>
                  </w:rPr>
                </w:rPrChange>
              </w:rPr>
            </w:pPr>
            <w:ins w:id="1534" w:author="Joseph Sempa" w:date="2024-09-19T17:10:00Z" w16du:dateUtc="2024-09-19T15:10:00Z">
              <w:r w:rsidRPr="00116D50">
                <w:rPr>
                  <w:rFonts w:ascii="Arial" w:hAnsi="Arial" w:cs="Arial"/>
                  <w:sz w:val="20"/>
                  <w:szCs w:val="20"/>
                  <w:rPrChange w:id="1535" w:author="Joseph Sempa" w:date="2024-09-19T17:11:00Z" w16du:dateUtc="2024-09-19T15:11:00Z">
                    <w:rPr/>
                  </w:rPrChange>
                </w:rPr>
                <w:t>3 (37.5%)</w:t>
              </w:r>
            </w:ins>
            <w:del w:id="1536" w:author="Joseph Sempa" w:date="2024-09-19T17:10:00Z" w16du:dateUtc="2024-09-19T15:10:00Z">
              <w:r w:rsidRPr="00116D50" w:rsidDel="00A96FB6">
                <w:rPr>
                  <w:rFonts w:ascii="Arial" w:eastAsia="Arial" w:hAnsi="Arial" w:cs="Arial"/>
                  <w:color w:val="000000"/>
                  <w:sz w:val="20"/>
                  <w:szCs w:val="20"/>
                  <w:rPrChange w:id="1537" w:author="Joseph Sempa" w:date="2024-09-19T17:11:00Z" w16du:dateUtc="2024-09-19T15:11:00Z">
                    <w:rPr>
                      <w:rFonts w:eastAsia="Arial" w:cs="Arial"/>
                      <w:color w:val="000000"/>
                      <w:sz w:val="18"/>
                      <w:szCs w:val="18"/>
                    </w:rPr>
                  </w:rPrChange>
                </w:rPr>
                <w:delText>2 (33.3%)</w:delText>
              </w:r>
            </w:del>
          </w:p>
        </w:tc>
        <w:tc>
          <w:tcPr>
            <w:tcW w:w="817" w:type="pct"/>
          </w:tcPr>
          <w:p w14:paraId="0ED72185" w14:textId="24A4E01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38" w:author="Joseph Sempa" w:date="2024-09-19T17:11:00Z" w16du:dateUtc="2024-09-19T15:11:00Z">
                  <w:rPr>
                    <w:sz w:val="18"/>
                    <w:szCs w:val="18"/>
                  </w:rPr>
                </w:rPrChange>
              </w:rPr>
            </w:pPr>
            <w:ins w:id="1539" w:author="Joseph Sempa" w:date="2024-09-19T17:10:00Z" w16du:dateUtc="2024-09-19T15:10:00Z">
              <w:r w:rsidRPr="00116D50">
                <w:rPr>
                  <w:rFonts w:ascii="Arial" w:hAnsi="Arial" w:cs="Arial"/>
                  <w:sz w:val="20"/>
                  <w:szCs w:val="20"/>
                  <w:rPrChange w:id="1540" w:author="Joseph Sempa" w:date="2024-09-19T17:11:00Z" w16du:dateUtc="2024-09-19T15:11:00Z">
                    <w:rPr/>
                  </w:rPrChange>
                </w:rPr>
                <w:t>0.5</w:t>
              </w:r>
            </w:ins>
            <w:del w:id="1541" w:author="Joseph Sempa" w:date="2024-09-19T17:10:00Z" w16du:dateUtc="2024-09-19T15:10:00Z">
              <w:r w:rsidRPr="00116D50" w:rsidDel="00A96FB6">
                <w:rPr>
                  <w:rFonts w:ascii="Arial" w:eastAsia="Arial" w:hAnsi="Arial" w:cs="Arial"/>
                  <w:color w:val="000000"/>
                  <w:sz w:val="20"/>
                  <w:szCs w:val="20"/>
                  <w:rPrChange w:id="1542" w:author="Joseph Sempa" w:date="2024-09-19T17:11:00Z" w16du:dateUtc="2024-09-19T15:11:00Z">
                    <w:rPr>
                      <w:rFonts w:eastAsia="Arial" w:cs="Arial"/>
                      <w:color w:val="000000"/>
                      <w:sz w:val="18"/>
                      <w:szCs w:val="18"/>
                    </w:rPr>
                  </w:rPrChange>
                </w:rPr>
                <w:delText>0.2</w:delText>
              </w:r>
            </w:del>
          </w:p>
        </w:tc>
      </w:tr>
      <w:tr w:rsidR="00116D50" w:rsidRPr="00116D50" w14:paraId="14B8D65A" w14:textId="77777777" w:rsidTr="003F33A3">
        <w:trPr>
          <w:cnfStyle w:val="000000100000" w:firstRow="0" w:lastRow="0" w:firstColumn="0" w:lastColumn="0" w:oddVBand="0" w:evenVBand="0" w:oddHBand="1" w:evenHBand="0" w:firstRowFirstColumn="0" w:firstRowLastColumn="0" w:lastRowFirstColumn="0" w:lastRowLastColumn="0"/>
        </w:trPr>
        <w:tc>
          <w:tcPr>
            <w:tcW w:w="2191" w:type="pct"/>
          </w:tcPr>
          <w:p w14:paraId="687954AC"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43" w:author="Joseph Sempa" w:date="2024-09-19T17:11:00Z" w16du:dateUtc="2024-09-19T15:11:00Z">
                  <w:rPr>
                    <w:bCs/>
                    <w:sz w:val="18"/>
                    <w:szCs w:val="18"/>
                  </w:rPr>
                </w:rPrChange>
              </w:rPr>
            </w:pPr>
            <w:r w:rsidRPr="00116D50">
              <w:rPr>
                <w:rFonts w:ascii="Arial" w:eastAsia="Arial" w:hAnsi="Arial" w:cs="Arial"/>
                <w:bCs/>
                <w:color w:val="000000"/>
                <w:sz w:val="20"/>
                <w:szCs w:val="20"/>
                <w:rPrChange w:id="1544" w:author="Joseph Sempa" w:date="2024-09-19T17:11:00Z" w16du:dateUtc="2024-09-19T15:11:00Z">
                  <w:rPr>
                    <w:rFonts w:eastAsia="Arial" w:cs="Arial"/>
                    <w:bCs/>
                    <w:color w:val="000000"/>
                    <w:sz w:val="18"/>
                    <w:szCs w:val="18"/>
                  </w:rPr>
                </w:rPrChange>
              </w:rPr>
              <w:t>Loss of axillary and pubic hair, if female</w:t>
            </w:r>
          </w:p>
        </w:tc>
        <w:tc>
          <w:tcPr>
            <w:tcW w:w="996" w:type="pct"/>
          </w:tcPr>
          <w:p w14:paraId="11B240CD" w14:textId="76393894"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45" w:author="Joseph Sempa" w:date="2024-09-19T17:11:00Z" w16du:dateUtc="2024-09-19T15:11:00Z">
                  <w:rPr>
                    <w:sz w:val="18"/>
                    <w:szCs w:val="18"/>
                  </w:rPr>
                </w:rPrChange>
              </w:rPr>
            </w:pPr>
            <w:ins w:id="1546" w:author="Joseph Sempa" w:date="2024-09-19T17:10:00Z" w16du:dateUtc="2024-09-19T15:10:00Z">
              <w:r w:rsidRPr="00116D50">
                <w:rPr>
                  <w:rFonts w:ascii="Arial" w:hAnsi="Arial" w:cs="Arial"/>
                  <w:sz w:val="20"/>
                  <w:szCs w:val="20"/>
                  <w:rPrChange w:id="1547" w:author="Joseph Sempa" w:date="2024-09-19T17:11:00Z" w16du:dateUtc="2024-09-19T15:11:00Z">
                    <w:rPr/>
                  </w:rPrChange>
                </w:rPr>
                <w:t>33 (27.7%)</w:t>
              </w:r>
            </w:ins>
            <w:del w:id="1548" w:author="Joseph Sempa" w:date="2024-09-19T17:10:00Z" w16du:dateUtc="2024-09-19T15:10:00Z">
              <w:r w:rsidRPr="00116D50" w:rsidDel="00A96FB6">
                <w:rPr>
                  <w:rFonts w:ascii="Arial" w:eastAsia="Arial" w:hAnsi="Arial" w:cs="Arial"/>
                  <w:color w:val="000000"/>
                  <w:sz w:val="20"/>
                  <w:szCs w:val="20"/>
                  <w:rPrChange w:id="1549" w:author="Joseph Sempa" w:date="2024-09-19T17:11:00Z" w16du:dateUtc="2024-09-19T15:11:00Z">
                    <w:rPr>
                      <w:rFonts w:eastAsia="Arial" w:cs="Arial"/>
                      <w:color w:val="000000"/>
                      <w:sz w:val="18"/>
                      <w:szCs w:val="18"/>
                    </w:rPr>
                  </w:rPrChange>
                </w:rPr>
                <w:delText>19 (33.3%)</w:delText>
              </w:r>
            </w:del>
          </w:p>
        </w:tc>
        <w:tc>
          <w:tcPr>
            <w:tcW w:w="996" w:type="pct"/>
          </w:tcPr>
          <w:p w14:paraId="7E6CA4AD" w14:textId="09D24280"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50" w:author="Joseph Sempa" w:date="2024-09-19T17:11:00Z" w16du:dateUtc="2024-09-19T15:11:00Z">
                  <w:rPr>
                    <w:sz w:val="18"/>
                    <w:szCs w:val="18"/>
                  </w:rPr>
                </w:rPrChange>
              </w:rPr>
            </w:pPr>
            <w:ins w:id="1551" w:author="Joseph Sempa" w:date="2024-09-19T17:10:00Z" w16du:dateUtc="2024-09-19T15:10:00Z">
              <w:r w:rsidRPr="00116D50">
                <w:rPr>
                  <w:rFonts w:ascii="Arial" w:hAnsi="Arial" w:cs="Arial"/>
                  <w:sz w:val="20"/>
                  <w:szCs w:val="20"/>
                  <w:rPrChange w:id="1552" w:author="Joseph Sempa" w:date="2024-09-19T17:11:00Z" w16du:dateUtc="2024-09-19T15:11:00Z">
                    <w:rPr/>
                  </w:rPrChange>
                </w:rPr>
                <w:t>1 (12.5%)</w:t>
              </w:r>
            </w:ins>
            <w:del w:id="1553" w:author="Joseph Sempa" w:date="2024-09-19T17:10:00Z" w16du:dateUtc="2024-09-19T15:10:00Z">
              <w:r w:rsidRPr="00116D50" w:rsidDel="00A96FB6">
                <w:rPr>
                  <w:rFonts w:ascii="Arial" w:eastAsia="Arial" w:hAnsi="Arial" w:cs="Arial"/>
                  <w:color w:val="000000"/>
                  <w:sz w:val="20"/>
                  <w:szCs w:val="20"/>
                  <w:rPrChange w:id="1554" w:author="Joseph Sempa" w:date="2024-09-19T17:11:00Z" w16du:dateUtc="2024-09-19T15:11:00Z">
                    <w:rPr>
                      <w:rFonts w:eastAsia="Arial" w:cs="Arial"/>
                      <w:color w:val="000000"/>
                      <w:sz w:val="18"/>
                      <w:szCs w:val="18"/>
                    </w:rPr>
                  </w:rPrChange>
                </w:rPr>
                <w:delText>1 (16.7%)</w:delText>
              </w:r>
            </w:del>
          </w:p>
        </w:tc>
        <w:tc>
          <w:tcPr>
            <w:tcW w:w="817" w:type="pct"/>
          </w:tcPr>
          <w:p w14:paraId="28F6877F" w14:textId="5D8D138E"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55" w:author="Joseph Sempa" w:date="2024-09-19T17:11:00Z" w16du:dateUtc="2024-09-19T15:11:00Z">
                  <w:rPr>
                    <w:sz w:val="18"/>
                    <w:szCs w:val="18"/>
                  </w:rPr>
                </w:rPrChange>
              </w:rPr>
            </w:pPr>
            <w:ins w:id="1556" w:author="Joseph Sempa" w:date="2024-09-19T17:10:00Z" w16du:dateUtc="2024-09-19T15:10:00Z">
              <w:r w:rsidRPr="00116D50">
                <w:rPr>
                  <w:rFonts w:ascii="Arial" w:hAnsi="Arial" w:cs="Arial"/>
                  <w:sz w:val="20"/>
                  <w:szCs w:val="20"/>
                  <w:rPrChange w:id="1557" w:author="Joseph Sempa" w:date="2024-09-19T17:11:00Z" w16du:dateUtc="2024-09-19T15:11:00Z">
                    <w:rPr/>
                  </w:rPrChange>
                </w:rPr>
                <w:t>0.7</w:t>
              </w:r>
            </w:ins>
            <w:del w:id="1558" w:author="Joseph Sempa" w:date="2024-09-19T17:10:00Z" w16du:dateUtc="2024-09-19T15:10:00Z">
              <w:r w:rsidRPr="00116D50" w:rsidDel="00A96FB6">
                <w:rPr>
                  <w:rFonts w:ascii="Arial" w:eastAsia="Arial" w:hAnsi="Arial" w:cs="Arial"/>
                  <w:color w:val="000000"/>
                  <w:sz w:val="20"/>
                  <w:szCs w:val="20"/>
                  <w:rPrChange w:id="1559" w:author="Joseph Sempa" w:date="2024-09-19T17:11:00Z" w16du:dateUtc="2024-09-19T15:11:00Z">
                    <w:rPr>
                      <w:rFonts w:eastAsia="Arial" w:cs="Arial"/>
                      <w:color w:val="000000"/>
                      <w:sz w:val="18"/>
                      <w:szCs w:val="18"/>
                    </w:rPr>
                  </w:rPrChange>
                </w:rPr>
                <w:delText>0.8</w:delText>
              </w:r>
            </w:del>
          </w:p>
        </w:tc>
      </w:tr>
      <w:tr w:rsidR="00116D50" w:rsidRPr="00116D50" w14:paraId="06642D97" w14:textId="77777777" w:rsidTr="003F33A3">
        <w:tc>
          <w:tcPr>
            <w:tcW w:w="2191" w:type="pct"/>
          </w:tcPr>
          <w:p w14:paraId="0BB1E6E4" w14:textId="77777777"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rPr>
                <w:rFonts w:ascii="Arial" w:hAnsi="Arial" w:cs="Arial"/>
                <w:bCs/>
                <w:sz w:val="20"/>
                <w:szCs w:val="20"/>
                <w:rPrChange w:id="1560" w:author="Joseph Sempa" w:date="2024-09-19T17:11:00Z" w16du:dateUtc="2024-09-19T15:11:00Z">
                  <w:rPr>
                    <w:bCs/>
                    <w:sz w:val="18"/>
                    <w:szCs w:val="18"/>
                  </w:rPr>
                </w:rPrChange>
              </w:rPr>
            </w:pPr>
            <w:r w:rsidRPr="00116D50">
              <w:rPr>
                <w:rFonts w:ascii="Arial" w:eastAsia="Arial" w:hAnsi="Arial" w:cs="Arial"/>
                <w:bCs/>
                <w:color w:val="000000"/>
                <w:sz w:val="20"/>
                <w:szCs w:val="20"/>
                <w:rPrChange w:id="1561" w:author="Joseph Sempa" w:date="2024-09-19T17:11:00Z" w16du:dateUtc="2024-09-19T15:11:00Z">
                  <w:rPr>
                    <w:rFonts w:eastAsia="Arial" w:cs="Arial"/>
                    <w:bCs/>
                    <w:color w:val="000000"/>
                    <w:sz w:val="18"/>
                    <w:szCs w:val="18"/>
                  </w:rPr>
                </w:rPrChange>
              </w:rPr>
              <w:t>Any postural drop in blood pressure</w:t>
            </w:r>
          </w:p>
        </w:tc>
        <w:tc>
          <w:tcPr>
            <w:tcW w:w="996" w:type="pct"/>
          </w:tcPr>
          <w:p w14:paraId="42F36DF4" w14:textId="50EBDB7B"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62" w:author="Joseph Sempa" w:date="2024-09-19T17:11:00Z" w16du:dateUtc="2024-09-19T15:11:00Z">
                  <w:rPr>
                    <w:sz w:val="18"/>
                    <w:szCs w:val="18"/>
                  </w:rPr>
                </w:rPrChange>
              </w:rPr>
            </w:pPr>
            <w:ins w:id="1563" w:author="Joseph Sempa" w:date="2024-09-19T17:10:00Z" w16du:dateUtc="2024-09-19T15:10:00Z">
              <w:r w:rsidRPr="00116D50">
                <w:rPr>
                  <w:rFonts w:ascii="Arial" w:hAnsi="Arial" w:cs="Arial"/>
                  <w:sz w:val="20"/>
                  <w:szCs w:val="20"/>
                  <w:rPrChange w:id="1564" w:author="Joseph Sempa" w:date="2024-09-19T17:11:00Z" w16du:dateUtc="2024-09-19T15:11:00Z">
                    <w:rPr/>
                  </w:rPrChange>
                </w:rPr>
                <w:t>7 (6.1%)</w:t>
              </w:r>
            </w:ins>
            <w:del w:id="1565" w:author="Joseph Sempa" w:date="2024-09-19T17:10:00Z" w16du:dateUtc="2024-09-19T15:10:00Z">
              <w:r w:rsidRPr="00116D50" w:rsidDel="00A96FB6">
                <w:rPr>
                  <w:rFonts w:ascii="Arial" w:eastAsia="Arial" w:hAnsi="Arial" w:cs="Arial"/>
                  <w:color w:val="000000"/>
                  <w:sz w:val="20"/>
                  <w:szCs w:val="20"/>
                  <w:rPrChange w:id="1566" w:author="Joseph Sempa" w:date="2024-09-19T17:11:00Z" w16du:dateUtc="2024-09-19T15:11:00Z">
                    <w:rPr>
                      <w:rFonts w:eastAsia="Arial" w:cs="Arial"/>
                      <w:color w:val="000000"/>
                      <w:sz w:val="18"/>
                      <w:szCs w:val="18"/>
                    </w:rPr>
                  </w:rPrChange>
                </w:rPr>
                <w:delText>4 (7.0%)</w:delText>
              </w:r>
            </w:del>
          </w:p>
        </w:tc>
        <w:tc>
          <w:tcPr>
            <w:tcW w:w="996" w:type="pct"/>
          </w:tcPr>
          <w:p w14:paraId="0FCDFB2A" w14:textId="2C397CC1"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67" w:author="Joseph Sempa" w:date="2024-09-19T17:11:00Z" w16du:dateUtc="2024-09-19T15:11:00Z">
                  <w:rPr>
                    <w:sz w:val="18"/>
                    <w:szCs w:val="18"/>
                  </w:rPr>
                </w:rPrChange>
              </w:rPr>
            </w:pPr>
            <w:ins w:id="1568" w:author="Joseph Sempa" w:date="2024-09-19T17:10:00Z" w16du:dateUtc="2024-09-19T15:10:00Z">
              <w:r w:rsidRPr="00116D50">
                <w:rPr>
                  <w:rFonts w:ascii="Arial" w:hAnsi="Arial" w:cs="Arial"/>
                  <w:sz w:val="20"/>
                  <w:szCs w:val="20"/>
                  <w:rPrChange w:id="1569" w:author="Joseph Sempa" w:date="2024-09-19T17:11:00Z" w16du:dateUtc="2024-09-19T15:11:00Z">
                    <w:rPr/>
                  </w:rPrChange>
                </w:rPr>
                <w:t>0 (0.0%)</w:t>
              </w:r>
            </w:ins>
            <w:del w:id="1570" w:author="Joseph Sempa" w:date="2024-09-19T17:10:00Z" w16du:dateUtc="2024-09-19T15:10:00Z">
              <w:r w:rsidRPr="00116D50" w:rsidDel="00A96FB6">
                <w:rPr>
                  <w:rFonts w:ascii="Arial" w:eastAsia="Arial" w:hAnsi="Arial" w:cs="Arial"/>
                  <w:color w:val="000000"/>
                  <w:sz w:val="20"/>
                  <w:szCs w:val="20"/>
                  <w:rPrChange w:id="1571" w:author="Joseph Sempa" w:date="2024-09-19T17:11:00Z" w16du:dateUtc="2024-09-19T15:11:00Z">
                    <w:rPr>
                      <w:rFonts w:eastAsia="Arial" w:cs="Arial"/>
                      <w:color w:val="000000"/>
                      <w:sz w:val="18"/>
                      <w:szCs w:val="18"/>
                    </w:rPr>
                  </w:rPrChange>
                </w:rPr>
                <w:delText>0 (0.0%)</w:delText>
              </w:r>
            </w:del>
          </w:p>
        </w:tc>
        <w:tc>
          <w:tcPr>
            <w:tcW w:w="817" w:type="pct"/>
          </w:tcPr>
          <w:p w14:paraId="6C2945B5" w14:textId="57EBE19A" w:rsidR="00116D50" w:rsidRPr="00116D50" w:rsidRDefault="00116D50" w:rsidP="00116D50">
            <w:pPr>
              <w:pBdr>
                <w:top w:val="none" w:sz="0" w:space="0" w:color="000000"/>
                <w:left w:val="none" w:sz="0" w:space="0" w:color="000000"/>
                <w:bottom w:val="none" w:sz="0" w:space="0" w:color="000000"/>
                <w:right w:val="none" w:sz="0" w:space="0" w:color="000000"/>
              </w:pBdr>
              <w:spacing w:before="100" w:after="100"/>
              <w:ind w:left="100" w:right="100"/>
              <w:contextualSpacing/>
              <w:jc w:val="center"/>
              <w:rPr>
                <w:rFonts w:ascii="Arial" w:hAnsi="Arial" w:cs="Arial"/>
                <w:sz w:val="20"/>
                <w:szCs w:val="20"/>
                <w:rPrChange w:id="1572" w:author="Joseph Sempa" w:date="2024-09-19T17:11:00Z" w16du:dateUtc="2024-09-19T15:11:00Z">
                  <w:rPr>
                    <w:sz w:val="18"/>
                    <w:szCs w:val="18"/>
                  </w:rPr>
                </w:rPrChange>
              </w:rPr>
            </w:pPr>
            <w:ins w:id="1573" w:author="Joseph Sempa" w:date="2024-09-19T17:10:00Z" w16du:dateUtc="2024-09-19T15:10:00Z">
              <w:r w:rsidRPr="00116D50">
                <w:rPr>
                  <w:rFonts w:ascii="Arial" w:hAnsi="Arial" w:cs="Arial"/>
                  <w:sz w:val="20"/>
                  <w:szCs w:val="20"/>
                  <w:rPrChange w:id="1574" w:author="Joseph Sempa" w:date="2024-09-19T17:11:00Z" w16du:dateUtc="2024-09-19T15:11:00Z">
                    <w:rPr/>
                  </w:rPrChange>
                </w:rPr>
                <w:t>&gt;0.9</w:t>
              </w:r>
            </w:ins>
            <w:del w:id="1575" w:author="Joseph Sempa" w:date="2024-09-19T17:10:00Z" w16du:dateUtc="2024-09-19T15:10:00Z">
              <w:r w:rsidRPr="00116D50" w:rsidDel="00A96FB6">
                <w:rPr>
                  <w:rFonts w:ascii="Arial" w:eastAsia="Arial" w:hAnsi="Arial" w:cs="Arial"/>
                  <w:color w:val="000000"/>
                  <w:sz w:val="20"/>
                  <w:szCs w:val="20"/>
                  <w:rPrChange w:id="1576" w:author="Joseph Sempa" w:date="2024-09-19T17:11:00Z" w16du:dateUtc="2024-09-19T15:11:00Z">
                    <w:rPr>
                      <w:rFonts w:eastAsia="Arial" w:cs="Arial"/>
                      <w:color w:val="000000"/>
                      <w:sz w:val="18"/>
                      <w:szCs w:val="18"/>
                    </w:rPr>
                  </w:rPrChange>
                </w:rPr>
                <w:delText>&gt;0.9</w:delText>
              </w:r>
            </w:del>
          </w:p>
        </w:tc>
      </w:tr>
    </w:tbl>
    <w:p w14:paraId="3BE83015" w14:textId="4C85E823" w:rsidR="00C40AD8" w:rsidRPr="00C40AD8" w:rsidRDefault="0095722D" w:rsidP="001C0071">
      <w:pPr>
        <w:contextualSpacing/>
        <w:rPr>
          <w:sz w:val="18"/>
          <w:szCs w:val="18"/>
        </w:rPr>
      </w:pPr>
      <w:r w:rsidRPr="00C40AD8">
        <w:rPr>
          <w:rFonts w:eastAsia="Arial" w:cs="Arial"/>
          <w:color w:val="000000"/>
          <w:sz w:val="18"/>
          <w:szCs w:val="18"/>
          <w:vertAlign w:val="superscript"/>
        </w:rPr>
        <w:t>1</w:t>
      </w:r>
      <w:r w:rsidRPr="00C40AD8">
        <w:rPr>
          <w:rFonts w:eastAsia="Arial" w:cs="Arial"/>
          <w:color w:val="000000"/>
          <w:sz w:val="18"/>
          <w:szCs w:val="18"/>
        </w:rPr>
        <w:t>Median (IQR); n (%)</w:t>
      </w:r>
      <w:r>
        <w:rPr>
          <w:rFonts w:eastAsia="Arial" w:cs="Arial"/>
          <w:color w:val="000000"/>
          <w:sz w:val="18"/>
          <w:szCs w:val="18"/>
        </w:rPr>
        <w:t xml:space="preserve">; </w:t>
      </w:r>
      <w:r w:rsidRPr="00C40AD8">
        <w:rPr>
          <w:rFonts w:eastAsia="Arial" w:cs="Arial"/>
          <w:color w:val="000000"/>
          <w:sz w:val="18"/>
          <w:szCs w:val="18"/>
          <w:vertAlign w:val="superscript"/>
        </w:rPr>
        <w:t>2</w:t>
      </w:r>
      <w:r w:rsidRPr="00C40AD8">
        <w:rPr>
          <w:rFonts w:eastAsia="Arial" w:cs="Arial"/>
          <w:color w:val="000000"/>
          <w:sz w:val="18"/>
          <w:szCs w:val="18"/>
        </w:rPr>
        <w:t>Wilcoxon rank sum test; Fisher's exact test</w:t>
      </w:r>
      <w:r>
        <w:rPr>
          <w:rFonts w:eastAsia="Arial" w:cs="Arial"/>
          <w:color w:val="000000"/>
          <w:sz w:val="18"/>
          <w:szCs w:val="18"/>
        </w:rPr>
        <w:t>.</w:t>
      </w:r>
    </w:p>
    <w:p w14:paraId="6C1209DC" w14:textId="77777777" w:rsidR="009004A8" w:rsidRDefault="009004A8" w:rsidP="00F07C8F">
      <w:pPr>
        <w:tabs>
          <w:tab w:val="left" w:pos="2994"/>
        </w:tabs>
        <w:ind w:firstLine="720"/>
      </w:pPr>
    </w:p>
    <w:p w14:paraId="05D96DBC" w14:textId="297EB44E" w:rsidR="00B6378E" w:rsidDel="00E657DD" w:rsidRDefault="002809B2" w:rsidP="00B6378E">
      <w:pPr>
        <w:rPr>
          <w:del w:id="1577" w:author="Ian Ross" w:date="2024-09-19T11:07:00Z" w16du:dateUtc="2024-09-19T09:07:00Z"/>
          <w:b/>
          <w:bCs/>
          <w:sz w:val="22"/>
          <w:szCs w:val="22"/>
        </w:rPr>
      </w:pPr>
      <w:del w:id="1578" w:author="Ian Ross" w:date="2024-09-19T11:07:00Z" w16du:dateUtc="2024-09-19T09:07:00Z">
        <w:r w:rsidRPr="00282E03" w:rsidDel="00E657DD">
          <w:rPr>
            <w:b/>
            <w:bCs/>
            <w:sz w:val="22"/>
            <w:szCs w:val="22"/>
          </w:rPr>
          <w:delText xml:space="preserve">Comparison of </w:delText>
        </w:r>
        <w:r w:rsidR="00C76186" w:rsidDel="00E657DD">
          <w:rPr>
            <w:b/>
            <w:bCs/>
            <w:sz w:val="22"/>
            <w:szCs w:val="22"/>
          </w:rPr>
          <w:delText xml:space="preserve">the characteristics of the </w:delText>
        </w:r>
        <w:r w:rsidRPr="00282E03" w:rsidDel="00E657DD">
          <w:rPr>
            <w:b/>
            <w:bCs/>
            <w:sz w:val="22"/>
            <w:szCs w:val="22"/>
          </w:rPr>
          <w:delText xml:space="preserve">survivors and </w:delText>
        </w:r>
        <w:r w:rsidR="00C76186" w:rsidDel="00E657DD">
          <w:rPr>
            <w:b/>
            <w:bCs/>
            <w:sz w:val="22"/>
            <w:szCs w:val="22"/>
          </w:rPr>
          <w:delText xml:space="preserve">patients who died with </w:delText>
        </w:r>
        <w:r w:rsidRPr="00282E03" w:rsidDel="00E657DD">
          <w:rPr>
            <w:b/>
            <w:bCs/>
            <w:sz w:val="22"/>
            <w:szCs w:val="22"/>
          </w:rPr>
          <w:delText xml:space="preserve">adrenal insufficiency </w:delText>
        </w:r>
      </w:del>
    </w:p>
    <w:p w14:paraId="7159B225" w14:textId="1EBE070C" w:rsidR="002809B2" w:rsidRPr="002809B2" w:rsidDel="00E657DD" w:rsidRDefault="002809B2" w:rsidP="00B6378E">
      <w:pPr>
        <w:rPr>
          <w:del w:id="1579" w:author="Ian Ross" w:date="2024-09-19T11:07:00Z" w16du:dateUtc="2024-09-19T09:07:00Z"/>
          <w:sz w:val="22"/>
          <w:szCs w:val="22"/>
        </w:rPr>
      </w:pPr>
      <w:del w:id="1580" w:author="Ian Ross" w:date="2024-09-19T11:07:00Z" w16du:dateUtc="2024-09-19T09:07:00Z">
        <w:r w:rsidRPr="002809B2" w:rsidDel="00E657DD">
          <w:rPr>
            <w:sz w:val="22"/>
            <w:szCs w:val="22"/>
          </w:rPr>
          <w:delText>The only significant difference</w:delText>
        </w:r>
        <w:r w:rsidDel="00E657DD">
          <w:rPr>
            <w:sz w:val="22"/>
            <w:szCs w:val="22"/>
          </w:rPr>
          <w:delText>s</w:delText>
        </w:r>
        <w:r w:rsidRPr="002809B2" w:rsidDel="00E657DD">
          <w:rPr>
            <w:sz w:val="22"/>
            <w:szCs w:val="22"/>
          </w:rPr>
          <w:delText xml:space="preserve"> between survivors and the </w:delText>
        </w:r>
        <w:r w:rsidDel="00E657DD">
          <w:rPr>
            <w:sz w:val="22"/>
            <w:szCs w:val="22"/>
          </w:rPr>
          <w:delText xml:space="preserve">patients with </w:delText>
        </w:r>
        <w:r w:rsidRPr="002809B2" w:rsidDel="00E657DD">
          <w:rPr>
            <w:sz w:val="22"/>
            <w:szCs w:val="22"/>
          </w:rPr>
          <w:delText>adrenal insufficiency who died w</w:delText>
        </w:r>
        <w:r w:rsidDel="00E657DD">
          <w:rPr>
            <w:sz w:val="22"/>
            <w:szCs w:val="22"/>
          </w:rPr>
          <w:delText>ere</w:delText>
        </w:r>
        <w:r w:rsidRPr="002809B2" w:rsidDel="00E657DD">
          <w:rPr>
            <w:sz w:val="22"/>
            <w:szCs w:val="22"/>
          </w:rPr>
          <w:delText xml:space="preserve"> cryptococcal neoformans and systolic blood pressure</w:delText>
        </w:r>
        <w:r w:rsidR="00A554B0" w:rsidDel="00E657DD">
          <w:rPr>
            <w:sz w:val="22"/>
            <w:szCs w:val="22"/>
          </w:rPr>
          <w:delText xml:space="preserve">, </w:delText>
        </w:r>
        <w:r w:rsidRPr="002809B2" w:rsidDel="00E657DD">
          <w:rPr>
            <w:sz w:val="22"/>
            <w:szCs w:val="22"/>
          </w:rPr>
          <w:delText xml:space="preserve">both of which were higher in the adrenal insufficient group with </w:delText>
        </w:r>
        <w:r w:rsidRPr="002809B2" w:rsidDel="00E657DD">
          <w:rPr>
            <w:i/>
            <w:iCs/>
            <w:sz w:val="22"/>
            <w:szCs w:val="22"/>
          </w:rPr>
          <w:delText>p</w:delText>
        </w:r>
        <w:r w:rsidRPr="002809B2" w:rsidDel="00E657DD">
          <w:rPr>
            <w:sz w:val="22"/>
            <w:szCs w:val="22"/>
          </w:rPr>
          <w:delText xml:space="preserve">&lt;0.001 and </w:delText>
        </w:r>
        <w:r w:rsidRPr="002809B2" w:rsidDel="00E657DD">
          <w:rPr>
            <w:i/>
            <w:iCs/>
            <w:sz w:val="22"/>
            <w:szCs w:val="22"/>
          </w:rPr>
          <w:delText>p</w:delText>
        </w:r>
        <w:r w:rsidRPr="002809B2" w:rsidDel="00E657DD">
          <w:rPr>
            <w:sz w:val="22"/>
            <w:szCs w:val="22"/>
          </w:rPr>
          <w:delText>=0.038, respectively</w:delText>
        </w:r>
        <w:r w:rsidDel="00E657DD">
          <w:rPr>
            <w:sz w:val="22"/>
            <w:szCs w:val="22"/>
          </w:rPr>
          <w:delText>.</w:delText>
        </w:r>
        <w:r w:rsidR="00A554B0" w:rsidDel="00E657DD">
          <w:rPr>
            <w:sz w:val="22"/>
            <w:szCs w:val="22"/>
          </w:rPr>
          <w:delText xml:space="preserve"> Elevated systolic blood pressure was an unexpected finding in the adrenal insufficiency.</w:delText>
        </w:r>
      </w:del>
    </w:p>
    <w:p w14:paraId="01537FD2" w14:textId="2349319B" w:rsidR="00B6378E" w:rsidRPr="00323180" w:rsidDel="00E657DD" w:rsidRDefault="00282E03" w:rsidP="00B6378E">
      <w:pPr>
        <w:rPr>
          <w:del w:id="1581" w:author="Ian Ross" w:date="2024-09-19T11:07:00Z" w16du:dateUtc="2024-09-19T09:07:00Z"/>
          <w:b/>
          <w:bCs/>
          <w:sz w:val="22"/>
          <w:szCs w:val="22"/>
        </w:rPr>
      </w:pPr>
      <w:del w:id="1582" w:author="Ian Ross" w:date="2024-09-19T11:07:00Z" w16du:dateUtc="2024-09-19T09:07:00Z">
        <w:r w:rsidRPr="00282E03" w:rsidDel="00E657DD">
          <w:rPr>
            <w:b/>
            <w:bCs/>
            <w:sz w:val="22"/>
            <w:szCs w:val="22"/>
          </w:rPr>
          <w:delText xml:space="preserve">Table 5: Comparison of survivors and adrenal insufficiency deaths </w:delText>
        </w:r>
      </w:del>
    </w:p>
    <w:tbl>
      <w:tblPr>
        <w:tblStyle w:val="PlainTable5"/>
        <w:tblW w:w="8888" w:type="dxa"/>
        <w:tblLook w:val="0420" w:firstRow="1" w:lastRow="0" w:firstColumn="0" w:lastColumn="0" w:noHBand="0" w:noVBand="1"/>
      </w:tblPr>
      <w:tblGrid>
        <w:gridCol w:w="4300"/>
        <w:gridCol w:w="1814"/>
        <w:gridCol w:w="1814"/>
        <w:gridCol w:w="960"/>
      </w:tblGrid>
      <w:tr w:rsidR="00B6378E" w:rsidRPr="00323180" w:rsidDel="00E657DD" w14:paraId="1B19BA71" w14:textId="4B764712" w:rsidTr="00F95291">
        <w:trPr>
          <w:cnfStyle w:val="100000000000" w:firstRow="1" w:lastRow="0" w:firstColumn="0" w:lastColumn="0" w:oddVBand="0" w:evenVBand="0" w:oddHBand="0" w:evenHBand="0" w:firstRowFirstColumn="0" w:firstRowLastColumn="0" w:lastRowFirstColumn="0" w:lastRowLastColumn="0"/>
          <w:trHeight w:val="290"/>
          <w:del w:id="1583" w:author="Ian Ross" w:date="2024-09-19T11:07:00Z"/>
        </w:trPr>
        <w:tc>
          <w:tcPr>
            <w:tcW w:w="4300" w:type="dxa"/>
            <w:noWrap/>
            <w:hideMark/>
          </w:tcPr>
          <w:p w14:paraId="7B5B4971" w14:textId="1E4EA60A" w:rsidR="00B6378E" w:rsidRPr="00323180" w:rsidDel="00E657DD" w:rsidRDefault="00B6378E" w:rsidP="00F95291">
            <w:pPr>
              <w:rPr>
                <w:del w:id="1584" w:author="Ian Ross" w:date="2024-09-19T11:07:00Z" w16du:dateUtc="2024-09-19T09:07:00Z"/>
                <w:rFonts w:ascii="Aptos Narrow" w:eastAsia="Times New Roman" w:hAnsi="Aptos Narrow" w:cs="Times New Roman"/>
                <w:b/>
                <w:bCs/>
                <w:color w:val="000000"/>
                <w:sz w:val="22"/>
                <w:lang w:eastAsia="en-ZA"/>
              </w:rPr>
            </w:pPr>
            <w:del w:id="1585" w:author="Ian Ross" w:date="2024-09-19T11:07:00Z" w16du:dateUtc="2024-09-19T09:07:00Z">
              <w:r w:rsidRPr="00323180" w:rsidDel="00E657DD">
                <w:rPr>
                  <w:rFonts w:ascii="Aptos Narrow" w:eastAsia="Times New Roman" w:hAnsi="Aptos Narrow" w:cs="Times New Roman"/>
                  <w:b/>
                  <w:bCs/>
                  <w:color w:val="000000"/>
                  <w:sz w:val="22"/>
                  <w:lang w:eastAsia="en-ZA"/>
                </w:rPr>
                <w:delText>Variable</w:delText>
              </w:r>
            </w:del>
          </w:p>
        </w:tc>
        <w:tc>
          <w:tcPr>
            <w:tcW w:w="1814" w:type="dxa"/>
            <w:noWrap/>
            <w:hideMark/>
          </w:tcPr>
          <w:p w14:paraId="781D700E" w14:textId="105E3BDC" w:rsidR="00B6378E" w:rsidRPr="00323180" w:rsidDel="00E657DD" w:rsidRDefault="00B6378E" w:rsidP="00F95291">
            <w:pPr>
              <w:rPr>
                <w:del w:id="1586" w:author="Ian Ross" w:date="2024-09-19T11:07:00Z" w16du:dateUtc="2024-09-19T09:07:00Z"/>
                <w:rFonts w:ascii="Aptos Narrow" w:eastAsia="Times New Roman" w:hAnsi="Aptos Narrow" w:cs="Times New Roman"/>
                <w:b/>
                <w:bCs/>
                <w:color w:val="000000"/>
                <w:sz w:val="22"/>
                <w:lang w:eastAsia="en-ZA"/>
              </w:rPr>
            </w:pPr>
            <w:del w:id="1587" w:author="Ian Ross" w:date="2024-09-19T11:07:00Z" w16du:dateUtc="2024-09-19T09:07:00Z">
              <w:r w:rsidRPr="00323180" w:rsidDel="00E657DD">
                <w:rPr>
                  <w:rFonts w:ascii="Aptos Narrow" w:eastAsia="Times New Roman" w:hAnsi="Aptos Narrow" w:cs="Times New Roman"/>
                  <w:b/>
                  <w:bCs/>
                  <w:color w:val="000000"/>
                  <w:sz w:val="22"/>
                  <w:lang w:eastAsia="en-ZA"/>
                </w:rPr>
                <w:delText>Alive without AI, N = 462</w:delText>
              </w:r>
              <w:r w:rsidRPr="00323180" w:rsidDel="00E657DD">
                <w:rPr>
                  <w:rFonts w:ascii="Aptos Narrow" w:eastAsia="Times New Roman" w:hAnsi="Aptos Narrow" w:cs="Times New Roman"/>
                  <w:b/>
                  <w:bCs/>
                  <w:color w:val="000000"/>
                  <w:sz w:val="22"/>
                  <w:vertAlign w:val="superscript"/>
                  <w:lang w:eastAsia="en-ZA"/>
                </w:rPr>
                <w:delText>1</w:delText>
              </w:r>
            </w:del>
          </w:p>
        </w:tc>
        <w:tc>
          <w:tcPr>
            <w:tcW w:w="1814" w:type="dxa"/>
            <w:noWrap/>
            <w:hideMark/>
          </w:tcPr>
          <w:p w14:paraId="1C60C625" w14:textId="3EDB53D4" w:rsidR="00B6378E" w:rsidRPr="00323180" w:rsidDel="00E657DD" w:rsidRDefault="00B6378E" w:rsidP="00F95291">
            <w:pPr>
              <w:rPr>
                <w:del w:id="1588" w:author="Ian Ross" w:date="2024-09-19T11:07:00Z" w16du:dateUtc="2024-09-19T09:07:00Z"/>
                <w:rFonts w:ascii="Aptos Narrow" w:eastAsia="Times New Roman" w:hAnsi="Aptos Narrow" w:cs="Times New Roman"/>
                <w:b/>
                <w:bCs/>
                <w:color w:val="000000"/>
                <w:sz w:val="22"/>
                <w:lang w:eastAsia="en-ZA"/>
              </w:rPr>
            </w:pPr>
            <w:del w:id="1589" w:author="Ian Ross" w:date="2024-09-19T11:07:00Z" w16du:dateUtc="2024-09-19T09:07:00Z">
              <w:r w:rsidRPr="00323180" w:rsidDel="00E657DD">
                <w:rPr>
                  <w:rFonts w:ascii="Aptos Narrow" w:eastAsia="Times New Roman" w:hAnsi="Aptos Narrow" w:cs="Times New Roman"/>
                  <w:b/>
                  <w:bCs/>
                  <w:color w:val="000000"/>
                  <w:sz w:val="22"/>
                  <w:lang w:eastAsia="en-ZA"/>
                </w:rPr>
                <w:delText>AI deaths, N = 6</w:delText>
              </w:r>
              <w:r w:rsidRPr="00323180" w:rsidDel="00E657DD">
                <w:rPr>
                  <w:rFonts w:ascii="Aptos Narrow" w:eastAsia="Times New Roman" w:hAnsi="Aptos Narrow" w:cs="Times New Roman"/>
                  <w:b/>
                  <w:bCs/>
                  <w:color w:val="000000"/>
                  <w:sz w:val="22"/>
                  <w:vertAlign w:val="superscript"/>
                  <w:lang w:eastAsia="en-ZA"/>
                </w:rPr>
                <w:delText>1</w:delText>
              </w:r>
            </w:del>
          </w:p>
        </w:tc>
        <w:tc>
          <w:tcPr>
            <w:tcW w:w="960" w:type="dxa"/>
            <w:noWrap/>
            <w:hideMark/>
          </w:tcPr>
          <w:p w14:paraId="479E3310" w14:textId="4FA6C23C" w:rsidR="00B6378E" w:rsidRPr="00323180" w:rsidDel="00E657DD" w:rsidRDefault="00B6378E" w:rsidP="00F95291">
            <w:pPr>
              <w:rPr>
                <w:del w:id="1590" w:author="Ian Ross" w:date="2024-09-19T11:07:00Z" w16du:dateUtc="2024-09-19T09:07:00Z"/>
                <w:rFonts w:ascii="Aptos Narrow" w:eastAsia="Times New Roman" w:hAnsi="Aptos Narrow" w:cs="Times New Roman"/>
                <w:b/>
                <w:bCs/>
                <w:color w:val="000000"/>
                <w:sz w:val="22"/>
                <w:lang w:eastAsia="en-ZA"/>
              </w:rPr>
            </w:pPr>
            <w:del w:id="1591" w:author="Ian Ross" w:date="2024-09-19T11:07:00Z" w16du:dateUtc="2024-09-19T09:07:00Z">
              <w:r w:rsidRPr="00323180" w:rsidDel="00E657DD">
                <w:rPr>
                  <w:rFonts w:ascii="Aptos Narrow" w:eastAsia="Times New Roman" w:hAnsi="Aptos Narrow" w:cs="Times New Roman"/>
                  <w:b/>
                  <w:bCs/>
                  <w:color w:val="000000"/>
                  <w:sz w:val="22"/>
                  <w:lang w:eastAsia="en-ZA"/>
                </w:rPr>
                <w:delText>p-value</w:delText>
              </w:r>
              <w:r w:rsidRPr="00323180" w:rsidDel="00E657DD">
                <w:rPr>
                  <w:rFonts w:ascii="Aptos Narrow" w:eastAsia="Times New Roman" w:hAnsi="Aptos Narrow" w:cs="Times New Roman"/>
                  <w:b/>
                  <w:bCs/>
                  <w:color w:val="000000"/>
                  <w:sz w:val="22"/>
                  <w:vertAlign w:val="superscript"/>
                  <w:lang w:eastAsia="en-ZA"/>
                </w:rPr>
                <w:delText>2</w:delText>
              </w:r>
            </w:del>
          </w:p>
        </w:tc>
      </w:tr>
      <w:tr w:rsidR="00B6378E" w:rsidRPr="009918F0" w:rsidDel="00E657DD" w14:paraId="3580E7DC" w14:textId="11DAAA70" w:rsidTr="00F95291">
        <w:trPr>
          <w:cnfStyle w:val="000000100000" w:firstRow="0" w:lastRow="0" w:firstColumn="0" w:lastColumn="0" w:oddVBand="0" w:evenVBand="0" w:oddHBand="1" w:evenHBand="0" w:firstRowFirstColumn="0" w:firstRowLastColumn="0" w:lastRowFirstColumn="0" w:lastRowLastColumn="0"/>
          <w:trHeight w:val="290"/>
          <w:del w:id="1592" w:author="Ian Ross" w:date="2024-09-19T11:07:00Z"/>
        </w:trPr>
        <w:tc>
          <w:tcPr>
            <w:tcW w:w="4300" w:type="dxa"/>
            <w:noWrap/>
            <w:hideMark/>
          </w:tcPr>
          <w:p w14:paraId="45123B6C" w14:textId="4AD4AA45" w:rsidR="00B6378E" w:rsidRPr="009918F0" w:rsidDel="00E657DD" w:rsidRDefault="00B6378E" w:rsidP="00F95291">
            <w:pPr>
              <w:rPr>
                <w:del w:id="1593" w:author="Ian Ross" w:date="2024-09-19T11:07:00Z" w16du:dateUtc="2024-09-19T09:07:00Z"/>
                <w:rFonts w:ascii="Aptos Narrow" w:eastAsia="Times New Roman" w:hAnsi="Aptos Narrow" w:cs="Times New Roman"/>
                <w:color w:val="000000"/>
                <w:lang w:eastAsia="en-ZA"/>
              </w:rPr>
            </w:pPr>
            <w:del w:id="1594" w:author="Ian Ross" w:date="2024-09-19T11:07:00Z" w16du:dateUtc="2024-09-19T09:07:00Z">
              <w:r w:rsidRPr="009918F0" w:rsidDel="00E657DD">
                <w:rPr>
                  <w:rFonts w:ascii="Aptos Narrow" w:eastAsia="Times New Roman" w:hAnsi="Aptos Narrow" w:cs="Times New Roman"/>
                  <w:color w:val="000000"/>
                  <w:lang w:eastAsia="en-ZA"/>
                </w:rPr>
                <w:delText>Age at enrolment, median (IQR) (years)</w:delText>
              </w:r>
            </w:del>
          </w:p>
        </w:tc>
        <w:tc>
          <w:tcPr>
            <w:tcW w:w="1814" w:type="dxa"/>
            <w:noWrap/>
            <w:hideMark/>
          </w:tcPr>
          <w:p w14:paraId="677E64D1" w14:textId="7E0EEABD" w:rsidR="00B6378E" w:rsidRPr="009918F0" w:rsidDel="00E657DD" w:rsidRDefault="00B6378E" w:rsidP="00F95291">
            <w:pPr>
              <w:rPr>
                <w:del w:id="1595" w:author="Ian Ross" w:date="2024-09-19T11:07:00Z" w16du:dateUtc="2024-09-19T09:07:00Z"/>
                <w:rFonts w:ascii="Aptos Narrow" w:eastAsia="Times New Roman" w:hAnsi="Aptos Narrow" w:cs="Times New Roman"/>
                <w:color w:val="000000"/>
                <w:lang w:eastAsia="en-ZA"/>
              </w:rPr>
            </w:pPr>
            <w:del w:id="1596" w:author="Ian Ross" w:date="2024-09-19T11:07:00Z" w16du:dateUtc="2024-09-19T09:07:00Z">
              <w:r w:rsidRPr="009918F0" w:rsidDel="00E657DD">
                <w:rPr>
                  <w:rFonts w:ascii="Aptos Narrow" w:eastAsia="Times New Roman" w:hAnsi="Aptos Narrow" w:cs="Times New Roman"/>
                  <w:color w:val="000000"/>
                  <w:lang w:eastAsia="en-ZA"/>
                </w:rPr>
                <w:delText>36 (31, 43)</w:delText>
              </w:r>
            </w:del>
          </w:p>
        </w:tc>
        <w:tc>
          <w:tcPr>
            <w:tcW w:w="1814" w:type="dxa"/>
            <w:noWrap/>
            <w:hideMark/>
          </w:tcPr>
          <w:p w14:paraId="76EE83CF" w14:textId="2FF69B76" w:rsidR="00B6378E" w:rsidRPr="009918F0" w:rsidDel="00E657DD" w:rsidRDefault="00B6378E" w:rsidP="00F95291">
            <w:pPr>
              <w:rPr>
                <w:del w:id="1597" w:author="Ian Ross" w:date="2024-09-19T11:07:00Z" w16du:dateUtc="2024-09-19T09:07:00Z"/>
                <w:rFonts w:ascii="Aptos Narrow" w:eastAsia="Times New Roman" w:hAnsi="Aptos Narrow" w:cs="Times New Roman"/>
                <w:color w:val="000000"/>
                <w:lang w:eastAsia="en-ZA"/>
              </w:rPr>
            </w:pPr>
            <w:del w:id="1598" w:author="Ian Ross" w:date="2024-09-19T11:07:00Z" w16du:dateUtc="2024-09-19T09:07:00Z">
              <w:r w:rsidRPr="009918F0" w:rsidDel="00E657DD">
                <w:rPr>
                  <w:rFonts w:ascii="Aptos Narrow" w:eastAsia="Times New Roman" w:hAnsi="Aptos Narrow" w:cs="Times New Roman"/>
                  <w:color w:val="000000"/>
                  <w:lang w:eastAsia="en-ZA"/>
                </w:rPr>
                <w:delText>41 (33, 46)</w:delText>
              </w:r>
            </w:del>
          </w:p>
        </w:tc>
        <w:tc>
          <w:tcPr>
            <w:tcW w:w="960" w:type="dxa"/>
            <w:noWrap/>
            <w:hideMark/>
          </w:tcPr>
          <w:p w14:paraId="37438CE4" w14:textId="5A1C7C55" w:rsidR="00B6378E" w:rsidRPr="009918F0" w:rsidDel="00E657DD" w:rsidRDefault="00B6378E" w:rsidP="00F95291">
            <w:pPr>
              <w:rPr>
                <w:del w:id="1599" w:author="Ian Ross" w:date="2024-09-19T11:07:00Z" w16du:dateUtc="2024-09-19T09:07:00Z"/>
                <w:rFonts w:ascii="Aptos Narrow" w:eastAsia="Times New Roman" w:hAnsi="Aptos Narrow" w:cs="Times New Roman"/>
                <w:color w:val="000000"/>
                <w:lang w:eastAsia="en-ZA"/>
              </w:rPr>
            </w:pPr>
            <w:del w:id="1600"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503C9E68" w14:textId="5064E194" w:rsidTr="00F95291">
        <w:trPr>
          <w:trHeight w:val="290"/>
          <w:del w:id="1601" w:author="Ian Ross" w:date="2024-09-19T11:07:00Z"/>
        </w:trPr>
        <w:tc>
          <w:tcPr>
            <w:tcW w:w="4300" w:type="dxa"/>
            <w:noWrap/>
            <w:hideMark/>
          </w:tcPr>
          <w:p w14:paraId="2D4BC561" w14:textId="223CC215" w:rsidR="00B6378E" w:rsidRPr="009918F0" w:rsidDel="00E657DD" w:rsidRDefault="00B6378E" w:rsidP="00F95291">
            <w:pPr>
              <w:rPr>
                <w:del w:id="1602" w:author="Ian Ross" w:date="2024-09-19T11:07:00Z" w16du:dateUtc="2024-09-19T09:07:00Z"/>
                <w:rFonts w:ascii="Aptos Narrow" w:eastAsia="Times New Roman" w:hAnsi="Aptos Narrow" w:cs="Times New Roman"/>
                <w:color w:val="000000"/>
                <w:lang w:eastAsia="en-ZA"/>
              </w:rPr>
            </w:pPr>
            <w:del w:id="1603" w:author="Ian Ross" w:date="2024-09-19T11:07:00Z" w16du:dateUtc="2024-09-19T09:07:00Z">
              <w:r w:rsidRPr="009918F0" w:rsidDel="00E657DD">
                <w:rPr>
                  <w:rFonts w:ascii="Aptos Narrow" w:eastAsia="Times New Roman" w:hAnsi="Aptos Narrow" w:cs="Times New Roman"/>
                  <w:color w:val="000000"/>
                  <w:lang w:eastAsia="en-ZA"/>
                </w:rPr>
                <w:delText>Gender, n(%)</w:delText>
              </w:r>
            </w:del>
          </w:p>
        </w:tc>
        <w:tc>
          <w:tcPr>
            <w:tcW w:w="1814" w:type="dxa"/>
            <w:noWrap/>
            <w:hideMark/>
          </w:tcPr>
          <w:p w14:paraId="4EDFE7A3" w14:textId="0FEE6E15" w:rsidR="00B6378E" w:rsidRPr="009918F0" w:rsidDel="00E657DD" w:rsidRDefault="00B6378E" w:rsidP="00F95291">
            <w:pPr>
              <w:rPr>
                <w:del w:id="1604"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7EC64A67" w14:textId="4901D5EC" w:rsidR="00B6378E" w:rsidRPr="009918F0" w:rsidDel="00E657DD" w:rsidRDefault="00B6378E" w:rsidP="00F95291">
            <w:pPr>
              <w:rPr>
                <w:del w:id="1605" w:author="Ian Ross" w:date="2024-09-19T11:07:00Z" w16du:dateUtc="2024-09-19T09:07:00Z"/>
                <w:rFonts w:ascii="Times New Roman" w:eastAsia="Times New Roman" w:hAnsi="Times New Roman" w:cs="Times New Roman"/>
                <w:lang w:eastAsia="en-ZA"/>
              </w:rPr>
            </w:pPr>
          </w:p>
        </w:tc>
        <w:tc>
          <w:tcPr>
            <w:tcW w:w="960" w:type="dxa"/>
            <w:noWrap/>
            <w:hideMark/>
          </w:tcPr>
          <w:p w14:paraId="18214ABB" w14:textId="3D53BC20" w:rsidR="00B6378E" w:rsidRPr="009918F0" w:rsidDel="00E657DD" w:rsidRDefault="00B6378E" w:rsidP="00F95291">
            <w:pPr>
              <w:rPr>
                <w:del w:id="1606" w:author="Ian Ross" w:date="2024-09-19T11:07:00Z" w16du:dateUtc="2024-09-19T09:07:00Z"/>
                <w:rFonts w:ascii="Aptos Narrow" w:eastAsia="Times New Roman" w:hAnsi="Aptos Narrow" w:cs="Times New Roman"/>
                <w:color w:val="000000"/>
                <w:lang w:eastAsia="en-ZA"/>
              </w:rPr>
            </w:pPr>
            <w:del w:id="160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1F16578" w14:textId="34408EE8" w:rsidTr="00F95291">
        <w:trPr>
          <w:cnfStyle w:val="000000100000" w:firstRow="0" w:lastRow="0" w:firstColumn="0" w:lastColumn="0" w:oddVBand="0" w:evenVBand="0" w:oddHBand="1" w:evenHBand="0" w:firstRowFirstColumn="0" w:firstRowLastColumn="0" w:lastRowFirstColumn="0" w:lastRowLastColumn="0"/>
          <w:trHeight w:val="290"/>
          <w:del w:id="1608" w:author="Ian Ross" w:date="2024-09-19T11:07:00Z"/>
        </w:trPr>
        <w:tc>
          <w:tcPr>
            <w:tcW w:w="4300" w:type="dxa"/>
            <w:noWrap/>
            <w:hideMark/>
          </w:tcPr>
          <w:p w14:paraId="4095D7A5" w14:textId="23D44D7D" w:rsidR="00B6378E" w:rsidRPr="009918F0" w:rsidDel="00E657DD" w:rsidRDefault="00B6378E" w:rsidP="00F95291">
            <w:pPr>
              <w:rPr>
                <w:del w:id="1609" w:author="Ian Ross" w:date="2024-09-19T11:07:00Z" w16du:dateUtc="2024-09-19T09:07:00Z"/>
                <w:rFonts w:ascii="Aptos Narrow" w:eastAsia="Times New Roman" w:hAnsi="Aptos Narrow" w:cs="Times New Roman"/>
                <w:color w:val="000000"/>
                <w:lang w:eastAsia="en-ZA"/>
              </w:rPr>
            </w:pPr>
            <w:del w:id="1610" w:author="Ian Ross" w:date="2024-09-19T11:07:00Z" w16du:dateUtc="2024-09-19T09:07:00Z">
              <w:r w:rsidRPr="009918F0" w:rsidDel="00E657DD">
                <w:rPr>
                  <w:rFonts w:ascii="Aptos Narrow" w:eastAsia="Times New Roman" w:hAnsi="Aptos Narrow" w:cs="Times New Roman"/>
                  <w:color w:val="000000"/>
                  <w:lang w:eastAsia="en-ZA"/>
                </w:rPr>
                <w:delText>    Female</w:delText>
              </w:r>
            </w:del>
          </w:p>
        </w:tc>
        <w:tc>
          <w:tcPr>
            <w:tcW w:w="1814" w:type="dxa"/>
            <w:noWrap/>
            <w:hideMark/>
          </w:tcPr>
          <w:p w14:paraId="4F7EA2F1" w14:textId="7511F79F" w:rsidR="00B6378E" w:rsidRPr="009918F0" w:rsidDel="00E657DD" w:rsidRDefault="00B6378E" w:rsidP="00F95291">
            <w:pPr>
              <w:rPr>
                <w:del w:id="1611" w:author="Ian Ross" w:date="2024-09-19T11:07:00Z" w16du:dateUtc="2024-09-19T09:07:00Z"/>
                <w:rFonts w:ascii="Aptos Narrow" w:eastAsia="Times New Roman" w:hAnsi="Aptos Narrow" w:cs="Times New Roman"/>
                <w:color w:val="000000"/>
                <w:lang w:eastAsia="en-ZA"/>
              </w:rPr>
            </w:pPr>
            <w:del w:id="1612" w:author="Ian Ross" w:date="2024-09-19T11:07:00Z" w16du:dateUtc="2024-09-19T09:07:00Z">
              <w:r w:rsidRPr="009918F0" w:rsidDel="00E657DD">
                <w:rPr>
                  <w:rFonts w:ascii="Aptos Narrow" w:eastAsia="Times New Roman" w:hAnsi="Aptos Narrow" w:cs="Times New Roman"/>
                  <w:color w:val="000000"/>
                  <w:lang w:eastAsia="en-ZA"/>
                </w:rPr>
                <w:delText>234 (50.8%)</w:delText>
              </w:r>
            </w:del>
          </w:p>
        </w:tc>
        <w:tc>
          <w:tcPr>
            <w:tcW w:w="1814" w:type="dxa"/>
            <w:noWrap/>
            <w:hideMark/>
          </w:tcPr>
          <w:p w14:paraId="483DD4C3" w14:textId="63832C45" w:rsidR="00B6378E" w:rsidRPr="009918F0" w:rsidDel="00E657DD" w:rsidRDefault="00B6378E" w:rsidP="00F95291">
            <w:pPr>
              <w:rPr>
                <w:del w:id="1613" w:author="Ian Ross" w:date="2024-09-19T11:07:00Z" w16du:dateUtc="2024-09-19T09:07:00Z"/>
                <w:rFonts w:ascii="Aptos Narrow" w:eastAsia="Times New Roman" w:hAnsi="Aptos Narrow" w:cs="Times New Roman"/>
                <w:color w:val="000000"/>
                <w:lang w:eastAsia="en-ZA"/>
              </w:rPr>
            </w:pPr>
            <w:del w:id="1614"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718152F" w14:textId="3A464136" w:rsidR="00B6378E" w:rsidRPr="009918F0" w:rsidDel="00E657DD" w:rsidRDefault="00B6378E" w:rsidP="00F95291">
            <w:pPr>
              <w:rPr>
                <w:del w:id="1615" w:author="Ian Ross" w:date="2024-09-19T11:07:00Z" w16du:dateUtc="2024-09-19T09:07:00Z"/>
                <w:rFonts w:ascii="Aptos Narrow" w:eastAsia="Times New Roman" w:hAnsi="Aptos Narrow" w:cs="Times New Roman"/>
                <w:color w:val="000000"/>
                <w:lang w:eastAsia="en-ZA"/>
              </w:rPr>
            </w:pPr>
          </w:p>
        </w:tc>
      </w:tr>
      <w:tr w:rsidR="00B6378E" w:rsidRPr="009918F0" w:rsidDel="00E657DD" w14:paraId="42619C26" w14:textId="06B176CC" w:rsidTr="00F95291">
        <w:trPr>
          <w:trHeight w:val="290"/>
          <w:del w:id="1616" w:author="Ian Ross" w:date="2024-09-19T11:07:00Z"/>
        </w:trPr>
        <w:tc>
          <w:tcPr>
            <w:tcW w:w="4300" w:type="dxa"/>
            <w:noWrap/>
            <w:hideMark/>
          </w:tcPr>
          <w:p w14:paraId="64CE8BAD" w14:textId="2DA24315" w:rsidR="00B6378E" w:rsidRPr="009918F0" w:rsidDel="00E657DD" w:rsidRDefault="00B6378E" w:rsidP="00F95291">
            <w:pPr>
              <w:rPr>
                <w:del w:id="1617" w:author="Ian Ross" w:date="2024-09-19T11:07:00Z" w16du:dateUtc="2024-09-19T09:07:00Z"/>
                <w:rFonts w:ascii="Aptos Narrow" w:eastAsia="Times New Roman" w:hAnsi="Aptos Narrow" w:cs="Times New Roman"/>
                <w:color w:val="000000"/>
                <w:lang w:eastAsia="en-ZA"/>
              </w:rPr>
            </w:pPr>
            <w:del w:id="1618" w:author="Ian Ross" w:date="2024-09-19T11:07:00Z" w16du:dateUtc="2024-09-19T09:07:00Z">
              <w:r w:rsidRPr="009918F0" w:rsidDel="00E657DD">
                <w:rPr>
                  <w:rFonts w:ascii="Aptos Narrow" w:eastAsia="Times New Roman" w:hAnsi="Aptos Narrow" w:cs="Times New Roman"/>
                  <w:color w:val="000000"/>
                  <w:lang w:eastAsia="en-ZA"/>
                </w:rPr>
                <w:delText>    Male</w:delText>
              </w:r>
            </w:del>
          </w:p>
        </w:tc>
        <w:tc>
          <w:tcPr>
            <w:tcW w:w="1814" w:type="dxa"/>
            <w:noWrap/>
            <w:hideMark/>
          </w:tcPr>
          <w:p w14:paraId="62D158F1" w14:textId="6B3EBB6E" w:rsidR="00B6378E" w:rsidRPr="009918F0" w:rsidDel="00E657DD" w:rsidRDefault="00B6378E" w:rsidP="00F95291">
            <w:pPr>
              <w:rPr>
                <w:del w:id="1619" w:author="Ian Ross" w:date="2024-09-19T11:07:00Z" w16du:dateUtc="2024-09-19T09:07:00Z"/>
                <w:rFonts w:ascii="Aptos Narrow" w:eastAsia="Times New Roman" w:hAnsi="Aptos Narrow" w:cs="Times New Roman"/>
                <w:color w:val="000000"/>
                <w:lang w:eastAsia="en-ZA"/>
              </w:rPr>
            </w:pPr>
            <w:del w:id="1620" w:author="Ian Ross" w:date="2024-09-19T11:07:00Z" w16du:dateUtc="2024-09-19T09:07:00Z">
              <w:r w:rsidRPr="009918F0" w:rsidDel="00E657DD">
                <w:rPr>
                  <w:rFonts w:ascii="Aptos Narrow" w:eastAsia="Times New Roman" w:hAnsi="Aptos Narrow" w:cs="Times New Roman"/>
                  <w:color w:val="000000"/>
                  <w:lang w:eastAsia="en-ZA"/>
                </w:rPr>
                <w:delText>227 (49.2%)</w:delText>
              </w:r>
            </w:del>
          </w:p>
        </w:tc>
        <w:tc>
          <w:tcPr>
            <w:tcW w:w="1814" w:type="dxa"/>
            <w:noWrap/>
            <w:hideMark/>
          </w:tcPr>
          <w:p w14:paraId="144E0160" w14:textId="5B258299" w:rsidR="00B6378E" w:rsidRPr="009918F0" w:rsidDel="00E657DD" w:rsidRDefault="00B6378E" w:rsidP="00F95291">
            <w:pPr>
              <w:rPr>
                <w:del w:id="1621" w:author="Ian Ross" w:date="2024-09-19T11:07:00Z" w16du:dateUtc="2024-09-19T09:07:00Z"/>
                <w:rFonts w:ascii="Aptos Narrow" w:eastAsia="Times New Roman" w:hAnsi="Aptos Narrow" w:cs="Times New Roman"/>
                <w:color w:val="000000"/>
                <w:lang w:eastAsia="en-ZA"/>
              </w:rPr>
            </w:pPr>
            <w:del w:id="1622"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F9781F7" w14:textId="4910058B" w:rsidR="00B6378E" w:rsidRPr="009918F0" w:rsidDel="00E657DD" w:rsidRDefault="00B6378E" w:rsidP="00F95291">
            <w:pPr>
              <w:rPr>
                <w:del w:id="1623" w:author="Ian Ross" w:date="2024-09-19T11:07:00Z" w16du:dateUtc="2024-09-19T09:07:00Z"/>
                <w:rFonts w:ascii="Aptos Narrow" w:eastAsia="Times New Roman" w:hAnsi="Aptos Narrow" w:cs="Times New Roman"/>
                <w:color w:val="000000"/>
                <w:lang w:eastAsia="en-ZA"/>
              </w:rPr>
            </w:pPr>
          </w:p>
        </w:tc>
      </w:tr>
      <w:tr w:rsidR="00B6378E" w:rsidRPr="009918F0" w:rsidDel="00E657DD" w14:paraId="25E6CA28" w14:textId="30D0283A" w:rsidTr="00F95291">
        <w:trPr>
          <w:cnfStyle w:val="000000100000" w:firstRow="0" w:lastRow="0" w:firstColumn="0" w:lastColumn="0" w:oddVBand="0" w:evenVBand="0" w:oddHBand="1" w:evenHBand="0" w:firstRowFirstColumn="0" w:firstRowLastColumn="0" w:lastRowFirstColumn="0" w:lastRowLastColumn="0"/>
          <w:trHeight w:val="290"/>
          <w:del w:id="1624" w:author="Ian Ross" w:date="2024-09-19T11:07:00Z"/>
        </w:trPr>
        <w:tc>
          <w:tcPr>
            <w:tcW w:w="4300" w:type="dxa"/>
            <w:noWrap/>
            <w:hideMark/>
          </w:tcPr>
          <w:p w14:paraId="35B03938" w14:textId="3602DDDD" w:rsidR="00B6378E" w:rsidRPr="009918F0" w:rsidDel="00E657DD" w:rsidRDefault="00B6378E" w:rsidP="00F95291">
            <w:pPr>
              <w:rPr>
                <w:del w:id="1625" w:author="Ian Ross" w:date="2024-09-19T11:07:00Z" w16du:dateUtc="2024-09-19T09:07:00Z"/>
                <w:rFonts w:ascii="Aptos Narrow" w:eastAsia="Times New Roman" w:hAnsi="Aptos Narrow" w:cs="Times New Roman"/>
                <w:color w:val="000000"/>
                <w:lang w:eastAsia="en-ZA"/>
              </w:rPr>
            </w:pPr>
            <w:del w:id="1626" w:author="Ian Ross" w:date="2024-09-19T11:07:00Z" w16du:dateUtc="2024-09-19T09:07:00Z">
              <w:r w:rsidRPr="009918F0" w:rsidDel="00E657DD">
                <w:rPr>
                  <w:rFonts w:ascii="Aptos Narrow" w:eastAsia="Times New Roman" w:hAnsi="Aptos Narrow" w:cs="Times New Roman"/>
                  <w:color w:val="000000"/>
                  <w:lang w:eastAsia="en-ZA"/>
                </w:rPr>
                <w:delText>Ethnicity, n(%)</w:delText>
              </w:r>
            </w:del>
          </w:p>
        </w:tc>
        <w:tc>
          <w:tcPr>
            <w:tcW w:w="1814" w:type="dxa"/>
            <w:noWrap/>
            <w:hideMark/>
          </w:tcPr>
          <w:p w14:paraId="448FE3E6" w14:textId="2706312B" w:rsidR="00B6378E" w:rsidRPr="009918F0" w:rsidDel="00E657DD" w:rsidRDefault="00B6378E" w:rsidP="00F95291">
            <w:pPr>
              <w:rPr>
                <w:del w:id="1627"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5F26BE21" w14:textId="3398F5D8" w:rsidR="00B6378E" w:rsidRPr="009918F0" w:rsidDel="00E657DD" w:rsidRDefault="00B6378E" w:rsidP="00F95291">
            <w:pPr>
              <w:rPr>
                <w:del w:id="1628" w:author="Ian Ross" w:date="2024-09-19T11:07:00Z" w16du:dateUtc="2024-09-19T09:07:00Z"/>
                <w:rFonts w:ascii="Times New Roman" w:eastAsia="Times New Roman" w:hAnsi="Times New Roman" w:cs="Times New Roman"/>
                <w:lang w:eastAsia="en-ZA"/>
              </w:rPr>
            </w:pPr>
          </w:p>
        </w:tc>
        <w:tc>
          <w:tcPr>
            <w:tcW w:w="960" w:type="dxa"/>
            <w:noWrap/>
            <w:hideMark/>
          </w:tcPr>
          <w:p w14:paraId="6C58CE14" w14:textId="6B0EC609" w:rsidR="00B6378E" w:rsidRPr="009918F0" w:rsidDel="00E657DD" w:rsidRDefault="00B6378E" w:rsidP="00F95291">
            <w:pPr>
              <w:rPr>
                <w:del w:id="1629" w:author="Ian Ross" w:date="2024-09-19T11:07:00Z" w16du:dateUtc="2024-09-19T09:07:00Z"/>
                <w:rFonts w:ascii="Aptos Narrow" w:eastAsia="Times New Roman" w:hAnsi="Aptos Narrow" w:cs="Times New Roman"/>
                <w:color w:val="000000"/>
                <w:lang w:eastAsia="en-ZA"/>
              </w:rPr>
            </w:pPr>
            <w:del w:id="1630" w:author="Ian Ross" w:date="2024-09-19T11:07:00Z" w16du:dateUtc="2024-09-19T09:07:00Z">
              <w:r w:rsidRPr="009918F0" w:rsidDel="00E657DD">
                <w:rPr>
                  <w:rFonts w:ascii="Aptos Narrow" w:eastAsia="Times New Roman" w:hAnsi="Aptos Narrow" w:cs="Times New Roman"/>
                  <w:color w:val="000000"/>
                  <w:lang w:eastAsia="en-ZA"/>
                </w:rPr>
                <w:delText>0.6</w:delText>
              </w:r>
            </w:del>
          </w:p>
        </w:tc>
      </w:tr>
      <w:tr w:rsidR="00B6378E" w:rsidRPr="009918F0" w:rsidDel="00E657DD" w14:paraId="54123E3A" w14:textId="4AD78EEA" w:rsidTr="00F95291">
        <w:trPr>
          <w:trHeight w:val="290"/>
          <w:del w:id="1631" w:author="Ian Ross" w:date="2024-09-19T11:07:00Z"/>
        </w:trPr>
        <w:tc>
          <w:tcPr>
            <w:tcW w:w="4300" w:type="dxa"/>
            <w:noWrap/>
            <w:hideMark/>
          </w:tcPr>
          <w:p w14:paraId="21E621CC" w14:textId="7DBB4336" w:rsidR="00B6378E" w:rsidRPr="009918F0" w:rsidDel="00E657DD" w:rsidRDefault="00B6378E" w:rsidP="00F95291">
            <w:pPr>
              <w:rPr>
                <w:del w:id="1632" w:author="Ian Ross" w:date="2024-09-19T11:07:00Z" w16du:dateUtc="2024-09-19T09:07:00Z"/>
                <w:rFonts w:ascii="Aptos Narrow" w:eastAsia="Times New Roman" w:hAnsi="Aptos Narrow" w:cs="Times New Roman"/>
                <w:color w:val="000000"/>
                <w:lang w:eastAsia="en-ZA"/>
              </w:rPr>
            </w:pPr>
            <w:del w:id="1633" w:author="Ian Ross" w:date="2024-09-19T11:07:00Z" w16du:dateUtc="2024-09-19T09:07:00Z">
              <w:r w:rsidRPr="009918F0" w:rsidDel="00E657DD">
                <w:rPr>
                  <w:rFonts w:ascii="Aptos Narrow" w:eastAsia="Times New Roman" w:hAnsi="Aptos Narrow" w:cs="Times New Roman"/>
                  <w:color w:val="000000"/>
                  <w:lang w:eastAsia="en-ZA"/>
                </w:rPr>
                <w:delText>    Black African</w:delText>
              </w:r>
            </w:del>
          </w:p>
        </w:tc>
        <w:tc>
          <w:tcPr>
            <w:tcW w:w="1814" w:type="dxa"/>
            <w:noWrap/>
            <w:hideMark/>
          </w:tcPr>
          <w:p w14:paraId="14AB4A9B" w14:textId="055A2719" w:rsidR="00B6378E" w:rsidRPr="009918F0" w:rsidDel="00E657DD" w:rsidRDefault="00B6378E" w:rsidP="00F95291">
            <w:pPr>
              <w:rPr>
                <w:del w:id="1634" w:author="Ian Ross" w:date="2024-09-19T11:07:00Z" w16du:dateUtc="2024-09-19T09:07:00Z"/>
                <w:rFonts w:ascii="Aptos Narrow" w:eastAsia="Times New Roman" w:hAnsi="Aptos Narrow" w:cs="Times New Roman"/>
                <w:color w:val="000000"/>
                <w:lang w:eastAsia="en-ZA"/>
              </w:rPr>
            </w:pPr>
            <w:del w:id="1635" w:author="Ian Ross" w:date="2024-09-19T11:07:00Z" w16du:dateUtc="2024-09-19T09:07:00Z">
              <w:r w:rsidRPr="009918F0" w:rsidDel="00E657DD">
                <w:rPr>
                  <w:rFonts w:ascii="Aptos Narrow" w:eastAsia="Times New Roman" w:hAnsi="Aptos Narrow" w:cs="Times New Roman"/>
                  <w:color w:val="000000"/>
                  <w:lang w:eastAsia="en-ZA"/>
                </w:rPr>
                <w:delText>355 (76.8%)</w:delText>
              </w:r>
            </w:del>
          </w:p>
        </w:tc>
        <w:tc>
          <w:tcPr>
            <w:tcW w:w="1814" w:type="dxa"/>
            <w:noWrap/>
            <w:hideMark/>
          </w:tcPr>
          <w:p w14:paraId="0A59D854" w14:textId="3A5F425C" w:rsidR="00B6378E" w:rsidRPr="009918F0" w:rsidDel="00E657DD" w:rsidRDefault="00B6378E" w:rsidP="00F95291">
            <w:pPr>
              <w:rPr>
                <w:del w:id="1636" w:author="Ian Ross" w:date="2024-09-19T11:07:00Z" w16du:dateUtc="2024-09-19T09:07:00Z"/>
                <w:rFonts w:ascii="Aptos Narrow" w:eastAsia="Times New Roman" w:hAnsi="Aptos Narrow" w:cs="Times New Roman"/>
                <w:color w:val="000000"/>
                <w:lang w:eastAsia="en-ZA"/>
              </w:rPr>
            </w:pPr>
            <w:del w:id="1637"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33CCD4F3" w14:textId="738184FB" w:rsidR="00B6378E" w:rsidRPr="009918F0" w:rsidDel="00E657DD" w:rsidRDefault="00B6378E" w:rsidP="00F95291">
            <w:pPr>
              <w:rPr>
                <w:del w:id="1638" w:author="Ian Ross" w:date="2024-09-19T11:07:00Z" w16du:dateUtc="2024-09-19T09:07:00Z"/>
                <w:rFonts w:ascii="Aptos Narrow" w:eastAsia="Times New Roman" w:hAnsi="Aptos Narrow" w:cs="Times New Roman"/>
                <w:color w:val="000000"/>
                <w:lang w:eastAsia="en-ZA"/>
              </w:rPr>
            </w:pPr>
          </w:p>
        </w:tc>
      </w:tr>
      <w:tr w:rsidR="00B6378E" w:rsidRPr="009918F0" w:rsidDel="00E657DD" w14:paraId="6CE84120" w14:textId="637A4D92" w:rsidTr="00F95291">
        <w:trPr>
          <w:cnfStyle w:val="000000100000" w:firstRow="0" w:lastRow="0" w:firstColumn="0" w:lastColumn="0" w:oddVBand="0" w:evenVBand="0" w:oddHBand="1" w:evenHBand="0" w:firstRowFirstColumn="0" w:firstRowLastColumn="0" w:lastRowFirstColumn="0" w:lastRowLastColumn="0"/>
          <w:trHeight w:val="290"/>
          <w:del w:id="1639" w:author="Ian Ross" w:date="2024-09-19T11:07:00Z"/>
        </w:trPr>
        <w:tc>
          <w:tcPr>
            <w:tcW w:w="4300" w:type="dxa"/>
            <w:noWrap/>
            <w:hideMark/>
          </w:tcPr>
          <w:p w14:paraId="5AEA09A4" w14:textId="703AE3F3" w:rsidR="00B6378E" w:rsidRPr="009918F0" w:rsidDel="00E657DD" w:rsidRDefault="00B6378E" w:rsidP="00F95291">
            <w:pPr>
              <w:rPr>
                <w:del w:id="1640" w:author="Ian Ross" w:date="2024-09-19T11:07:00Z" w16du:dateUtc="2024-09-19T09:07:00Z"/>
                <w:rFonts w:ascii="Aptos Narrow" w:eastAsia="Times New Roman" w:hAnsi="Aptos Narrow" w:cs="Times New Roman"/>
                <w:color w:val="000000"/>
                <w:lang w:eastAsia="en-ZA"/>
              </w:rPr>
            </w:pPr>
            <w:del w:id="1641" w:author="Ian Ross" w:date="2024-09-19T11:07:00Z" w16du:dateUtc="2024-09-19T09:07:00Z">
              <w:r w:rsidRPr="009918F0" w:rsidDel="00E657DD">
                <w:rPr>
                  <w:rFonts w:ascii="Aptos Narrow" w:eastAsia="Times New Roman" w:hAnsi="Aptos Narrow" w:cs="Times New Roman"/>
                  <w:color w:val="000000"/>
                  <w:lang w:eastAsia="en-ZA"/>
                </w:rPr>
                <w:delText>    Other</w:delText>
              </w:r>
            </w:del>
          </w:p>
        </w:tc>
        <w:tc>
          <w:tcPr>
            <w:tcW w:w="1814" w:type="dxa"/>
            <w:noWrap/>
            <w:hideMark/>
          </w:tcPr>
          <w:p w14:paraId="5F80B8DC" w14:textId="478DB2D3" w:rsidR="00B6378E" w:rsidRPr="009918F0" w:rsidDel="00E657DD" w:rsidRDefault="00B6378E" w:rsidP="00F95291">
            <w:pPr>
              <w:rPr>
                <w:del w:id="1642" w:author="Ian Ross" w:date="2024-09-19T11:07:00Z" w16du:dateUtc="2024-09-19T09:07:00Z"/>
                <w:rFonts w:ascii="Aptos Narrow" w:eastAsia="Times New Roman" w:hAnsi="Aptos Narrow" w:cs="Times New Roman"/>
                <w:color w:val="000000"/>
                <w:lang w:eastAsia="en-ZA"/>
              </w:rPr>
            </w:pPr>
            <w:del w:id="1643" w:author="Ian Ross" w:date="2024-09-19T11:07:00Z" w16du:dateUtc="2024-09-19T09:07:00Z">
              <w:r w:rsidRPr="009918F0" w:rsidDel="00E657DD">
                <w:rPr>
                  <w:rFonts w:ascii="Aptos Narrow" w:eastAsia="Times New Roman" w:hAnsi="Aptos Narrow" w:cs="Times New Roman"/>
                  <w:color w:val="000000"/>
                  <w:lang w:eastAsia="en-ZA"/>
                </w:rPr>
                <w:delText>107 (23.2%)</w:delText>
              </w:r>
            </w:del>
          </w:p>
        </w:tc>
        <w:tc>
          <w:tcPr>
            <w:tcW w:w="1814" w:type="dxa"/>
            <w:noWrap/>
            <w:hideMark/>
          </w:tcPr>
          <w:p w14:paraId="6840B96B" w14:textId="2ED5D585" w:rsidR="00B6378E" w:rsidRPr="009918F0" w:rsidDel="00E657DD" w:rsidRDefault="00B6378E" w:rsidP="00F95291">
            <w:pPr>
              <w:rPr>
                <w:del w:id="1644" w:author="Ian Ross" w:date="2024-09-19T11:07:00Z" w16du:dateUtc="2024-09-19T09:07:00Z"/>
                <w:rFonts w:ascii="Aptos Narrow" w:eastAsia="Times New Roman" w:hAnsi="Aptos Narrow" w:cs="Times New Roman"/>
                <w:color w:val="000000"/>
                <w:lang w:eastAsia="en-ZA"/>
              </w:rPr>
            </w:pPr>
            <w:del w:id="1645"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1616347C" w14:textId="5C6D2D93" w:rsidR="00B6378E" w:rsidRPr="009918F0" w:rsidDel="00E657DD" w:rsidRDefault="00B6378E" w:rsidP="00F95291">
            <w:pPr>
              <w:rPr>
                <w:del w:id="1646" w:author="Ian Ross" w:date="2024-09-19T11:07:00Z" w16du:dateUtc="2024-09-19T09:07:00Z"/>
                <w:rFonts w:ascii="Aptos Narrow" w:eastAsia="Times New Roman" w:hAnsi="Aptos Narrow" w:cs="Times New Roman"/>
                <w:color w:val="000000"/>
                <w:lang w:eastAsia="en-ZA"/>
              </w:rPr>
            </w:pPr>
          </w:p>
        </w:tc>
      </w:tr>
      <w:tr w:rsidR="00B6378E" w:rsidRPr="009918F0" w:rsidDel="00E657DD" w14:paraId="4339C489" w14:textId="7D781C70" w:rsidTr="00F95291">
        <w:trPr>
          <w:trHeight w:val="290"/>
          <w:del w:id="1647" w:author="Ian Ross" w:date="2024-09-19T11:07:00Z"/>
        </w:trPr>
        <w:tc>
          <w:tcPr>
            <w:tcW w:w="4300" w:type="dxa"/>
            <w:noWrap/>
            <w:hideMark/>
          </w:tcPr>
          <w:p w14:paraId="25175ECA" w14:textId="7B04C557" w:rsidR="00B6378E" w:rsidRPr="009918F0" w:rsidDel="00E657DD" w:rsidRDefault="00B6378E" w:rsidP="00F95291">
            <w:pPr>
              <w:rPr>
                <w:del w:id="1648" w:author="Ian Ross" w:date="2024-09-19T11:07:00Z" w16du:dateUtc="2024-09-19T09:07:00Z"/>
                <w:rFonts w:ascii="Aptos Narrow" w:eastAsia="Times New Roman" w:hAnsi="Aptos Narrow" w:cs="Times New Roman"/>
                <w:color w:val="000000"/>
                <w:lang w:eastAsia="en-ZA"/>
              </w:rPr>
            </w:pPr>
            <w:del w:id="1649" w:author="Ian Ross" w:date="2024-09-19T11:07:00Z" w16du:dateUtc="2024-09-19T09:07:00Z">
              <w:r w:rsidRPr="009918F0" w:rsidDel="00E657DD">
                <w:rPr>
                  <w:rFonts w:ascii="Aptos Narrow" w:eastAsia="Times New Roman" w:hAnsi="Aptos Narrow" w:cs="Times New Roman"/>
                  <w:color w:val="000000"/>
                  <w:lang w:eastAsia="en-ZA"/>
                </w:rPr>
                <w:delText>Duration of current illness, median (IQR) (days)</w:delText>
              </w:r>
            </w:del>
          </w:p>
        </w:tc>
        <w:tc>
          <w:tcPr>
            <w:tcW w:w="1814" w:type="dxa"/>
            <w:noWrap/>
            <w:hideMark/>
          </w:tcPr>
          <w:p w14:paraId="0C9C3018" w14:textId="6965DAAA" w:rsidR="00B6378E" w:rsidRPr="009918F0" w:rsidDel="00E657DD" w:rsidRDefault="00B6378E" w:rsidP="00F95291">
            <w:pPr>
              <w:rPr>
                <w:del w:id="1650" w:author="Ian Ross" w:date="2024-09-19T11:07:00Z" w16du:dateUtc="2024-09-19T09:07:00Z"/>
                <w:rFonts w:ascii="Aptos Narrow" w:eastAsia="Times New Roman" w:hAnsi="Aptos Narrow" w:cs="Times New Roman"/>
                <w:color w:val="000000"/>
                <w:lang w:eastAsia="en-ZA"/>
              </w:rPr>
            </w:pPr>
            <w:del w:id="1651" w:author="Ian Ross" w:date="2024-09-19T11:07:00Z" w16du:dateUtc="2024-09-19T09:07:00Z">
              <w:r w:rsidRPr="009918F0" w:rsidDel="00E657DD">
                <w:rPr>
                  <w:rFonts w:ascii="Aptos Narrow" w:eastAsia="Times New Roman" w:hAnsi="Aptos Narrow" w:cs="Times New Roman"/>
                  <w:color w:val="000000"/>
                  <w:lang w:eastAsia="en-ZA"/>
                </w:rPr>
                <w:delText>14 (10, 21)</w:delText>
              </w:r>
            </w:del>
          </w:p>
        </w:tc>
        <w:tc>
          <w:tcPr>
            <w:tcW w:w="1814" w:type="dxa"/>
            <w:noWrap/>
            <w:hideMark/>
          </w:tcPr>
          <w:p w14:paraId="5EEDD1D9" w14:textId="43C19F65" w:rsidR="00B6378E" w:rsidRPr="009918F0" w:rsidDel="00E657DD" w:rsidRDefault="00B6378E" w:rsidP="00F95291">
            <w:pPr>
              <w:rPr>
                <w:del w:id="1652" w:author="Ian Ross" w:date="2024-09-19T11:07:00Z" w16du:dateUtc="2024-09-19T09:07:00Z"/>
                <w:rFonts w:ascii="Aptos Narrow" w:eastAsia="Times New Roman" w:hAnsi="Aptos Narrow" w:cs="Times New Roman"/>
                <w:color w:val="000000"/>
                <w:lang w:eastAsia="en-ZA"/>
              </w:rPr>
            </w:pPr>
            <w:del w:id="1653" w:author="Ian Ross" w:date="2024-09-19T11:07:00Z" w16du:dateUtc="2024-09-19T09:07:00Z">
              <w:r w:rsidRPr="009918F0" w:rsidDel="00E657DD">
                <w:rPr>
                  <w:rFonts w:ascii="Aptos Narrow" w:eastAsia="Times New Roman" w:hAnsi="Aptos Narrow" w:cs="Times New Roman"/>
                  <w:color w:val="000000"/>
                  <w:lang w:eastAsia="en-ZA"/>
                </w:rPr>
                <w:delText>14 (11, 14)</w:delText>
              </w:r>
            </w:del>
          </w:p>
        </w:tc>
        <w:tc>
          <w:tcPr>
            <w:tcW w:w="960" w:type="dxa"/>
            <w:noWrap/>
            <w:hideMark/>
          </w:tcPr>
          <w:p w14:paraId="64985675" w14:textId="63924544" w:rsidR="00B6378E" w:rsidRPr="009918F0" w:rsidDel="00E657DD" w:rsidRDefault="00B6378E" w:rsidP="00F95291">
            <w:pPr>
              <w:rPr>
                <w:del w:id="1654" w:author="Ian Ross" w:date="2024-09-19T11:07:00Z" w16du:dateUtc="2024-09-19T09:07:00Z"/>
                <w:rFonts w:ascii="Aptos Narrow" w:eastAsia="Times New Roman" w:hAnsi="Aptos Narrow" w:cs="Times New Roman"/>
                <w:color w:val="000000"/>
                <w:lang w:eastAsia="en-ZA"/>
              </w:rPr>
            </w:pPr>
            <w:del w:id="1655"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58364248" w14:textId="68319C47" w:rsidTr="00F95291">
        <w:trPr>
          <w:cnfStyle w:val="000000100000" w:firstRow="0" w:lastRow="0" w:firstColumn="0" w:lastColumn="0" w:oddVBand="0" w:evenVBand="0" w:oddHBand="1" w:evenHBand="0" w:firstRowFirstColumn="0" w:firstRowLastColumn="0" w:lastRowFirstColumn="0" w:lastRowLastColumn="0"/>
          <w:trHeight w:val="290"/>
          <w:del w:id="1656" w:author="Ian Ross" w:date="2024-09-19T11:07:00Z"/>
        </w:trPr>
        <w:tc>
          <w:tcPr>
            <w:tcW w:w="4300" w:type="dxa"/>
            <w:noWrap/>
            <w:hideMark/>
          </w:tcPr>
          <w:p w14:paraId="1A35832E" w14:textId="7479C2D8" w:rsidR="00B6378E" w:rsidRPr="009918F0" w:rsidDel="00E657DD" w:rsidRDefault="00B6378E" w:rsidP="00F95291">
            <w:pPr>
              <w:rPr>
                <w:del w:id="1657" w:author="Ian Ross" w:date="2024-09-19T11:07:00Z" w16du:dateUtc="2024-09-19T09:07:00Z"/>
                <w:rFonts w:ascii="Aptos Narrow" w:eastAsia="Times New Roman" w:hAnsi="Aptos Narrow" w:cs="Times New Roman"/>
                <w:color w:val="000000"/>
                <w:lang w:eastAsia="en-ZA"/>
              </w:rPr>
            </w:pPr>
            <w:del w:id="1658" w:author="Ian Ross" w:date="2024-09-19T11:07:00Z" w16du:dateUtc="2024-09-19T09:07:00Z">
              <w:r w:rsidRPr="009918F0" w:rsidDel="00E657DD">
                <w:rPr>
                  <w:rFonts w:ascii="Aptos Narrow" w:eastAsia="Times New Roman" w:hAnsi="Aptos Narrow" w:cs="Times New Roman"/>
                  <w:color w:val="000000"/>
                  <w:lang w:eastAsia="en-ZA"/>
                </w:rPr>
                <w:delText>Weight loss</w:delText>
              </w:r>
            </w:del>
          </w:p>
        </w:tc>
        <w:tc>
          <w:tcPr>
            <w:tcW w:w="1814" w:type="dxa"/>
            <w:noWrap/>
            <w:hideMark/>
          </w:tcPr>
          <w:p w14:paraId="11F63329" w14:textId="4D6EA489" w:rsidR="00B6378E" w:rsidRPr="009918F0" w:rsidDel="00E657DD" w:rsidRDefault="00B6378E" w:rsidP="00F95291">
            <w:pPr>
              <w:rPr>
                <w:del w:id="1659" w:author="Ian Ross" w:date="2024-09-19T11:07:00Z" w16du:dateUtc="2024-09-19T09:07:00Z"/>
                <w:rFonts w:ascii="Aptos Narrow" w:eastAsia="Times New Roman" w:hAnsi="Aptos Narrow" w:cs="Times New Roman"/>
                <w:color w:val="000000"/>
                <w:lang w:eastAsia="en-ZA"/>
              </w:rPr>
            </w:pPr>
            <w:del w:id="1660" w:author="Ian Ross" w:date="2024-09-19T11:07:00Z" w16du:dateUtc="2024-09-19T09:07:00Z">
              <w:r w:rsidRPr="009918F0" w:rsidDel="00E657DD">
                <w:rPr>
                  <w:rFonts w:ascii="Aptos Narrow" w:eastAsia="Times New Roman" w:hAnsi="Aptos Narrow" w:cs="Times New Roman"/>
                  <w:color w:val="000000"/>
                  <w:lang w:eastAsia="en-ZA"/>
                </w:rPr>
                <w:delText>379 (86.1%)</w:delText>
              </w:r>
            </w:del>
          </w:p>
        </w:tc>
        <w:tc>
          <w:tcPr>
            <w:tcW w:w="1814" w:type="dxa"/>
            <w:noWrap/>
            <w:hideMark/>
          </w:tcPr>
          <w:p w14:paraId="2D156F42" w14:textId="44F00D10" w:rsidR="00B6378E" w:rsidRPr="009918F0" w:rsidDel="00E657DD" w:rsidRDefault="00B6378E" w:rsidP="00F95291">
            <w:pPr>
              <w:rPr>
                <w:del w:id="1661" w:author="Ian Ross" w:date="2024-09-19T11:07:00Z" w16du:dateUtc="2024-09-19T09:07:00Z"/>
                <w:rFonts w:ascii="Aptos Narrow" w:eastAsia="Times New Roman" w:hAnsi="Aptos Narrow" w:cs="Times New Roman"/>
                <w:color w:val="000000"/>
                <w:lang w:eastAsia="en-ZA"/>
              </w:rPr>
            </w:pPr>
            <w:del w:id="1662"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2A59F5C5" w14:textId="4136A3AB" w:rsidR="00B6378E" w:rsidRPr="009918F0" w:rsidDel="00E657DD" w:rsidRDefault="00B6378E" w:rsidP="00F95291">
            <w:pPr>
              <w:rPr>
                <w:del w:id="1663" w:author="Ian Ross" w:date="2024-09-19T11:07:00Z" w16du:dateUtc="2024-09-19T09:07:00Z"/>
                <w:rFonts w:ascii="Aptos Narrow" w:eastAsia="Times New Roman" w:hAnsi="Aptos Narrow" w:cs="Times New Roman"/>
                <w:color w:val="000000"/>
                <w:lang w:eastAsia="en-ZA"/>
              </w:rPr>
            </w:pPr>
            <w:del w:id="1664"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1DF0A945" w14:textId="2FB92CD0" w:rsidTr="00F95291">
        <w:trPr>
          <w:trHeight w:val="290"/>
          <w:del w:id="1665" w:author="Ian Ross" w:date="2024-09-19T11:07:00Z"/>
        </w:trPr>
        <w:tc>
          <w:tcPr>
            <w:tcW w:w="4300" w:type="dxa"/>
            <w:noWrap/>
            <w:hideMark/>
          </w:tcPr>
          <w:p w14:paraId="3499BB71" w14:textId="461DF233" w:rsidR="00B6378E" w:rsidRPr="009918F0" w:rsidDel="00E657DD" w:rsidRDefault="00B6378E" w:rsidP="00F95291">
            <w:pPr>
              <w:rPr>
                <w:del w:id="1666" w:author="Ian Ross" w:date="2024-09-19T11:07:00Z" w16du:dateUtc="2024-09-19T09:07:00Z"/>
                <w:rFonts w:ascii="Aptos Narrow" w:eastAsia="Times New Roman" w:hAnsi="Aptos Narrow" w:cs="Times New Roman"/>
                <w:color w:val="000000"/>
                <w:lang w:eastAsia="en-ZA"/>
              </w:rPr>
            </w:pPr>
            <w:del w:id="1667" w:author="Ian Ross" w:date="2024-09-19T11:07:00Z" w16du:dateUtc="2024-09-19T09:07:00Z">
              <w:r w:rsidRPr="009918F0" w:rsidDel="00E657DD">
                <w:rPr>
                  <w:rFonts w:ascii="Aptos Narrow" w:eastAsia="Times New Roman" w:hAnsi="Aptos Narrow" w:cs="Times New Roman"/>
                  <w:color w:val="000000"/>
                  <w:lang w:eastAsia="en-ZA"/>
                </w:rPr>
                <w:delText>Viral load (log10 Copies/mL)</w:delText>
              </w:r>
            </w:del>
          </w:p>
        </w:tc>
        <w:tc>
          <w:tcPr>
            <w:tcW w:w="1814" w:type="dxa"/>
            <w:noWrap/>
            <w:hideMark/>
          </w:tcPr>
          <w:p w14:paraId="08B8BE7D" w14:textId="33708FB1" w:rsidR="00B6378E" w:rsidRPr="009918F0" w:rsidDel="00E657DD" w:rsidRDefault="00B6378E" w:rsidP="00F95291">
            <w:pPr>
              <w:rPr>
                <w:del w:id="1668" w:author="Ian Ross" w:date="2024-09-19T11:07:00Z" w16du:dateUtc="2024-09-19T09:07:00Z"/>
                <w:rFonts w:ascii="Aptos Narrow" w:eastAsia="Times New Roman" w:hAnsi="Aptos Narrow" w:cs="Times New Roman"/>
                <w:color w:val="000000"/>
                <w:lang w:eastAsia="en-ZA"/>
              </w:rPr>
            </w:pPr>
            <w:del w:id="1669" w:author="Ian Ross" w:date="2024-09-19T11:07:00Z" w16du:dateUtc="2024-09-19T09:07:00Z">
              <w:r w:rsidRPr="009918F0" w:rsidDel="00E657DD">
                <w:rPr>
                  <w:rFonts w:ascii="Aptos Narrow" w:eastAsia="Times New Roman" w:hAnsi="Aptos Narrow" w:cs="Times New Roman"/>
                  <w:color w:val="000000"/>
                  <w:lang w:eastAsia="en-ZA"/>
                </w:rPr>
                <w:delText>10.4 (6.3, 12.3)</w:delText>
              </w:r>
            </w:del>
          </w:p>
        </w:tc>
        <w:tc>
          <w:tcPr>
            <w:tcW w:w="2774" w:type="dxa"/>
            <w:gridSpan w:val="2"/>
            <w:noWrap/>
            <w:hideMark/>
          </w:tcPr>
          <w:p w14:paraId="32706C1F" w14:textId="7DE405A3" w:rsidR="00B6378E" w:rsidRPr="009918F0" w:rsidDel="00E657DD" w:rsidRDefault="00B6378E" w:rsidP="00F95291">
            <w:pPr>
              <w:rPr>
                <w:del w:id="1670" w:author="Ian Ross" w:date="2024-09-19T11:07:00Z" w16du:dateUtc="2024-09-19T09:07:00Z"/>
                <w:rFonts w:ascii="Aptos Narrow" w:eastAsia="Times New Roman" w:hAnsi="Aptos Narrow" w:cs="Times New Roman"/>
                <w:color w:val="000000"/>
                <w:lang w:eastAsia="en-ZA"/>
              </w:rPr>
            </w:pPr>
            <w:del w:id="1671" w:author="Ian Ross" w:date="2024-09-19T11:07:00Z" w16du:dateUtc="2024-09-19T09:07:00Z">
              <w:r w:rsidRPr="009918F0" w:rsidDel="00E657DD">
                <w:rPr>
                  <w:rFonts w:ascii="Aptos Narrow" w:eastAsia="Times New Roman" w:hAnsi="Aptos Narrow" w:cs="Times New Roman"/>
                  <w:color w:val="000000"/>
                  <w:lang w:eastAsia="en-ZA"/>
                </w:rPr>
                <w:delText>NA (NA, NA)</w:delText>
              </w:r>
            </w:del>
          </w:p>
        </w:tc>
      </w:tr>
      <w:tr w:rsidR="00B6378E" w:rsidRPr="009918F0" w:rsidDel="00E657DD" w14:paraId="553A1057" w14:textId="0E6DC30D" w:rsidTr="00F95291">
        <w:trPr>
          <w:cnfStyle w:val="000000100000" w:firstRow="0" w:lastRow="0" w:firstColumn="0" w:lastColumn="0" w:oddVBand="0" w:evenVBand="0" w:oddHBand="1" w:evenHBand="0" w:firstRowFirstColumn="0" w:firstRowLastColumn="0" w:lastRowFirstColumn="0" w:lastRowLastColumn="0"/>
          <w:trHeight w:val="290"/>
          <w:del w:id="1672" w:author="Ian Ross" w:date="2024-09-19T11:07:00Z"/>
        </w:trPr>
        <w:tc>
          <w:tcPr>
            <w:tcW w:w="4300" w:type="dxa"/>
            <w:noWrap/>
            <w:hideMark/>
          </w:tcPr>
          <w:p w14:paraId="349A84E6" w14:textId="01B540C1" w:rsidR="00B6378E" w:rsidRPr="009918F0" w:rsidDel="00E657DD" w:rsidRDefault="00B6378E" w:rsidP="00F95291">
            <w:pPr>
              <w:rPr>
                <w:del w:id="1673" w:author="Ian Ross" w:date="2024-09-19T11:07:00Z" w16du:dateUtc="2024-09-19T09:07:00Z"/>
                <w:rFonts w:ascii="Aptos Narrow" w:eastAsia="Times New Roman" w:hAnsi="Aptos Narrow" w:cs="Times New Roman"/>
                <w:color w:val="000000"/>
                <w:lang w:eastAsia="en-ZA"/>
              </w:rPr>
            </w:pPr>
            <w:del w:id="1674" w:author="Ian Ross" w:date="2024-09-19T11:07:00Z" w16du:dateUtc="2024-09-19T09:07:00Z">
              <w:r w:rsidRPr="009918F0" w:rsidDel="00E657DD">
                <w:rPr>
                  <w:rFonts w:ascii="Aptos Narrow" w:eastAsia="Times New Roman" w:hAnsi="Aptos Narrow" w:cs="Times New Roman"/>
                  <w:color w:val="000000"/>
                  <w:lang w:eastAsia="en-ZA"/>
                </w:rPr>
                <w:delText>Tuberculosis</w:delText>
              </w:r>
            </w:del>
          </w:p>
        </w:tc>
        <w:tc>
          <w:tcPr>
            <w:tcW w:w="1814" w:type="dxa"/>
            <w:noWrap/>
            <w:hideMark/>
          </w:tcPr>
          <w:p w14:paraId="26E93450" w14:textId="0D298404" w:rsidR="00B6378E" w:rsidRPr="009918F0" w:rsidDel="00E657DD" w:rsidRDefault="00B6378E" w:rsidP="00F95291">
            <w:pPr>
              <w:rPr>
                <w:del w:id="1675" w:author="Ian Ross" w:date="2024-09-19T11:07:00Z" w16du:dateUtc="2024-09-19T09:07:00Z"/>
                <w:rFonts w:ascii="Aptos Narrow" w:eastAsia="Times New Roman" w:hAnsi="Aptos Narrow" w:cs="Times New Roman"/>
                <w:color w:val="000000"/>
                <w:lang w:eastAsia="en-ZA"/>
              </w:rPr>
            </w:pPr>
            <w:del w:id="1676" w:author="Ian Ross" w:date="2024-09-19T11:07:00Z" w16du:dateUtc="2024-09-19T09:07:00Z">
              <w:r w:rsidRPr="009918F0" w:rsidDel="00E657DD">
                <w:rPr>
                  <w:rFonts w:ascii="Aptos Narrow" w:eastAsia="Times New Roman" w:hAnsi="Aptos Narrow" w:cs="Times New Roman"/>
                  <w:color w:val="000000"/>
                  <w:lang w:eastAsia="en-ZA"/>
                </w:rPr>
                <w:delText>391 (84.6%)</w:delText>
              </w:r>
            </w:del>
          </w:p>
        </w:tc>
        <w:tc>
          <w:tcPr>
            <w:tcW w:w="1814" w:type="dxa"/>
            <w:noWrap/>
            <w:hideMark/>
          </w:tcPr>
          <w:p w14:paraId="5B88A2D9" w14:textId="63E8F322" w:rsidR="00B6378E" w:rsidRPr="009918F0" w:rsidDel="00E657DD" w:rsidRDefault="00B6378E" w:rsidP="00F95291">
            <w:pPr>
              <w:rPr>
                <w:del w:id="1677" w:author="Ian Ross" w:date="2024-09-19T11:07:00Z" w16du:dateUtc="2024-09-19T09:07:00Z"/>
                <w:rFonts w:ascii="Aptos Narrow" w:eastAsia="Times New Roman" w:hAnsi="Aptos Narrow" w:cs="Times New Roman"/>
                <w:color w:val="000000"/>
                <w:lang w:eastAsia="en-ZA"/>
              </w:rPr>
            </w:pPr>
            <w:del w:id="1678" w:author="Ian Ross" w:date="2024-09-19T11:07:00Z" w16du:dateUtc="2024-09-19T09:07:00Z">
              <w:r w:rsidRPr="009918F0" w:rsidDel="00E657DD">
                <w:rPr>
                  <w:rFonts w:ascii="Aptos Narrow" w:eastAsia="Times New Roman" w:hAnsi="Aptos Narrow" w:cs="Times New Roman"/>
                  <w:color w:val="000000"/>
                  <w:lang w:eastAsia="en-ZA"/>
                </w:rPr>
                <w:delText>5 (83.3%)</w:delText>
              </w:r>
            </w:del>
          </w:p>
        </w:tc>
        <w:tc>
          <w:tcPr>
            <w:tcW w:w="960" w:type="dxa"/>
            <w:noWrap/>
            <w:hideMark/>
          </w:tcPr>
          <w:p w14:paraId="23DC4B1B" w14:textId="5A33C086" w:rsidR="00B6378E" w:rsidRPr="009918F0" w:rsidDel="00E657DD" w:rsidRDefault="00B6378E" w:rsidP="00F95291">
            <w:pPr>
              <w:rPr>
                <w:del w:id="1679" w:author="Ian Ross" w:date="2024-09-19T11:07:00Z" w16du:dateUtc="2024-09-19T09:07:00Z"/>
                <w:rFonts w:ascii="Aptos Narrow" w:eastAsia="Times New Roman" w:hAnsi="Aptos Narrow" w:cs="Times New Roman"/>
                <w:color w:val="000000"/>
                <w:lang w:eastAsia="en-ZA"/>
              </w:rPr>
            </w:pPr>
            <w:del w:id="1680"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1ACF70A" w14:textId="4BCFE3B1" w:rsidTr="00F95291">
        <w:trPr>
          <w:trHeight w:val="290"/>
          <w:del w:id="1681" w:author="Ian Ross" w:date="2024-09-19T11:07:00Z"/>
        </w:trPr>
        <w:tc>
          <w:tcPr>
            <w:tcW w:w="4300" w:type="dxa"/>
            <w:noWrap/>
            <w:hideMark/>
          </w:tcPr>
          <w:p w14:paraId="2F91C906" w14:textId="79631A57" w:rsidR="00B6378E" w:rsidRPr="009918F0" w:rsidDel="00E657DD" w:rsidRDefault="00B6378E" w:rsidP="00F95291">
            <w:pPr>
              <w:rPr>
                <w:del w:id="1682" w:author="Ian Ross" w:date="2024-09-19T11:07:00Z" w16du:dateUtc="2024-09-19T09:07:00Z"/>
                <w:rFonts w:ascii="Aptos Narrow" w:eastAsia="Times New Roman" w:hAnsi="Aptos Narrow" w:cs="Times New Roman"/>
                <w:color w:val="000000"/>
                <w:lang w:eastAsia="en-ZA"/>
              </w:rPr>
            </w:pPr>
            <w:del w:id="1683" w:author="Ian Ross" w:date="2024-09-19T11:07:00Z" w16du:dateUtc="2024-09-19T09:07:00Z">
              <w:r w:rsidRPr="009918F0" w:rsidDel="00E657DD">
                <w:rPr>
                  <w:rFonts w:ascii="Aptos Narrow" w:eastAsia="Times New Roman" w:hAnsi="Aptos Narrow" w:cs="Times New Roman"/>
                  <w:color w:val="000000"/>
                  <w:lang w:eastAsia="en-ZA"/>
                </w:rPr>
                <w:delText>Cryptococcus neoformans</w:delText>
              </w:r>
            </w:del>
          </w:p>
        </w:tc>
        <w:tc>
          <w:tcPr>
            <w:tcW w:w="1814" w:type="dxa"/>
            <w:noWrap/>
            <w:hideMark/>
          </w:tcPr>
          <w:p w14:paraId="06D9C8D8" w14:textId="2C5DCF89" w:rsidR="00B6378E" w:rsidRPr="009918F0" w:rsidDel="00E657DD" w:rsidRDefault="00B6378E" w:rsidP="00F95291">
            <w:pPr>
              <w:rPr>
                <w:del w:id="1684" w:author="Ian Ross" w:date="2024-09-19T11:07:00Z" w16du:dateUtc="2024-09-19T09:07:00Z"/>
                <w:rFonts w:ascii="Aptos Narrow" w:eastAsia="Times New Roman" w:hAnsi="Aptos Narrow" w:cs="Times New Roman"/>
                <w:color w:val="000000"/>
                <w:lang w:eastAsia="en-ZA"/>
              </w:rPr>
            </w:pPr>
            <w:del w:id="1685" w:author="Ian Ross" w:date="2024-09-19T11:07:00Z" w16du:dateUtc="2024-09-19T09:07:00Z">
              <w:r w:rsidRPr="009918F0" w:rsidDel="00E657DD">
                <w:rPr>
                  <w:rFonts w:ascii="Aptos Narrow" w:eastAsia="Times New Roman" w:hAnsi="Aptos Narrow" w:cs="Times New Roman"/>
                  <w:color w:val="000000"/>
                  <w:lang w:eastAsia="en-ZA"/>
                </w:rPr>
                <w:delText>17 (3.7%)</w:delText>
              </w:r>
            </w:del>
          </w:p>
        </w:tc>
        <w:tc>
          <w:tcPr>
            <w:tcW w:w="1814" w:type="dxa"/>
            <w:noWrap/>
            <w:hideMark/>
          </w:tcPr>
          <w:p w14:paraId="6BFABBE4" w14:textId="7230A155" w:rsidR="00B6378E" w:rsidRPr="009918F0" w:rsidDel="00E657DD" w:rsidRDefault="00B6378E" w:rsidP="00F95291">
            <w:pPr>
              <w:rPr>
                <w:del w:id="1686" w:author="Ian Ross" w:date="2024-09-19T11:07:00Z" w16du:dateUtc="2024-09-19T09:07:00Z"/>
                <w:rFonts w:ascii="Aptos Narrow" w:eastAsia="Times New Roman" w:hAnsi="Aptos Narrow" w:cs="Times New Roman"/>
                <w:color w:val="000000"/>
                <w:lang w:eastAsia="en-ZA"/>
              </w:rPr>
            </w:pPr>
            <w:del w:id="1687"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D07073A" w14:textId="74326169" w:rsidR="00B6378E" w:rsidRPr="00D811A0" w:rsidDel="00E657DD" w:rsidRDefault="00B6378E" w:rsidP="00F95291">
            <w:pPr>
              <w:rPr>
                <w:del w:id="1688" w:author="Ian Ross" w:date="2024-09-19T11:07:00Z" w16du:dateUtc="2024-09-19T09:07:00Z"/>
                <w:rFonts w:ascii="Aptos Narrow" w:eastAsia="Times New Roman" w:hAnsi="Aptos Narrow" w:cs="Times New Roman"/>
                <w:b/>
                <w:bCs/>
                <w:color w:val="000000"/>
                <w:lang w:eastAsia="en-ZA"/>
              </w:rPr>
            </w:pPr>
            <w:del w:id="1689" w:author="Ian Ross" w:date="2024-09-19T11:07:00Z" w16du:dateUtc="2024-09-19T09:07:00Z">
              <w:r w:rsidRPr="00D811A0" w:rsidDel="00E657DD">
                <w:rPr>
                  <w:rFonts w:ascii="Aptos Narrow" w:eastAsia="Times New Roman" w:hAnsi="Aptos Narrow" w:cs="Times New Roman"/>
                  <w:b/>
                  <w:bCs/>
                  <w:color w:val="000000"/>
                  <w:lang w:eastAsia="en-ZA"/>
                </w:rPr>
                <w:delText>0.001</w:delText>
              </w:r>
            </w:del>
          </w:p>
        </w:tc>
      </w:tr>
      <w:tr w:rsidR="00B6378E" w:rsidRPr="009918F0" w:rsidDel="00E657DD" w14:paraId="6F7AAC41" w14:textId="1D2679C8" w:rsidTr="00F95291">
        <w:trPr>
          <w:cnfStyle w:val="000000100000" w:firstRow="0" w:lastRow="0" w:firstColumn="0" w:lastColumn="0" w:oddVBand="0" w:evenVBand="0" w:oddHBand="1" w:evenHBand="0" w:firstRowFirstColumn="0" w:firstRowLastColumn="0" w:lastRowFirstColumn="0" w:lastRowLastColumn="0"/>
          <w:trHeight w:val="290"/>
          <w:del w:id="1690" w:author="Ian Ross" w:date="2024-09-19T11:07:00Z"/>
        </w:trPr>
        <w:tc>
          <w:tcPr>
            <w:tcW w:w="4300" w:type="dxa"/>
            <w:noWrap/>
            <w:hideMark/>
          </w:tcPr>
          <w:p w14:paraId="438E1299" w14:textId="30253E18" w:rsidR="00B6378E" w:rsidRPr="009918F0" w:rsidDel="00E657DD" w:rsidRDefault="00B6378E" w:rsidP="00F95291">
            <w:pPr>
              <w:rPr>
                <w:del w:id="1691" w:author="Ian Ross" w:date="2024-09-19T11:07:00Z" w16du:dateUtc="2024-09-19T09:07:00Z"/>
                <w:rFonts w:ascii="Aptos Narrow" w:eastAsia="Times New Roman" w:hAnsi="Aptos Narrow" w:cs="Times New Roman"/>
                <w:color w:val="000000"/>
                <w:lang w:eastAsia="en-ZA"/>
              </w:rPr>
            </w:pPr>
            <w:del w:id="1692" w:author="Ian Ross" w:date="2024-09-19T11:07:00Z" w16du:dateUtc="2024-09-19T09:07:00Z">
              <w:r w:rsidRPr="009918F0" w:rsidDel="00E657DD">
                <w:rPr>
                  <w:rFonts w:ascii="Aptos Narrow" w:eastAsia="Times New Roman" w:hAnsi="Aptos Narrow" w:cs="Times New Roman"/>
                  <w:color w:val="000000"/>
                  <w:lang w:eastAsia="en-ZA"/>
                </w:rPr>
                <w:delText>Pneumonia</w:delText>
              </w:r>
            </w:del>
          </w:p>
        </w:tc>
        <w:tc>
          <w:tcPr>
            <w:tcW w:w="1814" w:type="dxa"/>
            <w:noWrap/>
            <w:hideMark/>
          </w:tcPr>
          <w:p w14:paraId="3C6C5ADD" w14:textId="6D17399F" w:rsidR="00B6378E" w:rsidRPr="009918F0" w:rsidDel="00E657DD" w:rsidRDefault="00B6378E" w:rsidP="00F95291">
            <w:pPr>
              <w:rPr>
                <w:del w:id="1693" w:author="Ian Ross" w:date="2024-09-19T11:07:00Z" w16du:dateUtc="2024-09-19T09:07:00Z"/>
                <w:rFonts w:ascii="Aptos Narrow" w:eastAsia="Times New Roman" w:hAnsi="Aptos Narrow" w:cs="Times New Roman"/>
                <w:color w:val="000000"/>
                <w:lang w:eastAsia="en-ZA"/>
              </w:rPr>
            </w:pPr>
            <w:del w:id="1694" w:author="Ian Ross" w:date="2024-09-19T11:07:00Z" w16du:dateUtc="2024-09-19T09:07:00Z">
              <w:r w:rsidRPr="009918F0" w:rsidDel="00E657DD">
                <w:rPr>
                  <w:rFonts w:ascii="Aptos Narrow" w:eastAsia="Times New Roman" w:hAnsi="Aptos Narrow" w:cs="Times New Roman"/>
                  <w:color w:val="000000"/>
                  <w:lang w:eastAsia="en-ZA"/>
                </w:rPr>
                <w:delText>52 (11.3%)</w:delText>
              </w:r>
            </w:del>
          </w:p>
        </w:tc>
        <w:tc>
          <w:tcPr>
            <w:tcW w:w="1814" w:type="dxa"/>
            <w:noWrap/>
            <w:hideMark/>
          </w:tcPr>
          <w:p w14:paraId="23E69D9D" w14:textId="428FC971" w:rsidR="00B6378E" w:rsidRPr="009918F0" w:rsidDel="00E657DD" w:rsidRDefault="00B6378E" w:rsidP="00F95291">
            <w:pPr>
              <w:rPr>
                <w:del w:id="1695" w:author="Ian Ross" w:date="2024-09-19T11:07:00Z" w16du:dateUtc="2024-09-19T09:07:00Z"/>
                <w:rFonts w:ascii="Aptos Narrow" w:eastAsia="Times New Roman" w:hAnsi="Aptos Narrow" w:cs="Times New Roman"/>
                <w:color w:val="000000"/>
                <w:lang w:eastAsia="en-ZA"/>
              </w:rPr>
            </w:pPr>
            <w:del w:id="169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613954E4" w14:textId="41455DA6" w:rsidR="00B6378E" w:rsidRPr="009918F0" w:rsidDel="00E657DD" w:rsidRDefault="00B6378E" w:rsidP="00F95291">
            <w:pPr>
              <w:rPr>
                <w:del w:id="1697" w:author="Ian Ross" w:date="2024-09-19T11:07:00Z" w16du:dateUtc="2024-09-19T09:07:00Z"/>
                <w:rFonts w:ascii="Aptos Narrow" w:eastAsia="Times New Roman" w:hAnsi="Aptos Narrow" w:cs="Times New Roman"/>
                <w:color w:val="000000"/>
                <w:lang w:eastAsia="en-ZA"/>
              </w:rPr>
            </w:pPr>
            <w:del w:id="1698"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6E8414" w14:textId="6F6B41F6" w:rsidTr="00F95291">
        <w:trPr>
          <w:trHeight w:val="290"/>
          <w:del w:id="1699" w:author="Ian Ross" w:date="2024-09-19T11:07:00Z"/>
        </w:trPr>
        <w:tc>
          <w:tcPr>
            <w:tcW w:w="4300" w:type="dxa"/>
            <w:noWrap/>
            <w:hideMark/>
          </w:tcPr>
          <w:p w14:paraId="502F3C5D" w14:textId="611D2197" w:rsidR="00B6378E" w:rsidRPr="009918F0" w:rsidDel="00E657DD" w:rsidRDefault="00B6378E" w:rsidP="00F95291">
            <w:pPr>
              <w:rPr>
                <w:del w:id="1700" w:author="Ian Ross" w:date="2024-09-19T11:07:00Z" w16du:dateUtc="2024-09-19T09:07:00Z"/>
                <w:rFonts w:ascii="Aptos Narrow" w:eastAsia="Times New Roman" w:hAnsi="Aptos Narrow" w:cs="Times New Roman"/>
                <w:color w:val="000000"/>
                <w:lang w:eastAsia="en-ZA"/>
              </w:rPr>
            </w:pPr>
            <w:del w:id="1701" w:author="Ian Ross" w:date="2024-09-19T11:07:00Z" w16du:dateUtc="2024-09-19T09:07:00Z">
              <w:r w:rsidRPr="009918F0" w:rsidDel="00E657DD">
                <w:rPr>
                  <w:rFonts w:ascii="Aptos Narrow" w:eastAsia="Times New Roman" w:hAnsi="Aptos Narrow" w:cs="Times New Roman"/>
                  <w:color w:val="000000"/>
                  <w:lang w:eastAsia="en-ZA"/>
                </w:rPr>
                <w:delText>Staph aureus</w:delText>
              </w:r>
            </w:del>
          </w:p>
        </w:tc>
        <w:tc>
          <w:tcPr>
            <w:tcW w:w="1814" w:type="dxa"/>
            <w:noWrap/>
            <w:hideMark/>
          </w:tcPr>
          <w:p w14:paraId="3F2B9447" w14:textId="1E2019C8" w:rsidR="00B6378E" w:rsidRPr="009918F0" w:rsidDel="00E657DD" w:rsidRDefault="00B6378E" w:rsidP="00F95291">
            <w:pPr>
              <w:rPr>
                <w:del w:id="1702" w:author="Ian Ross" w:date="2024-09-19T11:07:00Z" w16du:dateUtc="2024-09-19T09:07:00Z"/>
                <w:rFonts w:ascii="Aptos Narrow" w:eastAsia="Times New Roman" w:hAnsi="Aptos Narrow" w:cs="Times New Roman"/>
                <w:color w:val="000000"/>
                <w:lang w:eastAsia="en-ZA"/>
              </w:rPr>
            </w:pPr>
            <w:del w:id="1703"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05E42F21" w14:textId="543B138D" w:rsidR="00B6378E" w:rsidRPr="009918F0" w:rsidDel="00E657DD" w:rsidRDefault="00B6378E" w:rsidP="00F95291">
            <w:pPr>
              <w:rPr>
                <w:del w:id="1704" w:author="Ian Ross" w:date="2024-09-19T11:07:00Z" w16du:dateUtc="2024-09-19T09:07:00Z"/>
                <w:rFonts w:ascii="Aptos Narrow" w:eastAsia="Times New Roman" w:hAnsi="Aptos Narrow" w:cs="Times New Roman"/>
                <w:color w:val="000000"/>
                <w:lang w:eastAsia="en-ZA"/>
              </w:rPr>
            </w:pPr>
            <w:del w:id="1705"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DF0B578" w14:textId="7969EB0D" w:rsidR="00B6378E" w:rsidRPr="009918F0" w:rsidDel="00E657DD" w:rsidRDefault="00B6378E" w:rsidP="00F95291">
            <w:pPr>
              <w:rPr>
                <w:del w:id="1706" w:author="Ian Ross" w:date="2024-09-19T11:07:00Z" w16du:dateUtc="2024-09-19T09:07:00Z"/>
                <w:rFonts w:ascii="Aptos Narrow" w:eastAsia="Times New Roman" w:hAnsi="Aptos Narrow" w:cs="Times New Roman"/>
                <w:color w:val="000000"/>
                <w:lang w:eastAsia="en-ZA"/>
              </w:rPr>
            </w:pPr>
          </w:p>
        </w:tc>
      </w:tr>
      <w:tr w:rsidR="00B6378E" w:rsidRPr="009918F0" w:rsidDel="00E657DD" w14:paraId="1CCAB5B1" w14:textId="4493B924" w:rsidTr="00F95291">
        <w:trPr>
          <w:cnfStyle w:val="000000100000" w:firstRow="0" w:lastRow="0" w:firstColumn="0" w:lastColumn="0" w:oddVBand="0" w:evenVBand="0" w:oddHBand="1" w:evenHBand="0" w:firstRowFirstColumn="0" w:firstRowLastColumn="0" w:lastRowFirstColumn="0" w:lastRowLastColumn="0"/>
          <w:trHeight w:val="290"/>
          <w:del w:id="1707" w:author="Ian Ross" w:date="2024-09-19T11:07:00Z"/>
        </w:trPr>
        <w:tc>
          <w:tcPr>
            <w:tcW w:w="4300" w:type="dxa"/>
            <w:noWrap/>
            <w:hideMark/>
          </w:tcPr>
          <w:p w14:paraId="48CDB1AE" w14:textId="0CD67E10" w:rsidR="00B6378E" w:rsidRPr="009918F0" w:rsidDel="00E657DD" w:rsidRDefault="00B6378E" w:rsidP="00F95291">
            <w:pPr>
              <w:rPr>
                <w:del w:id="1708" w:author="Ian Ross" w:date="2024-09-19T11:07:00Z" w16du:dateUtc="2024-09-19T09:07:00Z"/>
                <w:rFonts w:ascii="Aptos Narrow" w:eastAsia="Times New Roman" w:hAnsi="Aptos Narrow" w:cs="Times New Roman"/>
                <w:color w:val="000000"/>
                <w:lang w:eastAsia="en-ZA"/>
              </w:rPr>
            </w:pPr>
            <w:del w:id="1709" w:author="Ian Ross" w:date="2024-09-19T11:07:00Z" w16du:dateUtc="2024-09-19T09:07:00Z">
              <w:r w:rsidRPr="009918F0" w:rsidDel="00E657DD">
                <w:rPr>
                  <w:rFonts w:ascii="Aptos Narrow" w:eastAsia="Times New Roman" w:hAnsi="Aptos Narrow" w:cs="Times New Roman"/>
                  <w:color w:val="000000"/>
                  <w:lang w:eastAsia="en-ZA"/>
                </w:rPr>
                <w:delText>Kaposis sarcoma</w:delText>
              </w:r>
            </w:del>
          </w:p>
        </w:tc>
        <w:tc>
          <w:tcPr>
            <w:tcW w:w="1814" w:type="dxa"/>
            <w:noWrap/>
            <w:hideMark/>
          </w:tcPr>
          <w:p w14:paraId="162645D1" w14:textId="22147064" w:rsidR="00B6378E" w:rsidRPr="009918F0" w:rsidDel="00E657DD" w:rsidRDefault="00B6378E" w:rsidP="00F95291">
            <w:pPr>
              <w:rPr>
                <w:del w:id="1710" w:author="Ian Ross" w:date="2024-09-19T11:07:00Z" w16du:dateUtc="2024-09-19T09:07:00Z"/>
                <w:rFonts w:ascii="Aptos Narrow" w:eastAsia="Times New Roman" w:hAnsi="Aptos Narrow" w:cs="Times New Roman"/>
                <w:color w:val="000000"/>
                <w:lang w:eastAsia="en-ZA"/>
              </w:rPr>
            </w:pPr>
            <w:del w:id="1711"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55512217" w14:textId="0C4D0292" w:rsidR="00B6378E" w:rsidRPr="009918F0" w:rsidDel="00E657DD" w:rsidRDefault="00B6378E" w:rsidP="00F95291">
            <w:pPr>
              <w:rPr>
                <w:del w:id="1712" w:author="Ian Ross" w:date="2024-09-19T11:07:00Z" w16du:dateUtc="2024-09-19T09:07:00Z"/>
                <w:rFonts w:ascii="Aptos Narrow" w:eastAsia="Times New Roman" w:hAnsi="Aptos Narrow" w:cs="Times New Roman"/>
                <w:color w:val="000000"/>
                <w:lang w:eastAsia="en-ZA"/>
              </w:rPr>
            </w:pPr>
            <w:del w:id="1713"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495AAEB" w14:textId="1953F2BB" w:rsidR="00B6378E" w:rsidRPr="009918F0" w:rsidDel="00E657DD" w:rsidRDefault="00B6378E" w:rsidP="00F95291">
            <w:pPr>
              <w:rPr>
                <w:del w:id="1714" w:author="Ian Ross" w:date="2024-09-19T11:07:00Z" w16du:dateUtc="2024-09-19T09:07:00Z"/>
                <w:rFonts w:ascii="Aptos Narrow" w:eastAsia="Times New Roman" w:hAnsi="Aptos Narrow" w:cs="Times New Roman"/>
                <w:color w:val="000000"/>
                <w:lang w:eastAsia="en-ZA"/>
              </w:rPr>
            </w:pPr>
            <w:del w:id="1715"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F8E2CDC" w14:textId="5FB5E0F6" w:rsidTr="00F95291">
        <w:trPr>
          <w:trHeight w:val="290"/>
          <w:del w:id="1716" w:author="Ian Ross" w:date="2024-09-19T11:07:00Z"/>
        </w:trPr>
        <w:tc>
          <w:tcPr>
            <w:tcW w:w="4300" w:type="dxa"/>
            <w:noWrap/>
            <w:hideMark/>
          </w:tcPr>
          <w:p w14:paraId="27A9033F" w14:textId="13388FB9" w:rsidR="00B6378E" w:rsidRPr="009918F0" w:rsidDel="00E657DD" w:rsidRDefault="00B6378E" w:rsidP="00F95291">
            <w:pPr>
              <w:rPr>
                <w:del w:id="1717" w:author="Ian Ross" w:date="2024-09-19T11:07:00Z" w16du:dateUtc="2024-09-19T09:07:00Z"/>
                <w:rFonts w:ascii="Aptos Narrow" w:eastAsia="Times New Roman" w:hAnsi="Aptos Narrow" w:cs="Times New Roman"/>
                <w:color w:val="000000"/>
                <w:lang w:eastAsia="en-ZA"/>
              </w:rPr>
            </w:pPr>
            <w:del w:id="1718" w:author="Ian Ross" w:date="2024-09-19T11:07:00Z" w16du:dateUtc="2024-09-19T09:07:00Z">
              <w:r w:rsidRPr="009918F0" w:rsidDel="00E657DD">
                <w:rPr>
                  <w:rFonts w:ascii="Aptos Narrow" w:eastAsia="Times New Roman" w:hAnsi="Aptos Narrow" w:cs="Times New Roman"/>
                  <w:color w:val="000000"/>
                  <w:lang w:eastAsia="en-ZA"/>
                </w:rPr>
                <w:delText>Cytomegalovirus</w:delText>
              </w:r>
            </w:del>
          </w:p>
        </w:tc>
        <w:tc>
          <w:tcPr>
            <w:tcW w:w="1814" w:type="dxa"/>
            <w:noWrap/>
            <w:hideMark/>
          </w:tcPr>
          <w:p w14:paraId="19EE475B" w14:textId="0294915B" w:rsidR="00B6378E" w:rsidRPr="009918F0" w:rsidDel="00E657DD" w:rsidRDefault="00B6378E" w:rsidP="00F95291">
            <w:pPr>
              <w:rPr>
                <w:del w:id="1719" w:author="Ian Ross" w:date="2024-09-19T11:07:00Z" w16du:dateUtc="2024-09-19T09:07:00Z"/>
                <w:rFonts w:ascii="Aptos Narrow" w:eastAsia="Times New Roman" w:hAnsi="Aptos Narrow" w:cs="Times New Roman"/>
                <w:color w:val="000000"/>
                <w:lang w:eastAsia="en-ZA"/>
              </w:rPr>
            </w:pPr>
            <w:del w:id="1720"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65341BC3" w14:textId="3EB10CE5" w:rsidR="00B6378E" w:rsidRPr="009918F0" w:rsidDel="00E657DD" w:rsidRDefault="00B6378E" w:rsidP="00F95291">
            <w:pPr>
              <w:rPr>
                <w:del w:id="1721" w:author="Ian Ross" w:date="2024-09-19T11:07:00Z" w16du:dateUtc="2024-09-19T09:07:00Z"/>
                <w:rFonts w:ascii="Aptos Narrow" w:eastAsia="Times New Roman" w:hAnsi="Aptos Narrow" w:cs="Times New Roman"/>
                <w:color w:val="000000"/>
                <w:lang w:eastAsia="en-ZA"/>
              </w:rPr>
            </w:pPr>
            <w:del w:id="1722"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B1A0067" w14:textId="29488F80" w:rsidR="00B6378E" w:rsidRPr="009918F0" w:rsidDel="00E657DD" w:rsidRDefault="00B6378E" w:rsidP="00F95291">
            <w:pPr>
              <w:rPr>
                <w:del w:id="1723" w:author="Ian Ross" w:date="2024-09-19T11:07:00Z" w16du:dateUtc="2024-09-19T09:07:00Z"/>
                <w:rFonts w:ascii="Aptos Narrow" w:eastAsia="Times New Roman" w:hAnsi="Aptos Narrow" w:cs="Times New Roman"/>
                <w:color w:val="000000"/>
                <w:lang w:eastAsia="en-ZA"/>
              </w:rPr>
            </w:pPr>
          </w:p>
        </w:tc>
      </w:tr>
      <w:tr w:rsidR="00B6378E" w:rsidRPr="009918F0" w:rsidDel="00E657DD" w14:paraId="5F593190" w14:textId="443FF8B4" w:rsidTr="00F95291">
        <w:trPr>
          <w:cnfStyle w:val="000000100000" w:firstRow="0" w:lastRow="0" w:firstColumn="0" w:lastColumn="0" w:oddVBand="0" w:evenVBand="0" w:oddHBand="1" w:evenHBand="0" w:firstRowFirstColumn="0" w:firstRowLastColumn="0" w:lastRowFirstColumn="0" w:lastRowLastColumn="0"/>
          <w:trHeight w:val="290"/>
          <w:del w:id="1724" w:author="Ian Ross" w:date="2024-09-19T11:07:00Z"/>
        </w:trPr>
        <w:tc>
          <w:tcPr>
            <w:tcW w:w="4300" w:type="dxa"/>
            <w:noWrap/>
            <w:hideMark/>
          </w:tcPr>
          <w:p w14:paraId="1C5BCBAA" w14:textId="6E5D85AB" w:rsidR="00B6378E" w:rsidRPr="009918F0" w:rsidDel="00E657DD" w:rsidRDefault="00B6378E" w:rsidP="00F95291">
            <w:pPr>
              <w:rPr>
                <w:del w:id="1725" w:author="Ian Ross" w:date="2024-09-19T11:07:00Z" w16du:dateUtc="2024-09-19T09:07:00Z"/>
                <w:rFonts w:ascii="Aptos Narrow" w:eastAsia="Times New Roman" w:hAnsi="Aptos Narrow" w:cs="Times New Roman"/>
                <w:color w:val="000000"/>
                <w:lang w:eastAsia="en-ZA"/>
              </w:rPr>
            </w:pPr>
            <w:del w:id="1726" w:author="Ian Ross" w:date="2024-09-19T11:07:00Z" w16du:dateUtc="2024-09-19T09:07:00Z">
              <w:r w:rsidRPr="009918F0" w:rsidDel="00E657DD">
                <w:rPr>
                  <w:rFonts w:ascii="Aptos Narrow" w:eastAsia="Times New Roman" w:hAnsi="Aptos Narrow" w:cs="Times New Roman"/>
                  <w:color w:val="000000"/>
                  <w:lang w:eastAsia="en-ZA"/>
                </w:rPr>
                <w:delText>HSV</w:delText>
              </w:r>
            </w:del>
          </w:p>
        </w:tc>
        <w:tc>
          <w:tcPr>
            <w:tcW w:w="1814" w:type="dxa"/>
            <w:noWrap/>
            <w:hideMark/>
          </w:tcPr>
          <w:p w14:paraId="08A10723" w14:textId="1D3E5FD7" w:rsidR="00B6378E" w:rsidRPr="009918F0" w:rsidDel="00E657DD" w:rsidRDefault="00B6378E" w:rsidP="00F95291">
            <w:pPr>
              <w:rPr>
                <w:del w:id="1727" w:author="Ian Ross" w:date="2024-09-19T11:07:00Z" w16du:dateUtc="2024-09-19T09:07:00Z"/>
                <w:rFonts w:ascii="Aptos Narrow" w:eastAsia="Times New Roman" w:hAnsi="Aptos Narrow" w:cs="Times New Roman"/>
                <w:color w:val="000000"/>
                <w:lang w:eastAsia="en-ZA"/>
              </w:rPr>
            </w:pPr>
            <w:del w:id="1728" w:author="Ian Ross" w:date="2024-09-19T11:07:00Z" w16du:dateUtc="2024-09-19T09:07:00Z">
              <w:r w:rsidRPr="009918F0" w:rsidDel="00E657DD">
                <w:rPr>
                  <w:rFonts w:ascii="Aptos Narrow" w:eastAsia="Times New Roman" w:hAnsi="Aptos Narrow" w:cs="Times New Roman"/>
                  <w:color w:val="000000"/>
                  <w:lang w:eastAsia="en-ZA"/>
                </w:rPr>
                <w:delText>6 (1.3%)</w:delText>
              </w:r>
            </w:del>
          </w:p>
        </w:tc>
        <w:tc>
          <w:tcPr>
            <w:tcW w:w="1814" w:type="dxa"/>
            <w:noWrap/>
            <w:hideMark/>
          </w:tcPr>
          <w:p w14:paraId="249B7D0B" w14:textId="0C7A0D60" w:rsidR="00B6378E" w:rsidRPr="009918F0" w:rsidDel="00E657DD" w:rsidRDefault="00B6378E" w:rsidP="00F95291">
            <w:pPr>
              <w:rPr>
                <w:del w:id="1729" w:author="Ian Ross" w:date="2024-09-19T11:07:00Z" w16du:dateUtc="2024-09-19T09:07:00Z"/>
                <w:rFonts w:ascii="Aptos Narrow" w:eastAsia="Times New Roman" w:hAnsi="Aptos Narrow" w:cs="Times New Roman"/>
                <w:color w:val="000000"/>
                <w:lang w:eastAsia="en-ZA"/>
              </w:rPr>
            </w:pPr>
            <w:del w:id="1730"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C18D2BA" w14:textId="1615252D" w:rsidR="00B6378E" w:rsidRPr="009918F0" w:rsidDel="00E657DD" w:rsidRDefault="00B6378E" w:rsidP="00F95291">
            <w:pPr>
              <w:rPr>
                <w:del w:id="1731" w:author="Ian Ross" w:date="2024-09-19T11:07:00Z" w16du:dateUtc="2024-09-19T09:07:00Z"/>
                <w:rFonts w:ascii="Aptos Narrow" w:eastAsia="Times New Roman" w:hAnsi="Aptos Narrow" w:cs="Times New Roman"/>
                <w:color w:val="000000"/>
                <w:lang w:eastAsia="en-ZA"/>
              </w:rPr>
            </w:pPr>
            <w:del w:id="173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4E1E2BC" w14:textId="2F039899" w:rsidTr="00F95291">
        <w:trPr>
          <w:trHeight w:val="290"/>
          <w:del w:id="1733" w:author="Ian Ross" w:date="2024-09-19T11:07:00Z"/>
        </w:trPr>
        <w:tc>
          <w:tcPr>
            <w:tcW w:w="4300" w:type="dxa"/>
            <w:noWrap/>
            <w:hideMark/>
          </w:tcPr>
          <w:p w14:paraId="7BCF5539" w14:textId="3931339E" w:rsidR="00B6378E" w:rsidRPr="009918F0" w:rsidDel="00E657DD" w:rsidRDefault="00B6378E" w:rsidP="00F95291">
            <w:pPr>
              <w:rPr>
                <w:del w:id="1734" w:author="Ian Ross" w:date="2024-09-19T11:07:00Z" w16du:dateUtc="2024-09-19T09:07:00Z"/>
                <w:rFonts w:ascii="Aptos Narrow" w:eastAsia="Times New Roman" w:hAnsi="Aptos Narrow" w:cs="Times New Roman"/>
                <w:color w:val="000000"/>
                <w:lang w:eastAsia="en-ZA"/>
              </w:rPr>
            </w:pPr>
            <w:del w:id="1735" w:author="Ian Ross" w:date="2024-09-19T11:07:00Z" w16du:dateUtc="2024-09-19T09:07:00Z">
              <w:r w:rsidRPr="009918F0" w:rsidDel="00E657DD">
                <w:rPr>
                  <w:rFonts w:ascii="Aptos Narrow" w:eastAsia="Times New Roman" w:hAnsi="Aptos Narrow" w:cs="Times New Roman"/>
                  <w:color w:val="000000"/>
                  <w:lang w:eastAsia="en-ZA"/>
                </w:rPr>
                <w:delText>HepB</w:delText>
              </w:r>
            </w:del>
          </w:p>
        </w:tc>
        <w:tc>
          <w:tcPr>
            <w:tcW w:w="1814" w:type="dxa"/>
            <w:noWrap/>
            <w:hideMark/>
          </w:tcPr>
          <w:p w14:paraId="5C056BD5" w14:textId="281509B5" w:rsidR="00B6378E" w:rsidRPr="009918F0" w:rsidDel="00E657DD" w:rsidRDefault="00B6378E" w:rsidP="00F95291">
            <w:pPr>
              <w:rPr>
                <w:del w:id="1736" w:author="Ian Ross" w:date="2024-09-19T11:07:00Z" w16du:dateUtc="2024-09-19T09:07:00Z"/>
                <w:rFonts w:ascii="Aptos Narrow" w:eastAsia="Times New Roman" w:hAnsi="Aptos Narrow" w:cs="Times New Roman"/>
                <w:color w:val="000000"/>
                <w:lang w:eastAsia="en-ZA"/>
              </w:rPr>
            </w:pPr>
            <w:del w:id="1737" w:author="Ian Ross" w:date="2024-09-19T11:07:00Z" w16du:dateUtc="2024-09-19T09:07:00Z">
              <w:r w:rsidRPr="009918F0" w:rsidDel="00E657DD">
                <w:rPr>
                  <w:rFonts w:ascii="Aptos Narrow" w:eastAsia="Times New Roman" w:hAnsi="Aptos Narrow" w:cs="Times New Roman"/>
                  <w:color w:val="000000"/>
                  <w:lang w:eastAsia="en-ZA"/>
                </w:rPr>
                <w:delText>16 (3.5%)</w:delText>
              </w:r>
            </w:del>
          </w:p>
        </w:tc>
        <w:tc>
          <w:tcPr>
            <w:tcW w:w="1814" w:type="dxa"/>
            <w:noWrap/>
            <w:hideMark/>
          </w:tcPr>
          <w:p w14:paraId="5706BB98" w14:textId="1DA5CBF4" w:rsidR="00B6378E" w:rsidRPr="009918F0" w:rsidDel="00E657DD" w:rsidRDefault="00B6378E" w:rsidP="00F95291">
            <w:pPr>
              <w:rPr>
                <w:del w:id="1738" w:author="Ian Ross" w:date="2024-09-19T11:07:00Z" w16du:dateUtc="2024-09-19T09:07:00Z"/>
                <w:rFonts w:ascii="Aptos Narrow" w:eastAsia="Times New Roman" w:hAnsi="Aptos Narrow" w:cs="Times New Roman"/>
                <w:color w:val="000000"/>
                <w:lang w:eastAsia="en-ZA"/>
              </w:rPr>
            </w:pPr>
            <w:del w:id="1739"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3857A1AB" w14:textId="73EB9016" w:rsidR="00B6378E" w:rsidRPr="009918F0" w:rsidDel="00E657DD" w:rsidRDefault="00B6378E" w:rsidP="00F95291">
            <w:pPr>
              <w:rPr>
                <w:del w:id="1740" w:author="Ian Ross" w:date="2024-09-19T11:07:00Z" w16du:dateUtc="2024-09-19T09:07:00Z"/>
                <w:rFonts w:ascii="Aptos Narrow" w:eastAsia="Times New Roman" w:hAnsi="Aptos Narrow" w:cs="Times New Roman"/>
                <w:color w:val="000000"/>
                <w:lang w:eastAsia="en-ZA"/>
              </w:rPr>
            </w:pPr>
            <w:del w:id="1741"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1943AE03" w14:textId="246BD812" w:rsidTr="00F95291">
        <w:trPr>
          <w:cnfStyle w:val="000000100000" w:firstRow="0" w:lastRow="0" w:firstColumn="0" w:lastColumn="0" w:oddVBand="0" w:evenVBand="0" w:oddHBand="1" w:evenHBand="0" w:firstRowFirstColumn="0" w:firstRowLastColumn="0" w:lastRowFirstColumn="0" w:lastRowLastColumn="0"/>
          <w:trHeight w:val="290"/>
          <w:del w:id="1742" w:author="Ian Ross" w:date="2024-09-19T11:07:00Z"/>
        </w:trPr>
        <w:tc>
          <w:tcPr>
            <w:tcW w:w="4300" w:type="dxa"/>
            <w:noWrap/>
            <w:hideMark/>
          </w:tcPr>
          <w:p w14:paraId="38C3EFF5" w14:textId="40181F40" w:rsidR="00B6378E" w:rsidRPr="009918F0" w:rsidDel="00E657DD" w:rsidRDefault="00B6378E" w:rsidP="00F95291">
            <w:pPr>
              <w:rPr>
                <w:del w:id="1743" w:author="Ian Ross" w:date="2024-09-19T11:07:00Z" w16du:dateUtc="2024-09-19T09:07:00Z"/>
                <w:rFonts w:ascii="Aptos Narrow" w:eastAsia="Times New Roman" w:hAnsi="Aptos Narrow" w:cs="Times New Roman"/>
                <w:color w:val="000000"/>
                <w:lang w:eastAsia="en-ZA"/>
              </w:rPr>
            </w:pPr>
            <w:del w:id="1744" w:author="Ian Ross" w:date="2024-09-19T11:07:00Z" w16du:dateUtc="2024-09-19T09:07:00Z">
              <w:r w:rsidRPr="009918F0" w:rsidDel="00E657DD">
                <w:rPr>
                  <w:rFonts w:ascii="Aptos Narrow" w:eastAsia="Times New Roman" w:hAnsi="Aptos Narrow" w:cs="Times New Roman"/>
                  <w:color w:val="000000"/>
                  <w:lang w:eastAsia="en-ZA"/>
                </w:rPr>
                <w:delText>Candida</w:delText>
              </w:r>
            </w:del>
          </w:p>
        </w:tc>
        <w:tc>
          <w:tcPr>
            <w:tcW w:w="1814" w:type="dxa"/>
            <w:noWrap/>
            <w:hideMark/>
          </w:tcPr>
          <w:p w14:paraId="4FD9638B" w14:textId="0A82E003" w:rsidR="00B6378E" w:rsidRPr="009918F0" w:rsidDel="00E657DD" w:rsidRDefault="00B6378E" w:rsidP="00F95291">
            <w:pPr>
              <w:rPr>
                <w:del w:id="1745" w:author="Ian Ross" w:date="2024-09-19T11:07:00Z" w16du:dateUtc="2024-09-19T09:07:00Z"/>
                <w:rFonts w:ascii="Aptos Narrow" w:eastAsia="Times New Roman" w:hAnsi="Aptos Narrow" w:cs="Times New Roman"/>
                <w:color w:val="000000"/>
                <w:lang w:eastAsia="en-ZA"/>
              </w:rPr>
            </w:pPr>
            <w:del w:id="1746" w:author="Ian Ross" w:date="2024-09-19T11:07:00Z" w16du:dateUtc="2024-09-19T09:07:00Z">
              <w:r w:rsidRPr="009918F0" w:rsidDel="00E657DD">
                <w:rPr>
                  <w:rFonts w:ascii="Aptos Narrow" w:eastAsia="Times New Roman" w:hAnsi="Aptos Narrow" w:cs="Times New Roman"/>
                  <w:color w:val="000000"/>
                  <w:lang w:eastAsia="en-ZA"/>
                </w:rPr>
                <w:delText>29 (6.3%)</w:delText>
              </w:r>
            </w:del>
          </w:p>
        </w:tc>
        <w:tc>
          <w:tcPr>
            <w:tcW w:w="1814" w:type="dxa"/>
            <w:noWrap/>
            <w:hideMark/>
          </w:tcPr>
          <w:p w14:paraId="61CCA7A8" w14:textId="6492249E" w:rsidR="00B6378E" w:rsidRPr="009918F0" w:rsidDel="00E657DD" w:rsidRDefault="00B6378E" w:rsidP="00F95291">
            <w:pPr>
              <w:rPr>
                <w:del w:id="1747" w:author="Ian Ross" w:date="2024-09-19T11:07:00Z" w16du:dateUtc="2024-09-19T09:07:00Z"/>
                <w:rFonts w:ascii="Aptos Narrow" w:eastAsia="Times New Roman" w:hAnsi="Aptos Narrow" w:cs="Times New Roman"/>
                <w:color w:val="000000"/>
                <w:lang w:eastAsia="en-ZA"/>
              </w:rPr>
            </w:pPr>
            <w:del w:id="1748"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348C1E9" w14:textId="2020C680" w:rsidR="00B6378E" w:rsidRPr="009918F0" w:rsidDel="00E657DD" w:rsidRDefault="00B6378E" w:rsidP="00F95291">
            <w:pPr>
              <w:rPr>
                <w:del w:id="1749" w:author="Ian Ross" w:date="2024-09-19T11:07:00Z" w16du:dateUtc="2024-09-19T09:07:00Z"/>
                <w:rFonts w:ascii="Aptos Narrow" w:eastAsia="Times New Roman" w:hAnsi="Aptos Narrow" w:cs="Times New Roman"/>
                <w:color w:val="000000"/>
                <w:lang w:eastAsia="en-ZA"/>
              </w:rPr>
            </w:pPr>
            <w:del w:id="1750"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03297D55" w14:textId="36D0357F" w:rsidTr="00F95291">
        <w:trPr>
          <w:trHeight w:val="290"/>
          <w:del w:id="1751" w:author="Ian Ross" w:date="2024-09-19T11:07:00Z"/>
        </w:trPr>
        <w:tc>
          <w:tcPr>
            <w:tcW w:w="4300" w:type="dxa"/>
            <w:noWrap/>
            <w:hideMark/>
          </w:tcPr>
          <w:p w14:paraId="54775C91" w14:textId="1A41165B" w:rsidR="00B6378E" w:rsidRPr="009918F0" w:rsidDel="00E657DD" w:rsidRDefault="00B6378E" w:rsidP="00F95291">
            <w:pPr>
              <w:rPr>
                <w:del w:id="1752" w:author="Ian Ross" w:date="2024-09-19T11:07:00Z" w16du:dateUtc="2024-09-19T09:07:00Z"/>
                <w:rFonts w:ascii="Aptos Narrow" w:eastAsia="Times New Roman" w:hAnsi="Aptos Narrow" w:cs="Times New Roman"/>
                <w:color w:val="000000"/>
                <w:lang w:eastAsia="en-ZA"/>
              </w:rPr>
            </w:pPr>
            <w:del w:id="1753" w:author="Ian Ross" w:date="2024-09-19T11:07:00Z" w16du:dateUtc="2024-09-19T09:07:00Z">
              <w:r w:rsidRPr="009918F0" w:rsidDel="00E657DD">
                <w:rPr>
                  <w:rFonts w:ascii="Aptos Narrow" w:eastAsia="Times New Roman" w:hAnsi="Aptos Narrow" w:cs="Times New Roman"/>
                  <w:color w:val="000000"/>
                  <w:lang w:eastAsia="en-ZA"/>
                </w:rPr>
                <w:delText>GE/c diff</w:delText>
              </w:r>
            </w:del>
          </w:p>
        </w:tc>
        <w:tc>
          <w:tcPr>
            <w:tcW w:w="1814" w:type="dxa"/>
            <w:noWrap/>
            <w:hideMark/>
          </w:tcPr>
          <w:p w14:paraId="02270F5B" w14:textId="75218BA6" w:rsidR="00B6378E" w:rsidRPr="009918F0" w:rsidDel="00E657DD" w:rsidRDefault="00B6378E" w:rsidP="00F95291">
            <w:pPr>
              <w:rPr>
                <w:del w:id="1754" w:author="Ian Ross" w:date="2024-09-19T11:07:00Z" w16du:dateUtc="2024-09-19T09:07:00Z"/>
                <w:rFonts w:ascii="Aptos Narrow" w:eastAsia="Times New Roman" w:hAnsi="Aptos Narrow" w:cs="Times New Roman"/>
                <w:color w:val="000000"/>
                <w:lang w:eastAsia="en-ZA"/>
              </w:rPr>
            </w:pPr>
            <w:del w:id="1755" w:author="Ian Ross" w:date="2024-09-19T11:07:00Z" w16du:dateUtc="2024-09-19T09:07:00Z">
              <w:r w:rsidRPr="009918F0" w:rsidDel="00E657DD">
                <w:rPr>
                  <w:rFonts w:ascii="Aptos Narrow" w:eastAsia="Times New Roman" w:hAnsi="Aptos Narrow" w:cs="Times New Roman"/>
                  <w:color w:val="000000"/>
                  <w:lang w:eastAsia="en-ZA"/>
                </w:rPr>
                <w:delText>23 (5.0%)</w:delText>
              </w:r>
            </w:del>
          </w:p>
        </w:tc>
        <w:tc>
          <w:tcPr>
            <w:tcW w:w="1814" w:type="dxa"/>
            <w:noWrap/>
            <w:hideMark/>
          </w:tcPr>
          <w:p w14:paraId="2F84C005" w14:textId="04F8887F" w:rsidR="00B6378E" w:rsidRPr="009918F0" w:rsidDel="00E657DD" w:rsidRDefault="00B6378E" w:rsidP="00F95291">
            <w:pPr>
              <w:rPr>
                <w:del w:id="1756" w:author="Ian Ross" w:date="2024-09-19T11:07:00Z" w16du:dateUtc="2024-09-19T09:07:00Z"/>
                <w:rFonts w:ascii="Aptos Narrow" w:eastAsia="Times New Roman" w:hAnsi="Aptos Narrow" w:cs="Times New Roman"/>
                <w:color w:val="000000"/>
                <w:lang w:eastAsia="en-ZA"/>
              </w:rPr>
            </w:pPr>
            <w:del w:id="1757"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2C74EDF" w14:textId="04FB469A" w:rsidR="00B6378E" w:rsidRPr="009918F0" w:rsidDel="00E657DD" w:rsidRDefault="00B6378E" w:rsidP="00F95291">
            <w:pPr>
              <w:rPr>
                <w:del w:id="1758" w:author="Ian Ross" w:date="2024-09-19T11:07:00Z" w16du:dateUtc="2024-09-19T09:07:00Z"/>
                <w:rFonts w:ascii="Aptos Narrow" w:eastAsia="Times New Roman" w:hAnsi="Aptos Narrow" w:cs="Times New Roman"/>
                <w:color w:val="000000"/>
                <w:lang w:eastAsia="en-ZA"/>
              </w:rPr>
            </w:pPr>
            <w:del w:id="1759"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3D26C1F" w14:textId="6A65C053" w:rsidTr="00F95291">
        <w:trPr>
          <w:cnfStyle w:val="000000100000" w:firstRow="0" w:lastRow="0" w:firstColumn="0" w:lastColumn="0" w:oddVBand="0" w:evenVBand="0" w:oddHBand="1" w:evenHBand="0" w:firstRowFirstColumn="0" w:firstRowLastColumn="0" w:lastRowFirstColumn="0" w:lastRowLastColumn="0"/>
          <w:trHeight w:val="290"/>
          <w:del w:id="1760" w:author="Ian Ross" w:date="2024-09-19T11:07:00Z"/>
        </w:trPr>
        <w:tc>
          <w:tcPr>
            <w:tcW w:w="4300" w:type="dxa"/>
            <w:noWrap/>
            <w:hideMark/>
          </w:tcPr>
          <w:p w14:paraId="69B9E1D2" w14:textId="7C99A48F" w:rsidR="00B6378E" w:rsidRPr="009918F0" w:rsidDel="00E657DD" w:rsidRDefault="00B6378E" w:rsidP="00F95291">
            <w:pPr>
              <w:rPr>
                <w:del w:id="1761" w:author="Ian Ross" w:date="2024-09-19T11:07:00Z" w16du:dateUtc="2024-09-19T09:07:00Z"/>
                <w:rFonts w:ascii="Aptos Narrow" w:eastAsia="Times New Roman" w:hAnsi="Aptos Narrow" w:cs="Times New Roman"/>
                <w:color w:val="000000"/>
                <w:lang w:eastAsia="en-ZA"/>
              </w:rPr>
            </w:pPr>
            <w:del w:id="1762" w:author="Ian Ross" w:date="2024-09-19T11:07:00Z" w16du:dateUtc="2024-09-19T09:07:00Z">
              <w:r w:rsidRPr="009918F0" w:rsidDel="00E657DD">
                <w:rPr>
                  <w:rFonts w:ascii="Aptos Narrow" w:eastAsia="Times New Roman" w:hAnsi="Aptos Narrow" w:cs="Times New Roman"/>
                  <w:color w:val="000000"/>
                  <w:lang w:eastAsia="en-ZA"/>
                </w:rPr>
                <w:delText>Parvo B19</w:delText>
              </w:r>
            </w:del>
          </w:p>
        </w:tc>
        <w:tc>
          <w:tcPr>
            <w:tcW w:w="1814" w:type="dxa"/>
            <w:noWrap/>
            <w:hideMark/>
          </w:tcPr>
          <w:p w14:paraId="1B191B1F" w14:textId="2FF4F70E" w:rsidR="00B6378E" w:rsidRPr="009918F0" w:rsidDel="00E657DD" w:rsidRDefault="00B6378E" w:rsidP="00F95291">
            <w:pPr>
              <w:rPr>
                <w:del w:id="1763" w:author="Ian Ross" w:date="2024-09-19T11:07:00Z" w16du:dateUtc="2024-09-19T09:07:00Z"/>
                <w:rFonts w:ascii="Aptos Narrow" w:eastAsia="Times New Roman" w:hAnsi="Aptos Narrow" w:cs="Times New Roman"/>
                <w:color w:val="000000"/>
                <w:lang w:eastAsia="en-ZA"/>
              </w:rPr>
            </w:pPr>
            <w:del w:id="1764"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1814" w:type="dxa"/>
            <w:noWrap/>
            <w:hideMark/>
          </w:tcPr>
          <w:p w14:paraId="2D3238F9" w14:textId="729FCA3E" w:rsidR="00B6378E" w:rsidRPr="009918F0" w:rsidDel="00E657DD" w:rsidRDefault="00B6378E" w:rsidP="00F95291">
            <w:pPr>
              <w:rPr>
                <w:del w:id="1765" w:author="Ian Ross" w:date="2024-09-19T11:07:00Z" w16du:dateUtc="2024-09-19T09:07:00Z"/>
                <w:rFonts w:ascii="Aptos Narrow" w:eastAsia="Times New Roman" w:hAnsi="Aptos Narrow" w:cs="Times New Roman"/>
                <w:color w:val="000000"/>
                <w:lang w:eastAsia="en-ZA"/>
              </w:rPr>
            </w:pPr>
            <w:del w:id="176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AC07195" w14:textId="771E8F20" w:rsidR="00B6378E" w:rsidRPr="009918F0" w:rsidDel="00E657DD" w:rsidRDefault="00B6378E" w:rsidP="00F95291">
            <w:pPr>
              <w:rPr>
                <w:del w:id="1767" w:author="Ian Ross" w:date="2024-09-19T11:07:00Z" w16du:dateUtc="2024-09-19T09:07:00Z"/>
                <w:rFonts w:ascii="Aptos Narrow" w:eastAsia="Times New Roman" w:hAnsi="Aptos Narrow" w:cs="Times New Roman"/>
                <w:color w:val="000000"/>
                <w:lang w:eastAsia="en-ZA"/>
              </w:rPr>
            </w:pPr>
          </w:p>
        </w:tc>
      </w:tr>
      <w:tr w:rsidR="00B6378E" w:rsidRPr="009918F0" w:rsidDel="00E657DD" w14:paraId="0013CA61" w14:textId="76BF417F" w:rsidTr="00F95291">
        <w:trPr>
          <w:trHeight w:val="290"/>
          <w:del w:id="1768" w:author="Ian Ross" w:date="2024-09-19T11:07:00Z"/>
        </w:trPr>
        <w:tc>
          <w:tcPr>
            <w:tcW w:w="4300" w:type="dxa"/>
            <w:noWrap/>
            <w:hideMark/>
          </w:tcPr>
          <w:p w14:paraId="7A8AB900" w14:textId="1F490B03" w:rsidR="00B6378E" w:rsidRPr="009918F0" w:rsidDel="00E657DD" w:rsidRDefault="00B6378E" w:rsidP="00F95291">
            <w:pPr>
              <w:rPr>
                <w:del w:id="1769" w:author="Ian Ross" w:date="2024-09-19T11:07:00Z" w16du:dateUtc="2024-09-19T09:07:00Z"/>
                <w:rFonts w:ascii="Aptos Narrow" w:eastAsia="Times New Roman" w:hAnsi="Aptos Narrow" w:cs="Times New Roman"/>
                <w:color w:val="000000"/>
                <w:lang w:eastAsia="en-ZA"/>
              </w:rPr>
            </w:pPr>
            <w:del w:id="1770" w:author="Ian Ross" w:date="2024-09-19T11:07:00Z" w16du:dateUtc="2024-09-19T09:07:00Z">
              <w:r w:rsidRPr="009918F0" w:rsidDel="00E657DD">
                <w:rPr>
                  <w:rFonts w:ascii="Aptos Narrow" w:eastAsia="Times New Roman" w:hAnsi="Aptos Narrow" w:cs="Times New Roman"/>
                  <w:color w:val="000000"/>
                  <w:lang w:eastAsia="en-ZA"/>
                </w:rPr>
                <w:delText>Syphilis</w:delText>
              </w:r>
            </w:del>
          </w:p>
        </w:tc>
        <w:tc>
          <w:tcPr>
            <w:tcW w:w="1814" w:type="dxa"/>
            <w:noWrap/>
            <w:hideMark/>
          </w:tcPr>
          <w:p w14:paraId="36E829BD" w14:textId="1989895C" w:rsidR="00B6378E" w:rsidRPr="009918F0" w:rsidDel="00E657DD" w:rsidRDefault="00B6378E" w:rsidP="00F95291">
            <w:pPr>
              <w:rPr>
                <w:del w:id="1771" w:author="Ian Ross" w:date="2024-09-19T11:07:00Z" w16du:dateUtc="2024-09-19T09:07:00Z"/>
                <w:rFonts w:ascii="Aptos Narrow" w:eastAsia="Times New Roman" w:hAnsi="Aptos Narrow" w:cs="Times New Roman"/>
                <w:color w:val="000000"/>
                <w:lang w:eastAsia="en-ZA"/>
              </w:rPr>
            </w:pPr>
            <w:del w:id="1772" w:author="Ian Ross" w:date="2024-09-19T11:07:00Z" w16du:dateUtc="2024-09-19T09:07:00Z">
              <w:r w:rsidRPr="009918F0" w:rsidDel="00E657DD">
                <w:rPr>
                  <w:rFonts w:ascii="Aptos Narrow" w:eastAsia="Times New Roman" w:hAnsi="Aptos Narrow" w:cs="Times New Roman"/>
                  <w:color w:val="000000"/>
                  <w:lang w:eastAsia="en-ZA"/>
                </w:rPr>
                <w:delText>14 (3.0%)</w:delText>
              </w:r>
            </w:del>
          </w:p>
        </w:tc>
        <w:tc>
          <w:tcPr>
            <w:tcW w:w="1814" w:type="dxa"/>
            <w:noWrap/>
            <w:hideMark/>
          </w:tcPr>
          <w:p w14:paraId="03961181" w14:textId="34F830F2" w:rsidR="00B6378E" w:rsidRPr="009918F0" w:rsidDel="00E657DD" w:rsidRDefault="00B6378E" w:rsidP="00F95291">
            <w:pPr>
              <w:rPr>
                <w:del w:id="1773" w:author="Ian Ross" w:date="2024-09-19T11:07:00Z" w16du:dateUtc="2024-09-19T09:07:00Z"/>
                <w:rFonts w:ascii="Aptos Narrow" w:eastAsia="Times New Roman" w:hAnsi="Aptos Narrow" w:cs="Times New Roman"/>
                <w:color w:val="000000"/>
                <w:lang w:eastAsia="en-ZA"/>
              </w:rPr>
            </w:pPr>
            <w:del w:id="1774"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F2A2D2C" w14:textId="671048A1" w:rsidR="00B6378E" w:rsidRPr="009918F0" w:rsidDel="00E657DD" w:rsidRDefault="00B6378E" w:rsidP="00F95291">
            <w:pPr>
              <w:rPr>
                <w:del w:id="1775" w:author="Ian Ross" w:date="2024-09-19T11:07:00Z" w16du:dateUtc="2024-09-19T09:07:00Z"/>
                <w:rFonts w:ascii="Aptos Narrow" w:eastAsia="Times New Roman" w:hAnsi="Aptos Narrow" w:cs="Times New Roman"/>
                <w:color w:val="000000"/>
                <w:lang w:eastAsia="en-ZA"/>
              </w:rPr>
            </w:pPr>
            <w:del w:id="1776"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464783" w14:textId="53F4D9A4" w:rsidTr="00F95291">
        <w:trPr>
          <w:cnfStyle w:val="000000100000" w:firstRow="0" w:lastRow="0" w:firstColumn="0" w:lastColumn="0" w:oddVBand="0" w:evenVBand="0" w:oddHBand="1" w:evenHBand="0" w:firstRowFirstColumn="0" w:firstRowLastColumn="0" w:lastRowFirstColumn="0" w:lastRowLastColumn="0"/>
          <w:trHeight w:val="290"/>
          <w:del w:id="1777" w:author="Ian Ross" w:date="2024-09-19T11:07:00Z"/>
        </w:trPr>
        <w:tc>
          <w:tcPr>
            <w:tcW w:w="4300" w:type="dxa"/>
            <w:noWrap/>
            <w:hideMark/>
          </w:tcPr>
          <w:p w14:paraId="1247931A" w14:textId="11FE9B56" w:rsidR="00B6378E" w:rsidRPr="009918F0" w:rsidDel="00E657DD" w:rsidRDefault="00B6378E" w:rsidP="00F95291">
            <w:pPr>
              <w:rPr>
                <w:del w:id="1778" w:author="Ian Ross" w:date="2024-09-19T11:07:00Z" w16du:dateUtc="2024-09-19T09:07:00Z"/>
                <w:rFonts w:ascii="Aptos Narrow" w:eastAsia="Times New Roman" w:hAnsi="Aptos Narrow" w:cs="Times New Roman"/>
                <w:color w:val="000000"/>
                <w:lang w:eastAsia="en-ZA"/>
              </w:rPr>
            </w:pPr>
            <w:del w:id="1779" w:author="Ian Ross" w:date="2024-09-19T11:07:00Z" w16du:dateUtc="2024-09-19T09:07:00Z">
              <w:r w:rsidRPr="009918F0" w:rsidDel="00E657DD">
                <w:rPr>
                  <w:rFonts w:ascii="Aptos Narrow" w:eastAsia="Times New Roman" w:hAnsi="Aptos Narrow" w:cs="Times New Roman"/>
                  <w:color w:val="000000"/>
                  <w:lang w:eastAsia="en-ZA"/>
                </w:rPr>
                <w:delText>B menigitis</w:delText>
              </w:r>
            </w:del>
          </w:p>
        </w:tc>
        <w:tc>
          <w:tcPr>
            <w:tcW w:w="1814" w:type="dxa"/>
            <w:noWrap/>
            <w:hideMark/>
          </w:tcPr>
          <w:p w14:paraId="5EE31833" w14:textId="7F61C640" w:rsidR="00B6378E" w:rsidRPr="009918F0" w:rsidDel="00E657DD" w:rsidRDefault="00B6378E" w:rsidP="00F95291">
            <w:pPr>
              <w:rPr>
                <w:del w:id="1780" w:author="Ian Ross" w:date="2024-09-19T11:07:00Z" w16du:dateUtc="2024-09-19T09:07:00Z"/>
                <w:rFonts w:ascii="Aptos Narrow" w:eastAsia="Times New Roman" w:hAnsi="Aptos Narrow" w:cs="Times New Roman"/>
                <w:color w:val="000000"/>
                <w:lang w:eastAsia="en-ZA"/>
              </w:rPr>
            </w:pPr>
            <w:del w:id="1781"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49243629" w14:textId="3B7B7032" w:rsidR="00B6378E" w:rsidRPr="009918F0" w:rsidDel="00E657DD" w:rsidRDefault="00B6378E" w:rsidP="00F95291">
            <w:pPr>
              <w:rPr>
                <w:del w:id="1782" w:author="Ian Ross" w:date="2024-09-19T11:07:00Z" w16du:dateUtc="2024-09-19T09:07:00Z"/>
                <w:rFonts w:ascii="Aptos Narrow" w:eastAsia="Times New Roman" w:hAnsi="Aptos Narrow" w:cs="Times New Roman"/>
                <w:color w:val="000000"/>
                <w:lang w:eastAsia="en-ZA"/>
              </w:rPr>
            </w:pPr>
            <w:del w:id="1783"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D3E9E29" w14:textId="5C020133" w:rsidR="00B6378E" w:rsidRPr="009918F0" w:rsidDel="00E657DD" w:rsidRDefault="00B6378E" w:rsidP="00F95291">
            <w:pPr>
              <w:rPr>
                <w:del w:id="1784" w:author="Ian Ross" w:date="2024-09-19T11:07:00Z" w16du:dateUtc="2024-09-19T09:07:00Z"/>
                <w:rFonts w:ascii="Aptos Narrow" w:eastAsia="Times New Roman" w:hAnsi="Aptos Narrow" w:cs="Times New Roman"/>
                <w:color w:val="000000"/>
                <w:lang w:eastAsia="en-ZA"/>
              </w:rPr>
            </w:pPr>
            <w:del w:id="1785"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67F598A" w14:textId="6C525F61" w:rsidTr="00F95291">
        <w:trPr>
          <w:trHeight w:val="290"/>
          <w:del w:id="1786" w:author="Ian Ross" w:date="2024-09-19T11:07:00Z"/>
        </w:trPr>
        <w:tc>
          <w:tcPr>
            <w:tcW w:w="4300" w:type="dxa"/>
            <w:noWrap/>
            <w:hideMark/>
          </w:tcPr>
          <w:p w14:paraId="41324468" w14:textId="1FD7AC32" w:rsidR="00B6378E" w:rsidRPr="009918F0" w:rsidDel="00E657DD" w:rsidRDefault="00B6378E" w:rsidP="00F95291">
            <w:pPr>
              <w:rPr>
                <w:del w:id="1787" w:author="Ian Ross" w:date="2024-09-19T11:07:00Z" w16du:dateUtc="2024-09-19T09:07:00Z"/>
                <w:rFonts w:ascii="Aptos Narrow" w:eastAsia="Times New Roman" w:hAnsi="Aptos Narrow" w:cs="Times New Roman"/>
                <w:color w:val="000000"/>
                <w:lang w:eastAsia="en-ZA"/>
              </w:rPr>
            </w:pPr>
            <w:del w:id="1788" w:author="Ian Ross" w:date="2024-09-19T11:07:00Z" w16du:dateUtc="2024-09-19T09:07:00Z">
              <w:r w:rsidRPr="009918F0" w:rsidDel="00E657DD">
                <w:rPr>
                  <w:rFonts w:ascii="Aptos Narrow" w:eastAsia="Times New Roman" w:hAnsi="Aptos Narrow" w:cs="Times New Roman"/>
                  <w:color w:val="000000"/>
                  <w:lang w:eastAsia="en-ZA"/>
                </w:rPr>
                <w:delText>UTI / Leptospirosis</w:delText>
              </w:r>
            </w:del>
          </w:p>
        </w:tc>
        <w:tc>
          <w:tcPr>
            <w:tcW w:w="1814" w:type="dxa"/>
            <w:noWrap/>
            <w:hideMark/>
          </w:tcPr>
          <w:p w14:paraId="40771F20" w14:textId="01D09EB3" w:rsidR="00B6378E" w:rsidRPr="009918F0" w:rsidDel="00E657DD" w:rsidRDefault="00B6378E" w:rsidP="00F95291">
            <w:pPr>
              <w:rPr>
                <w:del w:id="1789" w:author="Ian Ross" w:date="2024-09-19T11:07:00Z" w16du:dateUtc="2024-09-19T09:07:00Z"/>
                <w:rFonts w:ascii="Aptos Narrow" w:eastAsia="Times New Roman" w:hAnsi="Aptos Narrow" w:cs="Times New Roman"/>
                <w:color w:val="000000"/>
                <w:lang w:eastAsia="en-ZA"/>
              </w:rPr>
            </w:pPr>
            <w:del w:id="1790" w:author="Ian Ross" w:date="2024-09-19T11:07:00Z" w16du:dateUtc="2024-09-19T09:07:00Z">
              <w:r w:rsidRPr="009918F0" w:rsidDel="00E657DD">
                <w:rPr>
                  <w:rFonts w:ascii="Aptos Narrow" w:eastAsia="Times New Roman" w:hAnsi="Aptos Narrow" w:cs="Times New Roman"/>
                  <w:color w:val="000000"/>
                  <w:lang w:eastAsia="en-ZA"/>
                </w:rPr>
                <w:delText>6 (1.3%)</w:delText>
              </w:r>
            </w:del>
          </w:p>
        </w:tc>
        <w:tc>
          <w:tcPr>
            <w:tcW w:w="1814" w:type="dxa"/>
            <w:noWrap/>
            <w:hideMark/>
          </w:tcPr>
          <w:p w14:paraId="34F1E432" w14:textId="288A3148" w:rsidR="00B6378E" w:rsidRPr="009918F0" w:rsidDel="00E657DD" w:rsidRDefault="00B6378E" w:rsidP="00F95291">
            <w:pPr>
              <w:rPr>
                <w:del w:id="1791" w:author="Ian Ross" w:date="2024-09-19T11:07:00Z" w16du:dateUtc="2024-09-19T09:07:00Z"/>
                <w:rFonts w:ascii="Aptos Narrow" w:eastAsia="Times New Roman" w:hAnsi="Aptos Narrow" w:cs="Times New Roman"/>
                <w:color w:val="000000"/>
                <w:lang w:eastAsia="en-ZA"/>
              </w:rPr>
            </w:pPr>
            <w:del w:id="1792"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ECC1646" w14:textId="5DB4634D" w:rsidR="00B6378E" w:rsidRPr="009918F0" w:rsidDel="00E657DD" w:rsidRDefault="00B6378E" w:rsidP="00F95291">
            <w:pPr>
              <w:rPr>
                <w:del w:id="1793" w:author="Ian Ross" w:date="2024-09-19T11:07:00Z" w16du:dateUtc="2024-09-19T09:07:00Z"/>
                <w:rFonts w:ascii="Aptos Narrow" w:eastAsia="Times New Roman" w:hAnsi="Aptos Narrow" w:cs="Times New Roman"/>
                <w:color w:val="000000"/>
                <w:lang w:eastAsia="en-ZA"/>
              </w:rPr>
            </w:pPr>
            <w:del w:id="1794"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C87778C" w14:textId="0FE8DBED" w:rsidTr="00F95291">
        <w:trPr>
          <w:cnfStyle w:val="000000100000" w:firstRow="0" w:lastRow="0" w:firstColumn="0" w:lastColumn="0" w:oddVBand="0" w:evenVBand="0" w:oddHBand="1" w:evenHBand="0" w:firstRowFirstColumn="0" w:firstRowLastColumn="0" w:lastRowFirstColumn="0" w:lastRowLastColumn="0"/>
          <w:trHeight w:val="290"/>
          <w:del w:id="1795" w:author="Ian Ross" w:date="2024-09-19T11:07:00Z"/>
        </w:trPr>
        <w:tc>
          <w:tcPr>
            <w:tcW w:w="4300" w:type="dxa"/>
            <w:noWrap/>
            <w:hideMark/>
          </w:tcPr>
          <w:p w14:paraId="4E9AE25E" w14:textId="4780A597" w:rsidR="00B6378E" w:rsidRPr="009918F0" w:rsidDel="00E657DD" w:rsidRDefault="00B6378E" w:rsidP="00F95291">
            <w:pPr>
              <w:rPr>
                <w:del w:id="1796" w:author="Ian Ross" w:date="2024-09-19T11:07:00Z" w16du:dateUtc="2024-09-19T09:07:00Z"/>
                <w:rFonts w:ascii="Aptos Narrow" w:eastAsia="Times New Roman" w:hAnsi="Aptos Narrow" w:cs="Times New Roman"/>
                <w:color w:val="000000"/>
                <w:lang w:eastAsia="en-ZA"/>
              </w:rPr>
            </w:pPr>
            <w:del w:id="1797" w:author="Ian Ross" w:date="2024-09-19T11:07:00Z" w16du:dateUtc="2024-09-19T09:07:00Z">
              <w:r w:rsidRPr="009918F0" w:rsidDel="00E657DD">
                <w:rPr>
                  <w:rFonts w:ascii="Aptos Narrow" w:eastAsia="Times New Roman" w:hAnsi="Aptos Narrow" w:cs="Times New Roman"/>
                  <w:color w:val="000000"/>
                  <w:lang w:eastAsia="en-ZA"/>
                </w:rPr>
                <w:delText>PCP</w:delText>
              </w:r>
            </w:del>
          </w:p>
        </w:tc>
        <w:tc>
          <w:tcPr>
            <w:tcW w:w="1814" w:type="dxa"/>
            <w:noWrap/>
            <w:hideMark/>
          </w:tcPr>
          <w:p w14:paraId="26EB04D2" w14:textId="76B3DDE8" w:rsidR="00B6378E" w:rsidRPr="009918F0" w:rsidDel="00E657DD" w:rsidRDefault="00B6378E" w:rsidP="00F95291">
            <w:pPr>
              <w:rPr>
                <w:del w:id="1798" w:author="Ian Ross" w:date="2024-09-19T11:07:00Z" w16du:dateUtc="2024-09-19T09:07:00Z"/>
                <w:rFonts w:ascii="Aptos Narrow" w:eastAsia="Times New Roman" w:hAnsi="Aptos Narrow" w:cs="Times New Roman"/>
                <w:color w:val="000000"/>
                <w:lang w:eastAsia="en-ZA"/>
              </w:rPr>
            </w:pPr>
            <w:del w:id="1799" w:author="Ian Ross" w:date="2024-09-19T11:07:00Z" w16du:dateUtc="2024-09-19T09:07:00Z">
              <w:r w:rsidRPr="009918F0" w:rsidDel="00E657DD">
                <w:rPr>
                  <w:rFonts w:ascii="Aptos Narrow" w:eastAsia="Times New Roman" w:hAnsi="Aptos Narrow" w:cs="Times New Roman"/>
                  <w:color w:val="000000"/>
                  <w:lang w:eastAsia="en-ZA"/>
                </w:rPr>
                <w:delText>3 (0.6%)</w:delText>
              </w:r>
            </w:del>
          </w:p>
        </w:tc>
        <w:tc>
          <w:tcPr>
            <w:tcW w:w="1814" w:type="dxa"/>
            <w:noWrap/>
            <w:hideMark/>
          </w:tcPr>
          <w:p w14:paraId="2124A982" w14:textId="72498759" w:rsidR="00B6378E" w:rsidRPr="009918F0" w:rsidDel="00E657DD" w:rsidRDefault="00B6378E" w:rsidP="00F95291">
            <w:pPr>
              <w:rPr>
                <w:del w:id="1800" w:author="Ian Ross" w:date="2024-09-19T11:07:00Z" w16du:dateUtc="2024-09-19T09:07:00Z"/>
                <w:rFonts w:ascii="Aptos Narrow" w:eastAsia="Times New Roman" w:hAnsi="Aptos Narrow" w:cs="Times New Roman"/>
                <w:color w:val="000000"/>
                <w:lang w:eastAsia="en-ZA"/>
              </w:rPr>
            </w:pPr>
            <w:del w:id="1801"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1687A311" w14:textId="15FFC302" w:rsidR="00B6378E" w:rsidRPr="009918F0" w:rsidDel="00E657DD" w:rsidRDefault="00B6378E" w:rsidP="00F95291">
            <w:pPr>
              <w:rPr>
                <w:del w:id="1802" w:author="Ian Ross" w:date="2024-09-19T11:07:00Z" w16du:dateUtc="2024-09-19T09:07:00Z"/>
                <w:rFonts w:ascii="Aptos Narrow" w:eastAsia="Times New Roman" w:hAnsi="Aptos Narrow" w:cs="Times New Roman"/>
                <w:color w:val="000000"/>
                <w:lang w:eastAsia="en-ZA"/>
              </w:rPr>
            </w:pPr>
            <w:del w:id="1803"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49CD34E5" w14:textId="084FDE01" w:rsidTr="00F95291">
        <w:trPr>
          <w:trHeight w:val="290"/>
          <w:del w:id="1804" w:author="Ian Ross" w:date="2024-09-19T11:07:00Z"/>
        </w:trPr>
        <w:tc>
          <w:tcPr>
            <w:tcW w:w="4300" w:type="dxa"/>
            <w:noWrap/>
            <w:hideMark/>
          </w:tcPr>
          <w:p w14:paraId="240234CA" w14:textId="71A6F7D0" w:rsidR="00B6378E" w:rsidRPr="009918F0" w:rsidDel="00E657DD" w:rsidRDefault="00B6378E" w:rsidP="00F95291">
            <w:pPr>
              <w:rPr>
                <w:del w:id="1805" w:author="Ian Ross" w:date="2024-09-19T11:07:00Z" w16du:dateUtc="2024-09-19T09:07:00Z"/>
                <w:rFonts w:ascii="Aptos Narrow" w:eastAsia="Times New Roman" w:hAnsi="Aptos Narrow" w:cs="Times New Roman"/>
                <w:color w:val="000000"/>
                <w:lang w:eastAsia="en-ZA"/>
              </w:rPr>
            </w:pPr>
            <w:del w:id="1806" w:author="Ian Ross" w:date="2024-09-19T11:07:00Z" w16du:dateUtc="2024-09-19T09:07:00Z">
              <w:r w:rsidRPr="009918F0" w:rsidDel="00E657DD">
                <w:rPr>
                  <w:rFonts w:ascii="Aptos Narrow" w:eastAsia="Times New Roman" w:hAnsi="Aptos Narrow" w:cs="Times New Roman"/>
                  <w:color w:val="000000"/>
                  <w:lang w:eastAsia="en-ZA"/>
                </w:rPr>
                <w:delText>COVID-19</w:delText>
              </w:r>
            </w:del>
          </w:p>
        </w:tc>
        <w:tc>
          <w:tcPr>
            <w:tcW w:w="1814" w:type="dxa"/>
            <w:noWrap/>
            <w:hideMark/>
          </w:tcPr>
          <w:p w14:paraId="03AFF7D6" w14:textId="4E16EC79" w:rsidR="00B6378E" w:rsidRPr="009918F0" w:rsidDel="00E657DD" w:rsidRDefault="00B6378E" w:rsidP="00F95291">
            <w:pPr>
              <w:rPr>
                <w:del w:id="1807" w:author="Ian Ross" w:date="2024-09-19T11:07:00Z" w16du:dateUtc="2024-09-19T09:07:00Z"/>
                <w:rFonts w:ascii="Aptos Narrow" w:eastAsia="Times New Roman" w:hAnsi="Aptos Narrow" w:cs="Times New Roman"/>
                <w:color w:val="000000"/>
                <w:lang w:eastAsia="en-ZA"/>
              </w:rPr>
            </w:pPr>
            <w:del w:id="1808" w:author="Ian Ross" w:date="2024-09-19T11:07:00Z" w16du:dateUtc="2024-09-19T09:07:00Z">
              <w:r w:rsidRPr="009918F0" w:rsidDel="00E657DD">
                <w:rPr>
                  <w:rFonts w:ascii="Aptos Narrow" w:eastAsia="Times New Roman" w:hAnsi="Aptos Narrow" w:cs="Times New Roman"/>
                  <w:color w:val="000000"/>
                  <w:lang w:eastAsia="en-ZA"/>
                </w:rPr>
                <w:delText>2 (0.4%)</w:delText>
              </w:r>
            </w:del>
          </w:p>
        </w:tc>
        <w:tc>
          <w:tcPr>
            <w:tcW w:w="1814" w:type="dxa"/>
            <w:noWrap/>
            <w:hideMark/>
          </w:tcPr>
          <w:p w14:paraId="10C3870A" w14:textId="5ECFFFF2" w:rsidR="00B6378E" w:rsidRPr="009918F0" w:rsidDel="00E657DD" w:rsidRDefault="00B6378E" w:rsidP="00F95291">
            <w:pPr>
              <w:rPr>
                <w:del w:id="1809" w:author="Ian Ross" w:date="2024-09-19T11:07:00Z" w16du:dateUtc="2024-09-19T09:07:00Z"/>
                <w:rFonts w:ascii="Aptos Narrow" w:eastAsia="Times New Roman" w:hAnsi="Aptos Narrow" w:cs="Times New Roman"/>
                <w:color w:val="000000"/>
                <w:lang w:eastAsia="en-ZA"/>
              </w:rPr>
            </w:pPr>
            <w:del w:id="1810"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8204A3F" w14:textId="079F60C3" w:rsidR="00B6378E" w:rsidRPr="009918F0" w:rsidDel="00E657DD" w:rsidRDefault="00B6378E" w:rsidP="00F95291">
            <w:pPr>
              <w:rPr>
                <w:del w:id="1811" w:author="Ian Ross" w:date="2024-09-19T11:07:00Z" w16du:dateUtc="2024-09-19T09:07:00Z"/>
                <w:rFonts w:ascii="Aptos Narrow" w:eastAsia="Times New Roman" w:hAnsi="Aptos Narrow" w:cs="Times New Roman"/>
                <w:color w:val="000000"/>
                <w:lang w:eastAsia="en-ZA"/>
              </w:rPr>
            </w:pPr>
            <w:del w:id="181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511D7200" w14:textId="7DC17339" w:rsidTr="00F95291">
        <w:trPr>
          <w:cnfStyle w:val="000000100000" w:firstRow="0" w:lastRow="0" w:firstColumn="0" w:lastColumn="0" w:oddVBand="0" w:evenVBand="0" w:oddHBand="1" w:evenHBand="0" w:firstRowFirstColumn="0" w:firstRowLastColumn="0" w:lastRowFirstColumn="0" w:lastRowLastColumn="0"/>
          <w:trHeight w:val="290"/>
          <w:del w:id="1813" w:author="Ian Ross" w:date="2024-09-19T11:07:00Z"/>
        </w:trPr>
        <w:tc>
          <w:tcPr>
            <w:tcW w:w="4300" w:type="dxa"/>
            <w:noWrap/>
            <w:hideMark/>
          </w:tcPr>
          <w:p w14:paraId="6072FF25" w14:textId="74AC63AA" w:rsidR="00B6378E" w:rsidRPr="009918F0" w:rsidDel="00E657DD" w:rsidRDefault="00B6378E" w:rsidP="00F95291">
            <w:pPr>
              <w:rPr>
                <w:del w:id="1814" w:author="Ian Ross" w:date="2024-09-19T11:07:00Z" w16du:dateUtc="2024-09-19T09:07:00Z"/>
                <w:rFonts w:ascii="Aptos Narrow" w:eastAsia="Times New Roman" w:hAnsi="Aptos Narrow" w:cs="Times New Roman"/>
                <w:color w:val="000000"/>
                <w:lang w:eastAsia="en-ZA"/>
              </w:rPr>
            </w:pPr>
            <w:del w:id="1815" w:author="Ian Ross" w:date="2024-09-19T11:07:00Z" w16du:dateUtc="2024-09-19T09:07:00Z">
              <w:r w:rsidRPr="009918F0" w:rsidDel="00E657DD">
                <w:rPr>
                  <w:rFonts w:ascii="Aptos Narrow" w:eastAsia="Times New Roman" w:hAnsi="Aptos Narrow" w:cs="Times New Roman"/>
                  <w:color w:val="000000"/>
                  <w:lang w:eastAsia="en-ZA"/>
                </w:rPr>
                <w:delText>Neurocysticercosis</w:delText>
              </w:r>
            </w:del>
          </w:p>
        </w:tc>
        <w:tc>
          <w:tcPr>
            <w:tcW w:w="1814" w:type="dxa"/>
            <w:noWrap/>
            <w:hideMark/>
          </w:tcPr>
          <w:p w14:paraId="36B312FF" w14:textId="6B981EDA" w:rsidR="00B6378E" w:rsidRPr="009918F0" w:rsidDel="00E657DD" w:rsidRDefault="00B6378E" w:rsidP="00F95291">
            <w:pPr>
              <w:rPr>
                <w:del w:id="1816" w:author="Ian Ross" w:date="2024-09-19T11:07:00Z" w16du:dateUtc="2024-09-19T09:07:00Z"/>
                <w:rFonts w:ascii="Aptos Narrow" w:eastAsia="Times New Roman" w:hAnsi="Aptos Narrow" w:cs="Times New Roman"/>
                <w:color w:val="000000"/>
                <w:lang w:eastAsia="en-ZA"/>
              </w:rPr>
            </w:pPr>
            <w:del w:id="1817" w:author="Ian Ross" w:date="2024-09-19T11:07:00Z" w16du:dateUtc="2024-09-19T09:07:00Z">
              <w:r w:rsidRPr="009918F0" w:rsidDel="00E657DD">
                <w:rPr>
                  <w:rFonts w:ascii="Aptos Narrow" w:eastAsia="Times New Roman" w:hAnsi="Aptos Narrow" w:cs="Times New Roman"/>
                  <w:color w:val="000000"/>
                  <w:lang w:eastAsia="en-ZA"/>
                </w:rPr>
                <w:delText>2 (0.4%)</w:delText>
              </w:r>
            </w:del>
          </w:p>
        </w:tc>
        <w:tc>
          <w:tcPr>
            <w:tcW w:w="1814" w:type="dxa"/>
            <w:noWrap/>
            <w:hideMark/>
          </w:tcPr>
          <w:p w14:paraId="0EEC9156" w14:textId="6C68AAB3" w:rsidR="00B6378E" w:rsidRPr="009918F0" w:rsidDel="00E657DD" w:rsidRDefault="00B6378E" w:rsidP="00F95291">
            <w:pPr>
              <w:rPr>
                <w:del w:id="1818" w:author="Ian Ross" w:date="2024-09-19T11:07:00Z" w16du:dateUtc="2024-09-19T09:07:00Z"/>
                <w:rFonts w:ascii="Aptos Narrow" w:eastAsia="Times New Roman" w:hAnsi="Aptos Narrow" w:cs="Times New Roman"/>
                <w:color w:val="000000"/>
                <w:lang w:eastAsia="en-ZA"/>
              </w:rPr>
            </w:pPr>
            <w:del w:id="1819"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24905BC6" w14:textId="18728E15" w:rsidR="00B6378E" w:rsidRPr="009918F0" w:rsidDel="00E657DD" w:rsidRDefault="00B6378E" w:rsidP="00F95291">
            <w:pPr>
              <w:rPr>
                <w:del w:id="1820" w:author="Ian Ross" w:date="2024-09-19T11:07:00Z" w16du:dateUtc="2024-09-19T09:07:00Z"/>
                <w:rFonts w:ascii="Aptos Narrow" w:eastAsia="Times New Roman" w:hAnsi="Aptos Narrow" w:cs="Times New Roman"/>
                <w:color w:val="000000"/>
                <w:lang w:eastAsia="en-ZA"/>
              </w:rPr>
            </w:pPr>
            <w:del w:id="1821"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06D280B1" w14:textId="23AC9F19" w:rsidTr="00F95291">
        <w:trPr>
          <w:trHeight w:val="290"/>
          <w:del w:id="1822" w:author="Ian Ross" w:date="2024-09-19T11:07:00Z"/>
        </w:trPr>
        <w:tc>
          <w:tcPr>
            <w:tcW w:w="4300" w:type="dxa"/>
            <w:noWrap/>
            <w:hideMark/>
          </w:tcPr>
          <w:p w14:paraId="71AB573E" w14:textId="7F017822" w:rsidR="00B6378E" w:rsidRPr="009918F0" w:rsidDel="00E657DD" w:rsidRDefault="00B6378E" w:rsidP="00F95291">
            <w:pPr>
              <w:rPr>
                <w:del w:id="1823" w:author="Ian Ross" w:date="2024-09-19T11:07:00Z" w16du:dateUtc="2024-09-19T09:07:00Z"/>
                <w:rFonts w:ascii="Aptos Narrow" w:eastAsia="Times New Roman" w:hAnsi="Aptos Narrow" w:cs="Times New Roman"/>
                <w:color w:val="000000"/>
                <w:lang w:eastAsia="en-ZA"/>
              </w:rPr>
            </w:pPr>
            <w:del w:id="1824" w:author="Ian Ross" w:date="2024-09-19T11:07:00Z" w16du:dateUtc="2024-09-19T09:07:00Z">
              <w:r w:rsidRPr="009918F0" w:rsidDel="00E657DD">
                <w:rPr>
                  <w:rFonts w:ascii="Aptos Narrow" w:eastAsia="Times New Roman" w:hAnsi="Aptos Narrow" w:cs="Times New Roman"/>
                  <w:color w:val="000000"/>
                  <w:lang w:eastAsia="en-ZA"/>
                </w:rPr>
                <w:delText>Total CD4 count</w:delText>
              </w:r>
            </w:del>
          </w:p>
        </w:tc>
        <w:tc>
          <w:tcPr>
            <w:tcW w:w="1814" w:type="dxa"/>
            <w:noWrap/>
            <w:hideMark/>
          </w:tcPr>
          <w:p w14:paraId="553EDF48" w14:textId="72A89B76" w:rsidR="00B6378E" w:rsidRPr="009918F0" w:rsidDel="00E657DD" w:rsidRDefault="00B6378E" w:rsidP="00F95291">
            <w:pPr>
              <w:rPr>
                <w:del w:id="1825" w:author="Ian Ross" w:date="2024-09-19T11:07:00Z" w16du:dateUtc="2024-09-19T09:07:00Z"/>
                <w:rFonts w:ascii="Aptos Narrow" w:eastAsia="Times New Roman" w:hAnsi="Aptos Narrow" w:cs="Times New Roman"/>
                <w:color w:val="000000"/>
                <w:lang w:eastAsia="en-ZA"/>
              </w:rPr>
            </w:pPr>
            <w:del w:id="1826" w:author="Ian Ross" w:date="2024-09-19T11:07:00Z" w16du:dateUtc="2024-09-19T09:07:00Z">
              <w:r w:rsidRPr="009918F0" w:rsidDel="00E657DD">
                <w:rPr>
                  <w:rFonts w:ascii="Aptos Narrow" w:eastAsia="Times New Roman" w:hAnsi="Aptos Narrow" w:cs="Times New Roman"/>
                  <w:color w:val="000000"/>
                  <w:lang w:eastAsia="en-ZA"/>
                </w:rPr>
                <w:delText>34 (15, 65)</w:delText>
              </w:r>
            </w:del>
          </w:p>
        </w:tc>
        <w:tc>
          <w:tcPr>
            <w:tcW w:w="1814" w:type="dxa"/>
            <w:noWrap/>
            <w:hideMark/>
          </w:tcPr>
          <w:p w14:paraId="6808AD70" w14:textId="297884DB" w:rsidR="00B6378E" w:rsidRPr="009918F0" w:rsidDel="00E657DD" w:rsidRDefault="00B6378E" w:rsidP="00F95291">
            <w:pPr>
              <w:rPr>
                <w:del w:id="1827" w:author="Ian Ross" w:date="2024-09-19T11:07:00Z" w16du:dateUtc="2024-09-19T09:07:00Z"/>
                <w:rFonts w:ascii="Aptos Narrow" w:eastAsia="Times New Roman" w:hAnsi="Aptos Narrow" w:cs="Times New Roman"/>
                <w:color w:val="000000"/>
                <w:lang w:eastAsia="en-ZA"/>
              </w:rPr>
            </w:pPr>
            <w:del w:id="1828" w:author="Ian Ross" w:date="2024-09-19T11:07:00Z" w16du:dateUtc="2024-09-19T09:07:00Z">
              <w:r w:rsidRPr="009918F0" w:rsidDel="00E657DD">
                <w:rPr>
                  <w:rFonts w:ascii="Aptos Narrow" w:eastAsia="Times New Roman" w:hAnsi="Aptos Narrow" w:cs="Times New Roman"/>
                  <w:color w:val="000000"/>
                  <w:lang w:eastAsia="en-ZA"/>
                </w:rPr>
                <w:delText>30 (16, 45)</w:delText>
              </w:r>
            </w:del>
          </w:p>
        </w:tc>
        <w:tc>
          <w:tcPr>
            <w:tcW w:w="960" w:type="dxa"/>
            <w:noWrap/>
            <w:hideMark/>
          </w:tcPr>
          <w:p w14:paraId="2FF28B30" w14:textId="4531D45C" w:rsidR="00B6378E" w:rsidRPr="009918F0" w:rsidDel="00E657DD" w:rsidRDefault="00B6378E" w:rsidP="00F95291">
            <w:pPr>
              <w:rPr>
                <w:del w:id="1829" w:author="Ian Ross" w:date="2024-09-19T11:07:00Z" w16du:dateUtc="2024-09-19T09:07:00Z"/>
                <w:rFonts w:ascii="Aptos Narrow" w:eastAsia="Times New Roman" w:hAnsi="Aptos Narrow" w:cs="Times New Roman"/>
                <w:color w:val="000000"/>
                <w:lang w:eastAsia="en-ZA"/>
              </w:rPr>
            </w:pPr>
            <w:del w:id="1830"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BF2A8B7" w14:textId="603B38BF" w:rsidTr="00F95291">
        <w:trPr>
          <w:cnfStyle w:val="000000100000" w:firstRow="0" w:lastRow="0" w:firstColumn="0" w:lastColumn="0" w:oddVBand="0" w:evenVBand="0" w:oddHBand="1" w:evenHBand="0" w:firstRowFirstColumn="0" w:firstRowLastColumn="0" w:lastRowFirstColumn="0" w:lastRowLastColumn="0"/>
          <w:trHeight w:val="290"/>
          <w:del w:id="1831" w:author="Ian Ross" w:date="2024-09-19T11:07:00Z"/>
        </w:trPr>
        <w:tc>
          <w:tcPr>
            <w:tcW w:w="4300" w:type="dxa"/>
            <w:noWrap/>
            <w:hideMark/>
          </w:tcPr>
          <w:p w14:paraId="549FA805" w14:textId="75E24165" w:rsidR="00B6378E" w:rsidRPr="009918F0" w:rsidDel="00E657DD" w:rsidRDefault="00B6378E" w:rsidP="00F95291">
            <w:pPr>
              <w:rPr>
                <w:del w:id="1832" w:author="Ian Ross" w:date="2024-09-19T11:07:00Z" w16du:dateUtc="2024-09-19T09:07:00Z"/>
                <w:rFonts w:ascii="Aptos Narrow" w:eastAsia="Times New Roman" w:hAnsi="Aptos Narrow" w:cs="Times New Roman"/>
                <w:color w:val="000000"/>
                <w:lang w:eastAsia="en-ZA"/>
              </w:rPr>
            </w:pPr>
            <w:del w:id="1833" w:author="Ian Ross" w:date="2024-09-19T11:07:00Z" w16du:dateUtc="2024-09-19T09:07:00Z">
              <w:r w:rsidRPr="009918F0" w:rsidDel="00E657DD">
                <w:rPr>
                  <w:rFonts w:ascii="Aptos Narrow" w:eastAsia="Times New Roman" w:hAnsi="Aptos Narrow" w:cs="Times New Roman"/>
                  <w:color w:val="000000"/>
                  <w:lang w:eastAsia="en-ZA"/>
                </w:rPr>
                <w:delText>White cell count X109</w:delText>
              </w:r>
            </w:del>
          </w:p>
        </w:tc>
        <w:tc>
          <w:tcPr>
            <w:tcW w:w="1814" w:type="dxa"/>
            <w:noWrap/>
            <w:hideMark/>
          </w:tcPr>
          <w:p w14:paraId="0BFD979E" w14:textId="0E0A651B" w:rsidR="00B6378E" w:rsidRPr="009918F0" w:rsidDel="00E657DD" w:rsidRDefault="00B6378E" w:rsidP="00F95291">
            <w:pPr>
              <w:rPr>
                <w:del w:id="1834" w:author="Ian Ross" w:date="2024-09-19T11:07:00Z" w16du:dateUtc="2024-09-19T09:07:00Z"/>
                <w:rFonts w:ascii="Aptos Narrow" w:eastAsia="Times New Roman" w:hAnsi="Aptos Narrow" w:cs="Times New Roman"/>
                <w:color w:val="000000"/>
                <w:lang w:eastAsia="en-ZA"/>
              </w:rPr>
            </w:pPr>
            <w:del w:id="1835" w:author="Ian Ross" w:date="2024-09-19T11:07:00Z" w16du:dateUtc="2024-09-19T09:07:00Z">
              <w:r w:rsidRPr="009918F0" w:rsidDel="00E657DD">
                <w:rPr>
                  <w:rFonts w:ascii="Aptos Narrow" w:eastAsia="Times New Roman" w:hAnsi="Aptos Narrow" w:cs="Times New Roman"/>
                  <w:color w:val="000000"/>
                  <w:lang w:eastAsia="en-ZA"/>
                </w:rPr>
                <w:delText>5.6 (3.8, 8.2)</w:delText>
              </w:r>
            </w:del>
          </w:p>
        </w:tc>
        <w:tc>
          <w:tcPr>
            <w:tcW w:w="1814" w:type="dxa"/>
            <w:noWrap/>
            <w:hideMark/>
          </w:tcPr>
          <w:p w14:paraId="1AAE4D09" w14:textId="78D7427C" w:rsidR="00B6378E" w:rsidRPr="009918F0" w:rsidDel="00E657DD" w:rsidRDefault="00B6378E" w:rsidP="00F95291">
            <w:pPr>
              <w:rPr>
                <w:del w:id="1836" w:author="Ian Ross" w:date="2024-09-19T11:07:00Z" w16du:dateUtc="2024-09-19T09:07:00Z"/>
                <w:rFonts w:ascii="Aptos Narrow" w:eastAsia="Times New Roman" w:hAnsi="Aptos Narrow" w:cs="Times New Roman"/>
                <w:color w:val="000000"/>
                <w:lang w:eastAsia="en-ZA"/>
              </w:rPr>
            </w:pPr>
            <w:del w:id="1837" w:author="Ian Ross" w:date="2024-09-19T11:07:00Z" w16du:dateUtc="2024-09-19T09:07:00Z">
              <w:r w:rsidRPr="009918F0" w:rsidDel="00E657DD">
                <w:rPr>
                  <w:rFonts w:ascii="Aptos Narrow" w:eastAsia="Times New Roman" w:hAnsi="Aptos Narrow" w:cs="Times New Roman"/>
                  <w:color w:val="000000"/>
                  <w:lang w:eastAsia="en-ZA"/>
                </w:rPr>
                <w:delText>8.3 (4.3, 27.5)</w:delText>
              </w:r>
            </w:del>
          </w:p>
        </w:tc>
        <w:tc>
          <w:tcPr>
            <w:tcW w:w="960" w:type="dxa"/>
            <w:noWrap/>
            <w:hideMark/>
          </w:tcPr>
          <w:p w14:paraId="2BCE146F" w14:textId="2DACFB8E" w:rsidR="00B6378E" w:rsidRPr="009918F0" w:rsidDel="00E657DD" w:rsidRDefault="00B6378E" w:rsidP="00F95291">
            <w:pPr>
              <w:rPr>
                <w:del w:id="1838" w:author="Ian Ross" w:date="2024-09-19T11:07:00Z" w16du:dateUtc="2024-09-19T09:07:00Z"/>
                <w:rFonts w:ascii="Aptos Narrow" w:eastAsia="Times New Roman" w:hAnsi="Aptos Narrow" w:cs="Times New Roman"/>
                <w:color w:val="000000"/>
                <w:lang w:eastAsia="en-ZA"/>
              </w:rPr>
            </w:pPr>
            <w:del w:id="1839"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C6CC47F" w14:textId="157088CF" w:rsidTr="00F95291">
        <w:trPr>
          <w:trHeight w:val="290"/>
          <w:del w:id="1840" w:author="Ian Ross" w:date="2024-09-19T11:07:00Z"/>
        </w:trPr>
        <w:tc>
          <w:tcPr>
            <w:tcW w:w="4300" w:type="dxa"/>
            <w:noWrap/>
            <w:hideMark/>
          </w:tcPr>
          <w:p w14:paraId="473F2569" w14:textId="322F7602" w:rsidR="00B6378E" w:rsidRPr="009918F0" w:rsidDel="00E657DD" w:rsidRDefault="00B6378E" w:rsidP="00F95291">
            <w:pPr>
              <w:rPr>
                <w:del w:id="1841" w:author="Ian Ross" w:date="2024-09-19T11:07:00Z" w16du:dateUtc="2024-09-19T09:07:00Z"/>
                <w:rFonts w:ascii="Aptos Narrow" w:eastAsia="Times New Roman" w:hAnsi="Aptos Narrow" w:cs="Times New Roman"/>
                <w:color w:val="000000"/>
                <w:lang w:eastAsia="en-ZA"/>
              </w:rPr>
            </w:pPr>
            <w:del w:id="1842" w:author="Ian Ross" w:date="2024-09-19T11:07:00Z" w16du:dateUtc="2024-09-19T09:07:00Z">
              <w:r w:rsidRPr="009918F0" w:rsidDel="00E657DD">
                <w:rPr>
                  <w:rFonts w:ascii="Aptos Narrow" w:eastAsia="Times New Roman" w:hAnsi="Aptos Narrow" w:cs="Times New Roman"/>
                  <w:color w:val="000000"/>
                  <w:lang w:eastAsia="en-ZA"/>
                </w:rPr>
                <w:delText>Sodium mmol/L</w:delText>
              </w:r>
            </w:del>
          </w:p>
        </w:tc>
        <w:tc>
          <w:tcPr>
            <w:tcW w:w="1814" w:type="dxa"/>
            <w:noWrap/>
            <w:hideMark/>
          </w:tcPr>
          <w:p w14:paraId="5C8AF812" w14:textId="5BB2FA15" w:rsidR="00B6378E" w:rsidRPr="009918F0" w:rsidDel="00E657DD" w:rsidRDefault="00B6378E" w:rsidP="00F95291">
            <w:pPr>
              <w:rPr>
                <w:del w:id="1843" w:author="Ian Ross" w:date="2024-09-19T11:07:00Z" w16du:dateUtc="2024-09-19T09:07:00Z"/>
                <w:rFonts w:ascii="Aptos Narrow" w:eastAsia="Times New Roman" w:hAnsi="Aptos Narrow" w:cs="Times New Roman"/>
                <w:color w:val="000000"/>
                <w:lang w:eastAsia="en-ZA"/>
              </w:rPr>
            </w:pPr>
            <w:del w:id="1844" w:author="Ian Ross" w:date="2024-09-19T11:07:00Z" w16du:dateUtc="2024-09-19T09:07:00Z">
              <w:r w:rsidRPr="009918F0" w:rsidDel="00E657DD">
                <w:rPr>
                  <w:rFonts w:ascii="Aptos Narrow" w:eastAsia="Times New Roman" w:hAnsi="Aptos Narrow" w:cs="Times New Roman"/>
                  <w:color w:val="000000"/>
                  <w:lang w:eastAsia="en-ZA"/>
                </w:rPr>
                <w:delText>133.0 (130.0, 137.0)</w:delText>
              </w:r>
            </w:del>
          </w:p>
        </w:tc>
        <w:tc>
          <w:tcPr>
            <w:tcW w:w="2774" w:type="dxa"/>
            <w:gridSpan w:val="2"/>
            <w:noWrap/>
            <w:hideMark/>
          </w:tcPr>
          <w:p w14:paraId="5A5BBCF4" w14:textId="10C5F5BA" w:rsidR="00B6378E" w:rsidRPr="009918F0" w:rsidDel="00E657DD" w:rsidRDefault="00B6378E" w:rsidP="00F95291">
            <w:pPr>
              <w:rPr>
                <w:del w:id="1845" w:author="Ian Ross" w:date="2024-09-19T11:07:00Z" w16du:dateUtc="2024-09-19T09:07:00Z"/>
                <w:rFonts w:ascii="Aptos Narrow" w:eastAsia="Times New Roman" w:hAnsi="Aptos Narrow" w:cs="Times New Roman"/>
                <w:color w:val="000000"/>
                <w:lang w:eastAsia="en-ZA"/>
              </w:rPr>
            </w:pPr>
            <w:del w:id="1846" w:author="Ian Ross" w:date="2024-09-19T11:07:00Z" w16du:dateUtc="2024-09-19T09:07:00Z">
              <w:r w:rsidRPr="009918F0" w:rsidDel="00E657DD">
                <w:rPr>
                  <w:rFonts w:ascii="Aptos Narrow" w:eastAsia="Times New Roman" w:hAnsi="Aptos Narrow" w:cs="Times New Roman"/>
                  <w:color w:val="000000"/>
                  <w:lang w:eastAsia="en-ZA"/>
                </w:rPr>
                <w:delText>136.5 (133.3, 139.0)</w:delText>
              </w:r>
              <w:r w:rsidR="00323180" w:rsidDel="00E657DD">
                <w:rPr>
                  <w:rFonts w:ascii="Aptos Narrow" w:eastAsia="Times New Roman" w:hAnsi="Aptos Narrow" w:cs="Times New Roman"/>
                  <w:color w:val="000000"/>
                  <w:lang w:eastAsia="en-ZA"/>
                </w:rPr>
                <w:delText xml:space="preserve">  ??</w:delText>
              </w:r>
            </w:del>
          </w:p>
        </w:tc>
      </w:tr>
      <w:tr w:rsidR="00B6378E" w:rsidRPr="009918F0" w:rsidDel="00E657DD" w14:paraId="6EDE1831" w14:textId="50ACB3ED" w:rsidTr="00F95291">
        <w:trPr>
          <w:cnfStyle w:val="000000100000" w:firstRow="0" w:lastRow="0" w:firstColumn="0" w:lastColumn="0" w:oddVBand="0" w:evenVBand="0" w:oddHBand="1" w:evenHBand="0" w:firstRowFirstColumn="0" w:firstRowLastColumn="0" w:lastRowFirstColumn="0" w:lastRowLastColumn="0"/>
          <w:trHeight w:val="290"/>
          <w:del w:id="1847" w:author="Ian Ross" w:date="2024-09-19T11:07:00Z"/>
        </w:trPr>
        <w:tc>
          <w:tcPr>
            <w:tcW w:w="4300" w:type="dxa"/>
            <w:noWrap/>
            <w:hideMark/>
          </w:tcPr>
          <w:p w14:paraId="43BAE62C" w14:textId="5C379AB2" w:rsidR="00B6378E" w:rsidRPr="009918F0" w:rsidDel="00E657DD" w:rsidRDefault="00B6378E" w:rsidP="00F95291">
            <w:pPr>
              <w:rPr>
                <w:del w:id="1848" w:author="Ian Ross" w:date="2024-09-19T11:07:00Z" w16du:dateUtc="2024-09-19T09:07:00Z"/>
                <w:rFonts w:ascii="Aptos Narrow" w:eastAsia="Times New Roman" w:hAnsi="Aptos Narrow" w:cs="Times New Roman"/>
                <w:color w:val="000000"/>
                <w:lang w:eastAsia="en-ZA"/>
              </w:rPr>
            </w:pPr>
            <w:del w:id="1849" w:author="Ian Ross" w:date="2024-09-19T11:07:00Z" w16du:dateUtc="2024-09-19T09:07:00Z">
              <w:r w:rsidRPr="009918F0" w:rsidDel="00E657DD">
                <w:rPr>
                  <w:rFonts w:ascii="Aptos Narrow" w:eastAsia="Times New Roman" w:hAnsi="Aptos Narrow" w:cs="Times New Roman"/>
                  <w:color w:val="000000"/>
                  <w:lang w:eastAsia="en-ZA"/>
                </w:rPr>
                <w:delText>Potassium mmol/L</w:delText>
              </w:r>
            </w:del>
          </w:p>
        </w:tc>
        <w:tc>
          <w:tcPr>
            <w:tcW w:w="1814" w:type="dxa"/>
            <w:noWrap/>
            <w:hideMark/>
          </w:tcPr>
          <w:p w14:paraId="741CFC00" w14:textId="320FCF26" w:rsidR="00B6378E" w:rsidRPr="009918F0" w:rsidDel="00E657DD" w:rsidRDefault="00B6378E" w:rsidP="00F95291">
            <w:pPr>
              <w:rPr>
                <w:del w:id="1850" w:author="Ian Ross" w:date="2024-09-19T11:07:00Z" w16du:dateUtc="2024-09-19T09:07:00Z"/>
                <w:rFonts w:ascii="Aptos Narrow" w:eastAsia="Times New Roman" w:hAnsi="Aptos Narrow" w:cs="Times New Roman"/>
                <w:color w:val="000000"/>
                <w:lang w:eastAsia="en-ZA"/>
              </w:rPr>
            </w:pPr>
            <w:del w:id="1851" w:author="Ian Ross" w:date="2024-09-19T11:07:00Z" w16du:dateUtc="2024-09-19T09:07:00Z">
              <w:r w:rsidRPr="009918F0" w:rsidDel="00E657DD">
                <w:rPr>
                  <w:rFonts w:ascii="Aptos Narrow" w:eastAsia="Times New Roman" w:hAnsi="Aptos Narrow" w:cs="Times New Roman"/>
                  <w:color w:val="000000"/>
                  <w:lang w:eastAsia="en-ZA"/>
                </w:rPr>
                <w:delText>4.10 (3.70, 4.60)</w:delText>
              </w:r>
            </w:del>
          </w:p>
        </w:tc>
        <w:tc>
          <w:tcPr>
            <w:tcW w:w="2774" w:type="dxa"/>
            <w:gridSpan w:val="2"/>
            <w:noWrap/>
            <w:hideMark/>
          </w:tcPr>
          <w:p w14:paraId="16FC79EC" w14:textId="182EA640" w:rsidR="00B6378E" w:rsidRPr="009918F0" w:rsidDel="00E657DD" w:rsidRDefault="00B6378E" w:rsidP="00F95291">
            <w:pPr>
              <w:rPr>
                <w:del w:id="1852" w:author="Ian Ross" w:date="2024-09-19T11:07:00Z" w16du:dateUtc="2024-09-19T09:07:00Z"/>
                <w:rFonts w:ascii="Aptos Narrow" w:eastAsia="Times New Roman" w:hAnsi="Aptos Narrow" w:cs="Times New Roman"/>
                <w:color w:val="000000"/>
                <w:lang w:eastAsia="en-ZA"/>
              </w:rPr>
            </w:pPr>
            <w:del w:id="1853" w:author="Ian Ross" w:date="2024-09-19T11:07:00Z" w16du:dateUtc="2024-09-19T09:07:00Z">
              <w:r w:rsidRPr="009918F0" w:rsidDel="00E657DD">
                <w:rPr>
                  <w:rFonts w:ascii="Aptos Narrow" w:eastAsia="Times New Roman" w:hAnsi="Aptos Narrow" w:cs="Times New Roman"/>
                  <w:color w:val="000000"/>
                  <w:lang w:eastAsia="en-ZA"/>
                </w:rPr>
                <w:delText>3.70 (3.37, 3.88)</w:delText>
              </w:r>
            </w:del>
          </w:p>
        </w:tc>
      </w:tr>
      <w:tr w:rsidR="00B6378E" w:rsidRPr="009918F0" w:rsidDel="00E657DD" w14:paraId="62A2B6F2" w14:textId="6B3C4811" w:rsidTr="00F95291">
        <w:trPr>
          <w:trHeight w:val="290"/>
          <w:del w:id="1854" w:author="Ian Ross" w:date="2024-09-19T11:07:00Z"/>
        </w:trPr>
        <w:tc>
          <w:tcPr>
            <w:tcW w:w="4300" w:type="dxa"/>
            <w:noWrap/>
            <w:hideMark/>
          </w:tcPr>
          <w:p w14:paraId="5952F840" w14:textId="0CB7EF3A" w:rsidR="00B6378E" w:rsidRPr="009918F0" w:rsidDel="00E657DD" w:rsidRDefault="00B6378E" w:rsidP="00F95291">
            <w:pPr>
              <w:rPr>
                <w:del w:id="1855" w:author="Ian Ross" w:date="2024-09-19T11:07:00Z" w16du:dateUtc="2024-09-19T09:07:00Z"/>
                <w:rFonts w:ascii="Aptos Narrow" w:eastAsia="Times New Roman" w:hAnsi="Aptos Narrow" w:cs="Times New Roman"/>
                <w:color w:val="000000"/>
                <w:lang w:eastAsia="en-ZA"/>
              </w:rPr>
            </w:pPr>
            <w:del w:id="1856" w:author="Ian Ross" w:date="2024-09-19T11:07:00Z" w16du:dateUtc="2024-09-19T09:07:00Z">
              <w:r w:rsidRPr="009918F0" w:rsidDel="00E657DD">
                <w:rPr>
                  <w:rFonts w:ascii="Aptos Narrow" w:eastAsia="Times New Roman" w:hAnsi="Aptos Narrow" w:cs="Times New Roman"/>
                  <w:color w:val="000000"/>
                  <w:lang w:eastAsia="en-ZA"/>
                </w:rPr>
                <w:delText>Haemoglobin g/dL</w:delText>
              </w:r>
            </w:del>
          </w:p>
        </w:tc>
        <w:tc>
          <w:tcPr>
            <w:tcW w:w="1814" w:type="dxa"/>
            <w:noWrap/>
            <w:hideMark/>
          </w:tcPr>
          <w:p w14:paraId="5F0A912E" w14:textId="3901377F" w:rsidR="00B6378E" w:rsidRPr="009918F0" w:rsidDel="00E657DD" w:rsidRDefault="00B6378E" w:rsidP="00F95291">
            <w:pPr>
              <w:rPr>
                <w:del w:id="1857" w:author="Ian Ross" w:date="2024-09-19T11:07:00Z" w16du:dateUtc="2024-09-19T09:07:00Z"/>
                <w:rFonts w:ascii="Aptos Narrow" w:eastAsia="Times New Roman" w:hAnsi="Aptos Narrow" w:cs="Times New Roman"/>
                <w:color w:val="000000"/>
                <w:lang w:eastAsia="en-ZA"/>
              </w:rPr>
            </w:pPr>
            <w:del w:id="1858" w:author="Ian Ross" w:date="2024-09-19T11:07:00Z" w16du:dateUtc="2024-09-19T09:07:00Z">
              <w:r w:rsidRPr="009918F0" w:rsidDel="00E657DD">
                <w:rPr>
                  <w:rFonts w:ascii="Aptos Narrow" w:eastAsia="Times New Roman" w:hAnsi="Aptos Narrow" w:cs="Times New Roman"/>
                  <w:color w:val="000000"/>
                  <w:lang w:eastAsia="en-ZA"/>
                </w:rPr>
                <w:delText>8.70 (7.40, 10.40)</w:delText>
              </w:r>
            </w:del>
          </w:p>
        </w:tc>
        <w:tc>
          <w:tcPr>
            <w:tcW w:w="1814" w:type="dxa"/>
            <w:noWrap/>
            <w:hideMark/>
          </w:tcPr>
          <w:p w14:paraId="33707B10" w14:textId="5FD38A7A" w:rsidR="00B6378E" w:rsidRPr="009918F0" w:rsidDel="00E657DD" w:rsidRDefault="00B6378E" w:rsidP="00F95291">
            <w:pPr>
              <w:rPr>
                <w:del w:id="1859" w:author="Ian Ross" w:date="2024-09-19T11:07:00Z" w16du:dateUtc="2024-09-19T09:07:00Z"/>
                <w:rFonts w:ascii="Aptos Narrow" w:eastAsia="Times New Roman" w:hAnsi="Aptos Narrow" w:cs="Times New Roman"/>
                <w:color w:val="000000"/>
                <w:lang w:eastAsia="en-ZA"/>
              </w:rPr>
            </w:pPr>
            <w:del w:id="1860" w:author="Ian Ross" w:date="2024-09-19T11:07:00Z" w16du:dateUtc="2024-09-19T09:07:00Z">
              <w:r w:rsidRPr="009918F0" w:rsidDel="00E657DD">
                <w:rPr>
                  <w:rFonts w:ascii="Aptos Narrow" w:eastAsia="Times New Roman" w:hAnsi="Aptos Narrow" w:cs="Times New Roman"/>
                  <w:color w:val="000000"/>
                  <w:lang w:eastAsia="en-ZA"/>
                </w:rPr>
                <w:delText>9.60 (8.25, 10.95)</w:delText>
              </w:r>
            </w:del>
          </w:p>
        </w:tc>
        <w:tc>
          <w:tcPr>
            <w:tcW w:w="960" w:type="dxa"/>
            <w:noWrap/>
            <w:hideMark/>
          </w:tcPr>
          <w:p w14:paraId="7D2DD71F" w14:textId="75D79A02" w:rsidR="00B6378E" w:rsidRPr="009918F0" w:rsidDel="00E657DD" w:rsidRDefault="00B6378E" w:rsidP="00F95291">
            <w:pPr>
              <w:rPr>
                <w:del w:id="1861" w:author="Ian Ross" w:date="2024-09-19T11:07:00Z" w16du:dateUtc="2024-09-19T09:07:00Z"/>
                <w:rFonts w:ascii="Aptos Narrow" w:eastAsia="Times New Roman" w:hAnsi="Aptos Narrow" w:cs="Times New Roman"/>
                <w:color w:val="000000"/>
                <w:lang w:eastAsia="en-ZA"/>
              </w:rPr>
            </w:pPr>
            <w:del w:id="1862"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5086560E" w14:textId="016E9FE4" w:rsidTr="00F95291">
        <w:trPr>
          <w:cnfStyle w:val="000000100000" w:firstRow="0" w:lastRow="0" w:firstColumn="0" w:lastColumn="0" w:oddVBand="0" w:evenVBand="0" w:oddHBand="1" w:evenHBand="0" w:firstRowFirstColumn="0" w:firstRowLastColumn="0" w:lastRowFirstColumn="0" w:lastRowLastColumn="0"/>
          <w:trHeight w:val="290"/>
          <w:del w:id="1863" w:author="Ian Ross" w:date="2024-09-19T11:07:00Z"/>
        </w:trPr>
        <w:tc>
          <w:tcPr>
            <w:tcW w:w="4300" w:type="dxa"/>
            <w:noWrap/>
            <w:hideMark/>
          </w:tcPr>
          <w:p w14:paraId="17515754" w14:textId="29BB0259" w:rsidR="00B6378E" w:rsidRPr="009918F0" w:rsidDel="00E657DD" w:rsidRDefault="00B6378E" w:rsidP="00F95291">
            <w:pPr>
              <w:rPr>
                <w:del w:id="1864" w:author="Ian Ross" w:date="2024-09-19T11:07:00Z" w16du:dateUtc="2024-09-19T09:07:00Z"/>
                <w:rFonts w:ascii="Aptos Narrow" w:eastAsia="Times New Roman" w:hAnsi="Aptos Narrow" w:cs="Times New Roman"/>
                <w:color w:val="000000"/>
                <w:lang w:eastAsia="en-ZA"/>
              </w:rPr>
            </w:pPr>
            <w:del w:id="1865" w:author="Ian Ross" w:date="2024-09-19T11:07:00Z" w16du:dateUtc="2024-09-19T09:07:00Z">
              <w:r w:rsidRPr="009918F0" w:rsidDel="00E657DD">
                <w:rPr>
                  <w:rFonts w:ascii="Aptos Narrow" w:eastAsia="Times New Roman" w:hAnsi="Aptos Narrow" w:cs="Times New Roman"/>
                  <w:color w:val="000000"/>
                  <w:lang w:eastAsia="en-ZA"/>
                </w:rPr>
                <w:delText>BP (systolic)</w:delText>
              </w:r>
            </w:del>
          </w:p>
        </w:tc>
        <w:tc>
          <w:tcPr>
            <w:tcW w:w="1814" w:type="dxa"/>
            <w:noWrap/>
            <w:hideMark/>
          </w:tcPr>
          <w:p w14:paraId="268FFD32" w14:textId="28CEE51E" w:rsidR="00B6378E" w:rsidRPr="009918F0" w:rsidDel="00E657DD" w:rsidRDefault="00B6378E" w:rsidP="00F95291">
            <w:pPr>
              <w:rPr>
                <w:del w:id="1866" w:author="Ian Ross" w:date="2024-09-19T11:07:00Z" w16du:dateUtc="2024-09-19T09:07:00Z"/>
                <w:rFonts w:ascii="Aptos Narrow" w:eastAsia="Times New Roman" w:hAnsi="Aptos Narrow" w:cs="Times New Roman"/>
                <w:color w:val="000000"/>
                <w:lang w:eastAsia="en-ZA"/>
              </w:rPr>
            </w:pPr>
            <w:del w:id="1867" w:author="Ian Ross" w:date="2024-09-19T11:07:00Z" w16du:dateUtc="2024-09-19T09:07:00Z">
              <w:r w:rsidRPr="009918F0" w:rsidDel="00E657DD">
                <w:rPr>
                  <w:rFonts w:ascii="Aptos Narrow" w:eastAsia="Times New Roman" w:hAnsi="Aptos Narrow" w:cs="Times New Roman"/>
                  <w:color w:val="000000"/>
                  <w:lang w:eastAsia="en-ZA"/>
                </w:rPr>
                <w:delText>112 (103, 127)</w:delText>
              </w:r>
            </w:del>
          </w:p>
        </w:tc>
        <w:tc>
          <w:tcPr>
            <w:tcW w:w="1814" w:type="dxa"/>
            <w:noWrap/>
            <w:hideMark/>
          </w:tcPr>
          <w:p w14:paraId="7CF12C2B" w14:textId="26D8370B" w:rsidR="00B6378E" w:rsidRPr="009918F0" w:rsidDel="00E657DD" w:rsidRDefault="00B6378E" w:rsidP="00F95291">
            <w:pPr>
              <w:rPr>
                <w:del w:id="1868" w:author="Ian Ross" w:date="2024-09-19T11:07:00Z" w16du:dateUtc="2024-09-19T09:07:00Z"/>
                <w:rFonts w:ascii="Aptos Narrow" w:eastAsia="Times New Roman" w:hAnsi="Aptos Narrow" w:cs="Times New Roman"/>
                <w:color w:val="000000"/>
                <w:lang w:eastAsia="en-ZA"/>
              </w:rPr>
            </w:pPr>
            <w:del w:id="1869" w:author="Ian Ross" w:date="2024-09-19T11:07:00Z" w16du:dateUtc="2024-09-19T09:07:00Z">
              <w:r w:rsidRPr="009918F0" w:rsidDel="00E657DD">
                <w:rPr>
                  <w:rFonts w:ascii="Aptos Narrow" w:eastAsia="Times New Roman" w:hAnsi="Aptos Narrow" w:cs="Times New Roman"/>
                  <w:color w:val="000000"/>
                  <w:lang w:eastAsia="en-ZA"/>
                </w:rPr>
                <w:delText>128 (122, 130)</w:delText>
              </w:r>
            </w:del>
          </w:p>
        </w:tc>
        <w:tc>
          <w:tcPr>
            <w:tcW w:w="960" w:type="dxa"/>
            <w:noWrap/>
            <w:hideMark/>
          </w:tcPr>
          <w:p w14:paraId="4B3878FD" w14:textId="3C115ECD" w:rsidR="00B6378E" w:rsidRPr="00D811A0" w:rsidDel="00E657DD" w:rsidRDefault="00B6378E" w:rsidP="00F95291">
            <w:pPr>
              <w:rPr>
                <w:del w:id="1870" w:author="Ian Ross" w:date="2024-09-19T11:07:00Z" w16du:dateUtc="2024-09-19T09:07:00Z"/>
                <w:rFonts w:ascii="Aptos Narrow" w:eastAsia="Times New Roman" w:hAnsi="Aptos Narrow" w:cs="Times New Roman"/>
                <w:b/>
                <w:bCs/>
                <w:color w:val="000000"/>
                <w:lang w:eastAsia="en-ZA"/>
              </w:rPr>
            </w:pPr>
            <w:del w:id="1871" w:author="Ian Ross" w:date="2024-09-19T11:07:00Z" w16du:dateUtc="2024-09-19T09:07:00Z">
              <w:r w:rsidRPr="00D811A0" w:rsidDel="00E657DD">
                <w:rPr>
                  <w:rFonts w:ascii="Aptos Narrow" w:eastAsia="Times New Roman" w:hAnsi="Aptos Narrow" w:cs="Times New Roman"/>
                  <w:b/>
                  <w:bCs/>
                  <w:color w:val="000000"/>
                  <w:lang w:eastAsia="en-ZA"/>
                </w:rPr>
                <w:delText>0.038</w:delText>
              </w:r>
            </w:del>
          </w:p>
        </w:tc>
      </w:tr>
      <w:tr w:rsidR="00B6378E" w:rsidRPr="009918F0" w:rsidDel="00E657DD" w14:paraId="334408DE" w14:textId="14E58703" w:rsidTr="00F95291">
        <w:trPr>
          <w:trHeight w:val="290"/>
          <w:del w:id="1872" w:author="Ian Ross" w:date="2024-09-19T11:07:00Z"/>
        </w:trPr>
        <w:tc>
          <w:tcPr>
            <w:tcW w:w="4300" w:type="dxa"/>
            <w:noWrap/>
            <w:hideMark/>
          </w:tcPr>
          <w:p w14:paraId="4CA03040" w14:textId="59DB7B54" w:rsidR="00B6378E" w:rsidRPr="009918F0" w:rsidDel="00E657DD" w:rsidRDefault="00B6378E" w:rsidP="00F95291">
            <w:pPr>
              <w:rPr>
                <w:del w:id="1873" w:author="Ian Ross" w:date="2024-09-19T11:07:00Z" w16du:dateUtc="2024-09-19T09:07:00Z"/>
                <w:rFonts w:ascii="Aptos Narrow" w:eastAsia="Times New Roman" w:hAnsi="Aptos Narrow" w:cs="Times New Roman"/>
                <w:color w:val="000000"/>
                <w:lang w:eastAsia="en-ZA"/>
              </w:rPr>
            </w:pPr>
            <w:del w:id="1874" w:author="Ian Ross" w:date="2024-09-19T11:07:00Z" w16du:dateUtc="2024-09-19T09:07:00Z">
              <w:r w:rsidRPr="009918F0" w:rsidDel="00E657DD">
                <w:rPr>
                  <w:rFonts w:ascii="Aptos Narrow" w:eastAsia="Times New Roman" w:hAnsi="Aptos Narrow" w:cs="Times New Roman"/>
                  <w:color w:val="000000"/>
                  <w:lang w:eastAsia="en-ZA"/>
                </w:rPr>
                <w:delText>BP (diastolic)</w:delText>
              </w:r>
            </w:del>
          </w:p>
        </w:tc>
        <w:tc>
          <w:tcPr>
            <w:tcW w:w="1814" w:type="dxa"/>
            <w:noWrap/>
            <w:hideMark/>
          </w:tcPr>
          <w:p w14:paraId="3867E6EF" w14:textId="1AC7F1D5" w:rsidR="00B6378E" w:rsidRPr="009918F0" w:rsidDel="00E657DD" w:rsidRDefault="00B6378E" w:rsidP="00F95291">
            <w:pPr>
              <w:rPr>
                <w:del w:id="1875" w:author="Ian Ross" w:date="2024-09-19T11:07:00Z" w16du:dateUtc="2024-09-19T09:07:00Z"/>
                <w:rFonts w:ascii="Aptos Narrow" w:eastAsia="Times New Roman" w:hAnsi="Aptos Narrow" w:cs="Times New Roman"/>
                <w:color w:val="000000"/>
                <w:lang w:eastAsia="en-ZA"/>
              </w:rPr>
            </w:pPr>
            <w:del w:id="1876" w:author="Ian Ross" w:date="2024-09-19T11:07:00Z" w16du:dateUtc="2024-09-19T09:07:00Z">
              <w:r w:rsidRPr="009918F0" w:rsidDel="00E657DD">
                <w:rPr>
                  <w:rFonts w:ascii="Aptos Narrow" w:eastAsia="Times New Roman" w:hAnsi="Aptos Narrow" w:cs="Times New Roman"/>
                  <w:color w:val="000000"/>
                  <w:lang w:eastAsia="en-ZA"/>
                </w:rPr>
                <w:delText>70 (60, 77)</w:delText>
              </w:r>
            </w:del>
          </w:p>
        </w:tc>
        <w:tc>
          <w:tcPr>
            <w:tcW w:w="1814" w:type="dxa"/>
            <w:noWrap/>
            <w:hideMark/>
          </w:tcPr>
          <w:p w14:paraId="051336F2" w14:textId="0DA637E3" w:rsidR="00B6378E" w:rsidRPr="009918F0" w:rsidDel="00E657DD" w:rsidRDefault="00B6378E" w:rsidP="00F95291">
            <w:pPr>
              <w:rPr>
                <w:del w:id="1877" w:author="Ian Ross" w:date="2024-09-19T11:07:00Z" w16du:dateUtc="2024-09-19T09:07:00Z"/>
                <w:rFonts w:ascii="Aptos Narrow" w:eastAsia="Times New Roman" w:hAnsi="Aptos Narrow" w:cs="Times New Roman"/>
                <w:color w:val="000000"/>
                <w:lang w:eastAsia="en-ZA"/>
              </w:rPr>
            </w:pPr>
            <w:del w:id="1878" w:author="Ian Ross" w:date="2024-09-19T11:07:00Z" w16du:dateUtc="2024-09-19T09:07:00Z">
              <w:r w:rsidRPr="009918F0" w:rsidDel="00E657DD">
                <w:rPr>
                  <w:rFonts w:ascii="Aptos Narrow" w:eastAsia="Times New Roman" w:hAnsi="Aptos Narrow" w:cs="Times New Roman"/>
                  <w:color w:val="000000"/>
                  <w:lang w:eastAsia="en-ZA"/>
                </w:rPr>
                <w:delText>74 (65, 78)</w:delText>
              </w:r>
            </w:del>
          </w:p>
        </w:tc>
        <w:tc>
          <w:tcPr>
            <w:tcW w:w="960" w:type="dxa"/>
            <w:noWrap/>
            <w:hideMark/>
          </w:tcPr>
          <w:p w14:paraId="4D2F8667" w14:textId="63B43F19" w:rsidR="00B6378E" w:rsidRPr="009918F0" w:rsidDel="00E657DD" w:rsidRDefault="00B6378E" w:rsidP="00F95291">
            <w:pPr>
              <w:rPr>
                <w:del w:id="1879" w:author="Ian Ross" w:date="2024-09-19T11:07:00Z" w16du:dateUtc="2024-09-19T09:07:00Z"/>
                <w:rFonts w:ascii="Aptos Narrow" w:eastAsia="Times New Roman" w:hAnsi="Aptos Narrow" w:cs="Times New Roman"/>
                <w:color w:val="000000"/>
                <w:lang w:eastAsia="en-ZA"/>
              </w:rPr>
            </w:pPr>
            <w:del w:id="1880"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0397C020" w14:textId="358ECDAD" w:rsidTr="00F95291">
        <w:trPr>
          <w:cnfStyle w:val="000000100000" w:firstRow="0" w:lastRow="0" w:firstColumn="0" w:lastColumn="0" w:oddVBand="0" w:evenVBand="0" w:oddHBand="1" w:evenHBand="0" w:firstRowFirstColumn="0" w:firstRowLastColumn="0" w:lastRowFirstColumn="0" w:lastRowLastColumn="0"/>
          <w:trHeight w:val="290"/>
          <w:del w:id="1881" w:author="Ian Ross" w:date="2024-09-19T11:07:00Z"/>
        </w:trPr>
        <w:tc>
          <w:tcPr>
            <w:tcW w:w="4300" w:type="dxa"/>
            <w:noWrap/>
            <w:hideMark/>
          </w:tcPr>
          <w:p w14:paraId="5414F242" w14:textId="7C494CFC" w:rsidR="00B6378E" w:rsidRPr="009918F0" w:rsidDel="00E657DD" w:rsidRDefault="00B6378E" w:rsidP="00F95291">
            <w:pPr>
              <w:rPr>
                <w:del w:id="1882" w:author="Ian Ross" w:date="2024-09-19T11:07:00Z" w16du:dateUtc="2024-09-19T09:07:00Z"/>
                <w:rFonts w:ascii="Aptos Narrow" w:eastAsia="Times New Roman" w:hAnsi="Aptos Narrow" w:cs="Times New Roman"/>
                <w:color w:val="000000"/>
                <w:lang w:eastAsia="en-ZA"/>
              </w:rPr>
            </w:pPr>
            <w:del w:id="1883" w:author="Ian Ross" w:date="2024-09-19T11:07:00Z" w16du:dateUtc="2024-09-19T09:07:00Z">
              <w:r w:rsidRPr="009918F0" w:rsidDel="00E657DD">
                <w:rPr>
                  <w:rFonts w:ascii="Aptos Narrow" w:eastAsia="Times New Roman" w:hAnsi="Aptos Narrow" w:cs="Times New Roman"/>
                  <w:color w:val="000000"/>
                  <w:lang w:eastAsia="en-ZA"/>
                </w:rPr>
                <w:delText>Heart rate</w:delText>
              </w:r>
            </w:del>
          </w:p>
        </w:tc>
        <w:tc>
          <w:tcPr>
            <w:tcW w:w="1814" w:type="dxa"/>
            <w:noWrap/>
            <w:hideMark/>
          </w:tcPr>
          <w:p w14:paraId="429E9E00" w14:textId="6D06F0FB" w:rsidR="00B6378E" w:rsidRPr="009918F0" w:rsidDel="00E657DD" w:rsidRDefault="00B6378E" w:rsidP="00F95291">
            <w:pPr>
              <w:rPr>
                <w:del w:id="1884" w:author="Ian Ross" w:date="2024-09-19T11:07:00Z" w16du:dateUtc="2024-09-19T09:07:00Z"/>
                <w:rFonts w:ascii="Aptos Narrow" w:eastAsia="Times New Roman" w:hAnsi="Aptos Narrow" w:cs="Times New Roman"/>
                <w:color w:val="000000"/>
                <w:lang w:eastAsia="en-ZA"/>
              </w:rPr>
            </w:pPr>
            <w:del w:id="1885" w:author="Ian Ross" w:date="2024-09-19T11:07:00Z" w16du:dateUtc="2024-09-19T09:07:00Z">
              <w:r w:rsidRPr="009918F0" w:rsidDel="00E657DD">
                <w:rPr>
                  <w:rFonts w:ascii="Aptos Narrow" w:eastAsia="Times New Roman" w:hAnsi="Aptos Narrow" w:cs="Times New Roman"/>
                  <w:color w:val="000000"/>
                  <w:lang w:eastAsia="en-ZA"/>
                </w:rPr>
                <w:delText>91 (78, 109)</w:delText>
              </w:r>
            </w:del>
          </w:p>
        </w:tc>
        <w:tc>
          <w:tcPr>
            <w:tcW w:w="1814" w:type="dxa"/>
            <w:noWrap/>
            <w:hideMark/>
          </w:tcPr>
          <w:p w14:paraId="5A203F8A" w14:textId="4486F94D" w:rsidR="00B6378E" w:rsidRPr="009918F0" w:rsidDel="00E657DD" w:rsidRDefault="00B6378E" w:rsidP="00F95291">
            <w:pPr>
              <w:rPr>
                <w:del w:id="1886" w:author="Ian Ross" w:date="2024-09-19T11:07:00Z" w16du:dateUtc="2024-09-19T09:07:00Z"/>
                <w:rFonts w:ascii="Aptos Narrow" w:eastAsia="Times New Roman" w:hAnsi="Aptos Narrow" w:cs="Times New Roman"/>
                <w:color w:val="000000"/>
                <w:lang w:eastAsia="en-ZA"/>
              </w:rPr>
            </w:pPr>
            <w:del w:id="1887" w:author="Ian Ross" w:date="2024-09-19T11:07:00Z" w16du:dateUtc="2024-09-19T09:07:00Z">
              <w:r w:rsidRPr="009918F0" w:rsidDel="00E657DD">
                <w:rPr>
                  <w:rFonts w:ascii="Aptos Narrow" w:eastAsia="Times New Roman" w:hAnsi="Aptos Narrow" w:cs="Times New Roman"/>
                  <w:color w:val="000000"/>
                  <w:lang w:eastAsia="en-ZA"/>
                </w:rPr>
                <w:delText>87 (72, 98)</w:delText>
              </w:r>
            </w:del>
          </w:p>
        </w:tc>
        <w:tc>
          <w:tcPr>
            <w:tcW w:w="960" w:type="dxa"/>
            <w:noWrap/>
            <w:hideMark/>
          </w:tcPr>
          <w:p w14:paraId="22326D4C" w14:textId="4E3A81B5" w:rsidR="00B6378E" w:rsidRPr="009918F0" w:rsidDel="00E657DD" w:rsidRDefault="00B6378E" w:rsidP="00F95291">
            <w:pPr>
              <w:rPr>
                <w:del w:id="1888" w:author="Ian Ross" w:date="2024-09-19T11:07:00Z" w16du:dateUtc="2024-09-19T09:07:00Z"/>
                <w:rFonts w:ascii="Aptos Narrow" w:eastAsia="Times New Roman" w:hAnsi="Aptos Narrow" w:cs="Times New Roman"/>
                <w:color w:val="000000"/>
                <w:lang w:eastAsia="en-ZA"/>
              </w:rPr>
            </w:pPr>
            <w:del w:id="1889" w:author="Ian Ross" w:date="2024-09-19T11:07:00Z" w16du:dateUtc="2024-09-19T09:07:00Z">
              <w:r w:rsidRPr="009918F0" w:rsidDel="00E657DD">
                <w:rPr>
                  <w:rFonts w:ascii="Aptos Narrow" w:eastAsia="Times New Roman" w:hAnsi="Aptos Narrow" w:cs="Times New Roman"/>
                  <w:color w:val="000000"/>
                  <w:lang w:eastAsia="en-ZA"/>
                </w:rPr>
                <w:delText>0.14</w:delText>
              </w:r>
            </w:del>
          </w:p>
        </w:tc>
      </w:tr>
      <w:tr w:rsidR="00B6378E" w:rsidRPr="009918F0" w:rsidDel="00E657DD" w14:paraId="4ED0793D" w14:textId="7BA35051" w:rsidTr="00F95291">
        <w:trPr>
          <w:trHeight w:val="290"/>
          <w:del w:id="1890" w:author="Ian Ross" w:date="2024-09-19T11:07:00Z"/>
        </w:trPr>
        <w:tc>
          <w:tcPr>
            <w:tcW w:w="4300" w:type="dxa"/>
            <w:noWrap/>
            <w:hideMark/>
          </w:tcPr>
          <w:p w14:paraId="6FB231FC" w14:textId="2816093B" w:rsidR="00B6378E" w:rsidRPr="009918F0" w:rsidDel="00E657DD" w:rsidRDefault="00B6378E" w:rsidP="00F95291">
            <w:pPr>
              <w:rPr>
                <w:del w:id="1891" w:author="Ian Ross" w:date="2024-09-19T11:07:00Z" w16du:dateUtc="2024-09-19T09:07:00Z"/>
                <w:rFonts w:ascii="Aptos Narrow" w:eastAsia="Times New Roman" w:hAnsi="Aptos Narrow" w:cs="Times New Roman"/>
                <w:color w:val="000000"/>
                <w:lang w:eastAsia="en-ZA"/>
              </w:rPr>
            </w:pPr>
            <w:del w:id="1892" w:author="Ian Ross" w:date="2024-09-19T11:07:00Z" w16du:dateUtc="2024-09-19T09:07:00Z">
              <w:r w:rsidRPr="009918F0" w:rsidDel="00E657DD">
                <w:rPr>
                  <w:rFonts w:ascii="Aptos Narrow" w:eastAsia="Times New Roman" w:hAnsi="Aptos Narrow" w:cs="Times New Roman"/>
                  <w:color w:val="000000"/>
                  <w:lang w:eastAsia="en-ZA"/>
                </w:rPr>
                <w:delText>Hypotension</w:delText>
              </w:r>
            </w:del>
          </w:p>
        </w:tc>
        <w:tc>
          <w:tcPr>
            <w:tcW w:w="1814" w:type="dxa"/>
            <w:noWrap/>
            <w:hideMark/>
          </w:tcPr>
          <w:p w14:paraId="223490C0" w14:textId="1C848BE2" w:rsidR="00B6378E" w:rsidRPr="009918F0" w:rsidDel="00E657DD" w:rsidRDefault="00B6378E" w:rsidP="00F95291">
            <w:pPr>
              <w:rPr>
                <w:del w:id="1893" w:author="Ian Ross" w:date="2024-09-19T11:07:00Z" w16du:dateUtc="2024-09-19T09:07:00Z"/>
                <w:rFonts w:ascii="Aptos Narrow" w:eastAsia="Times New Roman" w:hAnsi="Aptos Narrow" w:cs="Times New Roman"/>
                <w:color w:val="000000"/>
                <w:lang w:eastAsia="en-ZA"/>
              </w:rPr>
            </w:pPr>
            <w:del w:id="1894" w:author="Ian Ross" w:date="2024-09-19T11:07:00Z" w16du:dateUtc="2024-09-19T09:07:00Z">
              <w:r w:rsidRPr="009918F0" w:rsidDel="00E657DD">
                <w:rPr>
                  <w:rFonts w:ascii="Aptos Narrow" w:eastAsia="Times New Roman" w:hAnsi="Aptos Narrow" w:cs="Times New Roman"/>
                  <w:color w:val="000000"/>
                  <w:lang w:eastAsia="en-ZA"/>
                </w:rPr>
                <w:delText>39 (8.9%)</w:delText>
              </w:r>
            </w:del>
          </w:p>
        </w:tc>
        <w:tc>
          <w:tcPr>
            <w:tcW w:w="1814" w:type="dxa"/>
            <w:noWrap/>
            <w:hideMark/>
          </w:tcPr>
          <w:p w14:paraId="55A1E77F" w14:textId="5B742AB5" w:rsidR="00B6378E" w:rsidRPr="009918F0" w:rsidDel="00E657DD" w:rsidRDefault="00B6378E" w:rsidP="00F95291">
            <w:pPr>
              <w:rPr>
                <w:del w:id="1895" w:author="Ian Ross" w:date="2024-09-19T11:07:00Z" w16du:dateUtc="2024-09-19T09:07:00Z"/>
                <w:rFonts w:ascii="Aptos Narrow" w:eastAsia="Times New Roman" w:hAnsi="Aptos Narrow" w:cs="Times New Roman"/>
                <w:color w:val="000000"/>
                <w:lang w:eastAsia="en-ZA"/>
              </w:rPr>
            </w:pPr>
            <w:del w:id="1896"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3F3AD37F" w14:textId="51992813" w:rsidR="00B6378E" w:rsidRPr="009918F0" w:rsidDel="00E657DD" w:rsidRDefault="00B6378E" w:rsidP="00F95291">
            <w:pPr>
              <w:rPr>
                <w:del w:id="1897" w:author="Ian Ross" w:date="2024-09-19T11:07:00Z" w16du:dateUtc="2024-09-19T09:07:00Z"/>
                <w:rFonts w:ascii="Aptos Narrow" w:eastAsia="Times New Roman" w:hAnsi="Aptos Narrow" w:cs="Times New Roman"/>
                <w:color w:val="000000"/>
                <w:lang w:eastAsia="en-ZA"/>
              </w:rPr>
            </w:pPr>
            <w:del w:id="1898" w:author="Ian Ross" w:date="2024-09-19T11:07:00Z" w16du:dateUtc="2024-09-19T09:07:00Z">
              <w:r w:rsidRPr="009918F0" w:rsidDel="00E657DD">
                <w:rPr>
                  <w:rFonts w:ascii="Aptos Narrow" w:eastAsia="Times New Roman" w:hAnsi="Aptos Narrow" w:cs="Times New Roman"/>
                  <w:color w:val="000000"/>
                  <w:lang w:eastAsia="en-ZA"/>
                </w:rPr>
                <w:delText>0.5</w:delText>
              </w:r>
            </w:del>
          </w:p>
        </w:tc>
      </w:tr>
      <w:tr w:rsidR="00B6378E" w:rsidRPr="009918F0" w:rsidDel="00E657DD" w14:paraId="290B7A19" w14:textId="47C23637" w:rsidTr="00F95291">
        <w:trPr>
          <w:cnfStyle w:val="000000100000" w:firstRow="0" w:lastRow="0" w:firstColumn="0" w:lastColumn="0" w:oddVBand="0" w:evenVBand="0" w:oddHBand="1" w:evenHBand="0" w:firstRowFirstColumn="0" w:firstRowLastColumn="0" w:lastRowFirstColumn="0" w:lastRowLastColumn="0"/>
          <w:trHeight w:val="290"/>
          <w:del w:id="1899" w:author="Ian Ross" w:date="2024-09-19T11:07:00Z"/>
        </w:trPr>
        <w:tc>
          <w:tcPr>
            <w:tcW w:w="4300" w:type="dxa"/>
            <w:noWrap/>
            <w:hideMark/>
          </w:tcPr>
          <w:p w14:paraId="2EC80BA7" w14:textId="045512B8" w:rsidR="00B6378E" w:rsidRPr="009918F0" w:rsidDel="00E657DD" w:rsidRDefault="00B6378E" w:rsidP="00F95291">
            <w:pPr>
              <w:rPr>
                <w:del w:id="1900" w:author="Ian Ross" w:date="2024-09-19T11:07:00Z" w16du:dateUtc="2024-09-19T09:07:00Z"/>
                <w:rFonts w:ascii="Aptos Narrow" w:eastAsia="Times New Roman" w:hAnsi="Aptos Narrow" w:cs="Times New Roman"/>
                <w:color w:val="000000"/>
                <w:lang w:eastAsia="en-ZA"/>
              </w:rPr>
            </w:pPr>
            <w:del w:id="1901" w:author="Ian Ross" w:date="2024-09-19T11:07:00Z" w16du:dateUtc="2024-09-19T09:07:00Z">
              <w:r w:rsidRPr="009918F0" w:rsidDel="00E657DD">
                <w:rPr>
                  <w:rFonts w:ascii="Aptos Narrow" w:eastAsia="Times New Roman" w:hAnsi="Aptos Narrow" w:cs="Times New Roman"/>
                  <w:color w:val="000000"/>
                  <w:lang w:eastAsia="en-ZA"/>
                </w:rPr>
                <w:delText>Weakness</w:delText>
              </w:r>
            </w:del>
          </w:p>
        </w:tc>
        <w:tc>
          <w:tcPr>
            <w:tcW w:w="1814" w:type="dxa"/>
            <w:noWrap/>
            <w:hideMark/>
          </w:tcPr>
          <w:p w14:paraId="4B73CE20" w14:textId="1578D3DF" w:rsidR="00B6378E" w:rsidRPr="009918F0" w:rsidDel="00E657DD" w:rsidRDefault="00B6378E" w:rsidP="00F95291">
            <w:pPr>
              <w:rPr>
                <w:del w:id="1902" w:author="Ian Ross" w:date="2024-09-19T11:07:00Z" w16du:dateUtc="2024-09-19T09:07:00Z"/>
                <w:rFonts w:ascii="Aptos Narrow" w:eastAsia="Times New Roman" w:hAnsi="Aptos Narrow" w:cs="Times New Roman"/>
                <w:color w:val="000000"/>
                <w:lang w:eastAsia="en-ZA"/>
              </w:rPr>
            </w:pPr>
            <w:del w:id="1903" w:author="Ian Ross" w:date="2024-09-19T11:07:00Z" w16du:dateUtc="2024-09-19T09:07:00Z">
              <w:r w:rsidRPr="009918F0" w:rsidDel="00E657DD">
                <w:rPr>
                  <w:rFonts w:ascii="Aptos Narrow" w:eastAsia="Times New Roman" w:hAnsi="Aptos Narrow" w:cs="Times New Roman"/>
                  <w:color w:val="000000"/>
                  <w:lang w:eastAsia="en-ZA"/>
                </w:rPr>
                <w:delText>368 (84.0%)</w:delText>
              </w:r>
            </w:del>
          </w:p>
        </w:tc>
        <w:tc>
          <w:tcPr>
            <w:tcW w:w="1814" w:type="dxa"/>
            <w:noWrap/>
            <w:hideMark/>
          </w:tcPr>
          <w:p w14:paraId="34B76DE7" w14:textId="4FCE0005" w:rsidR="00B6378E" w:rsidRPr="009918F0" w:rsidDel="00E657DD" w:rsidRDefault="00B6378E" w:rsidP="00F95291">
            <w:pPr>
              <w:rPr>
                <w:del w:id="1904" w:author="Ian Ross" w:date="2024-09-19T11:07:00Z" w16du:dateUtc="2024-09-19T09:07:00Z"/>
                <w:rFonts w:ascii="Aptos Narrow" w:eastAsia="Times New Roman" w:hAnsi="Aptos Narrow" w:cs="Times New Roman"/>
                <w:color w:val="000000"/>
                <w:lang w:eastAsia="en-ZA"/>
              </w:rPr>
            </w:pPr>
            <w:del w:id="1905"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7C000D4F" w14:textId="35FD0C00" w:rsidR="00B6378E" w:rsidRPr="009918F0" w:rsidDel="00E657DD" w:rsidRDefault="00B6378E" w:rsidP="00F95291">
            <w:pPr>
              <w:rPr>
                <w:del w:id="1906" w:author="Ian Ross" w:date="2024-09-19T11:07:00Z" w16du:dateUtc="2024-09-19T09:07:00Z"/>
                <w:rFonts w:ascii="Aptos Narrow" w:eastAsia="Times New Roman" w:hAnsi="Aptos Narrow" w:cs="Times New Roman"/>
                <w:color w:val="000000"/>
                <w:lang w:eastAsia="en-ZA"/>
              </w:rPr>
            </w:pPr>
            <w:del w:id="1907" w:author="Ian Ross" w:date="2024-09-19T11:07:00Z" w16du:dateUtc="2024-09-19T09:07:00Z">
              <w:r w:rsidRPr="009918F0" w:rsidDel="00E657DD">
                <w:rPr>
                  <w:rFonts w:ascii="Aptos Narrow" w:eastAsia="Times New Roman" w:hAnsi="Aptos Narrow" w:cs="Times New Roman"/>
                  <w:color w:val="000000"/>
                  <w:lang w:eastAsia="en-ZA"/>
                </w:rPr>
                <w:delText>0.4</w:delText>
              </w:r>
            </w:del>
          </w:p>
        </w:tc>
      </w:tr>
      <w:tr w:rsidR="00B6378E" w:rsidRPr="009918F0" w:rsidDel="00E657DD" w14:paraId="0481C417" w14:textId="3853CEDB" w:rsidTr="00F95291">
        <w:trPr>
          <w:trHeight w:val="290"/>
          <w:del w:id="1908" w:author="Ian Ross" w:date="2024-09-19T11:07:00Z"/>
        </w:trPr>
        <w:tc>
          <w:tcPr>
            <w:tcW w:w="4300" w:type="dxa"/>
            <w:noWrap/>
            <w:hideMark/>
          </w:tcPr>
          <w:p w14:paraId="3857E839" w14:textId="14D99F24" w:rsidR="00B6378E" w:rsidRPr="009918F0" w:rsidDel="00E657DD" w:rsidRDefault="00B6378E" w:rsidP="00F95291">
            <w:pPr>
              <w:rPr>
                <w:del w:id="1909" w:author="Ian Ross" w:date="2024-09-19T11:07:00Z" w16du:dateUtc="2024-09-19T09:07:00Z"/>
                <w:rFonts w:ascii="Aptos Narrow" w:eastAsia="Times New Roman" w:hAnsi="Aptos Narrow" w:cs="Times New Roman"/>
                <w:color w:val="000000"/>
                <w:lang w:eastAsia="en-ZA"/>
              </w:rPr>
            </w:pPr>
            <w:del w:id="1910" w:author="Ian Ross" w:date="2024-09-19T11:07:00Z" w16du:dateUtc="2024-09-19T09:07:00Z">
              <w:r w:rsidRPr="009918F0" w:rsidDel="00E657DD">
                <w:rPr>
                  <w:rFonts w:ascii="Aptos Narrow" w:eastAsia="Times New Roman" w:hAnsi="Aptos Narrow" w:cs="Times New Roman"/>
                  <w:color w:val="000000"/>
                  <w:lang w:eastAsia="en-ZA"/>
                </w:rPr>
                <w:delText>Tiredness</w:delText>
              </w:r>
            </w:del>
          </w:p>
        </w:tc>
        <w:tc>
          <w:tcPr>
            <w:tcW w:w="1814" w:type="dxa"/>
            <w:noWrap/>
            <w:hideMark/>
          </w:tcPr>
          <w:p w14:paraId="1F74B610" w14:textId="49100492" w:rsidR="00B6378E" w:rsidRPr="009918F0" w:rsidDel="00E657DD" w:rsidRDefault="00B6378E" w:rsidP="00F95291">
            <w:pPr>
              <w:rPr>
                <w:del w:id="1911" w:author="Ian Ross" w:date="2024-09-19T11:07:00Z" w16du:dateUtc="2024-09-19T09:07:00Z"/>
                <w:rFonts w:ascii="Aptos Narrow" w:eastAsia="Times New Roman" w:hAnsi="Aptos Narrow" w:cs="Times New Roman"/>
                <w:color w:val="000000"/>
                <w:lang w:eastAsia="en-ZA"/>
              </w:rPr>
            </w:pPr>
            <w:del w:id="1912" w:author="Ian Ross" w:date="2024-09-19T11:07:00Z" w16du:dateUtc="2024-09-19T09:07:00Z">
              <w:r w:rsidRPr="009918F0" w:rsidDel="00E657DD">
                <w:rPr>
                  <w:rFonts w:ascii="Aptos Narrow" w:eastAsia="Times New Roman" w:hAnsi="Aptos Narrow" w:cs="Times New Roman"/>
                  <w:color w:val="000000"/>
                  <w:lang w:eastAsia="en-ZA"/>
                </w:rPr>
                <w:delText>370 (84.1%)</w:delText>
              </w:r>
            </w:del>
          </w:p>
        </w:tc>
        <w:tc>
          <w:tcPr>
            <w:tcW w:w="1814" w:type="dxa"/>
            <w:noWrap/>
            <w:hideMark/>
          </w:tcPr>
          <w:p w14:paraId="5B79581B" w14:textId="4CDDA92A" w:rsidR="00B6378E" w:rsidRPr="009918F0" w:rsidDel="00E657DD" w:rsidRDefault="00B6378E" w:rsidP="00F95291">
            <w:pPr>
              <w:rPr>
                <w:del w:id="1913" w:author="Ian Ross" w:date="2024-09-19T11:07:00Z" w16du:dateUtc="2024-09-19T09:07:00Z"/>
                <w:rFonts w:ascii="Aptos Narrow" w:eastAsia="Times New Roman" w:hAnsi="Aptos Narrow" w:cs="Times New Roman"/>
                <w:color w:val="000000"/>
                <w:lang w:eastAsia="en-ZA"/>
              </w:rPr>
            </w:pPr>
            <w:del w:id="1914" w:author="Ian Ross" w:date="2024-09-19T11:07:00Z" w16du:dateUtc="2024-09-19T09:07:00Z">
              <w:r w:rsidRPr="009918F0" w:rsidDel="00E657DD">
                <w:rPr>
                  <w:rFonts w:ascii="Aptos Narrow" w:eastAsia="Times New Roman" w:hAnsi="Aptos Narrow" w:cs="Times New Roman"/>
                  <w:color w:val="000000"/>
                  <w:lang w:eastAsia="en-ZA"/>
                </w:rPr>
                <w:delText>6 (100.0%)</w:delText>
              </w:r>
            </w:del>
          </w:p>
        </w:tc>
        <w:tc>
          <w:tcPr>
            <w:tcW w:w="960" w:type="dxa"/>
            <w:noWrap/>
            <w:hideMark/>
          </w:tcPr>
          <w:p w14:paraId="5935EAE9" w14:textId="6242D0DE" w:rsidR="00B6378E" w:rsidRPr="009918F0" w:rsidDel="00E657DD" w:rsidRDefault="00B6378E" w:rsidP="00F95291">
            <w:pPr>
              <w:rPr>
                <w:del w:id="1915" w:author="Ian Ross" w:date="2024-09-19T11:07:00Z" w16du:dateUtc="2024-09-19T09:07:00Z"/>
                <w:rFonts w:ascii="Aptos Narrow" w:eastAsia="Times New Roman" w:hAnsi="Aptos Narrow" w:cs="Times New Roman"/>
                <w:color w:val="000000"/>
                <w:lang w:eastAsia="en-ZA"/>
              </w:rPr>
            </w:pPr>
            <w:del w:id="1916"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07B3503" w14:textId="663F095D" w:rsidTr="00F95291">
        <w:trPr>
          <w:cnfStyle w:val="000000100000" w:firstRow="0" w:lastRow="0" w:firstColumn="0" w:lastColumn="0" w:oddVBand="0" w:evenVBand="0" w:oddHBand="1" w:evenHBand="0" w:firstRowFirstColumn="0" w:firstRowLastColumn="0" w:lastRowFirstColumn="0" w:lastRowLastColumn="0"/>
          <w:trHeight w:val="290"/>
          <w:del w:id="1917" w:author="Ian Ross" w:date="2024-09-19T11:07:00Z"/>
        </w:trPr>
        <w:tc>
          <w:tcPr>
            <w:tcW w:w="4300" w:type="dxa"/>
            <w:noWrap/>
            <w:hideMark/>
          </w:tcPr>
          <w:p w14:paraId="014C58DC" w14:textId="0E7086CA" w:rsidR="00B6378E" w:rsidRPr="009918F0" w:rsidDel="00E657DD" w:rsidRDefault="00B6378E" w:rsidP="00F95291">
            <w:pPr>
              <w:rPr>
                <w:del w:id="1918" w:author="Ian Ross" w:date="2024-09-19T11:07:00Z" w16du:dateUtc="2024-09-19T09:07:00Z"/>
                <w:rFonts w:ascii="Aptos Narrow" w:eastAsia="Times New Roman" w:hAnsi="Aptos Narrow" w:cs="Times New Roman"/>
                <w:color w:val="000000"/>
                <w:lang w:eastAsia="en-ZA"/>
              </w:rPr>
            </w:pPr>
            <w:del w:id="1919" w:author="Ian Ross" w:date="2024-09-19T11:07:00Z" w16du:dateUtc="2024-09-19T09:07:00Z">
              <w:r w:rsidRPr="009918F0" w:rsidDel="00E657DD">
                <w:rPr>
                  <w:rFonts w:ascii="Aptos Narrow" w:eastAsia="Times New Roman" w:hAnsi="Aptos Narrow" w:cs="Times New Roman"/>
                  <w:color w:val="000000"/>
                  <w:lang w:eastAsia="en-ZA"/>
                </w:rPr>
                <w:delText>Poor appetite</w:delText>
              </w:r>
            </w:del>
          </w:p>
        </w:tc>
        <w:tc>
          <w:tcPr>
            <w:tcW w:w="1814" w:type="dxa"/>
            <w:noWrap/>
            <w:hideMark/>
          </w:tcPr>
          <w:p w14:paraId="68F9B3BB" w14:textId="3D659428" w:rsidR="00B6378E" w:rsidRPr="009918F0" w:rsidDel="00E657DD" w:rsidRDefault="00B6378E" w:rsidP="00F95291">
            <w:pPr>
              <w:rPr>
                <w:del w:id="1920" w:author="Ian Ross" w:date="2024-09-19T11:07:00Z" w16du:dateUtc="2024-09-19T09:07:00Z"/>
                <w:rFonts w:ascii="Aptos Narrow" w:eastAsia="Times New Roman" w:hAnsi="Aptos Narrow" w:cs="Times New Roman"/>
                <w:color w:val="000000"/>
                <w:lang w:eastAsia="en-ZA"/>
              </w:rPr>
            </w:pPr>
            <w:del w:id="1921" w:author="Ian Ross" w:date="2024-09-19T11:07:00Z" w16du:dateUtc="2024-09-19T09:07:00Z">
              <w:r w:rsidRPr="009918F0" w:rsidDel="00E657DD">
                <w:rPr>
                  <w:rFonts w:ascii="Aptos Narrow" w:eastAsia="Times New Roman" w:hAnsi="Aptos Narrow" w:cs="Times New Roman"/>
                  <w:color w:val="000000"/>
                  <w:lang w:eastAsia="en-ZA"/>
                </w:rPr>
                <w:delText>323 (74.3%)</w:delText>
              </w:r>
            </w:del>
          </w:p>
        </w:tc>
        <w:tc>
          <w:tcPr>
            <w:tcW w:w="1814" w:type="dxa"/>
            <w:noWrap/>
            <w:hideMark/>
          </w:tcPr>
          <w:p w14:paraId="4E70F589" w14:textId="5E2AE19C" w:rsidR="00B6378E" w:rsidRPr="009918F0" w:rsidDel="00E657DD" w:rsidRDefault="00B6378E" w:rsidP="00F95291">
            <w:pPr>
              <w:rPr>
                <w:del w:id="1922" w:author="Ian Ross" w:date="2024-09-19T11:07:00Z" w16du:dateUtc="2024-09-19T09:07:00Z"/>
                <w:rFonts w:ascii="Aptos Narrow" w:eastAsia="Times New Roman" w:hAnsi="Aptos Narrow" w:cs="Times New Roman"/>
                <w:color w:val="000000"/>
                <w:lang w:eastAsia="en-ZA"/>
              </w:rPr>
            </w:pPr>
            <w:del w:id="1923" w:author="Ian Ross" w:date="2024-09-19T11:07:00Z" w16du:dateUtc="2024-09-19T09:07:00Z">
              <w:r w:rsidRPr="009918F0" w:rsidDel="00E657DD">
                <w:rPr>
                  <w:rFonts w:ascii="Aptos Narrow" w:eastAsia="Times New Roman" w:hAnsi="Aptos Narrow" w:cs="Times New Roman"/>
                  <w:color w:val="000000"/>
                  <w:lang w:eastAsia="en-ZA"/>
                </w:rPr>
                <w:delText>6 (100.0%)</w:delText>
              </w:r>
            </w:del>
          </w:p>
        </w:tc>
        <w:tc>
          <w:tcPr>
            <w:tcW w:w="960" w:type="dxa"/>
            <w:noWrap/>
            <w:hideMark/>
          </w:tcPr>
          <w:p w14:paraId="5E885D96" w14:textId="520007FB" w:rsidR="00B6378E" w:rsidRPr="009918F0" w:rsidDel="00E657DD" w:rsidRDefault="00B6378E" w:rsidP="00F95291">
            <w:pPr>
              <w:rPr>
                <w:del w:id="1924" w:author="Ian Ross" w:date="2024-09-19T11:07:00Z" w16du:dateUtc="2024-09-19T09:07:00Z"/>
                <w:rFonts w:ascii="Aptos Narrow" w:eastAsia="Times New Roman" w:hAnsi="Aptos Narrow" w:cs="Times New Roman"/>
                <w:color w:val="000000"/>
                <w:lang w:eastAsia="en-ZA"/>
              </w:rPr>
            </w:pPr>
            <w:del w:id="1925"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F56774D" w14:textId="3FC8AE02" w:rsidTr="00F95291">
        <w:trPr>
          <w:trHeight w:val="290"/>
          <w:del w:id="1926" w:author="Ian Ross" w:date="2024-09-19T11:07:00Z"/>
        </w:trPr>
        <w:tc>
          <w:tcPr>
            <w:tcW w:w="4300" w:type="dxa"/>
            <w:noWrap/>
            <w:hideMark/>
          </w:tcPr>
          <w:p w14:paraId="01AD6EB0" w14:textId="793A1ADE" w:rsidR="00B6378E" w:rsidRPr="009918F0" w:rsidDel="00E657DD" w:rsidRDefault="00B6378E" w:rsidP="00F95291">
            <w:pPr>
              <w:rPr>
                <w:del w:id="1927" w:author="Ian Ross" w:date="2024-09-19T11:07:00Z" w16du:dateUtc="2024-09-19T09:07:00Z"/>
                <w:rFonts w:ascii="Aptos Narrow" w:eastAsia="Times New Roman" w:hAnsi="Aptos Narrow" w:cs="Times New Roman"/>
                <w:color w:val="000000"/>
                <w:lang w:eastAsia="en-ZA"/>
              </w:rPr>
            </w:pPr>
            <w:del w:id="1928" w:author="Ian Ross" w:date="2024-09-19T11:07:00Z" w16du:dateUtc="2024-09-19T09:07:00Z">
              <w:r w:rsidRPr="009918F0" w:rsidDel="00E657DD">
                <w:rPr>
                  <w:rFonts w:ascii="Aptos Narrow" w:eastAsia="Times New Roman" w:hAnsi="Aptos Narrow" w:cs="Times New Roman"/>
                  <w:color w:val="000000"/>
                  <w:lang w:eastAsia="en-ZA"/>
                </w:rPr>
                <w:delText>Increased pigmentation of the skin</w:delText>
              </w:r>
            </w:del>
          </w:p>
        </w:tc>
        <w:tc>
          <w:tcPr>
            <w:tcW w:w="1814" w:type="dxa"/>
            <w:noWrap/>
            <w:hideMark/>
          </w:tcPr>
          <w:p w14:paraId="757C0B0F" w14:textId="50E7D1E8" w:rsidR="00B6378E" w:rsidRPr="009918F0" w:rsidDel="00E657DD" w:rsidRDefault="00B6378E" w:rsidP="00F95291">
            <w:pPr>
              <w:rPr>
                <w:del w:id="1929" w:author="Ian Ross" w:date="2024-09-19T11:07:00Z" w16du:dateUtc="2024-09-19T09:07:00Z"/>
                <w:rFonts w:ascii="Aptos Narrow" w:eastAsia="Times New Roman" w:hAnsi="Aptos Narrow" w:cs="Times New Roman"/>
                <w:color w:val="000000"/>
                <w:lang w:eastAsia="en-ZA"/>
              </w:rPr>
            </w:pPr>
            <w:del w:id="1930" w:author="Ian Ross" w:date="2024-09-19T11:07:00Z" w16du:dateUtc="2024-09-19T09:07:00Z">
              <w:r w:rsidRPr="009918F0" w:rsidDel="00E657DD">
                <w:rPr>
                  <w:rFonts w:ascii="Aptos Narrow" w:eastAsia="Times New Roman" w:hAnsi="Aptos Narrow" w:cs="Times New Roman"/>
                  <w:color w:val="000000"/>
                  <w:lang w:eastAsia="en-ZA"/>
                </w:rPr>
                <w:delText>211 (49.2%)</w:delText>
              </w:r>
            </w:del>
          </w:p>
        </w:tc>
        <w:tc>
          <w:tcPr>
            <w:tcW w:w="1814" w:type="dxa"/>
            <w:noWrap/>
            <w:hideMark/>
          </w:tcPr>
          <w:p w14:paraId="32C13657" w14:textId="293B7DC0" w:rsidR="00B6378E" w:rsidRPr="009918F0" w:rsidDel="00E657DD" w:rsidRDefault="00B6378E" w:rsidP="00F95291">
            <w:pPr>
              <w:rPr>
                <w:del w:id="1931" w:author="Ian Ross" w:date="2024-09-19T11:07:00Z" w16du:dateUtc="2024-09-19T09:07:00Z"/>
                <w:rFonts w:ascii="Aptos Narrow" w:eastAsia="Times New Roman" w:hAnsi="Aptos Narrow" w:cs="Times New Roman"/>
                <w:color w:val="000000"/>
                <w:lang w:eastAsia="en-ZA"/>
              </w:rPr>
            </w:pPr>
            <w:del w:id="1932" w:author="Ian Ross" w:date="2024-09-19T11:07:00Z" w16du:dateUtc="2024-09-19T09:07:00Z">
              <w:r w:rsidRPr="009918F0" w:rsidDel="00E657DD">
                <w:rPr>
                  <w:rFonts w:ascii="Aptos Narrow" w:eastAsia="Times New Roman" w:hAnsi="Aptos Narrow" w:cs="Times New Roman"/>
                  <w:color w:val="000000"/>
                  <w:lang w:eastAsia="en-ZA"/>
                </w:rPr>
                <w:delText>2 (40.0%)</w:delText>
              </w:r>
            </w:del>
          </w:p>
        </w:tc>
        <w:tc>
          <w:tcPr>
            <w:tcW w:w="960" w:type="dxa"/>
            <w:noWrap/>
            <w:hideMark/>
          </w:tcPr>
          <w:p w14:paraId="394E63C6" w14:textId="3447C120" w:rsidR="00B6378E" w:rsidRPr="009918F0" w:rsidDel="00E657DD" w:rsidRDefault="00B6378E" w:rsidP="00F95291">
            <w:pPr>
              <w:rPr>
                <w:del w:id="1933" w:author="Ian Ross" w:date="2024-09-19T11:07:00Z" w16du:dateUtc="2024-09-19T09:07:00Z"/>
                <w:rFonts w:ascii="Aptos Narrow" w:eastAsia="Times New Roman" w:hAnsi="Aptos Narrow" w:cs="Times New Roman"/>
                <w:color w:val="000000"/>
                <w:lang w:eastAsia="en-ZA"/>
              </w:rPr>
            </w:pPr>
            <w:del w:id="1934" w:author="Ian Ross" w:date="2024-09-19T11:07:00Z" w16du:dateUtc="2024-09-19T09:07:00Z">
              <w:r w:rsidRPr="009918F0" w:rsidDel="00E657DD">
                <w:rPr>
                  <w:rFonts w:ascii="Aptos Narrow" w:eastAsia="Times New Roman" w:hAnsi="Aptos Narrow" w:cs="Times New Roman"/>
                  <w:color w:val="000000"/>
                  <w:lang w:eastAsia="en-ZA"/>
                </w:rPr>
                <w:delText>0.6</w:delText>
              </w:r>
            </w:del>
          </w:p>
        </w:tc>
      </w:tr>
      <w:tr w:rsidR="00B6378E" w:rsidRPr="009918F0" w:rsidDel="00E657DD" w14:paraId="453D8783" w14:textId="44FA25E7" w:rsidTr="00F95291">
        <w:trPr>
          <w:cnfStyle w:val="000000100000" w:firstRow="0" w:lastRow="0" w:firstColumn="0" w:lastColumn="0" w:oddVBand="0" w:evenVBand="0" w:oddHBand="1" w:evenHBand="0" w:firstRowFirstColumn="0" w:firstRowLastColumn="0" w:lastRowFirstColumn="0" w:lastRowLastColumn="0"/>
          <w:trHeight w:val="290"/>
          <w:del w:id="1935" w:author="Ian Ross" w:date="2024-09-19T11:07:00Z"/>
        </w:trPr>
        <w:tc>
          <w:tcPr>
            <w:tcW w:w="4300" w:type="dxa"/>
            <w:noWrap/>
            <w:hideMark/>
          </w:tcPr>
          <w:p w14:paraId="032B8CAF" w14:textId="72B92B27" w:rsidR="00B6378E" w:rsidRPr="009918F0" w:rsidDel="00E657DD" w:rsidRDefault="00B6378E" w:rsidP="00F95291">
            <w:pPr>
              <w:rPr>
                <w:del w:id="1936" w:author="Ian Ross" w:date="2024-09-19T11:07:00Z" w16du:dateUtc="2024-09-19T09:07:00Z"/>
                <w:rFonts w:ascii="Aptos Narrow" w:eastAsia="Times New Roman" w:hAnsi="Aptos Narrow" w:cs="Times New Roman"/>
                <w:color w:val="000000"/>
                <w:lang w:eastAsia="en-ZA"/>
              </w:rPr>
            </w:pPr>
            <w:del w:id="1937" w:author="Ian Ross" w:date="2024-09-19T11:07:00Z" w16du:dateUtc="2024-09-19T09:07:00Z">
              <w:r w:rsidRPr="009918F0" w:rsidDel="00E657DD">
                <w:rPr>
                  <w:rFonts w:ascii="Aptos Narrow" w:eastAsia="Times New Roman" w:hAnsi="Aptos Narrow" w:cs="Times New Roman"/>
                  <w:color w:val="000000"/>
                  <w:lang w:eastAsia="en-ZA"/>
                </w:rPr>
                <w:delText>Nausea</w:delText>
              </w:r>
            </w:del>
          </w:p>
        </w:tc>
        <w:tc>
          <w:tcPr>
            <w:tcW w:w="1814" w:type="dxa"/>
            <w:noWrap/>
            <w:hideMark/>
          </w:tcPr>
          <w:p w14:paraId="38C0C288" w14:textId="1A534731" w:rsidR="00B6378E" w:rsidRPr="009918F0" w:rsidDel="00E657DD" w:rsidRDefault="00B6378E" w:rsidP="00F95291">
            <w:pPr>
              <w:rPr>
                <w:del w:id="1938" w:author="Ian Ross" w:date="2024-09-19T11:07:00Z" w16du:dateUtc="2024-09-19T09:07:00Z"/>
                <w:rFonts w:ascii="Aptos Narrow" w:eastAsia="Times New Roman" w:hAnsi="Aptos Narrow" w:cs="Times New Roman"/>
                <w:color w:val="000000"/>
                <w:lang w:eastAsia="en-ZA"/>
              </w:rPr>
            </w:pPr>
            <w:del w:id="1939" w:author="Ian Ross" w:date="2024-09-19T11:07:00Z" w16du:dateUtc="2024-09-19T09:07:00Z">
              <w:r w:rsidRPr="009918F0" w:rsidDel="00E657DD">
                <w:rPr>
                  <w:rFonts w:ascii="Aptos Narrow" w:eastAsia="Times New Roman" w:hAnsi="Aptos Narrow" w:cs="Times New Roman"/>
                  <w:color w:val="000000"/>
                  <w:lang w:eastAsia="en-ZA"/>
                </w:rPr>
                <w:delText>226 (51.6%)</w:delText>
              </w:r>
            </w:del>
          </w:p>
        </w:tc>
        <w:tc>
          <w:tcPr>
            <w:tcW w:w="1814" w:type="dxa"/>
            <w:noWrap/>
            <w:hideMark/>
          </w:tcPr>
          <w:p w14:paraId="55F3B4A6" w14:textId="0D673598" w:rsidR="00B6378E" w:rsidRPr="009918F0" w:rsidDel="00E657DD" w:rsidRDefault="00B6378E" w:rsidP="00F95291">
            <w:pPr>
              <w:rPr>
                <w:del w:id="1940" w:author="Ian Ross" w:date="2024-09-19T11:07:00Z" w16du:dateUtc="2024-09-19T09:07:00Z"/>
                <w:rFonts w:ascii="Aptos Narrow" w:eastAsia="Times New Roman" w:hAnsi="Aptos Narrow" w:cs="Times New Roman"/>
                <w:color w:val="000000"/>
                <w:lang w:eastAsia="en-ZA"/>
              </w:rPr>
            </w:pPr>
            <w:del w:id="1941" w:author="Ian Ross" w:date="2024-09-19T11:07:00Z" w16du:dateUtc="2024-09-19T09:07:00Z">
              <w:r w:rsidRPr="009918F0" w:rsidDel="00E657DD">
                <w:rPr>
                  <w:rFonts w:ascii="Aptos Narrow" w:eastAsia="Times New Roman" w:hAnsi="Aptos Narrow" w:cs="Times New Roman"/>
                  <w:color w:val="000000"/>
                  <w:lang w:eastAsia="en-ZA"/>
                </w:rPr>
                <w:delText>5 (83.3%)</w:delText>
              </w:r>
            </w:del>
          </w:p>
        </w:tc>
        <w:tc>
          <w:tcPr>
            <w:tcW w:w="960" w:type="dxa"/>
            <w:noWrap/>
            <w:hideMark/>
          </w:tcPr>
          <w:p w14:paraId="01661B9A" w14:textId="7F5041D3" w:rsidR="00B6378E" w:rsidRPr="009918F0" w:rsidDel="00E657DD" w:rsidRDefault="00B6378E" w:rsidP="00F95291">
            <w:pPr>
              <w:rPr>
                <w:del w:id="1942" w:author="Ian Ross" w:date="2024-09-19T11:07:00Z" w16du:dateUtc="2024-09-19T09:07:00Z"/>
                <w:rFonts w:ascii="Aptos Narrow" w:eastAsia="Times New Roman" w:hAnsi="Aptos Narrow" w:cs="Times New Roman"/>
                <w:color w:val="000000"/>
                <w:lang w:eastAsia="en-ZA"/>
              </w:rPr>
            </w:pPr>
            <w:del w:id="1943" w:author="Ian Ross" w:date="2024-09-19T11:07:00Z" w16du:dateUtc="2024-09-19T09:07:00Z">
              <w:r w:rsidRPr="009918F0" w:rsidDel="00E657DD">
                <w:rPr>
                  <w:rFonts w:ascii="Aptos Narrow" w:eastAsia="Times New Roman" w:hAnsi="Aptos Narrow" w:cs="Times New Roman"/>
                  <w:color w:val="000000"/>
                  <w:lang w:eastAsia="en-ZA"/>
                </w:rPr>
                <w:delText>0.3</w:delText>
              </w:r>
            </w:del>
          </w:p>
        </w:tc>
      </w:tr>
      <w:tr w:rsidR="00B6378E" w:rsidRPr="009918F0" w:rsidDel="00E657DD" w14:paraId="0C5D73A2" w14:textId="6C682FAD" w:rsidTr="00F95291">
        <w:trPr>
          <w:trHeight w:val="290"/>
          <w:del w:id="1944" w:author="Ian Ross" w:date="2024-09-19T11:07:00Z"/>
        </w:trPr>
        <w:tc>
          <w:tcPr>
            <w:tcW w:w="4300" w:type="dxa"/>
            <w:noWrap/>
            <w:hideMark/>
          </w:tcPr>
          <w:p w14:paraId="648478A4" w14:textId="7551C899" w:rsidR="00B6378E" w:rsidRPr="009918F0" w:rsidDel="00E657DD" w:rsidRDefault="00B6378E" w:rsidP="00F95291">
            <w:pPr>
              <w:rPr>
                <w:del w:id="1945" w:author="Ian Ross" w:date="2024-09-19T11:07:00Z" w16du:dateUtc="2024-09-19T09:07:00Z"/>
                <w:rFonts w:ascii="Aptos Narrow" w:eastAsia="Times New Roman" w:hAnsi="Aptos Narrow" w:cs="Times New Roman"/>
                <w:color w:val="000000"/>
                <w:lang w:eastAsia="en-ZA"/>
              </w:rPr>
            </w:pPr>
            <w:del w:id="1946" w:author="Ian Ross" w:date="2024-09-19T11:07:00Z" w16du:dateUtc="2024-09-19T09:07:00Z">
              <w:r w:rsidRPr="009918F0" w:rsidDel="00E657DD">
                <w:rPr>
                  <w:rFonts w:ascii="Aptos Narrow" w:eastAsia="Times New Roman" w:hAnsi="Aptos Narrow" w:cs="Times New Roman"/>
                  <w:color w:val="000000"/>
                  <w:lang w:eastAsia="en-ZA"/>
                </w:rPr>
                <w:delText>Vomiting</w:delText>
              </w:r>
            </w:del>
          </w:p>
        </w:tc>
        <w:tc>
          <w:tcPr>
            <w:tcW w:w="1814" w:type="dxa"/>
            <w:noWrap/>
            <w:hideMark/>
          </w:tcPr>
          <w:p w14:paraId="49151EE4" w14:textId="00166ADC" w:rsidR="00B6378E" w:rsidRPr="009918F0" w:rsidDel="00E657DD" w:rsidRDefault="00B6378E" w:rsidP="00F95291">
            <w:pPr>
              <w:rPr>
                <w:del w:id="1947" w:author="Ian Ross" w:date="2024-09-19T11:07:00Z" w16du:dateUtc="2024-09-19T09:07:00Z"/>
                <w:rFonts w:ascii="Aptos Narrow" w:eastAsia="Times New Roman" w:hAnsi="Aptos Narrow" w:cs="Times New Roman"/>
                <w:color w:val="000000"/>
                <w:lang w:eastAsia="en-ZA"/>
              </w:rPr>
            </w:pPr>
            <w:del w:id="1948" w:author="Ian Ross" w:date="2024-09-19T11:07:00Z" w16du:dateUtc="2024-09-19T09:07:00Z">
              <w:r w:rsidRPr="009918F0" w:rsidDel="00E657DD">
                <w:rPr>
                  <w:rFonts w:ascii="Aptos Narrow" w:eastAsia="Times New Roman" w:hAnsi="Aptos Narrow" w:cs="Times New Roman"/>
                  <w:color w:val="000000"/>
                  <w:lang w:eastAsia="en-ZA"/>
                </w:rPr>
                <w:delText>122 (27.9%)</w:delText>
              </w:r>
            </w:del>
          </w:p>
        </w:tc>
        <w:tc>
          <w:tcPr>
            <w:tcW w:w="1814" w:type="dxa"/>
            <w:noWrap/>
            <w:hideMark/>
          </w:tcPr>
          <w:p w14:paraId="4A4EFF92" w14:textId="75FED314" w:rsidR="00B6378E" w:rsidRPr="009918F0" w:rsidDel="00E657DD" w:rsidRDefault="00B6378E" w:rsidP="00F95291">
            <w:pPr>
              <w:rPr>
                <w:del w:id="1949" w:author="Ian Ross" w:date="2024-09-19T11:07:00Z" w16du:dateUtc="2024-09-19T09:07:00Z"/>
                <w:rFonts w:ascii="Aptos Narrow" w:eastAsia="Times New Roman" w:hAnsi="Aptos Narrow" w:cs="Times New Roman"/>
                <w:color w:val="000000"/>
                <w:lang w:eastAsia="en-ZA"/>
              </w:rPr>
            </w:pPr>
            <w:del w:id="1950"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53AF6FB6" w14:textId="02896805" w:rsidR="00B6378E" w:rsidRPr="009918F0" w:rsidDel="00E657DD" w:rsidRDefault="00B6378E" w:rsidP="00F95291">
            <w:pPr>
              <w:rPr>
                <w:del w:id="1951" w:author="Ian Ross" w:date="2024-09-19T11:07:00Z" w16du:dateUtc="2024-09-19T09:07:00Z"/>
                <w:rFonts w:ascii="Aptos Narrow" w:eastAsia="Times New Roman" w:hAnsi="Aptos Narrow" w:cs="Times New Roman"/>
                <w:color w:val="000000"/>
                <w:lang w:eastAsia="en-ZA"/>
              </w:rPr>
            </w:pPr>
            <w:del w:id="1952"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2FF95BB5" w14:textId="0080021B" w:rsidTr="00F95291">
        <w:trPr>
          <w:cnfStyle w:val="000000100000" w:firstRow="0" w:lastRow="0" w:firstColumn="0" w:lastColumn="0" w:oddVBand="0" w:evenVBand="0" w:oddHBand="1" w:evenHBand="0" w:firstRowFirstColumn="0" w:firstRowLastColumn="0" w:lastRowFirstColumn="0" w:lastRowLastColumn="0"/>
          <w:trHeight w:val="290"/>
          <w:del w:id="1953" w:author="Ian Ross" w:date="2024-09-19T11:07:00Z"/>
        </w:trPr>
        <w:tc>
          <w:tcPr>
            <w:tcW w:w="4300" w:type="dxa"/>
            <w:noWrap/>
            <w:hideMark/>
          </w:tcPr>
          <w:p w14:paraId="7829D182" w14:textId="56C473B6" w:rsidR="00B6378E" w:rsidRPr="009918F0" w:rsidDel="00E657DD" w:rsidRDefault="00B6378E" w:rsidP="00F95291">
            <w:pPr>
              <w:rPr>
                <w:del w:id="1954" w:author="Ian Ross" w:date="2024-09-19T11:07:00Z" w16du:dateUtc="2024-09-19T09:07:00Z"/>
                <w:rFonts w:ascii="Aptos Narrow" w:eastAsia="Times New Roman" w:hAnsi="Aptos Narrow" w:cs="Times New Roman"/>
                <w:color w:val="000000"/>
                <w:lang w:eastAsia="en-ZA"/>
              </w:rPr>
            </w:pPr>
            <w:del w:id="1955" w:author="Ian Ross" w:date="2024-09-19T11:07:00Z" w16du:dateUtc="2024-09-19T09:07:00Z">
              <w:r w:rsidRPr="009918F0" w:rsidDel="00E657DD">
                <w:rPr>
                  <w:rFonts w:ascii="Aptos Narrow" w:eastAsia="Times New Roman" w:hAnsi="Aptos Narrow" w:cs="Times New Roman"/>
                  <w:color w:val="000000"/>
                  <w:lang w:eastAsia="en-ZA"/>
                </w:rPr>
                <w:delText>Liking for salt</w:delText>
              </w:r>
            </w:del>
          </w:p>
        </w:tc>
        <w:tc>
          <w:tcPr>
            <w:tcW w:w="1814" w:type="dxa"/>
            <w:noWrap/>
            <w:hideMark/>
          </w:tcPr>
          <w:p w14:paraId="77576940" w14:textId="63395A09" w:rsidR="00B6378E" w:rsidRPr="009918F0" w:rsidDel="00E657DD" w:rsidRDefault="00B6378E" w:rsidP="00F95291">
            <w:pPr>
              <w:rPr>
                <w:del w:id="1956" w:author="Ian Ross" w:date="2024-09-19T11:07:00Z" w16du:dateUtc="2024-09-19T09:07:00Z"/>
                <w:rFonts w:ascii="Aptos Narrow" w:eastAsia="Times New Roman" w:hAnsi="Aptos Narrow" w:cs="Times New Roman"/>
                <w:color w:val="000000"/>
                <w:lang w:eastAsia="en-ZA"/>
              </w:rPr>
            </w:pPr>
            <w:del w:id="1957" w:author="Ian Ross" w:date="2024-09-19T11:07:00Z" w16du:dateUtc="2024-09-19T09:07:00Z">
              <w:r w:rsidRPr="009918F0" w:rsidDel="00E657DD">
                <w:rPr>
                  <w:rFonts w:ascii="Aptos Narrow" w:eastAsia="Times New Roman" w:hAnsi="Aptos Narrow" w:cs="Times New Roman"/>
                  <w:color w:val="000000"/>
                  <w:lang w:eastAsia="en-ZA"/>
                </w:rPr>
                <w:delText>224 (51.4%)</w:delText>
              </w:r>
            </w:del>
          </w:p>
        </w:tc>
        <w:tc>
          <w:tcPr>
            <w:tcW w:w="1814" w:type="dxa"/>
            <w:noWrap/>
            <w:hideMark/>
          </w:tcPr>
          <w:p w14:paraId="6F6DB45C" w14:textId="74C3011C" w:rsidR="00B6378E" w:rsidRPr="009918F0" w:rsidDel="00E657DD" w:rsidRDefault="00B6378E" w:rsidP="00F95291">
            <w:pPr>
              <w:rPr>
                <w:del w:id="1958" w:author="Ian Ross" w:date="2024-09-19T11:07:00Z" w16du:dateUtc="2024-09-19T09:07:00Z"/>
                <w:rFonts w:ascii="Aptos Narrow" w:eastAsia="Times New Roman" w:hAnsi="Aptos Narrow" w:cs="Times New Roman"/>
                <w:color w:val="000000"/>
                <w:lang w:eastAsia="en-ZA"/>
              </w:rPr>
            </w:pPr>
            <w:del w:id="1959" w:author="Ian Ross" w:date="2024-09-19T11:07:00Z" w16du:dateUtc="2024-09-19T09:07:00Z">
              <w:r w:rsidRPr="009918F0" w:rsidDel="00E657DD">
                <w:rPr>
                  <w:rFonts w:ascii="Aptos Narrow" w:eastAsia="Times New Roman" w:hAnsi="Aptos Narrow" w:cs="Times New Roman"/>
                  <w:color w:val="000000"/>
                  <w:lang w:eastAsia="en-ZA"/>
                </w:rPr>
                <w:delText>4 (66.7%)</w:delText>
              </w:r>
            </w:del>
          </w:p>
        </w:tc>
        <w:tc>
          <w:tcPr>
            <w:tcW w:w="960" w:type="dxa"/>
            <w:noWrap/>
            <w:hideMark/>
          </w:tcPr>
          <w:p w14:paraId="5EAD0DDA" w14:textId="61BBE654" w:rsidR="00B6378E" w:rsidRPr="009918F0" w:rsidDel="00E657DD" w:rsidRDefault="00B6378E" w:rsidP="00F95291">
            <w:pPr>
              <w:rPr>
                <w:del w:id="1960" w:author="Ian Ross" w:date="2024-09-19T11:07:00Z" w16du:dateUtc="2024-09-19T09:07:00Z"/>
                <w:rFonts w:ascii="Aptos Narrow" w:eastAsia="Times New Roman" w:hAnsi="Aptos Narrow" w:cs="Times New Roman"/>
                <w:color w:val="000000"/>
                <w:lang w:eastAsia="en-ZA"/>
              </w:rPr>
            </w:pPr>
            <w:del w:id="1961"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41F67E4A" w14:textId="71215682" w:rsidTr="00F95291">
        <w:trPr>
          <w:trHeight w:val="290"/>
          <w:del w:id="1962" w:author="Ian Ross" w:date="2024-09-19T11:07:00Z"/>
        </w:trPr>
        <w:tc>
          <w:tcPr>
            <w:tcW w:w="4300" w:type="dxa"/>
            <w:noWrap/>
            <w:hideMark/>
          </w:tcPr>
          <w:p w14:paraId="0C3FFDBB" w14:textId="4FC21FDB" w:rsidR="00B6378E" w:rsidRPr="009918F0" w:rsidDel="00E657DD" w:rsidRDefault="00B6378E" w:rsidP="00F95291">
            <w:pPr>
              <w:rPr>
                <w:del w:id="1963" w:author="Ian Ross" w:date="2024-09-19T11:07:00Z" w16du:dateUtc="2024-09-19T09:07:00Z"/>
                <w:rFonts w:ascii="Aptos Narrow" w:eastAsia="Times New Roman" w:hAnsi="Aptos Narrow" w:cs="Times New Roman"/>
                <w:color w:val="000000"/>
                <w:lang w:eastAsia="en-ZA"/>
              </w:rPr>
            </w:pPr>
            <w:del w:id="1964" w:author="Ian Ross" w:date="2024-09-19T11:07:00Z" w16du:dateUtc="2024-09-19T09:07:00Z">
              <w:r w:rsidRPr="009918F0" w:rsidDel="00E657DD">
                <w:rPr>
                  <w:rFonts w:ascii="Aptos Narrow" w:eastAsia="Times New Roman" w:hAnsi="Aptos Narrow" w:cs="Times New Roman"/>
                  <w:color w:val="000000"/>
                  <w:lang w:eastAsia="en-ZA"/>
                </w:rPr>
                <w:delText>Hypoglycaemia</w:delText>
              </w:r>
            </w:del>
          </w:p>
        </w:tc>
        <w:tc>
          <w:tcPr>
            <w:tcW w:w="1814" w:type="dxa"/>
            <w:noWrap/>
            <w:hideMark/>
          </w:tcPr>
          <w:p w14:paraId="0DF5B3A5" w14:textId="562B70A7" w:rsidR="00B6378E" w:rsidRPr="009918F0" w:rsidDel="00E657DD" w:rsidRDefault="00B6378E" w:rsidP="00F95291">
            <w:pPr>
              <w:rPr>
                <w:del w:id="1965" w:author="Ian Ross" w:date="2024-09-19T11:07:00Z" w16du:dateUtc="2024-09-19T09:07:00Z"/>
                <w:rFonts w:ascii="Aptos Narrow" w:eastAsia="Times New Roman" w:hAnsi="Aptos Narrow" w:cs="Times New Roman"/>
                <w:color w:val="000000"/>
                <w:lang w:eastAsia="en-ZA"/>
              </w:rPr>
            </w:pPr>
            <w:del w:id="1966" w:author="Ian Ross" w:date="2024-09-19T11:07:00Z" w16du:dateUtc="2024-09-19T09:07:00Z">
              <w:r w:rsidRPr="009918F0" w:rsidDel="00E657DD">
                <w:rPr>
                  <w:rFonts w:ascii="Aptos Narrow" w:eastAsia="Times New Roman" w:hAnsi="Aptos Narrow" w:cs="Times New Roman"/>
                  <w:color w:val="000000"/>
                  <w:lang w:eastAsia="en-ZA"/>
                </w:rPr>
                <w:delText>9 (2.1%)</w:delText>
              </w:r>
            </w:del>
          </w:p>
        </w:tc>
        <w:tc>
          <w:tcPr>
            <w:tcW w:w="1814" w:type="dxa"/>
            <w:noWrap/>
            <w:hideMark/>
          </w:tcPr>
          <w:p w14:paraId="25F98A13" w14:textId="62ED45E0" w:rsidR="00B6378E" w:rsidRPr="009918F0" w:rsidDel="00E657DD" w:rsidRDefault="00B6378E" w:rsidP="00F95291">
            <w:pPr>
              <w:rPr>
                <w:del w:id="1967" w:author="Ian Ross" w:date="2024-09-19T11:07:00Z" w16du:dateUtc="2024-09-19T09:07:00Z"/>
                <w:rFonts w:ascii="Aptos Narrow" w:eastAsia="Times New Roman" w:hAnsi="Aptos Narrow" w:cs="Times New Roman"/>
                <w:color w:val="000000"/>
                <w:lang w:eastAsia="en-ZA"/>
              </w:rPr>
            </w:pPr>
            <w:del w:id="1968"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132B92A" w14:textId="370C623C" w:rsidR="00B6378E" w:rsidRPr="009918F0" w:rsidDel="00E657DD" w:rsidRDefault="00B6378E" w:rsidP="00F95291">
            <w:pPr>
              <w:rPr>
                <w:del w:id="1969" w:author="Ian Ross" w:date="2024-09-19T11:07:00Z" w16du:dateUtc="2024-09-19T09:07:00Z"/>
                <w:rFonts w:ascii="Aptos Narrow" w:eastAsia="Times New Roman" w:hAnsi="Aptos Narrow" w:cs="Times New Roman"/>
                <w:color w:val="000000"/>
                <w:lang w:eastAsia="en-ZA"/>
              </w:rPr>
            </w:pPr>
            <w:del w:id="1970"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14C7A4B3" w14:textId="1164C379" w:rsidTr="00F95291">
        <w:trPr>
          <w:cnfStyle w:val="000000100000" w:firstRow="0" w:lastRow="0" w:firstColumn="0" w:lastColumn="0" w:oddVBand="0" w:evenVBand="0" w:oddHBand="1" w:evenHBand="0" w:firstRowFirstColumn="0" w:firstRowLastColumn="0" w:lastRowFirstColumn="0" w:lastRowLastColumn="0"/>
          <w:trHeight w:val="290"/>
          <w:del w:id="1971" w:author="Ian Ross" w:date="2024-09-19T11:07:00Z"/>
        </w:trPr>
        <w:tc>
          <w:tcPr>
            <w:tcW w:w="4300" w:type="dxa"/>
            <w:noWrap/>
            <w:hideMark/>
          </w:tcPr>
          <w:p w14:paraId="2857A471" w14:textId="6207606F" w:rsidR="00B6378E" w:rsidRPr="009918F0" w:rsidDel="00E657DD" w:rsidRDefault="00B6378E" w:rsidP="00F95291">
            <w:pPr>
              <w:rPr>
                <w:del w:id="1972" w:author="Ian Ross" w:date="2024-09-19T11:07:00Z" w16du:dateUtc="2024-09-19T09:07:00Z"/>
                <w:rFonts w:ascii="Aptos Narrow" w:eastAsia="Times New Roman" w:hAnsi="Aptos Narrow" w:cs="Times New Roman"/>
                <w:color w:val="000000"/>
                <w:lang w:eastAsia="en-ZA"/>
              </w:rPr>
            </w:pPr>
            <w:del w:id="1973" w:author="Ian Ross" w:date="2024-09-19T11:07:00Z" w16du:dateUtc="2024-09-19T09:07:00Z">
              <w:r w:rsidRPr="009918F0" w:rsidDel="00E657DD">
                <w:rPr>
                  <w:rFonts w:ascii="Aptos Narrow" w:eastAsia="Times New Roman" w:hAnsi="Aptos Narrow" w:cs="Times New Roman"/>
                  <w:color w:val="000000"/>
                  <w:lang w:eastAsia="en-ZA"/>
                </w:rPr>
                <w:delText>Loss of consciousness</w:delText>
              </w:r>
            </w:del>
          </w:p>
        </w:tc>
        <w:tc>
          <w:tcPr>
            <w:tcW w:w="1814" w:type="dxa"/>
            <w:noWrap/>
            <w:hideMark/>
          </w:tcPr>
          <w:p w14:paraId="454C486F" w14:textId="5FCA1E32" w:rsidR="00B6378E" w:rsidRPr="009918F0" w:rsidDel="00E657DD" w:rsidRDefault="00B6378E" w:rsidP="00F95291">
            <w:pPr>
              <w:rPr>
                <w:del w:id="1974" w:author="Ian Ross" w:date="2024-09-19T11:07:00Z" w16du:dateUtc="2024-09-19T09:07:00Z"/>
                <w:rFonts w:ascii="Aptos Narrow" w:eastAsia="Times New Roman" w:hAnsi="Aptos Narrow" w:cs="Times New Roman"/>
                <w:color w:val="000000"/>
                <w:lang w:eastAsia="en-ZA"/>
              </w:rPr>
            </w:pPr>
            <w:del w:id="1975" w:author="Ian Ross" w:date="2024-09-19T11:07:00Z" w16du:dateUtc="2024-09-19T09:07:00Z">
              <w:r w:rsidRPr="009918F0" w:rsidDel="00E657DD">
                <w:rPr>
                  <w:rFonts w:ascii="Aptos Narrow" w:eastAsia="Times New Roman" w:hAnsi="Aptos Narrow" w:cs="Times New Roman"/>
                  <w:color w:val="000000"/>
                  <w:lang w:eastAsia="en-ZA"/>
                </w:rPr>
                <w:delText>5 (1.1%)</w:delText>
              </w:r>
            </w:del>
          </w:p>
        </w:tc>
        <w:tc>
          <w:tcPr>
            <w:tcW w:w="1814" w:type="dxa"/>
            <w:noWrap/>
            <w:hideMark/>
          </w:tcPr>
          <w:p w14:paraId="1A83ABCF" w14:textId="3C15469D" w:rsidR="00B6378E" w:rsidRPr="009918F0" w:rsidDel="00E657DD" w:rsidRDefault="00B6378E" w:rsidP="00F95291">
            <w:pPr>
              <w:rPr>
                <w:del w:id="1976" w:author="Ian Ross" w:date="2024-09-19T11:07:00Z" w16du:dateUtc="2024-09-19T09:07:00Z"/>
                <w:rFonts w:ascii="Aptos Narrow" w:eastAsia="Times New Roman" w:hAnsi="Aptos Narrow" w:cs="Times New Roman"/>
                <w:color w:val="000000"/>
                <w:lang w:eastAsia="en-ZA"/>
              </w:rPr>
            </w:pPr>
            <w:del w:id="1977"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4862E3BD" w14:textId="795D752A" w:rsidR="00B6378E" w:rsidRPr="009918F0" w:rsidDel="00E657DD" w:rsidRDefault="00B6378E" w:rsidP="00F95291">
            <w:pPr>
              <w:rPr>
                <w:del w:id="1978" w:author="Ian Ross" w:date="2024-09-19T11:07:00Z" w16du:dateUtc="2024-09-19T09:07:00Z"/>
                <w:rFonts w:ascii="Aptos Narrow" w:eastAsia="Times New Roman" w:hAnsi="Aptos Narrow" w:cs="Times New Roman"/>
                <w:color w:val="000000"/>
                <w:lang w:eastAsia="en-ZA"/>
              </w:rPr>
            </w:pPr>
            <w:del w:id="1979"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5DA48102" w14:textId="3A15BF57" w:rsidTr="00F95291">
        <w:trPr>
          <w:trHeight w:val="290"/>
          <w:del w:id="1980" w:author="Ian Ross" w:date="2024-09-19T11:07:00Z"/>
        </w:trPr>
        <w:tc>
          <w:tcPr>
            <w:tcW w:w="4300" w:type="dxa"/>
            <w:noWrap/>
            <w:hideMark/>
          </w:tcPr>
          <w:p w14:paraId="4A06351A" w14:textId="11F77084" w:rsidR="00B6378E" w:rsidRPr="009918F0" w:rsidDel="00E657DD" w:rsidRDefault="00B6378E" w:rsidP="00F95291">
            <w:pPr>
              <w:rPr>
                <w:del w:id="1981" w:author="Ian Ross" w:date="2024-09-19T11:07:00Z" w16du:dateUtc="2024-09-19T09:07:00Z"/>
                <w:rFonts w:ascii="Aptos Narrow" w:eastAsia="Times New Roman" w:hAnsi="Aptos Narrow" w:cs="Times New Roman"/>
                <w:color w:val="000000"/>
                <w:lang w:eastAsia="en-ZA"/>
              </w:rPr>
            </w:pPr>
            <w:del w:id="1982" w:author="Ian Ross" w:date="2024-09-19T11:07:00Z" w16du:dateUtc="2024-09-19T09:07:00Z">
              <w:r w:rsidRPr="009918F0" w:rsidDel="00E657DD">
                <w:rPr>
                  <w:rFonts w:ascii="Aptos Narrow" w:eastAsia="Times New Roman" w:hAnsi="Aptos Narrow" w:cs="Times New Roman"/>
                  <w:color w:val="000000"/>
                  <w:lang w:eastAsia="en-ZA"/>
                </w:rPr>
                <w:delText>Diarrhoea</w:delText>
              </w:r>
            </w:del>
          </w:p>
        </w:tc>
        <w:tc>
          <w:tcPr>
            <w:tcW w:w="1814" w:type="dxa"/>
            <w:noWrap/>
            <w:hideMark/>
          </w:tcPr>
          <w:p w14:paraId="6B300A9F" w14:textId="238A10F6" w:rsidR="00B6378E" w:rsidRPr="009918F0" w:rsidDel="00E657DD" w:rsidRDefault="00B6378E" w:rsidP="00F95291">
            <w:pPr>
              <w:rPr>
                <w:del w:id="1983" w:author="Ian Ross" w:date="2024-09-19T11:07:00Z" w16du:dateUtc="2024-09-19T09:07:00Z"/>
                <w:rFonts w:ascii="Aptos Narrow" w:eastAsia="Times New Roman" w:hAnsi="Aptos Narrow" w:cs="Times New Roman"/>
                <w:color w:val="000000"/>
                <w:lang w:eastAsia="en-ZA"/>
              </w:rPr>
            </w:pPr>
            <w:del w:id="1984" w:author="Ian Ross" w:date="2024-09-19T11:07:00Z" w16du:dateUtc="2024-09-19T09:07:00Z">
              <w:r w:rsidRPr="009918F0" w:rsidDel="00E657DD">
                <w:rPr>
                  <w:rFonts w:ascii="Aptos Narrow" w:eastAsia="Times New Roman" w:hAnsi="Aptos Narrow" w:cs="Times New Roman"/>
                  <w:color w:val="000000"/>
                  <w:lang w:eastAsia="en-ZA"/>
                </w:rPr>
                <w:delText>186 (42.9%)</w:delText>
              </w:r>
            </w:del>
          </w:p>
        </w:tc>
        <w:tc>
          <w:tcPr>
            <w:tcW w:w="1814" w:type="dxa"/>
            <w:noWrap/>
            <w:hideMark/>
          </w:tcPr>
          <w:p w14:paraId="2D147059" w14:textId="1CC51025" w:rsidR="00B6378E" w:rsidRPr="009918F0" w:rsidDel="00E657DD" w:rsidRDefault="00B6378E" w:rsidP="00F95291">
            <w:pPr>
              <w:rPr>
                <w:del w:id="1985" w:author="Ian Ross" w:date="2024-09-19T11:07:00Z" w16du:dateUtc="2024-09-19T09:07:00Z"/>
                <w:rFonts w:ascii="Aptos Narrow" w:eastAsia="Times New Roman" w:hAnsi="Aptos Narrow" w:cs="Times New Roman"/>
                <w:color w:val="000000"/>
                <w:lang w:eastAsia="en-ZA"/>
              </w:rPr>
            </w:pPr>
            <w:del w:id="1986"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0426C01B" w14:textId="297CF6D3" w:rsidR="00B6378E" w:rsidRPr="009918F0" w:rsidDel="00E657DD" w:rsidRDefault="00B6378E" w:rsidP="00F95291">
            <w:pPr>
              <w:rPr>
                <w:del w:id="1987" w:author="Ian Ross" w:date="2024-09-19T11:07:00Z" w16du:dateUtc="2024-09-19T09:07:00Z"/>
                <w:rFonts w:ascii="Aptos Narrow" w:eastAsia="Times New Roman" w:hAnsi="Aptos Narrow" w:cs="Times New Roman"/>
                <w:color w:val="000000"/>
                <w:lang w:eastAsia="en-ZA"/>
              </w:rPr>
            </w:pPr>
            <w:del w:id="1988"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69ED6A6F" w14:textId="26255435" w:rsidTr="00F95291">
        <w:trPr>
          <w:cnfStyle w:val="000000100000" w:firstRow="0" w:lastRow="0" w:firstColumn="0" w:lastColumn="0" w:oddVBand="0" w:evenVBand="0" w:oddHBand="1" w:evenHBand="0" w:firstRowFirstColumn="0" w:firstRowLastColumn="0" w:lastRowFirstColumn="0" w:lastRowLastColumn="0"/>
          <w:trHeight w:val="290"/>
          <w:del w:id="1989" w:author="Ian Ross" w:date="2024-09-19T11:07:00Z"/>
        </w:trPr>
        <w:tc>
          <w:tcPr>
            <w:tcW w:w="4300" w:type="dxa"/>
            <w:noWrap/>
            <w:hideMark/>
          </w:tcPr>
          <w:p w14:paraId="0AF60238" w14:textId="73592B96" w:rsidR="00B6378E" w:rsidRPr="009918F0" w:rsidDel="00E657DD" w:rsidRDefault="00B6378E" w:rsidP="00F95291">
            <w:pPr>
              <w:rPr>
                <w:del w:id="1990" w:author="Ian Ross" w:date="2024-09-19T11:07:00Z" w16du:dateUtc="2024-09-19T09:07:00Z"/>
                <w:rFonts w:ascii="Aptos Narrow" w:eastAsia="Times New Roman" w:hAnsi="Aptos Narrow" w:cs="Times New Roman"/>
                <w:color w:val="000000"/>
                <w:lang w:eastAsia="en-ZA"/>
              </w:rPr>
            </w:pPr>
            <w:del w:id="1991" w:author="Ian Ross" w:date="2024-09-19T11:07:00Z" w16du:dateUtc="2024-09-19T09:07:00Z">
              <w:r w:rsidRPr="009918F0" w:rsidDel="00E657DD">
                <w:rPr>
                  <w:rFonts w:ascii="Aptos Narrow" w:eastAsia="Times New Roman" w:hAnsi="Aptos Narrow" w:cs="Times New Roman"/>
                  <w:color w:val="000000"/>
                  <w:lang w:eastAsia="en-ZA"/>
                </w:rPr>
                <w:delText>Dizziness</w:delText>
              </w:r>
            </w:del>
          </w:p>
        </w:tc>
        <w:tc>
          <w:tcPr>
            <w:tcW w:w="1814" w:type="dxa"/>
            <w:noWrap/>
            <w:hideMark/>
          </w:tcPr>
          <w:p w14:paraId="1ABFE5AE" w14:textId="3411289F" w:rsidR="00B6378E" w:rsidRPr="009918F0" w:rsidDel="00E657DD" w:rsidRDefault="00B6378E" w:rsidP="00F95291">
            <w:pPr>
              <w:rPr>
                <w:del w:id="1992" w:author="Ian Ross" w:date="2024-09-19T11:07:00Z" w16du:dateUtc="2024-09-19T09:07:00Z"/>
                <w:rFonts w:ascii="Aptos Narrow" w:eastAsia="Times New Roman" w:hAnsi="Aptos Narrow" w:cs="Times New Roman"/>
                <w:color w:val="000000"/>
                <w:lang w:eastAsia="en-ZA"/>
              </w:rPr>
            </w:pPr>
            <w:del w:id="1993" w:author="Ian Ross" w:date="2024-09-19T11:07:00Z" w16du:dateUtc="2024-09-19T09:07:00Z">
              <w:r w:rsidRPr="009918F0" w:rsidDel="00E657DD">
                <w:rPr>
                  <w:rFonts w:ascii="Aptos Narrow" w:eastAsia="Times New Roman" w:hAnsi="Aptos Narrow" w:cs="Times New Roman"/>
                  <w:color w:val="000000"/>
                  <w:lang w:eastAsia="en-ZA"/>
                </w:rPr>
                <w:delText>202 (46.2%)</w:delText>
              </w:r>
            </w:del>
          </w:p>
        </w:tc>
        <w:tc>
          <w:tcPr>
            <w:tcW w:w="1814" w:type="dxa"/>
            <w:noWrap/>
            <w:hideMark/>
          </w:tcPr>
          <w:p w14:paraId="4EDAF4B0" w14:textId="4BEBD4B7" w:rsidR="00B6378E" w:rsidRPr="009918F0" w:rsidDel="00E657DD" w:rsidRDefault="00B6378E" w:rsidP="00F95291">
            <w:pPr>
              <w:rPr>
                <w:del w:id="1994" w:author="Ian Ross" w:date="2024-09-19T11:07:00Z" w16du:dateUtc="2024-09-19T09:07:00Z"/>
                <w:rFonts w:ascii="Aptos Narrow" w:eastAsia="Times New Roman" w:hAnsi="Aptos Narrow" w:cs="Times New Roman"/>
                <w:color w:val="000000"/>
                <w:lang w:eastAsia="en-ZA"/>
              </w:rPr>
            </w:pPr>
            <w:del w:id="1995"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40E9F1C8" w14:textId="550E7181" w:rsidR="00B6378E" w:rsidRPr="009918F0" w:rsidDel="00E657DD" w:rsidRDefault="00B6378E" w:rsidP="00F95291">
            <w:pPr>
              <w:rPr>
                <w:del w:id="1996" w:author="Ian Ross" w:date="2024-09-19T11:07:00Z" w16du:dateUtc="2024-09-19T09:07:00Z"/>
                <w:rFonts w:ascii="Aptos Narrow" w:eastAsia="Times New Roman" w:hAnsi="Aptos Narrow" w:cs="Times New Roman"/>
                <w:color w:val="000000"/>
                <w:lang w:eastAsia="en-ZA"/>
              </w:rPr>
            </w:pPr>
            <w:del w:id="199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31E2C9EC" w14:textId="4E37B123" w:rsidTr="00F95291">
        <w:trPr>
          <w:trHeight w:val="290"/>
          <w:del w:id="1998" w:author="Ian Ross" w:date="2024-09-19T11:07:00Z"/>
        </w:trPr>
        <w:tc>
          <w:tcPr>
            <w:tcW w:w="4300" w:type="dxa"/>
            <w:noWrap/>
            <w:hideMark/>
          </w:tcPr>
          <w:p w14:paraId="541909ED" w14:textId="31619373" w:rsidR="00B6378E" w:rsidRPr="009918F0" w:rsidDel="00E657DD" w:rsidRDefault="00B6378E" w:rsidP="00F95291">
            <w:pPr>
              <w:rPr>
                <w:del w:id="1999" w:author="Ian Ross" w:date="2024-09-19T11:07:00Z" w16du:dateUtc="2024-09-19T09:07:00Z"/>
                <w:rFonts w:ascii="Aptos Narrow" w:eastAsia="Times New Roman" w:hAnsi="Aptos Narrow" w:cs="Times New Roman"/>
                <w:color w:val="000000"/>
                <w:lang w:eastAsia="en-ZA"/>
              </w:rPr>
            </w:pPr>
            <w:del w:id="2000" w:author="Ian Ross" w:date="2024-09-19T11:07:00Z" w16du:dateUtc="2024-09-19T09:07:00Z">
              <w:r w:rsidRPr="009918F0" w:rsidDel="00E657DD">
                <w:rPr>
                  <w:rFonts w:ascii="Aptos Narrow" w:eastAsia="Times New Roman" w:hAnsi="Aptos Narrow" w:cs="Times New Roman"/>
                  <w:color w:val="000000"/>
                  <w:lang w:eastAsia="en-ZA"/>
                </w:rPr>
                <w:delText>Shock</w:delText>
              </w:r>
            </w:del>
          </w:p>
        </w:tc>
        <w:tc>
          <w:tcPr>
            <w:tcW w:w="1814" w:type="dxa"/>
            <w:noWrap/>
            <w:hideMark/>
          </w:tcPr>
          <w:p w14:paraId="5F9EAEA0" w14:textId="67B29DD0" w:rsidR="00B6378E" w:rsidRPr="009918F0" w:rsidDel="00E657DD" w:rsidRDefault="00B6378E" w:rsidP="00F95291">
            <w:pPr>
              <w:rPr>
                <w:del w:id="2001" w:author="Ian Ross" w:date="2024-09-19T11:07:00Z" w16du:dateUtc="2024-09-19T09:07:00Z"/>
                <w:rFonts w:ascii="Aptos Narrow" w:eastAsia="Times New Roman" w:hAnsi="Aptos Narrow" w:cs="Times New Roman"/>
                <w:color w:val="000000"/>
                <w:lang w:eastAsia="en-ZA"/>
              </w:rPr>
            </w:pPr>
            <w:del w:id="2002" w:author="Ian Ross" w:date="2024-09-19T11:07:00Z" w16du:dateUtc="2024-09-19T09:07:00Z">
              <w:r w:rsidRPr="009918F0" w:rsidDel="00E657DD">
                <w:rPr>
                  <w:rFonts w:ascii="Aptos Narrow" w:eastAsia="Times New Roman" w:hAnsi="Aptos Narrow" w:cs="Times New Roman"/>
                  <w:color w:val="000000"/>
                  <w:lang w:eastAsia="en-ZA"/>
                </w:rPr>
                <w:delText>3 (0.7%)</w:delText>
              </w:r>
            </w:del>
          </w:p>
        </w:tc>
        <w:tc>
          <w:tcPr>
            <w:tcW w:w="1814" w:type="dxa"/>
            <w:noWrap/>
            <w:hideMark/>
          </w:tcPr>
          <w:p w14:paraId="659E0EAF" w14:textId="71360D95" w:rsidR="00B6378E" w:rsidRPr="009918F0" w:rsidDel="00E657DD" w:rsidRDefault="00B6378E" w:rsidP="00F95291">
            <w:pPr>
              <w:rPr>
                <w:del w:id="2003" w:author="Ian Ross" w:date="2024-09-19T11:07:00Z" w16du:dateUtc="2024-09-19T09:07:00Z"/>
                <w:rFonts w:ascii="Aptos Narrow" w:eastAsia="Times New Roman" w:hAnsi="Aptos Narrow" w:cs="Times New Roman"/>
                <w:color w:val="000000"/>
                <w:lang w:eastAsia="en-ZA"/>
              </w:rPr>
            </w:pPr>
            <w:del w:id="2004"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7BA63240" w14:textId="32A710AE" w:rsidR="00B6378E" w:rsidRPr="009918F0" w:rsidDel="00E657DD" w:rsidRDefault="00B6378E" w:rsidP="00F95291">
            <w:pPr>
              <w:rPr>
                <w:del w:id="2005" w:author="Ian Ross" w:date="2024-09-19T11:07:00Z" w16du:dateUtc="2024-09-19T09:07:00Z"/>
                <w:rFonts w:ascii="Aptos Narrow" w:eastAsia="Times New Roman" w:hAnsi="Aptos Narrow" w:cs="Times New Roman"/>
                <w:color w:val="000000"/>
                <w:lang w:eastAsia="en-ZA"/>
              </w:rPr>
            </w:pPr>
            <w:del w:id="2006" w:author="Ian Ross" w:date="2024-09-19T11:07:00Z" w16du:dateUtc="2024-09-19T09:07:00Z">
              <w:r w:rsidRPr="009918F0" w:rsidDel="00E657DD">
                <w:rPr>
                  <w:rFonts w:ascii="Aptos Narrow" w:eastAsia="Times New Roman" w:hAnsi="Aptos Narrow" w:cs="Times New Roman"/>
                  <w:color w:val="000000"/>
                  <w:lang w:eastAsia="en-ZA"/>
                </w:rPr>
                <w:delText>0.2</w:delText>
              </w:r>
            </w:del>
          </w:p>
        </w:tc>
      </w:tr>
      <w:tr w:rsidR="00B6378E" w:rsidRPr="009918F0" w:rsidDel="00E657DD" w14:paraId="7855C5D2" w14:textId="00605C70" w:rsidTr="00F95291">
        <w:trPr>
          <w:cnfStyle w:val="000000100000" w:firstRow="0" w:lastRow="0" w:firstColumn="0" w:lastColumn="0" w:oddVBand="0" w:evenVBand="0" w:oddHBand="1" w:evenHBand="0" w:firstRowFirstColumn="0" w:firstRowLastColumn="0" w:lastRowFirstColumn="0" w:lastRowLastColumn="0"/>
          <w:trHeight w:val="290"/>
          <w:del w:id="2007" w:author="Ian Ross" w:date="2024-09-19T11:07:00Z"/>
        </w:trPr>
        <w:tc>
          <w:tcPr>
            <w:tcW w:w="4300" w:type="dxa"/>
            <w:noWrap/>
            <w:hideMark/>
          </w:tcPr>
          <w:p w14:paraId="64692232" w14:textId="3621D077" w:rsidR="00B6378E" w:rsidRPr="009918F0" w:rsidDel="00E657DD" w:rsidRDefault="00B6378E" w:rsidP="00F95291">
            <w:pPr>
              <w:rPr>
                <w:del w:id="2008" w:author="Ian Ross" w:date="2024-09-19T11:07:00Z" w16du:dateUtc="2024-09-19T09:07:00Z"/>
                <w:rFonts w:ascii="Aptos Narrow" w:eastAsia="Times New Roman" w:hAnsi="Aptos Narrow" w:cs="Times New Roman"/>
                <w:color w:val="000000"/>
                <w:lang w:eastAsia="en-ZA"/>
              </w:rPr>
            </w:pPr>
            <w:del w:id="2009" w:author="Ian Ross" w:date="2024-09-19T11:07:00Z" w16du:dateUtc="2024-09-19T09:07:00Z">
              <w:r w:rsidRPr="009918F0" w:rsidDel="00E657DD">
                <w:rPr>
                  <w:rFonts w:ascii="Aptos Narrow" w:eastAsia="Times New Roman" w:hAnsi="Aptos Narrow" w:cs="Times New Roman"/>
                  <w:color w:val="000000"/>
                  <w:lang w:eastAsia="en-ZA"/>
                </w:rPr>
                <w:delText>Anorexia</w:delText>
              </w:r>
            </w:del>
          </w:p>
        </w:tc>
        <w:tc>
          <w:tcPr>
            <w:tcW w:w="1814" w:type="dxa"/>
            <w:noWrap/>
            <w:hideMark/>
          </w:tcPr>
          <w:p w14:paraId="3051D299" w14:textId="2B201DA4" w:rsidR="00B6378E" w:rsidRPr="009918F0" w:rsidDel="00E657DD" w:rsidRDefault="00B6378E" w:rsidP="00F95291">
            <w:pPr>
              <w:rPr>
                <w:del w:id="2010" w:author="Ian Ross" w:date="2024-09-19T11:07:00Z" w16du:dateUtc="2024-09-19T09:07:00Z"/>
                <w:rFonts w:ascii="Aptos Narrow" w:eastAsia="Times New Roman" w:hAnsi="Aptos Narrow" w:cs="Times New Roman"/>
                <w:color w:val="000000"/>
                <w:lang w:eastAsia="en-ZA"/>
              </w:rPr>
            </w:pPr>
            <w:del w:id="2011" w:author="Ian Ross" w:date="2024-09-19T11:07:00Z" w16du:dateUtc="2024-09-19T09:07:00Z">
              <w:r w:rsidRPr="009918F0" w:rsidDel="00E657DD">
                <w:rPr>
                  <w:rFonts w:ascii="Aptos Narrow" w:eastAsia="Times New Roman" w:hAnsi="Aptos Narrow" w:cs="Times New Roman"/>
                  <w:color w:val="000000"/>
                  <w:lang w:eastAsia="en-ZA"/>
                </w:rPr>
                <w:delText>199 (45.5%)</w:delText>
              </w:r>
            </w:del>
          </w:p>
        </w:tc>
        <w:tc>
          <w:tcPr>
            <w:tcW w:w="1814" w:type="dxa"/>
            <w:noWrap/>
            <w:hideMark/>
          </w:tcPr>
          <w:p w14:paraId="4E0909C7" w14:textId="3ABCB5F5" w:rsidR="00B6378E" w:rsidRPr="009918F0" w:rsidDel="00E657DD" w:rsidRDefault="00B6378E" w:rsidP="00F95291">
            <w:pPr>
              <w:rPr>
                <w:del w:id="2012" w:author="Ian Ross" w:date="2024-09-19T11:07:00Z" w16du:dateUtc="2024-09-19T09:07:00Z"/>
                <w:rFonts w:ascii="Aptos Narrow" w:eastAsia="Times New Roman" w:hAnsi="Aptos Narrow" w:cs="Times New Roman"/>
                <w:color w:val="000000"/>
                <w:lang w:eastAsia="en-ZA"/>
              </w:rPr>
            </w:pPr>
            <w:del w:id="2013" w:author="Ian Ross" w:date="2024-09-19T11:07:00Z" w16du:dateUtc="2024-09-19T09:07:00Z">
              <w:r w:rsidRPr="009918F0" w:rsidDel="00E657DD">
                <w:rPr>
                  <w:rFonts w:ascii="Aptos Narrow" w:eastAsia="Times New Roman" w:hAnsi="Aptos Narrow" w:cs="Times New Roman"/>
                  <w:color w:val="000000"/>
                  <w:lang w:eastAsia="en-ZA"/>
                </w:rPr>
                <w:delText>2 (33.3%)</w:delText>
              </w:r>
            </w:del>
          </w:p>
        </w:tc>
        <w:tc>
          <w:tcPr>
            <w:tcW w:w="960" w:type="dxa"/>
            <w:noWrap/>
            <w:hideMark/>
          </w:tcPr>
          <w:p w14:paraId="4BC8FB19" w14:textId="516DE7BF" w:rsidR="00B6378E" w:rsidRPr="009918F0" w:rsidDel="00E657DD" w:rsidRDefault="00B6378E" w:rsidP="00F95291">
            <w:pPr>
              <w:rPr>
                <w:del w:id="2014" w:author="Ian Ross" w:date="2024-09-19T11:07:00Z" w16du:dateUtc="2024-09-19T09:07:00Z"/>
                <w:rFonts w:ascii="Aptos Narrow" w:eastAsia="Times New Roman" w:hAnsi="Aptos Narrow" w:cs="Times New Roman"/>
                <w:color w:val="000000"/>
                <w:lang w:eastAsia="en-ZA"/>
              </w:rPr>
            </w:pPr>
            <w:del w:id="2015"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2D68A984" w14:textId="4FD8170B" w:rsidTr="00F95291">
        <w:trPr>
          <w:trHeight w:val="290"/>
          <w:del w:id="2016" w:author="Ian Ross" w:date="2024-09-19T11:07:00Z"/>
        </w:trPr>
        <w:tc>
          <w:tcPr>
            <w:tcW w:w="4300" w:type="dxa"/>
            <w:noWrap/>
            <w:hideMark/>
          </w:tcPr>
          <w:p w14:paraId="0D92FE08" w14:textId="682D0BC9" w:rsidR="00B6378E" w:rsidRPr="009918F0" w:rsidDel="00E657DD" w:rsidRDefault="00B6378E" w:rsidP="00F95291">
            <w:pPr>
              <w:rPr>
                <w:del w:id="2017" w:author="Ian Ross" w:date="2024-09-19T11:07:00Z" w16du:dateUtc="2024-09-19T09:07:00Z"/>
                <w:rFonts w:ascii="Aptos Narrow" w:eastAsia="Times New Roman" w:hAnsi="Aptos Narrow" w:cs="Times New Roman"/>
                <w:color w:val="000000"/>
                <w:lang w:eastAsia="en-ZA"/>
              </w:rPr>
            </w:pPr>
            <w:del w:id="2018" w:author="Ian Ross" w:date="2024-09-19T11:07:00Z" w16du:dateUtc="2024-09-19T09:07:00Z">
              <w:r w:rsidRPr="009918F0" w:rsidDel="00E657DD">
                <w:rPr>
                  <w:rFonts w:ascii="Aptos Narrow" w:eastAsia="Times New Roman" w:hAnsi="Aptos Narrow" w:cs="Times New Roman"/>
                  <w:color w:val="000000"/>
                  <w:lang w:eastAsia="en-ZA"/>
                </w:rPr>
                <w:delText>Loss of axillary and pubic hair, if female</w:delText>
              </w:r>
            </w:del>
          </w:p>
        </w:tc>
        <w:tc>
          <w:tcPr>
            <w:tcW w:w="1814" w:type="dxa"/>
            <w:noWrap/>
            <w:hideMark/>
          </w:tcPr>
          <w:p w14:paraId="5B282C61" w14:textId="2329FA06" w:rsidR="00B6378E" w:rsidRPr="009918F0" w:rsidDel="00E657DD" w:rsidRDefault="00B6378E" w:rsidP="00F95291">
            <w:pPr>
              <w:rPr>
                <w:del w:id="2019" w:author="Ian Ross" w:date="2024-09-19T11:07:00Z" w16du:dateUtc="2024-09-19T09:07:00Z"/>
                <w:rFonts w:ascii="Aptos Narrow" w:eastAsia="Times New Roman" w:hAnsi="Aptos Narrow" w:cs="Times New Roman"/>
                <w:color w:val="000000"/>
                <w:lang w:eastAsia="en-ZA"/>
              </w:rPr>
            </w:pPr>
          </w:p>
        </w:tc>
        <w:tc>
          <w:tcPr>
            <w:tcW w:w="1814" w:type="dxa"/>
            <w:noWrap/>
            <w:hideMark/>
          </w:tcPr>
          <w:p w14:paraId="2F3B7D46" w14:textId="1C6984D5" w:rsidR="00B6378E" w:rsidRPr="009918F0" w:rsidDel="00E657DD" w:rsidRDefault="00B6378E" w:rsidP="00F95291">
            <w:pPr>
              <w:rPr>
                <w:del w:id="2020" w:author="Ian Ross" w:date="2024-09-19T11:07:00Z" w16du:dateUtc="2024-09-19T09:07:00Z"/>
                <w:rFonts w:ascii="Aptos Narrow" w:eastAsia="Times New Roman" w:hAnsi="Aptos Narrow" w:cs="Times New Roman"/>
                <w:color w:val="000000"/>
                <w:lang w:eastAsia="en-ZA"/>
              </w:rPr>
            </w:pPr>
          </w:p>
        </w:tc>
        <w:tc>
          <w:tcPr>
            <w:tcW w:w="960" w:type="dxa"/>
            <w:noWrap/>
            <w:hideMark/>
          </w:tcPr>
          <w:p w14:paraId="1841BFD2" w14:textId="1719B241" w:rsidR="00B6378E" w:rsidRPr="009918F0" w:rsidDel="00E657DD" w:rsidRDefault="00B6378E" w:rsidP="00F95291">
            <w:pPr>
              <w:rPr>
                <w:del w:id="2021" w:author="Ian Ross" w:date="2024-09-19T11:07:00Z" w16du:dateUtc="2024-09-19T09:07:00Z"/>
                <w:rFonts w:ascii="Aptos Narrow" w:eastAsia="Times New Roman" w:hAnsi="Aptos Narrow" w:cs="Times New Roman"/>
                <w:color w:val="000000"/>
                <w:lang w:eastAsia="en-ZA"/>
              </w:rPr>
            </w:pPr>
          </w:p>
        </w:tc>
      </w:tr>
      <w:tr w:rsidR="00B6378E" w:rsidRPr="009918F0" w:rsidDel="00E657DD" w14:paraId="6FB09DBF" w14:textId="0D992CAA" w:rsidTr="00F95291">
        <w:trPr>
          <w:cnfStyle w:val="000000100000" w:firstRow="0" w:lastRow="0" w:firstColumn="0" w:lastColumn="0" w:oddVBand="0" w:evenVBand="0" w:oddHBand="1" w:evenHBand="0" w:firstRowFirstColumn="0" w:firstRowLastColumn="0" w:lastRowFirstColumn="0" w:lastRowLastColumn="0"/>
          <w:trHeight w:val="290"/>
          <w:del w:id="2022" w:author="Ian Ross" w:date="2024-09-19T11:07:00Z"/>
        </w:trPr>
        <w:tc>
          <w:tcPr>
            <w:tcW w:w="4300" w:type="dxa"/>
            <w:noWrap/>
            <w:hideMark/>
          </w:tcPr>
          <w:p w14:paraId="33C916AF" w14:textId="78D076D5" w:rsidR="00B6378E" w:rsidRPr="009918F0" w:rsidDel="00E657DD" w:rsidRDefault="00B6378E" w:rsidP="00F95291">
            <w:pPr>
              <w:rPr>
                <w:del w:id="2023" w:author="Ian Ross" w:date="2024-09-19T11:07:00Z" w16du:dateUtc="2024-09-19T09:07:00Z"/>
                <w:rFonts w:ascii="Aptos Narrow" w:eastAsia="Times New Roman" w:hAnsi="Aptos Narrow" w:cs="Times New Roman"/>
                <w:color w:val="000000"/>
                <w:lang w:eastAsia="en-ZA"/>
              </w:rPr>
            </w:pPr>
            <w:del w:id="2024" w:author="Ian Ross" w:date="2024-09-19T11:07:00Z" w16du:dateUtc="2024-09-19T09:07:00Z">
              <w:r w:rsidRPr="009918F0" w:rsidDel="00E657DD">
                <w:rPr>
                  <w:rFonts w:ascii="Aptos Narrow" w:eastAsia="Times New Roman" w:hAnsi="Aptos Narrow" w:cs="Times New Roman"/>
                  <w:color w:val="000000"/>
                  <w:lang w:eastAsia="en-ZA"/>
                </w:rPr>
                <w:delText>    </w:delText>
              </w:r>
            </w:del>
          </w:p>
        </w:tc>
        <w:tc>
          <w:tcPr>
            <w:tcW w:w="1814" w:type="dxa"/>
            <w:noWrap/>
            <w:hideMark/>
          </w:tcPr>
          <w:p w14:paraId="4477FDDB" w14:textId="731B3FB2" w:rsidR="00B6378E" w:rsidRPr="009918F0" w:rsidDel="00E657DD" w:rsidRDefault="00B6378E" w:rsidP="00F95291">
            <w:pPr>
              <w:rPr>
                <w:del w:id="2025" w:author="Ian Ross" w:date="2024-09-19T11:07:00Z" w16du:dateUtc="2024-09-19T09:07:00Z"/>
                <w:rFonts w:ascii="Aptos Narrow" w:eastAsia="Times New Roman" w:hAnsi="Aptos Narrow" w:cs="Times New Roman"/>
                <w:color w:val="000000"/>
                <w:lang w:eastAsia="en-ZA"/>
              </w:rPr>
            </w:pPr>
            <w:del w:id="2026" w:author="Ian Ross" w:date="2024-09-19T11:07:00Z" w16du:dateUtc="2024-09-19T09:07:00Z">
              <w:r w:rsidRPr="009918F0" w:rsidDel="00E657DD">
                <w:rPr>
                  <w:rFonts w:ascii="Aptos Narrow" w:eastAsia="Times New Roman" w:hAnsi="Aptos Narrow" w:cs="Times New Roman"/>
                  <w:color w:val="000000"/>
                  <w:lang w:eastAsia="en-ZA"/>
                </w:rPr>
                <w:delText>76 (17.1%)</w:delText>
              </w:r>
            </w:del>
          </w:p>
        </w:tc>
        <w:tc>
          <w:tcPr>
            <w:tcW w:w="1814" w:type="dxa"/>
            <w:noWrap/>
            <w:hideMark/>
          </w:tcPr>
          <w:p w14:paraId="4A52A2EF" w14:textId="5B1288E0" w:rsidR="00B6378E" w:rsidRPr="009918F0" w:rsidDel="00E657DD" w:rsidRDefault="00B6378E" w:rsidP="00F95291">
            <w:pPr>
              <w:rPr>
                <w:del w:id="2027" w:author="Ian Ross" w:date="2024-09-19T11:07:00Z" w16du:dateUtc="2024-09-19T09:07:00Z"/>
                <w:rFonts w:ascii="Aptos Narrow" w:eastAsia="Times New Roman" w:hAnsi="Aptos Narrow" w:cs="Times New Roman"/>
                <w:color w:val="000000"/>
                <w:lang w:eastAsia="en-ZA"/>
              </w:rPr>
            </w:pPr>
            <w:del w:id="2028"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5F4185A3" w14:textId="0B0D0583" w:rsidR="00B6378E" w:rsidRPr="009918F0" w:rsidDel="00E657DD" w:rsidRDefault="002809B2" w:rsidP="00F95291">
            <w:pPr>
              <w:rPr>
                <w:del w:id="2029" w:author="Ian Ross" w:date="2024-09-19T11:07:00Z" w16du:dateUtc="2024-09-19T09:07:00Z"/>
                <w:rFonts w:ascii="Aptos Narrow" w:eastAsia="Times New Roman" w:hAnsi="Aptos Narrow" w:cs="Times New Roman"/>
                <w:color w:val="000000"/>
                <w:lang w:eastAsia="en-ZA"/>
              </w:rPr>
            </w:pPr>
            <w:del w:id="2030"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5FFB7F55" w14:textId="7ED8D198" w:rsidTr="00F95291">
        <w:trPr>
          <w:trHeight w:val="290"/>
          <w:del w:id="2031" w:author="Ian Ross" w:date="2024-09-19T11:07:00Z"/>
        </w:trPr>
        <w:tc>
          <w:tcPr>
            <w:tcW w:w="4300" w:type="dxa"/>
            <w:noWrap/>
            <w:hideMark/>
          </w:tcPr>
          <w:p w14:paraId="65A098ED" w14:textId="0E26D3C7" w:rsidR="00B6378E" w:rsidRPr="009918F0" w:rsidDel="00E657DD" w:rsidRDefault="00B6378E" w:rsidP="00F95291">
            <w:pPr>
              <w:rPr>
                <w:del w:id="2032" w:author="Ian Ross" w:date="2024-09-19T11:07:00Z" w16du:dateUtc="2024-09-19T09:07:00Z"/>
                <w:rFonts w:ascii="Aptos Narrow" w:eastAsia="Times New Roman" w:hAnsi="Aptos Narrow" w:cs="Times New Roman"/>
                <w:color w:val="000000"/>
                <w:lang w:eastAsia="en-ZA"/>
              </w:rPr>
            </w:pPr>
            <w:del w:id="2033" w:author="Ian Ross" w:date="2024-09-19T11:07:00Z" w16du:dateUtc="2024-09-19T09:07:00Z">
              <w:r w:rsidRPr="009918F0" w:rsidDel="00E657DD">
                <w:rPr>
                  <w:rFonts w:ascii="Aptos Narrow" w:eastAsia="Times New Roman" w:hAnsi="Aptos Narrow" w:cs="Times New Roman"/>
                  <w:color w:val="000000"/>
                  <w:lang w:eastAsia="en-ZA"/>
                </w:rPr>
                <w:delText>Any postural drop in blood pressure</w:delText>
              </w:r>
            </w:del>
          </w:p>
        </w:tc>
        <w:tc>
          <w:tcPr>
            <w:tcW w:w="1814" w:type="dxa"/>
            <w:noWrap/>
            <w:hideMark/>
          </w:tcPr>
          <w:p w14:paraId="5D17B5B4" w14:textId="7FCDAE82" w:rsidR="00B6378E" w:rsidRPr="009918F0" w:rsidDel="00E657DD" w:rsidRDefault="00B6378E" w:rsidP="00F95291">
            <w:pPr>
              <w:rPr>
                <w:del w:id="2034" w:author="Ian Ross" w:date="2024-09-19T11:07:00Z" w16du:dateUtc="2024-09-19T09:07:00Z"/>
                <w:rFonts w:ascii="Aptos Narrow" w:eastAsia="Times New Roman" w:hAnsi="Aptos Narrow" w:cs="Times New Roman"/>
                <w:color w:val="000000"/>
                <w:lang w:eastAsia="en-ZA"/>
              </w:rPr>
            </w:pPr>
            <w:del w:id="2035" w:author="Ian Ross" w:date="2024-09-19T11:07:00Z" w16du:dateUtc="2024-09-19T09:07:00Z">
              <w:r w:rsidRPr="009918F0" w:rsidDel="00E657DD">
                <w:rPr>
                  <w:rFonts w:ascii="Aptos Narrow" w:eastAsia="Times New Roman" w:hAnsi="Aptos Narrow" w:cs="Times New Roman"/>
                  <w:color w:val="000000"/>
                  <w:lang w:eastAsia="en-ZA"/>
                </w:rPr>
                <w:delText>17 (3.9%)</w:delText>
              </w:r>
            </w:del>
          </w:p>
        </w:tc>
        <w:tc>
          <w:tcPr>
            <w:tcW w:w="1814" w:type="dxa"/>
            <w:noWrap/>
            <w:hideMark/>
          </w:tcPr>
          <w:p w14:paraId="71A2B306" w14:textId="49231409" w:rsidR="00B6378E" w:rsidRPr="009918F0" w:rsidDel="00E657DD" w:rsidRDefault="00B6378E" w:rsidP="00F95291">
            <w:pPr>
              <w:rPr>
                <w:del w:id="2036" w:author="Ian Ross" w:date="2024-09-19T11:07:00Z" w16du:dateUtc="2024-09-19T09:07:00Z"/>
                <w:rFonts w:ascii="Aptos Narrow" w:eastAsia="Times New Roman" w:hAnsi="Aptos Narrow" w:cs="Times New Roman"/>
                <w:color w:val="000000"/>
                <w:lang w:eastAsia="en-ZA"/>
              </w:rPr>
            </w:pPr>
            <w:del w:id="2037" w:author="Ian Ross" w:date="2024-09-19T11:07:00Z" w16du:dateUtc="2024-09-19T09:07:00Z">
              <w:r w:rsidRPr="009918F0" w:rsidDel="00E657DD">
                <w:rPr>
                  <w:rFonts w:ascii="Aptos Narrow" w:eastAsia="Times New Roman" w:hAnsi="Aptos Narrow" w:cs="Times New Roman"/>
                  <w:color w:val="000000"/>
                  <w:lang w:eastAsia="en-ZA"/>
                </w:rPr>
                <w:delText>0 (0.0%)</w:delText>
              </w:r>
            </w:del>
          </w:p>
        </w:tc>
        <w:tc>
          <w:tcPr>
            <w:tcW w:w="960" w:type="dxa"/>
            <w:noWrap/>
            <w:hideMark/>
          </w:tcPr>
          <w:p w14:paraId="09BAD7F5" w14:textId="4AFA493F" w:rsidR="00B6378E" w:rsidRPr="009918F0" w:rsidDel="00E657DD" w:rsidRDefault="002809B2" w:rsidP="00F95291">
            <w:pPr>
              <w:rPr>
                <w:del w:id="2038" w:author="Ian Ross" w:date="2024-09-19T11:07:00Z" w16du:dateUtc="2024-09-19T09:07:00Z"/>
                <w:rFonts w:ascii="Aptos Narrow" w:eastAsia="Times New Roman" w:hAnsi="Aptos Narrow" w:cs="Times New Roman"/>
                <w:color w:val="000000"/>
                <w:lang w:eastAsia="en-ZA"/>
              </w:rPr>
            </w:pPr>
            <w:del w:id="2039"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33156DA0" w14:textId="4DF7AEAC" w:rsidTr="00F95291">
        <w:trPr>
          <w:cnfStyle w:val="000000100000" w:firstRow="0" w:lastRow="0" w:firstColumn="0" w:lastColumn="0" w:oddVBand="0" w:evenVBand="0" w:oddHBand="1" w:evenHBand="0" w:firstRowFirstColumn="0" w:firstRowLastColumn="0" w:lastRowFirstColumn="0" w:lastRowLastColumn="0"/>
          <w:trHeight w:val="290"/>
          <w:del w:id="2040" w:author="Ian Ross" w:date="2024-09-19T11:07:00Z"/>
        </w:trPr>
        <w:tc>
          <w:tcPr>
            <w:tcW w:w="4300" w:type="dxa"/>
            <w:noWrap/>
            <w:hideMark/>
          </w:tcPr>
          <w:p w14:paraId="4E50DBF6" w14:textId="62124F41" w:rsidR="00B6378E" w:rsidRPr="009918F0" w:rsidDel="00E657DD" w:rsidRDefault="00B6378E" w:rsidP="00F95291">
            <w:pPr>
              <w:rPr>
                <w:del w:id="2041" w:author="Ian Ross" w:date="2024-09-19T11:07:00Z" w16du:dateUtc="2024-09-19T09:07:00Z"/>
                <w:rFonts w:ascii="Aptos Narrow" w:eastAsia="Times New Roman" w:hAnsi="Aptos Narrow" w:cs="Times New Roman"/>
                <w:color w:val="000000"/>
                <w:lang w:eastAsia="en-ZA"/>
              </w:rPr>
            </w:pPr>
            <w:del w:id="2042" w:author="Ian Ross" w:date="2024-09-19T11:07:00Z" w16du:dateUtc="2024-09-19T09:07:00Z">
              <w:r w:rsidRPr="009918F0" w:rsidDel="00E657DD">
                <w:rPr>
                  <w:rFonts w:ascii="Aptos Narrow" w:eastAsia="Times New Roman" w:hAnsi="Aptos Narrow" w:cs="Times New Roman"/>
                  <w:color w:val="000000"/>
                  <w:lang w:eastAsia="en-ZA"/>
                </w:rPr>
                <w:delText>Presence of anaemia</w:delText>
              </w:r>
            </w:del>
          </w:p>
        </w:tc>
        <w:tc>
          <w:tcPr>
            <w:tcW w:w="1814" w:type="dxa"/>
            <w:noWrap/>
            <w:hideMark/>
          </w:tcPr>
          <w:p w14:paraId="0F133E6B" w14:textId="43252DAA" w:rsidR="00B6378E" w:rsidRPr="009918F0" w:rsidDel="00E657DD" w:rsidRDefault="00B6378E" w:rsidP="00F95291">
            <w:pPr>
              <w:rPr>
                <w:del w:id="2043" w:author="Ian Ross" w:date="2024-09-19T11:07:00Z" w16du:dateUtc="2024-09-19T09:07:00Z"/>
                <w:rFonts w:ascii="Aptos Narrow" w:eastAsia="Times New Roman" w:hAnsi="Aptos Narrow" w:cs="Times New Roman"/>
                <w:color w:val="000000"/>
                <w:lang w:eastAsia="en-ZA"/>
              </w:rPr>
            </w:pPr>
            <w:del w:id="2044" w:author="Ian Ross" w:date="2024-09-19T11:07:00Z" w16du:dateUtc="2024-09-19T09:07:00Z">
              <w:r w:rsidRPr="009918F0" w:rsidDel="00E657DD">
                <w:rPr>
                  <w:rFonts w:ascii="Aptos Narrow" w:eastAsia="Times New Roman" w:hAnsi="Aptos Narrow" w:cs="Times New Roman"/>
                  <w:color w:val="000000"/>
                  <w:lang w:eastAsia="en-ZA"/>
                </w:rPr>
                <w:delText>252 (57.9%)</w:delText>
              </w:r>
            </w:del>
          </w:p>
        </w:tc>
        <w:tc>
          <w:tcPr>
            <w:tcW w:w="1814" w:type="dxa"/>
            <w:noWrap/>
            <w:hideMark/>
          </w:tcPr>
          <w:p w14:paraId="704E3E5F" w14:textId="6712EC82" w:rsidR="00B6378E" w:rsidRPr="009918F0" w:rsidDel="00E657DD" w:rsidRDefault="00B6378E" w:rsidP="00F95291">
            <w:pPr>
              <w:rPr>
                <w:del w:id="2045" w:author="Ian Ross" w:date="2024-09-19T11:07:00Z" w16du:dateUtc="2024-09-19T09:07:00Z"/>
                <w:rFonts w:ascii="Aptos Narrow" w:eastAsia="Times New Roman" w:hAnsi="Aptos Narrow" w:cs="Times New Roman"/>
                <w:color w:val="000000"/>
                <w:lang w:eastAsia="en-ZA"/>
              </w:rPr>
            </w:pPr>
            <w:del w:id="2046" w:author="Ian Ross" w:date="2024-09-19T11:07:00Z" w16du:dateUtc="2024-09-19T09:07:00Z">
              <w:r w:rsidRPr="009918F0" w:rsidDel="00E657DD">
                <w:rPr>
                  <w:rFonts w:ascii="Aptos Narrow" w:eastAsia="Times New Roman" w:hAnsi="Aptos Narrow" w:cs="Times New Roman"/>
                  <w:color w:val="000000"/>
                  <w:lang w:eastAsia="en-ZA"/>
                </w:rPr>
                <w:delText>3 (50.0%)</w:delText>
              </w:r>
            </w:del>
          </w:p>
        </w:tc>
        <w:tc>
          <w:tcPr>
            <w:tcW w:w="960" w:type="dxa"/>
            <w:noWrap/>
            <w:hideMark/>
          </w:tcPr>
          <w:p w14:paraId="04BBC8DD" w14:textId="40C7D9B4" w:rsidR="00B6378E" w:rsidRPr="009918F0" w:rsidDel="00E657DD" w:rsidRDefault="002809B2" w:rsidP="00F95291">
            <w:pPr>
              <w:rPr>
                <w:del w:id="2047" w:author="Ian Ross" w:date="2024-09-19T11:07:00Z" w16du:dateUtc="2024-09-19T09:07:00Z"/>
                <w:rFonts w:ascii="Aptos Narrow" w:eastAsia="Times New Roman" w:hAnsi="Aptos Narrow" w:cs="Times New Roman"/>
                <w:color w:val="000000"/>
                <w:lang w:eastAsia="en-ZA"/>
              </w:rPr>
            </w:pPr>
            <w:del w:id="2048" w:author="Ian Ross" w:date="2024-09-19T11:07:00Z" w16du:dateUtc="2024-09-19T09:07:00Z">
              <w:r w:rsidDel="00E657DD">
                <w:rPr>
                  <w:rFonts w:ascii="Aptos Narrow" w:eastAsia="Times New Roman" w:hAnsi="Aptos Narrow" w:cs="Times New Roman"/>
                  <w:color w:val="000000"/>
                  <w:lang w:eastAsia="en-ZA"/>
                </w:rPr>
                <w:delText>?</w:delText>
              </w:r>
            </w:del>
          </w:p>
        </w:tc>
      </w:tr>
      <w:tr w:rsidR="00B6378E" w:rsidRPr="009918F0" w:rsidDel="00E657DD" w14:paraId="627C8BB0" w14:textId="618E3271" w:rsidTr="00F95291">
        <w:trPr>
          <w:trHeight w:val="290"/>
          <w:del w:id="2049" w:author="Ian Ross" w:date="2024-09-19T11:07:00Z"/>
        </w:trPr>
        <w:tc>
          <w:tcPr>
            <w:tcW w:w="4300" w:type="dxa"/>
            <w:noWrap/>
            <w:hideMark/>
          </w:tcPr>
          <w:p w14:paraId="581B5476" w14:textId="1B27C4CC" w:rsidR="00B6378E" w:rsidRPr="009918F0" w:rsidDel="00E657DD" w:rsidRDefault="00B6378E" w:rsidP="00F95291">
            <w:pPr>
              <w:rPr>
                <w:del w:id="2050" w:author="Ian Ross" w:date="2024-09-19T11:07:00Z" w16du:dateUtc="2024-09-19T09:07:00Z"/>
                <w:rFonts w:ascii="Aptos Narrow" w:eastAsia="Times New Roman" w:hAnsi="Aptos Narrow" w:cs="Times New Roman"/>
                <w:color w:val="000000"/>
                <w:lang w:eastAsia="en-ZA"/>
              </w:rPr>
            </w:pPr>
            <w:del w:id="2051" w:author="Ian Ross" w:date="2024-09-19T11:07:00Z" w16du:dateUtc="2024-09-19T09:07:00Z">
              <w:r w:rsidRPr="009918F0" w:rsidDel="00E657DD">
                <w:rPr>
                  <w:rFonts w:ascii="Aptos Narrow" w:eastAsia="Times New Roman" w:hAnsi="Aptos Narrow" w:cs="Times New Roman"/>
                  <w:color w:val="000000"/>
                  <w:lang w:eastAsia="en-ZA"/>
                </w:rPr>
                <w:delText>ART exposure</w:delText>
              </w:r>
            </w:del>
          </w:p>
        </w:tc>
        <w:tc>
          <w:tcPr>
            <w:tcW w:w="1814" w:type="dxa"/>
            <w:noWrap/>
            <w:hideMark/>
          </w:tcPr>
          <w:p w14:paraId="2B841BB2" w14:textId="531CBD99" w:rsidR="00B6378E" w:rsidRPr="009918F0" w:rsidDel="00E657DD" w:rsidRDefault="00B6378E" w:rsidP="00F95291">
            <w:pPr>
              <w:rPr>
                <w:del w:id="2052" w:author="Ian Ross" w:date="2024-09-19T11:07:00Z" w16du:dateUtc="2024-09-19T09:07:00Z"/>
                <w:rFonts w:ascii="Aptos Narrow" w:eastAsia="Times New Roman" w:hAnsi="Aptos Narrow" w:cs="Times New Roman"/>
                <w:color w:val="000000"/>
                <w:lang w:eastAsia="en-ZA"/>
              </w:rPr>
            </w:pPr>
            <w:del w:id="2053" w:author="Ian Ross" w:date="2024-09-19T11:07:00Z" w16du:dateUtc="2024-09-19T09:07:00Z">
              <w:r w:rsidRPr="009918F0" w:rsidDel="00E657DD">
                <w:rPr>
                  <w:rFonts w:ascii="Aptos Narrow" w:eastAsia="Times New Roman" w:hAnsi="Aptos Narrow" w:cs="Times New Roman"/>
                  <w:color w:val="000000"/>
                  <w:lang w:eastAsia="en-ZA"/>
                </w:rPr>
                <w:delText>175 (37.9%)</w:delText>
              </w:r>
            </w:del>
          </w:p>
        </w:tc>
        <w:tc>
          <w:tcPr>
            <w:tcW w:w="1814" w:type="dxa"/>
            <w:noWrap/>
            <w:hideMark/>
          </w:tcPr>
          <w:p w14:paraId="06273390" w14:textId="4551F34A" w:rsidR="00B6378E" w:rsidRPr="009918F0" w:rsidDel="00E657DD" w:rsidRDefault="00B6378E" w:rsidP="00F95291">
            <w:pPr>
              <w:rPr>
                <w:del w:id="2054" w:author="Ian Ross" w:date="2024-09-19T11:07:00Z" w16du:dateUtc="2024-09-19T09:07:00Z"/>
                <w:rFonts w:ascii="Aptos Narrow" w:eastAsia="Times New Roman" w:hAnsi="Aptos Narrow" w:cs="Times New Roman"/>
                <w:color w:val="000000"/>
                <w:lang w:eastAsia="en-ZA"/>
              </w:rPr>
            </w:pPr>
            <w:del w:id="2055"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28F1E21F" w14:textId="3D758C25" w:rsidR="00B6378E" w:rsidRPr="009918F0" w:rsidDel="00E657DD" w:rsidRDefault="00B6378E" w:rsidP="00F95291">
            <w:pPr>
              <w:rPr>
                <w:del w:id="2056" w:author="Ian Ross" w:date="2024-09-19T11:07:00Z" w16du:dateUtc="2024-09-19T09:07:00Z"/>
                <w:rFonts w:ascii="Aptos Narrow" w:eastAsia="Times New Roman" w:hAnsi="Aptos Narrow" w:cs="Times New Roman"/>
                <w:color w:val="000000"/>
                <w:lang w:eastAsia="en-ZA"/>
              </w:rPr>
            </w:pPr>
            <w:del w:id="2057" w:author="Ian Ross" w:date="2024-09-19T11:07:00Z" w16du:dateUtc="2024-09-19T09:07:00Z">
              <w:r w:rsidRPr="009918F0" w:rsidDel="00E657DD">
                <w:rPr>
                  <w:rFonts w:ascii="Aptos Narrow" w:eastAsia="Times New Roman" w:hAnsi="Aptos Narrow" w:cs="Times New Roman"/>
                  <w:color w:val="000000"/>
                  <w:lang w:eastAsia="en-ZA"/>
                </w:rPr>
                <w:delText>&gt;0.9</w:delText>
              </w:r>
            </w:del>
          </w:p>
        </w:tc>
      </w:tr>
      <w:tr w:rsidR="00B6378E" w:rsidRPr="009918F0" w:rsidDel="00E657DD" w14:paraId="155001D3" w14:textId="4F3F4D27" w:rsidTr="00F95291">
        <w:trPr>
          <w:cnfStyle w:val="000000100000" w:firstRow="0" w:lastRow="0" w:firstColumn="0" w:lastColumn="0" w:oddVBand="0" w:evenVBand="0" w:oddHBand="1" w:evenHBand="0" w:firstRowFirstColumn="0" w:firstRowLastColumn="0" w:lastRowFirstColumn="0" w:lastRowLastColumn="0"/>
          <w:trHeight w:val="290"/>
          <w:del w:id="2058" w:author="Ian Ross" w:date="2024-09-19T11:07:00Z"/>
        </w:trPr>
        <w:tc>
          <w:tcPr>
            <w:tcW w:w="4300" w:type="dxa"/>
            <w:noWrap/>
            <w:hideMark/>
          </w:tcPr>
          <w:p w14:paraId="5F07C344" w14:textId="46FA100E" w:rsidR="00B6378E" w:rsidRPr="009918F0" w:rsidDel="00E657DD" w:rsidRDefault="00B6378E" w:rsidP="00F95291">
            <w:pPr>
              <w:rPr>
                <w:del w:id="2059" w:author="Ian Ross" w:date="2024-09-19T11:07:00Z" w16du:dateUtc="2024-09-19T09:07:00Z"/>
                <w:rFonts w:ascii="Aptos Narrow" w:eastAsia="Times New Roman" w:hAnsi="Aptos Narrow" w:cs="Times New Roman"/>
                <w:color w:val="000000"/>
                <w:lang w:eastAsia="en-ZA"/>
              </w:rPr>
            </w:pPr>
            <w:del w:id="2060" w:author="Ian Ross" w:date="2024-09-19T11:07:00Z" w16du:dateUtc="2024-09-19T09:07:00Z">
              <w:r w:rsidRPr="009918F0" w:rsidDel="00E657DD">
                <w:rPr>
                  <w:rFonts w:ascii="Aptos Narrow" w:eastAsia="Times New Roman" w:hAnsi="Aptos Narrow" w:cs="Times New Roman"/>
                  <w:color w:val="000000"/>
                  <w:lang w:eastAsia="en-ZA"/>
                </w:rPr>
                <w:delText>Kidney medication</w:delText>
              </w:r>
            </w:del>
          </w:p>
        </w:tc>
        <w:tc>
          <w:tcPr>
            <w:tcW w:w="1814" w:type="dxa"/>
            <w:noWrap/>
            <w:hideMark/>
          </w:tcPr>
          <w:p w14:paraId="47DAE9DC" w14:textId="6E54FF6A" w:rsidR="00B6378E" w:rsidRPr="009918F0" w:rsidDel="00E657DD" w:rsidRDefault="00B6378E" w:rsidP="00F95291">
            <w:pPr>
              <w:rPr>
                <w:del w:id="2061" w:author="Ian Ross" w:date="2024-09-19T11:07:00Z" w16du:dateUtc="2024-09-19T09:07:00Z"/>
                <w:rFonts w:ascii="Aptos Narrow" w:eastAsia="Times New Roman" w:hAnsi="Aptos Narrow" w:cs="Times New Roman"/>
                <w:color w:val="000000"/>
                <w:lang w:eastAsia="en-ZA"/>
              </w:rPr>
            </w:pPr>
            <w:del w:id="2062" w:author="Ian Ross" w:date="2024-09-19T11:07:00Z" w16du:dateUtc="2024-09-19T09:07:00Z">
              <w:r w:rsidRPr="009918F0" w:rsidDel="00E657DD">
                <w:rPr>
                  <w:rFonts w:ascii="Aptos Narrow" w:eastAsia="Times New Roman" w:hAnsi="Aptos Narrow" w:cs="Times New Roman"/>
                  <w:color w:val="000000"/>
                  <w:lang w:eastAsia="en-ZA"/>
                </w:rPr>
                <w:delText>37 (8.0%)</w:delText>
              </w:r>
            </w:del>
          </w:p>
        </w:tc>
        <w:tc>
          <w:tcPr>
            <w:tcW w:w="1814" w:type="dxa"/>
            <w:noWrap/>
            <w:hideMark/>
          </w:tcPr>
          <w:p w14:paraId="344A74D0" w14:textId="601D60C5" w:rsidR="00B6378E" w:rsidRPr="009918F0" w:rsidDel="00E657DD" w:rsidRDefault="00B6378E" w:rsidP="00F95291">
            <w:pPr>
              <w:rPr>
                <w:del w:id="2063" w:author="Ian Ross" w:date="2024-09-19T11:07:00Z" w16du:dateUtc="2024-09-19T09:07:00Z"/>
                <w:rFonts w:ascii="Aptos Narrow" w:eastAsia="Times New Roman" w:hAnsi="Aptos Narrow" w:cs="Times New Roman"/>
                <w:color w:val="000000"/>
                <w:lang w:eastAsia="en-ZA"/>
              </w:rPr>
            </w:pPr>
            <w:del w:id="2064" w:author="Ian Ross" w:date="2024-09-19T11:07:00Z" w16du:dateUtc="2024-09-19T09:07:00Z">
              <w:r w:rsidRPr="009918F0" w:rsidDel="00E657DD">
                <w:rPr>
                  <w:rFonts w:ascii="Aptos Narrow" w:eastAsia="Times New Roman" w:hAnsi="Aptos Narrow" w:cs="Times New Roman"/>
                  <w:color w:val="000000"/>
                  <w:lang w:eastAsia="en-ZA"/>
                </w:rPr>
                <w:delText>1 (16.7%)</w:delText>
              </w:r>
            </w:del>
          </w:p>
        </w:tc>
        <w:tc>
          <w:tcPr>
            <w:tcW w:w="960" w:type="dxa"/>
            <w:noWrap/>
            <w:hideMark/>
          </w:tcPr>
          <w:p w14:paraId="27702BE0" w14:textId="0E7C3D10" w:rsidR="00B6378E" w:rsidRPr="009918F0" w:rsidDel="00E657DD" w:rsidRDefault="00B6378E" w:rsidP="00F95291">
            <w:pPr>
              <w:rPr>
                <w:del w:id="2065" w:author="Ian Ross" w:date="2024-09-19T11:07:00Z" w16du:dateUtc="2024-09-19T09:07:00Z"/>
                <w:rFonts w:ascii="Aptos Narrow" w:eastAsia="Times New Roman" w:hAnsi="Aptos Narrow" w:cs="Times New Roman"/>
                <w:color w:val="000000"/>
                <w:lang w:eastAsia="en-ZA"/>
              </w:rPr>
            </w:pPr>
            <w:del w:id="2066" w:author="Ian Ross" w:date="2024-09-19T11:07:00Z" w16du:dateUtc="2024-09-19T09:07:00Z">
              <w:r w:rsidRPr="009918F0" w:rsidDel="00E657DD">
                <w:rPr>
                  <w:rFonts w:ascii="Aptos Narrow" w:eastAsia="Times New Roman" w:hAnsi="Aptos Narrow" w:cs="Times New Roman"/>
                  <w:color w:val="000000"/>
                  <w:lang w:eastAsia="en-ZA"/>
                </w:rPr>
                <w:delText>0.7</w:delText>
              </w:r>
            </w:del>
          </w:p>
        </w:tc>
      </w:tr>
      <w:tr w:rsidR="00B6378E" w:rsidRPr="009918F0" w:rsidDel="00E657DD" w14:paraId="1B9A8867" w14:textId="498D539D" w:rsidTr="00F95291">
        <w:trPr>
          <w:trHeight w:val="290"/>
          <w:del w:id="2067" w:author="Ian Ross" w:date="2024-09-19T11:07:00Z"/>
        </w:trPr>
        <w:tc>
          <w:tcPr>
            <w:tcW w:w="4300" w:type="dxa"/>
            <w:noWrap/>
            <w:hideMark/>
          </w:tcPr>
          <w:p w14:paraId="3962C023" w14:textId="1F883520" w:rsidR="00B6378E" w:rsidRPr="009918F0" w:rsidDel="00E657DD" w:rsidRDefault="00B6378E" w:rsidP="00F95291">
            <w:pPr>
              <w:rPr>
                <w:del w:id="2068" w:author="Ian Ross" w:date="2024-09-19T11:07:00Z" w16du:dateUtc="2024-09-19T09:07:00Z"/>
                <w:rFonts w:ascii="Aptos Narrow" w:eastAsia="Times New Roman" w:hAnsi="Aptos Narrow" w:cs="Times New Roman"/>
                <w:color w:val="000000"/>
                <w:lang w:eastAsia="en-ZA"/>
              </w:rPr>
            </w:pPr>
            <w:del w:id="2069" w:author="Ian Ross" w:date="2024-09-19T11:07:00Z" w16du:dateUtc="2024-09-19T09:07:00Z">
              <w:r w:rsidRPr="009918F0" w:rsidDel="00E657DD">
                <w:rPr>
                  <w:rFonts w:ascii="Aptos Narrow" w:eastAsia="Times New Roman" w:hAnsi="Aptos Narrow" w:cs="Times New Roman"/>
                  <w:color w:val="000000"/>
                  <w:lang w:eastAsia="en-ZA"/>
                </w:rPr>
                <w:delText>incremental cortisol</w:delText>
              </w:r>
            </w:del>
          </w:p>
        </w:tc>
        <w:tc>
          <w:tcPr>
            <w:tcW w:w="1814" w:type="dxa"/>
            <w:noWrap/>
            <w:hideMark/>
          </w:tcPr>
          <w:p w14:paraId="1C71D94E" w14:textId="65FF2F9D" w:rsidR="00B6378E" w:rsidRPr="009918F0" w:rsidDel="00E657DD" w:rsidRDefault="00B6378E" w:rsidP="00F95291">
            <w:pPr>
              <w:rPr>
                <w:del w:id="2070" w:author="Ian Ross" w:date="2024-09-19T11:07:00Z" w16du:dateUtc="2024-09-19T09:07:00Z"/>
                <w:rFonts w:ascii="Aptos Narrow" w:eastAsia="Times New Roman" w:hAnsi="Aptos Narrow" w:cs="Times New Roman"/>
                <w:color w:val="000000"/>
                <w:lang w:eastAsia="en-ZA"/>
              </w:rPr>
            </w:pPr>
            <w:del w:id="2071" w:author="Ian Ross" w:date="2024-09-19T11:07:00Z" w16du:dateUtc="2024-09-19T09:07:00Z">
              <w:r w:rsidRPr="009918F0" w:rsidDel="00E657DD">
                <w:rPr>
                  <w:rFonts w:ascii="Aptos Narrow" w:eastAsia="Times New Roman" w:hAnsi="Aptos Narrow" w:cs="Times New Roman"/>
                  <w:color w:val="000000"/>
                  <w:lang w:eastAsia="en-ZA"/>
                </w:rPr>
                <w:delText>286 (195, 383)</w:delText>
              </w:r>
            </w:del>
          </w:p>
        </w:tc>
        <w:tc>
          <w:tcPr>
            <w:tcW w:w="1814" w:type="dxa"/>
            <w:noWrap/>
            <w:hideMark/>
          </w:tcPr>
          <w:p w14:paraId="56AA4FF7" w14:textId="6E0F77DE" w:rsidR="00B6378E" w:rsidRPr="009918F0" w:rsidDel="00E657DD" w:rsidRDefault="00B6378E" w:rsidP="00F95291">
            <w:pPr>
              <w:rPr>
                <w:del w:id="2072" w:author="Ian Ross" w:date="2024-09-19T11:07:00Z" w16du:dateUtc="2024-09-19T09:07:00Z"/>
                <w:rFonts w:ascii="Aptos Narrow" w:eastAsia="Times New Roman" w:hAnsi="Aptos Narrow" w:cs="Times New Roman"/>
                <w:color w:val="000000"/>
                <w:lang w:eastAsia="en-ZA"/>
              </w:rPr>
            </w:pPr>
            <w:del w:id="2073" w:author="Ian Ross" w:date="2024-09-19T11:07:00Z" w16du:dateUtc="2024-09-19T09:07:00Z">
              <w:r w:rsidRPr="009918F0" w:rsidDel="00E657DD">
                <w:rPr>
                  <w:rFonts w:ascii="Aptos Narrow" w:eastAsia="Times New Roman" w:hAnsi="Aptos Narrow" w:cs="Times New Roman"/>
                  <w:color w:val="000000"/>
                  <w:lang w:eastAsia="en-ZA"/>
                </w:rPr>
                <w:delText>41 (19, 93)</w:delText>
              </w:r>
            </w:del>
          </w:p>
        </w:tc>
        <w:tc>
          <w:tcPr>
            <w:tcW w:w="960" w:type="dxa"/>
            <w:noWrap/>
            <w:hideMark/>
          </w:tcPr>
          <w:p w14:paraId="5ECA8D45" w14:textId="731A0DB8" w:rsidR="00B6378E" w:rsidRPr="009918F0" w:rsidDel="00E657DD" w:rsidRDefault="00B6378E" w:rsidP="00F95291">
            <w:pPr>
              <w:rPr>
                <w:del w:id="2074" w:author="Ian Ross" w:date="2024-09-19T11:07:00Z" w16du:dateUtc="2024-09-19T09:07:00Z"/>
                <w:rFonts w:ascii="Aptos Narrow" w:eastAsia="Times New Roman" w:hAnsi="Aptos Narrow" w:cs="Times New Roman"/>
                <w:color w:val="000000"/>
                <w:lang w:eastAsia="en-ZA"/>
              </w:rPr>
            </w:pPr>
            <w:del w:id="2075" w:author="Ian Ross" w:date="2024-09-19T11:07:00Z" w16du:dateUtc="2024-09-19T09:07:00Z">
              <w:r w:rsidRPr="009918F0" w:rsidDel="00E657DD">
                <w:rPr>
                  <w:rFonts w:ascii="Aptos Narrow" w:eastAsia="Times New Roman" w:hAnsi="Aptos Narrow" w:cs="Times New Roman"/>
                  <w:color w:val="000000"/>
                  <w:lang w:eastAsia="en-ZA"/>
                </w:rPr>
                <w:delText>0.4</w:delText>
              </w:r>
            </w:del>
          </w:p>
        </w:tc>
      </w:tr>
    </w:tbl>
    <w:p w14:paraId="34CED825" w14:textId="49D50504" w:rsidR="00B6378E" w:rsidRPr="00315134" w:rsidDel="00E657DD" w:rsidRDefault="00B6378E" w:rsidP="00315134">
      <w:pPr>
        <w:rPr>
          <w:del w:id="2076" w:author="Ian Ross" w:date="2024-09-19T11:07:00Z" w16du:dateUtc="2024-09-19T09:07:00Z"/>
          <w:sz w:val="22"/>
          <w:szCs w:val="22"/>
        </w:rPr>
      </w:pPr>
      <w:del w:id="2077" w:author="Ian Ross" w:date="2024-09-19T11:07:00Z" w16du:dateUtc="2024-09-19T09:07:00Z">
        <w:r w:rsidRPr="009918F0" w:rsidDel="00E657DD">
          <w:rPr>
            <w:sz w:val="22"/>
            <w:szCs w:val="22"/>
            <w:vertAlign w:val="superscript"/>
          </w:rPr>
          <w:delText>1</w:delText>
        </w:r>
        <w:r w:rsidRPr="009918F0" w:rsidDel="00E657DD">
          <w:rPr>
            <w:sz w:val="22"/>
            <w:szCs w:val="22"/>
          </w:rPr>
          <w:delText>Median (IQR); n (%)</w:delText>
        </w:r>
        <w:r w:rsidDel="00E657DD">
          <w:rPr>
            <w:sz w:val="22"/>
            <w:szCs w:val="22"/>
          </w:rPr>
          <w:delText xml:space="preserve">; </w:delText>
        </w:r>
        <w:r w:rsidRPr="009918F0" w:rsidDel="00E657DD">
          <w:rPr>
            <w:sz w:val="22"/>
            <w:szCs w:val="22"/>
            <w:vertAlign w:val="superscript"/>
          </w:rPr>
          <w:delText>2</w:delText>
        </w:r>
        <w:r w:rsidRPr="009918F0" w:rsidDel="00E657DD">
          <w:rPr>
            <w:sz w:val="22"/>
            <w:szCs w:val="22"/>
          </w:rPr>
          <w:delText>Wilcoxon rank sum test; Fisher’s exact test</w:delText>
        </w:r>
      </w:del>
    </w:p>
    <w:p w14:paraId="024DD547" w14:textId="732794AB" w:rsidR="00BA2494" w:rsidRPr="00C03CB9" w:rsidRDefault="00A8797F" w:rsidP="00BA2494">
      <w:pPr>
        <w:pStyle w:val="BodyText"/>
        <w:rPr>
          <w:rFonts w:asciiTheme="majorHAnsi" w:hAnsiTheme="majorHAnsi" w:cstheme="majorHAnsi"/>
          <w:b/>
          <w:bCs/>
          <w:sz w:val="22"/>
          <w:szCs w:val="22"/>
        </w:rPr>
      </w:pPr>
      <w:del w:id="2078" w:author="Ian Ross" w:date="2024-09-19T11:08:00Z" w16du:dateUtc="2024-09-19T09:08:00Z">
        <w:r w:rsidDel="00CB2962">
          <w:rPr>
            <w:rFonts w:asciiTheme="majorHAnsi" w:hAnsiTheme="majorHAnsi" w:cstheme="majorHAnsi"/>
            <w:b/>
            <w:bCs/>
            <w:sz w:val="22"/>
            <w:szCs w:val="22"/>
          </w:rPr>
          <w:delText xml:space="preserve">Factors associated with </w:delText>
        </w:r>
      </w:del>
      <w:ins w:id="2079" w:author="Ian Ross" w:date="2024-09-19T11:09:00Z" w16du:dateUtc="2024-09-19T09:09:00Z">
        <w:r w:rsidR="00CB2962">
          <w:rPr>
            <w:rFonts w:asciiTheme="majorHAnsi" w:hAnsiTheme="majorHAnsi" w:cstheme="majorHAnsi"/>
            <w:b/>
            <w:bCs/>
            <w:sz w:val="22"/>
            <w:szCs w:val="22"/>
          </w:rPr>
          <w:t xml:space="preserve">Predictors </w:t>
        </w:r>
      </w:ins>
      <w:commentRangeStart w:id="2080"/>
      <w:commentRangeStart w:id="2081"/>
      <w:del w:id="2082" w:author="Ian Ross" w:date="2024-09-19T11:08:00Z" w16du:dateUtc="2024-09-19T09:08:00Z">
        <w:r w:rsidDel="001B61A6">
          <w:rPr>
            <w:rFonts w:asciiTheme="majorHAnsi" w:hAnsiTheme="majorHAnsi" w:cstheme="majorHAnsi"/>
            <w:b/>
            <w:bCs/>
            <w:sz w:val="22"/>
            <w:szCs w:val="22"/>
          </w:rPr>
          <w:delText>time to mortality</w:delText>
        </w:r>
        <w:commentRangeEnd w:id="2080"/>
        <w:r w:rsidR="00200FE3" w:rsidRPr="00CB2962" w:rsidDel="001B61A6">
          <w:rPr>
            <w:rStyle w:val="CommentReference"/>
            <w:rFonts w:ascii="Calibri" w:hAnsi="Calibri" w:cs="Calibri"/>
            <w:b/>
            <w:sz w:val="22"/>
            <w:rPrChange w:id="2083" w:author="Ian Ross" w:date="2024-09-19T11:08:00Z" w16du:dateUtc="2024-09-19T09:08:00Z">
              <w:rPr>
                <w:rStyle w:val="CommentReference"/>
                <w:rFonts w:ascii="Arial" w:hAnsi="Arial"/>
              </w:rPr>
            </w:rPrChange>
          </w:rPr>
          <w:commentReference w:id="2080"/>
        </w:r>
        <w:commentRangeEnd w:id="2081"/>
        <w:r w:rsidR="00E17EAC" w:rsidRPr="00CB2962" w:rsidDel="001B61A6">
          <w:rPr>
            <w:rStyle w:val="CommentReference"/>
            <w:rFonts w:ascii="Calibri" w:hAnsi="Calibri" w:cs="Calibri"/>
            <w:b/>
            <w:sz w:val="22"/>
            <w:rPrChange w:id="2084" w:author="Ian Ross" w:date="2024-09-19T11:08:00Z" w16du:dateUtc="2024-09-19T09:08:00Z">
              <w:rPr>
                <w:rStyle w:val="CommentReference"/>
                <w:rFonts w:ascii="Arial" w:hAnsi="Arial"/>
              </w:rPr>
            </w:rPrChange>
          </w:rPr>
          <w:commentReference w:id="2081"/>
        </w:r>
      </w:del>
      <w:ins w:id="2085" w:author="Ian Ross" w:date="2024-09-19T11:08:00Z" w16du:dateUtc="2024-09-19T09:08:00Z">
        <w:r w:rsidR="00CB2962">
          <w:rPr>
            <w:rStyle w:val="CommentReference"/>
            <w:rFonts w:ascii="Calibri" w:hAnsi="Calibri" w:cs="Calibri"/>
            <w:b/>
            <w:sz w:val="22"/>
          </w:rPr>
          <w:t xml:space="preserve"> of mortality</w:t>
        </w:r>
      </w:ins>
    </w:p>
    <w:p w14:paraId="2A78F407" w14:textId="2982A500" w:rsidR="00796EFE" w:rsidRPr="002C2274" w:rsidRDefault="002B21C9">
      <w:pPr>
        <w:jc w:val="both"/>
        <w:rPr>
          <w:rFonts w:asciiTheme="majorHAnsi" w:hAnsiTheme="majorHAnsi" w:cstheme="majorHAnsi"/>
          <w:sz w:val="22"/>
          <w:szCs w:val="22"/>
        </w:rPr>
        <w:pPrChange w:id="2086" w:author="Ian Ross" w:date="2024-09-19T11:11:00Z" w16du:dateUtc="2024-09-19T09:11:00Z">
          <w:pPr/>
        </w:pPrChange>
      </w:pPr>
      <w:ins w:id="2087" w:author="Ian Ross" w:date="2024-09-19T11:10:00Z" w16du:dateUtc="2024-09-19T09:10:00Z">
        <w:r>
          <w:rPr>
            <w:rFonts w:asciiTheme="majorHAnsi" w:hAnsiTheme="majorHAnsi" w:cstheme="majorHAnsi"/>
            <w:sz w:val="22"/>
            <w:szCs w:val="22"/>
          </w:rPr>
          <w:t xml:space="preserve">The </w:t>
        </w:r>
      </w:ins>
      <w:ins w:id="2088" w:author="Ian Ross" w:date="2024-09-19T11:09:00Z" w16du:dateUtc="2024-09-19T09:09:00Z">
        <w:r>
          <w:rPr>
            <w:rFonts w:asciiTheme="majorHAnsi" w:hAnsiTheme="majorHAnsi" w:cstheme="majorHAnsi"/>
            <w:sz w:val="22"/>
            <w:szCs w:val="22"/>
          </w:rPr>
          <w:t xml:space="preserve">linear logistic regression analysis is seen in </w:t>
        </w:r>
      </w:ins>
      <w:r w:rsidR="00E17EAC">
        <w:rPr>
          <w:rFonts w:asciiTheme="majorHAnsi" w:hAnsiTheme="majorHAnsi" w:cstheme="majorHAnsi"/>
          <w:sz w:val="22"/>
          <w:szCs w:val="22"/>
        </w:rPr>
        <w:t>In Table</w:t>
      </w:r>
      <w:del w:id="2089" w:author="Ian Ross" w:date="2024-09-19T11:09:00Z" w16du:dateUtc="2024-09-19T09:09:00Z">
        <w:r w:rsidR="00E17EAC" w:rsidDel="002B21C9">
          <w:rPr>
            <w:rFonts w:asciiTheme="majorHAnsi" w:hAnsiTheme="majorHAnsi" w:cstheme="majorHAnsi"/>
            <w:sz w:val="22"/>
            <w:szCs w:val="22"/>
          </w:rPr>
          <w:delText xml:space="preserve"> 5 </w:delText>
        </w:r>
      </w:del>
      <w:ins w:id="2090" w:author="Ian Ross" w:date="2024-09-19T11:09:00Z" w16du:dateUtc="2024-09-19T09:09:00Z">
        <w:r>
          <w:rPr>
            <w:rFonts w:asciiTheme="majorHAnsi" w:hAnsiTheme="majorHAnsi" w:cstheme="majorHAnsi"/>
            <w:sz w:val="22"/>
            <w:szCs w:val="22"/>
          </w:rPr>
          <w:t xml:space="preserve"> 4</w:t>
        </w:r>
      </w:ins>
      <w:ins w:id="2091" w:author="Ian Ross" w:date="2024-09-19T11:10:00Z" w16du:dateUtc="2024-09-19T09:10:00Z">
        <w:r>
          <w:rPr>
            <w:rFonts w:asciiTheme="majorHAnsi" w:hAnsiTheme="majorHAnsi" w:cstheme="majorHAnsi"/>
            <w:sz w:val="22"/>
            <w:szCs w:val="22"/>
          </w:rPr>
          <w:t>. A</w:t>
        </w:r>
      </w:ins>
      <w:del w:id="2092" w:author="Ian Ross" w:date="2024-09-19T11:10:00Z" w16du:dateUtc="2024-09-19T09:10:00Z">
        <w:r w:rsidR="00E17EAC" w:rsidDel="002B21C9">
          <w:rPr>
            <w:rFonts w:asciiTheme="majorHAnsi" w:hAnsiTheme="majorHAnsi" w:cstheme="majorHAnsi"/>
            <w:sz w:val="22"/>
            <w:szCs w:val="22"/>
          </w:rPr>
          <w:delText>a</w:delText>
        </w:r>
      </w:del>
      <w:r w:rsidR="007400DA">
        <w:rPr>
          <w:rFonts w:asciiTheme="majorHAnsi" w:hAnsiTheme="majorHAnsi" w:cstheme="majorHAnsi"/>
          <w:sz w:val="22"/>
          <w:szCs w:val="22"/>
        </w:rPr>
        <w:t>t</w:t>
      </w:r>
      <w:del w:id="2093" w:author="Ian Ross" w:date="2024-09-19T11:10:00Z" w16du:dateUtc="2024-09-19T09:10:00Z">
        <w:r w:rsidR="007400DA" w:rsidDel="002B21C9">
          <w:rPr>
            <w:rFonts w:asciiTheme="majorHAnsi" w:hAnsiTheme="majorHAnsi" w:cstheme="majorHAnsi"/>
            <w:sz w:val="22"/>
            <w:szCs w:val="22"/>
          </w:rPr>
          <w:delText xml:space="preserve"> </w:delText>
        </w:r>
        <w:r w:rsidR="007400DA" w:rsidRPr="00D12836" w:rsidDel="002B21C9">
          <w:rPr>
            <w:rFonts w:asciiTheme="majorHAnsi" w:hAnsiTheme="majorHAnsi" w:cstheme="majorHAnsi"/>
            <w:b/>
            <w:bCs/>
            <w:sz w:val="22"/>
            <w:szCs w:val="22"/>
          </w:rPr>
          <w:delText>bivariate analysis</w:delText>
        </w:r>
      </w:del>
      <w:r w:rsidR="007400DA">
        <w:rPr>
          <w:rFonts w:asciiTheme="majorHAnsi" w:hAnsiTheme="majorHAnsi" w:cstheme="majorHAnsi"/>
          <w:sz w:val="22"/>
          <w:szCs w:val="22"/>
        </w:rPr>
        <w:t xml:space="preserve">, a 50 nmol/L increase in the basal cortisol was associated with a 10% increase in the hazard of mortality (HR = 1.10, (95%CI:1.02, 1.18), </w:t>
      </w:r>
      <w:r w:rsidR="00710FE5">
        <w:rPr>
          <w:rFonts w:asciiTheme="majorHAnsi" w:hAnsiTheme="majorHAnsi" w:cstheme="majorHAnsi"/>
          <w:i/>
          <w:iCs/>
          <w:sz w:val="22"/>
          <w:szCs w:val="22"/>
        </w:rPr>
        <w:t>p</w:t>
      </w:r>
      <w:r w:rsidR="007400DA">
        <w:rPr>
          <w:rFonts w:asciiTheme="majorHAnsi" w:hAnsiTheme="majorHAnsi" w:cstheme="majorHAnsi"/>
          <w:sz w:val="22"/>
          <w:szCs w:val="22"/>
        </w:rPr>
        <w:t>=0.008).</w:t>
      </w:r>
      <w:r w:rsidR="00796EFE" w:rsidRPr="002C2274">
        <w:rPr>
          <w:rFonts w:asciiTheme="majorHAnsi" w:hAnsiTheme="majorHAnsi" w:cstheme="majorHAnsi"/>
          <w:sz w:val="22"/>
          <w:szCs w:val="22"/>
        </w:rPr>
        <w:t xml:space="preserve"> </w:t>
      </w:r>
      <w:r w:rsidR="007400DA">
        <w:rPr>
          <w:rFonts w:asciiTheme="majorHAnsi" w:hAnsiTheme="majorHAnsi" w:cstheme="majorHAnsi"/>
          <w:sz w:val="22"/>
          <w:szCs w:val="22"/>
        </w:rPr>
        <w:t xml:space="preserve">A </w:t>
      </w:r>
      <w:r w:rsidR="00C7689B">
        <w:rPr>
          <w:rFonts w:asciiTheme="majorHAnsi" w:hAnsiTheme="majorHAnsi" w:cstheme="majorHAnsi"/>
          <w:sz w:val="22"/>
          <w:szCs w:val="22"/>
        </w:rPr>
        <w:t xml:space="preserve">50 </w:t>
      </w:r>
      <w:proofErr w:type="spellStart"/>
      <w:r w:rsidR="001E37C5">
        <w:rPr>
          <w:rFonts w:asciiTheme="majorHAnsi" w:hAnsiTheme="majorHAnsi" w:cstheme="majorHAnsi"/>
          <w:sz w:val="22"/>
          <w:szCs w:val="22"/>
        </w:rPr>
        <w:t>pg</w:t>
      </w:r>
      <w:proofErr w:type="spellEnd"/>
      <w:r w:rsidR="00993054">
        <w:rPr>
          <w:rFonts w:asciiTheme="majorHAnsi" w:hAnsiTheme="majorHAnsi" w:cstheme="majorHAnsi"/>
          <w:sz w:val="22"/>
          <w:szCs w:val="22"/>
        </w:rPr>
        <w:t>/L increase in the ACT</w:t>
      </w:r>
      <w:r w:rsidR="00C7689B">
        <w:rPr>
          <w:rFonts w:asciiTheme="majorHAnsi" w:hAnsiTheme="majorHAnsi" w:cstheme="majorHAnsi"/>
          <w:sz w:val="22"/>
          <w:szCs w:val="22"/>
        </w:rPr>
        <w:t>H</w:t>
      </w:r>
      <w:r w:rsidR="00993054">
        <w:rPr>
          <w:rFonts w:asciiTheme="majorHAnsi" w:hAnsiTheme="majorHAnsi" w:cstheme="majorHAnsi"/>
          <w:sz w:val="22"/>
          <w:szCs w:val="22"/>
        </w:rPr>
        <w:t xml:space="preserve"> was </w:t>
      </w:r>
      <w:del w:id="2094" w:author="Ian Ross" w:date="2024-09-19T11:10:00Z" w16du:dateUtc="2024-09-19T09:10:00Z">
        <w:r w:rsidR="00993054" w:rsidDel="00284D14">
          <w:rPr>
            <w:rFonts w:asciiTheme="majorHAnsi" w:hAnsiTheme="majorHAnsi" w:cstheme="majorHAnsi"/>
            <w:sz w:val="22"/>
            <w:szCs w:val="22"/>
          </w:rPr>
          <w:delText xml:space="preserve">significantly </w:delText>
        </w:r>
      </w:del>
      <w:r w:rsidR="00993054">
        <w:rPr>
          <w:rFonts w:asciiTheme="majorHAnsi" w:hAnsiTheme="majorHAnsi" w:cstheme="majorHAnsi"/>
          <w:sz w:val="22"/>
          <w:szCs w:val="22"/>
        </w:rPr>
        <w:t xml:space="preserve">associated with a </w:t>
      </w:r>
      <w:r w:rsidR="00C7689B">
        <w:rPr>
          <w:rFonts w:asciiTheme="majorHAnsi" w:hAnsiTheme="majorHAnsi" w:cstheme="majorHAnsi"/>
          <w:sz w:val="22"/>
          <w:szCs w:val="22"/>
        </w:rPr>
        <w:t>42</w:t>
      </w:r>
      <w:r w:rsidR="00993054">
        <w:rPr>
          <w:rFonts w:asciiTheme="majorHAnsi" w:hAnsiTheme="majorHAnsi" w:cstheme="majorHAnsi"/>
          <w:sz w:val="22"/>
          <w:szCs w:val="22"/>
        </w:rPr>
        <w:t>% increase in the hazard of mortality (HR = 1.</w:t>
      </w:r>
      <w:r w:rsidR="00C7689B">
        <w:rPr>
          <w:rFonts w:asciiTheme="majorHAnsi" w:hAnsiTheme="majorHAnsi" w:cstheme="majorHAnsi"/>
          <w:sz w:val="22"/>
          <w:szCs w:val="22"/>
        </w:rPr>
        <w:t>42</w:t>
      </w:r>
      <w:r w:rsidR="00993054">
        <w:rPr>
          <w:rFonts w:asciiTheme="majorHAnsi" w:hAnsiTheme="majorHAnsi" w:cstheme="majorHAnsi"/>
          <w:sz w:val="22"/>
          <w:szCs w:val="22"/>
        </w:rPr>
        <w:t>, (95%CI:</w:t>
      </w:r>
      <w:r w:rsidR="001E37C5">
        <w:rPr>
          <w:rFonts w:asciiTheme="majorHAnsi" w:hAnsiTheme="majorHAnsi" w:cstheme="majorHAnsi"/>
          <w:sz w:val="22"/>
          <w:szCs w:val="22"/>
        </w:rPr>
        <w:t>1.</w:t>
      </w:r>
      <w:r w:rsidR="00C7689B">
        <w:rPr>
          <w:rFonts w:asciiTheme="majorHAnsi" w:hAnsiTheme="majorHAnsi" w:cstheme="majorHAnsi"/>
          <w:sz w:val="22"/>
          <w:szCs w:val="22"/>
        </w:rPr>
        <w:t>19</w:t>
      </w:r>
      <w:r w:rsidR="001E37C5">
        <w:rPr>
          <w:rFonts w:asciiTheme="majorHAnsi" w:hAnsiTheme="majorHAnsi" w:cstheme="majorHAnsi"/>
          <w:sz w:val="22"/>
          <w:szCs w:val="22"/>
        </w:rPr>
        <w:t>, 1.</w:t>
      </w:r>
      <w:r w:rsidR="00C7689B">
        <w:rPr>
          <w:rFonts w:asciiTheme="majorHAnsi" w:hAnsiTheme="majorHAnsi" w:cstheme="majorHAnsi"/>
          <w:sz w:val="22"/>
          <w:szCs w:val="22"/>
        </w:rPr>
        <w:t>70</w:t>
      </w:r>
      <w:del w:id="2095" w:author="Ian Ross" w:date="2024-09-19T11:10:00Z" w16du:dateUtc="2024-09-19T09:10:00Z">
        <w:r w:rsidR="00993054" w:rsidDel="00284D14">
          <w:rPr>
            <w:rFonts w:asciiTheme="majorHAnsi" w:hAnsiTheme="majorHAnsi" w:cstheme="majorHAnsi"/>
            <w:sz w:val="22"/>
            <w:szCs w:val="22"/>
          </w:rPr>
          <w:delText>)</w:delText>
        </w:r>
        <w:r w:rsidR="001E37C5" w:rsidDel="00284D14">
          <w:rPr>
            <w:rFonts w:asciiTheme="majorHAnsi" w:hAnsiTheme="majorHAnsi" w:cstheme="majorHAnsi"/>
            <w:sz w:val="22"/>
            <w:szCs w:val="22"/>
          </w:rPr>
          <w:delText xml:space="preserve">, </w:delText>
        </w:r>
      </w:del>
      <w:ins w:id="2096" w:author="Ian Ross" w:date="2024-09-19T11:10:00Z" w16du:dateUtc="2024-09-19T09:10:00Z">
        <w:r w:rsidR="00284D14">
          <w:rPr>
            <w:rFonts w:asciiTheme="majorHAnsi" w:hAnsiTheme="majorHAnsi" w:cstheme="majorHAnsi"/>
            <w:sz w:val="22"/>
            <w:szCs w:val="22"/>
          </w:rPr>
          <w:t xml:space="preserve">); </w:t>
        </w:r>
      </w:ins>
      <w:r w:rsidR="00C7689B">
        <w:rPr>
          <w:rFonts w:asciiTheme="majorHAnsi" w:hAnsiTheme="majorHAnsi" w:cstheme="majorHAnsi"/>
          <w:i/>
          <w:iCs/>
          <w:sz w:val="22"/>
          <w:szCs w:val="22"/>
        </w:rPr>
        <w:t>p</w:t>
      </w:r>
      <w:r w:rsidR="001E37C5" w:rsidRPr="00F07C8F">
        <w:rPr>
          <w:rFonts w:asciiTheme="majorHAnsi" w:hAnsiTheme="majorHAnsi" w:cstheme="majorHAnsi"/>
          <w:i/>
          <w:iCs/>
          <w:sz w:val="22"/>
          <w:szCs w:val="22"/>
        </w:rPr>
        <w:t>&lt;</w:t>
      </w:r>
      <w:r w:rsidR="001E37C5" w:rsidRPr="00C46E4E">
        <w:rPr>
          <w:rFonts w:asciiTheme="majorHAnsi" w:hAnsiTheme="majorHAnsi" w:cstheme="majorHAnsi"/>
          <w:sz w:val="22"/>
          <w:szCs w:val="22"/>
        </w:rPr>
        <w:t>0.001</w:t>
      </w:r>
      <w:r w:rsidR="00993054" w:rsidRPr="003B1C70">
        <w:rPr>
          <w:rFonts w:asciiTheme="majorHAnsi" w:hAnsiTheme="majorHAnsi" w:cstheme="majorHAnsi"/>
          <w:sz w:val="22"/>
          <w:szCs w:val="22"/>
        </w:rPr>
        <w:t>)</w:t>
      </w:r>
      <w:r w:rsidR="001E37C5">
        <w:rPr>
          <w:rFonts w:asciiTheme="majorHAnsi" w:hAnsiTheme="majorHAnsi" w:cstheme="majorHAnsi"/>
          <w:sz w:val="22"/>
          <w:szCs w:val="22"/>
        </w:rPr>
        <w:t>.</w:t>
      </w:r>
      <w:r w:rsidR="00993054">
        <w:rPr>
          <w:rFonts w:asciiTheme="majorHAnsi" w:hAnsiTheme="majorHAnsi" w:cstheme="majorHAnsi"/>
          <w:sz w:val="22"/>
          <w:szCs w:val="22"/>
        </w:rPr>
        <w:t xml:space="preserve"> </w:t>
      </w:r>
      <w:r w:rsidR="00C7689B">
        <w:rPr>
          <w:rFonts w:asciiTheme="majorHAnsi" w:hAnsiTheme="majorHAnsi" w:cstheme="majorHAnsi"/>
          <w:sz w:val="22"/>
          <w:szCs w:val="22"/>
        </w:rPr>
        <w:t>A 50</w:t>
      </w:r>
      <w:r w:rsidR="001E37C5">
        <w:rPr>
          <w:rFonts w:asciiTheme="majorHAnsi" w:hAnsiTheme="majorHAnsi" w:cstheme="majorHAnsi"/>
          <w:sz w:val="22"/>
          <w:szCs w:val="22"/>
        </w:rPr>
        <w:t xml:space="preserve"> nmol/L increase in the incremental cortisol </w:t>
      </w:r>
      <w:ins w:id="2097" w:author="Ian Ross" w:date="2024-09-19T11:11:00Z" w16du:dateUtc="2024-09-19T09:11:00Z">
        <w:r w:rsidR="00284D14">
          <w:rPr>
            <w:rFonts w:asciiTheme="majorHAnsi" w:hAnsiTheme="majorHAnsi" w:cstheme="majorHAnsi"/>
            <w:sz w:val="22"/>
            <w:szCs w:val="22"/>
          </w:rPr>
          <w:t xml:space="preserve">following a tetracosactide test </w:t>
        </w:r>
      </w:ins>
      <w:r w:rsidR="001E37C5">
        <w:rPr>
          <w:rFonts w:asciiTheme="majorHAnsi" w:hAnsiTheme="majorHAnsi" w:cstheme="majorHAnsi"/>
          <w:sz w:val="22"/>
          <w:szCs w:val="22"/>
        </w:rPr>
        <w:t xml:space="preserve">was associated with </w:t>
      </w:r>
      <w:r w:rsidR="00C7689B">
        <w:rPr>
          <w:rFonts w:asciiTheme="majorHAnsi" w:hAnsiTheme="majorHAnsi" w:cstheme="majorHAnsi"/>
          <w:sz w:val="22"/>
          <w:szCs w:val="22"/>
        </w:rPr>
        <w:t>a 15</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 xml:space="preserve">reduction in mortality </w:t>
      </w:r>
      <w:r w:rsidR="001E37C5">
        <w:rPr>
          <w:rFonts w:asciiTheme="majorHAnsi" w:hAnsiTheme="majorHAnsi" w:cstheme="majorHAnsi"/>
          <w:sz w:val="22"/>
          <w:szCs w:val="22"/>
        </w:rPr>
        <w:t xml:space="preserve">hazard </w:t>
      </w:r>
      <w:r w:rsidR="003B1C70">
        <w:rPr>
          <w:rFonts w:asciiTheme="majorHAnsi" w:hAnsiTheme="majorHAnsi" w:cstheme="majorHAnsi"/>
          <w:sz w:val="22"/>
          <w:szCs w:val="22"/>
        </w:rPr>
        <w:t xml:space="preserve">ratio </w:t>
      </w:r>
      <w:r w:rsidR="001E37C5">
        <w:rPr>
          <w:rFonts w:asciiTheme="majorHAnsi" w:hAnsiTheme="majorHAnsi" w:cstheme="majorHAnsi"/>
          <w:sz w:val="22"/>
          <w:szCs w:val="22"/>
        </w:rPr>
        <w:t xml:space="preserve">of (HR = </w:t>
      </w:r>
      <w:r w:rsidR="00C7689B">
        <w:rPr>
          <w:rFonts w:asciiTheme="majorHAnsi" w:hAnsiTheme="majorHAnsi" w:cstheme="majorHAnsi"/>
          <w:sz w:val="22"/>
          <w:szCs w:val="22"/>
        </w:rPr>
        <w:t>0.85</w:t>
      </w:r>
      <w:r w:rsidR="001E37C5">
        <w:rPr>
          <w:rFonts w:asciiTheme="majorHAnsi" w:hAnsiTheme="majorHAnsi" w:cstheme="majorHAnsi"/>
          <w:sz w:val="22"/>
          <w:szCs w:val="22"/>
        </w:rPr>
        <w:t xml:space="preserve">, (95%CI: </w:t>
      </w:r>
      <w:r w:rsidR="00C7689B">
        <w:rPr>
          <w:rFonts w:asciiTheme="majorHAnsi" w:hAnsiTheme="majorHAnsi" w:cstheme="majorHAnsi"/>
          <w:sz w:val="22"/>
          <w:szCs w:val="22"/>
        </w:rPr>
        <w:t>0.73</w:t>
      </w:r>
      <w:r w:rsidR="001E37C5">
        <w:rPr>
          <w:rFonts w:asciiTheme="majorHAnsi" w:hAnsiTheme="majorHAnsi" w:cstheme="majorHAnsi"/>
          <w:sz w:val="22"/>
          <w:szCs w:val="22"/>
        </w:rPr>
        <w:t xml:space="preserve">, </w:t>
      </w:r>
      <w:r w:rsidR="00C7689B">
        <w:rPr>
          <w:rFonts w:asciiTheme="majorHAnsi" w:hAnsiTheme="majorHAnsi" w:cstheme="majorHAnsi"/>
          <w:sz w:val="22"/>
          <w:szCs w:val="22"/>
        </w:rPr>
        <w:t>0.99</w:t>
      </w:r>
      <w:del w:id="2098" w:author="Ian Ross" w:date="2024-09-19T11:12:00Z" w16du:dateUtc="2024-09-19T09:12:00Z">
        <w:r w:rsidR="001E37C5" w:rsidDel="0012575D">
          <w:rPr>
            <w:rFonts w:asciiTheme="majorHAnsi" w:hAnsiTheme="majorHAnsi" w:cstheme="majorHAnsi"/>
            <w:sz w:val="22"/>
            <w:szCs w:val="22"/>
          </w:rPr>
          <w:delText xml:space="preserve">), </w:delText>
        </w:r>
      </w:del>
      <w:ins w:id="2099" w:author="Ian Ross" w:date="2024-09-19T11:12:00Z" w16du:dateUtc="2024-09-19T09:12:00Z">
        <w:r w:rsidR="0012575D">
          <w:rPr>
            <w:rFonts w:asciiTheme="majorHAnsi" w:hAnsiTheme="majorHAnsi" w:cstheme="majorHAnsi"/>
            <w:sz w:val="22"/>
            <w:szCs w:val="22"/>
          </w:rPr>
          <w:t xml:space="preserve">); </w:t>
        </w:r>
      </w:ins>
      <w:r w:rsidR="00C7689B" w:rsidRPr="00C7689B">
        <w:rPr>
          <w:rFonts w:asciiTheme="majorHAnsi" w:hAnsiTheme="majorHAnsi" w:cstheme="majorHAnsi"/>
          <w:i/>
          <w:iCs/>
          <w:sz w:val="22"/>
          <w:szCs w:val="22"/>
        </w:rPr>
        <w:t>p</w:t>
      </w:r>
      <w:r w:rsidR="001E37C5">
        <w:rPr>
          <w:rFonts w:asciiTheme="majorHAnsi" w:hAnsiTheme="majorHAnsi" w:cstheme="majorHAnsi"/>
          <w:sz w:val="22"/>
          <w:szCs w:val="22"/>
        </w:rPr>
        <w:t xml:space="preserve">=0.032). </w:t>
      </w:r>
    </w:p>
    <w:p w14:paraId="7D287550" w14:textId="65C11358" w:rsidR="006A3C6E" w:rsidRDefault="00A8797F" w:rsidP="00315134">
      <w:pPr>
        <w:pStyle w:val="BodyText"/>
        <w:rPr>
          <w:rFonts w:asciiTheme="majorHAnsi" w:hAnsiTheme="majorHAnsi" w:cstheme="majorHAnsi"/>
          <w:sz w:val="22"/>
          <w:szCs w:val="22"/>
        </w:rPr>
      </w:pPr>
      <w:del w:id="2100" w:author="Ian Ross" w:date="2024-09-19T11:11:00Z" w16du:dateUtc="2024-09-19T09:11:00Z">
        <w:r w:rsidDel="008006AC">
          <w:rPr>
            <w:rFonts w:asciiTheme="majorHAnsi" w:hAnsiTheme="majorHAnsi" w:cstheme="majorHAnsi"/>
            <w:sz w:val="22"/>
            <w:szCs w:val="22"/>
          </w:rPr>
          <w:lastRenderedPageBreak/>
          <w:delText xml:space="preserve">In </w:delText>
        </w:r>
        <w:r w:rsidR="00E17EAC" w:rsidDel="008006AC">
          <w:rPr>
            <w:rFonts w:asciiTheme="majorHAnsi" w:hAnsiTheme="majorHAnsi" w:cstheme="majorHAnsi"/>
            <w:sz w:val="22"/>
            <w:szCs w:val="22"/>
          </w:rPr>
          <w:delText xml:space="preserve">Table 5 at </w:delText>
        </w:r>
      </w:del>
      <w:del w:id="2101" w:author="Ian Ross" w:date="2024-09-19T11:12:00Z" w16du:dateUtc="2024-09-19T09:12:00Z">
        <w:r w:rsidDel="008006AC">
          <w:rPr>
            <w:rFonts w:asciiTheme="majorHAnsi" w:hAnsiTheme="majorHAnsi" w:cstheme="majorHAnsi"/>
            <w:sz w:val="22"/>
            <w:szCs w:val="22"/>
          </w:rPr>
          <w:delText xml:space="preserve">the </w:delText>
        </w:r>
      </w:del>
      <w:ins w:id="2102" w:author="Ian Ross" w:date="2024-09-19T11:12:00Z" w16du:dateUtc="2024-09-19T09:12:00Z">
        <w:r w:rsidR="008006AC">
          <w:rPr>
            <w:rFonts w:asciiTheme="majorHAnsi" w:hAnsiTheme="majorHAnsi" w:cstheme="majorHAnsi"/>
            <w:sz w:val="22"/>
            <w:szCs w:val="22"/>
          </w:rPr>
          <w:t xml:space="preserve">The </w:t>
        </w:r>
      </w:ins>
      <w:r w:rsidR="00796EFE" w:rsidRPr="008006AC">
        <w:rPr>
          <w:rFonts w:asciiTheme="majorHAnsi" w:hAnsiTheme="majorHAnsi" w:cstheme="majorHAnsi"/>
          <w:sz w:val="22"/>
          <w:szCs w:val="22"/>
          <w:rPrChange w:id="2103" w:author="Ian Ross" w:date="2024-09-19T11:12:00Z" w16du:dateUtc="2024-09-19T09:12:00Z">
            <w:rPr>
              <w:rFonts w:asciiTheme="majorHAnsi" w:hAnsiTheme="majorHAnsi" w:cstheme="majorHAnsi"/>
              <w:b/>
              <w:bCs/>
              <w:sz w:val="22"/>
              <w:szCs w:val="22"/>
            </w:rPr>
          </w:rPrChange>
        </w:rPr>
        <w:t>multivariate analysis</w:t>
      </w:r>
      <w:ins w:id="2104" w:author="Ian Ross" w:date="2024-09-19T11:12:00Z" w16du:dateUtc="2024-09-19T09:12:00Z">
        <w:r w:rsidR="0012575D">
          <w:rPr>
            <w:rFonts w:asciiTheme="majorHAnsi" w:hAnsiTheme="majorHAnsi" w:cstheme="majorHAnsi"/>
            <w:sz w:val="22"/>
            <w:szCs w:val="22"/>
          </w:rPr>
          <w:t xml:space="preserve"> demonstrating factors</w:t>
        </w:r>
        <w:r w:rsidR="00433DA8">
          <w:rPr>
            <w:rFonts w:asciiTheme="majorHAnsi" w:hAnsiTheme="majorHAnsi" w:cstheme="majorHAnsi"/>
            <w:sz w:val="22"/>
            <w:szCs w:val="22"/>
          </w:rPr>
          <w:t xml:space="preserve"> independently</w:t>
        </w:r>
      </w:ins>
      <w:ins w:id="2105" w:author="Ian Ross" w:date="2024-09-19T11:13:00Z" w16du:dateUtc="2024-09-19T09:13:00Z">
        <w:r w:rsidR="00433DA8">
          <w:rPr>
            <w:rFonts w:asciiTheme="majorHAnsi" w:hAnsiTheme="majorHAnsi" w:cstheme="majorHAnsi"/>
            <w:sz w:val="22"/>
            <w:szCs w:val="22"/>
          </w:rPr>
          <w:t xml:space="preserve"> predictive of mortality</w:t>
        </w:r>
        <w:r w:rsidR="003807DB">
          <w:rPr>
            <w:rFonts w:asciiTheme="majorHAnsi" w:hAnsiTheme="majorHAnsi" w:cstheme="majorHAnsi"/>
            <w:sz w:val="22"/>
            <w:szCs w:val="22"/>
          </w:rPr>
          <w:t xml:space="preserve"> are shown in Table</w:t>
        </w:r>
      </w:ins>
      <w:ins w:id="2106" w:author="Ian Ross" w:date="2024-09-19T11:14:00Z" w16du:dateUtc="2024-09-19T09:14:00Z">
        <w:r w:rsidR="003807DB">
          <w:rPr>
            <w:rFonts w:asciiTheme="majorHAnsi" w:hAnsiTheme="majorHAnsi" w:cstheme="majorHAnsi"/>
            <w:sz w:val="22"/>
            <w:szCs w:val="22"/>
          </w:rPr>
          <w:t xml:space="preserve"> 4</w:t>
        </w:r>
        <w:r w:rsidR="003C511B">
          <w:rPr>
            <w:rFonts w:asciiTheme="majorHAnsi" w:hAnsiTheme="majorHAnsi" w:cstheme="majorHAnsi"/>
            <w:sz w:val="22"/>
            <w:szCs w:val="22"/>
          </w:rPr>
          <w:t>.</w:t>
        </w:r>
      </w:ins>
      <w:del w:id="2107" w:author="Ian Ross" w:date="2024-09-19T11:13:00Z" w16du:dateUtc="2024-09-19T09:13:00Z">
        <w:r w:rsidR="00796EFE" w:rsidRPr="002C2274" w:rsidDel="00433DA8">
          <w:rPr>
            <w:rFonts w:asciiTheme="majorHAnsi" w:hAnsiTheme="majorHAnsi" w:cstheme="majorHAnsi"/>
            <w:sz w:val="22"/>
            <w:szCs w:val="22"/>
          </w:rPr>
          <w:delText xml:space="preserve">, </w:delText>
        </w:r>
      </w:del>
      <w:r w:rsidR="00796EFE" w:rsidRPr="002C2274">
        <w:rPr>
          <w:rFonts w:asciiTheme="majorHAnsi" w:hAnsiTheme="majorHAnsi" w:cstheme="majorHAnsi"/>
          <w:sz w:val="22"/>
          <w:szCs w:val="22"/>
        </w:rPr>
        <w:t xml:space="preserve">after adjusting for </w:t>
      </w:r>
      <w:commentRangeStart w:id="2108"/>
      <w:r>
        <w:rPr>
          <w:rFonts w:asciiTheme="majorHAnsi" w:hAnsiTheme="majorHAnsi" w:cstheme="majorHAnsi"/>
          <w:sz w:val="22"/>
          <w:szCs w:val="22"/>
        </w:rPr>
        <w:t xml:space="preserve">viral load, cryptococcus neoformans, and CD4 count, a 50 nmol/L increase in the basal cortisol was associated with </w:t>
      </w:r>
      <w:r w:rsidR="000D3651">
        <w:rPr>
          <w:rFonts w:asciiTheme="majorHAnsi" w:hAnsiTheme="majorHAnsi" w:cstheme="majorHAnsi"/>
          <w:sz w:val="22"/>
          <w:szCs w:val="22"/>
        </w:rPr>
        <w:t xml:space="preserve">a </w:t>
      </w:r>
      <w:r>
        <w:rPr>
          <w:rFonts w:asciiTheme="majorHAnsi" w:hAnsiTheme="majorHAnsi" w:cstheme="majorHAnsi"/>
          <w:sz w:val="22"/>
          <w:szCs w:val="22"/>
        </w:rPr>
        <w:t>9% increase in the hazard of mortality (</w:t>
      </w:r>
      <w:proofErr w:type="spellStart"/>
      <w:r>
        <w:rPr>
          <w:rFonts w:asciiTheme="majorHAnsi" w:hAnsiTheme="majorHAnsi" w:cstheme="majorHAnsi"/>
          <w:sz w:val="22"/>
          <w:szCs w:val="22"/>
        </w:rPr>
        <w:t>aHR</w:t>
      </w:r>
      <w:proofErr w:type="spellEnd"/>
      <w:r>
        <w:rPr>
          <w:rFonts w:asciiTheme="majorHAnsi" w:hAnsiTheme="majorHAnsi" w:cstheme="majorHAnsi"/>
          <w:sz w:val="22"/>
          <w:szCs w:val="22"/>
        </w:rPr>
        <w:t xml:space="preserve"> = 1.</w:t>
      </w:r>
      <w:r w:rsidR="00CA1341">
        <w:rPr>
          <w:rFonts w:asciiTheme="majorHAnsi" w:hAnsiTheme="majorHAnsi" w:cstheme="majorHAnsi"/>
          <w:sz w:val="22"/>
          <w:szCs w:val="22"/>
        </w:rPr>
        <w:t>11</w:t>
      </w:r>
      <w:r>
        <w:rPr>
          <w:rFonts w:asciiTheme="majorHAnsi" w:hAnsiTheme="majorHAnsi" w:cstheme="majorHAnsi"/>
          <w:sz w:val="22"/>
          <w:szCs w:val="22"/>
        </w:rPr>
        <w:t>, (95%CI:1.0</w:t>
      </w:r>
      <w:r w:rsidR="00CA1341">
        <w:rPr>
          <w:rFonts w:asciiTheme="majorHAnsi" w:hAnsiTheme="majorHAnsi" w:cstheme="majorHAnsi"/>
          <w:sz w:val="22"/>
          <w:szCs w:val="22"/>
        </w:rPr>
        <w:t>3</w:t>
      </w:r>
      <w:r>
        <w:rPr>
          <w:rFonts w:asciiTheme="majorHAnsi" w:hAnsiTheme="majorHAnsi" w:cstheme="majorHAnsi"/>
          <w:sz w:val="22"/>
          <w:szCs w:val="22"/>
        </w:rPr>
        <w:t>, 1.</w:t>
      </w:r>
      <w:r w:rsidR="00CA1341">
        <w:rPr>
          <w:rFonts w:asciiTheme="majorHAnsi" w:hAnsiTheme="majorHAnsi" w:cstheme="majorHAnsi"/>
          <w:sz w:val="22"/>
          <w:szCs w:val="22"/>
        </w:rPr>
        <w:t>20</w:t>
      </w:r>
      <w:r>
        <w:rPr>
          <w:rFonts w:asciiTheme="majorHAnsi" w:hAnsiTheme="majorHAnsi" w:cstheme="majorHAnsi"/>
          <w:sz w:val="22"/>
          <w:szCs w:val="22"/>
        </w:rPr>
        <w:t xml:space="preserve">), </w:t>
      </w:r>
      <w:r w:rsidR="00710FE5">
        <w:rPr>
          <w:rFonts w:asciiTheme="majorHAnsi" w:hAnsiTheme="majorHAnsi" w:cstheme="majorHAnsi"/>
          <w:i/>
          <w:iCs/>
          <w:sz w:val="22"/>
          <w:szCs w:val="22"/>
        </w:rPr>
        <w:t>p</w:t>
      </w:r>
      <w:r>
        <w:rPr>
          <w:rFonts w:asciiTheme="majorHAnsi" w:hAnsiTheme="majorHAnsi" w:cstheme="majorHAnsi"/>
          <w:sz w:val="22"/>
          <w:szCs w:val="22"/>
        </w:rPr>
        <w:t>=0.0</w:t>
      </w:r>
      <w:r w:rsidR="00CA1341">
        <w:rPr>
          <w:rFonts w:asciiTheme="majorHAnsi" w:hAnsiTheme="majorHAnsi" w:cstheme="majorHAnsi"/>
          <w:sz w:val="22"/>
          <w:szCs w:val="22"/>
        </w:rPr>
        <w:t>05</w:t>
      </w:r>
      <w:r>
        <w:rPr>
          <w:rFonts w:asciiTheme="majorHAnsi" w:hAnsiTheme="majorHAnsi" w:cstheme="majorHAnsi"/>
          <w:sz w:val="22"/>
          <w:szCs w:val="22"/>
        </w:rPr>
        <w:t>)</w:t>
      </w:r>
      <w:r w:rsidR="000D3651">
        <w:rPr>
          <w:rFonts w:asciiTheme="majorHAnsi" w:hAnsiTheme="majorHAnsi" w:cstheme="majorHAnsi"/>
          <w:sz w:val="22"/>
          <w:szCs w:val="22"/>
        </w:rPr>
        <w:t xml:space="preserve">. Also, </w:t>
      </w:r>
      <w:r w:rsidR="00033160">
        <w:rPr>
          <w:rFonts w:asciiTheme="majorHAnsi" w:hAnsiTheme="majorHAnsi" w:cstheme="majorHAnsi"/>
          <w:sz w:val="22"/>
          <w:szCs w:val="22"/>
        </w:rPr>
        <w:t>adrenal insufficiency</w:t>
      </w:r>
      <w:r w:rsidR="000D3651">
        <w:rPr>
          <w:rFonts w:asciiTheme="majorHAnsi" w:hAnsiTheme="majorHAnsi" w:cstheme="majorHAnsi"/>
          <w:sz w:val="22"/>
          <w:szCs w:val="22"/>
        </w:rPr>
        <w:t xml:space="preserve"> was associated with a 2.83 hazard of mortality compared to those without </w:t>
      </w:r>
      <w:r w:rsidR="00033160">
        <w:rPr>
          <w:rFonts w:asciiTheme="majorHAnsi" w:hAnsiTheme="majorHAnsi" w:cstheme="majorHAnsi"/>
          <w:sz w:val="22"/>
          <w:szCs w:val="22"/>
        </w:rPr>
        <w:t>it</w:t>
      </w:r>
      <w:r w:rsidR="000D3651">
        <w:rPr>
          <w:rFonts w:asciiTheme="majorHAnsi" w:hAnsiTheme="majorHAnsi" w:cstheme="majorHAnsi"/>
          <w:sz w:val="22"/>
          <w:szCs w:val="22"/>
        </w:rPr>
        <w:t xml:space="preserve"> (</w:t>
      </w:r>
      <w:proofErr w:type="spellStart"/>
      <w:r w:rsidR="000D3651">
        <w:rPr>
          <w:rFonts w:asciiTheme="majorHAnsi" w:hAnsiTheme="majorHAnsi" w:cstheme="majorHAnsi"/>
          <w:sz w:val="22"/>
          <w:szCs w:val="22"/>
        </w:rPr>
        <w:t>aHR</w:t>
      </w:r>
      <w:proofErr w:type="spellEnd"/>
      <w:r w:rsidR="000D3651">
        <w:rPr>
          <w:rFonts w:asciiTheme="majorHAnsi" w:hAnsiTheme="majorHAnsi" w:cstheme="majorHAnsi"/>
          <w:sz w:val="22"/>
          <w:szCs w:val="22"/>
        </w:rPr>
        <w:t xml:space="preserve"> = </w:t>
      </w:r>
      <w:r w:rsidR="000D3651" w:rsidRPr="000D3651">
        <w:rPr>
          <w:rFonts w:asciiTheme="majorHAnsi" w:hAnsiTheme="majorHAnsi" w:cstheme="majorHAnsi"/>
          <w:sz w:val="22"/>
          <w:szCs w:val="22"/>
        </w:rPr>
        <w:t>2.86</w:t>
      </w:r>
      <w:r w:rsidR="000D3651">
        <w:rPr>
          <w:rFonts w:asciiTheme="majorHAnsi" w:hAnsiTheme="majorHAnsi" w:cstheme="majorHAnsi"/>
          <w:sz w:val="22"/>
          <w:szCs w:val="22"/>
        </w:rPr>
        <w:t>, (95%CI:</w:t>
      </w:r>
      <w:r w:rsidR="000D3651" w:rsidRPr="000D3651">
        <w:rPr>
          <w:rFonts w:asciiTheme="majorHAnsi" w:hAnsiTheme="majorHAnsi" w:cstheme="majorHAnsi"/>
          <w:sz w:val="22"/>
          <w:szCs w:val="22"/>
        </w:rPr>
        <w:t>1.09, 7.51</w:t>
      </w:r>
      <w:r w:rsidR="000D3651">
        <w:rPr>
          <w:rFonts w:asciiTheme="majorHAnsi" w:hAnsiTheme="majorHAnsi" w:cstheme="majorHAnsi"/>
          <w:sz w:val="22"/>
          <w:szCs w:val="22"/>
        </w:rPr>
        <w:t xml:space="preserve">), </w:t>
      </w:r>
      <w:r w:rsidR="00710FE5">
        <w:rPr>
          <w:rFonts w:asciiTheme="majorHAnsi" w:hAnsiTheme="majorHAnsi" w:cstheme="majorHAnsi"/>
          <w:i/>
          <w:iCs/>
          <w:sz w:val="22"/>
          <w:szCs w:val="22"/>
        </w:rPr>
        <w:t>p</w:t>
      </w:r>
      <w:r w:rsidR="000D3651">
        <w:rPr>
          <w:rFonts w:asciiTheme="majorHAnsi" w:hAnsiTheme="majorHAnsi" w:cstheme="majorHAnsi"/>
          <w:sz w:val="22"/>
          <w:szCs w:val="22"/>
        </w:rPr>
        <w:t>=0</w:t>
      </w:r>
      <w:r w:rsidR="000D3651" w:rsidRPr="000D3651">
        <w:rPr>
          <w:rFonts w:asciiTheme="majorHAnsi" w:hAnsiTheme="majorHAnsi" w:cstheme="majorHAnsi"/>
          <w:sz w:val="22"/>
          <w:szCs w:val="22"/>
        </w:rPr>
        <w:t>.033</w:t>
      </w:r>
      <w:r w:rsidR="000D3651">
        <w:rPr>
          <w:rFonts w:asciiTheme="majorHAnsi" w:hAnsiTheme="majorHAnsi" w:cstheme="majorHAnsi"/>
          <w:sz w:val="22"/>
          <w:szCs w:val="22"/>
        </w:rPr>
        <w:t>) after adjusting for other factors including Bas</w:t>
      </w:r>
      <w:del w:id="2109" w:author="Ian Ross" w:date="2024-09-19T11:15:00Z" w16du:dateUtc="2024-09-19T09:15:00Z">
        <w:r w:rsidR="000D3651" w:rsidDel="00885A4D">
          <w:rPr>
            <w:rFonts w:asciiTheme="majorHAnsi" w:hAnsiTheme="majorHAnsi" w:cstheme="majorHAnsi"/>
            <w:sz w:val="22"/>
            <w:szCs w:val="22"/>
          </w:rPr>
          <w:delText>i</w:delText>
        </w:r>
      </w:del>
      <w:r w:rsidR="000D3651">
        <w:rPr>
          <w:rFonts w:asciiTheme="majorHAnsi" w:hAnsiTheme="majorHAnsi" w:cstheme="majorHAnsi"/>
          <w:sz w:val="22"/>
          <w:szCs w:val="22"/>
        </w:rPr>
        <w:t xml:space="preserve">al cortisol, viral load, </w:t>
      </w:r>
      <w:del w:id="2110" w:author="Ian Ross" w:date="2024-09-19T11:16:00Z" w16du:dateUtc="2024-09-19T09:16:00Z">
        <w:r w:rsidR="000D3651" w:rsidDel="00AD423A">
          <w:rPr>
            <w:rFonts w:asciiTheme="majorHAnsi" w:hAnsiTheme="majorHAnsi" w:cstheme="majorHAnsi"/>
            <w:sz w:val="22"/>
            <w:szCs w:val="22"/>
          </w:rPr>
          <w:delText xml:space="preserve">cryptococcus </w:delText>
        </w:r>
      </w:del>
      <w:ins w:id="2111" w:author="Ian Ross" w:date="2024-09-19T11:16:00Z" w16du:dateUtc="2024-09-19T09:16:00Z">
        <w:r w:rsidR="00AD423A" w:rsidRPr="00AD423A">
          <w:rPr>
            <w:rFonts w:asciiTheme="majorHAnsi" w:hAnsiTheme="majorHAnsi" w:cstheme="majorHAnsi"/>
            <w:i/>
            <w:iCs/>
            <w:sz w:val="22"/>
            <w:szCs w:val="22"/>
            <w:rPrChange w:id="2112" w:author="Ian Ross" w:date="2024-09-19T11:16:00Z" w16du:dateUtc="2024-09-19T09:16:00Z">
              <w:rPr>
                <w:rFonts w:asciiTheme="majorHAnsi" w:hAnsiTheme="majorHAnsi" w:cstheme="majorHAnsi"/>
                <w:sz w:val="22"/>
                <w:szCs w:val="22"/>
              </w:rPr>
            </w:rPrChange>
          </w:rPr>
          <w:t xml:space="preserve">Cryptococcus </w:t>
        </w:r>
      </w:ins>
      <w:r w:rsidR="000D3651" w:rsidRPr="00AD423A">
        <w:rPr>
          <w:rFonts w:asciiTheme="majorHAnsi" w:hAnsiTheme="majorHAnsi" w:cstheme="majorHAnsi"/>
          <w:i/>
          <w:iCs/>
          <w:sz w:val="22"/>
          <w:szCs w:val="22"/>
          <w:rPrChange w:id="2113" w:author="Ian Ross" w:date="2024-09-19T11:16:00Z" w16du:dateUtc="2024-09-19T09:16:00Z">
            <w:rPr>
              <w:rFonts w:asciiTheme="majorHAnsi" w:hAnsiTheme="majorHAnsi" w:cstheme="majorHAnsi"/>
              <w:sz w:val="22"/>
              <w:szCs w:val="22"/>
            </w:rPr>
          </w:rPrChange>
        </w:rPr>
        <w:t>neoformans</w:t>
      </w:r>
      <w:r w:rsidR="000D3651">
        <w:rPr>
          <w:rFonts w:asciiTheme="majorHAnsi" w:hAnsiTheme="majorHAnsi" w:cstheme="majorHAnsi"/>
          <w:sz w:val="22"/>
          <w:szCs w:val="22"/>
        </w:rPr>
        <w:t xml:space="preserve">, and CD4 count. </w:t>
      </w:r>
      <w:bookmarkEnd w:id="81"/>
      <w:commentRangeEnd w:id="2108"/>
      <w:r w:rsidR="00694923">
        <w:rPr>
          <w:rStyle w:val="CommentReference"/>
          <w:rFonts w:ascii="Arial" w:hAnsi="Arial"/>
        </w:rPr>
        <w:commentReference w:id="2108"/>
      </w:r>
    </w:p>
    <w:p w14:paraId="600BE550" w14:textId="7392B903" w:rsidR="004C2BD9" w:rsidRPr="00972BB9" w:rsidRDefault="00BA1DB1" w:rsidP="00F04257">
      <w:pPr>
        <w:pStyle w:val="BodyText"/>
        <w:rPr>
          <w:b/>
          <w:bCs/>
          <w:sz w:val="22"/>
          <w:szCs w:val="22"/>
        </w:rPr>
      </w:pPr>
      <w:r w:rsidRPr="00972BB9">
        <w:rPr>
          <w:b/>
          <w:bCs/>
          <w:sz w:val="22"/>
          <w:szCs w:val="22"/>
        </w:rPr>
        <w:t>Table</w:t>
      </w:r>
      <w:del w:id="2114" w:author="Ian Ross" w:date="2024-09-19T11:09:00Z" w16du:dateUtc="2024-09-19T09:09:00Z">
        <w:r w:rsidRPr="00972BB9" w:rsidDel="002B21C9">
          <w:rPr>
            <w:b/>
            <w:bCs/>
            <w:sz w:val="22"/>
            <w:szCs w:val="22"/>
          </w:rPr>
          <w:delText xml:space="preserve"> 5</w:delText>
        </w:r>
      </w:del>
      <w:ins w:id="2115" w:author="Ian Ross" w:date="2024-09-19T11:09:00Z" w16du:dateUtc="2024-09-19T09:09:00Z">
        <w:r w:rsidR="002B21C9">
          <w:rPr>
            <w:b/>
            <w:bCs/>
            <w:sz w:val="22"/>
            <w:szCs w:val="22"/>
          </w:rPr>
          <w:t xml:space="preserve"> 4</w:t>
        </w:r>
      </w:ins>
      <w:r w:rsidRPr="00972BB9">
        <w:rPr>
          <w:b/>
          <w:bCs/>
          <w:sz w:val="22"/>
          <w:szCs w:val="22"/>
        </w:rPr>
        <w:t xml:space="preserve">: Bivariate and Multivariate analysis of </w:t>
      </w:r>
      <w:r w:rsidR="007400DA">
        <w:rPr>
          <w:b/>
          <w:bCs/>
          <w:sz w:val="22"/>
          <w:szCs w:val="22"/>
        </w:rPr>
        <w:t xml:space="preserve">factors associated with </w:t>
      </w:r>
      <w:r w:rsidR="007400DA" w:rsidRPr="00972BB9">
        <w:rPr>
          <w:b/>
          <w:bCs/>
          <w:sz w:val="22"/>
          <w:szCs w:val="22"/>
        </w:rPr>
        <w:t xml:space="preserve">time to mortality of patients in </w:t>
      </w:r>
      <w:r w:rsidRPr="00972BB9">
        <w:rPr>
          <w:b/>
          <w:bCs/>
          <w:sz w:val="22"/>
          <w:szCs w:val="22"/>
        </w:rPr>
        <w:t>the entire cohort.</w:t>
      </w:r>
    </w:p>
    <w:tbl>
      <w:tblPr>
        <w:tblStyle w:val="PlainTable51"/>
        <w:tblW w:w="0" w:type="auto"/>
        <w:tblLook w:val="0420" w:firstRow="1" w:lastRow="0" w:firstColumn="0" w:lastColumn="0" w:noHBand="0" w:noVBand="1"/>
      </w:tblPr>
      <w:tblGrid>
        <w:gridCol w:w="2552"/>
        <w:gridCol w:w="655"/>
        <w:gridCol w:w="1021"/>
        <w:gridCol w:w="1607"/>
        <w:gridCol w:w="633"/>
        <w:gridCol w:w="1017"/>
        <w:gridCol w:w="1743"/>
      </w:tblGrid>
      <w:tr w:rsidR="007400DA" w:rsidRPr="007C7DE3" w14:paraId="6190C72F" w14:textId="77777777" w:rsidTr="000D3651">
        <w:trPr>
          <w:cnfStyle w:val="100000000000" w:firstRow="1" w:lastRow="0" w:firstColumn="0" w:lastColumn="0" w:oddVBand="0" w:evenVBand="0" w:oddHBand="0" w:evenHBand="0" w:firstRowFirstColumn="0" w:firstRowLastColumn="0" w:lastRowFirstColumn="0" w:lastRowLastColumn="0"/>
          <w:trHeight w:val="300"/>
        </w:trPr>
        <w:tc>
          <w:tcPr>
            <w:tcW w:w="2552" w:type="dxa"/>
            <w:vMerge w:val="restart"/>
            <w:noWrap/>
            <w:hideMark/>
          </w:tcPr>
          <w:p w14:paraId="257D8CA1" w14:textId="281D98DB"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cstheme="majorHAnsi"/>
                <w:sz w:val="18"/>
                <w:szCs w:val="18"/>
              </w:rPr>
              <w:t xml:space="preserve"> </w:t>
            </w:r>
            <w:r w:rsidRPr="00A57124">
              <w:rPr>
                <w:rFonts w:ascii="Arial" w:eastAsia="Times New Roman" w:hAnsi="Arial" w:cs="Arial"/>
                <w:color w:val="000000"/>
                <w:sz w:val="18"/>
                <w:szCs w:val="18"/>
                <w:lang w:val="en-ZA" w:eastAsia="en-ZA"/>
              </w:rPr>
              <w:t>Characteristic</w:t>
            </w:r>
          </w:p>
        </w:tc>
        <w:tc>
          <w:tcPr>
            <w:tcW w:w="2774" w:type="dxa"/>
            <w:gridSpan w:val="3"/>
            <w:noWrap/>
            <w:hideMark/>
          </w:tcPr>
          <w:p w14:paraId="5C88D4D4" w14:textId="77777777" w:rsidR="004C2BD9" w:rsidRPr="00A57124" w:rsidRDefault="004C2BD9" w:rsidP="001C0071">
            <w:pPr>
              <w:contextualSpacing/>
              <w:rPr>
                <w:rFonts w:ascii="Arial" w:eastAsia="Times New Roman" w:hAnsi="Arial" w:cs="Arial"/>
                <w:sz w:val="18"/>
                <w:szCs w:val="18"/>
                <w:lang w:val="en-ZA" w:eastAsia="en-ZA"/>
              </w:rPr>
            </w:pPr>
            <w:r w:rsidRPr="00A57124">
              <w:rPr>
                <w:rFonts w:ascii="Arial" w:eastAsia="Times New Roman" w:hAnsi="Arial" w:cs="Arial"/>
                <w:color w:val="000000"/>
                <w:sz w:val="18"/>
                <w:szCs w:val="18"/>
                <w:lang w:val="en-ZA" w:eastAsia="en-ZA"/>
              </w:rPr>
              <w:t>Bivariate</w:t>
            </w:r>
          </w:p>
        </w:tc>
        <w:tc>
          <w:tcPr>
            <w:tcW w:w="0" w:type="auto"/>
            <w:gridSpan w:val="3"/>
            <w:noWrap/>
            <w:hideMark/>
          </w:tcPr>
          <w:p w14:paraId="0859A8C7" w14:textId="77777777" w:rsidR="004C2BD9" w:rsidRPr="00A57124" w:rsidRDefault="004C2BD9" w:rsidP="001C0071">
            <w:pPr>
              <w:contextualSpacing/>
              <w:rPr>
                <w:rFonts w:ascii="Arial" w:eastAsia="Times New Roman" w:hAnsi="Arial" w:cs="Arial"/>
                <w:color w:val="000000"/>
                <w:sz w:val="18"/>
                <w:szCs w:val="18"/>
                <w:lang w:val="en-ZA" w:eastAsia="en-ZA"/>
              </w:rPr>
            </w:pPr>
            <w:r w:rsidRPr="00A57124">
              <w:rPr>
                <w:rFonts w:ascii="Arial" w:eastAsia="Arial" w:hAnsi="Arial" w:cs="Arial"/>
                <w:color w:val="000000"/>
                <w:sz w:val="18"/>
                <w:szCs w:val="18"/>
                <w:lang w:eastAsia="en-ZA"/>
              </w:rPr>
              <w:t>multivariate - Cox PH</w:t>
            </w:r>
          </w:p>
        </w:tc>
      </w:tr>
      <w:tr w:rsidR="00972BB9" w:rsidRPr="007C7DE3" w14:paraId="32B0CEA4"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vMerge/>
            <w:noWrap/>
          </w:tcPr>
          <w:p w14:paraId="0A3641E6" w14:textId="77777777" w:rsidR="004C2BD9" w:rsidRPr="00A57124" w:rsidRDefault="004C2BD9" w:rsidP="001C0071">
            <w:pPr>
              <w:contextualSpacing/>
              <w:rPr>
                <w:rFonts w:eastAsia="Times New Roman" w:cs="Arial"/>
                <w:color w:val="000000"/>
                <w:sz w:val="18"/>
                <w:szCs w:val="18"/>
                <w:lang w:val="en-ZA" w:eastAsia="en-ZA"/>
              </w:rPr>
            </w:pPr>
          </w:p>
        </w:tc>
        <w:tc>
          <w:tcPr>
            <w:tcW w:w="0" w:type="dxa"/>
            <w:noWrap/>
            <w:hideMark/>
          </w:tcPr>
          <w:p w14:paraId="5E8AD6A4"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HR</w:t>
            </w:r>
            <w:r w:rsidRPr="00A05C82">
              <w:rPr>
                <w:rFonts w:eastAsia="Arial" w:cs="Arial"/>
                <w:b/>
                <w:bCs/>
                <w:color w:val="000000"/>
                <w:sz w:val="18"/>
                <w:szCs w:val="18"/>
                <w:vertAlign w:val="superscript"/>
                <w:lang w:eastAsia="en-ZA"/>
              </w:rPr>
              <w:t>1</w:t>
            </w:r>
          </w:p>
        </w:tc>
        <w:tc>
          <w:tcPr>
            <w:tcW w:w="0" w:type="auto"/>
            <w:noWrap/>
            <w:hideMark/>
          </w:tcPr>
          <w:p w14:paraId="0F59335D" w14:textId="1D923523"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6C142BD5"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-value</w:t>
            </w:r>
          </w:p>
        </w:tc>
        <w:tc>
          <w:tcPr>
            <w:tcW w:w="0" w:type="auto"/>
            <w:noWrap/>
            <w:hideMark/>
          </w:tcPr>
          <w:p w14:paraId="5CE27B4B" w14:textId="0D0D4660" w:rsidR="004C2BD9" w:rsidRPr="00A05C82" w:rsidRDefault="00993054"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a</w:t>
            </w:r>
            <w:r w:rsidR="004C2BD9" w:rsidRPr="00A05C82">
              <w:rPr>
                <w:rFonts w:eastAsia="Arial" w:cs="Arial"/>
                <w:b/>
                <w:bCs/>
                <w:color w:val="000000"/>
                <w:sz w:val="18"/>
                <w:szCs w:val="18"/>
                <w:lang w:eastAsia="en-ZA"/>
              </w:rPr>
              <w:t>HR</w:t>
            </w:r>
            <w:r w:rsidR="000D3651" w:rsidRPr="00A05C82">
              <w:rPr>
                <w:rFonts w:eastAsia="Arial" w:cs="Arial"/>
                <w:b/>
                <w:bCs/>
                <w:color w:val="000000"/>
                <w:sz w:val="18"/>
                <w:szCs w:val="18"/>
                <w:vertAlign w:val="superscript"/>
                <w:lang w:eastAsia="en-ZA"/>
              </w:rPr>
              <w:t>3</w:t>
            </w:r>
          </w:p>
        </w:tc>
        <w:tc>
          <w:tcPr>
            <w:tcW w:w="0" w:type="auto"/>
            <w:noWrap/>
            <w:hideMark/>
          </w:tcPr>
          <w:p w14:paraId="77A0E241" w14:textId="51518F5D"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color w:val="000000"/>
                <w:sz w:val="18"/>
                <w:szCs w:val="18"/>
                <w:lang w:eastAsia="en-ZA"/>
              </w:rPr>
              <w:t>95% CI</w:t>
            </w:r>
            <w:r w:rsidR="000D3651" w:rsidRPr="00A05C82">
              <w:rPr>
                <w:rFonts w:eastAsia="Arial" w:cs="Arial"/>
                <w:b/>
                <w:bCs/>
                <w:color w:val="000000"/>
                <w:sz w:val="18"/>
                <w:szCs w:val="18"/>
                <w:vertAlign w:val="superscript"/>
                <w:lang w:eastAsia="en-ZA"/>
              </w:rPr>
              <w:t>2</w:t>
            </w:r>
          </w:p>
        </w:tc>
        <w:tc>
          <w:tcPr>
            <w:tcW w:w="0" w:type="auto"/>
            <w:noWrap/>
            <w:hideMark/>
          </w:tcPr>
          <w:p w14:paraId="7214DB09" w14:textId="77777777" w:rsidR="004C2BD9" w:rsidRPr="00A05C82" w:rsidRDefault="004C2BD9" w:rsidP="001C0071">
            <w:pPr>
              <w:contextualSpacing/>
              <w:rPr>
                <w:rFonts w:eastAsia="Times New Roman" w:cs="Arial"/>
                <w:b/>
                <w:bCs/>
                <w:color w:val="000000"/>
                <w:sz w:val="18"/>
                <w:szCs w:val="18"/>
                <w:lang w:val="en-ZA" w:eastAsia="en-ZA"/>
              </w:rPr>
            </w:pPr>
            <w:r w:rsidRPr="00A05C82">
              <w:rPr>
                <w:rFonts w:eastAsia="Arial" w:cs="Arial"/>
                <w:b/>
                <w:bCs/>
                <w:i/>
                <w:iCs/>
                <w:color w:val="000000"/>
                <w:sz w:val="18"/>
                <w:szCs w:val="18"/>
                <w:lang w:eastAsia="en-ZA"/>
              </w:rPr>
              <w:t>p</w:t>
            </w:r>
            <w:r w:rsidRPr="00A05C82">
              <w:rPr>
                <w:rFonts w:eastAsia="Arial" w:cs="Arial"/>
                <w:b/>
                <w:bCs/>
                <w:color w:val="000000"/>
                <w:sz w:val="18"/>
                <w:szCs w:val="18"/>
                <w:lang w:eastAsia="en-ZA"/>
              </w:rPr>
              <w:t>-</w:t>
            </w:r>
            <w:commentRangeStart w:id="2116"/>
            <w:commentRangeStart w:id="2117"/>
            <w:r w:rsidRPr="00A05C82">
              <w:rPr>
                <w:rFonts w:eastAsia="Arial" w:cs="Arial"/>
                <w:b/>
                <w:bCs/>
                <w:color w:val="000000"/>
                <w:sz w:val="18"/>
                <w:szCs w:val="18"/>
                <w:lang w:eastAsia="en-ZA"/>
              </w:rPr>
              <w:t>value</w:t>
            </w:r>
            <w:commentRangeEnd w:id="2116"/>
            <w:r w:rsidR="00200FE3" w:rsidRPr="00A05C82">
              <w:rPr>
                <w:rStyle w:val="CommentReference"/>
                <w:b/>
                <w:bCs/>
              </w:rPr>
              <w:commentReference w:id="2116"/>
            </w:r>
            <w:commentRangeEnd w:id="2117"/>
            <w:r w:rsidR="000D3651" w:rsidRPr="00A05C82">
              <w:rPr>
                <w:rStyle w:val="CommentReference"/>
                <w:b/>
                <w:bCs/>
              </w:rPr>
              <w:commentReference w:id="2117"/>
            </w:r>
          </w:p>
        </w:tc>
      </w:tr>
      <w:tr w:rsidR="007400DA" w:rsidRPr="007C7DE3" w14:paraId="491239E3" w14:textId="77777777" w:rsidTr="000D3651">
        <w:trPr>
          <w:trHeight w:val="300"/>
        </w:trPr>
        <w:tc>
          <w:tcPr>
            <w:tcW w:w="2552" w:type="dxa"/>
            <w:noWrap/>
          </w:tcPr>
          <w:p w14:paraId="43F4393A" w14:textId="215BAE4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Age at enrolment</w:t>
            </w:r>
          </w:p>
        </w:tc>
        <w:tc>
          <w:tcPr>
            <w:tcW w:w="655" w:type="dxa"/>
            <w:noWrap/>
          </w:tcPr>
          <w:p w14:paraId="0B444323" w14:textId="14FBF7B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54D039C1" w14:textId="7F7DB7A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0.99, 1.04</w:t>
            </w:r>
          </w:p>
        </w:tc>
        <w:tc>
          <w:tcPr>
            <w:tcW w:w="0" w:type="auto"/>
            <w:noWrap/>
          </w:tcPr>
          <w:p w14:paraId="5344891D" w14:textId="50C3B82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tcPr>
          <w:p w14:paraId="074CFBE0"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2F6767CA"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2D0578B1" w14:textId="77777777" w:rsidR="004C2BD9" w:rsidRPr="00A57124" w:rsidRDefault="004C2BD9" w:rsidP="001C0071">
            <w:pPr>
              <w:contextualSpacing/>
              <w:rPr>
                <w:rFonts w:eastAsia="Times New Roman" w:cs="Arial"/>
                <w:sz w:val="18"/>
                <w:szCs w:val="18"/>
                <w:lang w:val="en-ZA" w:eastAsia="en-ZA"/>
              </w:rPr>
            </w:pPr>
          </w:p>
        </w:tc>
      </w:tr>
      <w:tr w:rsidR="00972BB9" w:rsidRPr="007C7DE3" w14:paraId="74EEC16C"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B439FAA" w14:textId="3E7E104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Gender</w:t>
            </w:r>
          </w:p>
        </w:tc>
        <w:tc>
          <w:tcPr>
            <w:tcW w:w="0" w:type="dxa"/>
            <w:noWrap/>
          </w:tcPr>
          <w:p w14:paraId="4C5133AB" w14:textId="40956630"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0.92</w:t>
            </w:r>
          </w:p>
        </w:tc>
        <w:tc>
          <w:tcPr>
            <w:tcW w:w="0" w:type="auto"/>
            <w:noWrap/>
          </w:tcPr>
          <w:p w14:paraId="62380B13" w14:textId="7F42CBE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0.56, 1.49</w:t>
            </w:r>
          </w:p>
        </w:tc>
        <w:tc>
          <w:tcPr>
            <w:tcW w:w="0" w:type="auto"/>
            <w:noWrap/>
          </w:tcPr>
          <w:p w14:paraId="1B0DBD95" w14:textId="5538CDF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w:t>
            </w:r>
          </w:p>
        </w:tc>
        <w:tc>
          <w:tcPr>
            <w:tcW w:w="0" w:type="auto"/>
            <w:noWrap/>
          </w:tcPr>
          <w:p w14:paraId="792EC342"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205BBC8"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0101A46D" w14:textId="77777777" w:rsidR="004C2BD9" w:rsidRPr="00A57124" w:rsidRDefault="004C2BD9" w:rsidP="001C0071">
            <w:pPr>
              <w:contextualSpacing/>
              <w:rPr>
                <w:rFonts w:eastAsia="Times New Roman" w:cs="Arial"/>
                <w:sz w:val="18"/>
                <w:szCs w:val="18"/>
                <w:lang w:val="en-ZA" w:eastAsia="en-ZA"/>
              </w:rPr>
            </w:pPr>
          </w:p>
        </w:tc>
      </w:tr>
      <w:tr w:rsidR="007400DA" w:rsidRPr="007C7DE3" w14:paraId="35D8D413" w14:textId="77777777" w:rsidTr="000D3651">
        <w:trPr>
          <w:trHeight w:val="300"/>
        </w:trPr>
        <w:tc>
          <w:tcPr>
            <w:tcW w:w="2552" w:type="dxa"/>
            <w:noWrap/>
          </w:tcPr>
          <w:p w14:paraId="067F3D28" w14:textId="3A6D8E6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Black African Ethnicity</w:t>
            </w:r>
          </w:p>
        </w:tc>
        <w:tc>
          <w:tcPr>
            <w:tcW w:w="655" w:type="dxa"/>
            <w:noWrap/>
          </w:tcPr>
          <w:p w14:paraId="5A59D0D1" w14:textId="302299A8"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1.59</w:t>
            </w:r>
          </w:p>
        </w:tc>
        <w:tc>
          <w:tcPr>
            <w:tcW w:w="0" w:type="auto"/>
            <w:noWrap/>
          </w:tcPr>
          <w:p w14:paraId="42ACBEFD" w14:textId="0D46D4AF"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0.81, 3.1</w:t>
            </w:r>
            <w:r w:rsidR="000D3651">
              <w:rPr>
                <w:rFonts w:eastAsia="Times New Roman" w:cs="Arial"/>
                <w:color w:val="000000"/>
                <w:sz w:val="18"/>
                <w:szCs w:val="18"/>
                <w:lang w:eastAsia="en-ZA"/>
              </w:rPr>
              <w:t>2</w:t>
            </w:r>
          </w:p>
        </w:tc>
        <w:tc>
          <w:tcPr>
            <w:tcW w:w="0" w:type="auto"/>
            <w:noWrap/>
          </w:tcPr>
          <w:p w14:paraId="7827BA50" w14:textId="054399FD" w:rsidR="004C2BD9" w:rsidRPr="00A57124" w:rsidRDefault="004C2BD9" w:rsidP="001C0071">
            <w:pPr>
              <w:contextualSpacing/>
              <w:rPr>
                <w:rFonts w:eastAsia="Times New Roman" w:cs="Arial"/>
                <w:color w:val="000000"/>
                <w:sz w:val="18"/>
                <w:szCs w:val="18"/>
                <w:lang w:val="en-ZA" w:eastAsia="en-ZA"/>
              </w:rPr>
            </w:pPr>
            <w:r w:rsidRPr="00A57124">
              <w:rPr>
                <w:rFonts w:eastAsia="Times New Roman" w:cs="Arial"/>
                <w:color w:val="000000"/>
                <w:sz w:val="18"/>
                <w:szCs w:val="18"/>
                <w:lang w:eastAsia="en-ZA"/>
              </w:rPr>
              <w:t>0.176</w:t>
            </w:r>
          </w:p>
        </w:tc>
        <w:tc>
          <w:tcPr>
            <w:tcW w:w="0" w:type="auto"/>
            <w:noWrap/>
          </w:tcPr>
          <w:p w14:paraId="2723771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69B7F26"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6669A294" w14:textId="77777777" w:rsidR="004C2BD9" w:rsidRPr="00A57124" w:rsidRDefault="004C2BD9" w:rsidP="001C0071">
            <w:pPr>
              <w:contextualSpacing/>
              <w:rPr>
                <w:rFonts w:eastAsia="Times New Roman" w:cs="Arial"/>
                <w:sz w:val="18"/>
                <w:szCs w:val="18"/>
                <w:lang w:val="en-ZA" w:eastAsia="en-ZA"/>
              </w:rPr>
            </w:pPr>
          </w:p>
        </w:tc>
      </w:tr>
      <w:tr w:rsidR="00972BB9" w:rsidRPr="007C7DE3" w14:paraId="39B7E2D0" w14:textId="77777777" w:rsidTr="00972BB9">
        <w:trPr>
          <w:cnfStyle w:val="000000100000" w:firstRow="0" w:lastRow="0" w:firstColumn="0" w:lastColumn="0" w:oddVBand="0" w:evenVBand="0" w:oddHBand="1" w:evenHBand="0" w:firstRowFirstColumn="0" w:firstRowLastColumn="0" w:lastRowFirstColumn="0" w:lastRowLastColumn="0"/>
          <w:trHeight w:val="300"/>
        </w:trPr>
        <w:tc>
          <w:tcPr>
            <w:tcW w:w="0" w:type="dxa"/>
            <w:noWrap/>
          </w:tcPr>
          <w:p w14:paraId="5A4C9BB1" w14:textId="17CFDA5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Random cortisol</w:t>
            </w:r>
          </w:p>
        </w:tc>
        <w:tc>
          <w:tcPr>
            <w:tcW w:w="0" w:type="dxa"/>
            <w:noWrap/>
          </w:tcPr>
          <w:p w14:paraId="47FDCE62" w14:textId="373C1A7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6EE373D2" w14:textId="3ED61DA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tcPr>
          <w:p w14:paraId="26DF208C" w14:textId="17FC22F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tcPr>
          <w:p w14:paraId="58F06C01" w14:textId="77777777" w:rsidR="004C2BD9" w:rsidRPr="00A57124" w:rsidRDefault="004C2BD9" w:rsidP="001C0071">
            <w:pPr>
              <w:contextualSpacing/>
              <w:rPr>
                <w:rFonts w:eastAsia="Times New Roman" w:cs="Arial"/>
                <w:color w:val="000000"/>
                <w:sz w:val="18"/>
                <w:szCs w:val="18"/>
                <w:lang w:val="en-ZA" w:eastAsia="en-ZA"/>
              </w:rPr>
            </w:pPr>
          </w:p>
        </w:tc>
        <w:tc>
          <w:tcPr>
            <w:tcW w:w="0" w:type="auto"/>
            <w:noWrap/>
          </w:tcPr>
          <w:p w14:paraId="1A6C57B4" w14:textId="77777777" w:rsidR="004C2BD9" w:rsidRPr="00A57124" w:rsidRDefault="004C2BD9" w:rsidP="001C0071">
            <w:pPr>
              <w:contextualSpacing/>
              <w:rPr>
                <w:rFonts w:eastAsia="Times New Roman" w:cs="Arial"/>
                <w:sz w:val="18"/>
                <w:szCs w:val="18"/>
                <w:lang w:val="en-ZA" w:eastAsia="en-ZA"/>
              </w:rPr>
            </w:pPr>
          </w:p>
        </w:tc>
        <w:tc>
          <w:tcPr>
            <w:tcW w:w="0" w:type="auto"/>
            <w:noWrap/>
          </w:tcPr>
          <w:p w14:paraId="496D591A" w14:textId="77777777" w:rsidR="004C2BD9" w:rsidRPr="00A57124" w:rsidRDefault="004C2BD9" w:rsidP="001C0071">
            <w:pPr>
              <w:contextualSpacing/>
              <w:rPr>
                <w:rFonts w:eastAsia="Times New Roman" w:cs="Arial"/>
                <w:sz w:val="18"/>
                <w:szCs w:val="18"/>
                <w:lang w:val="en-ZA" w:eastAsia="en-ZA"/>
              </w:rPr>
            </w:pPr>
          </w:p>
        </w:tc>
      </w:tr>
      <w:tr w:rsidR="007400DA" w:rsidRPr="000D3651" w14:paraId="5A932C89" w14:textId="77777777" w:rsidTr="000D3651">
        <w:trPr>
          <w:trHeight w:val="300"/>
        </w:trPr>
        <w:tc>
          <w:tcPr>
            <w:tcW w:w="2552" w:type="dxa"/>
            <w:noWrap/>
            <w:hideMark/>
          </w:tcPr>
          <w:p w14:paraId="5E851A4E"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Basal cortisol</w:t>
            </w:r>
          </w:p>
        </w:tc>
        <w:tc>
          <w:tcPr>
            <w:tcW w:w="655" w:type="dxa"/>
            <w:noWrap/>
            <w:hideMark/>
          </w:tcPr>
          <w:p w14:paraId="334F0CE3" w14:textId="2AC1F2EB"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w:t>
            </w:r>
            <w:r w:rsidR="007400DA" w:rsidRPr="00972BB9">
              <w:rPr>
                <w:rFonts w:eastAsia="Arial" w:cs="Arial"/>
                <w:b/>
                <w:bCs/>
                <w:color w:val="000000"/>
                <w:sz w:val="18"/>
                <w:szCs w:val="18"/>
                <w:lang w:eastAsia="en-ZA"/>
              </w:rPr>
              <w:t>10</w:t>
            </w:r>
          </w:p>
        </w:tc>
        <w:tc>
          <w:tcPr>
            <w:tcW w:w="0" w:type="auto"/>
            <w:noWrap/>
            <w:hideMark/>
          </w:tcPr>
          <w:p w14:paraId="7AAE1F2D" w14:textId="69564E16" w:rsidR="00CA1341" w:rsidRPr="00972BB9" w:rsidRDefault="00CA1341" w:rsidP="00CA1341">
            <w:pPr>
              <w:contextualSpacing/>
              <w:rPr>
                <w:rFonts w:eastAsia="Times New Roman" w:cs="Arial"/>
                <w:b/>
                <w:bCs/>
                <w:color w:val="000000"/>
                <w:sz w:val="18"/>
                <w:szCs w:val="18"/>
                <w:lang w:val="en-ZA" w:eastAsia="en-ZA"/>
              </w:rPr>
            </w:pPr>
            <w:r w:rsidRPr="00972BB9">
              <w:rPr>
                <w:rFonts w:eastAsia="Arial" w:cs="Arial"/>
                <w:b/>
                <w:bCs/>
                <w:color w:val="000000"/>
                <w:sz w:val="18"/>
                <w:szCs w:val="18"/>
                <w:lang w:eastAsia="en-ZA"/>
              </w:rPr>
              <w:t>1.0</w:t>
            </w:r>
            <w:r w:rsidR="007400DA" w:rsidRPr="00972BB9">
              <w:rPr>
                <w:rFonts w:eastAsia="Arial" w:cs="Arial"/>
                <w:b/>
                <w:bCs/>
                <w:color w:val="000000"/>
                <w:sz w:val="18"/>
                <w:szCs w:val="18"/>
                <w:lang w:eastAsia="en-ZA"/>
              </w:rPr>
              <w:t>2</w:t>
            </w:r>
            <w:r w:rsidRPr="00972BB9">
              <w:rPr>
                <w:rFonts w:eastAsia="Arial" w:cs="Arial"/>
                <w:b/>
                <w:bCs/>
                <w:color w:val="000000"/>
                <w:sz w:val="18"/>
                <w:szCs w:val="18"/>
                <w:lang w:eastAsia="en-ZA"/>
              </w:rPr>
              <w:t>, 1.</w:t>
            </w:r>
            <w:r w:rsidR="007400DA" w:rsidRPr="00972BB9">
              <w:rPr>
                <w:rFonts w:eastAsia="Arial" w:cs="Arial"/>
                <w:b/>
                <w:bCs/>
                <w:color w:val="000000"/>
                <w:sz w:val="18"/>
                <w:szCs w:val="18"/>
                <w:lang w:eastAsia="en-ZA"/>
              </w:rPr>
              <w:t>18</w:t>
            </w:r>
          </w:p>
        </w:tc>
        <w:tc>
          <w:tcPr>
            <w:tcW w:w="0" w:type="auto"/>
            <w:noWrap/>
            <w:hideMark/>
          </w:tcPr>
          <w:p w14:paraId="04EF02D4" w14:textId="2EFE95E8" w:rsidR="00CA1341" w:rsidRPr="00972BB9" w:rsidRDefault="00CA1341" w:rsidP="00CA1341">
            <w:pPr>
              <w:contextualSpacing/>
              <w:rPr>
                <w:rFonts w:eastAsia="Times New Roman" w:cs="Arial"/>
                <w:b/>
                <w:bCs/>
                <w:color w:val="000000"/>
                <w:sz w:val="18"/>
                <w:szCs w:val="18"/>
                <w:lang w:val="en-ZA" w:eastAsia="en-ZA"/>
              </w:rPr>
            </w:pPr>
            <w:commentRangeStart w:id="2118"/>
            <w:commentRangeStart w:id="2119"/>
            <w:r w:rsidRPr="00972BB9">
              <w:rPr>
                <w:rFonts w:eastAsia="Arial" w:cs="Arial"/>
                <w:b/>
                <w:bCs/>
                <w:color w:val="000000"/>
                <w:sz w:val="18"/>
                <w:szCs w:val="18"/>
                <w:lang w:eastAsia="en-ZA"/>
              </w:rPr>
              <w:t>0.</w:t>
            </w:r>
            <w:commentRangeEnd w:id="2118"/>
            <w:commentRangeEnd w:id="2119"/>
            <w:r w:rsidR="007400DA" w:rsidRPr="00972BB9">
              <w:rPr>
                <w:rFonts w:eastAsia="Arial" w:cs="Arial"/>
                <w:b/>
                <w:bCs/>
                <w:color w:val="000000"/>
                <w:sz w:val="18"/>
                <w:szCs w:val="18"/>
                <w:lang w:eastAsia="en-ZA"/>
              </w:rPr>
              <w:t>008</w:t>
            </w:r>
            <w:r w:rsidRPr="00972BB9">
              <w:rPr>
                <w:rStyle w:val="CommentReference"/>
                <w:b/>
                <w:bCs/>
              </w:rPr>
              <w:commentReference w:id="2118"/>
            </w:r>
            <w:r w:rsidR="007400DA">
              <w:rPr>
                <w:rStyle w:val="CommentReference"/>
                <w:rFonts w:ascii="Arial" w:hAnsi="Arial"/>
              </w:rPr>
              <w:commentReference w:id="2119"/>
            </w:r>
          </w:p>
        </w:tc>
        <w:tc>
          <w:tcPr>
            <w:tcW w:w="0" w:type="auto"/>
            <w:noWrap/>
            <w:hideMark/>
          </w:tcPr>
          <w:p w14:paraId="604C2DB2" w14:textId="7B5886F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1.11</w:t>
            </w:r>
          </w:p>
        </w:tc>
        <w:tc>
          <w:tcPr>
            <w:tcW w:w="0" w:type="auto"/>
            <w:noWrap/>
            <w:hideMark/>
          </w:tcPr>
          <w:p w14:paraId="6581E5B8" w14:textId="0E3E781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1.03, 1.20</w:t>
            </w:r>
          </w:p>
        </w:tc>
        <w:tc>
          <w:tcPr>
            <w:tcW w:w="0" w:type="auto"/>
            <w:noWrap/>
            <w:hideMark/>
          </w:tcPr>
          <w:p w14:paraId="4356BECD" w14:textId="0D91D36A" w:rsidR="00CA1341" w:rsidRPr="00A05C82" w:rsidRDefault="00CA1341" w:rsidP="00CA1341">
            <w:pPr>
              <w:contextualSpacing/>
              <w:rPr>
                <w:rFonts w:eastAsia="Arial" w:cs="Arial"/>
                <w:b/>
                <w:bCs/>
                <w:color w:val="000000"/>
                <w:sz w:val="18"/>
                <w:szCs w:val="18"/>
                <w:lang w:eastAsia="en-ZA"/>
              </w:rPr>
            </w:pPr>
            <w:commentRangeStart w:id="2120"/>
            <w:r w:rsidRPr="00A05C82">
              <w:rPr>
                <w:rFonts w:ascii="Arial" w:eastAsia="Arial" w:hAnsi="Arial" w:cs="Arial"/>
                <w:b/>
                <w:bCs/>
                <w:color w:val="000000"/>
                <w:sz w:val="18"/>
                <w:szCs w:val="18"/>
                <w:lang w:eastAsia="en-ZA"/>
              </w:rPr>
              <w:t>0.005</w:t>
            </w:r>
            <w:commentRangeEnd w:id="2120"/>
            <w:r w:rsidR="00E2154C">
              <w:rPr>
                <w:rStyle w:val="CommentReference"/>
                <w:rFonts w:ascii="Arial" w:hAnsi="Arial"/>
              </w:rPr>
              <w:commentReference w:id="2120"/>
            </w:r>
          </w:p>
        </w:tc>
      </w:tr>
      <w:tr w:rsidR="007400DA" w:rsidRPr="000D3651" w14:paraId="29A49619"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5B20628D"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Stimulated cortisol</w:t>
            </w:r>
          </w:p>
        </w:tc>
        <w:tc>
          <w:tcPr>
            <w:tcW w:w="655" w:type="dxa"/>
            <w:noWrap/>
            <w:hideMark/>
          </w:tcPr>
          <w:p w14:paraId="0471B2D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hideMark/>
          </w:tcPr>
          <w:p w14:paraId="18E5852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1.00, 1.00</w:t>
            </w:r>
          </w:p>
        </w:tc>
        <w:tc>
          <w:tcPr>
            <w:tcW w:w="0" w:type="auto"/>
            <w:noWrap/>
            <w:hideMark/>
          </w:tcPr>
          <w:p w14:paraId="38319D0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&gt;0.9</w:t>
            </w:r>
          </w:p>
        </w:tc>
        <w:tc>
          <w:tcPr>
            <w:tcW w:w="0" w:type="auto"/>
            <w:noWrap/>
            <w:hideMark/>
          </w:tcPr>
          <w:p w14:paraId="6262056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5766E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7076AD" w14:textId="77777777" w:rsidR="004C2BD9" w:rsidRPr="00972BB9" w:rsidRDefault="004C2BD9" w:rsidP="001C0071">
            <w:pPr>
              <w:contextualSpacing/>
              <w:rPr>
                <w:rFonts w:eastAsia="Arial" w:cs="Arial"/>
                <w:color w:val="000000"/>
                <w:sz w:val="18"/>
                <w:szCs w:val="18"/>
                <w:lang w:eastAsia="en-ZA"/>
              </w:rPr>
            </w:pPr>
          </w:p>
        </w:tc>
      </w:tr>
      <w:tr w:rsidR="000D3651" w:rsidRPr="000D3651" w14:paraId="50461ADC" w14:textId="77777777" w:rsidTr="000D3651">
        <w:trPr>
          <w:trHeight w:val="300"/>
        </w:trPr>
        <w:tc>
          <w:tcPr>
            <w:tcW w:w="2552" w:type="dxa"/>
            <w:noWrap/>
            <w:hideMark/>
          </w:tcPr>
          <w:p w14:paraId="2A1F0FB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ACTH</w:t>
            </w:r>
          </w:p>
        </w:tc>
        <w:tc>
          <w:tcPr>
            <w:tcW w:w="655" w:type="dxa"/>
            <w:noWrap/>
            <w:hideMark/>
          </w:tcPr>
          <w:p w14:paraId="04AB39D3" w14:textId="7F30CBC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42</w:t>
            </w:r>
          </w:p>
        </w:tc>
        <w:tc>
          <w:tcPr>
            <w:tcW w:w="0" w:type="auto"/>
            <w:noWrap/>
            <w:hideMark/>
          </w:tcPr>
          <w:p w14:paraId="37D612AB" w14:textId="07905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w:t>
            </w:r>
            <w:r w:rsidR="00C7689B">
              <w:rPr>
                <w:rFonts w:eastAsia="Arial" w:cs="Arial"/>
                <w:color w:val="000000"/>
                <w:sz w:val="18"/>
                <w:szCs w:val="18"/>
                <w:lang w:eastAsia="en-ZA"/>
              </w:rPr>
              <w:t>19</w:t>
            </w:r>
            <w:r w:rsidRPr="00A57124">
              <w:rPr>
                <w:rFonts w:eastAsia="Arial" w:cs="Arial"/>
                <w:color w:val="000000"/>
                <w:sz w:val="18"/>
                <w:szCs w:val="18"/>
                <w:lang w:eastAsia="en-ZA"/>
              </w:rPr>
              <w:t>, 1.</w:t>
            </w:r>
            <w:r w:rsidR="00C7689B">
              <w:rPr>
                <w:rFonts w:eastAsia="Arial" w:cs="Arial"/>
                <w:color w:val="000000"/>
                <w:sz w:val="18"/>
                <w:szCs w:val="18"/>
                <w:lang w:eastAsia="en-ZA"/>
              </w:rPr>
              <w:t>70</w:t>
            </w:r>
          </w:p>
        </w:tc>
        <w:tc>
          <w:tcPr>
            <w:tcW w:w="0" w:type="auto"/>
            <w:noWrap/>
            <w:hideMark/>
          </w:tcPr>
          <w:p w14:paraId="2A96FABF"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&lt;0.001</w:t>
            </w:r>
          </w:p>
        </w:tc>
        <w:tc>
          <w:tcPr>
            <w:tcW w:w="0" w:type="auto"/>
            <w:noWrap/>
            <w:hideMark/>
          </w:tcPr>
          <w:p w14:paraId="7D1E35F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B08667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C4FF69D" w14:textId="77777777" w:rsidR="004C2BD9" w:rsidRPr="00972BB9" w:rsidRDefault="004C2BD9" w:rsidP="001C0071">
            <w:pPr>
              <w:contextualSpacing/>
              <w:rPr>
                <w:rFonts w:eastAsia="Arial" w:cs="Arial"/>
                <w:color w:val="000000"/>
                <w:sz w:val="18"/>
                <w:szCs w:val="18"/>
                <w:lang w:eastAsia="en-ZA"/>
              </w:rPr>
            </w:pPr>
          </w:p>
        </w:tc>
      </w:tr>
      <w:tr w:rsidR="007400DA" w:rsidRPr="000D3651" w14:paraId="63D48AC4"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2C8146FD" w14:textId="449BF4ED"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systolic</w:t>
            </w:r>
          </w:p>
        </w:tc>
        <w:tc>
          <w:tcPr>
            <w:tcW w:w="655" w:type="dxa"/>
            <w:noWrap/>
          </w:tcPr>
          <w:p w14:paraId="768D12F3" w14:textId="2E3BBBA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tcPr>
          <w:p w14:paraId="1D1CF994" w14:textId="1B0BC971"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0.98, 1.01</w:t>
            </w:r>
          </w:p>
        </w:tc>
        <w:tc>
          <w:tcPr>
            <w:tcW w:w="0" w:type="auto"/>
            <w:noWrap/>
          </w:tcPr>
          <w:p w14:paraId="7B9F5BA2" w14:textId="30392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0.3</w:t>
            </w:r>
          </w:p>
        </w:tc>
        <w:tc>
          <w:tcPr>
            <w:tcW w:w="0" w:type="auto"/>
            <w:noWrap/>
            <w:hideMark/>
          </w:tcPr>
          <w:p w14:paraId="2B8B50E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AAAD1D5"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2640A927" w14:textId="77777777" w:rsidR="004C2BD9" w:rsidRPr="00972BB9" w:rsidRDefault="004C2BD9" w:rsidP="001C0071">
            <w:pPr>
              <w:contextualSpacing/>
              <w:rPr>
                <w:rFonts w:eastAsia="Arial" w:cs="Arial"/>
                <w:color w:val="000000"/>
                <w:sz w:val="18"/>
                <w:szCs w:val="18"/>
                <w:lang w:eastAsia="en-ZA"/>
              </w:rPr>
            </w:pPr>
          </w:p>
        </w:tc>
      </w:tr>
      <w:tr w:rsidR="000D3651" w:rsidRPr="000D3651" w14:paraId="187076BF" w14:textId="77777777" w:rsidTr="000D3651">
        <w:trPr>
          <w:trHeight w:val="300"/>
        </w:trPr>
        <w:tc>
          <w:tcPr>
            <w:tcW w:w="2552" w:type="dxa"/>
            <w:noWrap/>
          </w:tcPr>
          <w:p w14:paraId="6BDC732B" w14:textId="31D37ED2"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BP diastolic</w:t>
            </w:r>
          </w:p>
        </w:tc>
        <w:tc>
          <w:tcPr>
            <w:tcW w:w="655" w:type="dxa"/>
            <w:noWrap/>
          </w:tcPr>
          <w:p w14:paraId="033B1D07" w14:textId="32D1B3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1.02</w:t>
            </w:r>
          </w:p>
        </w:tc>
        <w:tc>
          <w:tcPr>
            <w:tcW w:w="0" w:type="auto"/>
            <w:noWrap/>
          </w:tcPr>
          <w:p w14:paraId="0DD5584F" w14:textId="37AE3FC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1.00, 1.03</w:t>
            </w:r>
          </w:p>
        </w:tc>
        <w:tc>
          <w:tcPr>
            <w:tcW w:w="0" w:type="auto"/>
            <w:noWrap/>
          </w:tcPr>
          <w:p w14:paraId="4CA97C1C" w14:textId="2E1005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0.066</w:t>
            </w:r>
          </w:p>
        </w:tc>
        <w:tc>
          <w:tcPr>
            <w:tcW w:w="0" w:type="auto"/>
            <w:noWrap/>
            <w:hideMark/>
          </w:tcPr>
          <w:p w14:paraId="1D0B0B8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BC4F2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D928A7D" w14:textId="77777777" w:rsidR="004C2BD9" w:rsidRPr="00972BB9" w:rsidRDefault="004C2BD9" w:rsidP="001C0071">
            <w:pPr>
              <w:contextualSpacing/>
              <w:rPr>
                <w:rFonts w:eastAsia="Arial" w:cs="Arial"/>
                <w:color w:val="000000"/>
                <w:sz w:val="18"/>
                <w:szCs w:val="18"/>
                <w:lang w:eastAsia="en-ZA"/>
              </w:rPr>
            </w:pPr>
          </w:p>
        </w:tc>
      </w:tr>
      <w:tr w:rsidR="007400DA" w:rsidRPr="000D3651" w14:paraId="6FF2844A"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D88447F"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incremental cortisol</w:t>
            </w:r>
          </w:p>
        </w:tc>
        <w:tc>
          <w:tcPr>
            <w:tcW w:w="655" w:type="dxa"/>
            <w:noWrap/>
            <w:hideMark/>
          </w:tcPr>
          <w:p w14:paraId="5FB87E12" w14:textId="621E8BDD" w:rsidR="004C2BD9" w:rsidRPr="00A57124" w:rsidRDefault="00C7689B" w:rsidP="001C0071">
            <w:pPr>
              <w:contextualSpacing/>
              <w:rPr>
                <w:rFonts w:eastAsia="Times New Roman" w:cs="Arial"/>
                <w:color w:val="000000"/>
                <w:sz w:val="18"/>
                <w:szCs w:val="18"/>
                <w:lang w:val="en-ZA" w:eastAsia="en-ZA"/>
              </w:rPr>
            </w:pPr>
            <w:r>
              <w:rPr>
                <w:rFonts w:eastAsia="Arial" w:cs="Arial"/>
                <w:color w:val="000000"/>
                <w:sz w:val="18"/>
                <w:szCs w:val="18"/>
                <w:lang w:eastAsia="en-ZA"/>
              </w:rPr>
              <w:t>0.85</w:t>
            </w:r>
          </w:p>
        </w:tc>
        <w:tc>
          <w:tcPr>
            <w:tcW w:w="0" w:type="auto"/>
            <w:noWrap/>
            <w:hideMark/>
          </w:tcPr>
          <w:p w14:paraId="43C972BF" w14:textId="19BE91D5"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w:t>
            </w:r>
            <w:r w:rsidR="00C7689B">
              <w:rPr>
                <w:rFonts w:eastAsia="Arial" w:cs="Arial"/>
                <w:color w:val="000000"/>
                <w:sz w:val="18"/>
                <w:szCs w:val="18"/>
                <w:lang w:eastAsia="en-ZA"/>
              </w:rPr>
              <w:t>73</w:t>
            </w:r>
            <w:r w:rsidRPr="00A57124">
              <w:rPr>
                <w:rFonts w:eastAsia="Arial" w:cs="Arial"/>
                <w:color w:val="000000"/>
                <w:sz w:val="18"/>
                <w:szCs w:val="18"/>
                <w:lang w:eastAsia="en-ZA"/>
              </w:rPr>
              <w:t xml:space="preserve">, </w:t>
            </w:r>
            <w:r w:rsidR="00C7689B">
              <w:rPr>
                <w:rFonts w:eastAsia="Arial" w:cs="Arial"/>
                <w:color w:val="000000"/>
                <w:sz w:val="18"/>
                <w:szCs w:val="18"/>
                <w:lang w:eastAsia="en-ZA"/>
              </w:rPr>
              <w:t>0.99</w:t>
            </w:r>
          </w:p>
        </w:tc>
        <w:tc>
          <w:tcPr>
            <w:tcW w:w="0" w:type="auto"/>
            <w:noWrap/>
            <w:hideMark/>
          </w:tcPr>
          <w:p w14:paraId="2243ED0B"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0.032</w:t>
            </w:r>
          </w:p>
        </w:tc>
        <w:tc>
          <w:tcPr>
            <w:tcW w:w="0" w:type="auto"/>
            <w:noWrap/>
            <w:hideMark/>
          </w:tcPr>
          <w:p w14:paraId="22E988CD"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7431F71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BE1064C" w14:textId="77777777" w:rsidR="004C2BD9" w:rsidRPr="00972BB9" w:rsidRDefault="004C2BD9" w:rsidP="001C0071">
            <w:pPr>
              <w:contextualSpacing/>
              <w:rPr>
                <w:rFonts w:eastAsia="Arial" w:cs="Arial"/>
                <w:color w:val="000000"/>
                <w:sz w:val="18"/>
                <w:szCs w:val="18"/>
                <w:lang w:eastAsia="en-ZA"/>
              </w:rPr>
            </w:pPr>
          </w:p>
        </w:tc>
      </w:tr>
      <w:tr w:rsidR="000D3651" w:rsidRPr="000D3651" w14:paraId="31457B29" w14:textId="77777777" w:rsidTr="000D3651">
        <w:trPr>
          <w:trHeight w:val="300"/>
        </w:trPr>
        <w:tc>
          <w:tcPr>
            <w:tcW w:w="2552" w:type="dxa"/>
            <w:noWrap/>
          </w:tcPr>
          <w:p w14:paraId="45CA0AC9" w14:textId="41624F7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Heart rate</w:t>
            </w:r>
          </w:p>
        </w:tc>
        <w:tc>
          <w:tcPr>
            <w:tcW w:w="655" w:type="dxa"/>
            <w:noWrap/>
          </w:tcPr>
          <w:p w14:paraId="730C9D41" w14:textId="377FEADF"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1.00</w:t>
            </w:r>
          </w:p>
        </w:tc>
        <w:tc>
          <w:tcPr>
            <w:tcW w:w="0" w:type="auto"/>
            <w:noWrap/>
          </w:tcPr>
          <w:p w14:paraId="45F9B775" w14:textId="648E05C3"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0.99, 1.02</w:t>
            </w:r>
          </w:p>
        </w:tc>
        <w:tc>
          <w:tcPr>
            <w:tcW w:w="0" w:type="auto"/>
            <w:noWrap/>
          </w:tcPr>
          <w:p w14:paraId="17FFCC43" w14:textId="7F61C34B"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w:t>
            </w:r>
          </w:p>
        </w:tc>
        <w:tc>
          <w:tcPr>
            <w:tcW w:w="0" w:type="auto"/>
            <w:noWrap/>
            <w:hideMark/>
          </w:tcPr>
          <w:p w14:paraId="4B4BE82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A14FFE6"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2A9E016" w14:textId="77777777" w:rsidR="004C2BD9" w:rsidRPr="00972BB9" w:rsidRDefault="004C2BD9" w:rsidP="001C0071">
            <w:pPr>
              <w:contextualSpacing/>
              <w:rPr>
                <w:rFonts w:eastAsia="Arial" w:cs="Arial"/>
                <w:color w:val="000000"/>
                <w:sz w:val="18"/>
                <w:szCs w:val="18"/>
                <w:lang w:eastAsia="en-ZA"/>
              </w:rPr>
            </w:pPr>
          </w:p>
        </w:tc>
      </w:tr>
      <w:tr w:rsidR="007400DA" w:rsidRPr="000D3651" w14:paraId="47D72F7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51928EDD" w14:textId="3E929C1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Hypotension</w:t>
            </w:r>
          </w:p>
        </w:tc>
        <w:tc>
          <w:tcPr>
            <w:tcW w:w="655" w:type="dxa"/>
            <w:noWrap/>
          </w:tcPr>
          <w:p w14:paraId="7E7F8C3F" w14:textId="7D68F52C"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1.25</w:t>
            </w:r>
          </w:p>
        </w:tc>
        <w:tc>
          <w:tcPr>
            <w:tcW w:w="0" w:type="auto"/>
            <w:noWrap/>
          </w:tcPr>
          <w:p w14:paraId="7E345687" w14:textId="6294B17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0.57, 2.75</w:t>
            </w:r>
          </w:p>
        </w:tc>
        <w:tc>
          <w:tcPr>
            <w:tcW w:w="0" w:type="auto"/>
            <w:noWrap/>
          </w:tcPr>
          <w:p w14:paraId="38E86CCF" w14:textId="738F7BF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0.6</w:t>
            </w:r>
          </w:p>
        </w:tc>
        <w:tc>
          <w:tcPr>
            <w:tcW w:w="0" w:type="auto"/>
            <w:noWrap/>
            <w:hideMark/>
          </w:tcPr>
          <w:p w14:paraId="47A30D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53A785C"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F283A10" w14:textId="77777777" w:rsidR="004C2BD9" w:rsidRPr="00972BB9" w:rsidRDefault="004C2BD9" w:rsidP="001C0071">
            <w:pPr>
              <w:contextualSpacing/>
              <w:rPr>
                <w:rFonts w:eastAsia="Arial" w:cs="Arial"/>
                <w:color w:val="000000"/>
                <w:sz w:val="18"/>
                <w:szCs w:val="18"/>
                <w:lang w:eastAsia="en-ZA"/>
              </w:rPr>
            </w:pPr>
          </w:p>
        </w:tc>
      </w:tr>
      <w:tr w:rsidR="000D3651" w:rsidRPr="000D3651" w14:paraId="0A7A700A" w14:textId="77777777" w:rsidTr="000D3651">
        <w:trPr>
          <w:trHeight w:val="300"/>
        </w:trPr>
        <w:tc>
          <w:tcPr>
            <w:tcW w:w="2552" w:type="dxa"/>
            <w:noWrap/>
          </w:tcPr>
          <w:p w14:paraId="2545D788" w14:textId="78BF1EAE"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Weakness</w:t>
            </w:r>
          </w:p>
        </w:tc>
        <w:tc>
          <w:tcPr>
            <w:tcW w:w="655" w:type="dxa"/>
            <w:noWrap/>
          </w:tcPr>
          <w:p w14:paraId="036A3F52" w14:textId="7674C53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1.78</w:t>
            </w:r>
          </w:p>
        </w:tc>
        <w:tc>
          <w:tcPr>
            <w:tcW w:w="0" w:type="auto"/>
            <w:noWrap/>
          </w:tcPr>
          <w:p w14:paraId="1E0BE822" w14:textId="3997250A"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0.77, 4.12</w:t>
            </w:r>
          </w:p>
        </w:tc>
        <w:tc>
          <w:tcPr>
            <w:tcW w:w="0" w:type="auto"/>
            <w:noWrap/>
          </w:tcPr>
          <w:p w14:paraId="49D534CC" w14:textId="197BB33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135744C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5F6A23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BA17F6" w14:textId="77777777" w:rsidR="004C2BD9" w:rsidRPr="00972BB9" w:rsidRDefault="004C2BD9" w:rsidP="001C0071">
            <w:pPr>
              <w:contextualSpacing/>
              <w:rPr>
                <w:rFonts w:eastAsia="Arial" w:cs="Arial"/>
                <w:color w:val="000000"/>
                <w:sz w:val="18"/>
                <w:szCs w:val="18"/>
                <w:lang w:eastAsia="en-ZA"/>
              </w:rPr>
            </w:pPr>
          </w:p>
        </w:tc>
      </w:tr>
      <w:tr w:rsidR="007400DA" w:rsidRPr="000D3651" w14:paraId="7D90B30B"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tcPr>
          <w:p w14:paraId="1628F3AC" w14:textId="45BA61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Tiredness</w:t>
            </w:r>
          </w:p>
        </w:tc>
        <w:tc>
          <w:tcPr>
            <w:tcW w:w="655" w:type="dxa"/>
            <w:noWrap/>
          </w:tcPr>
          <w:p w14:paraId="3C18BE43" w14:textId="66CC4686"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2.67</w:t>
            </w:r>
          </w:p>
        </w:tc>
        <w:tc>
          <w:tcPr>
            <w:tcW w:w="0" w:type="auto"/>
            <w:noWrap/>
          </w:tcPr>
          <w:p w14:paraId="1C47F3B2" w14:textId="0B80C9D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0.97, 7.35</w:t>
            </w:r>
          </w:p>
        </w:tc>
        <w:tc>
          <w:tcPr>
            <w:tcW w:w="0" w:type="auto"/>
            <w:noWrap/>
          </w:tcPr>
          <w:p w14:paraId="0F5CC7F6" w14:textId="5708E688"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0.057</w:t>
            </w:r>
          </w:p>
        </w:tc>
        <w:tc>
          <w:tcPr>
            <w:tcW w:w="0" w:type="auto"/>
            <w:noWrap/>
            <w:hideMark/>
          </w:tcPr>
          <w:p w14:paraId="756FE9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614E8840"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CCDD831" w14:textId="77777777" w:rsidR="004C2BD9" w:rsidRPr="00972BB9" w:rsidRDefault="004C2BD9" w:rsidP="001C0071">
            <w:pPr>
              <w:contextualSpacing/>
              <w:rPr>
                <w:rFonts w:eastAsia="Arial" w:cs="Arial"/>
                <w:color w:val="000000"/>
                <w:sz w:val="18"/>
                <w:szCs w:val="18"/>
                <w:lang w:eastAsia="en-ZA"/>
              </w:rPr>
            </w:pPr>
          </w:p>
        </w:tc>
      </w:tr>
      <w:tr w:rsidR="000D3651" w:rsidRPr="000D3651" w14:paraId="271F0A20" w14:textId="77777777" w:rsidTr="000D3651">
        <w:trPr>
          <w:trHeight w:val="300"/>
        </w:trPr>
        <w:tc>
          <w:tcPr>
            <w:tcW w:w="2552" w:type="dxa"/>
            <w:noWrap/>
            <w:hideMark/>
          </w:tcPr>
          <w:p w14:paraId="3331B06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Poor appetite</w:t>
            </w:r>
          </w:p>
        </w:tc>
        <w:tc>
          <w:tcPr>
            <w:tcW w:w="655" w:type="dxa"/>
            <w:noWrap/>
            <w:hideMark/>
          </w:tcPr>
          <w:p w14:paraId="1449E9C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2.66</w:t>
            </w:r>
          </w:p>
        </w:tc>
        <w:tc>
          <w:tcPr>
            <w:tcW w:w="0" w:type="auto"/>
            <w:noWrap/>
            <w:hideMark/>
          </w:tcPr>
          <w:p w14:paraId="729AB9F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1.21, 5.83</w:t>
            </w:r>
          </w:p>
        </w:tc>
        <w:tc>
          <w:tcPr>
            <w:tcW w:w="0" w:type="auto"/>
            <w:noWrap/>
            <w:hideMark/>
          </w:tcPr>
          <w:p w14:paraId="34DCC219"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0.015</w:t>
            </w:r>
          </w:p>
        </w:tc>
        <w:tc>
          <w:tcPr>
            <w:tcW w:w="0" w:type="auto"/>
            <w:noWrap/>
            <w:hideMark/>
          </w:tcPr>
          <w:p w14:paraId="140F07A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FA68CCF"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3749892" w14:textId="77777777" w:rsidR="004C2BD9" w:rsidRPr="00972BB9" w:rsidRDefault="004C2BD9" w:rsidP="001C0071">
            <w:pPr>
              <w:contextualSpacing/>
              <w:rPr>
                <w:rFonts w:eastAsia="Arial" w:cs="Arial"/>
                <w:color w:val="000000"/>
                <w:sz w:val="18"/>
                <w:szCs w:val="18"/>
                <w:lang w:eastAsia="en-ZA"/>
              </w:rPr>
            </w:pPr>
          </w:p>
        </w:tc>
      </w:tr>
      <w:tr w:rsidR="007400DA" w:rsidRPr="000D3651" w14:paraId="0EFCE040"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7C984BD8"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Nausea</w:t>
            </w:r>
          </w:p>
        </w:tc>
        <w:tc>
          <w:tcPr>
            <w:tcW w:w="655" w:type="dxa"/>
            <w:noWrap/>
            <w:hideMark/>
          </w:tcPr>
          <w:p w14:paraId="79A28A90"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1.73</w:t>
            </w:r>
          </w:p>
        </w:tc>
        <w:tc>
          <w:tcPr>
            <w:tcW w:w="0" w:type="auto"/>
            <w:noWrap/>
            <w:hideMark/>
          </w:tcPr>
          <w:p w14:paraId="6BAAA222"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1.03, 2.89</w:t>
            </w:r>
          </w:p>
        </w:tc>
        <w:tc>
          <w:tcPr>
            <w:tcW w:w="0" w:type="auto"/>
            <w:noWrap/>
            <w:hideMark/>
          </w:tcPr>
          <w:p w14:paraId="0C1ADAE1"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0.038</w:t>
            </w:r>
          </w:p>
        </w:tc>
        <w:tc>
          <w:tcPr>
            <w:tcW w:w="0" w:type="auto"/>
            <w:noWrap/>
            <w:hideMark/>
          </w:tcPr>
          <w:p w14:paraId="7D4BAC32"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B19FEC9"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0F505258" w14:textId="77777777" w:rsidR="004C2BD9" w:rsidRPr="00972BB9" w:rsidRDefault="004C2BD9" w:rsidP="001C0071">
            <w:pPr>
              <w:contextualSpacing/>
              <w:rPr>
                <w:rFonts w:eastAsia="Arial" w:cs="Arial"/>
                <w:color w:val="000000"/>
                <w:sz w:val="18"/>
                <w:szCs w:val="18"/>
                <w:lang w:eastAsia="en-ZA"/>
              </w:rPr>
            </w:pPr>
          </w:p>
        </w:tc>
      </w:tr>
      <w:tr w:rsidR="00972BB9" w:rsidRPr="000D3651" w14:paraId="746C84F2" w14:textId="77777777" w:rsidTr="000D3651">
        <w:trPr>
          <w:trHeight w:val="300"/>
        </w:trPr>
        <w:tc>
          <w:tcPr>
            <w:tcW w:w="2552" w:type="dxa"/>
            <w:noWrap/>
            <w:hideMark/>
          </w:tcPr>
          <w:p w14:paraId="36F3A11B"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Liking for salt</w:t>
            </w:r>
          </w:p>
        </w:tc>
        <w:tc>
          <w:tcPr>
            <w:tcW w:w="655" w:type="dxa"/>
            <w:noWrap/>
            <w:hideMark/>
          </w:tcPr>
          <w:p w14:paraId="3B785709"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1.69</w:t>
            </w:r>
          </w:p>
        </w:tc>
        <w:tc>
          <w:tcPr>
            <w:tcW w:w="0" w:type="auto"/>
            <w:noWrap/>
            <w:hideMark/>
          </w:tcPr>
          <w:p w14:paraId="12AFC00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1.01, 2.83</w:t>
            </w:r>
          </w:p>
        </w:tc>
        <w:tc>
          <w:tcPr>
            <w:tcW w:w="0" w:type="auto"/>
            <w:noWrap/>
            <w:hideMark/>
          </w:tcPr>
          <w:p w14:paraId="7B66722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0.046</w:t>
            </w:r>
          </w:p>
        </w:tc>
        <w:tc>
          <w:tcPr>
            <w:tcW w:w="0" w:type="auto"/>
            <w:noWrap/>
            <w:hideMark/>
          </w:tcPr>
          <w:p w14:paraId="2436496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51AB3C1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12D8E0F" w14:textId="77777777" w:rsidR="004C2BD9" w:rsidRPr="00972BB9" w:rsidRDefault="004C2BD9" w:rsidP="001C0071">
            <w:pPr>
              <w:contextualSpacing/>
              <w:rPr>
                <w:rFonts w:eastAsia="Arial" w:cs="Arial"/>
                <w:color w:val="000000"/>
                <w:sz w:val="18"/>
                <w:szCs w:val="18"/>
                <w:lang w:eastAsia="en-ZA"/>
              </w:rPr>
            </w:pPr>
          </w:p>
        </w:tc>
      </w:tr>
      <w:tr w:rsidR="000D3651" w:rsidRPr="000D3651" w14:paraId="4B870BAE"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25B8DF3C"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Loss of axillary and pubic hair</w:t>
            </w:r>
          </w:p>
        </w:tc>
        <w:tc>
          <w:tcPr>
            <w:tcW w:w="655" w:type="dxa"/>
            <w:noWrap/>
            <w:hideMark/>
          </w:tcPr>
          <w:p w14:paraId="4058BC24"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2.62</w:t>
            </w:r>
          </w:p>
        </w:tc>
        <w:tc>
          <w:tcPr>
            <w:tcW w:w="0" w:type="auto"/>
            <w:noWrap/>
            <w:hideMark/>
          </w:tcPr>
          <w:p w14:paraId="27368586"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1.32, 5.18</w:t>
            </w:r>
          </w:p>
        </w:tc>
        <w:tc>
          <w:tcPr>
            <w:tcW w:w="0" w:type="auto"/>
            <w:noWrap/>
            <w:hideMark/>
          </w:tcPr>
          <w:p w14:paraId="71AD345A"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0.006</w:t>
            </w:r>
          </w:p>
        </w:tc>
        <w:tc>
          <w:tcPr>
            <w:tcW w:w="0" w:type="auto"/>
            <w:noWrap/>
            <w:hideMark/>
          </w:tcPr>
          <w:p w14:paraId="1CBE5643"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4CFFFBAA"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36692DC" w14:textId="77777777" w:rsidR="004C2BD9" w:rsidRPr="00972BB9" w:rsidRDefault="004C2BD9" w:rsidP="001C0071">
            <w:pPr>
              <w:contextualSpacing/>
              <w:rPr>
                <w:rFonts w:eastAsia="Arial" w:cs="Arial"/>
                <w:color w:val="000000"/>
                <w:sz w:val="18"/>
                <w:szCs w:val="18"/>
                <w:lang w:eastAsia="en-ZA"/>
              </w:rPr>
            </w:pPr>
          </w:p>
        </w:tc>
      </w:tr>
      <w:tr w:rsidR="00972BB9" w:rsidRPr="000D3651" w14:paraId="52272A97" w14:textId="77777777" w:rsidTr="000D3651">
        <w:trPr>
          <w:trHeight w:val="300"/>
        </w:trPr>
        <w:tc>
          <w:tcPr>
            <w:tcW w:w="2552" w:type="dxa"/>
            <w:noWrap/>
            <w:hideMark/>
          </w:tcPr>
          <w:p w14:paraId="0603E8F4"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Cryptococcus neoformans</w:t>
            </w:r>
          </w:p>
        </w:tc>
        <w:tc>
          <w:tcPr>
            <w:tcW w:w="655" w:type="dxa"/>
            <w:noWrap/>
            <w:hideMark/>
          </w:tcPr>
          <w:p w14:paraId="5F0C93E8"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1.82</w:t>
            </w:r>
          </w:p>
        </w:tc>
        <w:tc>
          <w:tcPr>
            <w:tcW w:w="0" w:type="auto"/>
            <w:noWrap/>
            <w:hideMark/>
          </w:tcPr>
          <w:p w14:paraId="00931F2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0.78, 4.21</w:t>
            </w:r>
          </w:p>
        </w:tc>
        <w:tc>
          <w:tcPr>
            <w:tcW w:w="0" w:type="auto"/>
            <w:noWrap/>
            <w:hideMark/>
          </w:tcPr>
          <w:p w14:paraId="271DBB0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3A9DFD47" w14:textId="68EB1BBF"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1.52</w:t>
            </w:r>
          </w:p>
        </w:tc>
        <w:tc>
          <w:tcPr>
            <w:tcW w:w="0" w:type="auto"/>
            <w:noWrap/>
            <w:hideMark/>
          </w:tcPr>
          <w:p w14:paraId="5A0A4F11" w14:textId="1E946467"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0.61, 3.75</w:t>
            </w:r>
          </w:p>
        </w:tc>
        <w:tc>
          <w:tcPr>
            <w:tcW w:w="0" w:type="auto"/>
            <w:noWrap/>
            <w:hideMark/>
          </w:tcPr>
          <w:p w14:paraId="58881F3C" w14:textId="3DDC7A1E"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0.4</w:t>
            </w:r>
          </w:p>
        </w:tc>
      </w:tr>
      <w:tr w:rsidR="00972BB9" w:rsidRPr="000D3651" w14:paraId="2F1C1867"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30BB8848" w14:textId="30032C19"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P</w:t>
            </w:r>
            <w:r w:rsidR="00D34684" w:rsidRPr="00A57124">
              <w:rPr>
                <w:rFonts w:eastAsia="Arial" w:cs="Arial"/>
                <w:color w:val="000000"/>
                <w:sz w:val="18"/>
                <w:szCs w:val="18"/>
                <w:lang w:eastAsia="en-ZA"/>
              </w:rPr>
              <w:t xml:space="preserve">neumocystis </w:t>
            </w:r>
            <w:proofErr w:type="spellStart"/>
            <w:r w:rsidR="00D34684" w:rsidRPr="00A57124">
              <w:rPr>
                <w:rFonts w:eastAsia="Arial" w:cs="Arial"/>
                <w:color w:val="000000"/>
                <w:sz w:val="18"/>
                <w:szCs w:val="18"/>
                <w:lang w:eastAsia="en-ZA"/>
              </w:rPr>
              <w:t>Jiroveci</w:t>
            </w:r>
            <w:proofErr w:type="spellEnd"/>
            <w:r w:rsidR="00D34684" w:rsidRPr="00A57124">
              <w:rPr>
                <w:rFonts w:eastAsia="Arial" w:cs="Arial"/>
                <w:color w:val="000000"/>
                <w:sz w:val="18"/>
                <w:szCs w:val="18"/>
                <w:lang w:eastAsia="en-ZA"/>
              </w:rPr>
              <w:t xml:space="preserve"> Pneumonia</w:t>
            </w:r>
          </w:p>
        </w:tc>
        <w:tc>
          <w:tcPr>
            <w:tcW w:w="655" w:type="dxa"/>
            <w:noWrap/>
            <w:hideMark/>
          </w:tcPr>
          <w:p w14:paraId="2567EE67"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4.24</w:t>
            </w:r>
          </w:p>
        </w:tc>
        <w:tc>
          <w:tcPr>
            <w:tcW w:w="0" w:type="auto"/>
            <w:noWrap/>
            <w:hideMark/>
          </w:tcPr>
          <w:p w14:paraId="1F319A65" w14:textId="77777777" w:rsidR="004C2BD9" w:rsidRPr="00A57124" w:rsidRDefault="004C2BD9" w:rsidP="001C007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1.04, 17.3</w:t>
            </w:r>
          </w:p>
        </w:tc>
        <w:tc>
          <w:tcPr>
            <w:tcW w:w="0" w:type="auto"/>
            <w:noWrap/>
            <w:hideMark/>
          </w:tcPr>
          <w:p w14:paraId="4CFCD847" w14:textId="77777777" w:rsidR="004C2BD9" w:rsidRPr="00A57124" w:rsidRDefault="004C2BD9" w:rsidP="001C007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0.044</w:t>
            </w:r>
          </w:p>
        </w:tc>
        <w:tc>
          <w:tcPr>
            <w:tcW w:w="0" w:type="auto"/>
            <w:noWrap/>
            <w:hideMark/>
          </w:tcPr>
          <w:p w14:paraId="1B01EF7E"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344D6421" w14:textId="77777777" w:rsidR="004C2BD9" w:rsidRPr="00972BB9" w:rsidRDefault="004C2BD9" w:rsidP="001C0071">
            <w:pPr>
              <w:contextualSpacing/>
              <w:rPr>
                <w:rFonts w:eastAsia="Arial" w:cs="Arial"/>
                <w:color w:val="000000"/>
                <w:sz w:val="18"/>
                <w:szCs w:val="18"/>
                <w:lang w:eastAsia="en-ZA"/>
              </w:rPr>
            </w:pPr>
          </w:p>
        </w:tc>
        <w:tc>
          <w:tcPr>
            <w:tcW w:w="0" w:type="auto"/>
            <w:noWrap/>
            <w:hideMark/>
          </w:tcPr>
          <w:p w14:paraId="1807180A" w14:textId="77777777" w:rsidR="004C2BD9" w:rsidRPr="00972BB9" w:rsidRDefault="004C2BD9" w:rsidP="001C0071">
            <w:pPr>
              <w:contextualSpacing/>
              <w:rPr>
                <w:rFonts w:eastAsia="Arial" w:cs="Arial"/>
                <w:color w:val="000000"/>
                <w:sz w:val="18"/>
                <w:szCs w:val="18"/>
                <w:lang w:eastAsia="en-ZA"/>
              </w:rPr>
            </w:pPr>
          </w:p>
        </w:tc>
      </w:tr>
      <w:tr w:rsidR="00972BB9" w:rsidRPr="000D3651" w14:paraId="69088438" w14:textId="77777777" w:rsidTr="000D3651">
        <w:trPr>
          <w:trHeight w:val="300"/>
        </w:trPr>
        <w:tc>
          <w:tcPr>
            <w:tcW w:w="2552" w:type="dxa"/>
            <w:noWrap/>
            <w:hideMark/>
          </w:tcPr>
          <w:p w14:paraId="63E0EE00"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Viral load</w:t>
            </w:r>
          </w:p>
        </w:tc>
        <w:tc>
          <w:tcPr>
            <w:tcW w:w="655" w:type="dxa"/>
            <w:noWrap/>
            <w:hideMark/>
          </w:tcPr>
          <w:p w14:paraId="471753E3"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1.19</w:t>
            </w:r>
          </w:p>
        </w:tc>
        <w:tc>
          <w:tcPr>
            <w:tcW w:w="0" w:type="auto"/>
            <w:noWrap/>
            <w:hideMark/>
          </w:tcPr>
          <w:p w14:paraId="64F9F5CB"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1.01, 1.41</w:t>
            </w:r>
          </w:p>
        </w:tc>
        <w:tc>
          <w:tcPr>
            <w:tcW w:w="0" w:type="auto"/>
            <w:noWrap/>
            <w:hideMark/>
          </w:tcPr>
          <w:p w14:paraId="64574DC7" w14:textId="77777777" w:rsidR="00CA1341" w:rsidRPr="00A57124" w:rsidRDefault="00CA1341" w:rsidP="00CA1341">
            <w:pPr>
              <w:contextualSpacing/>
              <w:rPr>
                <w:rFonts w:eastAsia="Times New Roman" w:cs="Arial"/>
                <w:b/>
                <w:bCs/>
                <w:color w:val="000000"/>
                <w:sz w:val="18"/>
                <w:szCs w:val="18"/>
                <w:lang w:val="en-ZA" w:eastAsia="en-ZA"/>
              </w:rPr>
            </w:pPr>
            <w:r w:rsidRPr="00A57124">
              <w:rPr>
                <w:rFonts w:eastAsia="Arial" w:cs="Arial"/>
                <w:b/>
                <w:bCs/>
                <w:color w:val="000000"/>
                <w:sz w:val="18"/>
                <w:szCs w:val="18"/>
                <w:lang w:eastAsia="en-ZA"/>
              </w:rPr>
              <w:t>0.036</w:t>
            </w:r>
          </w:p>
        </w:tc>
        <w:tc>
          <w:tcPr>
            <w:tcW w:w="0" w:type="auto"/>
            <w:noWrap/>
            <w:hideMark/>
          </w:tcPr>
          <w:p w14:paraId="044FADC1" w14:textId="4E459B4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1.04</w:t>
            </w:r>
          </w:p>
        </w:tc>
        <w:tc>
          <w:tcPr>
            <w:tcW w:w="0" w:type="auto"/>
            <w:noWrap/>
            <w:hideMark/>
          </w:tcPr>
          <w:p w14:paraId="7FC96C26" w14:textId="5F63C0F9"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0.93, 1.16</w:t>
            </w:r>
          </w:p>
        </w:tc>
        <w:tc>
          <w:tcPr>
            <w:tcW w:w="0" w:type="auto"/>
            <w:noWrap/>
            <w:hideMark/>
          </w:tcPr>
          <w:p w14:paraId="6D46DFFE" w14:textId="10EEEECC"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0.5</w:t>
            </w:r>
          </w:p>
        </w:tc>
      </w:tr>
      <w:tr w:rsidR="00972BB9" w:rsidRPr="000D3651" w14:paraId="162AE28C" w14:textId="77777777" w:rsidTr="000D3651">
        <w:trPr>
          <w:cnfStyle w:val="000000100000" w:firstRow="0" w:lastRow="0" w:firstColumn="0" w:lastColumn="0" w:oddVBand="0" w:evenVBand="0" w:oddHBand="1" w:evenHBand="0" w:firstRowFirstColumn="0" w:firstRowLastColumn="0" w:lastRowFirstColumn="0" w:lastRowLastColumn="0"/>
          <w:trHeight w:val="300"/>
        </w:trPr>
        <w:tc>
          <w:tcPr>
            <w:tcW w:w="2552" w:type="dxa"/>
            <w:noWrap/>
            <w:hideMark/>
          </w:tcPr>
          <w:p w14:paraId="06C5358F"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CD4 count</w:t>
            </w:r>
          </w:p>
        </w:tc>
        <w:tc>
          <w:tcPr>
            <w:tcW w:w="655" w:type="dxa"/>
            <w:noWrap/>
            <w:hideMark/>
          </w:tcPr>
          <w:p w14:paraId="56A460ED"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0.99</w:t>
            </w:r>
          </w:p>
        </w:tc>
        <w:tc>
          <w:tcPr>
            <w:tcW w:w="0" w:type="auto"/>
            <w:noWrap/>
            <w:hideMark/>
          </w:tcPr>
          <w:p w14:paraId="7B2743DA"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0.98, 1.00</w:t>
            </w:r>
          </w:p>
        </w:tc>
        <w:tc>
          <w:tcPr>
            <w:tcW w:w="0" w:type="auto"/>
            <w:noWrap/>
            <w:hideMark/>
          </w:tcPr>
          <w:p w14:paraId="2C6307A5" w14:textId="77777777" w:rsidR="00CA1341" w:rsidRPr="00A57124" w:rsidRDefault="00CA1341" w:rsidP="00CA1341">
            <w:pPr>
              <w:contextualSpacing/>
              <w:rPr>
                <w:rFonts w:eastAsia="Times New Roman" w:cs="Arial"/>
                <w:color w:val="000000"/>
                <w:sz w:val="18"/>
                <w:szCs w:val="18"/>
                <w:lang w:val="en-ZA" w:eastAsia="en-ZA"/>
              </w:rPr>
            </w:pPr>
            <w:r w:rsidRPr="00A57124">
              <w:rPr>
                <w:rFonts w:eastAsia="Arial" w:cs="Arial"/>
                <w:color w:val="000000"/>
                <w:sz w:val="18"/>
                <w:szCs w:val="18"/>
                <w:lang w:eastAsia="en-ZA"/>
              </w:rPr>
              <w:t>0.2</w:t>
            </w:r>
          </w:p>
        </w:tc>
        <w:tc>
          <w:tcPr>
            <w:tcW w:w="0" w:type="auto"/>
            <w:noWrap/>
            <w:hideMark/>
          </w:tcPr>
          <w:p w14:paraId="6E290BBF" w14:textId="394BAF86"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1.00</w:t>
            </w:r>
          </w:p>
        </w:tc>
        <w:tc>
          <w:tcPr>
            <w:tcW w:w="0" w:type="auto"/>
            <w:noWrap/>
            <w:hideMark/>
          </w:tcPr>
          <w:p w14:paraId="37B4912D" w14:textId="27996FFD"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0.99, 1.01</w:t>
            </w:r>
          </w:p>
        </w:tc>
        <w:tc>
          <w:tcPr>
            <w:tcW w:w="0" w:type="auto"/>
            <w:noWrap/>
            <w:hideMark/>
          </w:tcPr>
          <w:p w14:paraId="25324FAE" w14:textId="4469FB40" w:rsidR="00CA1341" w:rsidRPr="00972BB9"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0.8</w:t>
            </w:r>
          </w:p>
        </w:tc>
      </w:tr>
      <w:tr w:rsidR="00972BB9" w:rsidRPr="007C7DE3" w14:paraId="1021ADD0" w14:textId="77777777" w:rsidTr="000D3651">
        <w:trPr>
          <w:trHeight w:val="300"/>
        </w:trPr>
        <w:tc>
          <w:tcPr>
            <w:tcW w:w="2552" w:type="dxa"/>
            <w:noWrap/>
          </w:tcPr>
          <w:p w14:paraId="138EF689" w14:textId="5E788E32" w:rsidR="00CA1341" w:rsidRPr="00A57124" w:rsidRDefault="00CA1341" w:rsidP="00CA1341">
            <w:pPr>
              <w:contextualSpacing/>
              <w:rPr>
                <w:rFonts w:eastAsia="Arial" w:cs="Arial"/>
                <w:color w:val="000000"/>
                <w:sz w:val="18"/>
                <w:szCs w:val="18"/>
                <w:lang w:eastAsia="en-ZA"/>
              </w:rPr>
            </w:pPr>
            <w:bookmarkStart w:id="2121" w:name="_Hlk176173449"/>
            <w:r>
              <w:rPr>
                <w:rFonts w:eastAsia="Arial" w:cs="Arial"/>
                <w:color w:val="000000"/>
                <w:sz w:val="18"/>
                <w:szCs w:val="18"/>
                <w:lang w:eastAsia="en-ZA"/>
              </w:rPr>
              <w:t>Addison’s disease</w:t>
            </w:r>
          </w:p>
        </w:tc>
        <w:tc>
          <w:tcPr>
            <w:tcW w:w="655" w:type="dxa"/>
            <w:noWrap/>
          </w:tcPr>
          <w:p w14:paraId="6E9493C6" w14:textId="5C605B3D"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2.11</w:t>
            </w:r>
          </w:p>
        </w:tc>
        <w:tc>
          <w:tcPr>
            <w:tcW w:w="0" w:type="auto"/>
            <w:noWrap/>
          </w:tcPr>
          <w:p w14:paraId="54F60100" w14:textId="239E983B"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0.91, 4.89</w:t>
            </w:r>
          </w:p>
        </w:tc>
        <w:tc>
          <w:tcPr>
            <w:tcW w:w="0" w:type="auto"/>
            <w:noWrap/>
          </w:tcPr>
          <w:p w14:paraId="7C913064" w14:textId="538D4B60" w:rsidR="00CA1341" w:rsidRPr="00A57124" w:rsidRDefault="00CA1341" w:rsidP="00CA1341">
            <w:pPr>
              <w:contextualSpacing/>
              <w:rPr>
                <w:rFonts w:eastAsia="Arial" w:cs="Arial"/>
                <w:color w:val="000000"/>
                <w:sz w:val="18"/>
                <w:szCs w:val="18"/>
                <w:lang w:eastAsia="en-ZA"/>
              </w:rPr>
            </w:pPr>
            <w:r w:rsidRPr="00CA1341">
              <w:rPr>
                <w:rFonts w:eastAsia="Arial" w:cs="Arial"/>
                <w:color w:val="000000"/>
                <w:sz w:val="18"/>
                <w:szCs w:val="18"/>
                <w:lang w:eastAsia="en-ZA"/>
              </w:rPr>
              <w:t>0.081</w:t>
            </w:r>
          </w:p>
        </w:tc>
        <w:tc>
          <w:tcPr>
            <w:tcW w:w="0" w:type="auto"/>
            <w:noWrap/>
          </w:tcPr>
          <w:p w14:paraId="68FA72E6" w14:textId="3B621E57"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2.86</w:t>
            </w:r>
          </w:p>
        </w:tc>
        <w:tc>
          <w:tcPr>
            <w:tcW w:w="0" w:type="auto"/>
            <w:noWrap/>
          </w:tcPr>
          <w:p w14:paraId="6B16C415" w14:textId="3E32C40D" w:rsidR="00CA1341" w:rsidRPr="00A57124" w:rsidRDefault="00CA1341" w:rsidP="00CA1341">
            <w:pPr>
              <w:contextualSpacing/>
              <w:rPr>
                <w:rFonts w:eastAsia="Arial" w:cs="Arial"/>
                <w:color w:val="000000"/>
                <w:sz w:val="18"/>
                <w:szCs w:val="18"/>
                <w:lang w:eastAsia="en-ZA"/>
              </w:rPr>
            </w:pPr>
            <w:r w:rsidRPr="00972BB9">
              <w:rPr>
                <w:rFonts w:ascii="Arial" w:eastAsia="Arial" w:hAnsi="Arial" w:cs="Arial"/>
                <w:color w:val="000000"/>
                <w:sz w:val="18"/>
                <w:szCs w:val="18"/>
                <w:lang w:eastAsia="en-ZA"/>
              </w:rPr>
              <w:t>1.09, 7.51</w:t>
            </w:r>
          </w:p>
        </w:tc>
        <w:tc>
          <w:tcPr>
            <w:tcW w:w="0" w:type="auto"/>
            <w:noWrap/>
          </w:tcPr>
          <w:p w14:paraId="636D545C" w14:textId="3C97F566" w:rsidR="00CA1341" w:rsidRPr="00A05C82" w:rsidRDefault="00CA1341" w:rsidP="00CA1341">
            <w:pPr>
              <w:contextualSpacing/>
              <w:rPr>
                <w:rFonts w:eastAsia="Arial" w:cs="Arial"/>
                <w:b/>
                <w:bCs/>
                <w:color w:val="000000"/>
                <w:sz w:val="18"/>
                <w:szCs w:val="18"/>
                <w:lang w:eastAsia="en-ZA"/>
              </w:rPr>
            </w:pPr>
            <w:r w:rsidRPr="00A05C82">
              <w:rPr>
                <w:rFonts w:ascii="Arial" w:eastAsia="Arial" w:hAnsi="Arial" w:cs="Arial"/>
                <w:b/>
                <w:bCs/>
                <w:color w:val="000000"/>
                <w:sz w:val="18"/>
                <w:szCs w:val="18"/>
                <w:lang w:eastAsia="en-ZA"/>
              </w:rPr>
              <w:t>0.033</w:t>
            </w:r>
          </w:p>
        </w:tc>
      </w:tr>
    </w:tbl>
    <w:bookmarkEnd w:id="2121"/>
    <w:p w14:paraId="4819FAB2" w14:textId="45743A97" w:rsidR="005772B9" w:rsidRDefault="000D3651" w:rsidP="00315134">
      <w:r w:rsidRPr="00972BB9">
        <w:rPr>
          <w:vertAlign w:val="superscript"/>
        </w:rPr>
        <w:t>1</w:t>
      </w:r>
      <w:r>
        <w:t xml:space="preserve"> </w:t>
      </w:r>
      <w:proofErr w:type="spellStart"/>
      <w:r>
        <w:t>Harzard</w:t>
      </w:r>
      <w:proofErr w:type="spellEnd"/>
      <w:r>
        <w:t xml:space="preserve"> Ratio; </w:t>
      </w:r>
      <w:r w:rsidRPr="00972BB9">
        <w:rPr>
          <w:vertAlign w:val="superscript"/>
        </w:rPr>
        <w:t>2</w:t>
      </w:r>
      <w:r>
        <w:t xml:space="preserve"> 95% Confidence interval; </w:t>
      </w:r>
      <w:r w:rsidRPr="00972BB9">
        <w:rPr>
          <w:vertAlign w:val="superscript"/>
        </w:rPr>
        <w:t>3</w:t>
      </w:r>
      <w:r>
        <w:t xml:space="preserve"> Adjusted </w:t>
      </w:r>
      <w:proofErr w:type="spellStart"/>
      <w:r>
        <w:t>Harzard</w:t>
      </w:r>
      <w:proofErr w:type="spellEnd"/>
      <w:r>
        <w:t xml:space="preserve"> Ratio</w:t>
      </w:r>
    </w:p>
    <w:p w14:paraId="64EF8012" w14:textId="043E1B46" w:rsidR="008D6F24" w:rsidRDefault="00DE5C72" w:rsidP="00953471">
      <w:pPr>
        <w:spacing w:after="0"/>
        <w:rPr>
          <w:b/>
          <w:bCs/>
        </w:rPr>
      </w:pPr>
      <w:r w:rsidRPr="00787F50">
        <w:rPr>
          <w:b/>
          <w:bCs/>
        </w:rPr>
        <w:t>Discussion</w:t>
      </w:r>
    </w:p>
    <w:p w14:paraId="42518BA0" w14:textId="77777777" w:rsidR="00FD2A4F" w:rsidRDefault="00A334EF" w:rsidP="008F3040">
      <w:pPr>
        <w:pStyle w:val="BodyText"/>
        <w:rPr>
          <w:ins w:id="2122" w:author="Ian Ross" w:date="2024-09-19T11:19:00Z" w16du:dateUtc="2024-09-19T09:19:00Z"/>
          <w:rFonts w:asciiTheme="majorHAnsi" w:hAnsiTheme="majorHAnsi" w:cstheme="majorHAnsi"/>
          <w:color w:val="212121"/>
          <w:sz w:val="22"/>
          <w:szCs w:val="22"/>
        </w:rPr>
      </w:pPr>
      <w:r>
        <w:rPr>
          <w:rFonts w:asciiTheme="majorHAnsi" w:hAnsiTheme="majorHAnsi" w:cstheme="majorHAnsi"/>
          <w:color w:val="212121"/>
          <w:sz w:val="22"/>
          <w:szCs w:val="22"/>
        </w:rPr>
        <w:t xml:space="preserve">Our study of </w:t>
      </w:r>
      <w:del w:id="2123" w:author="Ian Ross" w:date="2024-09-19T11:19:00Z" w16du:dateUtc="2024-09-19T09:19:00Z">
        <w:r w:rsidDel="00A277AA">
          <w:rPr>
            <w:rFonts w:asciiTheme="majorHAnsi" w:hAnsiTheme="majorHAnsi" w:cstheme="majorHAnsi"/>
            <w:color w:val="212121"/>
            <w:sz w:val="22"/>
            <w:szCs w:val="22"/>
          </w:rPr>
          <w:delText xml:space="preserve">549 participants with </w:delText>
        </w:r>
      </w:del>
      <w:r>
        <w:rPr>
          <w:rFonts w:asciiTheme="majorHAnsi" w:hAnsiTheme="majorHAnsi" w:cstheme="majorHAnsi"/>
          <w:color w:val="212121"/>
          <w:sz w:val="22"/>
          <w:szCs w:val="22"/>
        </w:rPr>
        <w:t>advanced HIV</w:t>
      </w:r>
      <w:r w:rsidR="00395B4C">
        <w:rPr>
          <w:rFonts w:asciiTheme="majorHAnsi" w:hAnsiTheme="majorHAnsi" w:cstheme="majorHAnsi"/>
          <w:color w:val="212121"/>
          <w:sz w:val="22"/>
          <w:szCs w:val="22"/>
        </w:rPr>
        <w:t xml:space="preserve"> revealed </w:t>
      </w:r>
      <w:r w:rsidR="00FE3437">
        <w:rPr>
          <w:rFonts w:asciiTheme="majorHAnsi" w:hAnsiTheme="majorHAnsi" w:cstheme="majorHAnsi"/>
          <w:color w:val="212121"/>
          <w:sz w:val="22"/>
          <w:szCs w:val="22"/>
        </w:rPr>
        <w:t xml:space="preserve">an </w:t>
      </w:r>
      <w:commentRangeStart w:id="2124"/>
      <w:r w:rsidR="00FE3437">
        <w:rPr>
          <w:rFonts w:asciiTheme="majorHAnsi" w:hAnsiTheme="majorHAnsi" w:cstheme="majorHAnsi"/>
          <w:color w:val="212121"/>
          <w:sz w:val="22"/>
          <w:szCs w:val="22"/>
        </w:rPr>
        <w:t>incidence of adrenal insufficiency of 4.91%</w:t>
      </w:r>
      <w:r w:rsidR="00447C30">
        <w:rPr>
          <w:rFonts w:asciiTheme="majorHAnsi" w:hAnsiTheme="majorHAnsi" w:cstheme="majorHAnsi"/>
          <w:color w:val="212121"/>
          <w:sz w:val="22"/>
          <w:szCs w:val="22"/>
        </w:rPr>
        <w:t xml:space="preserve">, </w:t>
      </w:r>
      <w:commentRangeEnd w:id="2124"/>
      <w:r w:rsidR="002B7368">
        <w:rPr>
          <w:rStyle w:val="CommentReference"/>
          <w:rFonts w:ascii="Arial" w:hAnsi="Arial"/>
        </w:rPr>
        <w:commentReference w:id="2124"/>
      </w:r>
    </w:p>
    <w:p w14:paraId="6BB5489E" w14:textId="77777777" w:rsidR="00FD2A4F" w:rsidRDefault="00FD2A4F" w:rsidP="008F3040">
      <w:pPr>
        <w:pStyle w:val="BodyText"/>
        <w:rPr>
          <w:ins w:id="2125" w:author="Ian Ross" w:date="2024-09-19T11:19:00Z" w16du:dateUtc="2024-09-19T09:19:00Z"/>
          <w:rFonts w:asciiTheme="majorHAnsi" w:hAnsiTheme="majorHAnsi" w:cstheme="majorHAnsi"/>
          <w:color w:val="212121"/>
          <w:sz w:val="22"/>
          <w:szCs w:val="22"/>
        </w:rPr>
      </w:pPr>
    </w:p>
    <w:p w14:paraId="413B63A2" w14:textId="77777777" w:rsidR="00F61B78" w:rsidRDefault="00447C30" w:rsidP="008F3040">
      <w:pPr>
        <w:pStyle w:val="BodyText"/>
        <w:rPr>
          <w:ins w:id="2126" w:author="Ian Ross" w:date="2024-09-19T11:21:00Z" w16du:dateUtc="2024-09-19T09:21:00Z"/>
          <w:rFonts w:asciiTheme="majorHAnsi" w:hAnsiTheme="majorHAnsi" w:cstheme="majorHAnsi"/>
          <w:color w:val="212121"/>
          <w:sz w:val="22"/>
          <w:szCs w:val="22"/>
        </w:rPr>
      </w:pPr>
      <w:del w:id="2127" w:author="Ian Ross" w:date="2024-09-19T11:20:00Z" w16du:dateUtc="2024-09-19T09:20:00Z">
        <w:r w:rsidDel="00F61B78">
          <w:rPr>
            <w:rFonts w:asciiTheme="majorHAnsi" w:hAnsiTheme="majorHAnsi" w:cstheme="majorHAnsi"/>
            <w:color w:val="212121"/>
            <w:sz w:val="22"/>
            <w:szCs w:val="22"/>
          </w:rPr>
          <w:delText xml:space="preserve">in the context of the previously determined South African prevalence of 3.6 per million </w:delText>
        </w:r>
        <w:r w:rsidR="001E63C6" w:rsidDel="00F61B78">
          <w:rPr>
            <w:rFonts w:asciiTheme="majorHAnsi" w:hAnsiTheme="majorHAnsi" w:cstheme="majorHAnsi"/>
            <w:color w:val="212121"/>
            <w:sz w:val="22"/>
            <w:szCs w:val="22"/>
          </w:rPr>
          <w:fldChar w:fldCharType="begin"/>
        </w:r>
        <w:r w:rsidR="000F6A1A" w:rsidDel="00F61B78">
          <w:rPr>
            <w:rFonts w:asciiTheme="majorHAnsi" w:hAnsiTheme="majorHAnsi" w:cstheme="majorHAnsi"/>
            <w:color w:val="212121"/>
            <w:sz w:val="22"/>
            <w:szCs w:val="22"/>
          </w:rPr>
          <w:delInstrText xml:space="preserve"> ADDIN EN.CITE &lt;EndNote&gt;&lt;Cite&gt;&lt;Author&gt;Ross&lt;/Author&gt;&lt;Year&gt;2013&lt;/Year&gt;&lt;RecNum&gt;29132&lt;/RecNum&gt;&lt;DisplayText&gt;(6)&lt;/DisplayText&gt;&lt;record&gt;&lt;rec-number&gt;29132&lt;/rec-number&gt;&lt;foreign-keys&gt;&lt;key app="EN" db-id="xzvfpae2fxdffzes59g5pwd2dwdvvx0ss2x0" timestamp="1726480586"&gt;29132&lt;/key&gt;&lt;/foreign-keys&gt;&lt;ref-type name="Journal Article"&gt;17&lt;/ref-type&gt;&lt;contributors&gt;&lt;authors&gt;&lt;author&gt;Ross, Ian Louis&lt;/author&gt;&lt;author&gt;Levitt, Naomi S&lt;/author&gt;&lt;/authors&gt;&lt;/contributors&gt;&lt;titles&gt;&lt;title&gt;Addison’s disease symptoms–a cross sectional study in urban South Africa&lt;/title&gt;&lt;secondary-title&gt;PLoS One&lt;/secondary-title&gt;&lt;/titles&gt;&lt;periodical&gt;&lt;full-title&gt;PLoS One&lt;/full-title&gt;&lt;/periodical&gt;&lt;pages&gt;e53526&lt;/pages&gt;&lt;volume&gt;8&lt;/volume&gt;&lt;number&gt;1&lt;/number&gt;&lt;dates&gt;&lt;year&gt;2013&lt;/year&gt;&lt;/dates&gt;&lt;isbn&gt;1932-6203&lt;/isbn&gt;&lt;urls&gt;&lt;/urls&gt;&lt;/record&gt;&lt;/Cite&gt;&lt;/EndNote&gt;</w:delInstrText>
        </w:r>
        <w:r w:rsidR="001E63C6" w:rsidDel="00F61B78">
          <w:rPr>
            <w:rFonts w:asciiTheme="majorHAnsi" w:hAnsiTheme="majorHAnsi" w:cstheme="majorHAnsi"/>
            <w:color w:val="212121"/>
            <w:sz w:val="22"/>
            <w:szCs w:val="22"/>
          </w:rPr>
          <w:fldChar w:fldCharType="separate"/>
        </w:r>
        <w:r w:rsidR="000F6A1A" w:rsidDel="00F61B78">
          <w:rPr>
            <w:rFonts w:asciiTheme="majorHAnsi" w:hAnsiTheme="majorHAnsi" w:cstheme="majorHAnsi"/>
            <w:noProof/>
            <w:color w:val="212121"/>
            <w:sz w:val="22"/>
            <w:szCs w:val="22"/>
          </w:rPr>
          <w:delText>(6)</w:delText>
        </w:r>
        <w:r w:rsidR="001E63C6" w:rsidDel="00F61B78">
          <w:rPr>
            <w:rFonts w:asciiTheme="majorHAnsi" w:hAnsiTheme="majorHAnsi" w:cstheme="majorHAnsi"/>
            <w:color w:val="212121"/>
            <w:sz w:val="22"/>
            <w:szCs w:val="22"/>
          </w:rPr>
          <w:fldChar w:fldCharType="end"/>
        </w:r>
        <w:r w:rsidDel="00F61B78">
          <w:rPr>
            <w:rFonts w:asciiTheme="majorHAnsi" w:hAnsiTheme="majorHAnsi" w:cstheme="majorHAnsi"/>
            <w:color w:val="212121"/>
            <w:sz w:val="22"/>
            <w:szCs w:val="22"/>
          </w:rPr>
          <w:delText xml:space="preserve">(ILR). </w:delText>
        </w:r>
        <w:r w:rsidR="009F6AD5" w:rsidDel="00F61B78">
          <w:rPr>
            <w:rFonts w:asciiTheme="majorHAnsi" w:hAnsiTheme="majorHAnsi" w:cstheme="majorHAnsi"/>
            <w:color w:val="212121"/>
            <w:sz w:val="22"/>
            <w:szCs w:val="22"/>
          </w:rPr>
          <w:delText xml:space="preserve">In contrast with the afore-mentioned study whose cohort was predominantly white Africans with majority autoimmune adreanal insufficiency, our study population was predominantly Black Africans with predominantly infective adrenal insufficiency.  </w:delText>
        </w:r>
      </w:del>
      <w:del w:id="2128" w:author="Ian Ross" w:date="2024-09-19T11:21:00Z" w16du:dateUtc="2024-09-19T09:21:00Z">
        <w:r w:rsidR="00FE3437" w:rsidDel="00F61B78">
          <w:rPr>
            <w:rFonts w:asciiTheme="majorHAnsi" w:hAnsiTheme="majorHAnsi" w:cstheme="majorHAnsi"/>
            <w:color w:val="212121"/>
            <w:sz w:val="22"/>
            <w:szCs w:val="22"/>
          </w:rPr>
          <w:delText xml:space="preserve">The predominance of secondary adrenal insufficiency </w:delText>
        </w:r>
        <w:r w:rsidR="00141C1A" w:rsidDel="00F61B78">
          <w:rPr>
            <w:rFonts w:asciiTheme="majorHAnsi" w:hAnsiTheme="majorHAnsi" w:cstheme="majorHAnsi"/>
            <w:color w:val="212121"/>
            <w:sz w:val="22"/>
            <w:szCs w:val="22"/>
          </w:rPr>
          <w:delText xml:space="preserve">(74.07%) in this cohort suggests adrenal exhaustion from chronic ACTH stimulation due to the stressful </w:delText>
        </w:r>
        <w:r w:rsidDel="00F61B78">
          <w:rPr>
            <w:rFonts w:asciiTheme="majorHAnsi" w:hAnsiTheme="majorHAnsi" w:cstheme="majorHAnsi"/>
            <w:color w:val="212121"/>
            <w:sz w:val="22"/>
            <w:szCs w:val="22"/>
          </w:rPr>
          <w:delText xml:space="preserve">primary </w:delText>
        </w:r>
        <w:r w:rsidR="00141C1A" w:rsidDel="00F61B78">
          <w:rPr>
            <w:rFonts w:asciiTheme="majorHAnsi" w:hAnsiTheme="majorHAnsi" w:cstheme="majorHAnsi"/>
            <w:color w:val="212121"/>
            <w:sz w:val="22"/>
            <w:szCs w:val="22"/>
          </w:rPr>
          <w:delText>medical condition</w:delText>
        </w:r>
        <w:r w:rsidDel="00F61B78">
          <w:rPr>
            <w:rFonts w:asciiTheme="majorHAnsi" w:hAnsiTheme="majorHAnsi" w:cstheme="majorHAnsi"/>
            <w:color w:val="212121"/>
            <w:sz w:val="22"/>
            <w:szCs w:val="22"/>
          </w:rPr>
          <w:delText xml:space="preserve"> (HIV) and its co-morbid conditions</w:delText>
        </w:r>
        <w:r w:rsidR="00FE3437" w:rsidDel="00F61B78">
          <w:rPr>
            <w:rFonts w:asciiTheme="majorHAnsi" w:hAnsiTheme="majorHAnsi" w:cstheme="majorHAnsi"/>
            <w:color w:val="212121"/>
            <w:sz w:val="22"/>
            <w:szCs w:val="22"/>
          </w:rPr>
          <w:delText>.</w:delText>
        </w:r>
        <w:r w:rsidR="00A334EF" w:rsidDel="00F61B78">
          <w:rPr>
            <w:rFonts w:asciiTheme="majorHAnsi" w:hAnsiTheme="majorHAnsi" w:cstheme="majorHAnsi"/>
            <w:color w:val="212121"/>
            <w:sz w:val="22"/>
            <w:szCs w:val="22"/>
          </w:rPr>
          <w:delText xml:space="preserve"> </w:delText>
        </w:r>
      </w:del>
      <w:r w:rsidR="005C5594">
        <w:rPr>
          <w:rFonts w:asciiTheme="majorHAnsi" w:hAnsiTheme="majorHAnsi" w:cstheme="majorHAnsi"/>
          <w:color w:val="212121"/>
          <w:sz w:val="22"/>
          <w:szCs w:val="22"/>
        </w:rPr>
        <w:t>T</w:t>
      </w:r>
    </w:p>
    <w:p w14:paraId="0E7C1F19" w14:textId="77777777" w:rsidR="00F61B78" w:rsidRDefault="00F61B78" w:rsidP="008F3040">
      <w:pPr>
        <w:pStyle w:val="BodyText"/>
        <w:rPr>
          <w:ins w:id="2129" w:author="Ian Ross" w:date="2024-09-19T11:21:00Z" w16du:dateUtc="2024-09-19T09:21:00Z"/>
          <w:rFonts w:asciiTheme="majorHAnsi" w:hAnsiTheme="majorHAnsi" w:cstheme="majorHAnsi"/>
          <w:color w:val="212121"/>
          <w:sz w:val="22"/>
          <w:szCs w:val="22"/>
        </w:rPr>
      </w:pPr>
    </w:p>
    <w:p w14:paraId="1CBD513E" w14:textId="7217DE60" w:rsidR="00CF4E31" w:rsidRDefault="005C5594" w:rsidP="008F3040">
      <w:pPr>
        <w:pStyle w:val="BodyText"/>
        <w:rPr>
          <w:rFonts w:asciiTheme="majorHAnsi" w:hAnsiTheme="majorHAnsi" w:cstheme="majorHAnsi"/>
          <w:color w:val="212121"/>
          <w:sz w:val="22"/>
          <w:szCs w:val="22"/>
        </w:rPr>
      </w:pPr>
      <w:del w:id="2130" w:author="Ian Ross" w:date="2024-09-19T11:21:00Z" w16du:dateUtc="2024-09-19T09:21:00Z">
        <w:r w:rsidDel="00F61B78">
          <w:rPr>
            <w:rFonts w:asciiTheme="majorHAnsi" w:hAnsiTheme="majorHAnsi" w:cstheme="majorHAnsi"/>
            <w:color w:val="212121"/>
            <w:sz w:val="22"/>
            <w:szCs w:val="22"/>
          </w:rPr>
          <w:lastRenderedPageBreak/>
          <w:delText xml:space="preserve">he </w:delText>
        </w:r>
      </w:del>
      <w:ins w:id="2131" w:author="Ian Ross" w:date="2024-09-19T11:21:00Z" w16du:dateUtc="2024-09-19T09:21:00Z">
        <w:r w:rsidR="00F61B78">
          <w:rPr>
            <w:rFonts w:asciiTheme="majorHAnsi" w:hAnsiTheme="majorHAnsi" w:cstheme="majorHAnsi"/>
            <w:color w:val="212121"/>
            <w:sz w:val="22"/>
            <w:szCs w:val="22"/>
          </w:rPr>
          <w:t xml:space="preserve">The </w:t>
        </w:r>
      </w:ins>
      <w:r>
        <w:rPr>
          <w:rFonts w:asciiTheme="majorHAnsi" w:hAnsiTheme="majorHAnsi" w:cstheme="majorHAnsi"/>
          <w:color w:val="212121"/>
          <w:sz w:val="22"/>
          <w:szCs w:val="22"/>
        </w:rPr>
        <w:t xml:space="preserve">most common opportunistic infection was </w:t>
      </w:r>
      <w:del w:id="2132" w:author="Ian Ross" w:date="2024-09-19T11:21:00Z" w16du:dateUtc="2024-09-19T09:21:00Z">
        <w:r w:rsidDel="00F61B78">
          <w:rPr>
            <w:rFonts w:asciiTheme="majorHAnsi" w:hAnsiTheme="majorHAnsi" w:cstheme="majorHAnsi"/>
            <w:color w:val="212121"/>
            <w:sz w:val="22"/>
            <w:szCs w:val="22"/>
          </w:rPr>
          <w:delText>HIV</w:delText>
        </w:r>
        <w:r w:rsidR="00164CE8" w:rsidDel="00F61B78">
          <w:rPr>
            <w:rFonts w:asciiTheme="majorHAnsi" w:hAnsiTheme="majorHAnsi" w:cstheme="majorHAnsi"/>
            <w:color w:val="212121"/>
            <w:sz w:val="22"/>
            <w:szCs w:val="22"/>
          </w:rPr>
          <w:delText>’s terrible twin</w:delText>
        </w:r>
        <w:r w:rsidDel="00F61B78">
          <w:rPr>
            <w:rFonts w:asciiTheme="majorHAnsi" w:hAnsiTheme="majorHAnsi" w:cstheme="majorHAnsi"/>
            <w:color w:val="212121"/>
            <w:sz w:val="22"/>
            <w:szCs w:val="22"/>
          </w:rPr>
          <w:delText xml:space="preserve"> </w:delText>
        </w:r>
      </w:del>
      <w:r>
        <w:rPr>
          <w:rFonts w:asciiTheme="majorHAnsi" w:hAnsiTheme="majorHAnsi" w:cstheme="majorHAnsi"/>
          <w:color w:val="212121"/>
          <w:sz w:val="22"/>
          <w:szCs w:val="22"/>
        </w:rPr>
        <w:t xml:space="preserve">tuberculosis </w:t>
      </w:r>
      <w:r w:rsidR="00164CE8">
        <w:rPr>
          <w:rFonts w:asciiTheme="majorHAnsi" w:hAnsiTheme="majorHAnsi" w:cstheme="majorHAnsi"/>
          <w:color w:val="212121"/>
          <w:sz w:val="22"/>
          <w:szCs w:val="22"/>
        </w:rPr>
        <w:t xml:space="preserve">at </w:t>
      </w:r>
      <w:r>
        <w:rPr>
          <w:rFonts w:asciiTheme="majorHAnsi" w:hAnsiTheme="majorHAnsi" w:cstheme="majorHAnsi"/>
          <w:color w:val="212121"/>
          <w:sz w:val="22"/>
          <w:szCs w:val="22"/>
        </w:rPr>
        <w:t>(84%</w:t>
      </w:r>
      <w:r w:rsidR="00164CE8">
        <w:rPr>
          <w:rFonts w:asciiTheme="majorHAnsi" w:hAnsiTheme="majorHAnsi" w:cstheme="majorHAnsi"/>
          <w:color w:val="212121"/>
          <w:sz w:val="22"/>
          <w:szCs w:val="22"/>
        </w:rPr>
        <w:t>), followe</w:t>
      </w:r>
      <w:r w:rsidR="008F3040">
        <w:rPr>
          <w:rFonts w:asciiTheme="majorHAnsi" w:hAnsiTheme="majorHAnsi" w:cstheme="majorHAnsi"/>
          <w:color w:val="212121"/>
          <w:sz w:val="22"/>
          <w:szCs w:val="22"/>
        </w:rPr>
        <w:t>d</w:t>
      </w:r>
      <w:r w:rsidR="00164CE8">
        <w:rPr>
          <w:rFonts w:asciiTheme="majorHAnsi" w:hAnsiTheme="majorHAnsi" w:cstheme="majorHAnsi"/>
          <w:color w:val="212121"/>
          <w:sz w:val="22"/>
          <w:szCs w:val="22"/>
        </w:rPr>
        <w:t xml:space="preserve"> by pneumonia (11.35%) and candida at (6.2%). </w:t>
      </w:r>
      <w:r w:rsidR="006E2477">
        <w:rPr>
          <w:rFonts w:asciiTheme="majorHAnsi" w:hAnsiTheme="majorHAnsi" w:cstheme="majorHAnsi"/>
          <w:color w:val="212121"/>
          <w:sz w:val="22"/>
          <w:szCs w:val="22"/>
        </w:rPr>
        <w:t xml:space="preserve">Patients with adrenal insufficiency were associated with </w:t>
      </w:r>
      <w:del w:id="2133" w:author="Ian Ross" w:date="2024-09-19T11:22:00Z" w16du:dateUtc="2024-09-19T09:22:00Z">
        <w:r w:rsidR="006E2477" w:rsidDel="00F61B78">
          <w:rPr>
            <w:rFonts w:asciiTheme="majorHAnsi" w:hAnsiTheme="majorHAnsi" w:cstheme="majorHAnsi"/>
            <w:color w:val="212121"/>
            <w:sz w:val="22"/>
            <w:szCs w:val="22"/>
          </w:rPr>
          <w:delText xml:space="preserve">significantly </w:delText>
        </w:r>
      </w:del>
      <w:r w:rsidR="006E2477">
        <w:rPr>
          <w:rFonts w:asciiTheme="majorHAnsi" w:hAnsiTheme="majorHAnsi" w:cstheme="majorHAnsi"/>
          <w:color w:val="212121"/>
          <w:sz w:val="22"/>
          <w:szCs w:val="22"/>
        </w:rPr>
        <w:t>higher</w:t>
      </w:r>
      <w:ins w:id="2134" w:author="Ian Ross" w:date="2024-09-19T11:22:00Z" w16du:dateUtc="2024-09-19T09:22:00Z">
        <w:r w:rsidR="00F61B78">
          <w:rPr>
            <w:rFonts w:asciiTheme="majorHAnsi" w:hAnsiTheme="majorHAnsi" w:cstheme="majorHAnsi"/>
            <w:color w:val="212121"/>
            <w:sz w:val="22"/>
            <w:szCs w:val="22"/>
          </w:rPr>
          <w:t xml:space="preserve"> risk of</w:t>
        </w:r>
      </w:ins>
      <w:r w:rsidR="006E2477">
        <w:rPr>
          <w:rFonts w:asciiTheme="majorHAnsi" w:hAnsiTheme="majorHAnsi" w:cstheme="majorHAnsi"/>
          <w:color w:val="212121"/>
          <w:sz w:val="22"/>
          <w:szCs w:val="22"/>
        </w:rPr>
        <w:t xml:space="preserve"> extrapulmonary TB and crypto</w:t>
      </w:r>
      <w:r w:rsidR="00E7605F">
        <w:rPr>
          <w:rFonts w:asciiTheme="majorHAnsi" w:hAnsiTheme="majorHAnsi" w:cstheme="majorHAnsi"/>
          <w:color w:val="212121"/>
          <w:sz w:val="22"/>
          <w:szCs w:val="22"/>
        </w:rPr>
        <w:t>co</w:t>
      </w:r>
      <w:r w:rsidR="006E2477">
        <w:rPr>
          <w:rFonts w:asciiTheme="majorHAnsi" w:hAnsiTheme="majorHAnsi" w:cstheme="majorHAnsi"/>
          <w:color w:val="212121"/>
          <w:sz w:val="22"/>
          <w:szCs w:val="22"/>
        </w:rPr>
        <w:t>ccus neoformans, both of which are</w:t>
      </w:r>
      <w:del w:id="2135" w:author="Ian Ross" w:date="2024-09-19T11:22:00Z" w16du:dateUtc="2024-09-19T09:22:00Z">
        <w:r w:rsidR="006E2477" w:rsidDel="002A43F5">
          <w:rPr>
            <w:rFonts w:asciiTheme="majorHAnsi" w:hAnsiTheme="majorHAnsi" w:cstheme="majorHAnsi"/>
            <w:color w:val="212121"/>
            <w:sz w:val="22"/>
            <w:szCs w:val="22"/>
          </w:rPr>
          <w:delText xml:space="preserve">  aids-defining </w:delText>
        </w:r>
      </w:del>
      <w:ins w:id="2136" w:author="Ian Ross" w:date="2024-09-19T11:22:00Z" w16du:dateUtc="2024-09-19T09:22:00Z">
        <w:r w:rsidR="002A43F5">
          <w:rPr>
            <w:rFonts w:asciiTheme="majorHAnsi" w:hAnsiTheme="majorHAnsi" w:cstheme="majorHAnsi"/>
            <w:color w:val="212121"/>
            <w:sz w:val="22"/>
            <w:szCs w:val="22"/>
          </w:rPr>
          <w:t xml:space="preserve"> AIDS-</w:t>
        </w:r>
      </w:ins>
      <w:ins w:id="2137" w:author="Ian Ross" w:date="2024-09-19T11:23:00Z" w16du:dateUtc="2024-09-19T09:23:00Z">
        <w:r w:rsidR="002A43F5">
          <w:rPr>
            <w:rFonts w:asciiTheme="majorHAnsi" w:hAnsiTheme="majorHAnsi" w:cstheme="majorHAnsi"/>
            <w:color w:val="212121"/>
            <w:sz w:val="22"/>
            <w:szCs w:val="22"/>
          </w:rPr>
          <w:t>defining</w:t>
        </w:r>
      </w:ins>
      <w:ins w:id="2138" w:author="Ian Ross" w:date="2024-09-19T11:22:00Z" w16du:dateUtc="2024-09-19T09:22:00Z">
        <w:r w:rsidR="002A43F5">
          <w:rPr>
            <w:rFonts w:asciiTheme="majorHAnsi" w:hAnsiTheme="majorHAnsi" w:cstheme="majorHAnsi"/>
            <w:color w:val="212121"/>
            <w:sz w:val="22"/>
            <w:szCs w:val="22"/>
          </w:rPr>
          <w:t xml:space="preserve"> </w:t>
        </w:r>
      </w:ins>
      <w:r w:rsidR="006E2477">
        <w:rPr>
          <w:rFonts w:asciiTheme="majorHAnsi" w:hAnsiTheme="majorHAnsi" w:cstheme="majorHAnsi"/>
          <w:color w:val="212121"/>
          <w:sz w:val="22"/>
          <w:szCs w:val="22"/>
        </w:rPr>
        <w:t xml:space="preserve">illnesses and potential causes of AI. </w:t>
      </w:r>
      <w:del w:id="2139" w:author="Ian Ross" w:date="2024-09-19T11:23:00Z" w16du:dateUtc="2024-09-19T09:23:00Z">
        <w:r w:rsidR="00CF4E31" w:rsidDel="002A43F5">
          <w:rPr>
            <w:rFonts w:asciiTheme="majorHAnsi" w:hAnsiTheme="majorHAnsi" w:cstheme="majorHAnsi"/>
            <w:color w:val="212121"/>
            <w:sz w:val="22"/>
            <w:szCs w:val="22"/>
          </w:rPr>
          <w:delText>The estimated prevalence of TB (all ages, all forms) is South Africa in 2018  was 737 per 100,000 population</w:delText>
        </w:r>
        <w:r w:rsidR="00CE1750" w:rsidRPr="00033160" w:rsidDel="002A43F5">
          <w:rPr>
            <w:rFonts w:asciiTheme="majorHAnsi" w:hAnsiTheme="majorHAnsi" w:cstheme="majorHAnsi"/>
            <w:sz w:val="22"/>
            <w:szCs w:val="22"/>
          </w:rPr>
          <w:delText xml:space="preserve"> </w:delText>
        </w:r>
        <w:r w:rsidR="00CE1750" w:rsidRPr="00033160" w:rsidDel="002A43F5">
          <w:rPr>
            <w:rFonts w:asciiTheme="majorHAnsi" w:hAnsiTheme="majorHAnsi" w:cstheme="majorHAnsi"/>
            <w:sz w:val="22"/>
            <w:szCs w:val="22"/>
          </w:rPr>
          <w:fldChar w:fldCharType="begin"/>
        </w:r>
        <w:r w:rsidR="00CE1750" w:rsidRPr="00033160" w:rsidDel="002A43F5">
          <w:rPr>
            <w:rFonts w:asciiTheme="majorHAnsi" w:hAnsiTheme="majorHAnsi" w:cstheme="majorHAnsi"/>
            <w:sz w:val="22"/>
            <w:szCs w:val="22"/>
          </w:rPr>
          <w:delInstrText xml:space="preserve"> ADDIN EN.CITE &lt;EndNote&gt;&lt;Cite&gt;&lt;Author&gt;Pillay&lt;/Author&gt;&lt;Year&gt;2021&lt;/Year&gt;&lt;RecNum&gt;29133&lt;/RecNum&gt;&lt;DisplayText&gt;(19)&lt;/DisplayText&gt;&lt;record&gt;&lt;rec-number&gt;29133&lt;/rec-number&gt;&lt;foreign-keys&gt;&lt;key app="EN" db-id="xzvfpae2fxdffzes59g5pwd2dwdvvx0ss2x0" timestamp="1726492945"&gt;29133&lt;/key&gt;&lt;/foreign-keys&gt;&lt;ref-type name="Journal Article"&gt;17&lt;/ref-type&gt;&lt;contributors&gt;&lt;authors&gt;&lt;author&gt;Pillay, Y&lt;/author&gt;&lt;author&gt;Mvusi, L&lt;/author&gt;&lt;author&gt;Mametja, LD&lt;/author&gt;&lt;author&gt;Dlamini, S&lt;/author&gt;&lt;/authors&gt;&lt;/contributors&gt;&lt;titles&gt;&lt;title&gt;What did we learn from South Africa&amp;apos;s first-ever tuberculosis prevalence survey?&lt;/title&gt;&lt;secondary-title&gt;SAMJ: South African Medical Journal&lt;/secondary-title&gt;&lt;/titles&gt;&lt;periodical&gt;&lt;full-title&gt;SAMJ: South African Medical Journal&lt;/full-title&gt;&lt;/periodical&gt;&lt;pages&gt;0-0&lt;/pages&gt;&lt;volume&gt;111&lt;/volume&gt;&lt;number&gt;4&lt;/number&gt;&lt;dates&gt;&lt;year&gt;2021&lt;/year&gt;&lt;/dates&gt;&lt;isbn&gt;0256-9574&lt;/isbn&gt;&lt;urls&gt;&lt;/urls&gt;&lt;/record&gt;&lt;/Cite&gt;&lt;/EndNote&gt;</w:delInstrText>
        </w:r>
        <w:r w:rsidR="00CE1750" w:rsidRPr="00033160" w:rsidDel="002A43F5">
          <w:rPr>
            <w:rFonts w:asciiTheme="majorHAnsi" w:hAnsiTheme="majorHAnsi" w:cstheme="majorHAnsi"/>
            <w:sz w:val="22"/>
            <w:szCs w:val="22"/>
          </w:rPr>
          <w:fldChar w:fldCharType="separate"/>
        </w:r>
        <w:r w:rsidR="00CE1750" w:rsidRPr="00033160" w:rsidDel="002A43F5">
          <w:rPr>
            <w:rFonts w:asciiTheme="majorHAnsi" w:hAnsiTheme="majorHAnsi" w:cstheme="majorHAnsi"/>
            <w:noProof/>
            <w:sz w:val="22"/>
            <w:szCs w:val="22"/>
          </w:rPr>
          <w:delText>(19)</w:delText>
        </w:r>
        <w:r w:rsidR="00CE1750" w:rsidRPr="00033160" w:rsidDel="002A43F5">
          <w:rPr>
            <w:rFonts w:asciiTheme="majorHAnsi" w:hAnsiTheme="majorHAnsi" w:cstheme="majorHAnsi"/>
            <w:sz w:val="22"/>
            <w:szCs w:val="22"/>
          </w:rPr>
          <w:fldChar w:fldCharType="end"/>
        </w:r>
        <w:r w:rsidR="00CE1750" w:rsidRPr="00033160" w:rsidDel="002A43F5">
          <w:rPr>
            <w:rFonts w:asciiTheme="majorHAnsi" w:hAnsiTheme="majorHAnsi" w:cstheme="majorHAnsi"/>
            <w:sz w:val="22"/>
            <w:szCs w:val="22"/>
          </w:rPr>
          <w:delText xml:space="preserve"> </w:delText>
        </w:r>
        <w:r w:rsidR="00CF4E31" w:rsidRPr="00033160" w:rsidDel="002A43F5">
          <w:rPr>
            <w:rFonts w:asciiTheme="majorHAnsi" w:hAnsiTheme="majorHAnsi" w:cstheme="majorHAnsi"/>
            <w:sz w:val="22"/>
            <w:szCs w:val="22"/>
          </w:rPr>
          <w:delText xml:space="preserve">, </w:delText>
        </w:r>
        <w:r w:rsidR="00CF4E31" w:rsidDel="002A43F5">
          <w:rPr>
            <w:rFonts w:asciiTheme="majorHAnsi" w:hAnsiTheme="majorHAnsi" w:cstheme="majorHAnsi"/>
            <w:color w:val="212121"/>
            <w:sz w:val="22"/>
            <w:szCs w:val="22"/>
          </w:rPr>
          <w:delText xml:space="preserve">this in part explains why TB features prominently in our cohort. </w:delText>
        </w:r>
        <w:r w:rsidR="00CF4E31" w:rsidDel="002A43F5">
          <w:rPr>
            <w:rFonts w:asciiTheme="majorHAnsi" w:hAnsiTheme="majorHAnsi" w:cstheme="majorHAnsi"/>
            <w:sz w:val="22"/>
            <w:szCs w:val="22"/>
          </w:rPr>
          <w:delText>When CD4 count</w:delText>
        </w:r>
        <w:r w:rsidR="00863668" w:rsidDel="002A43F5">
          <w:rPr>
            <w:rFonts w:asciiTheme="majorHAnsi" w:hAnsiTheme="majorHAnsi" w:cstheme="majorHAnsi"/>
            <w:sz w:val="22"/>
            <w:szCs w:val="22"/>
          </w:rPr>
          <w:delText>s were divided in tertiles</w:delText>
        </w:r>
        <w:r w:rsidR="00CF4E31" w:rsidDel="002A43F5">
          <w:rPr>
            <w:rFonts w:asciiTheme="majorHAnsi" w:hAnsiTheme="majorHAnsi" w:cstheme="majorHAnsi"/>
            <w:sz w:val="22"/>
            <w:szCs w:val="22"/>
          </w:rPr>
          <w:delText xml:space="preserve">, patients were </w:delText>
        </w:r>
        <w:r w:rsidR="00CF4E31" w:rsidDel="007A5A25">
          <w:rPr>
            <w:rFonts w:asciiTheme="majorHAnsi" w:hAnsiTheme="majorHAnsi" w:cstheme="majorHAnsi"/>
            <w:sz w:val="22"/>
            <w:szCs w:val="22"/>
          </w:rPr>
          <w:delText xml:space="preserve">significantly younger in the lowest CD4 </w:delText>
        </w:r>
        <w:r w:rsidR="00863668" w:rsidDel="007A5A25">
          <w:rPr>
            <w:rFonts w:asciiTheme="majorHAnsi" w:hAnsiTheme="majorHAnsi" w:cstheme="majorHAnsi"/>
            <w:sz w:val="22"/>
            <w:szCs w:val="22"/>
          </w:rPr>
          <w:delText xml:space="preserve">tertile with </w:delText>
        </w:r>
        <w:r w:rsidR="00CF4E31" w:rsidRPr="006A2B40" w:rsidDel="007A5A25">
          <w:rPr>
            <w:rFonts w:asciiTheme="majorHAnsi" w:hAnsiTheme="majorHAnsi" w:cstheme="majorHAnsi"/>
            <w:i/>
            <w:iCs/>
            <w:sz w:val="22"/>
            <w:szCs w:val="22"/>
          </w:rPr>
          <w:delText>p</w:delText>
        </w:r>
        <w:r w:rsidR="00CF4E31" w:rsidDel="007A5A25">
          <w:rPr>
            <w:rFonts w:asciiTheme="majorHAnsi" w:hAnsiTheme="majorHAnsi" w:cstheme="majorHAnsi"/>
            <w:sz w:val="22"/>
            <w:szCs w:val="22"/>
          </w:rPr>
          <w:delText>=0.016, compared to the remaining tertile</w:delText>
        </w:r>
        <w:r w:rsidR="00863668" w:rsidDel="007A5A25">
          <w:rPr>
            <w:rFonts w:asciiTheme="majorHAnsi" w:hAnsiTheme="majorHAnsi" w:cstheme="majorHAnsi"/>
            <w:sz w:val="22"/>
            <w:szCs w:val="22"/>
          </w:rPr>
          <w:delText>s</w:delText>
        </w:r>
        <w:r w:rsidR="00D71A5D" w:rsidDel="007A5A25">
          <w:rPr>
            <w:rFonts w:asciiTheme="majorHAnsi" w:hAnsiTheme="majorHAnsi" w:cstheme="majorHAnsi"/>
            <w:sz w:val="22"/>
            <w:szCs w:val="22"/>
          </w:rPr>
          <w:delText>.</w:delText>
        </w:r>
        <w:r w:rsidR="00863668" w:rsidDel="007A5A25">
          <w:rPr>
            <w:rFonts w:asciiTheme="majorHAnsi" w:hAnsiTheme="majorHAnsi" w:cstheme="majorHAnsi"/>
            <w:sz w:val="22"/>
            <w:szCs w:val="22"/>
          </w:rPr>
          <w:delText xml:space="preserve"> </w:delText>
        </w:r>
        <w:r w:rsidR="00D71A5D" w:rsidDel="007A5A25">
          <w:rPr>
            <w:rFonts w:asciiTheme="majorHAnsi" w:hAnsiTheme="majorHAnsi" w:cstheme="majorHAnsi"/>
            <w:sz w:val="22"/>
            <w:szCs w:val="22"/>
          </w:rPr>
          <w:delText>T</w:delText>
        </w:r>
        <w:r w:rsidR="00863668" w:rsidDel="007A5A25">
          <w:rPr>
            <w:rFonts w:asciiTheme="majorHAnsi" w:hAnsiTheme="majorHAnsi" w:cstheme="majorHAnsi"/>
            <w:sz w:val="22"/>
            <w:szCs w:val="22"/>
          </w:rPr>
          <w:delText>his may be due to delayed presentation or poor access to resources, including the referral system</w:delText>
        </w:r>
      </w:del>
      <w:r w:rsidR="00863668">
        <w:rPr>
          <w:rFonts w:asciiTheme="majorHAnsi" w:hAnsiTheme="majorHAnsi" w:cstheme="majorHAnsi"/>
          <w:sz w:val="22"/>
          <w:szCs w:val="22"/>
        </w:rPr>
        <w:t>.</w:t>
      </w:r>
    </w:p>
    <w:p w14:paraId="28CDD301" w14:textId="6DA60F6D" w:rsidR="00BA1DB1" w:rsidRDefault="00774183" w:rsidP="008F3040">
      <w:pPr>
        <w:pStyle w:val="BodyText"/>
        <w:rPr>
          <w:rFonts w:asciiTheme="majorHAnsi" w:hAnsiTheme="majorHAnsi" w:cstheme="majorHAnsi"/>
          <w:color w:val="212121"/>
          <w:sz w:val="22"/>
          <w:szCs w:val="22"/>
        </w:rPr>
      </w:pPr>
      <w:del w:id="2140" w:author="Ian Ross" w:date="2024-09-19T11:24:00Z" w16du:dateUtc="2024-09-19T09:24:00Z">
        <w:r w:rsidRPr="00774183" w:rsidDel="00A33298">
          <w:rPr>
            <w:rFonts w:asciiTheme="majorHAnsi" w:hAnsiTheme="majorHAnsi" w:cstheme="majorHAnsi"/>
            <w:sz w:val="22"/>
            <w:szCs w:val="22"/>
          </w:rPr>
          <w:delText>As expected the highest log viral loads were found in the lowest CD</w:delText>
        </w:r>
        <w:r w:rsidDel="00A33298">
          <w:rPr>
            <w:rFonts w:asciiTheme="majorHAnsi" w:hAnsiTheme="majorHAnsi" w:cstheme="majorHAnsi"/>
            <w:sz w:val="22"/>
            <w:szCs w:val="22"/>
          </w:rPr>
          <w:delText>4</w:delText>
        </w:r>
        <w:r w:rsidRPr="00774183"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te</w:delText>
        </w:r>
        <w:r w:rsidDel="00A33298">
          <w:rPr>
            <w:rFonts w:asciiTheme="majorHAnsi" w:hAnsiTheme="majorHAnsi" w:cstheme="majorHAnsi"/>
            <w:sz w:val="22"/>
            <w:szCs w:val="22"/>
          </w:rPr>
          <w:delText>rtile</w:delText>
        </w:r>
        <w:r w:rsidRPr="00774183" w:rsidDel="00A33298">
          <w:rPr>
            <w:rFonts w:asciiTheme="majorHAnsi" w:hAnsiTheme="majorHAnsi" w:cstheme="majorHAnsi"/>
            <w:sz w:val="22"/>
            <w:szCs w:val="22"/>
          </w:rPr>
          <w:delText xml:space="preserve"> and were associated with significant</w:delText>
        </w:r>
        <w:r w:rsidDel="00A33298">
          <w:rPr>
            <w:rFonts w:asciiTheme="majorHAnsi" w:hAnsiTheme="majorHAnsi" w:cstheme="majorHAnsi"/>
            <w:sz w:val="22"/>
            <w:szCs w:val="22"/>
          </w:rPr>
          <w:delText>ly low</w:delText>
        </w:r>
        <w:r w:rsidRPr="00774183" w:rsidDel="00A33298">
          <w:rPr>
            <w:rFonts w:asciiTheme="majorHAnsi" w:hAnsiTheme="majorHAnsi" w:cstheme="majorHAnsi"/>
            <w:sz w:val="22"/>
            <w:szCs w:val="22"/>
          </w:rPr>
          <w:delText xml:space="preserve"> white cell count</w:delText>
        </w:r>
        <w:r w:rsidDel="00A33298">
          <w:rPr>
            <w:rFonts w:asciiTheme="majorHAnsi" w:hAnsiTheme="majorHAnsi" w:cstheme="majorHAnsi"/>
            <w:sz w:val="22"/>
            <w:szCs w:val="22"/>
          </w:rPr>
          <w:delText>s</w:delText>
        </w:r>
        <w:r w:rsidRPr="00774183" w:rsidDel="00A33298">
          <w:rPr>
            <w:rFonts w:asciiTheme="majorHAnsi" w:hAnsiTheme="majorHAnsi" w:cstheme="majorHAnsi"/>
            <w:sz w:val="22"/>
            <w:szCs w:val="22"/>
          </w:rPr>
          <w:delText>, lymphocytes and neutrophil counts in the same t</w:delText>
        </w:r>
        <w:r w:rsidDel="00A33298">
          <w:rPr>
            <w:rFonts w:asciiTheme="majorHAnsi" w:hAnsiTheme="majorHAnsi" w:cstheme="majorHAnsi"/>
            <w:sz w:val="22"/>
            <w:szCs w:val="22"/>
          </w:rPr>
          <w:delText xml:space="preserve">ertile, with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 xml:space="preserve">=0.001,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 xml:space="preserve">=0.011 and </w:delText>
        </w:r>
        <w:r w:rsidRPr="00774183" w:rsidDel="00A33298">
          <w:rPr>
            <w:rFonts w:asciiTheme="majorHAnsi" w:hAnsiTheme="majorHAnsi" w:cstheme="majorHAnsi"/>
            <w:i/>
            <w:iCs/>
            <w:sz w:val="22"/>
            <w:szCs w:val="22"/>
          </w:rPr>
          <w:delText>p</w:delText>
        </w:r>
        <w:r w:rsidDel="00A33298">
          <w:rPr>
            <w:rFonts w:asciiTheme="majorHAnsi" w:hAnsiTheme="majorHAnsi" w:cstheme="majorHAnsi"/>
            <w:sz w:val="22"/>
            <w:szCs w:val="22"/>
          </w:rPr>
          <w:delText>=0.002, respectively.</w:delText>
        </w:r>
        <w:r w:rsidR="002E636A"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 xml:space="preserve">This is not surprising because </w:delText>
        </w:r>
        <w:r w:rsidR="002E636A" w:rsidRPr="002E636A" w:rsidDel="00A33298">
          <w:rPr>
            <w:rFonts w:asciiTheme="majorHAnsi" w:hAnsiTheme="majorHAnsi" w:cstheme="majorHAnsi"/>
            <w:sz w:val="22"/>
            <w:szCs w:val="22"/>
          </w:rPr>
          <w:delText xml:space="preserve">HIV is cytotoxic T helper cells which in </w:delText>
        </w:r>
        <w:r w:rsidR="002E636A" w:rsidDel="00A33298">
          <w:rPr>
            <w:rFonts w:asciiTheme="majorHAnsi" w:hAnsiTheme="majorHAnsi" w:cstheme="majorHAnsi"/>
            <w:sz w:val="22"/>
            <w:szCs w:val="22"/>
          </w:rPr>
          <w:delText xml:space="preserve">turn </w:delText>
        </w:r>
        <w:r w:rsidR="002E636A" w:rsidRPr="002E636A" w:rsidDel="00A33298">
          <w:rPr>
            <w:rFonts w:asciiTheme="majorHAnsi" w:hAnsiTheme="majorHAnsi" w:cstheme="majorHAnsi"/>
            <w:sz w:val="22"/>
            <w:szCs w:val="22"/>
          </w:rPr>
          <w:delText xml:space="preserve">leads to </w:delText>
        </w:r>
        <w:r w:rsidR="002E636A" w:rsidDel="00A33298">
          <w:rPr>
            <w:rFonts w:asciiTheme="majorHAnsi" w:hAnsiTheme="majorHAnsi" w:cstheme="majorHAnsi"/>
            <w:sz w:val="22"/>
            <w:szCs w:val="22"/>
          </w:rPr>
          <w:delText>dys</w:delText>
        </w:r>
        <w:r w:rsidR="002E636A" w:rsidRPr="002E636A" w:rsidDel="00A33298">
          <w:rPr>
            <w:rFonts w:asciiTheme="majorHAnsi" w:hAnsiTheme="majorHAnsi" w:cstheme="majorHAnsi"/>
            <w:sz w:val="22"/>
            <w:szCs w:val="22"/>
          </w:rPr>
          <w:delText>regulation of B cells with attendant alteration of cytokine release</w:delText>
        </w:r>
        <w:r w:rsidR="002E636A" w:rsidDel="00A33298">
          <w:rPr>
            <w:rFonts w:asciiTheme="majorHAnsi" w:hAnsiTheme="majorHAnsi" w:cstheme="majorHAnsi"/>
            <w:sz w:val="22"/>
            <w:szCs w:val="22"/>
          </w:rPr>
          <w:delText xml:space="preserve">. </w:delText>
        </w:r>
        <w:r w:rsidR="002E636A" w:rsidRPr="002E636A" w:rsidDel="00A33298">
          <w:rPr>
            <w:rFonts w:asciiTheme="majorHAnsi" w:hAnsiTheme="majorHAnsi" w:cstheme="majorHAnsi"/>
            <w:sz w:val="22"/>
            <w:szCs w:val="22"/>
          </w:rPr>
          <w:delText>HIV infected T cells directly suppress the growth of the bone marrow progenitors thus reducing hematopoiesis</w:delText>
        </w:r>
        <w:r w:rsidR="002E636A" w:rsidDel="00A33298">
          <w:rPr>
            <w:rFonts w:asciiTheme="majorHAnsi" w:hAnsiTheme="majorHAnsi" w:cstheme="majorHAnsi"/>
            <w:sz w:val="22"/>
            <w:szCs w:val="22"/>
          </w:rPr>
          <w:delText xml:space="preserve"> </w:delText>
        </w:r>
        <w:r w:rsidR="00CE1750" w:rsidDel="00A33298">
          <w:rPr>
            <w:rFonts w:asciiTheme="majorHAnsi" w:hAnsiTheme="majorHAnsi" w:cstheme="majorHAnsi"/>
            <w:sz w:val="22"/>
            <w:szCs w:val="22"/>
          </w:rPr>
          <w:fldChar w:fldCharType="begin"/>
        </w:r>
        <w:r w:rsidR="00CE1750" w:rsidDel="00A33298">
          <w:rPr>
            <w:rFonts w:asciiTheme="majorHAnsi" w:hAnsiTheme="majorHAnsi" w:cstheme="majorHAnsi"/>
            <w:sz w:val="22"/>
            <w:szCs w:val="22"/>
          </w:rPr>
          <w:delInstrText xml:space="preserve"> ADDIN EN.CITE &lt;EndNote&gt;&lt;Cite&gt;&lt;Author&gt;Opie&lt;/Author&gt;&lt;Year&gt;2012&lt;/Year&gt;&lt;RecNum&gt;29134&lt;/RecNum&gt;&lt;DisplayText&gt;(20)&lt;/DisplayText&gt;&lt;record&gt;&lt;rec-number&gt;29134&lt;/rec-number&gt;&lt;foreign-keys&gt;&lt;key app="EN" db-id="xzvfpae2fxdffzes59g5pwd2dwdvvx0ss2x0" timestamp="1726493532"&gt;29134&lt;/key&gt;&lt;/foreign-keys&gt;&lt;ref-type name="Journal Article"&gt;17&lt;/ref-type&gt;&lt;contributors&gt;&lt;authors&gt;&lt;author&gt;Opie, Jessica&lt;/author&gt;&lt;/authors&gt;&lt;/contributors&gt;&lt;titles&gt;&lt;title&gt;Haematological complications of HIV infection: forum-review&lt;/title&gt;&lt;secondary-title&gt;South African Medical Journal&lt;/secondary-title&gt;&lt;/titles&gt;&lt;periodical&gt;&lt;full-title&gt;South African Medical Journal&lt;/full-title&gt;&lt;/periodical&gt;&lt;pages&gt;465-468&lt;/pages&gt;&lt;volume&gt;102&lt;/volume&gt;&lt;number&gt;6&lt;/number&gt;&lt;dates&gt;&lt;year&gt;2012&lt;/year&gt;&lt;/dates&gt;&lt;isbn&gt;0256-9574&lt;/isbn&gt;&lt;urls&gt;&lt;/urls&gt;&lt;/record&gt;&lt;/Cite&gt;&lt;/EndNote&gt;</w:delInstrText>
        </w:r>
        <w:r w:rsidR="00CE1750" w:rsidDel="00A33298">
          <w:rPr>
            <w:rFonts w:asciiTheme="majorHAnsi" w:hAnsiTheme="majorHAnsi" w:cstheme="majorHAnsi"/>
            <w:sz w:val="22"/>
            <w:szCs w:val="22"/>
          </w:rPr>
          <w:fldChar w:fldCharType="separate"/>
        </w:r>
        <w:r w:rsidR="00CE1750" w:rsidDel="00A33298">
          <w:rPr>
            <w:rFonts w:asciiTheme="majorHAnsi" w:hAnsiTheme="majorHAnsi" w:cstheme="majorHAnsi"/>
            <w:noProof/>
            <w:sz w:val="22"/>
            <w:szCs w:val="22"/>
          </w:rPr>
          <w:delText>(20)</w:delText>
        </w:r>
        <w:r w:rsidR="00CE1750" w:rsidDel="00A33298">
          <w:rPr>
            <w:rFonts w:asciiTheme="majorHAnsi" w:hAnsiTheme="majorHAnsi" w:cstheme="majorHAnsi"/>
            <w:sz w:val="22"/>
            <w:szCs w:val="22"/>
          </w:rPr>
          <w:fldChar w:fldCharType="end"/>
        </w:r>
        <w:r w:rsidR="00033160" w:rsidDel="00A33298">
          <w:rPr>
            <w:rFonts w:asciiTheme="majorHAnsi" w:hAnsiTheme="majorHAnsi" w:cstheme="majorHAnsi"/>
            <w:sz w:val="22"/>
            <w:szCs w:val="22"/>
          </w:rPr>
          <w:delText>.</w:delText>
        </w:r>
        <w:r w:rsidDel="00A33298">
          <w:rPr>
            <w:rFonts w:asciiTheme="majorHAnsi" w:hAnsiTheme="majorHAnsi" w:cstheme="majorHAnsi"/>
            <w:sz w:val="22"/>
            <w:szCs w:val="22"/>
          </w:rPr>
          <w:delText xml:space="preserve"> </w:delText>
        </w:r>
        <w:r w:rsidR="00D71A5D" w:rsidDel="00A33298">
          <w:rPr>
            <w:rFonts w:asciiTheme="majorHAnsi" w:hAnsiTheme="majorHAnsi" w:cstheme="majorHAnsi"/>
            <w:sz w:val="22"/>
            <w:szCs w:val="22"/>
          </w:rPr>
          <w:delText>On the other hand, n</w:delText>
        </w:r>
        <w:r w:rsidR="00BA1DB1" w:rsidDel="00A33298">
          <w:rPr>
            <w:rFonts w:asciiTheme="majorHAnsi" w:hAnsiTheme="majorHAnsi" w:cstheme="majorHAnsi"/>
            <w:sz w:val="22"/>
            <w:szCs w:val="22"/>
          </w:rPr>
          <w:delText>eutrophil levels can be elevated by steroid-induced de-margination during inflammatory states, including HIV infection</w:delText>
        </w:r>
        <w:r w:rsidR="00BA1DB1" w:rsidDel="00A33298">
          <w:rPr>
            <w:rFonts w:asciiTheme="majorHAnsi" w:hAnsiTheme="majorHAnsi" w:cstheme="majorHAnsi"/>
            <w:sz w:val="22"/>
            <w:szCs w:val="22"/>
          </w:rPr>
          <w:fldChar w:fldCharType="begin"/>
        </w:r>
        <w:r w:rsidR="00CE1750" w:rsidDel="00A33298">
          <w:rPr>
            <w:rFonts w:asciiTheme="majorHAnsi" w:hAnsiTheme="majorHAnsi" w:cstheme="majorHAnsi"/>
            <w:sz w:val="22"/>
            <w:szCs w:val="22"/>
          </w:rPr>
          <w:delInstrText xml:space="preserve"> ADDIN EN.CITE &lt;EndNote&gt;&lt;Cite&gt;&lt;Author&gt;Cavalcanti&lt;/Author&gt;&lt;Year&gt;2006&lt;/Year&gt;&lt;RecNum&gt;29117&lt;/RecNum&gt;&lt;DisplayText&gt;(21)&lt;/DisplayText&gt;&lt;record&gt;&lt;rec-number&gt;29117&lt;/rec-number&gt;&lt;foreign-keys&gt;&lt;key app="EN" db-id="xzvfpae2fxdffzes59g5pwd2dwdvvx0ss2x0" timestamp="1681859344"&gt;29117&lt;/key&gt;&lt;/foreign-keys&gt;&lt;ref-type name="Journal Article"&gt;17&lt;/ref-type&gt;&lt;contributors&gt;&lt;authors&gt;&lt;author&gt;Cavalcanti, Danielle MH&lt;/author&gt;&lt;author&gt;Lotufo, Celina MC&lt;/author&gt;&lt;author&gt;Borelli, Primavera&lt;/author&gt;&lt;author&gt;Tavassi, Ana Marisa C&lt;/author&gt;&lt;author&gt;Pereira, Agostinho LM&lt;/author&gt;&lt;author&gt;Markus, Regina P&lt;/author&gt;&lt;author&gt;Farsky, Sandra HP&lt;/author&gt;&lt;/authors&gt;&lt;/contributors&gt;&lt;titles&gt;&lt;title&gt;Adrenal deficiency alters mechanisms of neutrophil mobilization&lt;/title&gt;&lt;secondary-title&gt;Molecular and cellular endocrinology&lt;/secondary-title&gt;&lt;/titles&gt;&lt;periodical&gt;&lt;full-title&gt;Molecular and cellular endocrinology&lt;/full-title&gt;&lt;/periodical&gt;&lt;pages&gt;32-39&lt;/pages&gt;&lt;volume&gt;249&lt;/volume&gt;&lt;number&gt;1-2&lt;/number&gt;&lt;dates&gt;&lt;year&gt;2006&lt;/year&gt;&lt;/dates&gt;&lt;isbn&gt;0303-7207&lt;/isbn&gt;&lt;urls&gt;&lt;/urls&gt;&lt;/record&gt;&lt;/Cite&gt;&lt;/EndNote&gt;</w:delInstrText>
        </w:r>
        <w:r w:rsidR="00BA1DB1" w:rsidDel="00A33298">
          <w:rPr>
            <w:rFonts w:asciiTheme="majorHAnsi" w:hAnsiTheme="majorHAnsi" w:cstheme="majorHAnsi"/>
            <w:sz w:val="22"/>
            <w:szCs w:val="22"/>
          </w:rPr>
          <w:fldChar w:fldCharType="separate"/>
        </w:r>
        <w:r w:rsidR="00CE1750" w:rsidDel="00A33298">
          <w:rPr>
            <w:rFonts w:asciiTheme="majorHAnsi" w:hAnsiTheme="majorHAnsi" w:cstheme="majorHAnsi"/>
            <w:noProof/>
            <w:sz w:val="22"/>
            <w:szCs w:val="22"/>
          </w:rPr>
          <w:delText>(21)</w:delText>
        </w:r>
        <w:r w:rsidR="00BA1DB1" w:rsidDel="00A33298">
          <w:rPr>
            <w:rFonts w:asciiTheme="majorHAnsi" w:hAnsiTheme="majorHAnsi" w:cstheme="majorHAnsi"/>
            <w:sz w:val="22"/>
            <w:szCs w:val="22"/>
          </w:rPr>
          <w:fldChar w:fldCharType="end"/>
        </w:r>
        <w:r w:rsidR="00BA1DB1" w:rsidDel="00A33298">
          <w:rPr>
            <w:rFonts w:asciiTheme="majorHAnsi" w:hAnsiTheme="majorHAnsi" w:cstheme="majorHAnsi"/>
            <w:sz w:val="22"/>
            <w:szCs w:val="22"/>
          </w:rPr>
          <w:delText xml:space="preserve">.  </w:delText>
        </w:r>
      </w:del>
      <w:r w:rsidR="00E7605F">
        <w:rPr>
          <w:rFonts w:asciiTheme="majorHAnsi" w:hAnsiTheme="majorHAnsi" w:cstheme="majorHAnsi"/>
          <w:sz w:val="22"/>
          <w:szCs w:val="22"/>
        </w:rPr>
        <w:t xml:space="preserve">The neutrophil counts were </w:t>
      </w:r>
      <w:del w:id="2141" w:author="Ian Ross" w:date="2024-09-19T11:24:00Z" w16du:dateUtc="2024-09-19T09:24:00Z">
        <w:r w:rsidR="00E7605F" w:rsidDel="00A33298">
          <w:rPr>
            <w:rFonts w:asciiTheme="majorHAnsi" w:hAnsiTheme="majorHAnsi" w:cstheme="majorHAnsi"/>
            <w:sz w:val="22"/>
            <w:szCs w:val="22"/>
          </w:rPr>
          <w:delText xml:space="preserve">significantly </w:delText>
        </w:r>
      </w:del>
      <w:r w:rsidR="00E7605F">
        <w:rPr>
          <w:rFonts w:asciiTheme="majorHAnsi" w:hAnsiTheme="majorHAnsi" w:cstheme="majorHAnsi"/>
          <w:sz w:val="22"/>
          <w:szCs w:val="22"/>
        </w:rPr>
        <w:t xml:space="preserve">lower in the AI versus the </w:t>
      </w:r>
      <w:commentRangeStart w:id="2142"/>
      <w:r w:rsidR="00E7605F">
        <w:rPr>
          <w:rFonts w:asciiTheme="majorHAnsi" w:hAnsiTheme="majorHAnsi" w:cstheme="majorHAnsi"/>
          <w:sz w:val="22"/>
          <w:szCs w:val="22"/>
        </w:rPr>
        <w:t xml:space="preserve">non-AI group </w:t>
      </w:r>
      <w:commentRangeEnd w:id="2142"/>
      <w:r w:rsidR="00DF6798">
        <w:rPr>
          <w:rStyle w:val="CommentReference"/>
          <w:rFonts w:ascii="Arial" w:hAnsi="Arial"/>
        </w:rPr>
        <w:commentReference w:id="2142"/>
      </w:r>
      <w:del w:id="2143" w:author="Ian Ross" w:date="2024-09-19T11:24:00Z" w16du:dateUtc="2024-09-19T09:24:00Z">
        <w:r w:rsidR="00E7605F" w:rsidDel="00A33298">
          <w:rPr>
            <w:rFonts w:asciiTheme="majorHAnsi" w:hAnsiTheme="majorHAnsi" w:cstheme="majorHAnsi"/>
            <w:sz w:val="22"/>
            <w:szCs w:val="22"/>
          </w:rPr>
          <w:delText xml:space="preserve">with </w:delText>
        </w:r>
        <w:r w:rsidR="00E7605F" w:rsidRPr="00E7605F" w:rsidDel="00A33298">
          <w:rPr>
            <w:rFonts w:asciiTheme="majorHAnsi" w:hAnsiTheme="majorHAnsi" w:cstheme="majorHAnsi"/>
            <w:i/>
            <w:iCs/>
            <w:sz w:val="22"/>
            <w:szCs w:val="22"/>
          </w:rPr>
          <w:delText>p</w:delText>
        </w:r>
        <w:r w:rsidR="00E7605F" w:rsidDel="00A33298">
          <w:rPr>
            <w:rFonts w:asciiTheme="majorHAnsi" w:hAnsiTheme="majorHAnsi" w:cstheme="majorHAnsi"/>
            <w:sz w:val="22"/>
            <w:szCs w:val="22"/>
          </w:rPr>
          <w:delText>=0.036</w:delText>
        </w:r>
        <w:r w:rsidR="004F602A" w:rsidDel="00A33298">
          <w:rPr>
            <w:rFonts w:asciiTheme="majorHAnsi" w:hAnsiTheme="majorHAnsi" w:cstheme="majorHAnsi"/>
            <w:sz w:val="22"/>
            <w:szCs w:val="22"/>
          </w:rPr>
          <w:delText xml:space="preserve">, </w:delText>
        </w:r>
      </w:del>
      <w:r w:rsidR="004F602A">
        <w:rPr>
          <w:rFonts w:asciiTheme="majorHAnsi" w:hAnsiTheme="majorHAnsi" w:cstheme="majorHAnsi"/>
          <w:sz w:val="22"/>
          <w:szCs w:val="22"/>
        </w:rPr>
        <w:t>and a paradoxical sodium elevation in the AI group</w:t>
      </w:r>
      <w:r w:rsidR="00E7605F">
        <w:rPr>
          <w:rFonts w:asciiTheme="majorHAnsi" w:hAnsiTheme="majorHAnsi" w:cstheme="majorHAnsi"/>
          <w:sz w:val="22"/>
          <w:szCs w:val="22"/>
        </w:rPr>
        <w:t xml:space="preserve">. </w:t>
      </w:r>
      <w:del w:id="2144" w:author="Ian Ross" w:date="2024-09-19T11:26:00Z" w16du:dateUtc="2024-09-19T09:26:00Z">
        <w:r w:rsidR="00BA1DB1" w:rsidDel="00086AE9">
          <w:rPr>
            <w:rFonts w:asciiTheme="majorHAnsi" w:hAnsiTheme="majorHAnsi" w:cstheme="majorHAnsi"/>
            <w:sz w:val="22"/>
            <w:szCs w:val="22"/>
          </w:rPr>
          <w:delText xml:space="preserve">We consider the lower neutrophil count in the AI group to be inappropriate and perhaps a marker of low cortisol state in advanced HIV which we consider to be a state of medical stress. Steroids can exert both pro and anti-inflammatory effect on the neutrophils depending on the inflammatory microenvironment </w:delText>
        </w:r>
        <w:r w:rsidR="00BA1DB1" w:rsidDel="00086AE9">
          <w:rPr>
            <w:rFonts w:asciiTheme="majorHAnsi" w:hAnsiTheme="majorHAnsi" w:cstheme="majorHAnsi"/>
            <w:sz w:val="22"/>
            <w:szCs w:val="22"/>
          </w:rPr>
          <w:fldChar w:fldCharType="begin"/>
        </w:r>
        <w:r w:rsidR="00CE1750" w:rsidDel="00086AE9">
          <w:rPr>
            <w:rFonts w:asciiTheme="majorHAnsi" w:hAnsiTheme="majorHAnsi" w:cstheme="majorHAnsi"/>
            <w:sz w:val="22"/>
            <w:szCs w:val="22"/>
          </w:rPr>
          <w:delInstrText xml:space="preserve"> ADDIN EN.CITE &lt;EndNote&gt;&lt;Cite&gt;&lt;Author&gt;Ronchetti&lt;/Author&gt;&lt;Year&gt;2018&lt;/Year&gt;&lt;RecNum&gt;29118&lt;/RecNum&gt;&lt;DisplayText&gt;(22)&lt;/DisplayText&gt;&lt;record&gt;&lt;rec-number&gt;29118&lt;/rec-number&gt;&lt;foreign-keys&gt;&lt;key app="EN" db-id="xzvfpae2fxdffzes59g5pwd2dwdvvx0ss2x0" timestamp="1681860080"&gt;29118&lt;/key&gt;&lt;/foreign-keys&gt;&lt;ref-type name="Journal Article"&gt;17&lt;/ref-type&gt;&lt;contributors&gt;&lt;authors&gt;&lt;author&gt;Ronchetti, Simona&lt;/author&gt;&lt;author&gt;Ricci, Erika&lt;/author&gt;&lt;author&gt;Migliorati, Graziella&lt;/author&gt;&lt;author&gt;Gentili, Marco&lt;/author&gt;&lt;author&gt;Riccardi, Carlo&lt;/author&gt;&lt;/authors&gt;&lt;/contributors&gt;&lt;titles&gt;&lt;title&gt;How glucocorticoids affect the neutrophil life&lt;/title&gt;&lt;secondary-title&gt;International journal of molecular sciences&lt;/secondary-title&gt;&lt;/titles&gt;&lt;periodical&gt;&lt;full-title&gt;International journal of molecular sciences&lt;/full-title&gt;&lt;/periodical&gt;&lt;pages&gt;4090&lt;/pages&gt;&lt;volume&gt;19&lt;/volume&gt;&lt;number&gt;12&lt;/number&gt;&lt;dates&gt;&lt;year&gt;2018&lt;/year&gt;&lt;/dates&gt;&lt;isbn&gt;1422-0067&lt;/isbn&gt;&lt;urls&gt;&lt;/urls&gt;&lt;/record&gt;&lt;/Cite&gt;&lt;/EndNote&gt;</w:delInstrText>
        </w:r>
        <w:r w:rsidR="00BA1DB1" w:rsidDel="00086AE9">
          <w:rPr>
            <w:rFonts w:asciiTheme="majorHAnsi" w:hAnsiTheme="majorHAnsi" w:cstheme="majorHAnsi"/>
            <w:sz w:val="22"/>
            <w:szCs w:val="22"/>
          </w:rPr>
          <w:fldChar w:fldCharType="separate"/>
        </w:r>
        <w:r w:rsidR="00CE1750" w:rsidDel="00086AE9">
          <w:rPr>
            <w:rFonts w:asciiTheme="majorHAnsi" w:hAnsiTheme="majorHAnsi" w:cstheme="majorHAnsi"/>
            <w:noProof/>
            <w:sz w:val="22"/>
            <w:szCs w:val="22"/>
          </w:rPr>
          <w:delText>(22)</w:delText>
        </w:r>
        <w:r w:rsidR="00BA1DB1" w:rsidDel="00086AE9">
          <w:rPr>
            <w:rFonts w:asciiTheme="majorHAnsi" w:hAnsiTheme="majorHAnsi" w:cstheme="majorHAnsi"/>
            <w:sz w:val="22"/>
            <w:szCs w:val="22"/>
          </w:rPr>
          <w:fldChar w:fldCharType="end"/>
        </w:r>
        <w:r w:rsidR="00BA1DB1" w:rsidDel="00086AE9">
          <w:rPr>
            <w:rFonts w:asciiTheme="majorHAnsi" w:hAnsiTheme="majorHAnsi" w:cstheme="majorHAnsi"/>
            <w:sz w:val="22"/>
            <w:szCs w:val="22"/>
          </w:rPr>
          <w:delText xml:space="preserve">. </w:delText>
        </w:r>
      </w:del>
      <w:r w:rsidR="00BA1DB1">
        <w:rPr>
          <w:rFonts w:asciiTheme="majorHAnsi" w:hAnsiTheme="majorHAnsi" w:cstheme="majorHAnsi"/>
          <w:sz w:val="22"/>
          <w:szCs w:val="22"/>
        </w:rPr>
        <w:t>On the other hand, natural killer cell cytotoxicity (NKCC) lymphocyte dysfunction leading to increased infections has been associated with adrenal insufficiency</w:t>
      </w:r>
      <w:r w:rsidR="00D71A5D">
        <w:rPr>
          <w:rFonts w:asciiTheme="majorHAnsi" w:hAnsiTheme="majorHAnsi" w:cstheme="majorHAnsi"/>
          <w:sz w:val="22"/>
          <w:szCs w:val="22"/>
        </w:rPr>
        <w:t xml:space="preserve"> </w:t>
      </w:r>
      <w:r w:rsidR="00BA1DB1">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&lt;EndNote&gt;&lt;Cite&gt;&lt;Author&gt;Bancos&lt;/Author&gt;&lt;Year&gt;2017&lt;/Year&gt;&lt;RecNum&gt;29119&lt;/RecNum&gt;&lt;DisplayText&gt;(23)&lt;/DisplayText&gt;&lt;record&gt;&lt;rec-number&gt;29119&lt;/rec-number&gt;&lt;foreign-keys&gt;&lt;key app="EN" db-id="xzvfpae2fxdffzes59g5pwd2dwdvvx0ss2x0" timestamp="1681860520"&gt;29119&lt;/key&gt;&lt;/foreign-keys&gt;&lt;ref-type name="Journal Article"&gt;17&lt;/ref-type&gt;&lt;contributors&gt;&lt;authors&gt;&lt;author&gt;Bancos, Irina&lt;/author&gt;&lt;author&gt;Hazeldine, Jon&lt;/author&gt;&lt;author&gt;Chortis, Vasileios&lt;/author&gt;&lt;author&gt;Hampson, Peter&lt;/author&gt;&lt;author&gt;Taylor, Angela E&lt;/author&gt;&lt;author&gt;Lord, Janet M&lt;/author&gt;&lt;author&gt;Arlt, Wiebke&lt;/author&gt;&lt;/authors&gt;&lt;/contributors&gt;&lt;titles&gt;&lt;title&gt;Primary adrenal insufficiency is associated with impaired natural killer cell function: a potential link to increased mortality&lt;/title&gt;&lt;secondary-title&gt;European journal of endocrinology&lt;/secondary-title&gt;&lt;/titles&gt;&lt;periodical&gt;&lt;full-title&gt;European Journal of Endocrinology&lt;/full-title&gt;&lt;/periodical&gt;&lt;pages&gt;471-480&lt;/pages&gt;&lt;volume&gt;176&lt;/volume&gt;&lt;number&gt;4&lt;/number&gt;&lt;dates&gt;&lt;year&gt;2017&lt;/year&gt;&lt;/dates&gt;&lt;isbn&gt;0804-4643&lt;/isbn&gt;&lt;urls&gt;&lt;/urls&gt;&lt;/record&gt;&lt;/Cite&gt;&lt;/EndNote&gt;</w:instrText>
      </w:r>
      <w:r w:rsidR="00BA1DB1">
        <w:rPr>
          <w:rFonts w:asciiTheme="majorHAnsi" w:hAnsiTheme="majorHAnsi" w:cstheme="majorHAnsi"/>
          <w:sz w:val="22"/>
          <w:szCs w:val="22"/>
        </w:rPr>
        <w:fldChar w:fldCharType="separate"/>
      </w:r>
      <w:r w:rsidR="00CE1750">
        <w:rPr>
          <w:rFonts w:asciiTheme="majorHAnsi" w:hAnsiTheme="majorHAnsi" w:cstheme="majorHAnsi"/>
          <w:noProof/>
          <w:sz w:val="22"/>
          <w:szCs w:val="22"/>
        </w:rPr>
        <w:t>(23)</w:t>
      </w:r>
      <w:r w:rsidR="00BA1DB1">
        <w:rPr>
          <w:rFonts w:asciiTheme="majorHAnsi" w:hAnsiTheme="majorHAnsi" w:cstheme="majorHAnsi"/>
          <w:sz w:val="22"/>
          <w:szCs w:val="22"/>
        </w:rPr>
        <w:fldChar w:fldCharType="end"/>
      </w:r>
      <w:r w:rsidR="00BA1DB1">
        <w:rPr>
          <w:rFonts w:asciiTheme="majorHAnsi" w:hAnsiTheme="majorHAnsi" w:cstheme="majorHAnsi"/>
          <w:sz w:val="22"/>
          <w:szCs w:val="22"/>
        </w:rPr>
        <w:t>, and increased mortality.</w:t>
      </w:r>
      <w:r w:rsidR="00BA1DB1">
        <w:rPr>
          <w:rFonts w:asciiTheme="majorHAnsi" w:hAnsiTheme="majorHAnsi" w:cstheme="majorHAnsi"/>
          <w:color w:val="212121"/>
          <w:sz w:val="22"/>
          <w:szCs w:val="22"/>
        </w:rPr>
        <w:t xml:space="preserve"> </w:t>
      </w:r>
      <w:r w:rsidR="00033160">
        <w:rPr>
          <w:rFonts w:asciiTheme="majorHAnsi" w:hAnsiTheme="majorHAnsi" w:cstheme="majorHAnsi"/>
          <w:color w:val="212121"/>
          <w:sz w:val="22"/>
          <w:szCs w:val="22"/>
        </w:rPr>
        <w:t>The observed significant cryptococcal fungal infection</w:t>
      </w:r>
      <w:r w:rsidR="005C3424">
        <w:rPr>
          <w:rFonts w:asciiTheme="majorHAnsi" w:hAnsiTheme="majorHAnsi" w:cstheme="majorHAnsi"/>
          <w:color w:val="212121"/>
          <w:sz w:val="22"/>
          <w:szCs w:val="22"/>
        </w:rPr>
        <w:t xml:space="preserve"> in the adrenal insufficiency group may be explained by both numeric and functional decline in </w:t>
      </w:r>
      <w:proofErr w:type="spellStart"/>
      <w:r w:rsidR="005C3424">
        <w:rPr>
          <w:rFonts w:asciiTheme="majorHAnsi" w:hAnsiTheme="majorHAnsi" w:cstheme="majorHAnsi"/>
          <w:color w:val="212121"/>
          <w:sz w:val="22"/>
          <w:szCs w:val="22"/>
        </w:rPr>
        <w:t>lymphocytes</w:t>
      </w:r>
      <w:del w:id="2145" w:author="Ian Ross" w:date="2024-09-19T11:27:00Z" w16du:dateUtc="2024-09-19T09:27:00Z">
        <w:r w:rsidR="005C3424" w:rsidDel="00AD4333">
          <w:rPr>
            <w:rFonts w:asciiTheme="majorHAnsi" w:hAnsiTheme="majorHAnsi" w:cstheme="majorHAnsi"/>
            <w:color w:val="212121"/>
            <w:sz w:val="22"/>
            <w:szCs w:val="22"/>
          </w:rPr>
          <w:delText xml:space="preserve">, which are primary responders against this infection and tuberculosisis. </w:delText>
        </w:r>
      </w:del>
      <w:r w:rsidR="00F41A54">
        <w:rPr>
          <w:rFonts w:asciiTheme="majorHAnsi" w:hAnsiTheme="majorHAnsi" w:cstheme="majorHAnsi"/>
          <w:color w:val="212121"/>
          <w:sz w:val="22"/>
          <w:szCs w:val="22"/>
        </w:rPr>
        <w:t>There</w:t>
      </w:r>
      <w:proofErr w:type="spellEnd"/>
      <w:r w:rsidR="00F41A54">
        <w:rPr>
          <w:rFonts w:asciiTheme="majorHAnsi" w:hAnsiTheme="majorHAnsi" w:cstheme="majorHAnsi"/>
          <w:color w:val="212121"/>
          <w:sz w:val="22"/>
          <w:szCs w:val="22"/>
        </w:rPr>
        <w:t xml:space="preserve"> was s</w:t>
      </w:r>
      <w:r w:rsidR="002528D0">
        <w:rPr>
          <w:rFonts w:asciiTheme="majorHAnsi" w:hAnsiTheme="majorHAnsi" w:cstheme="majorHAnsi"/>
          <w:color w:val="212121"/>
          <w:sz w:val="22"/>
          <w:szCs w:val="22"/>
        </w:rPr>
        <w:t xml:space="preserve">ignificantly higher </w:t>
      </w:r>
      <w:r w:rsidR="00F41A54">
        <w:rPr>
          <w:rFonts w:asciiTheme="majorHAnsi" w:hAnsiTheme="majorHAnsi" w:cstheme="majorHAnsi"/>
          <w:color w:val="212121"/>
          <w:sz w:val="22"/>
          <w:szCs w:val="22"/>
        </w:rPr>
        <w:t>opiate and</w:t>
      </w:r>
      <w:del w:id="2146" w:author="Ian Ross" w:date="2024-09-19T11:27:00Z" w16du:dateUtc="2024-09-19T09:27:00Z">
        <w:r w:rsidR="00F41A54" w:rsidDel="00AD4333">
          <w:rPr>
            <w:rFonts w:asciiTheme="majorHAnsi" w:hAnsiTheme="majorHAnsi" w:cstheme="majorHAnsi"/>
            <w:color w:val="212121"/>
            <w:sz w:val="22"/>
            <w:szCs w:val="22"/>
          </w:rPr>
          <w:delText xml:space="preserve"> diflucan </w:delText>
        </w:r>
      </w:del>
      <w:ins w:id="2147" w:author="Ian Ross" w:date="2024-09-19T11:27:00Z" w16du:dateUtc="2024-09-19T09:27:00Z">
        <w:r w:rsidR="00AD4333">
          <w:rPr>
            <w:rFonts w:asciiTheme="majorHAnsi" w:hAnsiTheme="majorHAnsi" w:cstheme="majorHAnsi"/>
            <w:color w:val="212121"/>
            <w:sz w:val="22"/>
            <w:szCs w:val="22"/>
          </w:rPr>
          <w:t xml:space="preserve"> fluconazole </w:t>
        </w:r>
      </w:ins>
      <w:r w:rsidR="00F41A54">
        <w:rPr>
          <w:rFonts w:asciiTheme="majorHAnsi" w:hAnsiTheme="majorHAnsi" w:cstheme="majorHAnsi"/>
          <w:color w:val="212121"/>
          <w:sz w:val="22"/>
          <w:szCs w:val="22"/>
        </w:rPr>
        <w:t>use in the AI group, both of which can reduce enzyme activity, leading to lower adrenal cortisol production.</w:t>
      </w:r>
      <w:r w:rsidR="002528D0">
        <w:rPr>
          <w:rFonts w:asciiTheme="majorHAnsi" w:hAnsiTheme="majorHAnsi" w:cstheme="majorHAnsi"/>
          <w:color w:val="212121"/>
          <w:sz w:val="22"/>
          <w:szCs w:val="22"/>
        </w:rPr>
        <w:t xml:space="preserve"> </w:t>
      </w:r>
      <w:r w:rsidR="00BA1DB1">
        <w:rPr>
          <w:rFonts w:asciiTheme="majorHAnsi" w:hAnsiTheme="majorHAnsi" w:cstheme="majorHAnsi"/>
          <w:color w:val="212121"/>
          <w:sz w:val="22"/>
          <w:szCs w:val="22"/>
        </w:rPr>
        <w:t>Table 3</w:t>
      </w:r>
      <w:r w:rsidR="00DF308B">
        <w:rPr>
          <w:rFonts w:asciiTheme="majorHAnsi" w:hAnsiTheme="majorHAnsi" w:cstheme="majorHAnsi"/>
          <w:color w:val="212121"/>
          <w:sz w:val="22"/>
          <w:szCs w:val="22"/>
        </w:rPr>
        <w:t xml:space="preserve"> </w:t>
      </w:r>
    </w:p>
    <w:p w14:paraId="7BAA688B" w14:textId="09DC0484" w:rsidR="005C3424" w:rsidRDefault="00F41A54" w:rsidP="00F052CD">
      <w:pPr>
        <w:pStyle w:val="BodyText"/>
        <w:rPr>
          <w:rFonts w:asciiTheme="majorHAnsi" w:hAnsiTheme="majorHAnsi" w:cstheme="majorHAnsi"/>
          <w:sz w:val="22"/>
          <w:szCs w:val="22"/>
        </w:rPr>
      </w:pPr>
      <w:del w:id="2148" w:author="Ian Ross" w:date="2024-09-19T11:31:00Z" w16du:dateUtc="2024-09-19T09:31:00Z">
        <w:r w:rsidRPr="00910F16" w:rsidDel="00017DB0">
          <w:rPr>
            <w:rFonts w:asciiTheme="majorHAnsi" w:hAnsiTheme="majorHAnsi" w:cstheme="majorHAnsi"/>
            <w:sz w:val="22"/>
            <w:szCs w:val="22"/>
          </w:rPr>
          <w:delText xml:space="preserve">The mortality </w:delText>
        </w:r>
        <w:r w:rsidDel="00017DB0">
          <w:rPr>
            <w:rFonts w:asciiTheme="majorHAnsi" w:hAnsiTheme="majorHAnsi" w:cstheme="majorHAnsi"/>
            <w:sz w:val="22"/>
            <w:szCs w:val="22"/>
          </w:rPr>
          <w:delText xml:space="preserve">rate </w:delText>
        </w:r>
        <w:r w:rsidRPr="00910F16" w:rsidDel="00017DB0">
          <w:rPr>
            <w:rFonts w:asciiTheme="majorHAnsi" w:hAnsiTheme="majorHAnsi" w:cstheme="majorHAnsi"/>
            <w:sz w:val="22"/>
            <w:szCs w:val="22"/>
          </w:rPr>
          <w:delText>was</w:delText>
        </w:r>
        <w:r w:rsidDel="00017DB0">
          <w:rPr>
            <w:rFonts w:asciiTheme="majorHAnsi" w:hAnsiTheme="majorHAnsi" w:cstheme="majorHAnsi"/>
            <w:sz w:val="22"/>
            <w:szCs w:val="22"/>
          </w:rPr>
          <w:delText xml:space="preserve"> (11.49%)</w:delText>
        </w:r>
        <w:r w:rsidRPr="00910F16" w:rsidDel="00017DB0">
          <w:rPr>
            <w:rFonts w:asciiTheme="majorHAnsi" w:hAnsiTheme="majorHAnsi" w:cstheme="majorHAnsi"/>
            <w:sz w:val="22"/>
            <w:szCs w:val="22"/>
          </w:rPr>
          <w:delText xml:space="preserve"> for the non adrenal insufficient patients versus</w:delText>
        </w:r>
        <w:r w:rsidDel="00017DB0">
          <w:rPr>
            <w:rFonts w:asciiTheme="majorHAnsi" w:hAnsiTheme="majorHAnsi" w:cstheme="majorHAnsi"/>
            <w:sz w:val="22"/>
            <w:szCs w:val="22"/>
          </w:rPr>
          <w:delText xml:space="preserve"> (22.22%) </w:delText>
        </w:r>
        <w:r w:rsidRPr="00910F16" w:rsidDel="00017DB0">
          <w:rPr>
            <w:rFonts w:asciiTheme="majorHAnsi" w:hAnsiTheme="majorHAnsi" w:cstheme="majorHAnsi"/>
            <w:sz w:val="22"/>
            <w:szCs w:val="22"/>
          </w:rPr>
          <w:delText>for the adrenal insufficient grou</w:delText>
        </w:r>
        <w:r w:rsidDel="00017DB0">
          <w:rPr>
            <w:rFonts w:asciiTheme="majorHAnsi" w:hAnsiTheme="majorHAnsi" w:cstheme="majorHAnsi"/>
            <w:sz w:val="22"/>
            <w:szCs w:val="22"/>
          </w:rPr>
          <w:delText>p</w:delText>
        </w:r>
        <w:r w:rsidR="002164EA" w:rsidDel="00017DB0">
          <w:rPr>
            <w:rFonts w:asciiTheme="majorHAnsi" w:hAnsiTheme="majorHAnsi" w:cstheme="majorHAnsi"/>
            <w:sz w:val="22"/>
            <w:szCs w:val="22"/>
          </w:rPr>
          <w:delText xml:space="preserve"> </w:delText>
        </w:r>
        <w:r w:rsidR="002164EA" w:rsidRPr="002164EA" w:rsidDel="00017DB0">
          <w:rPr>
            <w:rFonts w:asciiTheme="majorHAnsi" w:hAnsiTheme="majorHAnsi" w:cstheme="majorHAnsi"/>
            <w:i/>
            <w:iCs/>
            <w:sz w:val="22"/>
            <w:szCs w:val="22"/>
          </w:rPr>
          <w:delText>p</w:delText>
        </w:r>
        <w:r w:rsidR="002164EA" w:rsidDel="00017DB0">
          <w:rPr>
            <w:rFonts w:asciiTheme="majorHAnsi" w:hAnsiTheme="majorHAnsi" w:cstheme="majorHAnsi"/>
            <w:sz w:val="22"/>
            <w:szCs w:val="22"/>
          </w:rPr>
          <w:delText>=0.171,</w:delText>
        </w:r>
        <w:r w:rsidRPr="00910F16" w:rsidDel="00017DB0">
          <w:rPr>
            <w:rFonts w:asciiTheme="majorHAnsi" w:hAnsiTheme="majorHAnsi" w:cstheme="majorHAnsi"/>
            <w:sz w:val="22"/>
            <w:szCs w:val="22"/>
          </w:rPr>
          <w:delText xml:space="preserve"> </w:delText>
        </w:r>
        <w:r w:rsidDel="00017DB0">
          <w:rPr>
            <w:rFonts w:asciiTheme="majorHAnsi" w:hAnsiTheme="majorHAnsi" w:cstheme="majorHAnsi"/>
            <w:sz w:val="22"/>
            <w:szCs w:val="22"/>
          </w:rPr>
          <w:delText>w</w:delText>
        </w:r>
        <w:r w:rsidRPr="00910F16" w:rsidDel="00017DB0">
          <w:rPr>
            <w:rFonts w:asciiTheme="majorHAnsi" w:hAnsiTheme="majorHAnsi" w:cstheme="majorHAnsi"/>
            <w:sz w:val="22"/>
            <w:szCs w:val="22"/>
          </w:rPr>
          <w:delText>ith significant differences in the random cortisol, basal cortisol, stimulated cortisol, and incremental cortisol</w:delText>
        </w:r>
        <w:r w:rsidDel="00017DB0">
          <w:rPr>
            <w:rFonts w:asciiTheme="majorHAnsi" w:hAnsiTheme="majorHAnsi" w:cstheme="majorHAnsi"/>
            <w:sz w:val="22"/>
            <w:szCs w:val="22"/>
          </w:rPr>
          <w:delText xml:space="preserve">, with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=0.004,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&lt;0.001,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 xml:space="preserve">&lt;0.001 and </w:delText>
        </w:r>
        <w:r w:rsidRPr="009E7C65" w:rsidDel="00017DB0">
          <w:rPr>
            <w:rFonts w:asciiTheme="majorHAnsi" w:hAnsiTheme="majorHAnsi" w:cstheme="majorHAnsi"/>
            <w:i/>
            <w:iCs/>
            <w:sz w:val="22"/>
            <w:szCs w:val="22"/>
          </w:rPr>
          <w:delText>p</w:delText>
        </w:r>
        <w:r w:rsidDel="00017DB0">
          <w:rPr>
            <w:rFonts w:asciiTheme="majorHAnsi" w:hAnsiTheme="majorHAnsi" w:cstheme="majorHAnsi"/>
            <w:sz w:val="22"/>
            <w:szCs w:val="22"/>
          </w:rPr>
          <w:delText>&lt;0.004, respectively</w:delText>
        </w:r>
        <w:r w:rsidR="00A52590" w:rsidDel="00017DB0">
          <w:rPr>
            <w:rFonts w:asciiTheme="majorHAnsi" w:hAnsiTheme="majorHAnsi" w:cstheme="majorHAnsi"/>
            <w:sz w:val="22"/>
            <w:szCs w:val="22"/>
          </w:rPr>
          <w:delText xml:space="preserve">. </w:delText>
        </w:r>
      </w:del>
      <w:del w:id="2149" w:author="Ian Ross" w:date="2024-09-19T11:32:00Z" w16du:dateUtc="2024-09-19T09:32:00Z">
        <w:r w:rsidR="00A52590" w:rsidDel="00017DB0">
          <w:rPr>
            <w:rFonts w:asciiTheme="majorHAnsi" w:hAnsiTheme="majorHAnsi" w:cstheme="majorHAnsi"/>
            <w:sz w:val="22"/>
            <w:szCs w:val="22"/>
          </w:rPr>
          <w:delText>Although AI did not significantly contribute to overall mortality, it was</w:delText>
        </w:r>
        <w:r w:rsidR="00912EF7" w:rsidDel="00017DB0">
          <w:rPr>
            <w:rFonts w:asciiTheme="majorHAnsi" w:hAnsiTheme="majorHAnsi" w:cstheme="majorHAnsi"/>
            <w:sz w:val="22"/>
            <w:szCs w:val="22"/>
          </w:rPr>
          <w:delText>, however,</w:delText>
        </w:r>
        <w:r w:rsidR="00A52590" w:rsidDel="00017DB0">
          <w:rPr>
            <w:rFonts w:asciiTheme="majorHAnsi" w:hAnsiTheme="majorHAnsi" w:cstheme="majorHAnsi"/>
            <w:sz w:val="22"/>
            <w:szCs w:val="22"/>
          </w:rPr>
          <w:delText xml:space="preserve"> associated with relatively higher mortality. This previously suspected potential risk for death</w:delText>
        </w:r>
        <w:r w:rsidR="005C3424" w:rsidDel="00017DB0">
          <w:rPr>
            <w:rFonts w:asciiTheme="majorHAnsi" w:hAnsiTheme="majorHAnsi" w:cstheme="majorHAnsi"/>
            <w:sz w:val="22"/>
            <w:szCs w:val="22"/>
          </w:rPr>
          <w:delText xml:space="preserve"> </w:delText>
        </w:r>
        <w:r w:rsidR="00A52590" w:rsidDel="00017DB0">
          <w:rPr>
            <w:rFonts w:asciiTheme="majorHAnsi" w:hAnsiTheme="majorHAnsi" w:cstheme="majorHAnsi"/>
            <w:sz w:val="22"/>
            <w:szCs w:val="22"/>
          </w:rPr>
          <w:delText xml:space="preserve">warrants a search for AI in </w:delText>
        </w:r>
        <w:r w:rsidR="00912EF7" w:rsidDel="00017DB0">
          <w:rPr>
            <w:rFonts w:asciiTheme="majorHAnsi" w:hAnsiTheme="majorHAnsi" w:cstheme="majorHAnsi"/>
            <w:sz w:val="22"/>
            <w:szCs w:val="22"/>
          </w:rPr>
          <w:delText xml:space="preserve">advanced HIV to mitigate this risk. </w:delText>
        </w:r>
      </w:del>
      <w:r w:rsidR="00A52590" w:rsidRPr="00910F16">
        <w:rPr>
          <w:rFonts w:asciiTheme="majorHAnsi" w:hAnsiTheme="majorHAnsi" w:cstheme="majorHAnsi"/>
          <w:sz w:val="22"/>
          <w:szCs w:val="22"/>
        </w:rPr>
        <w:t xml:space="preserve">There was </w:t>
      </w:r>
      <w:r w:rsidR="00A52590">
        <w:rPr>
          <w:rFonts w:asciiTheme="majorHAnsi" w:hAnsiTheme="majorHAnsi" w:cstheme="majorHAnsi"/>
          <w:sz w:val="22"/>
          <w:szCs w:val="22"/>
        </w:rPr>
        <w:t xml:space="preserve">a </w:t>
      </w:r>
      <w:del w:id="2150" w:author="Ian Ross" w:date="2024-09-19T11:32:00Z" w16du:dateUtc="2024-09-19T09:32:00Z">
        <w:r w:rsidR="00A52590" w:rsidRPr="00910F16" w:rsidDel="00017DB0">
          <w:rPr>
            <w:rFonts w:asciiTheme="majorHAnsi" w:hAnsiTheme="majorHAnsi" w:cstheme="majorHAnsi"/>
            <w:sz w:val="22"/>
            <w:szCs w:val="22"/>
          </w:rPr>
          <w:delText xml:space="preserve">significantly </w:delText>
        </w:r>
      </w:del>
      <w:r w:rsidR="00A52590" w:rsidRPr="00910F16">
        <w:rPr>
          <w:rFonts w:asciiTheme="majorHAnsi" w:hAnsiTheme="majorHAnsi" w:cstheme="majorHAnsi"/>
          <w:sz w:val="22"/>
          <w:szCs w:val="22"/>
        </w:rPr>
        <w:t>higher</w:t>
      </w:r>
      <w:del w:id="2151" w:author="Ian Ross" w:date="2024-09-19T11:32:00Z" w16du:dateUtc="2024-09-19T09:32:00Z">
        <w:r w:rsidR="00A52590" w:rsidRPr="00910F16" w:rsidDel="00017DB0">
          <w:rPr>
            <w:rFonts w:asciiTheme="majorHAnsi" w:hAnsiTheme="majorHAnsi" w:cstheme="majorHAnsi"/>
            <w:sz w:val="22"/>
            <w:szCs w:val="22"/>
          </w:rPr>
          <w:delText xml:space="preserve"> incidence </w:delText>
        </w:r>
      </w:del>
      <w:ins w:id="2152" w:author="Ian Ross" w:date="2024-09-19T11:32:00Z" w16du:dateUtc="2024-09-19T09:32:00Z">
        <w:r w:rsidR="00017DB0">
          <w:rPr>
            <w:rFonts w:asciiTheme="majorHAnsi" w:hAnsiTheme="majorHAnsi" w:cstheme="majorHAnsi"/>
            <w:sz w:val="22"/>
            <w:szCs w:val="22"/>
          </w:rPr>
          <w:t xml:space="preserve"> mortality associated with </w:t>
        </w:r>
      </w:ins>
      <w:del w:id="2153" w:author="Ian Ross" w:date="2024-09-19T11:32:00Z" w16du:dateUtc="2024-09-19T09:32:00Z">
        <w:r w:rsidR="00A52590" w:rsidRPr="00910F16" w:rsidDel="00017DB0">
          <w:rPr>
            <w:rFonts w:asciiTheme="majorHAnsi" w:hAnsiTheme="majorHAnsi" w:cstheme="majorHAnsi"/>
            <w:sz w:val="22"/>
            <w:szCs w:val="22"/>
          </w:rPr>
          <w:delText xml:space="preserve">of </w:delText>
        </w:r>
      </w:del>
      <w:r w:rsidR="00A52590">
        <w:rPr>
          <w:rFonts w:asciiTheme="majorHAnsi" w:hAnsiTheme="majorHAnsi" w:cstheme="majorHAnsi"/>
          <w:sz w:val="22"/>
          <w:szCs w:val="22"/>
        </w:rPr>
        <w:t>extra</w:t>
      </w:r>
      <w:r w:rsidR="00A52590" w:rsidRPr="00910F16">
        <w:rPr>
          <w:rFonts w:asciiTheme="majorHAnsi" w:hAnsiTheme="majorHAnsi" w:cstheme="majorHAnsi"/>
          <w:sz w:val="22"/>
          <w:szCs w:val="22"/>
        </w:rPr>
        <w:t>pulmonary tuberculosis and cryptococcus neoformans</w:t>
      </w:r>
      <w:del w:id="2154" w:author="Ian Ross" w:date="2024-09-19T11:33:00Z" w16du:dateUtc="2024-09-19T09:33:00Z">
        <w:r w:rsidR="00A52590" w:rsidRPr="00910F16" w:rsidDel="00BE23BE">
          <w:rPr>
            <w:rFonts w:asciiTheme="majorHAnsi" w:hAnsiTheme="majorHAnsi" w:cstheme="majorHAnsi"/>
            <w:sz w:val="22"/>
            <w:szCs w:val="22"/>
          </w:rPr>
          <w:delText xml:space="preserve"> </w:delText>
        </w:r>
        <w:r w:rsidR="00A52590" w:rsidDel="00BE23BE">
          <w:rPr>
            <w:rFonts w:asciiTheme="majorHAnsi" w:hAnsiTheme="majorHAnsi" w:cstheme="majorHAnsi"/>
            <w:sz w:val="22"/>
            <w:szCs w:val="22"/>
          </w:rPr>
          <w:delText xml:space="preserve">associated with mortality </w:delText>
        </w:r>
        <w:r w:rsidR="00A52590" w:rsidRPr="00910F16" w:rsidDel="00BE23BE">
          <w:rPr>
            <w:rFonts w:asciiTheme="majorHAnsi" w:hAnsiTheme="majorHAnsi" w:cstheme="majorHAnsi"/>
            <w:sz w:val="22"/>
            <w:szCs w:val="22"/>
          </w:rPr>
          <w:delText xml:space="preserve">in the adrenal </w:delText>
        </w:r>
      </w:del>
      <w:ins w:id="2155" w:author="Ian Ross" w:date="2024-09-19T11:33:00Z" w16du:dateUtc="2024-09-19T09:33:00Z">
        <w:r w:rsidR="00BE23BE">
          <w:rPr>
            <w:rFonts w:asciiTheme="majorHAnsi" w:hAnsiTheme="majorHAnsi" w:cstheme="majorHAnsi"/>
            <w:sz w:val="22"/>
            <w:szCs w:val="22"/>
          </w:rPr>
          <w:t xml:space="preserve"> in the AI </w:t>
        </w:r>
      </w:ins>
      <w:del w:id="2156" w:author="Ian Ross" w:date="2024-09-19T11:33:00Z" w16du:dateUtc="2024-09-19T09:33:00Z">
        <w:r w:rsidR="00A52590" w:rsidRPr="00910F16" w:rsidDel="00BE23BE">
          <w:rPr>
            <w:rFonts w:asciiTheme="majorHAnsi" w:hAnsiTheme="majorHAnsi" w:cstheme="majorHAnsi"/>
            <w:sz w:val="22"/>
            <w:szCs w:val="22"/>
          </w:rPr>
          <w:delText xml:space="preserve">insufficient </w:delText>
        </w:r>
      </w:del>
      <w:r w:rsidR="00A52590" w:rsidRPr="00910F16">
        <w:rPr>
          <w:rFonts w:asciiTheme="majorHAnsi" w:hAnsiTheme="majorHAnsi" w:cstheme="majorHAnsi"/>
          <w:sz w:val="22"/>
          <w:szCs w:val="22"/>
        </w:rPr>
        <w:t>group</w:t>
      </w:r>
      <w:r w:rsidR="00A52590">
        <w:rPr>
          <w:rFonts w:asciiTheme="majorHAnsi" w:hAnsiTheme="majorHAnsi" w:cstheme="majorHAnsi"/>
          <w:sz w:val="22"/>
          <w:szCs w:val="22"/>
        </w:rPr>
        <w:t xml:space="preserve"> </w:t>
      </w:r>
      <w:del w:id="2157" w:author="Ian Ross" w:date="2024-09-19T11:37:00Z" w16du:dateUtc="2024-09-19T09:37:00Z">
        <w:r w:rsidR="00A52590" w:rsidDel="00FD70C9">
          <w:rPr>
            <w:rFonts w:asciiTheme="majorHAnsi" w:hAnsiTheme="majorHAnsi" w:cstheme="majorHAnsi"/>
            <w:sz w:val="22"/>
            <w:szCs w:val="22"/>
          </w:rPr>
          <w:delText xml:space="preserve">with </w:delText>
        </w:r>
        <w:r w:rsidR="00A52590" w:rsidRPr="009E7C65" w:rsidDel="00FD70C9">
          <w:rPr>
            <w:rFonts w:asciiTheme="majorHAnsi" w:hAnsiTheme="majorHAnsi" w:cstheme="majorHAnsi"/>
            <w:i/>
            <w:iCs/>
            <w:sz w:val="22"/>
            <w:szCs w:val="22"/>
          </w:rPr>
          <w:delText>p</w:delText>
        </w:r>
        <w:r w:rsidR="00A52590" w:rsidDel="00FD70C9">
          <w:rPr>
            <w:rFonts w:asciiTheme="majorHAnsi" w:hAnsiTheme="majorHAnsi" w:cstheme="majorHAnsi"/>
            <w:sz w:val="22"/>
            <w:szCs w:val="22"/>
          </w:rPr>
          <w:delText>=0.04</w:delText>
        </w:r>
        <w:r w:rsidR="00D52696" w:rsidDel="00FD70C9">
          <w:rPr>
            <w:rFonts w:asciiTheme="majorHAnsi" w:hAnsiTheme="majorHAnsi" w:cstheme="majorHAnsi"/>
            <w:sz w:val="22"/>
            <w:szCs w:val="22"/>
          </w:rPr>
          <w:delText>6</w:delText>
        </w:r>
        <w:r w:rsidR="00A52590" w:rsidDel="00FD70C9">
          <w:rPr>
            <w:rFonts w:asciiTheme="majorHAnsi" w:hAnsiTheme="majorHAnsi" w:cstheme="majorHAnsi"/>
            <w:sz w:val="22"/>
            <w:szCs w:val="22"/>
          </w:rPr>
          <w:delText xml:space="preserve"> and </w:delText>
        </w:r>
        <w:r w:rsidR="00A52590" w:rsidRPr="009E7C65" w:rsidDel="00FD70C9">
          <w:rPr>
            <w:rFonts w:asciiTheme="majorHAnsi" w:hAnsiTheme="majorHAnsi" w:cstheme="majorHAnsi"/>
            <w:i/>
            <w:iCs/>
            <w:sz w:val="22"/>
            <w:szCs w:val="22"/>
          </w:rPr>
          <w:delText>p</w:delText>
        </w:r>
        <w:r w:rsidR="00A52590" w:rsidDel="00FD70C9">
          <w:rPr>
            <w:rFonts w:asciiTheme="majorHAnsi" w:hAnsiTheme="majorHAnsi" w:cstheme="majorHAnsi"/>
            <w:sz w:val="22"/>
            <w:szCs w:val="22"/>
          </w:rPr>
          <w:delText>=0.008, respectively</w:delText>
        </w:r>
        <w:r w:rsidR="00912EF7" w:rsidDel="00FD70C9">
          <w:rPr>
            <w:rFonts w:asciiTheme="majorHAnsi" w:hAnsiTheme="majorHAnsi" w:cstheme="majorHAnsi"/>
            <w:sz w:val="22"/>
            <w:szCs w:val="22"/>
          </w:rPr>
          <w:delText>, these could perhaps also be causal of death in this group.</w:delText>
        </w:r>
        <w:r w:rsidR="00AB3390" w:rsidDel="00FD70C9">
          <w:rPr>
            <w:rFonts w:asciiTheme="majorHAnsi" w:hAnsiTheme="majorHAnsi" w:cstheme="majorHAnsi"/>
            <w:sz w:val="22"/>
            <w:szCs w:val="22"/>
          </w:rPr>
          <w:delText xml:space="preserve"> </w:delText>
        </w:r>
        <w:r w:rsidR="00D52696" w:rsidDel="001A4FC2">
          <w:rPr>
            <w:rFonts w:asciiTheme="majorHAnsi" w:hAnsiTheme="majorHAnsi" w:cstheme="majorHAnsi"/>
            <w:sz w:val="22"/>
            <w:szCs w:val="22"/>
          </w:rPr>
          <w:delText xml:space="preserve">The Kaplan Meier curve showed insignificant mortality rate between the AI and non-AI groups at 3, 6, and 12 months, respectively. </w:delText>
        </w:r>
        <w:r w:rsidR="00AB3390" w:rsidRPr="002809B2" w:rsidDel="001A4FC2">
          <w:rPr>
            <w:sz w:val="22"/>
            <w:szCs w:val="22"/>
          </w:rPr>
          <w:delText>The only significant difference</w:delText>
        </w:r>
        <w:r w:rsidR="00AB3390" w:rsidDel="001A4FC2">
          <w:rPr>
            <w:sz w:val="22"/>
            <w:szCs w:val="22"/>
          </w:rPr>
          <w:delText>s</w:delText>
        </w:r>
        <w:r w:rsidR="00AB3390" w:rsidRPr="002809B2" w:rsidDel="001A4FC2">
          <w:rPr>
            <w:sz w:val="22"/>
            <w:szCs w:val="22"/>
          </w:rPr>
          <w:delText xml:space="preserve"> between survivors and the </w:delText>
        </w:r>
        <w:r w:rsidR="00AB3390" w:rsidDel="001A4FC2">
          <w:rPr>
            <w:sz w:val="22"/>
            <w:szCs w:val="22"/>
          </w:rPr>
          <w:delText xml:space="preserve">patients with </w:delText>
        </w:r>
        <w:r w:rsidR="00AB3390" w:rsidRPr="002809B2" w:rsidDel="001A4FC2">
          <w:rPr>
            <w:sz w:val="22"/>
            <w:szCs w:val="22"/>
          </w:rPr>
          <w:delText>adrenal insufficiency who died w</w:delText>
        </w:r>
        <w:r w:rsidR="00AB3390" w:rsidDel="001A4FC2">
          <w:rPr>
            <w:sz w:val="22"/>
            <w:szCs w:val="22"/>
          </w:rPr>
          <w:delText>ere</w:delText>
        </w:r>
        <w:r w:rsidR="00AB3390" w:rsidRPr="002809B2" w:rsidDel="001A4FC2">
          <w:rPr>
            <w:sz w:val="22"/>
            <w:szCs w:val="22"/>
          </w:rPr>
          <w:delText xml:space="preserve"> cryptococcal neoformans and systolic blood pressure</w:delText>
        </w:r>
        <w:r w:rsidR="00AB3390" w:rsidDel="001A4FC2">
          <w:rPr>
            <w:sz w:val="22"/>
            <w:szCs w:val="22"/>
          </w:rPr>
          <w:delText xml:space="preserve">, </w:delText>
        </w:r>
        <w:r w:rsidR="00AB3390" w:rsidRPr="002809B2" w:rsidDel="001A4FC2">
          <w:rPr>
            <w:sz w:val="22"/>
            <w:szCs w:val="22"/>
          </w:rPr>
          <w:delText xml:space="preserve">both of which were higher in the adrenal insufficient group with </w:delText>
        </w:r>
        <w:r w:rsidR="00AB3390" w:rsidRPr="002809B2" w:rsidDel="001A4FC2">
          <w:rPr>
            <w:i/>
            <w:iCs/>
            <w:sz w:val="22"/>
            <w:szCs w:val="22"/>
          </w:rPr>
          <w:delText>p</w:delText>
        </w:r>
        <w:r w:rsidR="00AB3390" w:rsidRPr="002809B2" w:rsidDel="001A4FC2">
          <w:rPr>
            <w:sz w:val="22"/>
            <w:szCs w:val="22"/>
          </w:rPr>
          <w:delText xml:space="preserve">&lt;0.001 and </w:delText>
        </w:r>
        <w:r w:rsidR="00AB3390" w:rsidRPr="002809B2" w:rsidDel="001A4FC2">
          <w:rPr>
            <w:i/>
            <w:iCs/>
            <w:sz w:val="22"/>
            <w:szCs w:val="22"/>
          </w:rPr>
          <w:delText>p</w:delText>
        </w:r>
        <w:r w:rsidR="00AB3390" w:rsidRPr="002809B2" w:rsidDel="001A4FC2">
          <w:rPr>
            <w:sz w:val="22"/>
            <w:szCs w:val="22"/>
          </w:rPr>
          <w:delText>=0.038, respectively</w:delText>
        </w:r>
        <w:r w:rsidR="00AB3390" w:rsidDel="001A4FC2">
          <w:rPr>
            <w:sz w:val="22"/>
            <w:szCs w:val="22"/>
          </w:rPr>
          <w:delText>. Elevated systolic blood pressure was an unexpected finding in the adrenal insufficiency, and could perhaps represent adrenal medulla’s contribution to the metabolic stress in these patients.</w:delText>
        </w:r>
      </w:del>
    </w:p>
    <w:p w14:paraId="3CCD4F1E" w14:textId="19646BA5" w:rsidR="00CA0100" w:rsidRDefault="005C3424" w:rsidP="00AB3390">
      <w:pPr>
        <w:pStyle w:val="BodyText"/>
        <w:rPr>
          <w:rFonts w:asciiTheme="majorHAnsi" w:hAnsiTheme="majorHAnsi" w:cstheme="majorHAnsi"/>
          <w:sz w:val="22"/>
          <w:szCs w:val="22"/>
        </w:rPr>
      </w:pPr>
      <w:del w:id="2158" w:author="Ian Ross" w:date="2024-09-19T11:38:00Z" w16du:dateUtc="2024-09-19T09:38:00Z">
        <w:r w:rsidDel="001A4FC2">
          <w:rPr>
            <w:rFonts w:asciiTheme="majorHAnsi" w:hAnsiTheme="majorHAnsi" w:cstheme="majorHAnsi"/>
            <w:sz w:val="22"/>
            <w:szCs w:val="22"/>
          </w:rPr>
          <w:delText>At bivariate analysis both increased Basal cortisol concentration and ACTH concentration were associated with the increased harzard of death, while inctremental cortisol concentration</w:delText>
        </w:r>
        <w:r w:rsidR="00F052CD" w:rsidDel="001A4FC2">
          <w:rPr>
            <w:rFonts w:asciiTheme="majorHAnsi" w:hAnsiTheme="majorHAnsi" w:cstheme="majorHAnsi"/>
            <w:sz w:val="22"/>
            <w:szCs w:val="22"/>
          </w:rPr>
          <w:delText xml:space="preserve">s were associated with the decreased harzard of death. </w:delText>
        </w:r>
        <w:r w:rsidR="00BA1DB1" w:rsidRPr="002C2274" w:rsidDel="001A4FC2">
          <w:rPr>
            <w:rFonts w:asciiTheme="majorHAnsi" w:hAnsiTheme="majorHAnsi" w:cstheme="majorHAnsi"/>
            <w:sz w:val="22"/>
            <w:szCs w:val="22"/>
          </w:rPr>
          <w:delText xml:space="preserve">At multivariate analysis, after adjusting for lymphocyte count, both random morning cortisol and ACTH were </w:delText>
        </w:r>
        <w:r w:rsidR="00BA1DB1" w:rsidDel="001A4FC2">
          <w:rPr>
            <w:rFonts w:asciiTheme="majorHAnsi" w:hAnsiTheme="majorHAnsi" w:cstheme="majorHAnsi"/>
            <w:sz w:val="22"/>
            <w:szCs w:val="22"/>
          </w:rPr>
          <w:delText xml:space="preserve">independently </w:delText>
        </w:r>
        <w:r w:rsidR="00BA1DB1" w:rsidRPr="002C2274" w:rsidDel="001A4FC2">
          <w:rPr>
            <w:rFonts w:asciiTheme="majorHAnsi" w:hAnsiTheme="majorHAnsi" w:cstheme="majorHAnsi"/>
            <w:sz w:val="22"/>
            <w:szCs w:val="22"/>
          </w:rPr>
          <w:delText>associated with AI. A 10 nmol/L increase in random morning cortisol was associated with a 19.6% increase in the odds of being diagnosed with AI, 1.196 (95%CI:1.131, 1.265), while a 10 pmol/L increase in ACTH was associated with a 12.6% reduction in the odds of being diagnosed with AI, 0.874 (95%CI:0.786, 0.971) after adjusting for lymphocyte count</w:delText>
        </w:r>
        <w:r w:rsidR="00BA1DB1" w:rsidDel="001A4FC2">
          <w:rPr>
            <w:rFonts w:asciiTheme="majorHAnsi" w:hAnsiTheme="majorHAnsi" w:cstheme="majorHAnsi"/>
            <w:sz w:val="22"/>
            <w:szCs w:val="22"/>
          </w:rPr>
          <w:delText xml:space="preserve">. </w:delText>
        </w:r>
      </w:del>
      <w:r w:rsidR="00BA1DB1">
        <w:rPr>
          <w:rFonts w:asciiTheme="majorHAnsi" w:hAnsiTheme="majorHAnsi" w:cstheme="majorHAnsi"/>
          <w:sz w:val="22"/>
          <w:szCs w:val="22"/>
        </w:rPr>
        <w:t>At multivariate analysis</w:t>
      </w:r>
      <w:r w:rsidR="00BA1DB1" w:rsidRPr="006A3C6E">
        <w:rPr>
          <w:rFonts w:asciiTheme="majorHAnsi" w:hAnsiTheme="majorHAnsi" w:cstheme="majorHAnsi"/>
          <w:sz w:val="22"/>
          <w:szCs w:val="22"/>
        </w:rPr>
        <w:t xml:space="preserve"> ACTH was significant together with </w:t>
      </w:r>
      <w:ins w:id="2159" w:author="Ian Ross" w:date="2024-09-19T11:38:00Z" w16du:dateUtc="2024-09-19T09:38:00Z">
        <w:r w:rsidR="00596B98" w:rsidRPr="00596B98">
          <w:rPr>
            <w:rFonts w:asciiTheme="majorHAnsi" w:hAnsiTheme="majorHAnsi" w:cstheme="majorHAnsi"/>
            <w:color w:val="FF0000"/>
            <w:sz w:val="22"/>
            <w:szCs w:val="22"/>
            <w:highlight w:val="darkBlue"/>
            <w:rPrChange w:id="2160" w:author="Ian Ross" w:date="2024-09-19T11:38:00Z" w16du:dateUtc="2024-09-19T09:38:00Z">
              <w:rPr>
                <w:rFonts w:asciiTheme="majorHAnsi" w:hAnsiTheme="majorHAnsi" w:cstheme="majorHAnsi"/>
                <w:sz w:val="22"/>
                <w:szCs w:val="22"/>
              </w:rPr>
            </w:rPrChange>
          </w:rPr>
          <w:t>lower</w:t>
        </w:r>
        <w:r w:rsidR="00596B98" w:rsidRPr="00596B98">
          <w:rPr>
            <w:rFonts w:asciiTheme="majorHAnsi" w:hAnsiTheme="majorHAnsi" w:cstheme="majorHAnsi"/>
            <w:color w:val="FF0000"/>
            <w:sz w:val="22"/>
            <w:szCs w:val="22"/>
            <w:rPrChange w:id="2161" w:author="Ian Ross" w:date="2024-09-19T11:38:00Z" w16du:dateUtc="2024-09-19T09:38:00Z">
              <w:rPr>
                <w:rFonts w:asciiTheme="majorHAnsi" w:hAnsiTheme="majorHAnsi" w:cstheme="majorHAnsi"/>
                <w:sz w:val="22"/>
                <w:szCs w:val="22"/>
              </w:rPr>
            </w:rPrChange>
          </w:rPr>
          <w:t xml:space="preserve"> </w:t>
        </w:r>
      </w:ins>
      <w:r w:rsidR="00BA1DB1" w:rsidRPr="006A3C6E">
        <w:rPr>
          <w:rFonts w:asciiTheme="majorHAnsi" w:hAnsiTheme="majorHAnsi" w:cstheme="majorHAnsi"/>
          <w:sz w:val="22"/>
          <w:szCs w:val="22"/>
        </w:rPr>
        <w:t>incremental cortisol</w:t>
      </w:r>
      <w:r w:rsidR="00BA1DB1">
        <w:rPr>
          <w:rFonts w:asciiTheme="majorHAnsi" w:hAnsiTheme="majorHAnsi" w:cstheme="majorHAnsi"/>
          <w:sz w:val="22"/>
          <w:szCs w:val="22"/>
        </w:rPr>
        <w:t>,</w:t>
      </w:r>
      <w:r w:rsidR="00BA1DB1" w:rsidRPr="006A3C6E">
        <w:rPr>
          <w:rFonts w:asciiTheme="majorHAnsi" w:hAnsiTheme="majorHAnsi" w:cstheme="majorHAnsi"/>
          <w:sz w:val="22"/>
          <w:szCs w:val="22"/>
        </w:rPr>
        <w:t xml:space="preserve"> poor appetite</w:t>
      </w:r>
      <w:r w:rsidR="00BA1DB1">
        <w:rPr>
          <w:rFonts w:asciiTheme="majorHAnsi" w:hAnsiTheme="majorHAnsi" w:cstheme="majorHAnsi"/>
          <w:sz w:val="22"/>
          <w:szCs w:val="22"/>
        </w:rPr>
        <w:t>,</w:t>
      </w:r>
      <w:r w:rsidR="00BA1DB1" w:rsidRPr="006A3C6E">
        <w:rPr>
          <w:rFonts w:asciiTheme="majorHAnsi" w:hAnsiTheme="majorHAnsi" w:cstheme="majorHAnsi"/>
          <w:sz w:val="22"/>
          <w:szCs w:val="22"/>
        </w:rPr>
        <w:t xml:space="preserve"> nausea</w:t>
      </w:r>
      <w:r w:rsidR="00BA1DB1">
        <w:rPr>
          <w:rFonts w:asciiTheme="majorHAnsi" w:hAnsiTheme="majorHAnsi" w:cstheme="majorHAnsi"/>
          <w:sz w:val="22"/>
          <w:szCs w:val="22"/>
        </w:rPr>
        <w:t xml:space="preserve">, </w:t>
      </w:r>
      <w:r w:rsidR="00BA1DB1" w:rsidRPr="006A3C6E">
        <w:rPr>
          <w:rFonts w:asciiTheme="majorHAnsi" w:hAnsiTheme="majorHAnsi" w:cstheme="majorHAnsi"/>
          <w:sz w:val="22"/>
          <w:szCs w:val="22"/>
        </w:rPr>
        <w:t>liking of s</w:t>
      </w:r>
      <w:r w:rsidR="00BA1DB1">
        <w:rPr>
          <w:rFonts w:asciiTheme="majorHAnsi" w:hAnsiTheme="majorHAnsi" w:cstheme="majorHAnsi"/>
          <w:sz w:val="22"/>
          <w:szCs w:val="22"/>
        </w:rPr>
        <w:t>a</w:t>
      </w:r>
      <w:r w:rsidR="00BA1DB1" w:rsidRPr="006A3C6E">
        <w:rPr>
          <w:rFonts w:asciiTheme="majorHAnsi" w:hAnsiTheme="majorHAnsi" w:cstheme="majorHAnsi"/>
          <w:sz w:val="22"/>
          <w:szCs w:val="22"/>
        </w:rPr>
        <w:t>l</w:t>
      </w:r>
      <w:r w:rsidR="00BA1DB1">
        <w:rPr>
          <w:rFonts w:asciiTheme="majorHAnsi" w:hAnsiTheme="majorHAnsi" w:cstheme="majorHAnsi"/>
          <w:sz w:val="22"/>
          <w:szCs w:val="22"/>
        </w:rPr>
        <w:t>t,</w:t>
      </w:r>
      <w:r w:rsidR="00BA1DB1" w:rsidRPr="006A3C6E">
        <w:rPr>
          <w:rFonts w:asciiTheme="majorHAnsi" w:hAnsiTheme="majorHAnsi" w:cstheme="majorHAnsi"/>
          <w:sz w:val="22"/>
          <w:szCs w:val="22"/>
        </w:rPr>
        <w:t xml:space="preserve"> lo</w:t>
      </w:r>
      <w:r w:rsidR="00BA1DB1">
        <w:rPr>
          <w:rFonts w:asciiTheme="majorHAnsi" w:hAnsiTheme="majorHAnsi" w:cstheme="majorHAnsi"/>
          <w:sz w:val="22"/>
          <w:szCs w:val="22"/>
        </w:rPr>
        <w:t>s</w:t>
      </w:r>
      <w:r w:rsidR="00BA1DB1" w:rsidRPr="006A3C6E">
        <w:rPr>
          <w:rFonts w:asciiTheme="majorHAnsi" w:hAnsiTheme="majorHAnsi" w:cstheme="majorHAnsi"/>
          <w:sz w:val="22"/>
          <w:szCs w:val="22"/>
        </w:rPr>
        <w:t>s of axillary hair</w:t>
      </w:r>
      <w:r w:rsidR="00BA1DB1">
        <w:rPr>
          <w:rFonts w:asciiTheme="majorHAnsi" w:hAnsiTheme="majorHAnsi" w:cstheme="majorHAnsi"/>
          <w:sz w:val="22"/>
          <w:szCs w:val="22"/>
        </w:rPr>
        <w:t xml:space="preserve">, </w:t>
      </w:r>
      <w:r w:rsidR="00BA1DB1" w:rsidRPr="006A3C6E">
        <w:rPr>
          <w:rFonts w:asciiTheme="majorHAnsi" w:hAnsiTheme="majorHAnsi" w:cstheme="majorHAnsi"/>
          <w:sz w:val="22"/>
          <w:szCs w:val="22"/>
        </w:rPr>
        <w:t>PJP infection in predicting mortality</w:t>
      </w:r>
      <w:r w:rsidR="00BA1DB1">
        <w:rPr>
          <w:rFonts w:asciiTheme="majorHAnsi" w:hAnsiTheme="majorHAnsi" w:cstheme="majorHAnsi"/>
          <w:sz w:val="22"/>
          <w:szCs w:val="22"/>
        </w:rPr>
        <w:t xml:space="preserve">. This finding is consistent with a study by </w:t>
      </w:r>
      <w:r w:rsidR="000056E6" w:rsidRPr="00180D82">
        <w:rPr>
          <w:rFonts w:asciiTheme="majorHAnsi" w:hAnsiTheme="majorHAnsi" w:cstheme="majorHAnsi"/>
          <w:sz w:val="22"/>
          <w:szCs w:val="22"/>
        </w:rPr>
        <w:t>Christ-Crain</w:t>
      </w:r>
      <w:r w:rsidR="00BA1DB1" w:rsidRPr="00180D82">
        <w:rPr>
          <w:rFonts w:asciiTheme="majorHAnsi" w:hAnsiTheme="majorHAnsi" w:cstheme="majorHAnsi"/>
          <w:sz w:val="22"/>
          <w:szCs w:val="22"/>
        </w:rPr>
        <w:t xml:space="preserve"> et</w:t>
      </w:r>
      <w:r w:rsidR="00BA1DB1">
        <w:rPr>
          <w:rFonts w:asciiTheme="majorHAnsi" w:hAnsiTheme="majorHAnsi" w:cstheme="majorHAnsi"/>
          <w:sz w:val="22"/>
          <w:szCs w:val="22"/>
        </w:rPr>
        <w:t xml:space="preserve"> al </w:t>
      </w:r>
      <w:r w:rsidR="00F94CB2">
        <w:rPr>
          <w:rFonts w:asciiTheme="majorHAnsi" w:hAnsiTheme="majorHAnsi" w:cstheme="majorHAnsi"/>
          <w:sz w:val="22"/>
          <w:szCs w:val="22"/>
        </w:rPr>
        <w:fldChar w:fldCharType="begin"/>
      </w:r>
      <w:r w:rsidR="00CE1750">
        <w:rPr>
          <w:rFonts w:asciiTheme="majorHAnsi" w:hAnsiTheme="majorHAnsi" w:cstheme="majorHAnsi"/>
          <w:sz w:val="22"/>
          <w:szCs w:val="22"/>
        </w:rPr>
        <w:instrText xml:space="preserve"> ADDIN EN.CITE &lt;EndNote&gt;&lt;Cite&gt;&lt;Author&gt;Christ-Crain&lt;/Author&gt;&lt;Year&gt;2007&lt;/Year&gt;&lt;RecNum&gt;29130&lt;/RecNum&gt;&lt;DisplayText&gt;(24)&lt;/DisplayText&gt;&lt;record&gt;&lt;rec-number&gt;29130&lt;/rec-number&gt;&lt;foreign-keys&gt;&lt;key app="EN" db-id="xzvfpae2fxdffzes59g5pwd2dwdvvx0ss2x0" timestamp="1722814329"&gt;29130&lt;/key&gt;&lt;/foreign-keys&gt;&lt;ref-type name="Journal Article"&gt;17&lt;/ref-type&gt;&lt;contributors&gt;&lt;authors&gt;&lt;author&gt;Christ-Crain, Mirjam&lt;/author&gt;&lt;author&gt;Stolz, Daiana&lt;/author&gt;&lt;author&gt;Jutla, Sukhdeep&lt;/author&gt;&lt;author&gt;Couppis, Orestes&lt;/author&gt;&lt;author&gt;Müller, Christian&lt;/author&gt;&lt;author&gt;Bingisser, Roland&lt;/author&gt;&lt;author&gt;Schuetz, Philipp&lt;/author&gt;&lt;author&gt;Tamm, Michael&lt;/author&gt;&lt;author&gt;Edwards, Ray&lt;/author&gt;&lt;author&gt;Müller, Beat&lt;/author&gt;&lt;/authors&gt;&lt;/contributors&gt;&lt;titles&gt;&lt;title&gt;Free and total cortisol levels as predictors of severity and outcome in community-acquired pneumonia&lt;/title&gt;&lt;secondary-title&gt;American journal of respiratory and critical care medicine&lt;/secondary-title&gt;&lt;/titles&gt;&lt;periodical&gt;&lt;full-title&gt;American journal of respiratory and critical care medicine&lt;/full-title&gt;&lt;/periodical&gt;&lt;pages&gt;913-920&lt;/pages&gt;&lt;volume&gt;176&lt;/volume&gt;&lt;number&gt;9&lt;/number&gt;&lt;dates&gt;&lt;year&gt;2007&lt;/year&gt;&lt;/dates&gt;&lt;isbn&gt;1073-449X&lt;/isbn&gt;&lt;urls&gt;&lt;/urls&gt;&lt;/record&gt;&lt;/Cite&gt;&lt;/EndNote&gt;</w:instrText>
      </w:r>
      <w:r w:rsidR="00F94CB2">
        <w:rPr>
          <w:rFonts w:asciiTheme="majorHAnsi" w:hAnsiTheme="majorHAnsi" w:cstheme="majorHAnsi"/>
          <w:sz w:val="22"/>
          <w:szCs w:val="22"/>
        </w:rPr>
        <w:fldChar w:fldCharType="separate"/>
      </w:r>
      <w:r w:rsidR="00CE1750">
        <w:rPr>
          <w:rFonts w:asciiTheme="majorHAnsi" w:hAnsiTheme="majorHAnsi" w:cstheme="majorHAnsi"/>
          <w:noProof/>
          <w:sz w:val="22"/>
          <w:szCs w:val="22"/>
        </w:rPr>
        <w:t>(24)</w:t>
      </w:r>
      <w:r w:rsidR="00F94CB2">
        <w:rPr>
          <w:rFonts w:asciiTheme="majorHAnsi" w:hAnsiTheme="majorHAnsi" w:cstheme="majorHAnsi"/>
          <w:sz w:val="22"/>
          <w:szCs w:val="22"/>
        </w:rPr>
        <w:fldChar w:fldCharType="end"/>
      </w:r>
      <w:r w:rsidR="000056E6">
        <w:rPr>
          <w:rFonts w:asciiTheme="majorHAnsi" w:hAnsiTheme="majorHAnsi" w:cstheme="majorHAnsi"/>
          <w:sz w:val="22"/>
          <w:szCs w:val="22"/>
        </w:rPr>
        <w:t xml:space="preserve"> </w:t>
      </w:r>
      <w:r w:rsidR="00BA1DB1">
        <w:rPr>
          <w:rFonts w:asciiTheme="majorHAnsi" w:hAnsiTheme="majorHAnsi" w:cstheme="majorHAnsi"/>
          <w:sz w:val="22"/>
          <w:szCs w:val="22"/>
        </w:rPr>
        <w:t xml:space="preserve">in </w:t>
      </w:r>
      <w:r w:rsidR="002478B9">
        <w:rPr>
          <w:rFonts w:asciiTheme="majorHAnsi" w:hAnsiTheme="majorHAnsi" w:cstheme="majorHAnsi"/>
          <w:sz w:val="22"/>
          <w:szCs w:val="22"/>
        </w:rPr>
        <w:t>which elevated</w:t>
      </w:r>
      <w:r w:rsidR="00BA1DB1">
        <w:rPr>
          <w:rFonts w:asciiTheme="majorHAnsi" w:hAnsiTheme="majorHAnsi" w:cstheme="majorHAnsi"/>
          <w:sz w:val="22"/>
          <w:szCs w:val="22"/>
        </w:rPr>
        <w:t xml:space="preserve"> cortisol levels were associated with poor outcomes in ICU patients with community acquired pneumonia (CAP).  </w:t>
      </w:r>
    </w:p>
    <w:p w14:paraId="7E6F6B15" w14:textId="12C146F9" w:rsidR="00C371B2" w:rsidRPr="00FD496B" w:rsidRDefault="00104995" w:rsidP="00C371B2">
      <w:pPr>
        <w:pStyle w:val="BodyText"/>
        <w:rPr>
          <w:rFonts w:asciiTheme="majorHAnsi" w:hAnsiTheme="majorHAnsi" w:cstheme="majorHAnsi"/>
          <w:b/>
          <w:bCs/>
          <w:sz w:val="22"/>
          <w:szCs w:val="22"/>
        </w:rPr>
      </w:pPr>
      <w:r w:rsidRPr="00FD496B">
        <w:rPr>
          <w:rFonts w:asciiTheme="majorHAnsi" w:hAnsiTheme="majorHAnsi" w:cstheme="majorHAnsi"/>
          <w:b/>
          <w:bCs/>
          <w:sz w:val="22"/>
          <w:szCs w:val="22"/>
        </w:rPr>
        <w:t>Strengths</w:t>
      </w:r>
      <w:r w:rsidR="000914AC" w:rsidRPr="00FD496B">
        <w:rPr>
          <w:rFonts w:asciiTheme="majorHAnsi" w:hAnsiTheme="majorHAnsi" w:cstheme="majorHAnsi"/>
          <w:b/>
          <w:bCs/>
          <w:sz w:val="22"/>
          <w:szCs w:val="22"/>
        </w:rPr>
        <w:t xml:space="preserve"> and Weaknesses</w:t>
      </w:r>
      <w:r w:rsidR="00F32F18" w:rsidRPr="00FD496B">
        <w:rPr>
          <w:rFonts w:asciiTheme="majorHAnsi" w:hAnsiTheme="majorHAnsi" w:cstheme="majorHAnsi"/>
          <w:b/>
          <w:bCs/>
          <w:sz w:val="22"/>
          <w:szCs w:val="22"/>
        </w:rPr>
        <w:t>:</w:t>
      </w:r>
    </w:p>
    <w:p w14:paraId="5466F8C9" w14:textId="0B673F13" w:rsidR="0054781F" w:rsidDel="00596B98" w:rsidRDefault="00C371B2" w:rsidP="0054781F">
      <w:pPr>
        <w:pStyle w:val="BodyText"/>
        <w:jc w:val="both"/>
        <w:rPr>
          <w:del w:id="2162" w:author="Ian Ross" w:date="2024-09-19T11:39:00Z" w16du:dateUtc="2024-09-19T09:39:00Z"/>
          <w:rFonts w:asciiTheme="majorHAnsi" w:hAnsiTheme="majorHAnsi" w:cstheme="majorHAnsi"/>
          <w:sz w:val="22"/>
          <w:szCs w:val="22"/>
        </w:rPr>
      </w:pPr>
      <w:del w:id="2163" w:author="Ian Ross" w:date="2024-09-19T11:39:00Z" w16du:dateUtc="2024-09-19T09:39:00Z">
        <w:r w:rsidDel="00596B98">
          <w:rPr>
            <w:rFonts w:asciiTheme="majorHAnsi" w:hAnsiTheme="majorHAnsi" w:cstheme="majorHAnsi"/>
            <w:sz w:val="22"/>
            <w:szCs w:val="22"/>
          </w:rPr>
          <w:delText>This is the largest prospective study of patients with advanced HIV in a draining area with a high background of tuberculosis. One weakness is the p</w:delText>
        </w:r>
        <w:r w:rsidR="00F32F18" w:rsidDel="00596B98">
          <w:rPr>
            <w:rFonts w:asciiTheme="majorHAnsi" w:hAnsiTheme="majorHAnsi" w:cstheme="majorHAnsi"/>
            <w:sz w:val="22"/>
            <w:szCs w:val="22"/>
          </w:rPr>
          <w:delText xml:space="preserve">opulation </w:delText>
        </w:r>
        <w:r w:rsidR="00A436C5" w:rsidDel="00596B98">
          <w:rPr>
            <w:rFonts w:asciiTheme="majorHAnsi" w:hAnsiTheme="majorHAnsi" w:cstheme="majorHAnsi"/>
            <w:sz w:val="22"/>
            <w:szCs w:val="22"/>
          </w:rPr>
          <w:delText xml:space="preserve">selection bias with the </w:delText>
        </w:r>
        <w:r w:rsidR="00C838A5" w:rsidDel="00596B98">
          <w:rPr>
            <w:rFonts w:asciiTheme="majorHAnsi" w:hAnsiTheme="majorHAnsi" w:cstheme="majorHAnsi"/>
            <w:sz w:val="22"/>
            <w:szCs w:val="22"/>
          </w:rPr>
          <w:delText xml:space="preserve">black </w:delText>
        </w:r>
        <w:r w:rsidR="00A436C5" w:rsidDel="00596B98">
          <w:rPr>
            <w:rFonts w:asciiTheme="majorHAnsi" w:hAnsiTheme="majorHAnsi" w:cstheme="majorHAnsi"/>
            <w:sz w:val="22"/>
            <w:szCs w:val="22"/>
          </w:rPr>
          <w:delText xml:space="preserve">Africans making </w:delText>
        </w:r>
        <w:r w:rsidR="00AF297A" w:rsidDel="00596B98">
          <w:rPr>
            <w:rFonts w:asciiTheme="majorHAnsi" w:hAnsiTheme="majorHAnsi" w:cstheme="majorHAnsi"/>
            <w:sz w:val="22"/>
            <w:szCs w:val="22"/>
          </w:rPr>
          <w:delText>most of</w:delText>
        </w:r>
        <w:r w:rsidR="00A436C5" w:rsidDel="00596B98">
          <w:rPr>
            <w:rFonts w:asciiTheme="majorHAnsi" w:hAnsiTheme="majorHAnsi" w:cstheme="majorHAnsi"/>
            <w:sz w:val="22"/>
            <w:szCs w:val="22"/>
          </w:rPr>
          <w:delText xml:space="preserve"> the </w:delText>
        </w:r>
        <w:r w:rsidR="00841F57" w:rsidRPr="00787F50" w:rsidDel="00596B98">
          <w:rPr>
            <w:rFonts w:asciiTheme="majorHAnsi" w:hAnsiTheme="majorHAnsi" w:cstheme="majorHAnsi"/>
            <w:color w:val="0D0D0D" w:themeColor="text1" w:themeTint="F2"/>
            <w:sz w:val="22"/>
            <w:szCs w:val="22"/>
          </w:rPr>
          <w:delText>pa</w:delText>
        </w:r>
        <w:r w:rsidR="00374517" w:rsidRPr="00787F50" w:rsidDel="00596B98">
          <w:rPr>
            <w:rFonts w:asciiTheme="majorHAnsi" w:hAnsiTheme="majorHAnsi" w:cstheme="majorHAnsi"/>
            <w:color w:val="0D0D0D" w:themeColor="text1" w:themeTint="F2"/>
            <w:sz w:val="22"/>
            <w:szCs w:val="22"/>
          </w:rPr>
          <w:delText>rticipants</w:delText>
        </w:r>
        <w:r w:rsidR="00841F57" w:rsidDel="00596B98">
          <w:rPr>
            <w:rFonts w:asciiTheme="majorHAnsi" w:hAnsiTheme="majorHAnsi" w:cstheme="majorHAnsi"/>
            <w:sz w:val="22"/>
            <w:szCs w:val="22"/>
          </w:rPr>
          <w:delText xml:space="preserve"> due to the state hospital draining area being predominantly Black African.</w:delText>
        </w:r>
        <w:r w:rsidR="0054781F" w:rsidRPr="0054781F" w:rsidDel="00596B98">
          <w:rPr>
            <w:rFonts w:asciiTheme="majorHAnsi" w:hAnsiTheme="majorHAnsi" w:cstheme="majorHAnsi"/>
            <w:sz w:val="22"/>
            <w:szCs w:val="22"/>
          </w:rPr>
          <w:delText xml:space="preserve"> </w:delText>
        </w:r>
      </w:del>
    </w:p>
    <w:p w14:paraId="67207E64" w14:textId="538D9094" w:rsidR="00DE5C72" w:rsidRPr="00DF24FE" w:rsidRDefault="00DE5C72" w:rsidP="00DE5C72">
      <w:pPr>
        <w:pStyle w:val="BodyText"/>
        <w:rPr>
          <w:rFonts w:asciiTheme="majorHAnsi" w:hAnsiTheme="majorHAnsi" w:cstheme="majorHAnsi"/>
          <w:b/>
          <w:bCs/>
          <w:sz w:val="22"/>
          <w:szCs w:val="22"/>
        </w:rPr>
      </w:pPr>
      <w:r w:rsidRPr="00DF24FE">
        <w:rPr>
          <w:rFonts w:asciiTheme="majorHAnsi" w:hAnsiTheme="majorHAnsi" w:cstheme="majorHAnsi"/>
          <w:b/>
          <w:bCs/>
          <w:sz w:val="22"/>
          <w:szCs w:val="22"/>
        </w:rPr>
        <w:t>Conclusion:</w:t>
      </w:r>
    </w:p>
    <w:p w14:paraId="1A919294" w14:textId="76A6361F" w:rsidR="001575CB" w:rsidRPr="00FB1E25" w:rsidRDefault="004003FC" w:rsidP="00FB1E25">
      <w:pPr>
        <w:pStyle w:val="BodyText"/>
        <w:rPr>
          <w:rFonts w:asciiTheme="majorHAnsi" w:hAnsiTheme="majorHAnsi" w:cstheme="majorHAnsi"/>
          <w:sz w:val="22"/>
          <w:szCs w:val="22"/>
        </w:rPr>
      </w:pPr>
      <w:bookmarkStart w:id="2164" w:name="_Hlk128383764"/>
      <w:del w:id="2165" w:author="Ian Ross" w:date="2024-09-19T11:39:00Z" w16du:dateUtc="2024-09-19T09:39:00Z">
        <w:r w:rsidDel="00B126EE">
          <w:rPr>
            <w:rFonts w:asciiTheme="majorHAnsi" w:hAnsiTheme="majorHAnsi" w:cstheme="majorHAnsi"/>
            <w:sz w:val="22"/>
            <w:szCs w:val="22"/>
          </w:rPr>
          <w:delText xml:space="preserve">The largest study on hypoadrenalism in advanced HIV in Africa revealed </w:delText>
        </w:r>
        <w:r w:rsidR="00584AF7" w:rsidDel="00B126EE">
          <w:rPr>
            <w:rFonts w:asciiTheme="majorHAnsi" w:hAnsiTheme="majorHAnsi" w:cstheme="majorHAnsi"/>
            <w:sz w:val="22"/>
            <w:szCs w:val="22"/>
          </w:rPr>
          <w:delText xml:space="preserve">4.91% adrenal insufficiency and </w:delText>
        </w:r>
        <w:r w:rsidR="00841F57" w:rsidDel="00B126EE">
          <w:rPr>
            <w:rFonts w:asciiTheme="majorHAnsi" w:hAnsiTheme="majorHAnsi" w:cstheme="majorHAnsi"/>
            <w:sz w:val="22"/>
            <w:szCs w:val="22"/>
          </w:rPr>
          <w:delText xml:space="preserve">overall mortality of </w:delText>
        </w:r>
        <w:r w:rsidR="00250A65" w:rsidDel="00B126EE">
          <w:rPr>
            <w:rFonts w:asciiTheme="majorHAnsi" w:hAnsiTheme="majorHAnsi" w:cstheme="majorHAnsi"/>
            <w:sz w:val="22"/>
            <w:szCs w:val="22"/>
          </w:rPr>
          <w:delText>12.</w:delText>
        </w:r>
        <w:r w:rsidR="00996514" w:rsidDel="00B126EE">
          <w:rPr>
            <w:rFonts w:asciiTheme="majorHAnsi" w:hAnsiTheme="majorHAnsi" w:cstheme="majorHAnsi"/>
            <w:sz w:val="22"/>
            <w:szCs w:val="22"/>
          </w:rPr>
          <w:delText>0</w:delText>
        </w:r>
        <w:r w:rsidR="00841F57" w:rsidDel="00B126EE">
          <w:rPr>
            <w:rFonts w:asciiTheme="majorHAnsi" w:hAnsiTheme="majorHAnsi" w:cstheme="majorHAnsi"/>
            <w:sz w:val="22"/>
            <w:szCs w:val="22"/>
          </w:rPr>
          <w:delText xml:space="preserve">%. </w:delText>
        </w:r>
        <w:r w:rsidR="001B4C31" w:rsidDel="00B126EE">
          <w:rPr>
            <w:rFonts w:asciiTheme="majorHAnsi" w:hAnsiTheme="majorHAnsi" w:cstheme="majorHAnsi"/>
            <w:sz w:val="22"/>
            <w:szCs w:val="22"/>
          </w:rPr>
          <w:delText>The mortality</w:delText>
        </w:r>
        <w:r w:rsidR="00841F57" w:rsidDel="00B126EE">
          <w:rPr>
            <w:rFonts w:asciiTheme="majorHAnsi" w:hAnsiTheme="majorHAnsi" w:cstheme="majorHAnsi"/>
            <w:sz w:val="22"/>
            <w:szCs w:val="22"/>
          </w:rPr>
          <w:delText xml:space="preserve"> in the AI group </w:delText>
        </w:r>
        <w:r w:rsidR="00584AF7" w:rsidDel="00B126EE">
          <w:rPr>
            <w:rFonts w:asciiTheme="majorHAnsi" w:hAnsiTheme="majorHAnsi" w:cstheme="majorHAnsi"/>
            <w:sz w:val="22"/>
            <w:szCs w:val="22"/>
          </w:rPr>
          <w:delText xml:space="preserve">which was predominantly SAI </w:delText>
        </w:r>
        <w:r w:rsidR="00841F57" w:rsidDel="00B126EE">
          <w:rPr>
            <w:rFonts w:asciiTheme="majorHAnsi" w:hAnsiTheme="majorHAnsi" w:cstheme="majorHAnsi"/>
            <w:sz w:val="22"/>
            <w:szCs w:val="22"/>
          </w:rPr>
          <w:delText xml:space="preserve">was </w:delText>
        </w:r>
        <w:r w:rsidR="00F26FA5" w:rsidDel="00B126EE">
          <w:rPr>
            <w:rFonts w:asciiTheme="majorHAnsi" w:hAnsiTheme="majorHAnsi" w:cstheme="majorHAnsi"/>
            <w:sz w:val="22"/>
            <w:szCs w:val="22"/>
          </w:rPr>
          <w:delText>2</w:delText>
        </w:r>
        <w:r w:rsidR="00996514" w:rsidDel="00B126EE">
          <w:rPr>
            <w:rFonts w:asciiTheme="majorHAnsi" w:hAnsiTheme="majorHAnsi" w:cstheme="majorHAnsi"/>
            <w:sz w:val="22"/>
            <w:szCs w:val="22"/>
          </w:rPr>
          <w:delText>2.22</w:delText>
        </w:r>
        <w:r w:rsidR="00F26FA5" w:rsidDel="00B126EE">
          <w:rPr>
            <w:rFonts w:asciiTheme="majorHAnsi" w:hAnsiTheme="majorHAnsi" w:cstheme="majorHAnsi"/>
            <w:sz w:val="22"/>
            <w:szCs w:val="22"/>
          </w:rPr>
          <w:delText xml:space="preserve">% </w:delText>
        </w:r>
        <w:r w:rsidR="00841F57" w:rsidDel="00B126EE">
          <w:rPr>
            <w:rFonts w:asciiTheme="majorHAnsi" w:hAnsiTheme="majorHAnsi" w:cstheme="majorHAnsi"/>
            <w:sz w:val="22"/>
            <w:szCs w:val="22"/>
          </w:rPr>
          <w:delText xml:space="preserve">versus </w:delText>
        </w:r>
        <w:r w:rsidR="00F26FA5" w:rsidDel="00B126EE">
          <w:rPr>
            <w:rFonts w:asciiTheme="majorHAnsi" w:hAnsiTheme="majorHAnsi" w:cstheme="majorHAnsi"/>
            <w:sz w:val="22"/>
            <w:szCs w:val="22"/>
          </w:rPr>
          <w:delText>11.</w:delText>
        </w:r>
        <w:r w:rsidR="00996514" w:rsidDel="00B126EE">
          <w:rPr>
            <w:rFonts w:asciiTheme="majorHAnsi" w:hAnsiTheme="majorHAnsi" w:cstheme="majorHAnsi"/>
            <w:sz w:val="22"/>
            <w:szCs w:val="22"/>
          </w:rPr>
          <w:delText>49</w:delText>
        </w:r>
        <w:r w:rsidR="00841F57" w:rsidDel="00B126EE">
          <w:rPr>
            <w:rFonts w:asciiTheme="majorHAnsi" w:hAnsiTheme="majorHAnsi" w:cstheme="majorHAnsi"/>
            <w:sz w:val="22"/>
            <w:szCs w:val="22"/>
          </w:rPr>
          <w:delText xml:space="preserve">% for the non-AI groups, respectively. </w:delText>
        </w:r>
        <w:r w:rsidR="009965E8" w:rsidDel="00B126EE">
          <w:rPr>
            <w:rFonts w:asciiTheme="majorHAnsi" w:hAnsiTheme="majorHAnsi" w:cstheme="majorHAnsi"/>
            <w:sz w:val="22"/>
            <w:szCs w:val="22"/>
          </w:rPr>
          <w:delText>Higher mortality</w:delText>
        </w:r>
        <w:r w:rsidR="00F26FA5" w:rsidDel="00B126EE">
          <w:rPr>
            <w:rFonts w:asciiTheme="majorHAnsi" w:hAnsiTheme="majorHAnsi" w:cstheme="majorHAnsi"/>
            <w:sz w:val="22"/>
            <w:szCs w:val="22"/>
          </w:rPr>
          <w:delText xml:space="preserve"> rate in the AI group which is double th</w:delText>
        </w:r>
        <w:r w:rsidR="001B4C31" w:rsidDel="00B126EE">
          <w:rPr>
            <w:rFonts w:asciiTheme="majorHAnsi" w:hAnsiTheme="majorHAnsi" w:cstheme="majorHAnsi"/>
            <w:sz w:val="22"/>
            <w:szCs w:val="22"/>
          </w:rPr>
          <w:delText xml:space="preserve">e one in </w:delText>
        </w:r>
        <w:r w:rsidR="00584AF7" w:rsidDel="00B126EE">
          <w:rPr>
            <w:rFonts w:asciiTheme="majorHAnsi" w:hAnsiTheme="majorHAnsi" w:cstheme="majorHAnsi"/>
            <w:sz w:val="22"/>
            <w:szCs w:val="22"/>
          </w:rPr>
          <w:delText>the non</w:delText>
        </w:r>
        <w:r w:rsidR="00F26FA5" w:rsidDel="00B126EE">
          <w:rPr>
            <w:rFonts w:asciiTheme="majorHAnsi" w:hAnsiTheme="majorHAnsi" w:cstheme="majorHAnsi"/>
            <w:sz w:val="22"/>
            <w:szCs w:val="22"/>
          </w:rPr>
          <w:delText>-AI group</w:delText>
        </w:r>
        <w:r w:rsidR="009965E8" w:rsidDel="00B126EE">
          <w:rPr>
            <w:rFonts w:asciiTheme="majorHAnsi" w:hAnsiTheme="majorHAnsi" w:cstheme="majorHAnsi"/>
            <w:sz w:val="22"/>
            <w:szCs w:val="22"/>
          </w:rPr>
          <w:delText xml:space="preserve"> suggests </w:delText>
        </w:r>
        <w:r w:rsidR="00EC700D" w:rsidDel="00B126EE">
          <w:rPr>
            <w:rFonts w:asciiTheme="majorHAnsi" w:hAnsiTheme="majorHAnsi" w:cstheme="majorHAnsi"/>
            <w:sz w:val="22"/>
            <w:szCs w:val="22"/>
          </w:rPr>
          <w:delText xml:space="preserve">that hypoadrenalism carries a higher risk of mortality </w:delText>
        </w:r>
        <w:r w:rsidR="00347139" w:rsidDel="00B126EE">
          <w:rPr>
            <w:rFonts w:asciiTheme="majorHAnsi" w:hAnsiTheme="majorHAnsi" w:cstheme="majorHAnsi"/>
            <w:sz w:val="22"/>
            <w:szCs w:val="22"/>
          </w:rPr>
          <w:delText>in patients with</w:delText>
        </w:r>
        <w:r w:rsidR="00E5286B" w:rsidDel="00B126EE">
          <w:rPr>
            <w:rFonts w:asciiTheme="majorHAnsi" w:hAnsiTheme="majorHAnsi" w:cstheme="majorHAnsi"/>
            <w:sz w:val="22"/>
            <w:szCs w:val="22"/>
          </w:rPr>
          <w:delText xml:space="preserve"> ad</w:delText>
        </w:r>
        <w:r w:rsidR="00672F8E" w:rsidDel="00B126EE">
          <w:rPr>
            <w:rFonts w:asciiTheme="majorHAnsi" w:hAnsiTheme="majorHAnsi" w:cstheme="majorHAnsi"/>
            <w:sz w:val="22"/>
            <w:szCs w:val="22"/>
          </w:rPr>
          <w:delText>vanced HI</w:delText>
        </w:r>
        <w:r w:rsidR="006E3DBA" w:rsidDel="00B126EE">
          <w:rPr>
            <w:rFonts w:asciiTheme="majorHAnsi" w:hAnsiTheme="majorHAnsi" w:cstheme="majorHAnsi"/>
            <w:sz w:val="22"/>
            <w:szCs w:val="22"/>
          </w:rPr>
          <w:delText xml:space="preserve">V. </w:delText>
        </w:r>
      </w:del>
      <w:r w:rsidR="006E3DBA">
        <w:rPr>
          <w:rFonts w:asciiTheme="majorHAnsi" w:hAnsiTheme="majorHAnsi" w:cstheme="majorHAnsi"/>
          <w:sz w:val="22"/>
          <w:szCs w:val="22"/>
        </w:rPr>
        <w:t>We feel that</w:t>
      </w:r>
      <w:r w:rsidR="00F72054">
        <w:rPr>
          <w:rFonts w:asciiTheme="majorHAnsi" w:hAnsiTheme="majorHAnsi" w:cstheme="majorHAnsi"/>
          <w:sz w:val="22"/>
          <w:szCs w:val="22"/>
        </w:rPr>
        <w:t xml:space="preserve"> screening for</w:t>
      </w:r>
      <w:r w:rsidR="006E3DBA">
        <w:rPr>
          <w:rFonts w:asciiTheme="majorHAnsi" w:hAnsiTheme="majorHAnsi" w:cstheme="majorHAnsi"/>
          <w:sz w:val="22"/>
          <w:szCs w:val="22"/>
        </w:rPr>
        <w:t xml:space="preserve"> AI is warranted in advanced HIV, to mitigate the risk of death</w:t>
      </w:r>
      <w:bookmarkEnd w:id="2164"/>
      <w:r w:rsidR="00FE444F">
        <w:rPr>
          <w:rFonts w:asciiTheme="majorHAnsi" w:hAnsiTheme="majorHAnsi" w:cstheme="majorHAnsi"/>
          <w:sz w:val="22"/>
          <w:szCs w:val="22"/>
        </w:rPr>
        <w:t>.</w:t>
      </w:r>
      <w:r w:rsidR="001B4C31">
        <w:rPr>
          <w:rFonts w:asciiTheme="majorHAnsi" w:hAnsiTheme="majorHAnsi" w:cstheme="majorHAnsi"/>
          <w:sz w:val="22"/>
          <w:szCs w:val="22"/>
        </w:rPr>
        <w:t xml:space="preserve"> </w:t>
      </w:r>
      <w:proofErr w:type="gramStart"/>
      <w:r w:rsidR="001B4C31">
        <w:rPr>
          <w:rFonts w:asciiTheme="majorHAnsi" w:hAnsiTheme="majorHAnsi" w:cstheme="majorHAnsi"/>
          <w:sz w:val="22"/>
          <w:szCs w:val="22"/>
        </w:rPr>
        <w:t>The majority of</w:t>
      </w:r>
      <w:proofErr w:type="gramEnd"/>
      <w:r w:rsidR="001B4C31">
        <w:rPr>
          <w:rFonts w:asciiTheme="majorHAnsi" w:hAnsiTheme="majorHAnsi" w:cstheme="majorHAnsi"/>
          <w:sz w:val="22"/>
          <w:szCs w:val="22"/>
        </w:rPr>
        <w:t xml:space="preserve"> the opportunistic infections </w:t>
      </w:r>
      <w:r w:rsidR="00C87D4F">
        <w:rPr>
          <w:rFonts w:asciiTheme="majorHAnsi" w:hAnsiTheme="majorHAnsi" w:cstheme="majorHAnsi"/>
          <w:sz w:val="22"/>
          <w:szCs w:val="22"/>
        </w:rPr>
        <w:t xml:space="preserve">were </w:t>
      </w:r>
      <w:r w:rsidR="001B4C31">
        <w:rPr>
          <w:rFonts w:asciiTheme="majorHAnsi" w:hAnsiTheme="majorHAnsi" w:cstheme="majorHAnsi"/>
          <w:sz w:val="22"/>
          <w:szCs w:val="22"/>
        </w:rPr>
        <w:t>tuberculosis</w:t>
      </w:r>
      <w:r w:rsidR="00C87D4F">
        <w:rPr>
          <w:rFonts w:asciiTheme="majorHAnsi" w:hAnsiTheme="majorHAnsi" w:cstheme="majorHAnsi"/>
          <w:sz w:val="22"/>
          <w:szCs w:val="22"/>
        </w:rPr>
        <w:t>, pneumonia and cryptococcal infection. Tuberculosis</w:t>
      </w:r>
      <w:r w:rsidR="001B4C31">
        <w:rPr>
          <w:rFonts w:asciiTheme="majorHAnsi" w:hAnsiTheme="majorHAnsi" w:cstheme="majorHAnsi"/>
          <w:sz w:val="22"/>
          <w:szCs w:val="22"/>
        </w:rPr>
        <w:t xml:space="preserve"> </w:t>
      </w:r>
      <w:r w:rsidR="00E9696F">
        <w:rPr>
          <w:rFonts w:asciiTheme="majorHAnsi" w:hAnsiTheme="majorHAnsi" w:cstheme="majorHAnsi"/>
          <w:sz w:val="22"/>
          <w:szCs w:val="22"/>
        </w:rPr>
        <w:t xml:space="preserve">and cryptococcal infections </w:t>
      </w:r>
      <w:r w:rsidR="001B4C31">
        <w:rPr>
          <w:rFonts w:asciiTheme="majorHAnsi" w:hAnsiTheme="majorHAnsi" w:cstheme="majorHAnsi"/>
          <w:sz w:val="22"/>
          <w:szCs w:val="22"/>
        </w:rPr>
        <w:t>invariably correlated with the aetiology of mortality</w:t>
      </w:r>
      <w:r w:rsidR="00E9696F">
        <w:rPr>
          <w:rFonts w:asciiTheme="majorHAnsi" w:hAnsiTheme="majorHAnsi" w:cstheme="majorHAnsi"/>
          <w:sz w:val="22"/>
          <w:szCs w:val="22"/>
        </w:rPr>
        <w:t xml:space="preserve">, </w:t>
      </w:r>
      <w:r w:rsidR="006E3DBA">
        <w:rPr>
          <w:rFonts w:asciiTheme="majorHAnsi" w:hAnsiTheme="majorHAnsi" w:cstheme="majorHAnsi"/>
          <w:sz w:val="22"/>
          <w:szCs w:val="22"/>
        </w:rPr>
        <w:t>while</w:t>
      </w:r>
      <w:r w:rsidR="00E9696F">
        <w:rPr>
          <w:rFonts w:asciiTheme="majorHAnsi" w:hAnsiTheme="majorHAnsi" w:cstheme="majorHAnsi"/>
          <w:sz w:val="22"/>
          <w:szCs w:val="22"/>
        </w:rPr>
        <w:t xml:space="preserve"> </w:t>
      </w:r>
      <w:r w:rsidR="00C87D4F">
        <w:rPr>
          <w:rFonts w:asciiTheme="majorHAnsi" w:hAnsiTheme="majorHAnsi" w:cstheme="majorHAnsi"/>
          <w:sz w:val="22"/>
          <w:szCs w:val="22"/>
        </w:rPr>
        <w:t xml:space="preserve">elevated cortisol </w:t>
      </w:r>
      <w:r w:rsidR="00E9696F">
        <w:rPr>
          <w:rFonts w:asciiTheme="majorHAnsi" w:hAnsiTheme="majorHAnsi" w:cstheme="majorHAnsi"/>
          <w:sz w:val="22"/>
          <w:szCs w:val="22"/>
        </w:rPr>
        <w:t xml:space="preserve">was </w:t>
      </w:r>
      <w:r w:rsidR="00C87D4F">
        <w:rPr>
          <w:rFonts w:asciiTheme="majorHAnsi" w:hAnsiTheme="majorHAnsi" w:cstheme="majorHAnsi"/>
          <w:sz w:val="22"/>
          <w:szCs w:val="22"/>
        </w:rPr>
        <w:t>associated with increased hazard of death.</w:t>
      </w:r>
    </w:p>
    <w:p w14:paraId="11E51AD2" w14:textId="4D9148D6" w:rsidR="00A71D8E" w:rsidRPr="00B93847" w:rsidRDefault="003E5267" w:rsidP="000002AF">
      <w:pPr>
        <w:pStyle w:val="BodyText"/>
        <w:rPr>
          <w:rFonts w:asciiTheme="majorHAnsi" w:hAnsiTheme="majorHAnsi" w:cstheme="majorHAnsi"/>
          <w:b/>
          <w:bCs/>
          <w:sz w:val="36"/>
          <w:szCs w:val="36"/>
        </w:rPr>
      </w:pPr>
      <w:r w:rsidRPr="00B93847">
        <w:rPr>
          <w:rFonts w:asciiTheme="majorHAnsi" w:hAnsiTheme="majorHAnsi" w:cstheme="majorHAnsi"/>
          <w:b/>
          <w:bCs/>
          <w:sz w:val="36"/>
          <w:szCs w:val="36"/>
        </w:rPr>
        <w:t>References</w:t>
      </w:r>
      <w:r w:rsidR="00DB1779" w:rsidRPr="00B93847">
        <w:rPr>
          <w:rFonts w:asciiTheme="majorHAnsi" w:hAnsiTheme="majorHAnsi" w:cstheme="majorHAnsi"/>
          <w:b/>
          <w:bCs/>
          <w:sz w:val="36"/>
          <w:szCs w:val="36"/>
        </w:rPr>
        <w:t>:</w:t>
      </w:r>
    </w:p>
    <w:p w14:paraId="3FD354E2" w14:textId="77777777" w:rsidR="00CE1750" w:rsidRPr="00B126EE" w:rsidRDefault="00A71D8E" w:rsidP="00CE1750">
      <w:pPr>
        <w:pStyle w:val="EndNoteBibliography"/>
        <w:spacing w:after="0"/>
        <w:rPr>
          <w:rFonts w:asciiTheme="majorHAnsi" w:hAnsiTheme="majorHAnsi" w:cstheme="majorHAnsi"/>
          <w:noProof/>
          <w:sz w:val="22"/>
          <w:szCs w:val="22"/>
          <w:rPrChange w:id="2166" w:author="Ian Ross" w:date="2024-09-19T11:39:00Z" w16du:dateUtc="2024-09-19T09:39:00Z">
            <w:rPr>
              <w:noProof/>
            </w:rPr>
          </w:rPrChange>
        </w:rPr>
      </w:pPr>
      <w:r w:rsidRPr="00B126EE">
        <w:rPr>
          <w:rFonts w:asciiTheme="majorHAnsi" w:hAnsiTheme="majorHAnsi" w:cstheme="majorHAnsi"/>
          <w:sz w:val="22"/>
          <w:szCs w:val="22"/>
          <w:rPrChange w:id="2167" w:author="Ian Ross" w:date="2024-09-19T11:39:00Z" w16du:dateUtc="2024-09-19T09:39:00Z">
            <w:rPr>
              <w:rFonts w:ascii="Arial" w:hAnsi="Arial" w:cs="Arial"/>
              <w:sz w:val="22"/>
              <w:szCs w:val="22"/>
            </w:rPr>
          </w:rPrChange>
        </w:rPr>
        <w:fldChar w:fldCharType="begin"/>
      </w:r>
      <w:r w:rsidRPr="00B126EE">
        <w:rPr>
          <w:rFonts w:asciiTheme="majorHAnsi" w:hAnsiTheme="majorHAnsi" w:cstheme="majorHAnsi"/>
          <w:sz w:val="22"/>
          <w:szCs w:val="22"/>
          <w:rPrChange w:id="2168" w:author="Ian Ross" w:date="2024-09-19T11:39:00Z" w16du:dateUtc="2024-09-19T09:39:00Z">
            <w:rPr>
              <w:rFonts w:ascii="Arial" w:hAnsi="Arial" w:cs="Arial"/>
              <w:sz w:val="22"/>
              <w:szCs w:val="22"/>
            </w:rPr>
          </w:rPrChange>
        </w:rPr>
        <w:instrText xml:space="preserve"> ADDIN EN.REFLIST </w:instrText>
      </w:r>
      <w:r w:rsidRPr="00B126EE">
        <w:rPr>
          <w:rFonts w:asciiTheme="majorHAnsi" w:hAnsiTheme="majorHAnsi" w:cstheme="majorHAnsi"/>
          <w:sz w:val="22"/>
          <w:szCs w:val="22"/>
          <w:rPrChange w:id="2169" w:author="Ian Ross" w:date="2024-09-19T11:39:00Z" w16du:dateUtc="2024-09-19T09:39:00Z">
            <w:rPr>
              <w:rFonts w:ascii="Arial" w:hAnsi="Arial" w:cs="Arial"/>
              <w:sz w:val="22"/>
              <w:szCs w:val="22"/>
            </w:rPr>
          </w:rPrChange>
        </w:rPr>
        <w:fldChar w:fldCharType="separate"/>
      </w:r>
      <w:r w:rsidR="00CE1750" w:rsidRPr="00B126EE">
        <w:rPr>
          <w:rFonts w:asciiTheme="majorHAnsi" w:hAnsiTheme="majorHAnsi" w:cstheme="majorHAnsi"/>
          <w:noProof/>
          <w:sz w:val="22"/>
          <w:szCs w:val="22"/>
          <w:rPrChange w:id="2170" w:author="Ian Ross" w:date="2024-09-19T11:39:00Z" w16du:dateUtc="2024-09-19T09:39:00Z">
            <w:rPr>
              <w:noProof/>
            </w:rPr>
          </w:rPrChange>
        </w:rPr>
        <w:t>1.</w:t>
      </w:r>
      <w:r w:rsidR="00CE1750" w:rsidRPr="00B126EE">
        <w:rPr>
          <w:rFonts w:asciiTheme="majorHAnsi" w:hAnsiTheme="majorHAnsi" w:cstheme="majorHAnsi"/>
          <w:noProof/>
          <w:sz w:val="22"/>
          <w:szCs w:val="22"/>
          <w:rPrChange w:id="2171" w:author="Ian Ross" w:date="2024-09-19T11:39:00Z" w16du:dateUtc="2024-09-19T09:39:00Z">
            <w:rPr>
              <w:noProof/>
            </w:rPr>
          </w:rPrChange>
        </w:rPr>
        <w:tab/>
        <w:t>Dunlop D. Eight-six Cases of Addison's Disease. British medical journal. 1963;2(5362):887.</w:t>
      </w:r>
    </w:p>
    <w:p w14:paraId="38CB7825" w14:textId="77777777" w:rsidR="00CE1750" w:rsidRPr="00B126EE" w:rsidRDefault="00CE1750" w:rsidP="00CE1750">
      <w:pPr>
        <w:pStyle w:val="EndNoteBibliography"/>
        <w:spacing w:after="0"/>
        <w:rPr>
          <w:rFonts w:asciiTheme="majorHAnsi" w:hAnsiTheme="majorHAnsi" w:cstheme="majorHAnsi"/>
          <w:noProof/>
          <w:sz w:val="22"/>
          <w:szCs w:val="22"/>
          <w:rPrChange w:id="2172" w:author="Ian Ross" w:date="2024-09-19T11:39:00Z" w16du:dateUtc="2024-09-19T09:39:00Z">
            <w:rPr>
              <w:noProof/>
            </w:rPr>
          </w:rPrChange>
        </w:rPr>
      </w:pPr>
      <w:r w:rsidRPr="00B126EE">
        <w:rPr>
          <w:rFonts w:asciiTheme="majorHAnsi" w:hAnsiTheme="majorHAnsi" w:cstheme="majorHAnsi"/>
          <w:noProof/>
          <w:sz w:val="22"/>
          <w:szCs w:val="22"/>
          <w:rPrChange w:id="2173" w:author="Ian Ross" w:date="2024-09-19T11:39:00Z" w16du:dateUtc="2024-09-19T09:39:00Z">
            <w:rPr>
              <w:noProof/>
            </w:rPr>
          </w:rPrChange>
        </w:rPr>
        <w:t>2.</w:t>
      </w:r>
      <w:r w:rsidRPr="00B126EE">
        <w:rPr>
          <w:rFonts w:asciiTheme="majorHAnsi" w:hAnsiTheme="majorHAnsi" w:cstheme="majorHAnsi"/>
          <w:noProof/>
          <w:sz w:val="22"/>
          <w:szCs w:val="22"/>
          <w:rPrChange w:id="2174" w:author="Ian Ross" w:date="2024-09-19T11:39:00Z" w16du:dateUtc="2024-09-19T09:39:00Z">
            <w:rPr>
              <w:noProof/>
            </w:rPr>
          </w:rPrChange>
        </w:rPr>
        <w:tab/>
        <w:t>Goliber T. The status of the HIV/AIDS epidemic in Sub-Saharan Africa. Population Reference Bureau. 2002.</w:t>
      </w:r>
    </w:p>
    <w:p w14:paraId="43F6BFDF" w14:textId="77777777" w:rsidR="00CE1750" w:rsidRPr="00B126EE" w:rsidRDefault="00CE1750" w:rsidP="00CE1750">
      <w:pPr>
        <w:pStyle w:val="EndNoteBibliography"/>
        <w:spacing w:after="0"/>
        <w:rPr>
          <w:rFonts w:asciiTheme="majorHAnsi" w:hAnsiTheme="majorHAnsi" w:cstheme="majorHAnsi"/>
          <w:noProof/>
          <w:sz w:val="22"/>
          <w:szCs w:val="22"/>
          <w:rPrChange w:id="2175" w:author="Ian Ross" w:date="2024-09-19T11:39:00Z" w16du:dateUtc="2024-09-19T09:39:00Z">
            <w:rPr>
              <w:noProof/>
            </w:rPr>
          </w:rPrChange>
        </w:rPr>
      </w:pPr>
      <w:r w:rsidRPr="00B126EE">
        <w:rPr>
          <w:rFonts w:asciiTheme="majorHAnsi" w:hAnsiTheme="majorHAnsi" w:cstheme="majorHAnsi"/>
          <w:noProof/>
          <w:sz w:val="22"/>
          <w:szCs w:val="22"/>
          <w:rPrChange w:id="2176" w:author="Ian Ross" w:date="2024-09-19T11:39:00Z" w16du:dateUtc="2024-09-19T09:39:00Z">
            <w:rPr>
              <w:noProof/>
            </w:rPr>
          </w:rPrChange>
        </w:rPr>
        <w:t>3.</w:t>
      </w:r>
      <w:r w:rsidRPr="00B126EE">
        <w:rPr>
          <w:rFonts w:asciiTheme="majorHAnsi" w:hAnsiTheme="majorHAnsi" w:cstheme="majorHAnsi"/>
          <w:noProof/>
          <w:sz w:val="22"/>
          <w:szCs w:val="22"/>
          <w:rPrChange w:id="2177" w:author="Ian Ross" w:date="2024-09-19T11:39:00Z" w16du:dateUtc="2024-09-19T09:39:00Z">
            <w:rPr>
              <w:noProof/>
            </w:rPr>
          </w:rPrChange>
        </w:rPr>
        <w:tab/>
        <w:t>Hofbauer LC, Heufelder AE. Endocrine implications of human immunodeficiency virus infection. Medicine. 1996;75(5):262-78.</w:t>
      </w:r>
    </w:p>
    <w:p w14:paraId="066FFF11"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178" w:author="Ian Ross" w:date="2024-09-19T11:39:00Z" w16du:dateUtc="2024-09-19T09:39:00Z">
            <w:rPr>
              <w:noProof/>
              <w:lang w:val="it-IT"/>
            </w:rPr>
          </w:rPrChange>
        </w:rPr>
      </w:pPr>
      <w:r w:rsidRPr="00B126EE">
        <w:rPr>
          <w:rFonts w:asciiTheme="majorHAnsi" w:hAnsiTheme="majorHAnsi" w:cstheme="majorHAnsi"/>
          <w:noProof/>
          <w:sz w:val="22"/>
          <w:szCs w:val="22"/>
          <w:rPrChange w:id="2179" w:author="Ian Ross" w:date="2024-09-19T11:39:00Z" w16du:dateUtc="2024-09-19T09:39:00Z">
            <w:rPr>
              <w:noProof/>
            </w:rPr>
          </w:rPrChange>
        </w:rPr>
        <w:t>4.</w:t>
      </w:r>
      <w:r w:rsidRPr="00B126EE">
        <w:rPr>
          <w:rFonts w:asciiTheme="majorHAnsi" w:hAnsiTheme="majorHAnsi" w:cstheme="majorHAnsi"/>
          <w:noProof/>
          <w:sz w:val="22"/>
          <w:szCs w:val="22"/>
          <w:rPrChange w:id="2180" w:author="Ian Ross" w:date="2024-09-19T11:39:00Z" w16du:dateUtc="2024-09-19T09:39:00Z">
            <w:rPr>
              <w:noProof/>
            </w:rPr>
          </w:rPrChange>
        </w:rPr>
        <w:tab/>
        <w:t xml:space="preserve">Boulle A, Schomaker M, May MT, Hogg RS, Shepherd BE, Monge S, et al. Mortality in patients with HIV-1 infection starting antiretroviral therapy in South Africa, Europe, or North America: a collaborative analysis of prospective studies. </w:t>
      </w:r>
      <w:r w:rsidRPr="00B126EE">
        <w:rPr>
          <w:rFonts w:asciiTheme="majorHAnsi" w:hAnsiTheme="majorHAnsi" w:cstheme="majorHAnsi"/>
          <w:noProof/>
          <w:sz w:val="22"/>
          <w:szCs w:val="22"/>
          <w:lang w:val="it-IT"/>
          <w:rPrChange w:id="2181" w:author="Ian Ross" w:date="2024-09-19T11:39:00Z" w16du:dateUtc="2024-09-19T09:39:00Z">
            <w:rPr>
              <w:noProof/>
              <w:lang w:val="it-IT"/>
            </w:rPr>
          </w:rPrChange>
        </w:rPr>
        <w:t>PLoS medicine. 2014;11(9):e1001718.</w:t>
      </w:r>
    </w:p>
    <w:p w14:paraId="2EEEACDA" w14:textId="77777777" w:rsidR="00CE1750" w:rsidRPr="00B126EE" w:rsidRDefault="00CE1750" w:rsidP="00CE1750">
      <w:pPr>
        <w:pStyle w:val="EndNoteBibliography"/>
        <w:spacing w:after="0"/>
        <w:rPr>
          <w:rFonts w:asciiTheme="majorHAnsi" w:hAnsiTheme="majorHAnsi" w:cstheme="majorHAnsi"/>
          <w:noProof/>
          <w:sz w:val="22"/>
          <w:szCs w:val="22"/>
          <w:rPrChange w:id="2182" w:author="Ian Ross" w:date="2024-09-19T11:39:00Z" w16du:dateUtc="2024-09-19T09:39:00Z">
            <w:rPr>
              <w:noProof/>
            </w:rPr>
          </w:rPrChange>
        </w:rPr>
      </w:pPr>
      <w:r w:rsidRPr="00B126EE">
        <w:rPr>
          <w:rFonts w:asciiTheme="majorHAnsi" w:hAnsiTheme="majorHAnsi" w:cstheme="majorHAnsi"/>
          <w:noProof/>
          <w:sz w:val="22"/>
          <w:szCs w:val="22"/>
          <w:lang w:val="it-IT"/>
          <w:rPrChange w:id="2183" w:author="Ian Ross" w:date="2024-09-19T11:39:00Z" w16du:dateUtc="2024-09-19T09:39:00Z">
            <w:rPr>
              <w:noProof/>
              <w:lang w:val="it-IT"/>
            </w:rPr>
          </w:rPrChange>
        </w:rPr>
        <w:t>5.</w:t>
      </w:r>
      <w:r w:rsidRPr="00B126EE">
        <w:rPr>
          <w:rFonts w:asciiTheme="majorHAnsi" w:hAnsiTheme="majorHAnsi" w:cstheme="majorHAnsi"/>
          <w:noProof/>
          <w:sz w:val="22"/>
          <w:szCs w:val="22"/>
          <w:lang w:val="it-IT"/>
          <w:rPrChange w:id="2184" w:author="Ian Ross" w:date="2024-09-19T11:39:00Z" w16du:dateUtc="2024-09-19T09:39:00Z">
            <w:rPr>
              <w:noProof/>
              <w:lang w:val="it-IT"/>
            </w:rPr>
          </w:rPrChange>
        </w:rPr>
        <w:tab/>
        <w:t xml:space="preserve">Betterle C, Morlin L. Autoimmune Addison’s disease. </w:t>
      </w:r>
      <w:r w:rsidRPr="00B126EE">
        <w:rPr>
          <w:rFonts w:asciiTheme="majorHAnsi" w:hAnsiTheme="majorHAnsi" w:cstheme="majorHAnsi"/>
          <w:noProof/>
          <w:sz w:val="22"/>
          <w:szCs w:val="22"/>
          <w:rPrChange w:id="2185" w:author="Ian Ross" w:date="2024-09-19T11:39:00Z" w16du:dateUtc="2024-09-19T09:39:00Z">
            <w:rPr>
              <w:noProof/>
            </w:rPr>
          </w:rPrChange>
        </w:rPr>
        <w:t>Pediatric Adrenal Diseases. 2011;20:161-72.</w:t>
      </w:r>
    </w:p>
    <w:p w14:paraId="02EA1366" w14:textId="77777777" w:rsidR="00CE1750" w:rsidRPr="00B126EE" w:rsidRDefault="00CE1750" w:rsidP="00CE1750">
      <w:pPr>
        <w:pStyle w:val="EndNoteBibliography"/>
        <w:spacing w:after="0"/>
        <w:rPr>
          <w:rFonts w:asciiTheme="majorHAnsi" w:hAnsiTheme="majorHAnsi" w:cstheme="majorHAnsi"/>
          <w:noProof/>
          <w:sz w:val="22"/>
          <w:szCs w:val="22"/>
          <w:rPrChange w:id="2186" w:author="Ian Ross" w:date="2024-09-19T11:39:00Z" w16du:dateUtc="2024-09-19T09:39:00Z">
            <w:rPr>
              <w:noProof/>
            </w:rPr>
          </w:rPrChange>
        </w:rPr>
      </w:pPr>
      <w:r w:rsidRPr="00B126EE">
        <w:rPr>
          <w:rFonts w:asciiTheme="majorHAnsi" w:hAnsiTheme="majorHAnsi" w:cstheme="majorHAnsi"/>
          <w:noProof/>
          <w:sz w:val="22"/>
          <w:szCs w:val="22"/>
          <w:rPrChange w:id="2187" w:author="Ian Ross" w:date="2024-09-19T11:39:00Z" w16du:dateUtc="2024-09-19T09:39:00Z">
            <w:rPr>
              <w:noProof/>
            </w:rPr>
          </w:rPrChange>
        </w:rPr>
        <w:t>6.</w:t>
      </w:r>
      <w:r w:rsidRPr="00B126EE">
        <w:rPr>
          <w:rFonts w:asciiTheme="majorHAnsi" w:hAnsiTheme="majorHAnsi" w:cstheme="majorHAnsi"/>
          <w:noProof/>
          <w:sz w:val="22"/>
          <w:szCs w:val="22"/>
          <w:rPrChange w:id="2188" w:author="Ian Ross" w:date="2024-09-19T11:39:00Z" w16du:dateUtc="2024-09-19T09:39:00Z">
            <w:rPr>
              <w:noProof/>
            </w:rPr>
          </w:rPrChange>
        </w:rPr>
        <w:tab/>
        <w:t>Ross IL, Levitt NS. Addison’s disease symptoms–a cross sectional study in urban South Africa. PLoS One. 2013;8(1):e53526.</w:t>
      </w:r>
    </w:p>
    <w:p w14:paraId="610DFAE4" w14:textId="77777777" w:rsidR="00CE1750" w:rsidRPr="00B126EE" w:rsidRDefault="00CE1750" w:rsidP="00CE1750">
      <w:pPr>
        <w:pStyle w:val="EndNoteBibliography"/>
        <w:spacing w:after="0"/>
        <w:rPr>
          <w:rFonts w:asciiTheme="majorHAnsi" w:hAnsiTheme="majorHAnsi" w:cstheme="majorHAnsi"/>
          <w:noProof/>
          <w:sz w:val="22"/>
          <w:szCs w:val="22"/>
          <w:rPrChange w:id="2189" w:author="Ian Ross" w:date="2024-09-19T11:39:00Z" w16du:dateUtc="2024-09-19T09:39:00Z">
            <w:rPr>
              <w:noProof/>
            </w:rPr>
          </w:rPrChange>
        </w:rPr>
      </w:pPr>
      <w:r w:rsidRPr="00B126EE">
        <w:rPr>
          <w:rFonts w:asciiTheme="majorHAnsi" w:hAnsiTheme="majorHAnsi" w:cstheme="majorHAnsi"/>
          <w:noProof/>
          <w:sz w:val="22"/>
          <w:szCs w:val="22"/>
          <w:rPrChange w:id="2190" w:author="Ian Ross" w:date="2024-09-19T11:39:00Z" w16du:dateUtc="2024-09-19T09:39:00Z">
            <w:rPr>
              <w:noProof/>
            </w:rPr>
          </w:rPrChange>
        </w:rPr>
        <w:t>7.</w:t>
      </w:r>
      <w:r w:rsidRPr="00B126EE">
        <w:rPr>
          <w:rFonts w:asciiTheme="majorHAnsi" w:hAnsiTheme="majorHAnsi" w:cstheme="majorHAnsi"/>
          <w:noProof/>
          <w:sz w:val="22"/>
          <w:szCs w:val="22"/>
          <w:rPrChange w:id="2191" w:author="Ian Ross" w:date="2024-09-19T11:39:00Z" w16du:dateUtc="2024-09-19T09:39:00Z">
            <w:rPr>
              <w:noProof/>
            </w:rPr>
          </w:rPrChange>
        </w:rPr>
        <w:tab/>
        <w:t>Mofokeng TR, Beshyah SA, Mahomed F, Ndlovu KC, Ross IL. Significant barriers to diagnosis and management of adrenal insufficiency in Africa. Endocrine connections. 2020;9(5):445-56.</w:t>
      </w:r>
    </w:p>
    <w:p w14:paraId="7D336744" w14:textId="77777777" w:rsidR="00CE1750" w:rsidRPr="00B126EE" w:rsidRDefault="00CE1750" w:rsidP="00CE1750">
      <w:pPr>
        <w:pStyle w:val="EndNoteBibliography"/>
        <w:spacing w:after="0"/>
        <w:rPr>
          <w:rFonts w:asciiTheme="majorHAnsi" w:hAnsiTheme="majorHAnsi" w:cstheme="majorHAnsi"/>
          <w:noProof/>
          <w:sz w:val="22"/>
          <w:szCs w:val="22"/>
          <w:rPrChange w:id="2192" w:author="Ian Ross" w:date="2024-09-19T11:39:00Z" w16du:dateUtc="2024-09-19T09:39:00Z">
            <w:rPr>
              <w:noProof/>
            </w:rPr>
          </w:rPrChange>
        </w:rPr>
      </w:pPr>
      <w:r w:rsidRPr="00B126EE">
        <w:rPr>
          <w:rFonts w:asciiTheme="majorHAnsi" w:hAnsiTheme="majorHAnsi" w:cstheme="majorHAnsi"/>
          <w:noProof/>
          <w:sz w:val="22"/>
          <w:szCs w:val="22"/>
          <w:rPrChange w:id="2193" w:author="Ian Ross" w:date="2024-09-19T11:39:00Z" w16du:dateUtc="2024-09-19T09:39:00Z">
            <w:rPr>
              <w:noProof/>
            </w:rPr>
          </w:rPrChange>
        </w:rPr>
        <w:t>8.</w:t>
      </w:r>
      <w:r w:rsidRPr="00B126EE">
        <w:rPr>
          <w:rFonts w:asciiTheme="majorHAnsi" w:hAnsiTheme="majorHAnsi" w:cstheme="majorHAnsi"/>
          <w:noProof/>
          <w:sz w:val="22"/>
          <w:szCs w:val="22"/>
          <w:rPrChange w:id="2194" w:author="Ian Ross" w:date="2024-09-19T11:39:00Z" w16du:dateUtc="2024-09-19T09:39:00Z">
            <w:rPr>
              <w:noProof/>
            </w:rPr>
          </w:rPrChange>
        </w:rPr>
        <w:tab/>
        <w:t>Mofokeng TRP, Ndlovu KCZ, Beshyah SA, Ross IL. Tiered healthcare in South Africa exposes deficiencies in management and more patients with infectious etiology of primary adrenal insufficiency. Plos one. 2020;15(11):e0241845.</w:t>
      </w:r>
    </w:p>
    <w:p w14:paraId="6A608C09" w14:textId="77777777" w:rsidR="00CE1750" w:rsidRPr="00B126EE" w:rsidRDefault="00CE1750" w:rsidP="00CE1750">
      <w:pPr>
        <w:pStyle w:val="EndNoteBibliography"/>
        <w:spacing w:after="0"/>
        <w:rPr>
          <w:rFonts w:asciiTheme="majorHAnsi" w:hAnsiTheme="majorHAnsi" w:cstheme="majorHAnsi"/>
          <w:noProof/>
          <w:sz w:val="22"/>
          <w:szCs w:val="22"/>
          <w:rPrChange w:id="2195" w:author="Ian Ross" w:date="2024-09-19T11:39:00Z" w16du:dateUtc="2024-09-19T09:39:00Z">
            <w:rPr>
              <w:noProof/>
            </w:rPr>
          </w:rPrChange>
        </w:rPr>
      </w:pPr>
      <w:r w:rsidRPr="00B126EE">
        <w:rPr>
          <w:rFonts w:asciiTheme="majorHAnsi" w:hAnsiTheme="majorHAnsi" w:cstheme="majorHAnsi"/>
          <w:noProof/>
          <w:sz w:val="22"/>
          <w:szCs w:val="22"/>
          <w:rPrChange w:id="2196" w:author="Ian Ross" w:date="2024-09-19T11:39:00Z" w16du:dateUtc="2024-09-19T09:39:00Z">
            <w:rPr>
              <w:noProof/>
            </w:rPr>
          </w:rPrChange>
        </w:rPr>
        <w:t>9.</w:t>
      </w:r>
      <w:r w:rsidRPr="00B126EE">
        <w:rPr>
          <w:rFonts w:asciiTheme="majorHAnsi" w:hAnsiTheme="majorHAnsi" w:cstheme="majorHAnsi"/>
          <w:noProof/>
          <w:sz w:val="22"/>
          <w:szCs w:val="22"/>
          <w:rPrChange w:id="2197" w:author="Ian Ross" w:date="2024-09-19T11:39:00Z" w16du:dateUtc="2024-09-19T09:39:00Z">
            <w:rPr>
              <w:noProof/>
            </w:rPr>
          </w:rPrChange>
        </w:rPr>
        <w:tab/>
        <w:t>Arlt W. Adrenal insufficiency. Clinical medicine. 2008;8(2):211.</w:t>
      </w:r>
    </w:p>
    <w:p w14:paraId="5136BA52" w14:textId="77777777" w:rsidR="00CE1750" w:rsidRPr="00B126EE" w:rsidRDefault="00CE1750" w:rsidP="00CE1750">
      <w:pPr>
        <w:pStyle w:val="EndNoteBibliography"/>
        <w:spacing w:after="0"/>
        <w:rPr>
          <w:rFonts w:asciiTheme="majorHAnsi" w:hAnsiTheme="majorHAnsi" w:cstheme="majorHAnsi"/>
          <w:noProof/>
          <w:sz w:val="22"/>
          <w:szCs w:val="22"/>
          <w:rPrChange w:id="2198" w:author="Ian Ross" w:date="2024-09-19T11:39:00Z" w16du:dateUtc="2024-09-19T09:39:00Z">
            <w:rPr>
              <w:noProof/>
            </w:rPr>
          </w:rPrChange>
        </w:rPr>
      </w:pPr>
      <w:r w:rsidRPr="00B126EE">
        <w:rPr>
          <w:rFonts w:asciiTheme="majorHAnsi" w:hAnsiTheme="majorHAnsi" w:cstheme="majorHAnsi"/>
          <w:noProof/>
          <w:sz w:val="22"/>
          <w:szCs w:val="22"/>
          <w:rPrChange w:id="2199" w:author="Ian Ross" w:date="2024-09-19T11:39:00Z" w16du:dateUtc="2024-09-19T09:39:00Z">
            <w:rPr>
              <w:noProof/>
            </w:rPr>
          </w:rPrChange>
        </w:rPr>
        <w:lastRenderedPageBreak/>
        <w:t>10.</w:t>
      </w:r>
      <w:r w:rsidRPr="00B126EE">
        <w:rPr>
          <w:rFonts w:asciiTheme="majorHAnsi" w:hAnsiTheme="majorHAnsi" w:cstheme="majorHAnsi"/>
          <w:noProof/>
          <w:sz w:val="22"/>
          <w:szCs w:val="22"/>
          <w:rPrChange w:id="2200" w:author="Ian Ross" w:date="2024-09-19T11:39:00Z" w16du:dateUtc="2024-09-19T09:39:00Z">
            <w:rPr>
              <w:noProof/>
            </w:rPr>
          </w:rPrChange>
        </w:rPr>
        <w:tab/>
        <w:t>Husebye ES, Pearce SH, Krone NP, Kämpe O. Adrenal insufficiency. The Lancet. 2021;397(10274):613-29.</w:t>
      </w:r>
    </w:p>
    <w:p w14:paraId="2737A140" w14:textId="77777777" w:rsidR="00CE1750" w:rsidRPr="00B126EE" w:rsidRDefault="00CE1750" w:rsidP="00CE1750">
      <w:pPr>
        <w:pStyle w:val="EndNoteBibliography"/>
        <w:spacing w:after="0"/>
        <w:rPr>
          <w:rFonts w:asciiTheme="majorHAnsi" w:hAnsiTheme="majorHAnsi" w:cstheme="majorHAnsi"/>
          <w:noProof/>
          <w:sz w:val="22"/>
          <w:szCs w:val="22"/>
          <w:rPrChange w:id="2201" w:author="Ian Ross" w:date="2024-09-19T11:39:00Z" w16du:dateUtc="2024-09-19T09:39:00Z">
            <w:rPr>
              <w:noProof/>
            </w:rPr>
          </w:rPrChange>
        </w:rPr>
      </w:pPr>
      <w:r w:rsidRPr="00B126EE">
        <w:rPr>
          <w:rFonts w:asciiTheme="majorHAnsi" w:hAnsiTheme="majorHAnsi" w:cstheme="majorHAnsi"/>
          <w:noProof/>
          <w:sz w:val="22"/>
          <w:szCs w:val="22"/>
          <w:rPrChange w:id="2202" w:author="Ian Ross" w:date="2024-09-19T11:39:00Z" w16du:dateUtc="2024-09-19T09:39:00Z">
            <w:rPr>
              <w:noProof/>
            </w:rPr>
          </w:rPrChange>
        </w:rPr>
        <w:t>11.</w:t>
      </w:r>
      <w:r w:rsidRPr="00B126EE">
        <w:rPr>
          <w:rFonts w:asciiTheme="majorHAnsi" w:hAnsiTheme="majorHAnsi" w:cstheme="majorHAnsi"/>
          <w:noProof/>
          <w:sz w:val="22"/>
          <w:szCs w:val="22"/>
          <w:rPrChange w:id="2203" w:author="Ian Ross" w:date="2024-09-19T11:39:00Z" w16du:dateUtc="2024-09-19T09:39:00Z">
            <w:rPr>
              <w:noProof/>
            </w:rPr>
          </w:rPrChange>
        </w:rPr>
        <w:tab/>
        <w:t>Eledrisi MS, Verghese AC. Adrenal insufficiency in HIV infection: a review and recommendations. The American journal of the medical sciences. 2001;321(2):137-44.</w:t>
      </w:r>
    </w:p>
    <w:p w14:paraId="3E578A44" w14:textId="77777777" w:rsidR="00CE1750" w:rsidRPr="00B126EE" w:rsidRDefault="00CE1750" w:rsidP="00CE1750">
      <w:pPr>
        <w:pStyle w:val="EndNoteBibliography"/>
        <w:spacing w:after="0"/>
        <w:rPr>
          <w:rFonts w:asciiTheme="majorHAnsi" w:hAnsiTheme="majorHAnsi" w:cstheme="majorHAnsi"/>
          <w:noProof/>
          <w:sz w:val="22"/>
          <w:szCs w:val="22"/>
          <w:rPrChange w:id="2204" w:author="Ian Ross" w:date="2024-09-19T11:39:00Z" w16du:dateUtc="2024-09-19T09:39:00Z">
            <w:rPr>
              <w:noProof/>
            </w:rPr>
          </w:rPrChange>
        </w:rPr>
      </w:pPr>
      <w:r w:rsidRPr="00B126EE">
        <w:rPr>
          <w:rFonts w:asciiTheme="majorHAnsi" w:hAnsiTheme="majorHAnsi" w:cstheme="majorHAnsi"/>
          <w:noProof/>
          <w:sz w:val="22"/>
          <w:szCs w:val="22"/>
          <w:rPrChange w:id="2205" w:author="Ian Ross" w:date="2024-09-19T11:39:00Z" w16du:dateUtc="2024-09-19T09:39:00Z">
            <w:rPr>
              <w:noProof/>
            </w:rPr>
          </w:rPrChange>
        </w:rPr>
        <w:t>12.</w:t>
      </w:r>
      <w:r w:rsidRPr="00B126EE">
        <w:rPr>
          <w:rFonts w:asciiTheme="majorHAnsi" w:hAnsiTheme="majorHAnsi" w:cstheme="majorHAnsi"/>
          <w:noProof/>
          <w:sz w:val="22"/>
          <w:szCs w:val="22"/>
          <w:rPrChange w:id="2206" w:author="Ian Ross" w:date="2024-09-19T11:39:00Z" w16du:dateUtc="2024-09-19T09:39:00Z">
            <w:rPr>
              <w:noProof/>
            </w:rPr>
          </w:rPrChange>
        </w:rPr>
        <w:tab/>
        <w:t>Bornstein SR. Predisposing factors for adrenal insufficiency. New England Journal of Medicine. 2009;360(22):2328-39.</w:t>
      </w:r>
    </w:p>
    <w:p w14:paraId="09E923D8" w14:textId="77777777" w:rsidR="00CE1750" w:rsidRPr="00B126EE" w:rsidRDefault="00CE1750" w:rsidP="00CE1750">
      <w:pPr>
        <w:pStyle w:val="EndNoteBibliography"/>
        <w:spacing w:after="0"/>
        <w:rPr>
          <w:rFonts w:asciiTheme="majorHAnsi" w:hAnsiTheme="majorHAnsi" w:cstheme="majorHAnsi"/>
          <w:noProof/>
          <w:sz w:val="22"/>
          <w:szCs w:val="22"/>
          <w:rPrChange w:id="2207" w:author="Ian Ross" w:date="2024-09-19T11:39:00Z" w16du:dateUtc="2024-09-19T09:39:00Z">
            <w:rPr>
              <w:noProof/>
            </w:rPr>
          </w:rPrChange>
        </w:rPr>
      </w:pPr>
      <w:r w:rsidRPr="00B126EE">
        <w:rPr>
          <w:rFonts w:asciiTheme="majorHAnsi" w:hAnsiTheme="majorHAnsi" w:cstheme="majorHAnsi"/>
          <w:noProof/>
          <w:sz w:val="22"/>
          <w:szCs w:val="22"/>
          <w:rPrChange w:id="2208" w:author="Ian Ross" w:date="2024-09-19T11:39:00Z" w16du:dateUtc="2024-09-19T09:39:00Z">
            <w:rPr>
              <w:noProof/>
            </w:rPr>
          </w:rPrChange>
        </w:rPr>
        <w:t>13.</w:t>
      </w:r>
      <w:r w:rsidRPr="00B126EE">
        <w:rPr>
          <w:rFonts w:asciiTheme="majorHAnsi" w:hAnsiTheme="majorHAnsi" w:cstheme="majorHAnsi"/>
          <w:noProof/>
          <w:sz w:val="22"/>
          <w:szCs w:val="22"/>
          <w:rPrChange w:id="2209" w:author="Ian Ross" w:date="2024-09-19T11:39:00Z" w16du:dateUtc="2024-09-19T09:39:00Z">
            <w:rPr>
              <w:noProof/>
            </w:rPr>
          </w:rPrChange>
        </w:rPr>
        <w:tab/>
        <w:t>Afreen B, Khan KA, Riaz A. Adrenal insufficiency in Pakistani HIV infected patients. Journal of Ayub Medical College Abbottabad. 2017;29(3):428-31.</w:t>
      </w:r>
    </w:p>
    <w:p w14:paraId="2EDCFEE1" w14:textId="77777777" w:rsidR="00CE1750" w:rsidRPr="00B126EE" w:rsidRDefault="00CE1750" w:rsidP="00CE1750">
      <w:pPr>
        <w:pStyle w:val="EndNoteBibliography"/>
        <w:spacing w:after="0"/>
        <w:rPr>
          <w:rFonts w:asciiTheme="majorHAnsi" w:hAnsiTheme="majorHAnsi" w:cstheme="majorHAnsi"/>
          <w:noProof/>
          <w:sz w:val="22"/>
          <w:szCs w:val="22"/>
          <w:rPrChange w:id="2210" w:author="Ian Ross" w:date="2024-09-19T11:39:00Z" w16du:dateUtc="2024-09-19T09:39:00Z">
            <w:rPr>
              <w:noProof/>
            </w:rPr>
          </w:rPrChange>
        </w:rPr>
      </w:pPr>
      <w:r w:rsidRPr="00B126EE">
        <w:rPr>
          <w:rFonts w:asciiTheme="majorHAnsi" w:hAnsiTheme="majorHAnsi" w:cstheme="majorHAnsi"/>
          <w:noProof/>
          <w:sz w:val="22"/>
          <w:szCs w:val="22"/>
          <w:rPrChange w:id="2211" w:author="Ian Ross" w:date="2024-09-19T11:39:00Z" w16du:dateUtc="2024-09-19T09:39:00Z">
            <w:rPr>
              <w:noProof/>
            </w:rPr>
          </w:rPrChange>
        </w:rPr>
        <w:t>14.</w:t>
      </w:r>
      <w:r w:rsidRPr="00B126EE">
        <w:rPr>
          <w:rFonts w:asciiTheme="majorHAnsi" w:hAnsiTheme="majorHAnsi" w:cstheme="majorHAnsi"/>
          <w:noProof/>
          <w:sz w:val="22"/>
          <w:szCs w:val="22"/>
          <w:rPrChange w:id="2212" w:author="Ian Ross" w:date="2024-09-19T11:39:00Z" w16du:dateUtc="2024-09-19T09:39:00Z">
            <w:rPr>
              <w:noProof/>
            </w:rPr>
          </w:rPrChange>
        </w:rPr>
        <w:tab/>
        <w:t>Odeniyi I, Fasanmade O, Ajala M, Ohwovoriole A. Adrenocortical function in Nigerians with human immunodeficiency virus infection. Ghana Medical Journal. 2013;47(4):171.</w:t>
      </w:r>
    </w:p>
    <w:p w14:paraId="43D950BA" w14:textId="77777777" w:rsidR="00CE1750" w:rsidRPr="00B126EE" w:rsidRDefault="00CE1750" w:rsidP="00CE1750">
      <w:pPr>
        <w:pStyle w:val="EndNoteBibliography"/>
        <w:spacing w:after="0"/>
        <w:rPr>
          <w:rFonts w:asciiTheme="majorHAnsi" w:hAnsiTheme="majorHAnsi" w:cstheme="majorHAnsi"/>
          <w:noProof/>
          <w:sz w:val="22"/>
          <w:szCs w:val="22"/>
          <w:rPrChange w:id="2213" w:author="Ian Ross" w:date="2024-09-19T11:39:00Z" w16du:dateUtc="2024-09-19T09:39:00Z">
            <w:rPr>
              <w:noProof/>
            </w:rPr>
          </w:rPrChange>
        </w:rPr>
      </w:pPr>
      <w:r w:rsidRPr="00B126EE">
        <w:rPr>
          <w:rFonts w:asciiTheme="majorHAnsi" w:hAnsiTheme="majorHAnsi" w:cstheme="majorHAnsi"/>
          <w:noProof/>
          <w:sz w:val="22"/>
          <w:szCs w:val="22"/>
          <w:rPrChange w:id="2214" w:author="Ian Ross" w:date="2024-09-19T11:39:00Z" w16du:dateUtc="2024-09-19T09:39:00Z">
            <w:rPr>
              <w:noProof/>
            </w:rPr>
          </w:rPrChange>
        </w:rPr>
        <w:t>15.</w:t>
      </w:r>
      <w:r w:rsidRPr="00B126EE">
        <w:rPr>
          <w:rFonts w:asciiTheme="majorHAnsi" w:hAnsiTheme="majorHAnsi" w:cstheme="majorHAnsi"/>
          <w:noProof/>
          <w:sz w:val="22"/>
          <w:szCs w:val="22"/>
          <w:rPrChange w:id="2215" w:author="Ian Ross" w:date="2024-09-19T11:39:00Z" w16du:dateUtc="2024-09-19T09:39:00Z">
            <w:rPr>
              <w:noProof/>
            </w:rPr>
          </w:rPrChange>
        </w:rPr>
        <w:tab/>
        <w:t>Bergthorsdottir R, Leonsson-Zachrisson M, Odén A, Johannsson G. Premature mortality in patients with Addison’s disease: a population-based study. The Journal of Clinical Endocrinology &amp; Metabolism. 2006;91(12):4849-53.</w:t>
      </w:r>
    </w:p>
    <w:p w14:paraId="6C4F366F" w14:textId="77777777" w:rsidR="00CE1750" w:rsidRPr="00B126EE" w:rsidRDefault="00CE1750" w:rsidP="00CE1750">
      <w:pPr>
        <w:pStyle w:val="EndNoteBibliography"/>
        <w:spacing w:after="0"/>
        <w:rPr>
          <w:rFonts w:asciiTheme="majorHAnsi" w:hAnsiTheme="majorHAnsi" w:cstheme="majorHAnsi"/>
          <w:noProof/>
          <w:sz w:val="22"/>
          <w:szCs w:val="22"/>
          <w:rPrChange w:id="2216" w:author="Ian Ross" w:date="2024-09-19T11:39:00Z" w16du:dateUtc="2024-09-19T09:39:00Z">
            <w:rPr>
              <w:noProof/>
            </w:rPr>
          </w:rPrChange>
        </w:rPr>
      </w:pPr>
      <w:r w:rsidRPr="00B126EE">
        <w:rPr>
          <w:rFonts w:asciiTheme="majorHAnsi" w:hAnsiTheme="majorHAnsi" w:cstheme="majorHAnsi"/>
          <w:noProof/>
          <w:sz w:val="22"/>
          <w:szCs w:val="22"/>
          <w:rPrChange w:id="2217" w:author="Ian Ross" w:date="2024-09-19T11:39:00Z" w16du:dateUtc="2024-09-19T09:39:00Z">
            <w:rPr>
              <w:noProof/>
            </w:rPr>
          </w:rPrChange>
        </w:rPr>
        <w:t>16.</w:t>
      </w:r>
      <w:r w:rsidRPr="00B126EE">
        <w:rPr>
          <w:rFonts w:asciiTheme="majorHAnsi" w:hAnsiTheme="majorHAnsi" w:cstheme="majorHAnsi"/>
          <w:noProof/>
          <w:sz w:val="22"/>
          <w:szCs w:val="22"/>
          <w:rPrChange w:id="2218" w:author="Ian Ross" w:date="2024-09-19T11:39:00Z" w16du:dateUtc="2024-09-19T09:39:00Z">
            <w:rPr>
              <w:noProof/>
            </w:rPr>
          </w:rPrChange>
        </w:rPr>
        <w:tab/>
        <w:t>Johannsson G, Falorni A, Skrtic S, Lennernäs H, Quinkler M, Monson JP, et al. Adrenal insufficiency: review of clinical outcomes with current glucocorticoid replacement therapy. Clinical endocrinology. 2015;82(1):2-11.</w:t>
      </w:r>
    </w:p>
    <w:p w14:paraId="0AD5B88A" w14:textId="77777777" w:rsidR="00CE1750" w:rsidRPr="00B126EE" w:rsidRDefault="00CE1750" w:rsidP="00CE1750">
      <w:pPr>
        <w:pStyle w:val="EndNoteBibliography"/>
        <w:spacing w:after="0"/>
        <w:rPr>
          <w:rFonts w:asciiTheme="majorHAnsi" w:hAnsiTheme="majorHAnsi" w:cstheme="majorHAnsi"/>
          <w:noProof/>
          <w:sz w:val="22"/>
          <w:szCs w:val="22"/>
          <w:rPrChange w:id="2219" w:author="Ian Ross" w:date="2024-09-19T11:39:00Z" w16du:dateUtc="2024-09-19T09:39:00Z">
            <w:rPr>
              <w:noProof/>
            </w:rPr>
          </w:rPrChange>
        </w:rPr>
      </w:pPr>
      <w:r w:rsidRPr="00B126EE">
        <w:rPr>
          <w:rFonts w:asciiTheme="majorHAnsi" w:hAnsiTheme="majorHAnsi" w:cstheme="majorHAnsi"/>
          <w:noProof/>
          <w:sz w:val="22"/>
          <w:szCs w:val="22"/>
          <w:rPrChange w:id="2220" w:author="Ian Ross" w:date="2024-09-19T11:39:00Z" w16du:dateUtc="2024-09-19T09:39:00Z">
            <w:rPr>
              <w:noProof/>
            </w:rPr>
          </w:rPrChange>
        </w:rPr>
        <w:t>17.</w:t>
      </w:r>
      <w:r w:rsidRPr="00B126EE">
        <w:rPr>
          <w:rFonts w:asciiTheme="majorHAnsi" w:hAnsiTheme="majorHAnsi" w:cstheme="majorHAnsi"/>
          <w:noProof/>
          <w:sz w:val="22"/>
          <w:szCs w:val="22"/>
          <w:rPrChange w:id="2221" w:author="Ian Ross" w:date="2024-09-19T11:39:00Z" w16du:dateUtc="2024-09-19T09:39:00Z">
            <w:rPr>
              <w:noProof/>
            </w:rPr>
          </w:rPrChange>
        </w:rPr>
        <w:tab/>
        <w:t>Bornstein SR, Allolio B, Arlt W, Barthel A, Don-Wauchope A, Hammer GD, et al. Diagnosis and treatment of primary adrenal insufficiency: an endocrine society clinical practice guideline. The Journal of Clinical Endocrinology &amp; Metabolism. 2016;101(2):364-89.</w:t>
      </w:r>
    </w:p>
    <w:p w14:paraId="732DD165" w14:textId="77777777" w:rsidR="00CE1750" w:rsidRPr="00B126EE" w:rsidRDefault="00CE1750" w:rsidP="00CE1750">
      <w:pPr>
        <w:pStyle w:val="EndNoteBibliography"/>
        <w:spacing w:after="0"/>
        <w:rPr>
          <w:rFonts w:asciiTheme="majorHAnsi" w:hAnsiTheme="majorHAnsi" w:cstheme="majorHAnsi"/>
          <w:noProof/>
          <w:sz w:val="22"/>
          <w:szCs w:val="22"/>
          <w:rPrChange w:id="2222" w:author="Ian Ross" w:date="2024-09-19T11:39:00Z" w16du:dateUtc="2024-09-19T09:39:00Z">
            <w:rPr>
              <w:noProof/>
            </w:rPr>
          </w:rPrChange>
        </w:rPr>
      </w:pPr>
      <w:r w:rsidRPr="00B126EE">
        <w:rPr>
          <w:rFonts w:asciiTheme="majorHAnsi" w:hAnsiTheme="majorHAnsi" w:cstheme="majorHAnsi"/>
          <w:noProof/>
          <w:sz w:val="22"/>
          <w:szCs w:val="22"/>
          <w:rPrChange w:id="2223" w:author="Ian Ross" w:date="2024-09-19T11:39:00Z" w16du:dateUtc="2024-09-19T09:39:00Z">
            <w:rPr>
              <w:noProof/>
            </w:rPr>
          </w:rPrChange>
        </w:rPr>
        <w:t>18.</w:t>
      </w:r>
      <w:r w:rsidRPr="00B126EE">
        <w:rPr>
          <w:rFonts w:asciiTheme="majorHAnsi" w:hAnsiTheme="majorHAnsi" w:cstheme="majorHAnsi"/>
          <w:noProof/>
          <w:sz w:val="22"/>
          <w:szCs w:val="22"/>
          <w:rPrChange w:id="2224" w:author="Ian Ross" w:date="2024-09-19T11:39:00Z" w16du:dateUtc="2024-09-19T09:39:00Z">
            <w:rPr>
              <w:noProof/>
            </w:rPr>
          </w:rPrChange>
        </w:rPr>
        <w:tab/>
        <w:t>Pazderska A, Pearce SH. Adrenal insufficiency–recognition and management. Clinical Medicine. 2017;17(3):258-62.</w:t>
      </w:r>
    </w:p>
    <w:p w14:paraId="5149A67E" w14:textId="77777777" w:rsidR="00CE1750" w:rsidRPr="00B126EE" w:rsidRDefault="00CE1750" w:rsidP="00CE1750">
      <w:pPr>
        <w:pStyle w:val="EndNoteBibliography"/>
        <w:spacing w:after="0"/>
        <w:rPr>
          <w:rFonts w:asciiTheme="majorHAnsi" w:hAnsiTheme="majorHAnsi" w:cstheme="majorHAnsi"/>
          <w:noProof/>
          <w:sz w:val="22"/>
          <w:szCs w:val="22"/>
          <w:rPrChange w:id="2225" w:author="Ian Ross" w:date="2024-09-19T11:39:00Z" w16du:dateUtc="2024-09-19T09:39:00Z">
            <w:rPr>
              <w:noProof/>
            </w:rPr>
          </w:rPrChange>
        </w:rPr>
      </w:pPr>
      <w:r w:rsidRPr="00B126EE">
        <w:rPr>
          <w:rFonts w:asciiTheme="majorHAnsi" w:hAnsiTheme="majorHAnsi" w:cstheme="majorHAnsi"/>
          <w:noProof/>
          <w:sz w:val="22"/>
          <w:szCs w:val="22"/>
          <w:rPrChange w:id="2226" w:author="Ian Ross" w:date="2024-09-19T11:39:00Z" w16du:dateUtc="2024-09-19T09:39:00Z">
            <w:rPr>
              <w:noProof/>
            </w:rPr>
          </w:rPrChange>
        </w:rPr>
        <w:t>19.</w:t>
      </w:r>
      <w:r w:rsidRPr="00B126EE">
        <w:rPr>
          <w:rFonts w:asciiTheme="majorHAnsi" w:hAnsiTheme="majorHAnsi" w:cstheme="majorHAnsi"/>
          <w:noProof/>
          <w:sz w:val="22"/>
          <w:szCs w:val="22"/>
          <w:rPrChange w:id="2227" w:author="Ian Ross" w:date="2024-09-19T11:39:00Z" w16du:dateUtc="2024-09-19T09:39:00Z">
            <w:rPr>
              <w:noProof/>
            </w:rPr>
          </w:rPrChange>
        </w:rPr>
        <w:tab/>
        <w:t>Pillay Y, Mvusi L, Mametja L, Dlamini S. What did we learn from South Africa's first-ever tuberculosis prevalence survey? SAMJ: South African Medical Journal. 2021;111(4):0-.</w:t>
      </w:r>
    </w:p>
    <w:p w14:paraId="633E0CA0" w14:textId="77777777" w:rsidR="00CE1750" w:rsidRPr="00B126EE" w:rsidRDefault="00CE1750" w:rsidP="00CE1750">
      <w:pPr>
        <w:pStyle w:val="EndNoteBibliography"/>
        <w:spacing w:after="0"/>
        <w:rPr>
          <w:rFonts w:asciiTheme="majorHAnsi" w:hAnsiTheme="majorHAnsi" w:cstheme="majorHAnsi"/>
          <w:noProof/>
          <w:sz w:val="22"/>
          <w:szCs w:val="22"/>
          <w:rPrChange w:id="2228" w:author="Ian Ross" w:date="2024-09-19T11:39:00Z" w16du:dateUtc="2024-09-19T09:39:00Z">
            <w:rPr>
              <w:noProof/>
            </w:rPr>
          </w:rPrChange>
        </w:rPr>
      </w:pPr>
      <w:r w:rsidRPr="00B126EE">
        <w:rPr>
          <w:rFonts w:asciiTheme="majorHAnsi" w:hAnsiTheme="majorHAnsi" w:cstheme="majorHAnsi"/>
          <w:noProof/>
          <w:sz w:val="22"/>
          <w:szCs w:val="22"/>
          <w:rPrChange w:id="2229" w:author="Ian Ross" w:date="2024-09-19T11:39:00Z" w16du:dateUtc="2024-09-19T09:39:00Z">
            <w:rPr>
              <w:noProof/>
            </w:rPr>
          </w:rPrChange>
        </w:rPr>
        <w:t>20.</w:t>
      </w:r>
      <w:r w:rsidRPr="00B126EE">
        <w:rPr>
          <w:rFonts w:asciiTheme="majorHAnsi" w:hAnsiTheme="majorHAnsi" w:cstheme="majorHAnsi"/>
          <w:noProof/>
          <w:sz w:val="22"/>
          <w:szCs w:val="22"/>
          <w:rPrChange w:id="2230" w:author="Ian Ross" w:date="2024-09-19T11:39:00Z" w16du:dateUtc="2024-09-19T09:39:00Z">
            <w:rPr>
              <w:noProof/>
            </w:rPr>
          </w:rPrChange>
        </w:rPr>
        <w:tab/>
        <w:t>Opie J. Haematological complications of HIV infection: forum-review. South African Medical Journal. 2012;102(6):465-8.</w:t>
      </w:r>
    </w:p>
    <w:p w14:paraId="15EA7031"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31" w:author="Ian Ross" w:date="2024-09-19T11:39:00Z" w16du:dateUtc="2024-09-19T09:39:00Z">
            <w:rPr>
              <w:noProof/>
              <w:lang w:val="it-IT"/>
            </w:rPr>
          </w:rPrChange>
        </w:rPr>
      </w:pPr>
      <w:r w:rsidRPr="00B126EE">
        <w:rPr>
          <w:rFonts w:asciiTheme="majorHAnsi" w:hAnsiTheme="majorHAnsi" w:cstheme="majorHAnsi"/>
          <w:noProof/>
          <w:sz w:val="22"/>
          <w:szCs w:val="22"/>
          <w:rPrChange w:id="2232" w:author="Ian Ross" w:date="2024-09-19T11:39:00Z" w16du:dateUtc="2024-09-19T09:39:00Z">
            <w:rPr>
              <w:noProof/>
            </w:rPr>
          </w:rPrChange>
        </w:rPr>
        <w:t>21.</w:t>
      </w:r>
      <w:r w:rsidRPr="00B126EE">
        <w:rPr>
          <w:rFonts w:asciiTheme="majorHAnsi" w:hAnsiTheme="majorHAnsi" w:cstheme="majorHAnsi"/>
          <w:noProof/>
          <w:sz w:val="22"/>
          <w:szCs w:val="22"/>
          <w:rPrChange w:id="2233" w:author="Ian Ross" w:date="2024-09-19T11:39:00Z" w16du:dateUtc="2024-09-19T09:39:00Z">
            <w:rPr>
              <w:noProof/>
            </w:rPr>
          </w:rPrChange>
        </w:rPr>
        <w:tab/>
        <w:t xml:space="preserve">Cavalcanti DM, Lotufo CM, Borelli P, Tavassi AMC, Pereira AL, Markus RP, et al. Adrenal deficiency alters mechanisms of neutrophil mobilization. Molecular and cellular endocrinology. </w:t>
      </w:r>
      <w:r w:rsidRPr="00B126EE">
        <w:rPr>
          <w:rFonts w:asciiTheme="majorHAnsi" w:hAnsiTheme="majorHAnsi" w:cstheme="majorHAnsi"/>
          <w:noProof/>
          <w:sz w:val="22"/>
          <w:szCs w:val="22"/>
          <w:lang w:val="it-IT"/>
          <w:rPrChange w:id="2234" w:author="Ian Ross" w:date="2024-09-19T11:39:00Z" w16du:dateUtc="2024-09-19T09:39:00Z">
            <w:rPr>
              <w:noProof/>
              <w:lang w:val="it-IT"/>
            </w:rPr>
          </w:rPrChange>
        </w:rPr>
        <w:t>2006;249(1-2):32-9.</w:t>
      </w:r>
    </w:p>
    <w:p w14:paraId="45CEB870"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35" w:author="Ian Ross" w:date="2024-09-19T11:39:00Z" w16du:dateUtc="2024-09-19T09:39:00Z">
            <w:rPr>
              <w:noProof/>
              <w:lang w:val="it-IT"/>
            </w:rPr>
          </w:rPrChange>
        </w:rPr>
      </w:pPr>
      <w:r w:rsidRPr="00B126EE">
        <w:rPr>
          <w:rFonts w:asciiTheme="majorHAnsi" w:hAnsiTheme="majorHAnsi" w:cstheme="majorHAnsi"/>
          <w:noProof/>
          <w:sz w:val="22"/>
          <w:szCs w:val="22"/>
          <w:lang w:val="it-IT"/>
          <w:rPrChange w:id="2236" w:author="Ian Ross" w:date="2024-09-19T11:39:00Z" w16du:dateUtc="2024-09-19T09:39:00Z">
            <w:rPr>
              <w:noProof/>
              <w:lang w:val="it-IT"/>
            </w:rPr>
          </w:rPrChange>
        </w:rPr>
        <w:t>22.</w:t>
      </w:r>
      <w:r w:rsidRPr="00B126EE">
        <w:rPr>
          <w:rFonts w:asciiTheme="majorHAnsi" w:hAnsiTheme="majorHAnsi" w:cstheme="majorHAnsi"/>
          <w:noProof/>
          <w:sz w:val="22"/>
          <w:szCs w:val="22"/>
          <w:lang w:val="it-IT"/>
          <w:rPrChange w:id="2237" w:author="Ian Ross" w:date="2024-09-19T11:39:00Z" w16du:dateUtc="2024-09-19T09:39:00Z">
            <w:rPr>
              <w:noProof/>
              <w:lang w:val="it-IT"/>
            </w:rPr>
          </w:rPrChange>
        </w:rPr>
        <w:tab/>
        <w:t>Ronchetti S, Ricci E, Migliorati G, Gentili M, Riccardi C. How glucocorticoids affect the neutrophil life. International journal of molecular sciences. 2018;19(12):4090.</w:t>
      </w:r>
    </w:p>
    <w:p w14:paraId="7D5301FA" w14:textId="77777777" w:rsidR="00CE1750" w:rsidRPr="00B126EE" w:rsidRDefault="00CE1750" w:rsidP="00CE1750">
      <w:pPr>
        <w:pStyle w:val="EndNoteBibliography"/>
        <w:spacing w:after="0"/>
        <w:rPr>
          <w:rFonts w:asciiTheme="majorHAnsi" w:hAnsiTheme="majorHAnsi" w:cstheme="majorHAnsi"/>
          <w:noProof/>
          <w:sz w:val="22"/>
          <w:szCs w:val="22"/>
          <w:lang w:val="it-IT"/>
          <w:rPrChange w:id="2238" w:author="Ian Ross" w:date="2024-09-19T11:39:00Z" w16du:dateUtc="2024-09-19T09:39:00Z">
            <w:rPr>
              <w:noProof/>
              <w:lang w:val="it-IT"/>
            </w:rPr>
          </w:rPrChange>
        </w:rPr>
      </w:pPr>
      <w:r w:rsidRPr="00B126EE">
        <w:rPr>
          <w:rFonts w:asciiTheme="majorHAnsi" w:hAnsiTheme="majorHAnsi" w:cstheme="majorHAnsi"/>
          <w:noProof/>
          <w:sz w:val="22"/>
          <w:szCs w:val="22"/>
          <w:lang w:val="it-IT"/>
          <w:rPrChange w:id="2239" w:author="Ian Ross" w:date="2024-09-19T11:39:00Z" w16du:dateUtc="2024-09-19T09:39:00Z">
            <w:rPr>
              <w:noProof/>
              <w:lang w:val="it-IT"/>
            </w:rPr>
          </w:rPrChange>
        </w:rPr>
        <w:t>23.</w:t>
      </w:r>
      <w:r w:rsidRPr="00B126EE">
        <w:rPr>
          <w:rFonts w:asciiTheme="majorHAnsi" w:hAnsiTheme="majorHAnsi" w:cstheme="majorHAnsi"/>
          <w:noProof/>
          <w:sz w:val="22"/>
          <w:szCs w:val="22"/>
          <w:lang w:val="it-IT"/>
          <w:rPrChange w:id="2240" w:author="Ian Ross" w:date="2024-09-19T11:39:00Z" w16du:dateUtc="2024-09-19T09:39:00Z">
            <w:rPr>
              <w:noProof/>
              <w:lang w:val="it-IT"/>
            </w:rPr>
          </w:rPrChange>
        </w:rPr>
        <w:tab/>
        <w:t>Bancos I, Hazeldine J, Chortis V, Hampson P, Taylor AE, Lord JM, et al. Primary adrenal insufficiency is associated with impaired natural killer cell function: a potential link to increased mortality. European journal of endocrinology. 2017;176(4):471-80.</w:t>
      </w:r>
    </w:p>
    <w:p w14:paraId="10352507" w14:textId="77777777" w:rsidR="00CE1750" w:rsidRPr="00B126EE" w:rsidRDefault="00CE1750" w:rsidP="00CE1750">
      <w:pPr>
        <w:pStyle w:val="EndNoteBibliography"/>
        <w:rPr>
          <w:rFonts w:asciiTheme="majorHAnsi" w:hAnsiTheme="majorHAnsi" w:cstheme="majorHAnsi"/>
          <w:noProof/>
          <w:sz w:val="22"/>
          <w:szCs w:val="22"/>
          <w:rPrChange w:id="2241" w:author="Ian Ross" w:date="2024-09-19T11:39:00Z" w16du:dateUtc="2024-09-19T09:39:00Z">
            <w:rPr>
              <w:noProof/>
            </w:rPr>
          </w:rPrChange>
        </w:rPr>
      </w:pPr>
      <w:r w:rsidRPr="00B126EE">
        <w:rPr>
          <w:rFonts w:asciiTheme="majorHAnsi" w:hAnsiTheme="majorHAnsi" w:cstheme="majorHAnsi"/>
          <w:noProof/>
          <w:sz w:val="22"/>
          <w:szCs w:val="22"/>
          <w:lang w:val="it-IT"/>
          <w:rPrChange w:id="2242" w:author="Ian Ross" w:date="2024-09-19T11:39:00Z" w16du:dateUtc="2024-09-19T09:39:00Z">
            <w:rPr>
              <w:noProof/>
              <w:lang w:val="it-IT"/>
            </w:rPr>
          </w:rPrChange>
        </w:rPr>
        <w:t>24.</w:t>
      </w:r>
      <w:r w:rsidRPr="00B126EE">
        <w:rPr>
          <w:rFonts w:asciiTheme="majorHAnsi" w:hAnsiTheme="majorHAnsi" w:cstheme="majorHAnsi"/>
          <w:noProof/>
          <w:sz w:val="22"/>
          <w:szCs w:val="22"/>
          <w:lang w:val="it-IT"/>
          <w:rPrChange w:id="2243" w:author="Ian Ross" w:date="2024-09-19T11:39:00Z" w16du:dateUtc="2024-09-19T09:39:00Z">
            <w:rPr>
              <w:noProof/>
              <w:lang w:val="it-IT"/>
            </w:rPr>
          </w:rPrChange>
        </w:rPr>
        <w:tab/>
        <w:t xml:space="preserve">Christ-Crain M, Stolz D, Jutla S, Couppis O, Müller C, Bingisser R, et al. </w:t>
      </w:r>
      <w:r w:rsidRPr="00B126EE">
        <w:rPr>
          <w:rFonts w:asciiTheme="majorHAnsi" w:hAnsiTheme="majorHAnsi" w:cstheme="majorHAnsi"/>
          <w:noProof/>
          <w:sz w:val="22"/>
          <w:szCs w:val="22"/>
          <w:rPrChange w:id="2244" w:author="Ian Ross" w:date="2024-09-19T11:39:00Z" w16du:dateUtc="2024-09-19T09:39:00Z">
            <w:rPr>
              <w:noProof/>
            </w:rPr>
          </w:rPrChange>
        </w:rPr>
        <w:t>Free and total cortisol levels as predictors of severity and outcome in community-acquired pneumonia. American journal of respiratory and critical care medicine. 2007;176(9):913-20.</w:t>
      </w:r>
    </w:p>
    <w:p w14:paraId="4E844990" w14:textId="6529D09E" w:rsidR="00EB54DD" w:rsidRPr="00B126EE" w:rsidRDefault="00A71D8E" w:rsidP="00977025">
      <w:pPr>
        <w:pStyle w:val="BodyText"/>
        <w:rPr>
          <w:rFonts w:asciiTheme="majorHAnsi" w:hAnsiTheme="majorHAnsi" w:cstheme="majorHAnsi"/>
          <w:sz w:val="22"/>
          <w:szCs w:val="22"/>
          <w:rPrChange w:id="2245" w:author="Ian Ross" w:date="2024-09-19T11:39:00Z" w16du:dateUtc="2024-09-19T09:39:00Z">
            <w:rPr>
              <w:rFonts w:ascii="Arial" w:hAnsi="Arial" w:cs="Arial"/>
              <w:sz w:val="22"/>
              <w:szCs w:val="22"/>
            </w:rPr>
          </w:rPrChange>
        </w:rPr>
      </w:pPr>
      <w:r w:rsidRPr="00B126EE">
        <w:rPr>
          <w:rFonts w:asciiTheme="majorHAnsi" w:hAnsiTheme="majorHAnsi" w:cstheme="majorHAnsi"/>
          <w:sz w:val="22"/>
          <w:szCs w:val="22"/>
          <w:rPrChange w:id="2246" w:author="Ian Ross" w:date="2024-09-19T11:39:00Z" w16du:dateUtc="2024-09-19T09:39:00Z">
            <w:rPr>
              <w:rFonts w:ascii="Arial" w:hAnsi="Arial" w:cs="Arial"/>
              <w:sz w:val="22"/>
              <w:szCs w:val="22"/>
            </w:rPr>
          </w:rPrChange>
        </w:rPr>
        <w:fldChar w:fldCharType="end"/>
      </w:r>
    </w:p>
    <w:p w14:paraId="2E67C8A9" w14:textId="77777777" w:rsidR="002013AD" w:rsidRPr="00B126EE" w:rsidRDefault="002013AD" w:rsidP="002013AD">
      <w:pPr>
        <w:rPr>
          <w:rFonts w:asciiTheme="majorHAnsi" w:hAnsiTheme="majorHAnsi" w:cstheme="majorHAnsi"/>
          <w:sz w:val="22"/>
          <w:szCs w:val="22"/>
          <w:rPrChange w:id="2247" w:author="Ian Ross" w:date="2024-09-19T11:39:00Z" w16du:dateUtc="2024-09-19T09:39:00Z">
            <w:rPr>
              <w:rFonts w:ascii="Arial" w:hAnsi="Arial" w:cs="Arial"/>
              <w:sz w:val="22"/>
              <w:szCs w:val="22"/>
            </w:rPr>
          </w:rPrChange>
        </w:rPr>
      </w:pPr>
    </w:p>
    <w:p w14:paraId="641D5BE0" w14:textId="77777777" w:rsidR="002013AD" w:rsidRPr="00B126EE" w:rsidRDefault="002013AD" w:rsidP="002013AD">
      <w:pPr>
        <w:rPr>
          <w:rFonts w:asciiTheme="majorHAnsi" w:hAnsiTheme="majorHAnsi" w:cstheme="majorHAnsi"/>
          <w:sz w:val="22"/>
          <w:szCs w:val="22"/>
          <w:rPrChange w:id="2248" w:author="Ian Ross" w:date="2024-09-19T11:39:00Z" w16du:dateUtc="2024-09-19T09:39:00Z">
            <w:rPr>
              <w:rFonts w:ascii="Arial" w:hAnsi="Arial" w:cs="Arial"/>
              <w:sz w:val="22"/>
              <w:szCs w:val="22"/>
            </w:rPr>
          </w:rPrChange>
        </w:rPr>
      </w:pPr>
    </w:p>
    <w:p w14:paraId="0E50FC27" w14:textId="77777777" w:rsidR="002013AD" w:rsidRPr="00B126EE" w:rsidRDefault="002013AD" w:rsidP="002013AD">
      <w:pPr>
        <w:rPr>
          <w:rFonts w:asciiTheme="majorHAnsi" w:hAnsiTheme="majorHAnsi" w:cstheme="majorHAnsi"/>
          <w:sz w:val="22"/>
          <w:szCs w:val="22"/>
          <w:rPrChange w:id="2249" w:author="Ian Ross" w:date="2024-09-19T11:39:00Z" w16du:dateUtc="2024-09-19T09:39:00Z">
            <w:rPr>
              <w:rFonts w:ascii="Arial" w:hAnsi="Arial" w:cs="Arial"/>
              <w:sz w:val="22"/>
              <w:szCs w:val="22"/>
            </w:rPr>
          </w:rPrChange>
        </w:rPr>
      </w:pPr>
    </w:p>
    <w:p w14:paraId="0A94742E" w14:textId="77777777" w:rsidR="002013AD" w:rsidRPr="00B126EE" w:rsidRDefault="002013AD" w:rsidP="002013AD">
      <w:pPr>
        <w:rPr>
          <w:rFonts w:asciiTheme="majorHAnsi" w:hAnsiTheme="majorHAnsi" w:cstheme="majorHAnsi"/>
          <w:sz w:val="22"/>
          <w:szCs w:val="22"/>
          <w:rPrChange w:id="2250" w:author="Ian Ross" w:date="2024-09-19T11:39:00Z" w16du:dateUtc="2024-09-19T09:39:00Z">
            <w:rPr>
              <w:sz w:val="22"/>
              <w:szCs w:val="22"/>
            </w:rPr>
          </w:rPrChange>
        </w:rPr>
      </w:pPr>
    </w:p>
    <w:p w14:paraId="4E9367FF" w14:textId="77777777" w:rsidR="002013AD" w:rsidRPr="00B126EE" w:rsidRDefault="002013AD" w:rsidP="002013AD">
      <w:pPr>
        <w:rPr>
          <w:rFonts w:asciiTheme="majorHAnsi" w:hAnsiTheme="majorHAnsi" w:cstheme="majorHAnsi"/>
          <w:sz w:val="22"/>
          <w:szCs w:val="22"/>
          <w:rPrChange w:id="2251" w:author="Ian Ross" w:date="2024-09-19T11:39:00Z" w16du:dateUtc="2024-09-19T09:39:00Z">
            <w:rPr>
              <w:sz w:val="22"/>
              <w:szCs w:val="22"/>
            </w:rPr>
          </w:rPrChange>
        </w:rPr>
      </w:pPr>
    </w:p>
    <w:p w14:paraId="6F4B838F" w14:textId="77777777" w:rsidR="002013AD" w:rsidRDefault="002013AD" w:rsidP="002013AD">
      <w:pPr>
        <w:rPr>
          <w:sz w:val="22"/>
          <w:szCs w:val="22"/>
        </w:rPr>
      </w:pPr>
    </w:p>
    <w:p w14:paraId="35A38F2B" w14:textId="77777777" w:rsidR="002013AD" w:rsidRDefault="002013AD" w:rsidP="002013AD">
      <w:pPr>
        <w:rPr>
          <w:sz w:val="22"/>
          <w:szCs w:val="22"/>
        </w:rPr>
      </w:pPr>
    </w:p>
    <w:p w14:paraId="5DDC3F8E" w14:textId="77777777" w:rsidR="002013AD" w:rsidRDefault="002013AD" w:rsidP="002013AD">
      <w:pPr>
        <w:rPr>
          <w:sz w:val="22"/>
          <w:szCs w:val="22"/>
        </w:rPr>
      </w:pPr>
    </w:p>
    <w:p w14:paraId="2822FE95" w14:textId="77777777" w:rsidR="002013AD" w:rsidRDefault="002013AD" w:rsidP="002013AD">
      <w:pPr>
        <w:rPr>
          <w:sz w:val="22"/>
          <w:szCs w:val="22"/>
        </w:rPr>
      </w:pPr>
    </w:p>
    <w:p w14:paraId="10C7C593" w14:textId="77777777" w:rsidR="005067C7" w:rsidRPr="002013AD" w:rsidRDefault="005067C7" w:rsidP="001F1995">
      <w:pPr>
        <w:pStyle w:val="BodyText"/>
        <w:rPr>
          <w:rFonts w:asciiTheme="majorHAnsi" w:hAnsiTheme="majorHAnsi" w:cstheme="majorHAnsi"/>
          <w:sz w:val="22"/>
          <w:szCs w:val="22"/>
        </w:rPr>
      </w:pPr>
    </w:p>
    <w:p w14:paraId="5AF351B9" w14:textId="77777777" w:rsidR="005067C7" w:rsidRDefault="005067C7" w:rsidP="001F1995">
      <w:pPr>
        <w:pStyle w:val="BodyText"/>
        <w:rPr>
          <w:rFonts w:asciiTheme="majorHAnsi" w:hAnsiTheme="majorHAnsi" w:cstheme="majorHAnsi"/>
          <w:sz w:val="22"/>
          <w:szCs w:val="22"/>
        </w:rPr>
      </w:pPr>
    </w:p>
    <w:p w14:paraId="2B26C276" w14:textId="5C52DB72" w:rsidR="003C063D" w:rsidRDefault="003C063D" w:rsidP="00662E0B">
      <w:pPr>
        <w:pStyle w:val="BodyText"/>
      </w:pPr>
    </w:p>
    <w:sectPr w:rsidR="003C063D" w:rsidSect="00245122">
      <w:headerReference w:type="default" r:id="rId18"/>
      <w:footerReference w:type="even" r:id="rId19"/>
      <w:footerReference w:type="default" r:id="rId20"/>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an Ross" w:date="2024-08-07T08:53:00Z" w:initials="IR">
    <w:p w14:paraId="4DEDF735" w14:textId="77777777" w:rsidR="00860BFF" w:rsidRDefault="00860BFF" w:rsidP="00860BFF">
      <w:pPr>
        <w:pStyle w:val="CommentText"/>
      </w:pPr>
      <w:r>
        <w:rPr>
          <w:rStyle w:val="CommentReference"/>
        </w:rPr>
        <w:annotationRef/>
      </w:r>
    </w:p>
    <w:p w14:paraId="3DDACEF1" w14:textId="77777777" w:rsidR="00860BFF" w:rsidRDefault="00860BFF" w:rsidP="00860BFF">
      <w:pPr>
        <w:pStyle w:val="CommentText"/>
      </w:pPr>
      <w:r>
        <w:t>Did you mean pulmonary tuberculosis was less prevalent among patients with adrenal insufficiency?</w:t>
      </w:r>
    </w:p>
  </w:comment>
  <w:comment w:id="1" w:author="Thabiso Mofokeng" w:date="2024-08-13T21:52:00Z" w:initials="TM">
    <w:p w14:paraId="51D1DE11" w14:textId="77777777" w:rsidR="00724CAF" w:rsidRDefault="00724CAF" w:rsidP="009E347D">
      <w:r>
        <w:rPr>
          <w:rStyle w:val="CommentReference"/>
        </w:rPr>
        <w:annotationRef/>
      </w:r>
      <w:r>
        <w:rPr>
          <w:rFonts w:ascii="Arial" w:hAnsi="Arial"/>
          <w:color w:val="000000"/>
          <w:sz w:val="20"/>
          <w:szCs w:val="20"/>
        </w:rPr>
        <w:t xml:space="preserve">Yes, but they had more Extra pulmonary TB </w:t>
      </w:r>
    </w:p>
  </w:comment>
  <w:comment w:id="2" w:author="Ian Ross" w:date="2024-09-17T13:42:00Z" w:initials="IR">
    <w:p w14:paraId="53B5208F" w14:textId="77777777" w:rsidR="00D904D7" w:rsidRDefault="00D904D7" w:rsidP="00D904D7">
      <w:pPr>
        <w:pStyle w:val="CommentText"/>
      </w:pPr>
      <w:r>
        <w:rPr>
          <w:rStyle w:val="CommentReference"/>
        </w:rPr>
        <w:annotationRef/>
      </w:r>
      <w:r>
        <w:t>Can we please restructure this sentence.</w:t>
      </w:r>
    </w:p>
  </w:comment>
  <w:comment w:id="5" w:author="Ian Ross" w:date="2024-09-17T13:46:00Z" w:initials="IR">
    <w:p w14:paraId="7E339F81" w14:textId="77777777" w:rsidR="00D64251" w:rsidRDefault="00D64251" w:rsidP="00D64251">
      <w:pPr>
        <w:pStyle w:val="CommentText"/>
      </w:pPr>
      <w:r>
        <w:rPr>
          <w:rStyle w:val="CommentReference"/>
        </w:rPr>
        <w:annotationRef/>
      </w:r>
      <w:r>
        <w:t>Why is it not significant?</w:t>
      </w:r>
    </w:p>
  </w:comment>
  <w:comment w:id="6" w:author="Ian Ross" w:date="2024-08-07T09:03:00Z" w:initials="IR">
    <w:p w14:paraId="1BD24927" w14:textId="74B80E50" w:rsidR="00C374ED" w:rsidRDefault="00C374ED" w:rsidP="00C374ED">
      <w:pPr>
        <w:pStyle w:val="CommentText"/>
      </w:pPr>
      <w:r>
        <w:rPr>
          <w:rStyle w:val="CommentReference"/>
        </w:rPr>
        <w:annotationRef/>
      </w:r>
      <w:r>
        <w:t>Insert the timeframe, here please</w:t>
      </w:r>
    </w:p>
  </w:comment>
  <w:comment w:id="7" w:author="Thabiso Mofokeng" w:date="2024-08-13T22:08:00Z" w:initials="TM">
    <w:p w14:paraId="44683E92" w14:textId="77777777" w:rsidR="00724CAF" w:rsidRDefault="00724CAF" w:rsidP="00AE0F7F">
      <w:r>
        <w:rPr>
          <w:rStyle w:val="CommentReference"/>
        </w:rPr>
        <w:annotationRef/>
      </w:r>
      <w:r>
        <w:rPr>
          <w:rFonts w:ascii="Arial" w:hAnsi="Arial"/>
          <w:color w:val="000000"/>
          <w:sz w:val="20"/>
          <w:szCs w:val="20"/>
        </w:rPr>
        <w:t>Done</w:t>
      </w:r>
    </w:p>
  </w:comment>
  <w:comment w:id="49" w:author="Ian Ross" w:date="2024-08-07T09:40:00Z" w:initials="IR">
    <w:p w14:paraId="0C0E8A59" w14:textId="704AE815" w:rsidR="005312F9" w:rsidRDefault="005312F9" w:rsidP="005312F9">
      <w:pPr>
        <w:pStyle w:val="CommentText"/>
      </w:pPr>
      <w:r>
        <w:rPr>
          <w:rStyle w:val="CommentReference"/>
        </w:rPr>
        <w:annotationRef/>
      </w:r>
      <w:r>
        <w:t>You need to answer those specific questions relative to the cortisol assay, please.</w:t>
      </w:r>
    </w:p>
  </w:comment>
  <w:comment w:id="50" w:author="Thabiso Mofokeng [2]" w:date="2024-08-16T17:51:00Z" w:initials="TM">
    <w:p w14:paraId="07D988F4" w14:textId="77777777" w:rsidR="008F4179" w:rsidRDefault="008F4179" w:rsidP="00B05240">
      <w:r>
        <w:rPr>
          <w:rStyle w:val="CommentReference"/>
        </w:rPr>
        <w:annotationRef/>
      </w:r>
      <w:r>
        <w:rPr>
          <w:rFonts w:ascii="Arial" w:hAnsi="Arial"/>
          <w:color w:val="000000"/>
          <w:sz w:val="20"/>
          <w:szCs w:val="20"/>
        </w:rPr>
        <w:t>As above \.</w:t>
      </w:r>
    </w:p>
  </w:comment>
  <w:comment w:id="51" w:author="Ian Ross" w:date="2024-09-19T09:43:00Z" w:initials="IR">
    <w:p w14:paraId="30F2ED1D" w14:textId="77777777" w:rsidR="00FE0AF6" w:rsidRDefault="00FE0AF6" w:rsidP="00FE0AF6">
      <w:pPr>
        <w:pStyle w:val="CommentText"/>
      </w:pPr>
      <w:r>
        <w:rPr>
          <w:rStyle w:val="CommentReference"/>
        </w:rPr>
        <w:annotationRef/>
      </w:r>
      <w:r>
        <w:t>I don’t think you have answered the specific questions.</w:t>
      </w:r>
    </w:p>
  </w:comment>
  <w:comment w:id="77" w:author="Ian Ross" w:date="2024-08-07T11:04:00Z" w:initials="IR">
    <w:p w14:paraId="7B6E854F" w14:textId="1F19608B" w:rsidR="00722CC2" w:rsidRDefault="00722CC2" w:rsidP="00722CC2">
      <w:pPr>
        <w:pStyle w:val="CommentText"/>
      </w:pPr>
      <w:r>
        <w:rPr>
          <w:rStyle w:val="CommentReference"/>
        </w:rPr>
        <w:annotationRef/>
      </w:r>
      <w:r>
        <w:t xml:space="preserve">Please be consistent, either ART or highly active antiretroviral therapy or HAART. Do not use this interchangeably. </w:t>
      </w:r>
    </w:p>
  </w:comment>
  <w:comment w:id="78" w:author="Thabiso Mofokeng" w:date="2024-08-17T16:11:00Z" w:initials="TM">
    <w:p w14:paraId="07E36399" w14:textId="77777777" w:rsidR="00F00070" w:rsidRDefault="00F00070" w:rsidP="006068ED">
      <w:r>
        <w:rPr>
          <w:rStyle w:val="CommentReference"/>
        </w:rPr>
        <w:annotationRef/>
      </w:r>
      <w:r>
        <w:rPr>
          <w:rFonts w:ascii="Arial" w:hAnsi="Arial"/>
          <w:color w:val="000000"/>
          <w:sz w:val="20"/>
          <w:szCs w:val="20"/>
        </w:rPr>
        <w:t>I will stick with HAART</w:t>
      </w:r>
    </w:p>
  </w:comment>
  <w:comment w:id="84" w:author="Ian Ross" w:date="2024-08-07T11:10:00Z" w:initials="IR">
    <w:p w14:paraId="0DD80C30" w14:textId="55D663FF" w:rsidR="00137697" w:rsidRDefault="00137697" w:rsidP="00137697">
      <w:pPr>
        <w:pStyle w:val="CommentText"/>
      </w:pPr>
      <w:r>
        <w:rPr>
          <w:rStyle w:val="CommentReference"/>
        </w:rPr>
        <w:annotationRef/>
      </w:r>
      <w:r>
        <w:t>For how long on average were they on antiretroviral therapy?</w:t>
      </w:r>
    </w:p>
  </w:comment>
  <w:comment w:id="85" w:author="Thabiso Mofokeng" w:date="2024-08-17T17:53:00Z" w:initials="TM">
    <w:p w14:paraId="70FA3861" w14:textId="77777777" w:rsidR="006927F4" w:rsidRDefault="006927F4" w:rsidP="00D408C7">
      <w:r>
        <w:rPr>
          <w:rStyle w:val="CommentReference"/>
        </w:rPr>
        <w:annotationRef/>
      </w:r>
      <w:r>
        <w:rPr>
          <w:rFonts w:ascii="Arial" w:hAnsi="Arial"/>
          <w:color w:val="000000"/>
          <w:sz w:val="20"/>
          <w:szCs w:val="20"/>
        </w:rPr>
        <w:t>It is hard to tell but we are looking into it.</w:t>
      </w:r>
    </w:p>
  </w:comment>
  <w:comment w:id="155" w:author="Ian Ross" w:date="2024-09-19T10:24:00Z" w:initials="IR">
    <w:p w14:paraId="3E4A8560" w14:textId="77777777" w:rsidR="0067558C" w:rsidRDefault="0067558C" w:rsidP="0067558C">
      <w:pPr>
        <w:pStyle w:val="CommentText"/>
      </w:pPr>
      <w:r>
        <w:rPr>
          <w:rStyle w:val="CommentReference"/>
        </w:rPr>
        <w:annotationRef/>
      </w:r>
      <w:r>
        <w:t>There were some cases who had very low basal cortisol concentrations who did not undergo a synacthen test</w:t>
      </w:r>
    </w:p>
  </w:comment>
  <w:comment w:id="171" w:author="Ian Ross" w:date="2024-09-19T10:00:00Z" w:initials="IR">
    <w:p w14:paraId="28C709F9" w14:textId="7901B8A5" w:rsidR="00214CC6" w:rsidRDefault="00214CC6" w:rsidP="00214CC6">
      <w:pPr>
        <w:pStyle w:val="CommentText"/>
      </w:pPr>
      <w:r>
        <w:rPr>
          <w:rStyle w:val="CommentReference"/>
        </w:rPr>
        <w:annotationRef/>
      </w:r>
      <w:r>
        <w:t>Here you need to discuss adrenal insufficiency not primary versus secondary adrenal insufficiency, please</w:t>
      </w:r>
    </w:p>
  </w:comment>
  <w:comment w:id="219" w:author="Ian Ross" w:date="2024-09-19T10:01:00Z" w:initials="IR">
    <w:p w14:paraId="70085C47" w14:textId="77777777" w:rsidR="00E251A9" w:rsidRDefault="00E251A9" w:rsidP="00E251A9">
      <w:pPr>
        <w:pStyle w:val="CommentText"/>
      </w:pPr>
      <w:r>
        <w:rPr>
          <w:rStyle w:val="CommentReference"/>
        </w:rPr>
        <w:annotationRef/>
      </w:r>
      <w:r>
        <w:t>Please insert the correct table</w:t>
      </w:r>
    </w:p>
  </w:comment>
  <w:comment w:id="241" w:author="Ian Ross" w:date="2024-09-19T10:44:00Z" w:initials="IR">
    <w:p w14:paraId="351A49A4" w14:textId="77777777" w:rsidR="002C1260" w:rsidRDefault="002C1260" w:rsidP="002C1260">
      <w:pPr>
        <w:pStyle w:val="CommentText"/>
      </w:pPr>
      <w:r>
        <w:rPr>
          <w:rStyle w:val="CommentReference"/>
        </w:rPr>
        <w:annotationRef/>
      </w:r>
      <w:r>
        <w:t>Please discuss the basal and stimulated cortisol for the patients with adrenal insufficiency, versus those without in the same way that I have done it above</w:t>
      </w:r>
    </w:p>
  </w:comment>
  <w:comment w:id="247" w:author="Ian Ross" w:date="2024-09-19T10:51:00Z" w:initials="IR">
    <w:p w14:paraId="43EB8BD0" w14:textId="77777777" w:rsidR="006D05F5" w:rsidRDefault="006D05F5" w:rsidP="006D05F5">
      <w:pPr>
        <w:pStyle w:val="CommentText"/>
      </w:pPr>
      <w:r>
        <w:rPr>
          <w:rStyle w:val="CommentReference"/>
        </w:rPr>
        <w:annotationRef/>
      </w:r>
      <w:r>
        <w:t>This figure is unfortunately unacceptable. Please rework it so that it has proper headings in the X axis and Y axis. I can also see no advantage of comparing the ACTH in primary versus secondary adrenal insufficiency.This figure is unfortunately unacceptable. Please rework it so that it has proper headings in the X axis and Y axis. I can also see no advantage of comparing the ACTH in primary versus secondary adrenal insufficiency. Please see the figures in my thesis, how to set out the title, how to set out the labels and the legend.</w:t>
      </w:r>
    </w:p>
    <w:p w14:paraId="0CE4427B" w14:textId="77777777" w:rsidR="006D05F5" w:rsidRDefault="006D05F5" w:rsidP="006D05F5">
      <w:pPr>
        <w:pStyle w:val="CommentText"/>
      </w:pPr>
    </w:p>
  </w:comment>
  <w:comment w:id="289" w:author="Ian Ross" w:date="2024-09-19T09:57:00Z" w:initials="IR">
    <w:p w14:paraId="0926AAF6" w14:textId="72362BC7" w:rsidR="007E55FD" w:rsidRDefault="007E55FD" w:rsidP="007E55FD">
      <w:pPr>
        <w:pStyle w:val="CommentText"/>
      </w:pPr>
      <w:r>
        <w:rPr>
          <w:rStyle w:val="CommentReference"/>
        </w:rPr>
        <w:annotationRef/>
      </w:r>
      <w:r>
        <w:t>Was this significant, please?</w:t>
      </w:r>
    </w:p>
  </w:comment>
  <w:comment w:id="309" w:author="Ian Ross" w:date="2024-09-19T10:32:00Z" w:initials="IR">
    <w:p w14:paraId="1A936BD4" w14:textId="77777777" w:rsidR="00A844C9" w:rsidRDefault="00A844C9" w:rsidP="00A844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306" w:author="Ian Ross" w:date="2024-09-19T10:32:00Z" w:initials="IR">
    <w:p w14:paraId="4D9AF8F2" w14:textId="3A7974D4" w:rsidR="009932C9" w:rsidRDefault="009932C9" w:rsidP="009932C9">
      <w:pPr>
        <w:pStyle w:val="CommentText"/>
      </w:pPr>
      <w:r>
        <w:rPr>
          <w:rStyle w:val="CommentReference"/>
        </w:rPr>
        <w:annotationRef/>
      </w:r>
      <w:r>
        <w:t>Suggest you describe the biochemistry in detail, without using minima and maxima, but proper statistical comparisons and the new table 3 could be removed, please</w:t>
      </w:r>
    </w:p>
  </w:comment>
  <w:comment w:id="704" w:author="Ian Ross" w:date="2024-08-07T11:16:00Z" w:initials="IR">
    <w:p w14:paraId="1439D005" w14:textId="0D413895" w:rsidR="00137697" w:rsidRDefault="00137697" w:rsidP="00137697">
      <w:pPr>
        <w:pStyle w:val="CommentText"/>
      </w:pPr>
      <w:r>
        <w:rPr>
          <w:rStyle w:val="CommentReference"/>
        </w:rPr>
        <w:annotationRef/>
      </w:r>
      <w:r>
        <w:t>The p values need to be ordered underneath each other, so that they are nicely aligned</w:t>
      </w:r>
    </w:p>
  </w:comment>
  <w:comment w:id="705" w:author="Thabiso Mofokeng [2]" w:date="2024-08-16T13:11:00Z" w:initials="TM">
    <w:p w14:paraId="7E136921" w14:textId="77777777" w:rsidR="00DA6492" w:rsidRDefault="00DA6492" w:rsidP="00AA347E">
      <w:r>
        <w:rPr>
          <w:rStyle w:val="CommentReference"/>
        </w:rPr>
        <w:annotationRef/>
      </w:r>
      <w:r>
        <w:rPr>
          <w:rFonts w:ascii="Arial" w:hAnsi="Arial"/>
          <w:color w:val="000000"/>
          <w:sz w:val="20"/>
          <w:szCs w:val="20"/>
        </w:rPr>
        <w:t>Aligned</w:t>
      </w:r>
    </w:p>
  </w:comment>
  <w:comment w:id="706" w:author="Ian Ross" w:date="2024-08-07T11:25:00Z" w:initials="IR">
    <w:p w14:paraId="53DE7A78" w14:textId="0EE387F5" w:rsidR="000568E8" w:rsidRDefault="000568E8" w:rsidP="000568E8">
      <w:pPr>
        <w:pStyle w:val="CommentText"/>
      </w:pPr>
      <w:r>
        <w:rPr>
          <w:rStyle w:val="CommentReference"/>
        </w:rPr>
        <w:annotationRef/>
      </w:r>
      <w:r>
        <w:t>Please be consistent, either ART or highly active antiretroviral therapy or HAART. Do not use this interchangeably.</w:t>
      </w:r>
    </w:p>
  </w:comment>
  <w:comment w:id="707" w:author="Thabiso Mofokeng [2]" w:date="2024-08-16T13:26:00Z" w:initials="TM">
    <w:p w14:paraId="1E2795B8" w14:textId="77777777" w:rsidR="00C85668" w:rsidRDefault="00C85668" w:rsidP="004E2E62">
      <w:r>
        <w:rPr>
          <w:rStyle w:val="CommentReference"/>
        </w:rPr>
        <w:annotationRef/>
      </w:r>
      <w:r>
        <w:rPr>
          <w:rFonts w:ascii="Arial" w:hAnsi="Arial"/>
          <w:color w:val="000000"/>
          <w:sz w:val="20"/>
          <w:szCs w:val="20"/>
        </w:rPr>
        <w:t>I will stick with HAART</w:t>
      </w:r>
    </w:p>
  </w:comment>
  <w:comment w:id="708" w:author="Ian Ross" w:date="2024-09-19T10:11:00Z" w:initials="IR">
    <w:p w14:paraId="2A8E300B" w14:textId="77777777" w:rsidR="0090732C" w:rsidRDefault="0090732C" w:rsidP="0090732C">
      <w:pPr>
        <w:pStyle w:val="CommentText"/>
      </w:pPr>
      <w:r>
        <w:rPr>
          <w:rStyle w:val="CommentReference"/>
        </w:rPr>
        <w:annotationRef/>
      </w:r>
      <w:r>
        <w:t>What is this please?</w:t>
      </w:r>
    </w:p>
  </w:comment>
  <w:comment w:id="721" w:author="Ian Ross" w:date="2024-09-19T10:55:00Z" w:initials="IR">
    <w:p w14:paraId="315AFCEE" w14:textId="77777777" w:rsidR="00913059" w:rsidRDefault="00913059" w:rsidP="00913059">
      <w:pPr>
        <w:pStyle w:val="CommentText"/>
      </w:pPr>
      <w:r>
        <w:rPr>
          <w:rStyle w:val="CommentReference"/>
        </w:rPr>
        <w:annotationRef/>
      </w:r>
      <w:r>
        <w:t>You need to alter your abstract in favour of this because you have suggested otherwise</w:t>
      </w:r>
    </w:p>
  </w:comment>
  <w:comment w:id="725" w:author="Ian Ross" w:date="2024-08-07T11:39:00Z" w:initials="IR">
    <w:p w14:paraId="7798D50F" w14:textId="0B6CDC8E" w:rsidR="00EA1717" w:rsidRDefault="00EA1717" w:rsidP="00EA1717">
      <w:pPr>
        <w:pStyle w:val="CommentText"/>
      </w:pPr>
      <w:r>
        <w:rPr>
          <w:rStyle w:val="CommentReference"/>
        </w:rPr>
        <w:annotationRef/>
      </w:r>
      <w:r>
        <w:t>You highlighted this in the abstract, but what with the actual p values for the overall difference. Why might they be an overall difference in mortality</w:t>
      </w:r>
    </w:p>
  </w:comment>
  <w:comment w:id="777" w:author="Ian Ross" w:date="2024-09-19T11:05:00Z" w:initials="IR">
    <w:p w14:paraId="2D497BC6" w14:textId="77777777" w:rsidR="00EA486C" w:rsidRDefault="00EA486C" w:rsidP="00EA486C">
      <w:pPr>
        <w:pStyle w:val="CommentText"/>
      </w:pPr>
      <w:r>
        <w:rPr>
          <w:rStyle w:val="CommentReference"/>
        </w:rPr>
        <w:annotationRef/>
      </w:r>
      <w:r>
        <w:t>Here you need to describe the cortisol concentrations in detail, not just the differences, please</w:t>
      </w:r>
    </w:p>
  </w:comment>
  <w:comment w:id="785" w:author="Ian Ross" w:date="2024-09-19T10:58:00Z" w:initials="IR">
    <w:p w14:paraId="27918DB3" w14:textId="49874E6E" w:rsidR="007336AC" w:rsidRDefault="007336AC" w:rsidP="007336AC">
      <w:pPr>
        <w:pStyle w:val="CommentText"/>
      </w:pPr>
      <w:r>
        <w:rPr>
          <w:rStyle w:val="CommentReference"/>
        </w:rPr>
        <w:annotationRef/>
      </w:r>
      <w:r>
        <w:t>I suggest you draw survival data curves for Cryptococcus and extrapulmonary tuberculosis as the figure below does not show anything significant.</w:t>
      </w:r>
    </w:p>
  </w:comment>
  <w:comment w:id="805" w:author="Joseph Sempa" w:date="2024-09-02T13:14:00Z" w:initials="JS">
    <w:p w14:paraId="29D4ABD7" w14:textId="6666C44C" w:rsidR="00AE2602" w:rsidRDefault="00AE2602" w:rsidP="00AE2602">
      <w:pPr>
        <w:pStyle w:val="CommentText"/>
      </w:pPr>
      <w:r>
        <w:rPr>
          <w:rStyle w:val="CommentReference"/>
        </w:rPr>
        <w:annotationRef/>
      </w:r>
      <w:r>
        <w:t>@thabiso: I can’t find the narrative of this one.</w:t>
      </w:r>
    </w:p>
  </w:comment>
  <w:comment w:id="810" w:author="Joseph Sempa" w:date="2024-09-02T13:14:00Z" w:initials="JS">
    <w:p w14:paraId="6CF537BE" w14:textId="3AD740E6" w:rsidR="00D87114" w:rsidRDefault="00D87114" w:rsidP="00D87114">
      <w:pPr>
        <w:pStyle w:val="CommentText"/>
      </w:pPr>
      <w:r>
        <w:rPr>
          <w:rStyle w:val="CommentReference"/>
        </w:rPr>
        <w:annotationRef/>
      </w:r>
      <w:r>
        <w:t>@thabiso: I can’t find the narrative of this one.</w:t>
      </w:r>
    </w:p>
  </w:comment>
  <w:comment w:id="814" w:author="Ian Ross" w:date="2024-09-19T11:06:00Z" w:initials="IR">
    <w:p w14:paraId="4B2124F7" w14:textId="77777777" w:rsidR="00FE468E" w:rsidRDefault="00FE468E" w:rsidP="00FE468E">
      <w:pPr>
        <w:pStyle w:val="CommentText"/>
      </w:pPr>
      <w:r>
        <w:rPr>
          <w:rStyle w:val="CommentReference"/>
        </w:rPr>
        <w:annotationRef/>
      </w:r>
      <w:r>
        <w:t>please insert the proper headings</w:t>
      </w:r>
    </w:p>
  </w:comment>
  <w:comment w:id="928" w:author="Ian Ross" w:date="2024-08-07T11:47:00Z" w:initials="IR">
    <w:p w14:paraId="0FF8D794" w14:textId="71239796" w:rsidR="00116D50" w:rsidRDefault="00116D50" w:rsidP="00116D50">
      <w:pPr>
        <w:pStyle w:val="CommentText"/>
      </w:pPr>
      <w:r>
        <w:rPr>
          <w:rStyle w:val="CommentReference"/>
        </w:rPr>
        <w:annotationRef/>
      </w:r>
      <w:r>
        <w:t>What about incremental cortisol.</w:t>
      </w:r>
    </w:p>
  </w:comment>
  <w:comment w:id="929" w:author="Joseph Sempa" w:date="2024-09-02T13:14:00Z" w:initials="JS">
    <w:p w14:paraId="1B673B72" w14:textId="77777777" w:rsidR="00116D50" w:rsidRDefault="00116D50" w:rsidP="00116D50">
      <w:pPr>
        <w:pStyle w:val="CommentText"/>
      </w:pPr>
      <w:r>
        <w:rPr>
          <w:rStyle w:val="CommentReference"/>
        </w:rPr>
        <w:annotationRef/>
      </w:r>
      <w:r>
        <w:t>Done</w:t>
      </w:r>
    </w:p>
  </w:comment>
  <w:comment w:id="2080" w:author="Ian Ross" w:date="2024-08-07T12:01:00Z" w:initials="IR">
    <w:p w14:paraId="4808CC6A" w14:textId="77777777" w:rsidR="00200FE3" w:rsidRDefault="00200FE3" w:rsidP="00200FE3">
      <w:pPr>
        <w:pStyle w:val="CommentText"/>
      </w:pPr>
      <w:r>
        <w:rPr>
          <w:rStyle w:val="CommentReference"/>
        </w:rPr>
        <w:annotationRef/>
      </w:r>
      <w:r>
        <w:t>this is best suited to a table</w:t>
      </w:r>
    </w:p>
  </w:comment>
  <w:comment w:id="2081" w:author="Joseph Sempa" w:date="2024-09-02T13:03:00Z" w:initials="JS">
    <w:p w14:paraId="1A09652B" w14:textId="77777777" w:rsidR="00E17EAC" w:rsidRDefault="00E17EAC" w:rsidP="00E17EAC">
      <w:pPr>
        <w:pStyle w:val="CommentText"/>
      </w:pPr>
      <w:r>
        <w:rPr>
          <w:rStyle w:val="CommentReference"/>
        </w:rPr>
        <w:annotationRef/>
      </w:r>
      <w:r>
        <w:t xml:space="preserve">Not sure what you mean by this comment because the data is already in the table below. </w:t>
      </w:r>
    </w:p>
    <w:p w14:paraId="757AE42E" w14:textId="77777777" w:rsidR="00E17EAC" w:rsidRDefault="00E17EAC" w:rsidP="00E17EAC">
      <w:pPr>
        <w:pStyle w:val="CommentText"/>
      </w:pPr>
    </w:p>
    <w:p w14:paraId="51C37A9B" w14:textId="77777777" w:rsidR="00E17EAC" w:rsidRDefault="00E17EAC" w:rsidP="00E17EAC">
      <w:pPr>
        <w:pStyle w:val="CommentText"/>
      </w:pPr>
      <w:r>
        <w:t>I have edited the associated table, I hope this clarifies the response to this comment.</w:t>
      </w:r>
    </w:p>
  </w:comment>
  <w:comment w:id="2108" w:author="Ian Ross" w:date="2024-09-19T11:17:00Z" w:initials="IR">
    <w:p w14:paraId="1F5CB829" w14:textId="77777777" w:rsidR="00694923" w:rsidRDefault="00694923" w:rsidP="00694923">
      <w:pPr>
        <w:pStyle w:val="CommentText"/>
      </w:pPr>
      <w:r>
        <w:rPr>
          <w:rStyle w:val="CommentReference"/>
        </w:rPr>
        <w:annotationRef/>
      </w:r>
    </w:p>
    <w:p w14:paraId="5F2C0B8A" w14:textId="77777777" w:rsidR="00694923" w:rsidRDefault="00694923" w:rsidP="00694923">
      <w:pPr>
        <w:pStyle w:val="CommentText"/>
      </w:pPr>
      <w:r>
        <w:t>Why would you adjust for these factors if they are highly suggestive of mortality? The point about the multivariate analysis is to determine the factors that are independently associated with mortality.</w:t>
      </w:r>
    </w:p>
  </w:comment>
  <w:comment w:id="2116" w:author="Ian Ross" w:date="2024-08-07T12:03:00Z" w:initials="IR">
    <w:p w14:paraId="3B66F537" w14:textId="1D81C651" w:rsidR="00200FE3" w:rsidRDefault="00200FE3" w:rsidP="00200FE3">
      <w:pPr>
        <w:pStyle w:val="CommentText"/>
      </w:pPr>
      <w:r>
        <w:rPr>
          <w:rStyle w:val="CommentReference"/>
        </w:rPr>
        <w:annotationRef/>
      </w:r>
      <w:r>
        <w:t>please provide a legend for all the numbers in superscript</w:t>
      </w:r>
    </w:p>
  </w:comment>
  <w:comment w:id="2117" w:author="Joseph Sempa" w:date="2024-09-02T12:48:00Z" w:initials="JS">
    <w:p w14:paraId="387C565C" w14:textId="77777777" w:rsidR="000D3651" w:rsidRDefault="000D3651" w:rsidP="000D3651">
      <w:pPr>
        <w:pStyle w:val="CommentText"/>
      </w:pPr>
      <w:r>
        <w:rPr>
          <w:rStyle w:val="CommentReference"/>
        </w:rPr>
        <w:annotationRef/>
      </w:r>
      <w:r>
        <w:t>Done</w:t>
      </w:r>
    </w:p>
  </w:comment>
  <w:comment w:id="2118" w:author="Ian Ross" w:date="2024-08-07T12:08:00Z" w:initials="IR">
    <w:p w14:paraId="79B44A4D" w14:textId="29102421" w:rsidR="00CA1341" w:rsidRDefault="00CA1341" w:rsidP="00874A80">
      <w:pPr>
        <w:pStyle w:val="CommentText"/>
      </w:pPr>
      <w:r>
        <w:rPr>
          <w:rStyle w:val="CommentReference"/>
        </w:rPr>
        <w:annotationRef/>
      </w:r>
      <w:r>
        <w:t>Why is this not significant, please?</w:t>
      </w:r>
    </w:p>
  </w:comment>
  <w:comment w:id="2119" w:author="Joseph Sempa" w:date="2024-09-02T12:56:00Z" w:initials="JS">
    <w:p w14:paraId="0D3FD596" w14:textId="77777777" w:rsidR="007400DA" w:rsidRDefault="007400DA" w:rsidP="007400DA">
      <w:pPr>
        <w:pStyle w:val="CommentText"/>
      </w:pPr>
      <w:r>
        <w:rPr>
          <w:rStyle w:val="CommentReference"/>
        </w:rPr>
        <w:annotationRef/>
      </w:r>
      <w:r>
        <w:t>Checked. Thanks for pointing this out.</w:t>
      </w:r>
    </w:p>
  </w:comment>
  <w:comment w:id="2120" w:author="Ian Ross" w:date="2024-09-19T11:18:00Z" w:initials="IR">
    <w:p w14:paraId="554F569A" w14:textId="77777777" w:rsidR="00E2154C" w:rsidRDefault="00E2154C" w:rsidP="00E2154C">
      <w:pPr>
        <w:pStyle w:val="CommentText"/>
      </w:pPr>
      <w:r>
        <w:rPr>
          <w:rStyle w:val="CommentReference"/>
        </w:rPr>
        <w:annotationRef/>
      </w:r>
      <w:r>
        <w:t>How does this become positive if you adjusted for this?</w:t>
      </w:r>
    </w:p>
  </w:comment>
  <w:comment w:id="2124" w:author="Ian Ross" w:date="2024-09-19T11:20:00Z" w:initials="IR">
    <w:p w14:paraId="501FA3C6" w14:textId="77777777" w:rsidR="002B7368" w:rsidRDefault="002B7368" w:rsidP="002B7368">
      <w:pPr>
        <w:pStyle w:val="CommentText"/>
      </w:pPr>
      <w:r>
        <w:rPr>
          <w:rStyle w:val="CommentReference"/>
        </w:rPr>
        <w:annotationRef/>
      </w:r>
      <w:r>
        <w:t>Please list all the positive results without discussing them</w:t>
      </w:r>
    </w:p>
  </w:comment>
  <w:comment w:id="2142" w:author="Ian Ross" w:date="2024-09-19T11:25:00Z" w:initials="IR">
    <w:p w14:paraId="168E9B9D" w14:textId="77777777" w:rsidR="00DF6798" w:rsidRDefault="00DF6798" w:rsidP="00DF6798">
      <w:pPr>
        <w:pStyle w:val="CommentText"/>
      </w:pPr>
      <w:r>
        <w:rPr>
          <w:rStyle w:val="CommentReference"/>
        </w:rPr>
        <w:annotationRef/>
      </w:r>
      <w:r>
        <w:t>Suggest you discuss this,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DACEF1" w15:done="0"/>
  <w15:commentEx w15:paraId="51D1DE11" w15:paraIdParent="3DDACEF1" w15:done="0"/>
  <w15:commentEx w15:paraId="53B5208F" w15:done="0"/>
  <w15:commentEx w15:paraId="7E339F81" w15:done="0"/>
  <w15:commentEx w15:paraId="1BD24927" w15:done="0"/>
  <w15:commentEx w15:paraId="44683E92" w15:paraIdParent="1BD24927" w15:done="0"/>
  <w15:commentEx w15:paraId="0C0E8A59" w15:done="0"/>
  <w15:commentEx w15:paraId="07D988F4" w15:paraIdParent="0C0E8A59" w15:done="0"/>
  <w15:commentEx w15:paraId="30F2ED1D" w15:paraIdParent="0C0E8A59" w15:done="0"/>
  <w15:commentEx w15:paraId="7B6E854F" w15:done="0"/>
  <w15:commentEx w15:paraId="07E36399" w15:paraIdParent="7B6E854F" w15:done="0"/>
  <w15:commentEx w15:paraId="0DD80C30" w15:done="0"/>
  <w15:commentEx w15:paraId="70FA3861" w15:paraIdParent="0DD80C30" w15:done="0"/>
  <w15:commentEx w15:paraId="3E4A8560" w15:done="0"/>
  <w15:commentEx w15:paraId="28C709F9" w15:done="0"/>
  <w15:commentEx w15:paraId="70085C47" w15:done="0"/>
  <w15:commentEx w15:paraId="351A49A4" w15:done="0"/>
  <w15:commentEx w15:paraId="0CE4427B" w15:done="0"/>
  <w15:commentEx w15:paraId="0926AAF6" w15:done="0"/>
  <w15:commentEx w15:paraId="1A936BD4" w15:done="0"/>
  <w15:commentEx w15:paraId="4D9AF8F2" w15:done="0"/>
  <w15:commentEx w15:paraId="1439D005" w15:done="0"/>
  <w15:commentEx w15:paraId="7E136921" w15:paraIdParent="1439D005" w15:done="0"/>
  <w15:commentEx w15:paraId="53DE7A78" w15:done="0"/>
  <w15:commentEx w15:paraId="1E2795B8" w15:paraIdParent="53DE7A78" w15:done="0"/>
  <w15:commentEx w15:paraId="2A8E300B" w15:done="0"/>
  <w15:commentEx w15:paraId="315AFCEE" w15:done="0"/>
  <w15:commentEx w15:paraId="7798D50F" w15:done="0"/>
  <w15:commentEx w15:paraId="2D497BC6" w15:done="0"/>
  <w15:commentEx w15:paraId="27918DB3" w15:done="0"/>
  <w15:commentEx w15:paraId="29D4ABD7" w15:done="0"/>
  <w15:commentEx w15:paraId="6CF537BE" w15:done="0"/>
  <w15:commentEx w15:paraId="4B2124F7" w15:done="0"/>
  <w15:commentEx w15:paraId="0FF8D794" w15:done="0"/>
  <w15:commentEx w15:paraId="1B673B72" w15:paraIdParent="0FF8D794" w15:done="0"/>
  <w15:commentEx w15:paraId="4808CC6A" w15:done="0"/>
  <w15:commentEx w15:paraId="51C37A9B" w15:paraIdParent="4808CC6A" w15:done="0"/>
  <w15:commentEx w15:paraId="5F2C0B8A" w15:done="0"/>
  <w15:commentEx w15:paraId="3B66F537" w15:done="0"/>
  <w15:commentEx w15:paraId="387C565C" w15:paraIdParent="3B66F537" w15:done="0"/>
  <w15:commentEx w15:paraId="79B44A4D" w15:done="0"/>
  <w15:commentEx w15:paraId="0D3FD596" w15:paraIdParent="79B44A4D" w15:done="0"/>
  <w15:commentEx w15:paraId="554F569A" w15:done="0"/>
  <w15:commentEx w15:paraId="501FA3C6" w15:done="0"/>
  <w15:commentEx w15:paraId="168E9B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ADE7EF" w16cex:dateUtc="2024-08-07T06:53:00Z"/>
  <w16cex:commentExtensible w16cex:durableId="2A665407" w16cex:dateUtc="2024-08-13T19:52:00Z"/>
  <w16cex:commentExtensible w16cex:durableId="38712F7F" w16cex:dateUtc="2024-09-17T11:42:00Z"/>
  <w16cex:commentExtensible w16cex:durableId="5F18ADB5" w16cex:dateUtc="2024-09-17T11:46:00Z"/>
  <w16cex:commentExtensible w16cex:durableId="3A8A56EC" w16cex:dateUtc="2024-08-07T07:03:00Z"/>
  <w16cex:commentExtensible w16cex:durableId="2A6657C9" w16cex:dateUtc="2024-08-13T20:08:00Z"/>
  <w16cex:commentExtensible w16cex:durableId="3326EFC1" w16cex:dateUtc="2024-08-07T07:40:00Z"/>
  <w16cex:commentExtensible w16cex:durableId="2A6A1013" w16cex:dateUtc="2024-08-16T15:51:00Z"/>
  <w16cex:commentExtensible w16cex:durableId="054187DD" w16cex:dateUtc="2024-09-19T07:43:00Z"/>
  <w16cex:commentExtensible w16cex:durableId="185EB24D" w16cex:dateUtc="2024-08-07T09:04:00Z"/>
  <w16cex:commentExtensible w16cex:durableId="2A6B4A1E" w16cex:dateUtc="2024-08-17T14:11:00Z"/>
  <w16cex:commentExtensible w16cex:durableId="6897E151" w16cex:dateUtc="2024-08-07T09:10:00Z"/>
  <w16cex:commentExtensible w16cex:durableId="2A6B6216" w16cex:dateUtc="2024-08-17T15:53:00Z"/>
  <w16cex:commentExtensible w16cex:durableId="39302DD6" w16cex:dateUtc="2024-09-19T08:24:00Z"/>
  <w16cex:commentExtensible w16cex:durableId="1E0E29F8" w16cex:dateUtc="2024-09-19T08:00:00Z"/>
  <w16cex:commentExtensible w16cex:durableId="518D61ED" w16cex:dateUtc="2024-09-19T08:01:00Z"/>
  <w16cex:commentExtensible w16cex:durableId="3942CF0C" w16cex:dateUtc="2024-09-19T08:44:00Z"/>
  <w16cex:commentExtensible w16cex:durableId="4BC04357" w16cex:dateUtc="2024-09-19T08:51:00Z"/>
  <w16cex:commentExtensible w16cex:durableId="77F3BE80" w16cex:dateUtc="2024-09-19T07:57:00Z"/>
  <w16cex:commentExtensible w16cex:durableId="6AC0F6DD" w16cex:dateUtc="2024-09-19T08:32:00Z"/>
  <w16cex:commentExtensible w16cex:durableId="05D007F7" w16cex:dateUtc="2024-09-19T08:32:00Z"/>
  <w16cex:commentExtensible w16cex:durableId="79D2B370" w16cex:dateUtc="2024-08-07T09:16:00Z"/>
  <w16cex:commentExtensible w16cex:durableId="2A69CE9B" w16cex:dateUtc="2024-08-16T11:11:00Z"/>
  <w16cex:commentExtensible w16cex:durableId="7E4C1F51" w16cex:dateUtc="2024-08-07T09:25:00Z"/>
  <w16cex:commentExtensible w16cex:durableId="2A69D20E" w16cex:dateUtc="2024-08-16T11:26:00Z"/>
  <w16cex:commentExtensible w16cex:durableId="3B84A86B" w16cex:dateUtc="2024-09-19T08:11:00Z"/>
  <w16cex:commentExtensible w16cex:durableId="280336E9" w16cex:dateUtc="2024-09-19T08:55:00Z"/>
  <w16cex:commentExtensible w16cex:durableId="6288E6DD" w16cex:dateUtc="2024-08-07T09:39:00Z"/>
  <w16cex:commentExtensible w16cex:durableId="39CE2D93" w16cex:dateUtc="2024-09-19T09:05:00Z"/>
  <w16cex:commentExtensible w16cex:durableId="31651E8F" w16cex:dateUtc="2024-09-19T08:58:00Z"/>
  <w16cex:commentExtensible w16cex:durableId="6FD4AD45" w16cex:dateUtc="2024-09-02T11:14:00Z"/>
  <w16cex:commentExtensible w16cex:durableId="60CDA7B7" w16cex:dateUtc="2024-09-02T11:14:00Z"/>
  <w16cex:commentExtensible w16cex:durableId="68D387D6" w16cex:dateUtc="2024-09-19T09:06:00Z"/>
  <w16cex:commentExtensible w16cex:durableId="610077F9" w16cex:dateUtc="2024-08-07T09:47:00Z"/>
  <w16cex:commentExtensible w16cex:durableId="04B6019D" w16cex:dateUtc="2024-09-02T11:14:00Z"/>
  <w16cex:commentExtensible w16cex:durableId="68D96AC6" w16cex:dateUtc="2024-08-07T10:01:00Z"/>
  <w16cex:commentExtensible w16cex:durableId="633AFD34" w16cex:dateUtc="2024-09-02T11:03:00Z"/>
  <w16cex:commentExtensible w16cex:durableId="05E71F01" w16cex:dateUtc="2024-09-19T09:17:00Z"/>
  <w16cex:commentExtensible w16cex:durableId="1CC2CA65" w16cex:dateUtc="2024-08-07T10:03:00Z"/>
  <w16cex:commentExtensible w16cex:durableId="2682EFB9" w16cex:dateUtc="2024-09-02T10:48:00Z"/>
  <w16cex:commentExtensible w16cex:durableId="41209150" w16cex:dateUtc="2024-08-07T10:08:00Z"/>
  <w16cex:commentExtensible w16cex:durableId="5A0018F8" w16cex:dateUtc="2024-09-02T10:56:00Z"/>
  <w16cex:commentExtensible w16cex:durableId="5FA4BC25" w16cex:dateUtc="2024-09-19T09:18:00Z"/>
  <w16cex:commentExtensible w16cex:durableId="4556CDDD" w16cex:dateUtc="2024-09-19T09:20:00Z"/>
  <w16cex:commentExtensible w16cex:durableId="0DCE2CB9" w16cex:dateUtc="2024-09-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DACEF1" w16cid:durableId="14ADE7EF"/>
  <w16cid:commentId w16cid:paraId="51D1DE11" w16cid:durableId="2A665407"/>
  <w16cid:commentId w16cid:paraId="53B5208F" w16cid:durableId="38712F7F"/>
  <w16cid:commentId w16cid:paraId="7E339F81" w16cid:durableId="5F18ADB5"/>
  <w16cid:commentId w16cid:paraId="1BD24927" w16cid:durableId="3A8A56EC"/>
  <w16cid:commentId w16cid:paraId="44683E92" w16cid:durableId="2A6657C9"/>
  <w16cid:commentId w16cid:paraId="0C0E8A59" w16cid:durableId="3326EFC1"/>
  <w16cid:commentId w16cid:paraId="07D988F4" w16cid:durableId="2A6A1013"/>
  <w16cid:commentId w16cid:paraId="30F2ED1D" w16cid:durableId="054187DD"/>
  <w16cid:commentId w16cid:paraId="7B6E854F" w16cid:durableId="185EB24D"/>
  <w16cid:commentId w16cid:paraId="07E36399" w16cid:durableId="2A6B4A1E"/>
  <w16cid:commentId w16cid:paraId="0DD80C30" w16cid:durableId="6897E151"/>
  <w16cid:commentId w16cid:paraId="70FA3861" w16cid:durableId="2A6B6216"/>
  <w16cid:commentId w16cid:paraId="3E4A8560" w16cid:durableId="39302DD6"/>
  <w16cid:commentId w16cid:paraId="28C709F9" w16cid:durableId="1E0E29F8"/>
  <w16cid:commentId w16cid:paraId="70085C47" w16cid:durableId="518D61ED"/>
  <w16cid:commentId w16cid:paraId="351A49A4" w16cid:durableId="3942CF0C"/>
  <w16cid:commentId w16cid:paraId="0CE4427B" w16cid:durableId="4BC04357"/>
  <w16cid:commentId w16cid:paraId="0926AAF6" w16cid:durableId="77F3BE80"/>
  <w16cid:commentId w16cid:paraId="1A936BD4" w16cid:durableId="6AC0F6DD"/>
  <w16cid:commentId w16cid:paraId="4D9AF8F2" w16cid:durableId="05D007F7"/>
  <w16cid:commentId w16cid:paraId="1439D005" w16cid:durableId="79D2B370"/>
  <w16cid:commentId w16cid:paraId="7E136921" w16cid:durableId="2A69CE9B"/>
  <w16cid:commentId w16cid:paraId="53DE7A78" w16cid:durableId="7E4C1F51"/>
  <w16cid:commentId w16cid:paraId="1E2795B8" w16cid:durableId="2A69D20E"/>
  <w16cid:commentId w16cid:paraId="2A8E300B" w16cid:durableId="3B84A86B"/>
  <w16cid:commentId w16cid:paraId="315AFCEE" w16cid:durableId="280336E9"/>
  <w16cid:commentId w16cid:paraId="7798D50F" w16cid:durableId="6288E6DD"/>
  <w16cid:commentId w16cid:paraId="2D497BC6" w16cid:durableId="39CE2D93"/>
  <w16cid:commentId w16cid:paraId="27918DB3" w16cid:durableId="31651E8F"/>
  <w16cid:commentId w16cid:paraId="29D4ABD7" w16cid:durableId="6FD4AD45"/>
  <w16cid:commentId w16cid:paraId="6CF537BE" w16cid:durableId="60CDA7B7"/>
  <w16cid:commentId w16cid:paraId="4B2124F7" w16cid:durableId="68D387D6"/>
  <w16cid:commentId w16cid:paraId="0FF8D794" w16cid:durableId="610077F9"/>
  <w16cid:commentId w16cid:paraId="1B673B72" w16cid:durableId="04B6019D"/>
  <w16cid:commentId w16cid:paraId="4808CC6A" w16cid:durableId="68D96AC6"/>
  <w16cid:commentId w16cid:paraId="51C37A9B" w16cid:durableId="633AFD34"/>
  <w16cid:commentId w16cid:paraId="5F2C0B8A" w16cid:durableId="05E71F01"/>
  <w16cid:commentId w16cid:paraId="3B66F537" w16cid:durableId="1CC2CA65"/>
  <w16cid:commentId w16cid:paraId="387C565C" w16cid:durableId="2682EFB9"/>
  <w16cid:commentId w16cid:paraId="79B44A4D" w16cid:durableId="41209150"/>
  <w16cid:commentId w16cid:paraId="0D3FD596" w16cid:durableId="5A0018F8"/>
  <w16cid:commentId w16cid:paraId="554F569A" w16cid:durableId="5FA4BC25"/>
  <w16cid:commentId w16cid:paraId="501FA3C6" w16cid:durableId="4556CDDD"/>
  <w16cid:commentId w16cid:paraId="168E9B9D" w16cid:durableId="0DCE2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2C9B9" w14:textId="77777777" w:rsidR="002D4B85" w:rsidRDefault="002D4B85">
      <w:pPr>
        <w:spacing w:after="0"/>
      </w:pPr>
      <w:r>
        <w:separator/>
      </w:r>
    </w:p>
  </w:endnote>
  <w:endnote w:type="continuationSeparator" w:id="0">
    <w:p w14:paraId="6411C6B7" w14:textId="77777777" w:rsidR="002D4B85" w:rsidRDefault="002D4B85">
      <w:pPr>
        <w:spacing w:after="0"/>
      </w:pPr>
      <w:r>
        <w:continuationSeparator/>
      </w:r>
    </w:p>
  </w:endnote>
  <w:endnote w:type="continuationNotice" w:id="1">
    <w:p w14:paraId="63966207" w14:textId="77777777" w:rsidR="002D4B85" w:rsidRDefault="002D4B8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cademy Engraved LET">
    <w:altName w:val="Colonna MT"/>
    <w:charset w:val="00"/>
    <w:family w:val="auto"/>
    <w:pitch w:val="variable"/>
    <w:sig w:usb0="8000007F" w:usb1="4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71351530"/>
      <w:docPartObj>
        <w:docPartGallery w:val="Page Numbers (Bottom of Page)"/>
        <w:docPartUnique/>
      </w:docPartObj>
    </w:sdtPr>
    <w:sdtContent>
      <w:p w14:paraId="3ACF551B" w14:textId="1B618506"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C58D6C" w14:textId="77777777" w:rsidR="00CD3EBD" w:rsidRDefault="00CD3EBD" w:rsidP="008C42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52441746"/>
      <w:docPartObj>
        <w:docPartGallery w:val="Page Numbers (Bottom of Page)"/>
        <w:docPartUnique/>
      </w:docPartObj>
    </w:sdtPr>
    <w:sdtContent>
      <w:p w14:paraId="34C2B13D" w14:textId="41ADA4FF" w:rsidR="00CD3EBD" w:rsidRDefault="00CD3EBD" w:rsidP="00E923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511D8A33" w14:textId="26BC6937" w:rsidR="00751F4A" w:rsidRDefault="00751F4A" w:rsidP="00CD3EBD">
    <w:pPr>
      <w:pStyle w:val="Footer"/>
      <w:tabs>
        <w:tab w:val="clear" w:pos="4680"/>
        <w:tab w:val="clear" w:pos="9360"/>
        <w:tab w:val="left" w:pos="2355"/>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7B870" w14:textId="77777777" w:rsidR="002D4B85" w:rsidRDefault="002D4B85">
      <w:r>
        <w:separator/>
      </w:r>
    </w:p>
  </w:footnote>
  <w:footnote w:type="continuationSeparator" w:id="0">
    <w:p w14:paraId="513C05AE" w14:textId="77777777" w:rsidR="002D4B85" w:rsidRDefault="002D4B85">
      <w:r>
        <w:continuationSeparator/>
      </w:r>
    </w:p>
  </w:footnote>
  <w:footnote w:type="continuationNotice" w:id="1">
    <w:p w14:paraId="15BB41A9" w14:textId="77777777" w:rsidR="002D4B85" w:rsidRDefault="002D4B8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E9CAE" w14:textId="05C87E29" w:rsidR="00751F4A" w:rsidRDefault="00751F4A" w:rsidP="00751F4A">
    <w:pPr>
      <w:pStyle w:val="Header"/>
      <w:tabs>
        <w:tab w:val="clear" w:pos="4680"/>
        <w:tab w:val="clear" w:pos="9360"/>
        <w:tab w:val="left" w:pos="26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20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3C8C2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6B75D69"/>
    <w:multiLevelType w:val="multilevel"/>
    <w:tmpl w:val="8B8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3961"/>
    <w:multiLevelType w:val="multilevel"/>
    <w:tmpl w:val="E6F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E95"/>
    <w:multiLevelType w:val="multilevel"/>
    <w:tmpl w:val="C77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C7525"/>
    <w:multiLevelType w:val="multilevel"/>
    <w:tmpl w:val="958A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859AA"/>
    <w:multiLevelType w:val="multilevel"/>
    <w:tmpl w:val="0D6C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76674"/>
    <w:multiLevelType w:val="multilevel"/>
    <w:tmpl w:val="73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E035B"/>
    <w:multiLevelType w:val="multilevel"/>
    <w:tmpl w:val="DBCE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833730">
    <w:abstractNumId w:val="1"/>
  </w:num>
  <w:num w:numId="2" w16cid:durableId="205531254">
    <w:abstractNumId w:val="5"/>
  </w:num>
  <w:num w:numId="3" w16cid:durableId="1622608952">
    <w:abstractNumId w:val="3"/>
  </w:num>
  <w:num w:numId="4" w16cid:durableId="1866013735">
    <w:abstractNumId w:val="4"/>
  </w:num>
  <w:num w:numId="5" w16cid:durableId="680275754">
    <w:abstractNumId w:val="8"/>
  </w:num>
  <w:num w:numId="6" w16cid:durableId="634063758">
    <w:abstractNumId w:val="2"/>
  </w:num>
  <w:num w:numId="7" w16cid:durableId="1559121990">
    <w:abstractNumId w:val="6"/>
  </w:num>
  <w:num w:numId="8" w16cid:durableId="17577927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16cid:durableId="12568593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an Ross">
    <w15:presenceInfo w15:providerId="AD" w15:userId="S::01337742@wf.uct.ac.za::3efea765-d786-4d1e-89b5-330473f51208"/>
  </w15:person>
  <w15:person w15:author="Thabiso Mofokeng">
    <w15:presenceInfo w15:providerId="AD" w15:userId="S::MofokengTRP@ufs.ac.za::9d98fbba-1cfc-4971-9250-7699f9735948"/>
  </w15:person>
  <w15:person w15:author="Thabiso Mofokeng [2]">
    <w15:presenceInfo w15:providerId="AD" w15:userId="S::mofokengtrp@ufs.ac.za::9d98fbba-1cfc-4971-9250-7699f9735948"/>
  </w15:person>
  <w15:person w15:author="Joseph Sempa">
    <w15:presenceInfo w15:providerId="AD" w15:userId="S::SempaJB@ufs.ac.za::8ed7da13-77e8-4ef8-a44c-5fb622054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E39313B-21A6-4C5D-9BA9-9562E4DFD73A}"/>
    <w:docVar w:name="dgnword-eventsink" w:val="2133425015456"/>
    <w:docVar w:name="dgnword-lastRevisionsView" w:val="0"/>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Academy Engraved LE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vfpae2fxdffzes59g5pwd2dwdvvx0ss2x0&quot;&gt;EndNote Librarry Converted May2020&lt;record-ids&gt;&lt;item&gt;28948&lt;/item&gt;&lt;item&gt;29081&lt;/item&gt;&lt;item&gt;29083&lt;/item&gt;&lt;item&gt;29084&lt;/item&gt;&lt;item&gt;29096&lt;/item&gt;&lt;item&gt;29103&lt;/item&gt;&lt;item&gt;29105&lt;/item&gt;&lt;item&gt;29113&lt;/item&gt;&lt;item&gt;29114&lt;/item&gt;&lt;item&gt;29117&lt;/item&gt;&lt;item&gt;29118&lt;/item&gt;&lt;item&gt;29119&lt;/item&gt;&lt;item&gt;29123&lt;/item&gt;&lt;item&gt;29124&lt;/item&gt;&lt;item&gt;29125&lt;/item&gt;&lt;item&gt;29126&lt;/item&gt;&lt;item&gt;29127&lt;/item&gt;&lt;item&gt;29129&lt;/item&gt;&lt;item&gt;29130&lt;/item&gt;&lt;item&gt;29131&lt;/item&gt;&lt;item&gt;29132&lt;/item&gt;&lt;item&gt;29133&lt;/item&gt;&lt;item&gt;29134&lt;/item&gt;&lt;/record-ids&gt;&lt;/item&gt;&lt;/Libraries&gt;"/>
  </w:docVars>
  <w:rsids>
    <w:rsidRoot w:val="00C45C03"/>
    <w:rsid w:val="000000F6"/>
    <w:rsid w:val="00000221"/>
    <w:rsid w:val="000002AF"/>
    <w:rsid w:val="000006F7"/>
    <w:rsid w:val="0000097C"/>
    <w:rsid w:val="00000A28"/>
    <w:rsid w:val="00001008"/>
    <w:rsid w:val="00001019"/>
    <w:rsid w:val="00001318"/>
    <w:rsid w:val="00001602"/>
    <w:rsid w:val="00001AD9"/>
    <w:rsid w:val="00002EC4"/>
    <w:rsid w:val="000032C6"/>
    <w:rsid w:val="00003961"/>
    <w:rsid w:val="00004029"/>
    <w:rsid w:val="000045F9"/>
    <w:rsid w:val="00004605"/>
    <w:rsid w:val="000048FD"/>
    <w:rsid w:val="000056E6"/>
    <w:rsid w:val="00007B73"/>
    <w:rsid w:val="00011F77"/>
    <w:rsid w:val="00011FFE"/>
    <w:rsid w:val="0001259D"/>
    <w:rsid w:val="00012E3E"/>
    <w:rsid w:val="00014647"/>
    <w:rsid w:val="00016667"/>
    <w:rsid w:val="000178DE"/>
    <w:rsid w:val="00017DB0"/>
    <w:rsid w:val="00020411"/>
    <w:rsid w:val="000204B6"/>
    <w:rsid w:val="000206EF"/>
    <w:rsid w:val="00020AC6"/>
    <w:rsid w:val="000218CC"/>
    <w:rsid w:val="00021DFE"/>
    <w:rsid w:val="00021EF7"/>
    <w:rsid w:val="00022390"/>
    <w:rsid w:val="00022D47"/>
    <w:rsid w:val="000233DC"/>
    <w:rsid w:val="00024048"/>
    <w:rsid w:val="00024AE1"/>
    <w:rsid w:val="0002576F"/>
    <w:rsid w:val="00025DAC"/>
    <w:rsid w:val="00026306"/>
    <w:rsid w:val="00026B0B"/>
    <w:rsid w:val="00026CCF"/>
    <w:rsid w:val="00027452"/>
    <w:rsid w:val="00027C2C"/>
    <w:rsid w:val="00027FE7"/>
    <w:rsid w:val="00033055"/>
    <w:rsid w:val="00033160"/>
    <w:rsid w:val="0003357C"/>
    <w:rsid w:val="00033E27"/>
    <w:rsid w:val="00034AA0"/>
    <w:rsid w:val="000352BC"/>
    <w:rsid w:val="00035362"/>
    <w:rsid w:val="00035B35"/>
    <w:rsid w:val="00036068"/>
    <w:rsid w:val="000361BA"/>
    <w:rsid w:val="00036590"/>
    <w:rsid w:val="0003674B"/>
    <w:rsid w:val="00036CA7"/>
    <w:rsid w:val="00037C0E"/>
    <w:rsid w:val="00040320"/>
    <w:rsid w:val="00040416"/>
    <w:rsid w:val="00042819"/>
    <w:rsid w:val="00043176"/>
    <w:rsid w:val="0004371A"/>
    <w:rsid w:val="00043BAC"/>
    <w:rsid w:val="00043F9E"/>
    <w:rsid w:val="00045037"/>
    <w:rsid w:val="000458E5"/>
    <w:rsid w:val="00045967"/>
    <w:rsid w:val="0004643E"/>
    <w:rsid w:val="0004699D"/>
    <w:rsid w:val="00046A2B"/>
    <w:rsid w:val="00046C57"/>
    <w:rsid w:val="00047014"/>
    <w:rsid w:val="000518B8"/>
    <w:rsid w:val="00051B04"/>
    <w:rsid w:val="00051CE8"/>
    <w:rsid w:val="00053830"/>
    <w:rsid w:val="00054591"/>
    <w:rsid w:val="00054D92"/>
    <w:rsid w:val="00055416"/>
    <w:rsid w:val="00055D99"/>
    <w:rsid w:val="00056438"/>
    <w:rsid w:val="000568E8"/>
    <w:rsid w:val="0005799F"/>
    <w:rsid w:val="00057C6D"/>
    <w:rsid w:val="00057F95"/>
    <w:rsid w:val="00061635"/>
    <w:rsid w:val="00062919"/>
    <w:rsid w:val="000647E6"/>
    <w:rsid w:val="000662D9"/>
    <w:rsid w:val="000664BA"/>
    <w:rsid w:val="00066581"/>
    <w:rsid w:val="00066C33"/>
    <w:rsid w:val="00066E3B"/>
    <w:rsid w:val="000673BB"/>
    <w:rsid w:val="00067404"/>
    <w:rsid w:val="00067B48"/>
    <w:rsid w:val="000712CB"/>
    <w:rsid w:val="00071F12"/>
    <w:rsid w:val="000731C8"/>
    <w:rsid w:val="0007377A"/>
    <w:rsid w:val="00073D93"/>
    <w:rsid w:val="00075C19"/>
    <w:rsid w:val="00075EFE"/>
    <w:rsid w:val="0007651E"/>
    <w:rsid w:val="00076F10"/>
    <w:rsid w:val="0007721A"/>
    <w:rsid w:val="00077F31"/>
    <w:rsid w:val="000815A5"/>
    <w:rsid w:val="00082CE6"/>
    <w:rsid w:val="00083614"/>
    <w:rsid w:val="000838CD"/>
    <w:rsid w:val="00083C7E"/>
    <w:rsid w:val="000845A9"/>
    <w:rsid w:val="000847FD"/>
    <w:rsid w:val="00085061"/>
    <w:rsid w:val="00085E1B"/>
    <w:rsid w:val="00086AE9"/>
    <w:rsid w:val="00086BCE"/>
    <w:rsid w:val="000879BB"/>
    <w:rsid w:val="00090EEC"/>
    <w:rsid w:val="000913EF"/>
    <w:rsid w:val="000914AC"/>
    <w:rsid w:val="00091BFA"/>
    <w:rsid w:val="00091DF0"/>
    <w:rsid w:val="00092CD0"/>
    <w:rsid w:val="00092EDE"/>
    <w:rsid w:val="00092FC4"/>
    <w:rsid w:val="00094376"/>
    <w:rsid w:val="00094A22"/>
    <w:rsid w:val="000953D1"/>
    <w:rsid w:val="00096A97"/>
    <w:rsid w:val="00097176"/>
    <w:rsid w:val="000976A6"/>
    <w:rsid w:val="000976F1"/>
    <w:rsid w:val="000977E0"/>
    <w:rsid w:val="00097C69"/>
    <w:rsid w:val="000A1684"/>
    <w:rsid w:val="000A218D"/>
    <w:rsid w:val="000A2365"/>
    <w:rsid w:val="000A2EA9"/>
    <w:rsid w:val="000A3284"/>
    <w:rsid w:val="000A3BCC"/>
    <w:rsid w:val="000A4551"/>
    <w:rsid w:val="000A46AC"/>
    <w:rsid w:val="000A546F"/>
    <w:rsid w:val="000A5975"/>
    <w:rsid w:val="000A631D"/>
    <w:rsid w:val="000A647A"/>
    <w:rsid w:val="000A6EEF"/>
    <w:rsid w:val="000A77DD"/>
    <w:rsid w:val="000B4BE5"/>
    <w:rsid w:val="000B4ECC"/>
    <w:rsid w:val="000B66D4"/>
    <w:rsid w:val="000B6830"/>
    <w:rsid w:val="000B6ADA"/>
    <w:rsid w:val="000B7359"/>
    <w:rsid w:val="000C0B5D"/>
    <w:rsid w:val="000C10DF"/>
    <w:rsid w:val="000C2C81"/>
    <w:rsid w:val="000C2F24"/>
    <w:rsid w:val="000C34B4"/>
    <w:rsid w:val="000C3773"/>
    <w:rsid w:val="000C41E1"/>
    <w:rsid w:val="000C5994"/>
    <w:rsid w:val="000C5D34"/>
    <w:rsid w:val="000C7676"/>
    <w:rsid w:val="000D019E"/>
    <w:rsid w:val="000D070F"/>
    <w:rsid w:val="000D2A16"/>
    <w:rsid w:val="000D342E"/>
    <w:rsid w:val="000D3651"/>
    <w:rsid w:val="000E0846"/>
    <w:rsid w:val="000E1108"/>
    <w:rsid w:val="000E15C7"/>
    <w:rsid w:val="000E27E3"/>
    <w:rsid w:val="000E3406"/>
    <w:rsid w:val="000E38D9"/>
    <w:rsid w:val="000E3DD7"/>
    <w:rsid w:val="000E450A"/>
    <w:rsid w:val="000E46D9"/>
    <w:rsid w:val="000E4972"/>
    <w:rsid w:val="000E4F82"/>
    <w:rsid w:val="000E5704"/>
    <w:rsid w:val="000E6DD3"/>
    <w:rsid w:val="000E7BDE"/>
    <w:rsid w:val="000F04F9"/>
    <w:rsid w:val="000F0770"/>
    <w:rsid w:val="000F11D4"/>
    <w:rsid w:val="000F1262"/>
    <w:rsid w:val="000F160D"/>
    <w:rsid w:val="000F2773"/>
    <w:rsid w:val="000F3281"/>
    <w:rsid w:val="000F360F"/>
    <w:rsid w:val="000F37E1"/>
    <w:rsid w:val="000F3FDF"/>
    <w:rsid w:val="000F43EF"/>
    <w:rsid w:val="000F49B3"/>
    <w:rsid w:val="000F4CFB"/>
    <w:rsid w:val="000F50DE"/>
    <w:rsid w:val="000F58E2"/>
    <w:rsid w:val="000F6A0D"/>
    <w:rsid w:val="000F6A1A"/>
    <w:rsid w:val="000F7AA7"/>
    <w:rsid w:val="000F7C59"/>
    <w:rsid w:val="000F7D98"/>
    <w:rsid w:val="00100402"/>
    <w:rsid w:val="00100F99"/>
    <w:rsid w:val="00101EE6"/>
    <w:rsid w:val="001041A0"/>
    <w:rsid w:val="00104995"/>
    <w:rsid w:val="00104FF4"/>
    <w:rsid w:val="0010525D"/>
    <w:rsid w:val="00106415"/>
    <w:rsid w:val="00106697"/>
    <w:rsid w:val="00106FC7"/>
    <w:rsid w:val="0010795C"/>
    <w:rsid w:val="001116E6"/>
    <w:rsid w:val="00113135"/>
    <w:rsid w:val="00113944"/>
    <w:rsid w:val="00113BE3"/>
    <w:rsid w:val="00113F14"/>
    <w:rsid w:val="0011444F"/>
    <w:rsid w:val="00116D50"/>
    <w:rsid w:val="0011721B"/>
    <w:rsid w:val="00117AE6"/>
    <w:rsid w:val="00117E72"/>
    <w:rsid w:val="00117E95"/>
    <w:rsid w:val="00120920"/>
    <w:rsid w:val="00120D55"/>
    <w:rsid w:val="00121DF1"/>
    <w:rsid w:val="00122B51"/>
    <w:rsid w:val="00123C97"/>
    <w:rsid w:val="00124334"/>
    <w:rsid w:val="00124D94"/>
    <w:rsid w:val="00125463"/>
    <w:rsid w:val="0012575D"/>
    <w:rsid w:val="001258D7"/>
    <w:rsid w:val="00126D80"/>
    <w:rsid w:val="001277F5"/>
    <w:rsid w:val="00127815"/>
    <w:rsid w:val="00127DB5"/>
    <w:rsid w:val="00130244"/>
    <w:rsid w:val="00131F8D"/>
    <w:rsid w:val="00132128"/>
    <w:rsid w:val="00132484"/>
    <w:rsid w:val="00132966"/>
    <w:rsid w:val="00134303"/>
    <w:rsid w:val="001373BF"/>
    <w:rsid w:val="00137697"/>
    <w:rsid w:val="0014038F"/>
    <w:rsid w:val="00140E67"/>
    <w:rsid w:val="001414DB"/>
    <w:rsid w:val="00141C1A"/>
    <w:rsid w:val="00141EB5"/>
    <w:rsid w:val="001425B7"/>
    <w:rsid w:val="00143882"/>
    <w:rsid w:val="001439F8"/>
    <w:rsid w:val="00144160"/>
    <w:rsid w:val="0014531A"/>
    <w:rsid w:val="001455F7"/>
    <w:rsid w:val="0014629E"/>
    <w:rsid w:val="0014704C"/>
    <w:rsid w:val="001471CB"/>
    <w:rsid w:val="00147CAD"/>
    <w:rsid w:val="00147D20"/>
    <w:rsid w:val="00150212"/>
    <w:rsid w:val="00151492"/>
    <w:rsid w:val="00151FA4"/>
    <w:rsid w:val="00152B01"/>
    <w:rsid w:val="00155BD8"/>
    <w:rsid w:val="00156866"/>
    <w:rsid w:val="00156BE7"/>
    <w:rsid w:val="001575CB"/>
    <w:rsid w:val="0016042D"/>
    <w:rsid w:val="00160A20"/>
    <w:rsid w:val="00161450"/>
    <w:rsid w:val="00161618"/>
    <w:rsid w:val="001617D8"/>
    <w:rsid w:val="00162084"/>
    <w:rsid w:val="001628D0"/>
    <w:rsid w:val="0016303A"/>
    <w:rsid w:val="00164129"/>
    <w:rsid w:val="001642BD"/>
    <w:rsid w:val="00164648"/>
    <w:rsid w:val="00164923"/>
    <w:rsid w:val="00164CE8"/>
    <w:rsid w:val="00166B2A"/>
    <w:rsid w:val="00167512"/>
    <w:rsid w:val="001676A0"/>
    <w:rsid w:val="00167C42"/>
    <w:rsid w:val="0017050F"/>
    <w:rsid w:val="00172723"/>
    <w:rsid w:val="00172743"/>
    <w:rsid w:val="00172936"/>
    <w:rsid w:val="00173420"/>
    <w:rsid w:val="00173866"/>
    <w:rsid w:val="00173E8D"/>
    <w:rsid w:val="00173ED2"/>
    <w:rsid w:val="001747AD"/>
    <w:rsid w:val="0017494E"/>
    <w:rsid w:val="00174EC4"/>
    <w:rsid w:val="0017672B"/>
    <w:rsid w:val="001772A7"/>
    <w:rsid w:val="0017789D"/>
    <w:rsid w:val="001808BB"/>
    <w:rsid w:val="00180D82"/>
    <w:rsid w:val="00181544"/>
    <w:rsid w:val="00181EA1"/>
    <w:rsid w:val="00182C86"/>
    <w:rsid w:val="00183FE4"/>
    <w:rsid w:val="0018420F"/>
    <w:rsid w:val="001864ED"/>
    <w:rsid w:val="00186945"/>
    <w:rsid w:val="00186FA8"/>
    <w:rsid w:val="00187409"/>
    <w:rsid w:val="001879B3"/>
    <w:rsid w:val="00190AD0"/>
    <w:rsid w:val="00190AF8"/>
    <w:rsid w:val="00191556"/>
    <w:rsid w:val="0019372C"/>
    <w:rsid w:val="00193E7B"/>
    <w:rsid w:val="00195BF6"/>
    <w:rsid w:val="00195D9E"/>
    <w:rsid w:val="00196278"/>
    <w:rsid w:val="00196840"/>
    <w:rsid w:val="00197632"/>
    <w:rsid w:val="001A02F3"/>
    <w:rsid w:val="001A09AC"/>
    <w:rsid w:val="001A0B28"/>
    <w:rsid w:val="001A0D74"/>
    <w:rsid w:val="001A251D"/>
    <w:rsid w:val="001A3124"/>
    <w:rsid w:val="001A3254"/>
    <w:rsid w:val="001A45DC"/>
    <w:rsid w:val="001A4FC2"/>
    <w:rsid w:val="001A5F3E"/>
    <w:rsid w:val="001A6002"/>
    <w:rsid w:val="001A6A91"/>
    <w:rsid w:val="001A729E"/>
    <w:rsid w:val="001B072A"/>
    <w:rsid w:val="001B1816"/>
    <w:rsid w:val="001B1AA1"/>
    <w:rsid w:val="001B2053"/>
    <w:rsid w:val="001B2C01"/>
    <w:rsid w:val="001B3203"/>
    <w:rsid w:val="001B347F"/>
    <w:rsid w:val="001B3C34"/>
    <w:rsid w:val="001B4224"/>
    <w:rsid w:val="001B4501"/>
    <w:rsid w:val="001B4B08"/>
    <w:rsid w:val="001B4C31"/>
    <w:rsid w:val="001B529D"/>
    <w:rsid w:val="001B61A6"/>
    <w:rsid w:val="001B63D6"/>
    <w:rsid w:val="001B69BB"/>
    <w:rsid w:val="001C0071"/>
    <w:rsid w:val="001C0289"/>
    <w:rsid w:val="001C02CA"/>
    <w:rsid w:val="001C031B"/>
    <w:rsid w:val="001C14E2"/>
    <w:rsid w:val="001C2CEE"/>
    <w:rsid w:val="001C2E1B"/>
    <w:rsid w:val="001C2F26"/>
    <w:rsid w:val="001C54BB"/>
    <w:rsid w:val="001C5A06"/>
    <w:rsid w:val="001C5EED"/>
    <w:rsid w:val="001C68C8"/>
    <w:rsid w:val="001C6997"/>
    <w:rsid w:val="001C6F79"/>
    <w:rsid w:val="001C72D4"/>
    <w:rsid w:val="001C74D9"/>
    <w:rsid w:val="001C7BF7"/>
    <w:rsid w:val="001D107D"/>
    <w:rsid w:val="001D11AB"/>
    <w:rsid w:val="001D1260"/>
    <w:rsid w:val="001D1AD3"/>
    <w:rsid w:val="001D2099"/>
    <w:rsid w:val="001D2C61"/>
    <w:rsid w:val="001D322F"/>
    <w:rsid w:val="001D386D"/>
    <w:rsid w:val="001D40EA"/>
    <w:rsid w:val="001D5703"/>
    <w:rsid w:val="001D6695"/>
    <w:rsid w:val="001D7190"/>
    <w:rsid w:val="001D7899"/>
    <w:rsid w:val="001D7B32"/>
    <w:rsid w:val="001D7E2C"/>
    <w:rsid w:val="001D7F1A"/>
    <w:rsid w:val="001E0616"/>
    <w:rsid w:val="001E0EFE"/>
    <w:rsid w:val="001E12A3"/>
    <w:rsid w:val="001E13B1"/>
    <w:rsid w:val="001E1E1E"/>
    <w:rsid w:val="001E295B"/>
    <w:rsid w:val="001E37C5"/>
    <w:rsid w:val="001E3857"/>
    <w:rsid w:val="001E4134"/>
    <w:rsid w:val="001E471D"/>
    <w:rsid w:val="001E63C6"/>
    <w:rsid w:val="001E6687"/>
    <w:rsid w:val="001E6F63"/>
    <w:rsid w:val="001E6FBE"/>
    <w:rsid w:val="001F0F85"/>
    <w:rsid w:val="001F1161"/>
    <w:rsid w:val="001F1640"/>
    <w:rsid w:val="001F1995"/>
    <w:rsid w:val="001F3AFC"/>
    <w:rsid w:val="001F402D"/>
    <w:rsid w:val="001F43A6"/>
    <w:rsid w:val="001F48B5"/>
    <w:rsid w:val="001F5BEF"/>
    <w:rsid w:val="001F5D38"/>
    <w:rsid w:val="001F6485"/>
    <w:rsid w:val="001F6A04"/>
    <w:rsid w:val="002008E8"/>
    <w:rsid w:val="00200FE3"/>
    <w:rsid w:val="00201165"/>
    <w:rsid w:val="002013AD"/>
    <w:rsid w:val="00201FCA"/>
    <w:rsid w:val="00202EB9"/>
    <w:rsid w:val="00202FC0"/>
    <w:rsid w:val="0020315F"/>
    <w:rsid w:val="0020410B"/>
    <w:rsid w:val="00204544"/>
    <w:rsid w:val="0020588E"/>
    <w:rsid w:val="00205B36"/>
    <w:rsid w:val="002068F1"/>
    <w:rsid w:val="00206C67"/>
    <w:rsid w:val="00207075"/>
    <w:rsid w:val="00210211"/>
    <w:rsid w:val="0021060D"/>
    <w:rsid w:val="00211DB7"/>
    <w:rsid w:val="00212014"/>
    <w:rsid w:val="00212648"/>
    <w:rsid w:val="00212A50"/>
    <w:rsid w:val="00212F34"/>
    <w:rsid w:val="00213CB8"/>
    <w:rsid w:val="00213E79"/>
    <w:rsid w:val="00214CC6"/>
    <w:rsid w:val="002159FF"/>
    <w:rsid w:val="00216138"/>
    <w:rsid w:val="002164EA"/>
    <w:rsid w:val="0021694E"/>
    <w:rsid w:val="00216BC8"/>
    <w:rsid w:val="00217B6F"/>
    <w:rsid w:val="00217BFF"/>
    <w:rsid w:val="00220617"/>
    <w:rsid w:val="00220A8A"/>
    <w:rsid w:val="00222179"/>
    <w:rsid w:val="0022380A"/>
    <w:rsid w:val="002239C8"/>
    <w:rsid w:val="00223C15"/>
    <w:rsid w:val="00225921"/>
    <w:rsid w:val="0022611A"/>
    <w:rsid w:val="00227151"/>
    <w:rsid w:val="00230F30"/>
    <w:rsid w:val="00230F6F"/>
    <w:rsid w:val="002332F6"/>
    <w:rsid w:val="00233D41"/>
    <w:rsid w:val="00233F56"/>
    <w:rsid w:val="00234404"/>
    <w:rsid w:val="00234AAE"/>
    <w:rsid w:val="0023574A"/>
    <w:rsid w:val="00235989"/>
    <w:rsid w:val="00235B29"/>
    <w:rsid w:val="00235DF8"/>
    <w:rsid w:val="002360DC"/>
    <w:rsid w:val="002367DD"/>
    <w:rsid w:val="00236CA7"/>
    <w:rsid w:val="002403DA"/>
    <w:rsid w:val="0024070E"/>
    <w:rsid w:val="00241233"/>
    <w:rsid w:val="00241558"/>
    <w:rsid w:val="00242E72"/>
    <w:rsid w:val="00243C94"/>
    <w:rsid w:val="002441FC"/>
    <w:rsid w:val="00244441"/>
    <w:rsid w:val="00244D18"/>
    <w:rsid w:val="00245122"/>
    <w:rsid w:val="00245969"/>
    <w:rsid w:val="00245BBE"/>
    <w:rsid w:val="00246AA4"/>
    <w:rsid w:val="002478B9"/>
    <w:rsid w:val="00247B0A"/>
    <w:rsid w:val="00247B26"/>
    <w:rsid w:val="002500D3"/>
    <w:rsid w:val="0025082E"/>
    <w:rsid w:val="00250A65"/>
    <w:rsid w:val="00251DB3"/>
    <w:rsid w:val="002528D0"/>
    <w:rsid w:val="00252ABE"/>
    <w:rsid w:val="002537DD"/>
    <w:rsid w:val="002549FE"/>
    <w:rsid w:val="00254A22"/>
    <w:rsid w:val="00254B37"/>
    <w:rsid w:val="00255601"/>
    <w:rsid w:val="00255B95"/>
    <w:rsid w:val="00255F18"/>
    <w:rsid w:val="00256326"/>
    <w:rsid w:val="002565AE"/>
    <w:rsid w:val="00256A55"/>
    <w:rsid w:val="00256AA7"/>
    <w:rsid w:val="00256B76"/>
    <w:rsid w:val="002572EE"/>
    <w:rsid w:val="00260B23"/>
    <w:rsid w:val="002613B8"/>
    <w:rsid w:val="00261FEB"/>
    <w:rsid w:val="00262B61"/>
    <w:rsid w:val="00262BF0"/>
    <w:rsid w:val="002652DD"/>
    <w:rsid w:val="002655E4"/>
    <w:rsid w:val="00267310"/>
    <w:rsid w:val="002677F6"/>
    <w:rsid w:val="00270239"/>
    <w:rsid w:val="00271C25"/>
    <w:rsid w:val="00271C3F"/>
    <w:rsid w:val="0027291B"/>
    <w:rsid w:val="00272E55"/>
    <w:rsid w:val="00273169"/>
    <w:rsid w:val="00273D11"/>
    <w:rsid w:val="00274985"/>
    <w:rsid w:val="00275081"/>
    <w:rsid w:val="00275A01"/>
    <w:rsid w:val="00275C9A"/>
    <w:rsid w:val="00275ED0"/>
    <w:rsid w:val="0027775E"/>
    <w:rsid w:val="0028097C"/>
    <w:rsid w:val="00280980"/>
    <w:rsid w:val="002809B2"/>
    <w:rsid w:val="00280E78"/>
    <w:rsid w:val="00280F49"/>
    <w:rsid w:val="002811CD"/>
    <w:rsid w:val="00282380"/>
    <w:rsid w:val="00282E03"/>
    <w:rsid w:val="00282F98"/>
    <w:rsid w:val="002831B9"/>
    <w:rsid w:val="00284AC9"/>
    <w:rsid w:val="00284D14"/>
    <w:rsid w:val="00287A4C"/>
    <w:rsid w:val="00287EC9"/>
    <w:rsid w:val="00290438"/>
    <w:rsid w:val="00290B79"/>
    <w:rsid w:val="0029108C"/>
    <w:rsid w:val="00291900"/>
    <w:rsid w:val="00291BB7"/>
    <w:rsid w:val="00291C8E"/>
    <w:rsid w:val="0029217B"/>
    <w:rsid w:val="00294845"/>
    <w:rsid w:val="00295337"/>
    <w:rsid w:val="002954AA"/>
    <w:rsid w:val="002971AB"/>
    <w:rsid w:val="00297386"/>
    <w:rsid w:val="002973F5"/>
    <w:rsid w:val="00297504"/>
    <w:rsid w:val="00297A92"/>
    <w:rsid w:val="002A11C5"/>
    <w:rsid w:val="002A22AF"/>
    <w:rsid w:val="002A43F5"/>
    <w:rsid w:val="002A47A0"/>
    <w:rsid w:val="002A5213"/>
    <w:rsid w:val="002A55B9"/>
    <w:rsid w:val="002A6563"/>
    <w:rsid w:val="002B11B8"/>
    <w:rsid w:val="002B21C9"/>
    <w:rsid w:val="002B25CB"/>
    <w:rsid w:val="002B2887"/>
    <w:rsid w:val="002B47DC"/>
    <w:rsid w:val="002B4CA2"/>
    <w:rsid w:val="002B50F8"/>
    <w:rsid w:val="002B7178"/>
    <w:rsid w:val="002B7368"/>
    <w:rsid w:val="002C0015"/>
    <w:rsid w:val="002C1260"/>
    <w:rsid w:val="002C1639"/>
    <w:rsid w:val="002C1753"/>
    <w:rsid w:val="002C1FF7"/>
    <w:rsid w:val="002C2274"/>
    <w:rsid w:val="002C2E39"/>
    <w:rsid w:val="002C3473"/>
    <w:rsid w:val="002C369B"/>
    <w:rsid w:val="002C37F2"/>
    <w:rsid w:val="002C39B2"/>
    <w:rsid w:val="002C3E60"/>
    <w:rsid w:val="002C41B0"/>
    <w:rsid w:val="002C43BD"/>
    <w:rsid w:val="002C4840"/>
    <w:rsid w:val="002C5BC6"/>
    <w:rsid w:val="002C5FF8"/>
    <w:rsid w:val="002C6EFA"/>
    <w:rsid w:val="002D0625"/>
    <w:rsid w:val="002D0969"/>
    <w:rsid w:val="002D26BA"/>
    <w:rsid w:val="002D2755"/>
    <w:rsid w:val="002D2889"/>
    <w:rsid w:val="002D3A00"/>
    <w:rsid w:val="002D4051"/>
    <w:rsid w:val="002D4B85"/>
    <w:rsid w:val="002D5202"/>
    <w:rsid w:val="002D5469"/>
    <w:rsid w:val="002E141A"/>
    <w:rsid w:val="002E15CB"/>
    <w:rsid w:val="002E1AC6"/>
    <w:rsid w:val="002E1BBF"/>
    <w:rsid w:val="002E1CD7"/>
    <w:rsid w:val="002E574A"/>
    <w:rsid w:val="002E5A6E"/>
    <w:rsid w:val="002E627D"/>
    <w:rsid w:val="002E636A"/>
    <w:rsid w:val="002E6C5E"/>
    <w:rsid w:val="002E6D94"/>
    <w:rsid w:val="002E726E"/>
    <w:rsid w:val="002F0069"/>
    <w:rsid w:val="002F006B"/>
    <w:rsid w:val="002F02D0"/>
    <w:rsid w:val="002F061D"/>
    <w:rsid w:val="002F0C9C"/>
    <w:rsid w:val="002F1D23"/>
    <w:rsid w:val="002F396E"/>
    <w:rsid w:val="002F4312"/>
    <w:rsid w:val="002F4D11"/>
    <w:rsid w:val="002F5917"/>
    <w:rsid w:val="002F65F4"/>
    <w:rsid w:val="002F677D"/>
    <w:rsid w:val="002F685D"/>
    <w:rsid w:val="002F6D76"/>
    <w:rsid w:val="00302E8F"/>
    <w:rsid w:val="0030314E"/>
    <w:rsid w:val="00303F3C"/>
    <w:rsid w:val="003059DD"/>
    <w:rsid w:val="00305AC3"/>
    <w:rsid w:val="00306526"/>
    <w:rsid w:val="00310200"/>
    <w:rsid w:val="0031027A"/>
    <w:rsid w:val="00310288"/>
    <w:rsid w:val="00310ACC"/>
    <w:rsid w:val="00312EA5"/>
    <w:rsid w:val="0031356A"/>
    <w:rsid w:val="003136F5"/>
    <w:rsid w:val="00313FEB"/>
    <w:rsid w:val="00314186"/>
    <w:rsid w:val="00314317"/>
    <w:rsid w:val="00315134"/>
    <w:rsid w:val="00315DD3"/>
    <w:rsid w:val="00315E53"/>
    <w:rsid w:val="00316013"/>
    <w:rsid w:val="00317B94"/>
    <w:rsid w:val="00317BD8"/>
    <w:rsid w:val="0032006F"/>
    <w:rsid w:val="00320884"/>
    <w:rsid w:val="0032181F"/>
    <w:rsid w:val="00321EE6"/>
    <w:rsid w:val="00323180"/>
    <w:rsid w:val="00323713"/>
    <w:rsid w:val="00323A9E"/>
    <w:rsid w:val="00324069"/>
    <w:rsid w:val="00324FC2"/>
    <w:rsid w:val="003253B1"/>
    <w:rsid w:val="003264DB"/>
    <w:rsid w:val="0032686C"/>
    <w:rsid w:val="003269DB"/>
    <w:rsid w:val="003304A4"/>
    <w:rsid w:val="003339B7"/>
    <w:rsid w:val="0033660E"/>
    <w:rsid w:val="003366BB"/>
    <w:rsid w:val="003367DB"/>
    <w:rsid w:val="0033792B"/>
    <w:rsid w:val="00340419"/>
    <w:rsid w:val="003406A3"/>
    <w:rsid w:val="0034089F"/>
    <w:rsid w:val="00340A21"/>
    <w:rsid w:val="00341E72"/>
    <w:rsid w:val="00342F11"/>
    <w:rsid w:val="0034574A"/>
    <w:rsid w:val="00345C68"/>
    <w:rsid w:val="0034620D"/>
    <w:rsid w:val="00346B39"/>
    <w:rsid w:val="0034700D"/>
    <w:rsid w:val="00347037"/>
    <w:rsid w:val="00347139"/>
    <w:rsid w:val="0034735F"/>
    <w:rsid w:val="00347433"/>
    <w:rsid w:val="00350452"/>
    <w:rsid w:val="003504DD"/>
    <w:rsid w:val="0035076E"/>
    <w:rsid w:val="003516CA"/>
    <w:rsid w:val="0035173F"/>
    <w:rsid w:val="003517CA"/>
    <w:rsid w:val="003522CB"/>
    <w:rsid w:val="00356888"/>
    <w:rsid w:val="003568D6"/>
    <w:rsid w:val="00357C5A"/>
    <w:rsid w:val="00361507"/>
    <w:rsid w:val="00363202"/>
    <w:rsid w:val="0036549F"/>
    <w:rsid w:val="003657EE"/>
    <w:rsid w:val="00365F33"/>
    <w:rsid w:val="0036744E"/>
    <w:rsid w:val="0037047C"/>
    <w:rsid w:val="00370882"/>
    <w:rsid w:val="00370AA0"/>
    <w:rsid w:val="00370D7E"/>
    <w:rsid w:val="00370F75"/>
    <w:rsid w:val="003713AC"/>
    <w:rsid w:val="0037173A"/>
    <w:rsid w:val="003722CC"/>
    <w:rsid w:val="0037406A"/>
    <w:rsid w:val="003743EB"/>
    <w:rsid w:val="00374517"/>
    <w:rsid w:val="00374984"/>
    <w:rsid w:val="003753D9"/>
    <w:rsid w:val="00375F96"/>
    <w:rsid w:val="003807DB"/>
    <w:rsid w:val="00380814"/>
    <w:rsid w:val="003818E4"/>
    <w:rsid w:val="00381B86"/>
    <w:rsid w:val="00382863"/>
    <w:rsid w:val="003843DD"/>
    <w:rsid w:val="00384A4A"/>
    <w:rsid w:val="0038535B"/>
    <w:rsid w:val="00385658"/>
    <w:rsid w:val="00385B11"/>
    <w:rsid w:val="00385F33"/>
    <w:rsid w:val="003860E9"/>
    <w:rsid w:val="0038619E"/>
    <w:rsid w:val="003866C6"/>
    <w:rsid w:val="00386C45"/>
    <w:rsid w:val="00387251"/>
    <w:rsid w:val="00387281"/>
    <w:rsid w:val="003874DB"/>
    <w:rsid w:val="00387FD4"/>
    <w:rsid w:val="0039008C"/>
    <w:rsid w:val="0039139D"/>
    <w:rsid w:val="0039193C"/>
    <w:rsid w:val="003933C9"/>
    <w:rsid w:val="003945E6"/>
    <w:rsid w:val="00394A52"/>
    <w:rsid w:val="00394FBE"/>
    <w:rsid w:val="003950AC"/>
    <w:rsid w:val="003954E5"/>
    <w:rsid w:val="00395756"/>
    <w:rsid w:val="00395B4C"/>
    <w:rsid w:val="0039619F"/>
    <w:rsid w:val="00396A85"/>
    <w:rsid w:val="003A0331"/>
    <w:rsid w:val="003A0960"/>
    <w:rsid w:val="003A31CF"/>
    <w:rsid w:val="003A39C7"/>
    <w:rsid w:val="003A3AB0"/>
    <w:rsid w:val="003A540D"/>
    <w:rsid w:val="003A6886"/>
    <w:rsid w:val="003A7129"/>
    <w:rsid w:val="003B0612"/>
    <w:rsid w:val="003B0B26"/>
    <w:rsid w:val="003B106A"/>
    <w:rsid w:val="003B12E7"/>
    <w:rsid w:val="003B167E"/>
    <w:rsid w:val="003B1C70"/>
    <w:rsid w:val="003B1C9C"/>
    <w:rsid w:val="003B2A80"/>
    <w:rsid w:val="003B2E1A"/>
    <w:rsid w:val="003B3763"/>
    <w:rsid w:val="003B4025"/>
    <w:rsid w:val="003B40A9"/>
    <w:rsid w:val="003B4B3D"/>
    <w:rsid w:val="003B4BA9"/>
    <w:rsid w:val="003B4D50"/>
    <w:rsid w:val="003B5F71"/>
    <w:rsid w:val="003B62A5"/>
    <w:rsid w:val="003C0363"/>
    <w:rsid w:val="003C05F9"/>
    <w:rsid w:val="003C063D"/>
    <w:rsid w:val="003C217D"/>
    <w:rsid w:val="003C2259"/>
    <w:rsid w:val="003C24DA"/>
    <w:rsid w:val="003C3AE3"/>
    <w:rsid w:val="003C438E"/>
    <w:rsid w:val="003C43FA"/>
    <w:rsid w:val="003C47E3"/>
    <w:rsid w:val="003C4E3C"/>
    <w:rsid w:val="003C511B"/>
    <w:rsid w:val="003C572D"/>
    <w:rsid w:val="003C58FB"/>
    <w:rsid w:val="003C5F7C"/>
    <w:rsid w:val="003C7DF5"/>
    <w:rsid w:val="003C7E41"/>
    <w:rsid w:val="003D081D"/>
    <w:rsid w:val="003D109E"/>
    <w:rsid w:val="003D2331"/>
    <w:rsid w:val="003D4789"/>
    <w:rsid w:val="003D57A1"/>
    <w:rsid w:val="003D636D"/>
    <w:rsid w:val="003D63AE"/>
    <w:rsid w:val="003D6528"/>
    <w:rsid w:val="003D75CE"/>
    <w:rsid w:val="003D77BF"/>
    <w:rsid w:val="003D798F"/>
    <w:rsid w:val="003D7BCA"/>
    <w:rsid w:val="003E08A7"/>
    <w:rsid w:val="003E1E9B"/>
    <w:rsid w:val="003E2541"/>
    <w:rsid w:val="003E2EB3"/>
    <w:rsid w:val="003E33DD"/>
    <w:rsid w:val="003E345B"/>
    <w:rsid w:val="003E3A05"/>
    <w:rsid w:val="003E4069"/>
    <w:rsid w:val="003E5267"/>
    <w:rsid w:val="003E609B"/>
    <w:rsid w:val="003E6EF4"/>
    <w:rsid w:val="003E71DC"/>
    <w:rsid w:val="003E7375"/>
    <w:rsid w:val="003F135A"/>
    <w:rsid w:val="003F33A3"/>
    <w:rsid w:val="003F4896"/>
    <w:rsid w:val="003F49DF"/>
    <w:rsid w:val="003F66B5"/>
    <w:rsid w:val="003F6959"/>
    <w:rsid w:val="004002F7"/>
    <w:rsid w:val="004003FC"/>
    <w:rsid w:val="004010F5"/>
    <w:rsid w:val="00401B89"/>
    <w:rsid w:val="00402AC9"/>
    <w:rsid w:val="0040431E"/>
    <w:rsid w:val="00404385"/>
    <w:rsid w:val="004044CD"/>
    <w:rsid w:val="00404780"/>
    <w:rsid w:val="00404E40"/>
    <w:rsid w:val="0040501F"/>
    <w:rsid w:val="00405E16"/>
    <w:rsid w:val="004066E2"/>
    <w:rsid w:val="004070B8"/>
    <w:rsid w:val="00407828"/>
    <w:rsid w:val="00407A92"/>
    <w:rsid w:val="00407C9C"/>
    <w:rsid w:val="00411398"/>
    <w:rsid w:val="004113EC"/>
    <w:rsid w:val="00411CBF"/>
    <w:rsid w:val="00411DF7"/>
    <w:rsid w:val="004126B5"/>
    <w:rsid w:val="00412E8A"/>
    <w:rsid w:val="0041446B"/>
    <w:rsid w:val="00415856"/>
    <w:rsid w:val="004159FC"/>
    <w:rsid w:val="00416859"/>
    <w:rsid w:val="00416DD5"/>
    <w:rsid w:val="0041731B"/>
    <w:rsid w:val="00417828"/>
    <w:rsid w:val="00417B39"/>
    <w:rsid w:val="00420472"/>
    <w:rsid w:val="004208CC"/>
    <w:rsid w:val="0042295B"/>
    <w:rsid w:val="004241DB"/>
    <w:rsid w:val="0042786E"/>
    <w:rsid w:val="004328B2"/>
    <w:rsid w:val="00433DA8"/>
    <w:rsid w:val="00434A81"/>
    <w:rsid w:val="00434C1A"/>
    <w:rsid w:val="00434FEA"/>
    <w:rsid w:val="00436818"/>
    <w:rsid w:val="00440A50"/>
    <w:rsid w:val="00440E11"/>
    <w:rsid w:val="00440FC9"/>
    <w:rsid w:val="00444A9E"/>
    <w:rsid w:val="00444EB4"/>
    <w:rsid w:val="004475ED"/>
    <w:rsid w:val="00447C30"/>
    <w:rsid w:val="00450B48"/>
    <w:rsid w:val="0045129B"/>
    <w:rsid w:val="004516A0"/>
    <w:rsid w:val="00452721"/>
    <w:rsid w:val="004531F3"/>
    <w:rsid w:val="00453BF2"/>
    <w:rsid w:val="00453C1D"/>
    <w:rsid w:val="00453F07"/>
    <w:rsid w:val="00454246"/>
    <w:rsid w:val="004544F8"/>
    <w:rsid w:val="00454DF7"/>
    <w:rsid w:val="00455248"/>
    <w:rsid w:val="004557AF"/>
    <w:rsid w:val="00455B8E"/>
    <w:rsid w:val="00456E2B"/>
    <w:rsid w:val="0045753E"/>
    <w:rsid w:val="00460074"/>
    <w:rsid w:val="004602E9"/>
    <w:rsid w:val="004603F3"/>
    <w:rsid w:val="004619B5"/>
    <w:rsid w:val="004626C3"/>
    <w:rsid w:val="00463AC9"/>
    <w:rsid w:val="00464464"/>
    <w:rsid w:val="00464470"/>
    <w:rsid w:val="00464899"/>
    <w:rsid w:val="00465247"/>
    <w:rsid w:val="00465344"/>
    <w:rsid w:val="00465E85"/>
    <w:rsid w:val="004662EE"/>
    <w:rsid w:val="00466B9A"/>
    <w:rsid w:val="00466DCB"/>
    <w:rsid w:val="0046713F"/>
    <w:rsid w:val="00470882"/>
    <w:rsid w:val="00470A12"/>
    <w:rsid w:val="00470B3D"/>
    <w:rsid w:val="00470CA7"/>
    <w:rsid w:val="00470E2F"/>
    <w:rsid w:val="004730B6"/>
    <w:rsid w:val="00473665"/>
    <w:rsid w:val="004742DC"/>
    <w:rsid w:val="00475E14"/>
    <w:rsid w:val="00476D30"/>
    <w:rsid w:val="00477BB2"/>
    <w:rsid w:val="00480B24"/>
    <w:rsid w:val="004810CB"/>
    <w:rsid w:val="004815F4"/>
    <w:rsid w:val="00481A1A"/>
    <w:rsid w:val="0048297C"/>
    <w:rsid w:val="00483A2C"/>
    <w:rsid w:val="0048422D"/>
    <w:rsid w:val="0048499F"/>
    <w:rsid w:val="00485C23"/>
    <w:rsid w:val="0048663B"/>
    <w:rsid w:val="00487108"/>
    <w:rsid w:val="00487DF9"/>
    <w:rsid w:val="00491397"/>
    <w:rsid w:val="00491D12"/>
    <w:rsid w:val="00492370"/>
    <w:rsid w:val="00492BFB"/>
    <w:rsid w:val="00492FD6"/>
    <w:rsid w:val="0049337C"/>
    <w:rsid w:val="00493506"/>
    <w:rsid w:val="00494F76"/>
    <w:rsid w:val="0049525C"/>
    <w:rsid w:val="004956BC"/>
    <w:rsid w:val="00496F2B"/>
    <w:rsid w:val="00497505"/>
    <w:rsid w:val="004A1199"/>
    <w:rsid w:val="004A1262"/>
    <w:rsid w:val="004A2331"/>
    <w:rsid w:val="004A2D14"/>
    <w:rsid w:val="004A34EF"/>
    <w:rsid w:val="004A35D2"/>
    <w:rsid w:val="004A3625"/>
    <w:rsid w:val="004A3ADF"/>
    <w:rsid w:val="004A3AF8"/>
    <w:rsid w:val="004A414E"/>
    <w:rsid w:val="004A4BDF"/>
    <w:rsid w:val="004A501D"/>
    <w:rsid w:val="004A51E9"/>
    <w:rsid w:val="004A5836"/>
    <w:rsid w:val="004A76EA"/>
    <w:rsid w:val="004A7C5B"/>
    <w:rsid w:val="004B1BBE"/>
    <w:rsid w:val="004B1D0E"/>
    <w:rsid w:val="004B268F"/>
    <w:rsid w:val="004B281C"/>
    <w:rsid w:val="004B2C76"/>
    <w:rsid w:val="004B4F79"/>
    <w:rsid w:val="004B5420"/>
    <w:rsid w:val="004B5BC5"/>
    <w:rsid w:val="004B5D63"/>
    <w:rsid w:val="004B5F88"/>
    <w:rsid w:val="004B7B6B"/>
    <w:rsid w:val="004C0349"/>
    <w:rsid w:val="004C1D2A"/>
    <w:rsid w:val="004C2BD9"/>
    <w:rsid w:val="004C3169"/>
    <w:rsid w:val="004C4D78"/>
    <w:rsid w:val="004C4FF1"/>
    <w:rsid w:val="004C514B"/>
    <w:rsid w:val="004C5DB3"/>
    <w:rsid w:val="004C6221"/>
    <w:rsid w:val="004C629F"/>
    <w:rsid w:val="004C63C6"/>
    <w:rsid w:val="004C64EC"/>
    <w:rsid w:val="004C67C4"/>
    <w:rsid w:val="004C682F"/>
    <w:rsid w:val="004C6941"/>
    <w:rsid w:val="004C6952"/>
    <w:rsid w:val="004C6DED"/>
    <w:rsid w:val="004C79B1"/>
    <w:rsid w:val="004D14E3"/>
    <w:rsid w:val="004D170C"/>
    <w:rsid w:val="004D1837"/>
    <w:rsid w:val="004D1B33"/>
    <w:rsid w:val="004D2415"/>
    <w:rsid w:val="004D29DB"/>
    <w:rsid w:val="004D378E"/>
    <w:rsid w:val="004D3E83"/>
    <w:rsid w:val="004D54E2"/>
    <w:rsid w:val="004D6241"/>
    <w:rsid w:val="004D6401"/>
    <w:rsid w:val="004D6C54"/>
    <w:rsid w:val="004D74D3"/>
    <w:rsid w:val="004D79C7"/>
    <w:rsid w:val="004E00CA"/>
    <w:rsid w:val="004E02AC"/>
    <w:rsid w:val="004E0F47"/>
    <w:rsid w:val="004E15ED"/>
    <w:rsid w:val="004E40F3"/>
    <w:rsid w:val="004E4292"/>
    <w:rsid w:val="004E4BDB"/>
    <w:rsid w:val="004E4F85"/>
    <w:rsid w:val="004E5D73"/>
    <w:rsid w:val="004E6554"/>
    <w:rsid w:val="004E7FB1"/>
    <w:rsid w:val="004F03A1"/>
    <w:rsid w:val="004F03C6"/>
    <w:rsid w:val="004F096B"/>
    <w:rsid w:val="004F1410"/>
    <w:rsid w:val="004F172C"/>
    <w:rsid w:val="004F18A9"/>
    <w:rsid w:val="004F2083"/>
    <w:rsid w:val="004F3775"/>
    <w:rsid w:val="004F49C3"/>
    <w:rsid w:val="004F602A"/>
    <w:rsid w:val="004F60C2"/>
    <w:rsid w:val="004F650C"/>
    <w:rsid w:val="004F6F88"/>
    <w:rsid w:val="004F7800"/>
    <w:rsid w:val="004F7F27"/>
    <w:rsid w:val="0050076F"/>
    <w:rsid w:val="005009B4"/>
    <w:rsid w:val="0050145D"/>
    <w:rsid w:val="00501574"/>
    <w:rsid w:val="0050182B"/>
    <w:rsid w:val="00501B2A"/>
    <w:rsid w:val="00501F25"/>
    <w:rsid w:val="00502639"/>
    <w:rsid w:val="00502A7D"/>
    <w:rsid w:val="00503BE5"/>
    <w:rsid w:val="00504B2E"/>
    <w:rsid w:val="005067C7"/>
    <w:rsid w:val="00506A14"/>
    <w:rsid w:val="00506CF3"/>
    <w:rsid w:val="005107ED"/>
    <w:rsid w:val="00510A59"/>
    <w:rsid w:val="00511014"/>
    <w:rsid w:val="00511A60"/>
    <w:rsid w:val="00512067"/>
    <w:rsid w:val="005124A3"/>
    <w:rsid w:val="005127F5"/>
    <w:rsid w:val="005138A0"/>
    <w:rsid w:val="00513A29"/>
    <w:rsid w:val="00514060"/>
    <w:rsid w:val="00514F30"/>
    <w:rsid w:val="00515750"/>
    <w:rsid w:val="00516321"/>
    <w:rsid w:val="005164DA"/>
    <w:rsid w:val="00516A4E"/>
    <w:rsid w:val="00520C2E"/>
    <w:rsid w:val="00520C5D"/>
    <w:rsid w:val="00520D72"/>
    <w:rsid w:val="005212CB"/>
    <w:rsid w:val="00521329"/>
    <w:rsid w:val="005219C9"/>
    <w:rsid w:val="00522687"/>
    <w:rsid w:val="00523E90"/>
    <w:rsid w:val="00523FF7"/>
    <w:rsid w:val="005251F3"/>
    <w:rsid w:val="00525B88"/>
    <w:rsid w:val="005262D2"/>
    <w:rsid w:val="00526367"/>
    <w:rsid w:val="0053127F"/>
    <w:rsid w:val="005312F9"/>
    <w:rsid w:val="005329B8"/>
    <w:rsid w:val="00533315"/>
    <w:rsid w:val="005334BE"/>
    <w:rsid w:val="0053366B"/>
    <w:rsid w:val="0053478B"/>
    <w:rsid w:val="00534B09"/>
    <w:rsid w:val="00535152"/>
    <w:rsid w:val="00535371"/>
    <w:rsid w:val="00535901"/>
    <w:rsid w:val="005369B2"/>
    <w:rsid w:val="00536C2B"/>
    <w:rsid w:val="00537165"/>
    <w:rsid w:val="005378B1"/>
    <w:rsid w:val="00537B0B"/>
    <w:rsid w:val="005405CC"/>
    <w:rsid w:val="00541A7F"/>
    <w:rsid w:val="00542958"/>
    <w:rsid w:val="0054330F"/>
    <w:rsid w:val="00543829"/>
    <w:rsid w:val="00544BF3"/>
    <w:rsid w:val="005450C7"/>
    <w:rsid w:val="00545F28"/>
    <w:rsid w:val="005461DD"/>
    <w:rsid w:val="00546A21"/>
    <w:rsid w:val="00546D35"/>
    <w:rsid w:val="0054781F"/>
    <w:rsid w:val="00552575"/>
    <w:rsid w:val="005527C9"/>
    <w:rsid w:val="00553183"/>
    <w:rsid w:val="00554EA8"/>
    <w:rsid w:val="0055540A"/>
    <w:rsid w:val="00557185"/>
    <w:rsid w:val="00557F0F"/>
    <w:rsid w:val="00560011"/>
    <w:rsid w:val="005602D5"/>
    <w:rsid w:val="00561F8F"/>
    <w:rsid w:val="005644A2"/>
    <w:rsid w:val="00564D8B"/>
    <w:rsid w:val="00565B64"/>
    <w:rsid w:val="00566FF3"/>
    <w:rsid w:val="0056716D"/>
    <w:rsid w:val="005672A8"/>
    <w:rsid w:val="00567FCF"/>
    <w:rsid w:val="00567FD3"/>
    <w:rsid w:val="005717A1"/>
    <w:rsid w:val="00573249"/>
    <w:rsid w:val="00573318"/>
    <w:rsid w:val="00574313"/>
    <w:rsid w:val="0057475E"/>
    <w:rsid w:val="00574F72"/>
    <w:rsid w:val="0057536B"/>
    <w:rsid w:val="00575C96"/>
    <w:rsid w:val="00576BC8"/>
    <w:rsid w:val="0057729A"/>
    <w:rsid w:val="005772B9"/>
    <w:rsid w:val="00577708"/>
    <w:rsid w:val="00577835"/>
    <w:rsid w:val="00580D2E"/>
    <w:rsid w:val="0058118A"/>
    <w:rsid w:val="00583683"/>
    <w:rsid w:val="0058424A"/>
    <w:rsid w:val="00584495"/>
    <w:rsid w:val="00584AF7"/>
    <w:rsid w:val="00584CB1"/>
    <w:rsid w:val="0058582E"/>
    <w:rsid w:val="00585D61"/>
    <w:rsid w:val="0058600F"/>
    <w:rsid w:val="00586B60"/>
    <w:rsid w:val="00586CEC"/>
    <w:rsid w:val="00587659"/>
    <w:rsid w:val="00587715"/>
    <w:rsid w:val="00587BAD"/>
    <w:rsid w:val="0059052D"/>
    <w:rsid w:val="005913BF"/>
    <w:rsid w:val="00591DD4"/>
    <w:rsid w:val="00592352"/>
    <w:rsid w:val="00592960"/>
    <w:rsid w:val="00592CB1"/>
    <w:rsid w:val="00593F13"/>
    <w:rsid w:val="0059440B"/>
    <w:rsid w:val="005956AF"/>
    <w:rsid w:val="00596B98"/>
    <w:rsid w:val="0059713B"/>
    <w:rsid w:val="00597270"/>
    <w:rsid w:val="005973AA"/>
    <w:rsid w:val="005A03A6"/>
    <w:rsid w:val="005A10E4"/>
    <w:rsid w:val="005A1206"/>
    <w:rsid w:val="005A25F3"/>
    <w:rsid w:val="005A2EF2"/>
    <w:rsid w:val="005A37C5"/>
    <w:rsid w:val="005A3AA8"/>
    <w:rsid w:val="005A523B"/>
    <w:rsid w:val="005A5C3C"/>
    <w:rsid w:val="005A5E78"/>
    <w:rsid w:val="005A6923"/>
    <w:rsid w:val="005A6A58"/>
    <w:rsid w:val="005A6C56"/>
    <w:rsid w:val="005A7732"/>
    <w:rsid w:val="005A7A89"/>
    <w:rsid w:val="005B0FE2"/>
    <w:rsid w:val="005B1234"/>
    <w:rsid w:val="005B140E"/>
    <w:rsid w:val="005B305A"/>
    <w:rsid w:val="005B4F59"/>
    <w:rsid w:val="005B53C5"/>
    <w:rsid w:val="005B5A83"/>
    <w:rsid w:val="005B630F"/>
    <w:rsid w:val="005B77B3"/>
    <w:rsid w:val="005B7B50"/>
    <w:rsid w:val="005C0911"/>
    <w:rsid w:val="005C115F"/>
    <w:rsid w:val="005C3324"/>
    <w:rsid w:val="005C3424"/>
    <w:rsid w:val="005C3FC2"/>
    <w:rsid w:val="005C409B"/>
    <w:rsid w:val="005C497D"/>
    <w:rsid w:val="005C4C65"/>
    <w:rsid w:val="005C51A0"/>
    <w:rsid w:val="005C5594"/>
    <w:rsid w:val="005C5EF3"/>
    <w:rsid w:val="005C6252"/>
    <w:rsid w:val="005C668A"/>
    <w:rsid w:val="005C6BDA"/>
    <w:rsid w:val="005D1F44"/>
    <w:rsid w:val="005D2EDB"/>
    <w:rsid w:val="005D35AF"/>
    <w:rsid w:val="005D3D39"/>
    <w:rsid w:val="005D441C"/>
    <w:rsid w:val="005D577A"/>
    <w:rsid w:val="005D61C7"/>
    <w:rsid w:val="005D6373"/>
    <w:rsid w:val="005D7640"/>
    <w:rsid w:val="005D7CFB"/>
    <w:rsid w:val="005E1154"/>
    <w:rsid w:val="005E1953"/>
    <w:rsid w:val="005E1C40"/>
    <w:rsid w:val="005E1E29"/>
    <w:rsid w:val="005E2294"/>
    <w:rsid w:val="005E318D"/>
    <w:rsid w:val="005E4D77"/>
    <w:rsid w:val="005E779E"/>
    <w:rsid w:val="005E7C5E"/>
    <w:rsid w:val="005F0100"/>
    <w:rsid w:val="005F16A0"/>
    <w:rsid w:val="005F1BCC"/>
    <w:rsid w:val="005F248C"/>
    <w:rsid w:val="005F25A2"/>
    <w:rsid w:val="005F38B3"/>
    <w:rsid w:val="005F4190"/>
    <w:rsid w:val="005F45D3"/>
    <w:rsid w:val="005F4FE9"/>
    <w:rsid w:val="005F56BB"/>
    <w:rsid w:val="005F68C0"/>
    <w:rsid w:val="005F6FDD"/>
    <w:rsid w:val="006027CD"/>
    <w:rsid w:val="00603322"/>
    <w:rsid w:val="0060364E"/>
    <w:rsid w:val="00603F77"/>
    <w:rsid w:val="006046D2"/>
    <w:rsid w:val="00604839"/>
    <w:rsid w:val="00605911"/>
    <w:rsid w:val="00606190"/>
    <w:rsid w:val="006061D3"/>
    <w:rsid w:val="00607186"/>
    <w:rsid w:val="0060722A"/>
    <w:rsid w:val="00607969"/>
    <w:rsid w:val="00610496"/>
    <w:rsid w:val="006109F2"/>
    <w:rsid w:val="006112AF"/>
    <w:rsid w:val="00613815"/>
    <w:rsid w:val="006139CB"/>
    <w:rsid w:val="00613A1C"/>
    <w:rsid w:val="006154FF"/>
    <w:rsid w:val="00616AA7"/>
    <w:rsid w:val="00617D23"/>
    <w:rsid w:val="006202FC"/>
    <w:rsid w:val="0062104F"/>
    <w:rsid w:val="00621465"/>
    <w:rsid w:val="00621539"/>
    <w:rsid w:val="00621C90"/>
    <w:rsid w:val="006233EF"/>
    <w:rsid w:val="006237B4"/>
    <w:rsid w:val="00623D44"/>
    <w:rsid w:val="0062571C"/>
    <w:rsid w:val="006274C0"/>
    <w:rsid w:val="00627AEE"/>
    <w:rsid w:val="00627B9B"/>
    <w:rsid w:val="00627C43"/>
    <w:rsid w:val="00630259"/>
    <w:rsid w:val="00630A52"/>
    <w:rsid w:val="00630CB5"/>
    <w:rsid w:val="00632A79"/>
    <w:rsid w:val="00633443"/>
    <w:rsid w:val="00634462"/>
    <w:rsid w:val="006349DE"/>
    <w:rsid w:val="00635572"/>
    <w:rsid w:val="00636F6E"/>
    <w:rsid w:val="00637E43"/>
    <w:rsid w:val="00640D70"/>
    <w:rsid w:val="00641291"/>
    <w:rsid w:val="00641ECD"/>
    <w:rsid w:val="006420C1"/>
    <w:rsid w:val="00643307"/>
    <w:rsid w:val="00644771"/>
    <w:rsid w:val="00644E86"/>
    <w:rsid w:val="00645B47"/>
    <w:rsid w:val="00645FCB"/>
    <w:rsid w:val="006467F1"/>
    <w:rsid w:val="00646F5E"/>
    <w:rsid w:val="00647F1E"/>
    <w:rsid w:val="00650B93"/>
    <w:rsid w:val="00651108"/>
    <w:rsid w:val="00653CC1"/>
    <w:rsid w:val="00654FBA"/>
    <w:rsid w:val="00655163"/>
    <w:rsid w:val="0065571A"/>
    <w:rsid w:val="00655DBC"/>
    <w:rsid w:val="006560B2"/>
    <w:rsid w:val="00656E59"/>
    <w:rsid w:val="006579AB"/>
    <w:rsid w:val="0066012D"/>
    <w:rsid w:val="006622EB"/>
    <w:rsid w:val="00662442"/>
    <w:rsid w:val="00662E0B"/>
    <w:rsid w:val="00663322"/>
    <w:rsid w:val="006647DE"/>
    <w:rsid w:val="006652AC"/>
    <w:rsid w:val="0066585A"/>
    <w:rsid w:val="006665E4"/>
    <w:rsid w:val="00667F3A"/>
    <w:rsid w:val="00670EDC"/>
    <w:rsid w:val="00671BB1"/>
    <w:rsid w:val="00671EF8"/>
    <w:rsid w:val="00672B22"/>
    <w:rsid w:val="00672F8E"/>
    <w:rsid w:val="006748B9"/>
    <w:rsid w:val="00674B11"/>
    <w:rsid w:val="00674CC1"/>
    <w:rsid w:val="00675290"/>
    <w:rsid w:val="0067558C"/>
    <w:rsid w:val="00675AEC"/>
    <w:rsid w:val="00676230"/>
    <w:rsid w:val="00676D56"/>
    <w:rsid w:val="00677055"/>
    <w:rsid w:val="0067771F"/>
    <w:rsid w:val="00677A8A"/>
    <w:rsid w:val="00680376"/>
    <w:rsid w:val="00680B45"/>
    <w:rsid w:val="0068111B"/>
    <w:rsid w:val="0068139A"/>
    <w:rsid w:val="00681645"/>
    <w:rsid w:val="00682D0F"/>
    <w:rsid w:val="0068555D"/>
    <w:rsid w:val="00685B9B"/>
    <w:rsid w:val="00686FBD"/>
    <w:rsid w:val="0068785B"/>
    <w:rsid w:val="00687A82"/>
    <w:rsid w:val="00687EC5"/>
    <w:rsid w:val="006905CD"/>
    <w:rsid w:val="006909A7"/>
    <w:rsid w:val="006927F4"/>
    <w:rsid w:val="00692D7B"/>
    <w:rsid w:val="00692FC0"/>
    <w:rsid w:val="00693B0D"/>
    <w:rsid w:val="00693D45"/>
    <w:rsid w:val="006945BD"/>
    <w:rsid w:val="00694923"/>
    <w:rsid w:val="006958D7"/>
    <w:rsid w:val="006958FB"/>
    <w:rsid w:val="00695FCA"/>
    <w:rsid w:val="006974B9"/>
    <w:rsid w:val="006A08C5"/>
    <w:rsid w:val="006A09E4"/>
    <w:rsid w:val="006A0FA6"/>
    <w:rsid w:val="006A150A"/>
    <w:rsid w:val="006A1B7D"/>
    <w:rsid w:val="006A1D03"/>
    <w:rsid w:val="006A233C"/>
    <w:rsid w:val="006A2B40"/>
    <w:rsid w:val="006A3C6E"/>
    <w:rsid w:val="006A3CB3"/>
    <w:rsid w:val="006A542F"/>
    <w:rsid w:val="006A68C0"/>
    <w:rsid w:val="006A6DE4"/>
    <w:rsid w:val="006A76F1"/>
    <w:rsid w:val="006A79C5"/>
    <w:rsid w:val="006B00C7"/>
    <w:rsid w:val="006B02E8"/>
    <w:rsid w:val="006B0652"/>
    <w:rsid w:val="006B0D69"/>
    <w:rsid w:val="006B2462"/>
    <w:rsid w:val="006B24CC"/>
    <w:rsid w:val="006B28F5"/>
    <w:rsid w:val="006B30E9"/>
    <w:rsid w:val="006B47FC"/>
    <w:rsid w:val="006B4AD2"/>
    <w:rsid w:val="006B6232"/>
    <w:rsid w:val="006B78A0"/>
    <w:rsid w:val="006B7CBA"/>
    <w:rsid w:val="006B7CD6"/>
    <w:rsid w:val="006B7E0A"/>
    <w:rsid w:val="006C01CA"/>
    <w:rsid w:val="006C0415"/>
    <w:rsid w:val="006C06E8"/>
    <w:rsid w:val="006C0835"/>
    <w:rsid w:val="006C1278"/>
    <w:rsid w:val="006C131E"/>
    <w:rsid w:val="006C29C6"/>
    <w:rsid w:val="006C31F2"/>
    <w:rsid w:val="006C3621"/>
    <w:rsid w:val="006C3A51"/>
    <w:rsid w:val="006C41D7"/>
    <w:rsid w:val="006C4259"/>
    <w:rsid w:val="006C4BA6"/>
    <w:rsid w:val="006C4EBF"/>
    <w:rsid w:val="006C5CDF"/>
    <w:rsid w:val="006C6D8E"/>
    <w:rsid w:val="006C7E0A"/>
    <w:rsid w:val="006D0316"/>
    <w:rsid w:val="006D05F5"/>
    <w:rsid w:val="006D17F6"/>
    <w:rsid w:val="006D2FF8"/>
    <w:rsid w:val="006D4D7B"/>
    <w:rsid w:val="006D516B"/>
    <w:rsid w:val="006D542E"/>
    <w:rsid w:val="006D63A1"/>
    <w:rsid w:val="006D6475"/>
    <w:rsid w:val="006D64B4"/>
    <w:rsid w:val="006D70FA"/>
    <w:rsid w:val="006D7970"/>
    <w:rsid w:val="006D7C9D"/>
    <w:rsid w:val="006D7FE1"/>
    <w:rsid w:val="006E1D01"/>
    <w:rsid w:val="006E2477"/>
    <w:rsid w:val="006E3AA1"/>
    <w:rsid w:val="006E3DBA"/>
    <w:rsid w:val="006E5A1D"/>
    <w:rsid w:val="006E5B1F"/>
    <w:rsid w:val="006E642D"/>
    <w:rsid w:val="006E64E2"/>
    <w:rsid w:val="006E67DA"/>
    <w:rsid w:val="006E68BC"/>
    <w:rsid w:val="006E6968"/>
    <w:rsid w:val="006E6D0A"/>
    <w:rsid w:val="006E6E68"/>
    <w:rsid w:val="006F0B43"/>
    <w:rsid w:val="006F17CE"/>
    <w:rsid w:val="006F1AEE"/>
    <w:rsid w:val="006F2C4C"/>
    <w:rsid w:val="006F2E97"/>
    <w:rsid w:val="006F302B"/>
    <w:rsid w:val="006F3178"/>
    <w:rsid w:val="006F323D"/>
    <w:rsid w:val="006F37A3"/>
    <w:rsid w:val="006F44C6"/>
    <w:rsid w:val="006F4DE9"/>
    <w:rsid w:val="006F4F7F"/>
    <w:rsid w:val="006F5626"/>
    <w:rsid w:val="006F56A7"/>
    <w:rsid w:val="006F5B3E"/>
    <w:rsid w:val="006F7881"/>
    <w:rsid w:val="006F7935"/>
    <w:rsid w:val="00702A80"/>
    <w:rsid w:val="007039EC"/>
    <w:rsid w:val="00704F60"/>
    <w:rsid w:val="00704FC5"/>
    <w:rsid w:val="007053F0"/>
    <w:rsid w:val="007062B9"/>
    <w:rsid w:val="00706DAC"/>
    <w:rsid w:val="00707B86"/>
    <w:rsid w:val="0071020C"/>
    <w:rsid w:val="007103B3"/>
    <w:rsid w:val="00710CB9"/>
    <w:rsid w:val="00710FE5"/>
    <w:rsid w:val="007115AE"/>
    <w:rsid w:val="007119BA"/>
    <w:rsid w:val="007141D8"/>
    <w:rsid w:val="007164A3"/>
    <w:rsid w:val="00716C61"/>
    <w:rsid w:val="00716D28"/>
    <w:rsid w:val="00716E27"/>
    <w:rsid w:val="00717B4A"/>
    <w:rsid w:val="00720D6E"/>
    <w:rsid w:val="00722BA2"/>
    <w:rsid w:val="00722CC2"/>
    <w:rsid w:val="007247B0"/>
    <w:rsid w:val="00724CAF"/>
    <w:rsid w:val="00724DA9"/>
    <w:rsid w:val="007250C0"/>
    <w:rsid w:val="007263B1"/>
    <w:rsid w:val="00727784"/>
    <w:rsid w:val="007301D0"/>
    <w:rsid w:val="00731B01"/>
    <w:rsid w:val="007320A1"/>
    <w:rsid w:val="0073274B"/>
    <w:rsid w:val="0073298D"/>
    <w:rsid w:val="007329DA"/>
    <w:rsid w:val="007336AC"/>
    <w:rsid w:val="00734218"/>
    <w:rsid w:val="007347FA"/>
    <w:rsid w:val="007357DC"/>
    <w:rsid w:val="00735A5A"/>
    <w:rsid w:val="00736722"/>
    <w:rsid w:val="007372F9"/>
    <w:rsid w:val="007400DA"/>
    <w:rsid w:val="00740AD6"/>
    <w:rsid w:val="00740E20"/>
    <w:rsid w:val="0074124B"/>
    <w:rsid w:val="00741A6F"/>
    <w:rsid w:val="00741CC3"/>
    <w:rsid w:val="007423FF"/>
    <w:rsid w:val="007434D2"/>
    <w:rsid w:val="007436CB"/>
    <w:rsid w:val="00743E83"/>
    <w:rsid w:val="007441E8"/>
    <w:rsid w:val="0074508E"/>
    <w:rsid w:val="00745818"/>
    <w:rsid w:val="007460AE"/>
    <w:rsid w:val="007463E4"/>
    <w:rsid w:val="00747D57"/>
    <w:rsid w:val="007500C0"/>
    <w:rsid w:val="0075070E"/>
    <w:rsid w:val="0075081B"/>
    <w:rsid w:val="00751149"/>
    <w:rsid w:val="007512D1"/>
    <w:rsid w:val="00751F4A"/>
    <w:rsid w:val="0075300E"/>
    <w:rsid w:val="0075377D"/>
    <w:rsid w:val="00753810"/>
    <w:rsid w:val="0075528C"/>
    <w:rsid w:val="00756310"/>
    <w:rsid w:val="007564DE"/>
    <w:rsid w:val="007573B6"/>
    <w:rsid w:val="00757D18"/>
    <w:rsid w:val="00762757"/>
    <w:rsid w:val="00762A87"/>
    <w:rsid w:val="0076349B"/>
    <w:rsid w:val="0076458B"/>
    <w:rsid w:val="00764F23"/>
    <w:rsid w:val="00764F9A"/>
    <w:rsid w:val="007653CB"/>
    <w:rsid w:val="00765887"/>
    <w:rsid w:val="00766A92"/>
    <w:rsid w:val="00766B4A"/>
    <w:rsid w:val="00767CDC"/>
    <w:rsid w:val="00770E59"/>
    <w:rsid w:val="00771678"/>
    <w:rsid w:val="00771769"/>
    <w:rsid w:val="007719B1"/>
    <w:rsid w:val="00771D66"/>
    <w:rsid w:val="00772D49"/>
    <w:rsid w:val="00774183"/>
    <w:rsid w:val="007741DF"/>
    <w:rsid w:val="00774A17"/>
    <w:rsid w:val="00774F3C"/>
    <w:rsid w:val="007753D0"/>
    <w:rsid w:val="00775691"/>
    <w:rsid w:val="0077611D"/>
    <w:rsid w:val="007762C4"/>
    <w:rsid w:val="007767BE"/>
    <w:rsid w:val="00776AB9"/>
    <w:rsid w:val="00776E7C"/>
    <w:rsid w:val="00777532"/>
    <w:rsid w:val="00777873"/>
    <w:rsid w:val="00777C74"/>
    <w:rsid w:val="007801B1"/>
    <w:rsid w:val="00780AF2"/>
    <w:rsid w:val="00781349"/>
    <w:rsid w:val="007821FD"/>
    <w:rsid w:val="00783DD4"/>
    <w:rsid w:val="00784591"/>
    <w:rsid w:val="007854B0"/>
    <w:rsid w:val="007861F6"/>
    <w:rsid w:val="007867FF"/>
    <w:rsid w:val="00787F50"/>
    <w:rsid w:val="00790801"/>
    <w:rsid w:val="0079126F"/>
    <w:rsid w:val="0079153C"/>
    <w:rsid w:val="00792729"/>
    <w:rsid w:val="0079297E"/>
    <w:rsid w:val="00792A6C"/>
    <w:rsid w:val="00793476"/>
    <w:rsid w:val="007940B1"/>
    <w:rsid w:val="00794119"/>
    <w:rsid w:val="0079493E"/>
    <w:rsid w:val="007960C7"/>
    <w:rsid w:val="00796EFE"/>
    <w:rsid w:val="0079732A"/>
    <w:rsid w:val="00797C23"/>
    <w:rsid w:val="007A0268"/>
    <w:rsid w:val="007A0ACC"/>
    <w:rsid w:val="007A0D37"/>
    <w:rsid w:val="007A30C8"/>
    <w:rsid w:val="007A30CD"/>
    <w:rsid w:val="007A338F"/>
    <w:rsid w:val="007A3E67"/>
    <w:rsid w:val="007A4BED"/>
    <w:rsid w:val="007A4CF6"/>
    <w:rsid w:val="007A5948"/>
    <w:rsid w:val="007A5A25"/>
    <w:rsid w:val="007A6621"/>
    <w:rsid w:val="007A6CC5"/>
    <w:rsid w:val="007A6D2A"/>
    <w:rsid w:val="007A6EE5"/>
    <w:rsid w:val="007B181A"/>
    <w:rsid w:val="007B23A1"/>
    <w:rsid w:val="007B2864"/>
    <w:rsid w:val="007B2BF8"/>
    <w:rsid w:val="007B2C4C"/>
    <w:rsid w:val="007B3361"/>
    <w:rsid w:val="007B4071"/>
    <w:rsid w:val="007B4DAC"/>
    <w:rsid w:val="007B525E"/>
    <w:rsid w:val="007B5BBE"/>
    <w:rsid w:val="007B62DC"/>
    <w:rsid w:val="007B6B2E"/>
    <w:rsid w:val="007B6BEE"/>
    <w:rsid w:val="007C019C"/>
    <w:rsid w:val="007C09C8"/>
    <w:rsid w:val="007C0C3D"/>
    <w:rsid w:val="007C176B"/>
    <w:rsid w:val="007C3375"/>
    <w:rsid w:val="007C3605"/>
    <w:rsid w:val="007C3F8C"/>
    <w:rsid w:val="007C5CD7"/>
    <w:rsid w:val="007C63BD"/>
    <w:rsid w:val="007C73D7"/>
    <w:rsid w:val="007C7DE3"/>
    <w:rsid w:val="007D06CA"/>
    <w:rsid w:val="007D0AE5"/>
    <w:rsid w:val="007D0D98"/>
    <w:rsid w:val="007D102C"/>
    <w:rsid w:val="007D19CB"/>
    <w:rsid w:val="007D2253"/>
    <w:rsid w:val="007D248B"/>
    <w:rsid w:val="007D2F80"/>
    <w:rsid w:val="007D354D"/>
    <w:rsid w:val="007D369C"/>
    <w:rsid w:val="007D4697"/>
    <w:rsid w:val="007D4898"/>
    <w:rsid w:val="007D499A"/>
    <w:rsid w:val="007D72E2"/>
    <w:rsid w:val="007E0086"/>
    <w:rsid w:val="007E0B5D"/>
    <w:rsid w:val="007E3AAE"/>
    <w:rsid w:val="007E3DD4"/>
    <w:rsid w:val="007E40B3"/>
    <w:rsid w:val="007E414E"/>
    <w:rsid w:val="007E5500"/>
    <w:rsid w:val="007E55FD"/>
    <w:rsid w:val="007E61B8"/>
    <w:rsid w:val="007E640D"/>
    <w:rsid w:val="007E6A26"/>
    <w:rsid w:val="007E6B1C"/>
    <w:rsid w:val="007E6B32"/>
    <w:rsid w:val="007E6B55"/>
    <w:rsid w:val="007E6BE3"/>
    <w:rsid w:val="007E70FF"/>
    <w:rsid w:val="007F080F"/>
    <w:rsid w:val="007F084D"/>
    <w:rsid w:val="007F0ADA"/>
    <w:rsid w:val="007F1209"/>
    <w:rsid w:val="007F15EE"/>
    <w:rsid w:val="007F310A"/>
    <w:rsid w:val="007F381F"/>
    <w:rsid w:val="007F4B6B"/>
    <w:rsid w:val="007F52C8"/>
    <w:rsid w:val="007F577C"/>
    <w:rsid w:val="007F5905"/>
    <w:rsid w:val="007F5AF0"/>
    <w:rsid w:val="007F5F82"/>
    <w:rsid w:val="007F633D"/>
    <w:rsid w:val="007F63FA"/>
    <w:rsid w:val="007F6B2A"/>
    <w:rsid w:val="007F703A"/>
    <w:rsid w:val="007F7C7E"/>
    <w:rsid w:val="008004EA"/>
    <w:rsid w:val="008006AC"/>
    <w:rsid w:val="00800BD2"/>
    <w:rsid w:val="00800C8C"/>
    <w:rsid w:val="0080106B"/>
    <w:rsid w:val="00801BA6"/>
    <w:rsid w:val="00803D0A"/>
    <w:rsid w:val="00804949"/>
    <w:rsid w:val="00804A06"/>
    <w:rsid w:val="00805423"/>
    <w:rsid w:val="00807155"/>
    <w:rsid w:val="008078A2"/>
    <w:rsid w:val="0080792E"/>
    <w:rsid w:val="008104BA"/>
    <w:rsid w:val="008117B5"/>
    <w:rsid w:val="00812C3D"/>
    <w:rsid w:val="00812CA0"/>
    <w:rsid w:val="00813134"/>
    <w:rsid w:val="00813530"/>
    <w:rsid w:val="0081422F"/>
    <w:rsid w:val="00814777"/>
    <w:rsid w:val="00814A45"/>
    <w:rsid w:val="00814D48"/>
    <w:rsid w:val="00814EFA"/>
    <w:rsid w:val="00816DBE"/>
    <w:rsid w:val="0081715C"/>
    <w:rsid w:val="0081753D"/>
    <w:rsid w:val="00817CC9"/>
    <w:rsid w:val="008205A9"/>
    <w:rsid w:val="008209BE"/>
    <w:rsid w:val="0082103F"/>
    <w:rsid w:val="0082166F"/>
    <w:rsid w:val="00822F71"/>
    <w:rsid w:val="00823A1A"/>
    <w:rsid w:val="00823E8B"/>
    <w:rsid w:val="00823F0F"/>
    <w:rsid w:val="00824A3B"/>
    <w:rsid w:val="00824D9F"/>
    <w:rsid w:val="00825270"/>
    <w:rsid w:val="0082678F"/>
    <w:rsid w:val="00826F04"/>
    <w:rsid w:val="0082704D"/>
    <w:rsid w:val="00827FB7"/>
    <w:rsid w:val="00830C8A"/>
    <w:rsid w:val="0083235A"/>
    <w:rsid w:val="00833894"/>
    <w:rsid w:val="00834515"/>
    <w:rsid w:val="00834782"/>
    <w:rsid w:val="00834BA2"/>
    <w:rsid w:val="00834C7A"/>
    <w:rsid w:val="008369F0"/>
    <w:rsid w:val="008374AB"/>
    <w:rsid w:val="0083767C"/>
    <w:rsid w:val="0083778A"/>
    <w:rsid w:val="008400B4"/>
    <w:rsid w:val="00841F57"/>
    <w:rsid w:val="00841F8F"/>
    <w:rsid w:val="00842C3A"/>
    <w:rsid w:val="00842D22"/>
    <w:rsid w:val="008438E7"/>
    <w:rsid w:val="0084528E"/>
    <w:rsid w:val="00845566"/>
    <w:rsid w:val="008458C2"/>
    <w:rsid w:val="00846639"/>
    <w:rsid w:val="0084680E"/>
    <w:rsid w:val="00847CEC"/>
    <w:rsid w:val="00850983"/>
    <w:rsid w:val="008509A3"/>
    <w:rsid w:val="00850AC7"/>
    <w:rsid w:val="00850E5F"/>
    <w:rsid w:val="00850F41"/>
    <w:rsid w:val="008516F3"/>
    <w:rsid w:val="0085250F"/>
    <w:rsid w:val="0085296F"/>
    <w:rsid w:val="00852C1B"/>
    <w:rsid w:val="00853A66"/>
    <w:rsid w:val="00853E19"/>
    <w:rsid w:val="00854072"/>
    <w:rsid w:val="008540B7"/>
    <w:rsid w:val="00854835"/>
    <w:rsid w:val="0085490D"/>
    <w:rsid w:val="00854B24"/>
    <w:rsid w:val="00854D01"/>
    <w:rsid w:val="00854D1F"/>
    <w:rsid w:val="00855227"/>
    <w:rsid w:val="008557BC"/>
    <w:rsid w:val="0085598F"/>
    <w:rsid w:val="008572DC"/>
    <w:rsid w:val="008572EB"/>
    <w:rsid w:val="00860BE1"/>
    <w:rsid w:val="00860BFF"/>
    <w:rsid w:val="008629C7"/>
    <w:rsid w:val="00862F16"/>
    <w:rsid w:val="008630D1"/>
    <w:rsid w:val="00863668"/>
    <w:rsid w:val="008643A8"/>
    <w:rsid w:val="00864A36"/>
    <w:rsid w:val="008652DA"/>
    <w:rsid w:val="00865467"/>
    <w:rsid w:val="00865A2B"/>
    <w:rsid w:val="00866685"/>
    <w:rsid w:val="0086717D"/>
    <w:rsid w:val="00870B31"/>
    <w:rsid w:val="008730DF"/>
    <w:rsid w:val="0087322A"/>
    <w:rsid w:val="00874A80"/>
    <w:rsid w:val="00874F37"/>
    <w:rsid w:val="00874FE6"/>
    <w:rsid w:val="00875358"/>
    <w:rsid w:val="0087549A"/>
    <w:rsid w:val="00875984"/>
    <w:rsid w:val="00875E44"/>
    <w:rsid w:val="008764B1"/>
    <w:rsid w:val="008768EE"/>
    <w:rsid w:val="008807BB"/>
    <w:rsid w:val="00880E94"/>
    <w:rsid w:val="00882350"/>
    <w:rsid w:val="00882C8A"/>
    <w:rsid w:val="00882E7C"/>
    <w:rsid w:val="00884108"/>
    <w:rsid w:val="0088496F"/>
    <w:rsid w:val="00885A4D"/>
    <w:rsid w:val="008905AE"/>
    <w:rsid w:val="00890B10"/>
    <w:rsid w:val="00890D49"/>
    <w:rsid w:val="00892059"/>
    <w:rsid w:val="00892658"/>
    <w:rsid w:val="00893BD4"/>
    <w:rsid w:val="00893E4B"/>
    <w:rsid w:val="008945C5"/>
    <w:rsid w:val="00894A53"/>
    <w:rsid w:val="008958A8"/>
    <w:rsid w:val="00895940"/>
    <w:rsid w:val="00895DB8"/>
    <w:rsid w:val="0089627C"/>
    <w:rsid w:val="0089663D"/>
    <w:rsid w:val="00896863"/>
    <w:rsid w:val="00897208"/>
    <w:rsid w:val="00897463"/>
    <w:rsid w:val="008974C8"/>
    <w:rsid w:val="00897763"/>
    <w:rsid w:val="00897C95"/>
    <w:rsid w:val="008A089F"/>
    <w:rsid w:val="008A0F2E"/>
    <w:rsid w:val="008A1E62"/>
    <w:rsid w:val="008A1F98"/>
    <w:rsid w:val="008A27F5"/>
    <w:rsid w:val="008A32A0"/>
    <w:rsid w:val="008A3CAC"/>
    <w:rsid w:val="008A40EF"/>
    <w:rsid w:val="008A4DAF"/>
    <w:rsid w:val="008A580A"/>
    <w:rsid w:val="008A6038"/>
    <w:rsid w:val="008A7033"/>
    <w:rsid w:val="008A79F5"/>
    <w:rsid w:val="008A7BCD"/>
    <w:rsid w:val="008A7D92"/>
    <w:rsid w:val="008B052D"/>
    <w:rsid w:val="008B0909"/>
    <w:rsid w:val="008B0C8A"/>
    <w:rsid w:val="008B116E"/>
    <w:rsid w:val="008B135E"/>
    <w:rsid w:val="008B2093"/>
    <w:rsid w:val="008B2EFD"/>
    <w:rsid w:val="008B3023"/>
    <w:rsid w:val="008B367F"/>
    <w:rsid w:val="008B61F6"/>
    <w:rsid w:val="008B700D"/>
    <w:rsid w:val="008B718F"/>
    <w:rsid w:val="008B72B9"/>
    <w:rsid w:val="008B7D6A"/>
    <w:rsid w:val="008C048A"/>
    <w:rsid w:val="008C10B3"/>
    <w:rsid w:val="008C1820"/>
    <w:rsid w:val="008C207C"/>
    <w:rsid w:val="008C2408"/>
    <w:rsid w:val="008C27B0"/>
    <w:rsid w:val="008C2B13"/>
    <w:rsid w:val="008C3C00"/>
    <w:rsid w:val="008C3E72"/>
    <w:rsid w:val="008C40EF"/>
    <w:rsid w:val="008C4299"/>
    <w:rsid w:val="008C52D3"/>
    <w:rsid w:val="008C6881"/>
    <w:rsid w:val="008C7AD7"/>
    <w:rsid w:val="008C7D92"/>
    <w:rsid w:val="008D0107"/>
    <w:rsid w:val="008D095B"/>
    <w:rsid w:val="008D0A4D"/>
    <w:rsid w:val="008D2523"/>
    <w:rsid w:val="008D2534"/>
    <w:rsid w:val="008D25F2"/>
    <w:rsid w:val="008D2D53"/>
    <w:rsid w:val="008D369F"/>
    <w:rsid w:val="008D3A40"/>
    <w:rsid w:val="008D3B01"/>
    <w:rsid w:val="008D3C10"/>
    <w:rsid w:val="008D3C56"/>
    <w:rsid w:val="008D3F54"/>
    <w:rsid w:val="008D5257"/>
    <w:rsid w:val="008D5733"/>
    <w:rsid w:val="008D5CA5"/>
    <w:rsid w:val="008D6E86"/>
    <w:rsid w:val="008D6F24"/>
    <w:rsid w:val="008D71B1"/>
    <w:rsid w:val="008D748E"/>
    <w:rsid w:val="008E05B5"/>
    <w:rsid w:val="008E0B6E"/>
    <w:rsid w:val="008E0BCD"/>
    <w:rsid w:val="008E1648"/>
    <w:rsid w:val="008E3AEF"/>
    <w:rsid w:val="008E462D"/>
    <w:rsid w:val="008E46F0"/>
    <w:rsid w:val="008E531D"/>
    <w:rsid w:val="008E56B4"/>
    <w:rsid w:val="008E6CE7"/>
    <w:rsid w:val="008E79F1"/>
    <w:rsid w:val="008E7F19"/>
    <w:rsid w:val="008F02B9"/>
    <w:rsid w:val="008F0904"/>
    <w:rsid w:val="008F134C"/>
    <w:rsid w:val="008F21A7"/>
    <w:rsid w:val="008F2686"/>
    <w:rsid w:val="008F2E46"/>
    <w:rsid w:val="008F3040"/>
    <w:rsid w:val="008F363A"/>
    <w:rsid w:val="008F3F7A"/>
    <w:rsid w:val="008F4179"/>
    <w:rsid w:val="008F4846"/>
    <w:rsid w:val="008F4A2C"/>
    <w:rsid w:val="008F54B0"/>
    <w:rsid w:val="008F5B2F"/>
    <w:rsid w:val="008F69FA"/>
    <w:rsid w:val="008F7332"/>
    <w:rsid w:val="008F7F97"/>
    <w:rsid w:val="009004A8"/>
    <w:rsid w:val="0090059C"/>
    <w:rsid w:val="0090071A"/>
    <w:rsid w:val="00901595"/>
    <w:rsid w:val="00901AAE"/>
    <w:rsid w:val="00902204"/>
    <w:rsid w:val="0090279A"/>
    <w:rsid w:val="009038B7"/>
    <w:rsid w:val="00904536"/>
    <w:rsid w:val="009045B2"/>
    <w:rsid w:val="00906C0A"/>
    <w:rsid w:val="0090732C"/>
    <w:rsid w:val="009076AF"/>
    <w:rsid w:val="00907AD3"/>
    <w:rsid w:val="009103C4"/>
    <w:rsid w:val="00910956"/>
    <w:rsid w:val="00910F16"/>
    <w:rsid w:val="0091129F"/>
    <w:rsid w:val="009114BC"/>
    <w:rsid w:val="009124A4"/>
    <w:rsid w:val="00912D54"/>
    <w:rsid w:val="00912EF7"/>
    <w:rsid w:val="00912F61"/>
    <w:rsid w:val="00913059"/>
    <w:rsid w:val="009134DD"/>
    <w:rsid w:val="00915535"/>
    <w:rsid w:val="00916EEF"/>
    <w:rsid w:val="0091723E"/>
    <w:rsid w:val="00920CAC"/>
    <w:rsid w:val="00920E2E"/>
    <w:rsid w:val="0092171B"/>
    <w:rsid w:val="00921F95"/>
    <w:rsid w:val="0092213B"/>
    <w:rsid w:val="00922E7B"/>
    <w:rsid w:val="00924C6D"/>
    <w:rsid w:val="009253E6"/>
    <w:rsid w:val="00925531"/>
    <w:rsid w:val="00925D2D"/>
    <w:rsid w:val="00927A9B"/>
    <w:rsid w:val="0093056F"/>
    <w:rsid w:val="00930D6B"/>
    <w:rsid w:val="0093162B"/>
    <w:rsid w:val="00931FEF"/>
    <w:rsid w:val="00932793"/>
    <w:rsid w:val="00932E0A"/>
    <w:rsid w:val="00933E88"/>
    <w:rsid w:val="00934D24"/>
    <w:rsid w:val="009356E8"/>
    <w:rsid w:val="00935D1B"/>
    <w:rsid w:val="00936102"/>
    <w:rsid w:val="00937AEB"/>
    <w:rsid w:val="009406FE"/>
    <w:rsid w:val="00940C83"/>
    <w:rsid w:val="00940CAE"/>
    <w:rsid w:val="00941881"/>
    <w:rsid w:val="009421D0"/>
    <w:rsid w:val="009436E3"/>
    <w:rsid w:val="009437F2"/>
    <w:rsid w:val="0094380B"/>
    <w:rsid w:val="00943D71"/>
    <w:rsid w:val="00944327"/>
    <w:rsid w:val="009445EB"/>
    <w:rsid w:val="00944B88"/>
    <w:rsid w:val="00944C74"/>
    <w:rsid w:val="0094511F"/>
    <w:rsid w:val="00946279"/>
    <w:rsid w:val="009462A9"/>
    <w:rsid w:val="00946812"/>
    <w:rsid w:val="009474A4"/>
    <w:rsid w:val="00947932"/>
    <w:rsid w:val="00947E6B"/>
    <w:rsid w:val="00950558"/>
    <w:rsid w:val="00950623"/>
    <w:rsid w:val="009508A5"/>
    <w:rsid w:val="00951422"/>
    <w:rsid w:val="00951D9A"/>
    <w:rsid w:val="00952623"/>
    <w:rsid w:val="0095269F"/>
    <w:rsid w:val="0095280F"/>
    <w:rsid w:val="00953471"/>
    <w:rsid w:val="009542E3"/>
    <w:rsid w:val="00954AAB"/>
    <w:rsid w:val="00957147"/>
    <w:rsid w:val="0095722D"/>
    <w:rsid w:val="00957AC1"/>
    <w:rsid w:val="009615FC"/>
    <w:rsid w:val="00961A72"/>
    <w:rsid w:val="009620B0"/>
    <w:rsid w:val="00962C03"/>
    <w:rsid w:val="00962EBA"/>
    <w:rsid w:val="00963545"/>
    <w:rsid w:val="00965558"/>
    <w:rsid w:val="00965B94"/>
    <w:rsid w:val="00966DAC"/>
    <w:rsid w:val="009673AD"/>
    <w:rsid w:val="00970305"/>
    <w:rsid w:val="0097091B"/>
    <w:rsid w:val="0097175D"/>
    <w:rsid w:val="00972BB9"/>
    <w:rsid w:val="00973F36"/>
    <w:rsid w:val="00973F47"/>
    <w:rsid w:val="00974691"/>
    <w:rsid w:val="009751F1"/>
    <w:rsid w:val="009753FD"/>
    <w:rsid w:val="009763E4"/>
    <w:rsid w:val="00976AFA"/>
    <w:rsid w:val="00977025"/>
    <w:rsid w:val="00980613"/>
    <w:rsid w:val="0098067F"/>
    <w:rsid w:val="009810BB"/>
    <w:rsid w:val="00981C6E"/>
    <w:rsid w:val="00982420"/>
    <w:rsid w:val="00982486"/>
    <w:rsid w:val="009838BF"/>
    <w:rsid w:val="00984108"/>
    <w:rsid w:val="00984144"/>
    <w:rsid w:val="0098426D"/>
    <w:rsid w:val="00984B1B"/>
    <w:rsid w:val="00984D9A"/>
    <w:rsid w:val="0098695A"/>
    <w:rsid w:val="00986B80"/>
    <w:rsid w:val="00987A1A"/>
    <w:rsid w:val="00990248"/>
    <w:rsid w:val="00991F3C"/>
    <w:rsid w:val="009920F3"/>
    <w:rsid w:val="00992C22"/>
    <w:rsid w:val="00993054"/>
    <w:rsid w:val="009932C9"/>
    <w:rsid w:val="00993474"/>
    <w:rsid w:val="00993D64"/>
    <w:rsid w:val="009946F1"/>
    <w:rsid w:val="00994D8A"/>
    <w:rsid w:val="00995C5D"/>
    <w:rsid w:val="00995F58"/>
    <w:rsid w:val="00996514"/>
    <w:rsid w:val="009965E8"/>
    <w:rsid w:val="0099680A"/>
    <w:rsid w:val="00996869"/>
    <w:rsid w:val="00997077"/>
    <w:rsid w:val="009A0333"/>
    <w:rsid w:val="009A07B1"/>
    <w:rsid w:val="009A18F3"/>
    <w:rsid w:val="009A3E64"/>
    <w:rsid w:val="009A4AD2"/>
    <w:rsid w:val="009A54E6"/>
    <w:rsid w:val="009A567C"/>
    <w:rsid w:val="009A5FBF"/>
    <w:rsid w:val="009A6255"/>
    <w:rsid w:val="009A6626"/>
    <w:rsid w:val="009A67E1"/>
    <w:rsid w:val="009B0B77"/>
    <w:rsid w:val="009B0BA0"/>
    <w:rsid w:val="009B19B5"/>
    <w:rsid w:val="009B2721"/>
    <w:rsid w:val="009B2AC2"/>
    <w:rsid w:val="009B3584"/>
    <w:rsid w:val="009B362E"/>
    <w:rsid w:val="009B3870"/>
    <w:rsid w:val="009B470D"/>
    <w:rsid w:val="009B4D75"/>
    <w:rsid w:val="009B5598"/>
    <w:rsid w:val="009B5720"/>
    <w:rsid w:val="009B74EE"/>
    <w:rsid w:val="009C155B"/>
    <w:rsid w:val="009C1D23"/>
    <w:rsid w:val="009C212E"/>
    <w:rsid w:val="009C29B8"/>
    <w:rsid w:val="009C32D4"/>
    <w:rsid w:val="009C3BBE"/>
    <w:rsid w:val="009C57C8"/>
    <w:rsid w:val="009C5965"/>
    <w:rsid w:val="009C65A0"/>
    <w:rsid w:val="009C686B"/>
    <w:rsid w:val="009C6B28"/>
    <w:rsid w:val="009D039A"/>
    <w:rsid w:val="009D074B"/>
    <w:rsid w:val="009D1D48"/>
    <w:rsid w:val="009D22A3"/>
    <w:rsid w:val="009D31D3"/>
    <w:rsid w:val="009D4E72"/>
    <w:rsid w:val="009D544D"/>
    <w:rsid w:val="009D5B73"/>
    <w:rsid w:val="009D5DB1"/>
    <w:rsid w:val="009D7B05"/>
    <w:rsid w:val="009E0304"/>
    <w:rsid w:val="009E2FE9"/>
    <w:rsid w:val="009E33E8"/>
    <w:rsid w:val="009E39A2"/>
    <w:rsid w:val="009E3EC4"/>
    <w:rsid w:val="009E5E4D"/>
    <w:rsid w:val="009E68B0"/>
    <w:rsid w:val="009E6DE2"/>
    <w:rsid w:val="009E7A36"/>
    <w:rsid w:val="009E7C65"/>
    <w:rsid w:val="009E7D2B"/>
    <w:rsid w:val="009F15CD"/>
    <w:rsid w:val="009F1C65"/>
    <w:rsid w:val="009F2F5F"/>
    <w:rsid w:val="009F5D56"/>
    <w:rsid w:val="009F6AD5"/>
    <w:rsid w:val="009F6C61"/>
    <w:rsid w:val="009F6D05"/>
    <w:rsid w:val="009F7C3C"/>
    <w:rsid w:val="00A004F4"/>
    <w:rsid w:val="00A00B45"/>
    <w:rsid w:val="00A029D4"/>
    <w:rsid w:val="00A03CB1"/>
    <w:rsid w:val="00A052C9"/>
    <w:rsid w:val="00A059B1"/>
    <w:rsid w:val="00A05C82"/>
    <w:rsid w:val="00A06403"/>
    <w:rsid w:val="00A0662A"/>
    <w:rsid w:val="00A068BF"/>
    <w:rsid w:val="00A0748A"/>
    <w:rsid w:val="00A07B32"/>
    <w:rsid w:val="00A104E0"/>
    <w:rsid w:val="00A109A2"/>
    <w:rsid w:val="00A10F8C"/>
    <w:rsid w:val="00A11557"/>
    <w:rsid w:val="00A11C22"/>
    <w:rsid w:val="00A11D65"/>
    <w:rsid w:val="00A12584"/>
    <w:rsid w:val="00A1338D"/>
    <w:rsid w:val="00A1341F"/>
    <w:rsid w:val="00A17E41"/>
    <w:rsid w:val="00A21185"/>
    <w:rsid w:val="00A220D0"/>
    <w:rsid w:val="00A235A1"/>
    <w:rsid w:val="00A239DF"/>
    <w:rsid w:val="00A24A35"/>
    <w:rsid w:val="00A25125"/>
    <w:rsid w:val="00A2514B"/>
    <w:rsid w:val="00A2659C"/>
    <w:rsid w:val="00A2732F"/>
    <w:rsid w:val="00A277AA"/>
    <w:rsid w:val="00A301E3"/>
    <w:rsid w:val="00A302BD"/>
    <w:rsid w:val="00A30304"/>
    <w:rsid w:val="00A30B59"/>
    <w:rsid w:val="00A30EBB"/>
    <w:rsid w:val="00A32399"/>
    <w:rsid w:val="00A324E4"/>
    <w:rsid w:val="00A326BE"/>
    <w:rsid w:val="00A32899"/>
    <w:rsid w:val="00A329F3"/>
    <w:rsid w:val="00A32CDA"/>
    <w:rsid w:val="00A32D95"/>
    <w:rsid w:val="00A33298"/>
    <w:rsid w:val="00A334EF"/>
    <w:rsid w:val="00A33D2A"/>
    <w:rsid w:val="00A345C4"/>
    <w:rsid w:val="00A34867"/>
    <w:rsid w:val="00A34984"/>
    <w:rsid w:val="00A36B23"/>
    <w:rsid w:val="00A37FDD"/>
    <w:rsid w:val="00A400FD"/>
    <w:rsid w:val="00A40645"/>
    <w:rsid w:val="00A40ACA"/>
    <w:rsid w:val="00A40F58"/>
    <w:rsid w:val="00A422BD"/>
    <w:rsid w:val="00A42387"/>
    <w:rsid w:val="00A42EA8"/>
    <w:rsid w:val="00A436C5"/>
    <w:rsid w:val="00A444BB"/>
    <w:rsid w:val="00A45881"/>
    <w:rsid w:val="00A46315"/>
    <w:rsid w:val="00A46704"/>
    <w:rsid w:val="00A46FEB"/>
    <w:rsid w:val="00A5008E"/>
    <w:rsid w:val="00A50262"/>
    <w:rsid w:val="00A5030C"/>
    <w:rsid w:val="00A50811"/>
    <w:rsid w:val="00A51524"/>
    <w:rsid w:val="00A52590"/>
    <w:rsid w:val="00A530BD"/>
    <w:rsid w:val="00A54060"/>
    <w:rsid w:val="00A541C7"/>
    <w:rsid w:val="00A543BF"/>
    <w:rsid w:val="00A554B0"/>
    <w:rsid w:val="00A56080"/>
    <w:rsid w:val="00A56589"/>
    <w:rsid w:val="00A568B4"/>
    <w:rsid w:val="00A57124"/>
    <w:rsid w:val="00A60EE7"/>
    <w:rsid w:val="00A60F90"/>
    <w:rsid w:val="00A612B2"/>
    <w:rsid w:val="00A6277E"/>
    <w:rsid w:val="00A63409"/>
    <w:rsid w:val="00A63D5B"/>
    <w:rsid w:val="00A644C5"/>
    <w:rsid w:val="00A64981"/>
    <w:rsid w:val="00A65102"/>
    <w:rsid w:val="00A657EE"/>
    <w:rsid w:val="00A669C0"/>
    <w:rsid w:val="00A66B75"/>
    <w:rsid w:val="00A66E80"/>
    <w:rsid w:val="00A66EB8"/>
    <w:rsid w:val="00A6716F"/>
    <w:rsid w:val="00A67783"/>
    <w:rsid w:val="00A70797"/>
    <w:rsid w:val="00A71345"/>
    <w:rsid w:val="00A714D6"/>
    <w:rsid w:val="00A71C1E"/>
    <w:rsid w:val="00A71D8E"/>
    <w:rsid w:val="00A7219D"/>
    <w:rsid w:val="00A7396B"/>
    <w:rsid w:val="00A75B45"/>
    <w:rsid w:val="00A75FC9"/>
    <w:rsid w:val="00A771B4"/>
    <w:rsid w:val="00A80DD5"/>
    <w:rsid w:val="00A80ED3"/>
    <w:rsid w:val="00A8133A"/>
    <w:rsid w:val="00A827A8"/>
    <w:rsid w:val="00A844C9"/>
    <w:rsid w:val="00A846C4"/>
    <w:rsid w:val="00A847CB"/>
    <w:rsid w:val="00A868FF"/>
    <w:rsid w:val="00A8797F"/>
    <w:rsid w:val="00A91A6E"/>
    <w:rsid w:val="00A91B5F"/>
    <w:rsid w:val="00A9248C"/>
    <w:rsid w:val="00A930F3"/>
    <w:rsid w:val="00A9339A"/>
    <w:rsid w:val="00A9385C"/>
    <w:rsid w:val="00A945FA"/>
    <w:rsid w:val="00A94B39"/>
    <w:rsid w:val="00A94BAC"/>
    <w:rsid w:val="00A94D08"/>
    <w:rsid w:val="00A951E6"/>
    <w:rsid w:val="00A95F65"/>
    <w:rsid w:val="00A96324"/>
    <w:rsid w:val="00A967A5"/>
    <w:rsid w:val="00A96E70"/>
    <w:rsid w:val="00A96FD0"/>
    <w:rsid w:val="00A97362"/>
    <w:rsid w:val="00A975CD"/>
    <w:rsid w:val="00AA16E6"/>
    <w:rsid w:val="00AA211A"/>
    <w:rsid w:val="00AA27FF"/>
    <w:rsid w:val="00AA2A55"/>
    <w:rsid w:val="00AA2BCC"/>
    <w:rsid w:val="00AA4139"/>
    <w:rsid w:val="00AA48B0"/>
    <w:rsid w:val="00AA4F6D"/>
    <w:rsid w:val="00AA4FA9"/>
    <w:rsid w:val="00AA5272"/>
    <w:rsid w:val="00AA6752"/>
    <w:rsid w:val="00AA7D1E"/>
    <w:rsid w:val="00AB0190"/>
    <w:rsid w:val="00AB06A5"/>
    <w:rsid w:val="00AB0EAD"/>
    <w:rsid w:val="00AB10BE"/>
    <w:rsid w:val="00AB18E6"/>
    <w:rsid w:val="00AB1F98"/>
    <w:rsid w:val="00AB2667"/>
    <w:rsid w:val="00AB3390"/>
    <w:rsid w:val="00AB457B"/>
    <w:rsid w:val="00AB476A"/>
    <w:rsid w:val="00AB592B"/>
    <w:rsid w:val="00AB5C3A"/>
    <w:rsid w:val="00AB7B6A"/>
    <w:rsid w:val="00AC00FD"/>
    <w:rsid w:val="00AC0702"/>
    <w:rsid w:val="00AC0A51"/>
    <w:rsid w:val="00AC154C"/>
    <w:rsid w:val="00AC1BB7"/>
    <w:rsid w:val="00AC242B"/>
    <w:rsid w:val="00AC2E6B"/>
    <w:rsid w:val="00AC32C7"/>
    <w:rsid w:val="00AC4B11"/>
    <w:rsid w:val="00AC56EF"/>
    <w:rsid w:val="00AC5798"/>
    <w:rsid w:val="00AC5BB9"/>
    <w:rsid w:val="00AC60AA"/>
    <w:rsid w:val="00AC61FE"/>
    <w:rsid w:val="00AC6683"/>
    <w:rsid w:val="00AC688D"/>
    <w:rsid w:val="00AD0789"/>
    <w:rsid w:val="00AD0DCC"/>
    <w:rsid w:val="00AD1094"/>
    <w:rsid w:val="00AD1FA0"/>
    <w:rsid w:val="00AD2C6B"/>
    <w:rsid w:val="00AD2E3C"/>
    <w:rsid w:val="00AD32BC"/>
    <w:rsid w:val="00AD3FB4"/>
    <w:rsid w:val="00AD402B"/>
    <w:rsid w:val="00AD423A"/>
    <w:rsid w:val="00AD4333"/>
    <w:rsid w:val="00AD454F"/>
    <w:rsid w:val="00AD5199"/>
    <w:rsid w:val="00AD57F3"/>
    <w:rsid w:val="00AD5ED3"/>
    <w:rsid w:val="00AD5EDD"/>
    <w:rsid w:val="00AD71A7"/>
    <w:rsid w:val="00AD7668"/>
    <w:rsid w:val="00AD79AA"/>
    <w:rsid w:val="00AD7CC3"/>
    <w:rsid w:val="00AE0749"/>
    <w:rsid w:val="00AE0818"/>
    <w:rsid w:val="00AE12F2"/>
    <w:rsid w:val="00AE13F8"/>
    <w:rsid w:val="00AE14DC"/>
    <w:rsid w:val="00AE183C"/>
    <w:rsid w:val="00AE2602"/>
    <w:rsid w:val="00AE27D1"/>
    <w:rsid w:val="00AE2ADC"/>
    <w:rsid w:val="00AE3FC0"/>
    <w:rsid w:val="00AE505E"/>
    <w:rsid w:val="00AE5FAD"/>
    <w:rsid w:val="00AE65C0"/>
    <w:rsid w:val="00AE6A53"/>
    <w:rsid w:val="00AE6EB2"/>
    <w:rsid w:val="00AE7624"/>
    <w:rsid w:val="00AE7727"/>
    <w:rsid w:val="00AF0A46"/>
    <w:rsid w:val="00AF0ABB"/>
    <w:rsid w:val="00AF1201"/>
    <w:rsid w:val="00AF1654"/>
    <w:rsid w:val="00AF1887"/>
    <w:rsid w:val="00AF225C"/>
    <w:rsid w:val="00AF297A"/>
    <w:rsid w:val="00AF2DDB"/>
    <w:rsid w:val="00AF3B7D"/>
    <w:rsid w:val="00AF3E89"/>
    <w:rsid w:val="00AF458E"/>
    <w:rsid w:val="00AF493A"/>
    <w:rsid w:val="00AF5855"/>
    <w:rsid w:val="00AF5887"/>
    <w:rsid w:val="00B00399"/>
    <w:rsid w:val="00B01197"/>
    <w:rsid w:val="00B01518"/>
    <w:rsid w:val="00B01A88"/>
    <w:rsid w:val="00B01BBB"/>
    <w:rsid w:val="00B01C0E"/>
    <w:rsid w:val="00B0229C"/>
    <w:rsid w:val="00B04366"/>
    <w:rsid w:val="00B0441E"/>
    <w:rsid w:val="00B04A77"/>
    <w:rsid w:val="00B04F1C"/>
    <w:rsid w:val="00B052C0"/>
    <w:rsid w:val="00B0682B"/>
    <w:rsid w:val="00B108E1"/>
    <w:rsid w:val="00B10C72"/>
    <w:rsid w:val="00B12194"/>
    <w:rsid w:val="00B126EE"/>
    <w:rsid w:val="00B1303E"/>
    <w:rsid w:val="00B1306F"/>
    <w:rsid w:val="00B13F07"/>
    <w:rsid w:val="00B140E2"/>
    <w:rsid w:val="00B14305"/>
    <w:rsid w:val="00B1440C"/>
    <w:rsid w:val="00B144E2"/>
    <w:rsid w:val="00B14517"/>
    <w:rsid w:val="00B156FD"/>
    <w:rsid w:val="00B15771"/>
    <w:rsid w:val="00B15CC9"/>
    <w:rsid w:val="00B164AD"/>
    <w:rsid w:val="00B1661A"/>
    <w:rsid w:val="00B207AE"/>
    <w:rsid w:val="00B20933"/>
    <w:rsid w:val="00B210E6"/>
    <w:rsid w:val="00B21278"/>
    <w:rsid w:val="00B212F5"/>
    <w:rsid w:val="00B21B07"/>
    <w:rsid w:val="00B22AB1"/>
    <w:rsid w:val="00B24080"/>
    <w:rsid w:val="00B241CF"/>
    <w:rsid w:val="00B24D04"/>
    <w:rsid w:val="00B26525"/>
    <w:rsid w:val="00B26FBA"/>
    <w:rsid w:val="00B27059"/>
    <w:rsid w:val="00B271D2"/>
    <w:rsid w:val="00B27D9F"/>
    <w:rsid w:val="00B30088"/>
    <w:rsid w:val="00B3097A"/>
    <w:rsid w:val="00B30E1D"/>
    <w:rsid w:val="00B35551"/>
    <w:rsid w:val="00B35A3C"/>
    <w:rsid w:val="00B35C6B"/>
    <w:rsid w:val="00B35DC4"/>
    <w:rsid w:val="00B36D5E"/>
    <w:rsid w:val="00B37983"/>
    <w:rsid w:val="00B434D3"/>
    <w:rsid w:val="00B43A90"/>
    <w:rsid w:val="00B43D13"/>
    <w:rsid w:val="00B44798"/>
    <w:rsid w:val="00B44855"/>
    <w:rsid w:val="00B46995"/>
    <w:rsid w:val="00B46C2D"/>
    <w:rsid w:val="00B50195"/>
    <w:rsid w:val="00B51EF4"/>
    <w:rsid w:val="00B52961"/>
    <w:rsid w:val="00B52A09"/>
    <w:rsid w:val="00B5329D"/>
    <w:rsid w:val="00B5413A"/>
    <w:rsid w:val="00B547DE"/>
    <w:rsid w:val="00B55A05"/>
    <w:rsid w:val="00B55DA7"/>
    <w:rsid w:val="00B560C8"/>
    <w:rsid w:val="00B5723C"/>
    <w:rsid w:val="00B57828"/>
    <w:rsid w:val="00B60580"/>
    <w:rsid w:val="00B60B9B"/>
    <w:rsid w:val="00B62924"/>
    <w:rsid w:val="00B6378E"/>
    <w:rsid w:val="00B642AE"/>
    <w:rsid w:val="00B654AB"/>
    <w:rsid w:val="00B65939"/>
    <w:rsid w:val="00B65D5D"/>
    <w:rsid w:val="00B6618F"/>
    <w:rsid w:val="00B665A0"/>
    <w:rsid w:val="00B666BB"/>
    <w:rsid w:val="00B66CFB"/>
    <w:rsid w:val="00B67428"/>
    <w:rsid w:val="00B67576"/>
    <w:rsid w:val="00B676F7"/>
    <w:rsid w:val="00B67996"/>
    <w:rsid w:val="00B67C08"/>
    <w:rsid w:val="00B70159"/>
    <w:rsid w:val="00B7168A"/>
    <w:rsid w:val="00B72654"/>
    <w:rsid w:val="00B7345C"/>
    <w:rsid w:val="00B73EE4"/>
    <w:rsid w:val="00B7484B"/>
    <w:rsid w:val="00B74B23"/>
    <w:rsid w:val="00B74D81"/>
    <w:rsid w:val="00B76EDB"/>
    <w:rsid w:val="00B7715E"/>
    <w:rsid w:val="00B77634"/>
    <w:rsid w:val="00B81578"/>
    <w:rsid w:val="00B81B42"/>
    <w:rsid w:val="00B83161"/>
    <w:rsid w:val="00B83E2D"/>
    <w:rsid w:val="00B83E81"/>
    <w:rsid w:val="00B8431F"/>
    <w:rsid w:val="00B84520"/>
    <w:rsid w:val="00B84898"/>
    <w:rsid w:val="00B86A48"/>
    <w:rsid w:val="00B87610"/>
    <w:rsid w:val="00B87790"/>
    <w:rsid w:val="00B91F1A"/>
    <w:rsid w:val="00B92132"/>
    <w:rsid w:val="00B92B92"/>
    <w:rsid w:val="00B9330E"/>
    <w:rsid w:val="00B93847"/>
    <w:rsid w:val="00B93DEF"/>
    <w:rsid w:val="00B9478D"/>
    <w:rsid w:val="00B94E23"/>
    <w:rsid w:val="00B94F02"/>
    <w:rsid w:val="00B94FD4"/>
    <w:rsid w:val="00B9563E"/>
    <w:rsid w:val="00B960CF"/>
    <w:rsid w:val="00B96DBA"/>
    <w:rsid w:val="00B9789D"/>
    <w:rsid w:val="00BA0211"/>
    <w:rsid w:val="00BA0DE9"/>
    <w:rsid w:val="00BA10FB"/>
    <w:rsid w:val="00BA14DA"/>
    <w:rsid w:val="00BA1742"/>
    <w:rsid w:val="00BA1DB1"/>
    <w:rsid w:val="00BA2494"/>
    <w:rsid w:val="00BA2737"/>
    <w:rsid w:val="00BA4853"/>
    <w:rsid w:val="00BA4B88"/>
    <w:rsid w:val="00BA508A"/>
    <w:rsid w:val="00BA559F"/>
    <w:rsid w:val="00BA5AAC"/>
    <w:rsid w:val="00BA5F7E"/>
    <w:rsid w:val="00BA66B1"/>
    <w:rsid w:val="00BA698D"/>
    <w:rsid w:val="00BA715B"/>
    <w:rsid w:val="00BA725A"/>
    <w:rsid w:val="00BB0A7C"/>
    <w:rsid w:val="00BB32FD"/>
    <w:rsid w:val="00BB3752"/>
    <w:rsid w:val="00BB3F7A"/>
    <w:rsid w:val="00BB407E"/>
    <w:rsid w:val="00BB4F3C"/>
    <w:rsid w:val="00BB5E1E"/>
    <w:rsid w:val="00BB6C11"/>
    <w:rsid w:val="00BC0512"/>
    <w:rsid w:val="00BC0CEB"/>
    <w:rsid w:val="00BC1B60"/>
    <w:rsid w:val="00BC2847"/>
    <w:rsid w:val="00BC28FB"/>
    <w:rsid w:val="00BC3212"/>
    <w:rsid w:val="00BC3372"/>
    <w:rsid w:val="00BC3D91"/>
    <w:rsid w:val="00BC4233"/>
    <w:rsid w:val="00BC5906"/>
    <w:rsid w:val="00BC5BF1"/>
    <w:rsid w:val="00BC615E"/>
    <w:rsid w:val="00BC6289"/>
    <w:rsid w:val="00BC6430"/>
    <w:rsid w:val="00BC7B65"/>
    <w:rsid w:val="00BD044D"/>
    <w:rsid w:val="00BD0BC5"/>
    <w:rsid w:val="00BD120C"/>
    <w:rsid w:val="00BD197F"/>
    <w:rsid w:val="00BD1CF7"/>
    <w:rsid w:val="00BD2292"/>
    <w:rsid w:val="00BD2D62"/>
    <w:rsid w:val="00BD491E"/>
    <w:rsid w:val="00BD4C44"/>
    <w:rsid w:val="00BD5282"/>
    <w:rsid w:val="00BD564E"/>
    <w:rsid w:val="00BD5D64"/>
    <w:rsid w:val="00BD5E5A"/>
    <w:rsid w:val="00BD5F96"/>
    <w:rsid w:val="00BD7EBB"/>
    <w:rsid w:val="00BE11F1"/>
    <w:rsid w:val="00BE1959"/>
    <w:rsid w:val="00BE1AA0"/>
    <w:rsid w:val="00BE22F6"/>
    <w:rsid w:val="00BE23BE"/>
    <w:rsid w:val="00BE2B20"/>
    <w:rsid w:val="00BE2FBD"/>
    <w:rsid w:val="00BE38F0"/>
    <w:rsid w:val="00BE3F90"/>
    <w:rsid w:val="00BE42B1"/>
    <w:rsid w:val="00BE5226"/>
    <w:rsid w:val="00BE52C6"/>
    <w:rsid w:val="00BE5ACE"/>
    <w:rsid w:val="00BE5DBD"/>
    <w:rsid w:val="00BE6030"/>
    <w:rsid w:val="00BE625C"/>
    <w:rsid w:val="00BE6C6F"/>
    <w:rsid w:val="00BE70F4"/>
    <w:rsid w:val="00BE78CB"/>
    <w:rsid w:val="00BE7991"/>
    <w:rsid w:val="00BF3102"/>
    <w:rsid w:val="00BF3149"/>
    <w:rsid w:val="00BF5233"/>
    <w:rsid w:val="00BF588E"/>
    <w:rsid w:val="00BF6424"/>
    <w:rsid w:val="00BF71C3"/>
    <w:rsid w:val="00BF77E5"/>
    <w:rsid w:val="00C00500"/>
    <w:rsid w:val="00C0080B"/>
    <w:rsid w:val="00C01D4B"/>
    <w:rsid w:val="00C01E3C"/>
    <w:rsid w:val="00C02433"/>
    <w:rsid w:val="00C028B1"/>
    <w:rsid w:val="00C02AE7"/>
    <w:rsid w:val="00C03CB9"/>
    <w:rsid w:val="00C046AC"/>
    <w:rsid w:val="00C04789"/>
    <w:rsid w:val="00C04F91"/>
    <w:rsid w:val="00C05E1F"/>
    <w:rsid w:val="00C06A19"/>
    <w:rsid w:val="00C06F0C"/>
    <w:rsid w:val="00C07200"/>
    <w:rsid w:val="00C078DB"/>
    <w:rsid w:val="00C07FE4"/>
    <w:rsid w:val="00C11164"/>
    <w:rsid w:val="00C117E1"/>
    <w:rsid w:val="00C11DF4"/>
    <w:rsid w:val="00C128BD"/>
    <w:rsid w:val="00C12BC7"/>
    <w:rsid w:val="00C13983"/>
    <w:rsid w:val="00C159FB"/>
    <w:rsid w:val="00C15CB0"/>
    <w:rsid w:val="00C15DA3"/>
    <w:rsid w:val="00C15DE4"/>
    <w:rsid w:val="00C16CA2"/>
    <w:rsid w:val="00C172C6"/>
    <w:rsid w:val="00C173B2"/>
    <w:rsid w:val="00C17EAF"/>
    <w:rsid w:val="00C22AFA"/>
    <w:rsid w:val="00C22E9D"/>
    <w:rsid w:val="00C241B6"/>
    <w:rsid w:val="00C247FB"/>
    <w:rsid w:val="00C24975"/>
    <w:rsid w:val="00C24CA5"/>
    <w:rsid w:val="00C2544A"/>
    <w:rsid w:val="00C255A3"/>
    <w:rsid w:val="00C25992"/>
    <w:rsid w:val="00C25B09"/>
    <w:rsid w:val="00C25B0E"/>
    <w:rsid w:val="00C26C68"/>
    <w:rsid w:val="00C2702A"/>
    <w:rsid w:val="00C3005B"/>
    <w:rsid w:val="00C313D7"/>
    <w:rsid w:val="00C3165A"/>
    <w:rsid w:val="00C317B4"/>
    <w:rsid w:val="00C32D86"/>
    <w:rsid w:val="00C32E40"/>
    <w:rsid w:val="00C3328E"/>
    <w:rsid w:val="00C33399"/>
    <w:rsid w:val="00C33F54"/>
    <w:rsid w:val="00C35B78"/>
    <w:rsid w:val="00C3637B"/>
    <w:rsid w:val="00C365AE"/>
    <w:rsid w:val="00C36A04"/>
    <w:rsid w:val="00C371B2"/>
    <w:rsid w:val="00C374ED"/>
    <w:rsid w:val="00C40AD8"/>
    <w:rsid w:val="00C4239B"/>
    <w:rsid w:val="00C42845"/>
    <w:rsid w:val="00C4456F"/>
    <w:rsid w:val="00C446F0"/>
    <w:rsid w:val="00C45C03"/>
    <w:rsid w:val="00C466D9"/>
    <w:rsid w:val="00C468D7"/>
    <w:rsid w:val="00C46E4E"/>
    <w:rsid w:val="00C4725D"/>
    <w:rsid w:val="00C47EB1"/>
    <w:rsid w:val="00C50E0E"/>
    <w:rsid w:val="00C5148C"/>
    <w:rsid w:val="00C51D01"/>
    <w:rsid w:val="00C52E1C"/>
    <w:rsid w:val="00C53919"/>
    <w:rsid w:val="00C53ED2"/>
    <w:rsid w:val="00C53FD5"/>
    <w:rsid w:val="00C54EA9"/>
    <w:rsid w:val="00C55042"/>
    <w:rsid w:val="00C550AB"/>
    <w:rsid w:val="00C564C5"/>
    <w:rsid w:val="00C5726A"/>
    <w:rsid w:val="00C57D9D"/>
    <w:rsid w:val="00C57DEA"/>
    <w:rsid w:val="00C6033C"/>
    <w:rsid w:val="00C61225"/>
    <w:rsid w:val="00C6481E"/>
    <w:rsid w:val="00C65389"/>
    <w:rsid w:val="00C65533"/>
    <w:rsid w:val="00C65E4E"/>
    <w:rsid w:val="00C6626B"/>
    <w:rsid w:val="00C667F4"/>
    <w:rsid w:val="00C673E9"/>
    <w:rsid w:val="00C67699"/>
    <w:rsid w:val="00C70479"/>
    <w:rsid w:val="00C7112B"/>
    <w:rsid w:val="00C71E9D"/>
    <w:rsid w:val="00C721DE"/>
    <w:rsid w:val="00C72718"/>
    <w:rsid w:val="00C727BE"/>
    <w:rsid w:val="00C729B8"/>
    <w:rsid w:val="00C72CE8"/>
    <w:rsid w:val="00C72D6B"/>
    <w:rsid w:val="00C73626"/>
    <w:rsid w:val="00C750AD"/>
    <w:rsid w:val="00C752FD"/>
    <w:rsid w:val="00C75AC2"/>
    <w:rsid w:val="00C76186"/>
    <w:rsid w:val="00C7689B"/>
    <w:rsid w:val="00C77A12"/>
    <w:rsid w:val="00C77B9E"/>
    <w:rsid w:val="00C77EF7"/>
    <w:rsid w:val="00C80C24"/>
    <w:rsid w:val="00C80F27"/>
    <w:rsid w:val="00C81112"/>
    <w:rsid w:val="00C81530"/>
    <w:rsid w:val="00C822FF"/>
    <w:rsid w:val="00C82BE9"/>
    <w:rsid w:val="00C82D4A"/>
    <w:rsid w:val="00C82F7B"/>
    <w:rsid w:val="00C838A5"/>
    <w:rsid w:val="00C839E4"/>
    <w:rsid w:val="00C84725"/>
    <w:rsid w:val="00C85668"/>
    <w:rsid w:val="00C856BB"/>
    <w:rsid w:val="00C859E8"/>
    <w:rsid w:val="00C85A73"/>
    <w:rsid w:val="00C862E5"/>
    <w:rsid w:val="00C87C5D"/>
    <w:rsid w:val="00C87D4F"/>
    <w:rsid w:val="00C9047F"/>
    <w:rsid w:val="00C90499"/>
    <w:rsid w:val="00C916F9"/>
    <w:rsid w:val="00C91BF8"/>
    <w:rsid w:val="00C92B93"/>
    <w:rsid w:val="00C93668"/>
    <w:rsid w:val="00C93D52"/>
    <w:rsid w:val="00C947A5"/>
    <w:rsid w:val="00C948D7"/>
    <w:rsid w:val="00C950D6"/>
    <w:rsid w:val="00C9564D"/>
    <w:rsid w:val="00C964A2"/>
    <w:rsid w:val="00C9677B"/>
    <w:rsid w:val="00C968C1"/>
    <w:rsid w:val="00C978B2"/>
    <w:rsid w:val="00C97D40"/>
    <w:rsid w:val="00C97EA3"/>
    <w:rsid w:val="00CA006D"/>
    <w:rsid w:val="00CA0100"/>
    <w:rsid w:val="00CA0101"/>
    <w:rsid w:val="00CA0277"/>
    <w:rsid w:val="00CA1341"/>
    <w:rsid w:val="00CA18E3"/>
    <w:rsid w:val="00CA24C0"/>
    <w:rsid w:val="00CA2F65"/>
    <w:rsid w:val="00CA4135"/>
    <w:rsid w:val="00CA47F8"/>
    <w:rsid w:val="00CA4F33"/>
    <w:rsid w:val="00CA5C2A"/>
    <w:rsid w:val="00CA5DBE"/>
    <w:rsid w:val="00CA6415"/>
    <w:rsid w:val="00CA7E0E"/>
    <w:rsid w:val="00CB01C5"/>
    <w:rsid w:val="00CB045D"/>
    <w:rsid w:val="00CB0F10"/>
    <w:rsid w:val="00CB25E9"/>
    <w:rsid w:val="00CB2962"/>
    <w:rsid w:val="00CB3B12"/>
    <w:rsid w:val="00CB4A15"/>
    <w:rsid w:val="00CB68FC"/>
    <w:rsid w:val="00CB713B"/>
    <w:rsid w:val="00CB73E2"/>
    <w:rsid w:val="00CB746C"/>
    <w:rsid w:val="00CB7813"/>
    <w:rsid w:val="00CC07DA"/>
    <w:rsid w:val="00CC182E"/>
    <w:rsid w:val="00CC2517"/>
    <w:rsid w:val="00CC519E"/>
    <w:rsid w:val="00CC5985"/>
    <w:rsid w:val="00CC5CD6"/>
    <w:rsid w:val="00CC6BAD"/>
    <w:rsid w:val="00CC6F5A"/>
    <w:rsid w:val="00CD073E"/>
    <w:rsid w:val="00CD0911"/>
    <w:rsid w:val="00CD0D4E"/>
    <w:rsid w:val="00CD0F2B"/>
    <w:rsid w:val="00CD1329"/>
    <w:rsid w:val="00CD1747"/>
    <w:rsid w:val="00CD35F4"/>
    <w:rsid w:val="00CD3EBD"/>
    <w:rsid w:val="00CD498F"/>
    <w:rsid w:val="00CD6B84"/>
    <w:rsid w:val="00CD7128"/>
    <w:rsid w:val="00CD75F0"/>
    <w:rsid w:val="00CD76D6"/>
    <w:rsid w:val="00CD7DF0"/>
    <w:rsid w:val="00CE0C1B"/>
    <w:rsid w:val="00CE1750"/>
    <w:rsid w:val="00CE2167"/>
    <w:rsid w:val="00CE317B"/>
    <w:rsid w:val="00CE330C"/>
    <w:rsid w:val="00CE4681"/>
    <w:rsid w:val="00CE4A5C"/>
    <w:rsid w:val="00CE539B"/>
    <w:rsid w:val="00CE5BFA"/>
    <w:rsid w:val="00CE60F8"/>
    <w:rsid w:val="00CE62B3"/>
    <w:rsid w:val="00CE64EE"/>
    <w:rsid w:val="00CE6568"/>
    <w:rsid w:val="00CE7400"/>
    <w:rsid w:val="00CE789D"/>
    <w:rsid w:val="00CE791E"/>
    <w:rsid w:val="00CF00A8"/>
    <w:rsid w:val="00CF09FB"/>
    <w:rsid w:val="00CF0CBF"/>
    <w:rsid w:val="00CF1961"/>
    <w:rsid w:val="00CF26D8"/>
    <w:rsid w:val="00CF27FA"/>
    <w:rsid w:val="00CF4818"/>
    <w:rsid w:val="00CF4E31"/>
    <w:rsid w:val="00CF5E90"/>
    <w:rsid w:val="00CF5FFD"/>
    <w:rsid w:val="00CF776B"/>
    <w:rsid w:val="00CF7825"/>
    <w:rsid w:val="00CF7901"/>
    <w:rsid w:val="00CF7CC7"/>
    <w:rsid w:val="00CF7E94"/>
    <w:rsid w:val="00D00ECA"/>
    <w:rsid w:val="00D025AB"/>
    <w:rsid w:val="00D02947"/>
    <w:rsid w:val="00D02F98"/>
    <w:rsid w:val="00D030F1"/>
    <w:rsid w:val="00D03367"/>
    <w:rsid w:val="00D035EC"/>
    <w:rsid w:val="00D03DD0"/>
    <w:rsid w:val="00D03F7C"/>
    <w:rsid w:val="00D05329"/>
    <w:rsid w:val="00D05777"/>
    <w:rsid w:val="00D06CC1"/>
    <w:rsid w:val="00D07010"/>
    <w:rsid w:val="00D07AEB"/>
    <w:rsid w:val="00D07D8F"/>
    <w:rsid w:val="00D105BA"/>
    <w:rsid w:val="00D10D31"/>
    <w:rsid w:val="00D11B48"/>
    <w:rsid w:val="00D11D4C"/>
    <w:rsid w:val="00D12836"/>
    <w:rsid w:val="00D12971"/>
    <w:rsid w:val="00D12B86"/>
    <w:rsid w:val="00D12ECE"/>
    <w:rsid w:val="00D14DB8"/>
    <w:rsid w:val="00D164D0"/>
    <w:rsid w:val="00D16862"/>
    <w:rsid w:val="00D1713E"/>
    <w:rsid w:val="00D176E5"/>
    <w:rsid w:val="00D204AF"/>
    <w:rsid w:val="00D20A13"/>
    <w:rsid w:val="00D21C13"/>
    <w:rsid w:val="00D23FA5"/>
    <w:rsid w:val="00D2464E"/>
    <w:rsid w:val="00D2514E"/>
    <w:rsid w:val="00D26CF1"/>
    <w:rsid w:val="00D31682"/>
    <w:rsid w:val="00D31A2C"/>
    <w:rsid w:val="00D31FD9"/>
    <w:rsid w:val="00D321D3"/>
    <w:rsid w:val="00D32431"/>
    <w:rsid w:val="00D3259D"/>
    <w:rsid w:val="00D34684"/>
    <w:rsid w:val="00D3576C"/>
    <w:rsid w:val="00D35DD7"/>
    <w:rsid w:val="00D36040"/>
    <w:rsid w:val="00D3641A"/>
    <w:rsid w:val="00D36B7A"/>
    <w:rsid w:val="00D37ADC"/>
    <w:rsid w:val="00D402DE"/>
    <w:rsid w:val="00D4055E"/>
    <w:rsid w:val="00D4131B"/>
    <w:rsid w:val="00D421E1"/>
    <w:rsid w:val="00D42668"/>
    <w:rsid w:val="00D428C8"/>
    <w:rsid w:val="00D436A7"/>
    <w:rsid w:val="00D43AA2"/>
    <w:rsid w:val="00D43FAF"/>
    <w:rsid w:val="00D445A5"/>
    <w:rsid w:val="00D453A8"/>
    <w:rsid w:val="00D4648E"/>
    <w:rsid w:val="00D50028"/>
    <w:rsid w:val="00D52696"/>
    <w:rsid w:val="00D52CA8"/>
    <w:rsid w:val="00D569AB"/>
    <w:rsid w:val="00D57093"/>
    <w:rsid w:val="00D607D5"/>
    <w:rsid w:val="00D60888"/>
    <w:rsid w:val="00D60D6F"/>
    <w:rsid w:val="00D61422"/>
    <w:rsid w:val="00D61CAF"/>
    <w:rsid w:val="00D622DB"/>
    <w:rsid w:val="00D628AA"/>
    <w:rsid w:val="00D62A3C"/>
    <w:rsid w:val="00D63D19"/>
    <w:rsid w:val="00D64251"/>
    <w:rsid w:val="00D64D54"/>
    <w:rsid w:val="00D65710"/>
    <w:rsid w:val="00D659E6"/>
    <w:rsid w:val="00D65E5C"/>
    <w:rsid w:val="00D66E40"/>
    <w:rsid w:val="00D67842"/>
    <w:rsid w:val="00D7058A"/>
    <w:rsid w:val="00D71203"/>
    <w:rsid w:val="00D713DC"/>
    <w:rsid w:val="00D71A5D"/>
    <w:rsid w:val="00D74990"/>
    <w:rsid w:val="00D753CD"/>
    <w:rsid w:val="00D75BFA"/>
    <w:rsid w:val="00D75C76"/>
    <w:rsid w:val="00D769BE"/>
    <w:rsid w:val="00D76D11"/>
    <w:rsid w:val="00D76E48"/>
    <w:rsid w:val="00D80CBA"/>
    <w:rsid w:val="00D811A0"/>
    <w:rsid w:val="00D817C5"/>
    <w:rsid w:val="00D81B27"/>
    <w:rsid w:val="00D82176"/>
    <w:rsid w:val="00D824DF"/>
    <w:rsid w:val="00D828E3"/>
    <w:rsid w:val="00D83C84"/>
    <w:rsid w:val="00D845B4"/>
    <w:rsid w:val="00D84B45"/>
    <w:rsid w:val="00D84F08"/>
    <w:rsid w:val="00D852A2"/>
    <w:rsid w:val="00D85D90"/>
    <w:rsid w:val="00D86617"/>
    <w:rsid w:val="00D8676B"/>
    <w:rsid w:val="00D86C36"/>
    <w:rsid w:val="00D86D35"/>
    <w:rsid w:val="00D87114"/>
    <w:rsid w:val="00D87134"/>
    <w:rsid w:val="00D904D7"/>
    <w:rsid w:val="00D90664"/>
    <w:rsid w:val="00D90AEF"/>
    <w:rsid w:val="00D9128E"/>
    <w:rsid w:val="00D91E23"/>
    <w:rsid w:val="00D92038"/>
    <w:rsid w:val="00D92255"/>
    <w:rsid w:val="00D924BB"/>
    <w:rsid w:val="00D933FB"/>
    <w:rsid w:val="00D934E1"/>
    <w:rsid w:val="00D9368E"/>
    <w:rsid w:val="00D93C24"/>
    <w:rsid w:val="00D93F54"/>
    <w:rsid w:val="00D9424E"/>
    <w:rsid w:val="00D94E2D"/>
    <w:rsid w:val="00D96AF2"/>
    <w:rsid w:val="00D97B27"/>
    <w:rsid w:val="00DA03CB"/>
    <w:rsid w:val="00DA09A2"/>
    <w:rsid w:val="00DA0F8A"/>
    <w:rsid w:val="00DA2593"/>
    <w:rsid w:val="00DA25C2"/>
    <w:rsid w:val="00DA3FB0"/>
    <w:rsid w:val="00DA58DE"/>
    <w:rsid w:val="00DA5AE2"/>
    <w:rsid w:val="00DA600C"/>
    <w:rsid w:val="00DA6492"/>
    <w:rsid w:val="00DA72C6"/>
    <w:rsid w:val="00DA785D"/>
    <w:rsid w:val="00DB008E"/>
    <w:rsid w:val="00DB0962"/>
    <w:rsid w:val="00DB0A50"/>
    <w:rsid w:val="00DB0B31"/>
    <w:rsid w:val="00DB0C4A"/>
    <w:rsid w:val="00DB0DEE"/>
    <w:rsid w:val="00DB1779"/>
    <w:rsid w:val="00DB1CE6"/>
    <w:rsid w:val="00DB2308"/>
    <w:rsid w:val="00DB2B83"/>
    <w:rsid w:val="00DB2BBA"/>
    <w:rsid w:val="00DB407A"/>
    <w:rsid w:val="00DB463E"/>
    <w:rsid w:val="00DB5A03"/>
    <w:rsid w:val="00DB5ABE"/>
    <w:rsid w:val="00DB6804"/>
    <w:rsid w:val="00DB72D6"/>
    <w:rsid w:val="00DB77D0"/>
    <w:rsid w:val="00DB79A5"/>
    <w:rsid w:val="00DC087D"/>
    <w:rsid w:val="00DC16CB"/>
    <w:rsid w:val="00DC17AF"/>
    <w:rsid w:val="00DC1D65"/>
    <w:rsid w:val="00DC1DCE"/>
    <w:rsid w:val="00DC1EBE"/>
    <w:rsid w:val="00DC3730"/>
    <w:rsid w:val="00DC4246"/>
    <w:rsid w:val="00DC52DA"/>
    <w:rsid w:val="00DC54B1"/>
    <w:rsid w:val="00DC59D5"/>
    <w:rsid w:val="00DC6E9A"/>
    <w:rsid w:val="00DC7864"/>
    <w:rsid w:val="00DD05E7"/>
    <w:rsid w:val="00DD1AEC"/>
    <w:rsid w:val="00DD20F3"/>
    <w:rsid w:val="00DD2250"/>
    <w:rsid w:val="00DD25B1"/>
    <w:rsid w:val="00DD2BFA"/>
    <w:rsid w:val="00DD3906"/>
    <w:rsid w:val="00DD43D0"/>
    <w:rsid w:val="00DD51BC"/>
    <w:rsid w:val="00DD6D30"/>
    <w:rsid w:val="00DE06B1"/>
    <w:rsid w:val="00DE0848"/>
    <w:rsid w:val="00DE118E"/>
    <w:rsid w:val="00DE1D01"/>
    <w:rsid w:val="00DE1F3E"/>
    <w:rsid w:val="00DE229D"/>
    <w:rsid w:val="00DE2EC7"/>
    <w:rsid w:val="00DE38BD"/>
    <w:rsid w:val="00DE48B7"/>
    <w:rsid w:val="00DE51AE"/>
    <w:rsid w:val="00DE528B"/>
    <w:rsid w:val="00DE53AD"/>
    <w:rsid w:val="00DE5575"/>
    <w:rsid w:val="00DE5C72"/>
    <w:rsid w:val="00DE61FA"/>
    <w:rsid w:val="00DE6424"/>
    <w:rsid w:val="00DE708C"/>
    <w:rsid w:val="00DE726C"/>
    <w:rsid w:val="00DE74C1"/>
    <w:rsid w:val="00DE78A0"/>
    <w:rsid w:val="00DE7C48"/>
    <w:rsid w:val="00DE7D38"/>
    <w:rsid w:val="00DE7F9A"/>
    <w:rsid w:val="00DF0FE5"/>
    <w:rsid w:val="00DF203A"/>
    <w:rsid w:val="00DF24FE"/>
    <w:rsid w:val="00DF29F9"/>
    <w:rsid w:val="00DF308B"/>
    <w:rsid w:val="00DF3BCC"/>
    <w:rsid w:val="00DF4C75"/>
    <w:rsid w:val="00DF5085"/>
    <w:rsid w:val="00DF577D"/>
    <w:rsid w:val="00DF5CAA"/>
    <w:rsid w:val="00DF6798"/>
    <w:rsid w:val="00DF68CE"/>
    <w:rsid w:val="00E00C77"/>
    <w:rsid w:val="00E017D6"/>
    <w:rsid w:val="00E01F03"/>
    <w:rsid w:val="00E02558"/>
    <w:rsid w:val="00E02B9D"/>
    <w:rsid w:val="00E03A20"/>
    <w:rsid w:val="00E03B0D"/>
    <w:rsid w:val="00E03F08"/>
    <w:rsid w:val="00E0443D"/>
    <w:rsid w:val="00E04516"/>
    <w:rsid w:val="00E0792A"/>
    <w:rsid w:val="00E10D41"/>
    <w:rsid w:val="00E110F5"/>
    <w:rsid w:val="00E1143E"/>
    <w:rsid w:val="00E11835"/>
    <w:rsid w:val="00E12B45"/>
    <w:rsid w:val="00E13241"/>
    <w:rsid w:val="00E13652"/>
    <w:rsid w:val="00E147F9"/>
    <w:rsid w:val="00E154CD"/>
    <w:rsid w:val="00E15603"/>
    <w:rsid w:val="00E15E09"/>
    <w:rsid w:val="00E161A4"/>
    <w:rsid w:val="00E163C4"/>
    <w:rsid w:val="00E17B86"/>
    <w:rsid w:val="00E17EAC"/>
    <w:rsid w:val="00E20607"/>
    <w:rsid w:val="00E20D66"/>
    <w:rsid w:val="00E211BF"/>
    <w:rsid w:val="00E2154C"/>
    <w:rsid w:val="00E2183D"/>
    <w:rsid w:val="00E21D7A"/>
    <w:rsid w:val="00E21FE6"/>
    <w:rsid w:val="00E22237"/>
    <w:rsid w:val="00E22336"/>
    <w:rsid w:val="00E23657"/>
    <w:rsid w:val="00E24645"/>
    <w:rsid w:val="00E24CD3"/>
    <w:rsid w:val="00E251A9"/>
    <w:rsid w:val="00E25CEE"/>
    <w:rsid w:val="00E260C0"/>
    <w:rsid w:val="00E2626C"/>
    <w:rsid w:val="00E30505"/>
    <w:rsid w:val="00E31509"/>
    <w:rsid w:val="00E328FD"/>
    <w:rsid w:val="00E32EC8"/>
    <w:rsid w:val="00E33473"/>
    <w:rsid w:val="00E33623"/>
    <w:rsid w:val="00E3362B"/>
    <w:rsid w:val="00E34BDA"/>
    <w:rsid w:val="00E3602A"/>
    <w:rsid w:val="00E37129"/>
    <w:rsid w:val="00E37612"/>
    <w:rsid w:val="00E377EB"/>
    <w:rsid w:val="00E37BBE"/>
    <w:rsid w:val="00E37DFB"/>
    <w:rsid w:val="00E415FE"/>
    <w:rsid w:val="00E419F5"/>
    <w:rsid w:val="00E4213E"/>
    <w:rsid w:val="00E42383"/>
    <w:rsid w:val="00E4248F"/>
    <w:rsid w:val="00E4274A"/>
    <w:rsid w:val="00E4274E"/>
    <w:rsid w:val="00E42D9A"/>
    <w:rsid w:val="00E42EAC"/>
    <w:rsid w:val="00E43545"/>
    <w:rsid w:val="00E43683"/>
    <w:rsid w:val="00E43E5C"/>
    <w:rsid w:val="00E43EED"/>
    <w:rsid w:val="00E4588A"/>
    <w:rsid w:val="00E46504"/>
    <w:rsid w:val="00E46512"/>
    <w:rsid w:val="00E46F02"/>
    <w:rsid w:val="00E47902"/>
    <w:rsid w:val="00E50344"/>
    <w:rsid w:val="00E509DE"/>
    <w:rsid w:val="00E510A6"/>
    <w:rsid w:val="00E5180C"/>
    <w:rsid w:val="00E51D99"/>
    <w:rsid w:val="00E5286B"/>
    <w:rsid w:val="00E52CC0"/>
    <w:rsid w:val="00E53664"/>
    <w:rsid w:val="00E618B6"/>
    <w:rsid w:val="00E62666"/>
    <w:rsid w:val="00E62791"/>
    <w:rsid w:val="00E62FA9"/>
    <w:rsid w:val="00E64EA7"/>
    <w:rsid w:val="00E65517"/>
    <w:rsid w:val="00E657DD"/>
    <w:rsid w:val="00E6595E"/>
    <w:rsid w:val="00E663D9"/>
    <w:rsid w:val="00E66E75"/>
    <w:rsid w:val="00E671EF"/>
    <w:rsid w:val="00E67283"/>
    <w:rsid w:val="00E677AF"/>
    <w:rsid w:val="00E705A8"/>
    <w:rsid w:val="00E70F76"/>
    <w:rsid w:val="00E71283"/>
    <w:rsid w:val="00E71389"/>
    <w:rsid w:val="00E71F4B"/>
    <w:rsid w:val="00E72E61"/>
    <w:rsid w:val="00E7395B"/>
    <w:rsid w:val="00E73D13"/>
    <w:rsid w:val="00E7404F"/>
    <w:rsid w:val="00E74AFD"/>
    <w:rsid w:val="00E74B6E"/>
    <w:rsid w:val="00E74BFE"/>
    <w:rsid w:val="00E74EAD"/>
    <w:rsid w:val="00E75BB3"/>
    <w:rsid w:val="00E7605F"/>
    <w:rsid w:val="00E77000"/>
    <w:rsid w:val="00E77D1A"/>
    <w:rsid w:val="00E77EE0"/>
    <w:rsid w:val="00E807D0"/>
    <w:rsid w:val="00E8174B"/>
    <w:rsid w:val="00E82662"/>
    <w:rsid w:val="00E82B13"/>
    <w:rsid w:val="00E832B6"/>
    <w:rsid w:val="00E83735"/>
    <w:rsid w:val="00E83770"/>
    <w:rsid w:val="00E83A87"/>
    <w:rsid w:val="00E844F6"/>
    <w:rsid w:val="00E847E1"/>
    <w:rsid w:val="00E84EE5"/>
    <w:rsid w:val="00E853BB"/>
    <w:rsid w:val="00E86517"/>
    <w:rsid w:val="00E866CD"/>
    <w:rsid w:val="00E867B2"/>
    <w:rsid w:val="00E86DB2"/>
    <w:rsid w:val="00E8738C"/>
    <w:rsid w:val="00E900D3"/>
    <w:rsid w:val="00E90705"/>
    <w:rsid w:val="00E91597"/>
    <w:rsid w:val="00E91CC6"/>
    <w:rsid w:val="00E92104"/>
    <w:rsid w:val="00E92353"/>
    <w:rsid w:val="00E93959"/>
    <w:rsid w:val="00E94DC7"/>
    <w:rsid w:val="00E9518C"/>
    <w:rsid w:val="00E957F7"/>
    <w:rsid w:val="00E9696F"/>
    <w:rsid w:val="00E96AEE"/>
    <w:rsid w:val="00E96EA2"/>
    <w:rsid w:val="00E9753C"/>
    <w:rsid w:val="00E97BCB"/>
    <w:rsid w:val="00E97CEC"/>
    <w:rsid w:val="00E97DE6"/>
    <w:rsid w:val="00EA082F"/>
    <w:rsid w:val="00EA0E47"/>
    <w:rsid w:val="00EA1272"/>
    <w:rsid w:val="00EA131A"/>
    <w:rsid w:val="00EA14E2"/>
    <w:rsid w:val="00EA162D"/>
    <w:rsid w:val="00EA1717"/>
    <w:rsid w:val="00EA1A9A"/>
    <w:rsid w:val="00EA2E22"/>
    <w:rsid w:val="00EA2E63"/>
    <w:rsid w:val="00EA3C63"/>
    <w:rsid w:val="00EA42CC"/>
    <w:rsid w:val="00EA486C"/>
    <w:rsid w:val="00EA4966"/>
    <w:rsid w:val="00EA4B51"/>
    <w:rsid w:val="00EA4B77"/>
    <w:rsid w:val="00EA507E"/>
    <w:rsid w:val="00EA5CD4"/>
    <w:rsid w:val="00EA5F3C"/>
    <w:rsid w:val="00EA6944"/>
    <w:rsid w:val="00EA7847"/>
    <w:rsid w:val="00EB0704"/>
    <w:rsid w:val="00EB0D26"/>
    <w:rsid w:val="00EB2A35"/>
    <w:rsid w:val="00EB394C"/>
    <w:rsid w:val="00EB4081"/>
    <w:rsid w:val="00EB40CF"/>
    <w:rsid w:val="00EB474C"/>
    <w:rsid w:val="00EB4868"/>
    <w:rsid w:val="00EB52D3"/>
    <w:rsid w:val="00EB53CC"/>
    <w:rsid w:val="00EB54DD"/>
    <w:rsid w:val="00EB5BF3"/>
    <w:rsid w:val="00EB7A7B"/>
    <w:rsid w:val="00EB7DA6"/>
    <w:rsid w:val="00EC1797"/>
    <w:rsid w:val="00EC2C8B"/>
    <w:rsid w:val="00EC2E22"/>
    <w:rsid w:val="00EC4143"/>
    <w:rsid w:val="00EC5542"/>
    <w:rsid w:val="00EC6424"/>
    <w:rsid w:val="00EC700D"/>
    <w:rsid w:val="00EC7564"/>
    <w:rsid w:val="00EC7629"/>
    <w:rsid w:val="00ED10C8"/>
    <w:rsid w:val="00ED17D5"/>
    <w:rsid w:val="00ED1BE9"/>
    <w:rsid w:val="00ED300B"/>
    <w:rsid w:val="00ED3E2B"/>
    <w:rsid w:val="00ED41CF"/>
    <w:rsid w:val="00ED556B"/>
    <w:rsid w:val="00ED7119"/>
    <w:rsid w:val="00EE026C"/>
    <w:rsid w:val="00EE1072"/>
    <w:rsid w:val="00EE1D33"/>
    <w:rsid w:val="00EE3271"/>
    <w:rsid w:val="00EE32BB"/>
    <w:rsid w:val="00EE33C7"/>
    <w:rsid w:val="00EE351A"/>
    <w:rsid w:val="00EE43E2"/>
    <w:rsid w:val="00EE49A5"/>
    <w:rsid w:val="00EE5791"/>
    <w:rsid w:val="00EE579B"/>
    <w:rsid w:val="00EE6233"/>
    <w:rsid w:val="00EE66E8"/>
    <w:rsid w:val="00EE6C84"/>
    <w:rsid w:val="00EE701B"/>
    <w:rsid w:val="00EE72BE"/>
    <w:rsid w:val="00EE7417"/>
    <w:rsid w:val="00EE74F7"/>
    <w:rsid w:val="00EE7541"/>
    <w:rsid w:val="00EE770B"/>
    <w:rsid w:val="00EE7905"/>
    <w:rsid w:val="00EE7A81"/>
    <w:rsid w:val="00EE7E45"/>
    <w:rsid w:val="00EF0251"/>
    <w:rsid w:val="00EF1126"/>
    <w:rsid w:val="00EF1434"/>
    <w:rsid w:val="00EF21C0"/>
    <w:rsid w:val="00EF2571"/>
    <w:rsid w:val="00EF2F7D"/>
    <w:rsid w:val="00EF3332"/>
    <w:rsid w:val="00EF3447"/>
    <w:rsid w:val="00EF3972"/>
    <w:rsid w:val="00EF3F13"/>
    <w:rsid w:val="00EF443E"/>
    <w:rsid w:val="00EF4B27"/>
    <w:rsid w:val="00EF5E16"/>
    <w:rsid w:val="00EF6142"/>
    <w:rsid w:val="00EF6EF8"/>
    <w:rsid w:val="00EF728F"/>
    <w:rsid w:val="00EF7ED1"/>
    <w:rsid w:val="00F00070"/>
    <w:rsid w:val="00F0192F"/>
    <w:rsid w:val="00F02090"/>
    <w:rsid w:val="00F02661"/>
    <w:rsid w:val="00F03216"/>
    <w:rsid w:val="00F03885"/>
    <w:rsid w:val="00F03D4D"/>
    <w:rsid w:val="00F04257"/>
    <w:rsid w:val="00F052CD"/>
    <w:rsid w:val="00F052DB"/>
    <w:rsid w:val="00F05EC4"/>
    <w:rsid w:val="00F0688E"/>
    <w:rsid w:val="00F07C8F"/>
    <w:rsid w:val="00F07F48"/>
    <w:rsid w:val="00F10274"/>
    <w:rsid w:val="00F1047E"/>
    <w:rsid w:val="00F1128C"/>
    <w:rsid w:val="00F113E1"/>
    <w:rsid w:val="00F12296"/>
    <w:rsid w:val="00F12C44"/>
    <w:rsid w:val="00F130FF"/>
    <w:rsid w:val="00F142D3"/>
    <w:rsid w:val="00F143F9"/>
    <w:rsid w:val="00F15024"/>
    <w:rsid w:val="00F15AEC"/>
    <w:rsid w:val="00F165BF"/>
    <w:rsid w:val="00F171B0"/>
    <w:rsid w:val="00F171B2"/>
    <w:rsid w:val="00F1782E"/>
    <w:rsid w:val="00F17CFD"/>
    <w:rsid w:val="00F22312"/>
    <w:rsid w:val="00F23499"/>
    <w:rsid w:val="00F2355D"/>
    <w:rsid w:val="00F23823"/>
    <w:rsid w:val="00F241AD"/>
    <w:rsid w:val="00F251D1"/>
    <w:rsid w:val="00F25443"/>
    <w:rsid w:val="00F25E8D"/>
    <w:rsid w:val="00F2600E"/>
    <w:rsid w:val="00F26FA5"/>
    <w:rsid w:val="00F275B2"/>
    <w:rsid w:val="00F301A9"/>
    <w:rsid w:val="00F313A9"/>
    <w:rsid w:val="00F325A5"/>
    <w:rsid w:val="00F32F18"/>
    <w:rsid w:val="00F33AB2"/>
    <w:rsid w:val="00F34ED1"/>
    <w:rsid w:val="00F37802"/>
    <w:rsid w:val="00F37807"/>
    <w:rsid w:val="00F40406"/>
    <w:rsid w:val="00F408A9"/>
    <w:rsid w:val="00F408DE"/>
    <w:rsid w:val="00F40A14"/>
    <w:rsid w:val="00F4130B"/>
    <w:rsid w:val="00F4159E"/>
    <w:rsid w:val="00F418A2"/>
    <w:rsid w:val="00F41A54"/>
    <w:rsid w:val="00F42494"/>
    <w:rsid w:val="00F44567"/>
    <w:rsid w:val="00F446E7"/>
    <w:rsid w:val="00F44A60"/>
    <w:rsid w:val="00F4535C"/>
    <w:rsid w:val="00F45B54"/>
    <w:rsid w:val="00F45E0E"/>
    <w:rsid w:val="00F4652E"/>
    <w:rsid w:val="00F47CFB"/>
    <w:rsid w:val="00F503D8"/>
    <w:rsid w:val="00F51CED"/>
    <w:rsid w:val="00F52132"/>
    <w:rsid w:val="00F5293E"/>
    <w:rsid w:val="00F52C66"/>
    <w:rsid w:val="00F53B9C"/>
    <w:rsid w:val="00F545E3"/>
    <w:rsid w:val="00F54F74"/>
    <w:rsid w:val="00F550F8"/>
    <w:rsid w:val="00F555E6"/>
    <w:rsid w:val="00F561D0"/>
    <w:rsid w:val="00F56410"/>
    <w:rsid w:val="00F56757"/>
    <w:rsid w:val="00F5687E"/>
    <w:rsid w:val="00F56DD1"/>
    <w:rsid w:val="00F57414"/>
    <w:rsid w:val="00F602CB"/>
    <w:rsid w:val="00F618E7"/>
    <w:rsid w:val="00F61B78"/>
    <w:rsid w:val="00F62128"/>
    <w:rsid w:val="00F63572"/>
    <w:rsid w:val="00F64203"/>
    <w:rsid w:val="00F64623"/>
    <w:rsid w:val="00F65067"/>
    <w:rsid w:val="00F65698"/>
    <w:rsid w:val="00F666F4"/>
    <w:rsid w:val="00F667F4"/>
    <w:rsid w:val="00F7025F"/>
    <w:rsid w:val="00F71108"/>
    <w:rsid w:val="00F711AE"/>
    <w:rsid w:val="00F714EA"/>
    <w:rsid w:val="00F71632"/>
    <w:rsid w:val="00F72054"/>
    <w:rsid w:val="00F72A3A"/>
    <w:rsid w:val="00F74AB2"/>
    <w:rsid w:val="00F76F5A"/>
    <w:rsid w:val="00F77B63"/>
    <w:rsid w:val="00F77F44"/>
    <w:rsid w:val="00F81795"/>
    <w:rsid w:val="00F81B71"/>
    <w:rsid w:val="00F82B95"/>
    <w:rsid w:val="00F83862"/>
    <w:rsid w:val="00F83FA2"/>
    <w:rsid w:val="00F84BE5"/>
    <w:rsid w:val="00F85683"/>
    <w:rsid w:val="00F85865"/>
    <w:rsid w:val="00F8588E"/>
    <w:rsid w:val="00F85DE5"/>
    <w:rsid w:val="00F86012"/>
    <w:rsid w:val="00F8630F"/>
    <w:rsid w:val="00F8744D"/>
    <w:rsid w:val="00F900B9"/>
    <w:rsid w:val="00F91EDF"/>
    <w:rsid w:val="00F92262"/>
    <w:rsid w:val="00F924C8"/>
    <w:rsid w:val="00F93101"/>
    <w:rsid w:val="00F935BA"/>
    <w:rsid w:val="00F948EE"/>
    <w:rsid w:val="00F94A79"/>
    <w:rsid w:val="00F94CB2"/>
    <w:rsid w:val="00F95BFF"/>
    <w:rsid w:val="00FA002A"/>
    <w:rsid w:val="00FA030B"/>
    <w:rsid w:val="00FA3659"/>
    <w:rsid w:val="00FA3818"/>
    <w:rsid w:val="00FA45A4"/>
    <w:rsid w:val="00FA4AA7"/>
    <w:rsid w:val="00FA63CD"/>
    <w:rsid w:val="00FA6408"/>
    <w:rsid w:val="00FA666F"/>
    <w:rsid w:val="00FA6B6B"/>
    <w:rsid w:val="00FB0549"/>
    <w:rsid w:val="00FB06BD"/>
    <w:rsid w:val="00FB07F8"/>
    <w:rsid w:val="00FB1E25"/>
    <w:rsid w:val="00FB212C"/>
    <w:rsid w:val="00FB38FA"/>
    <w:rsid w:val="00FB3908"/>
    <w:rsid w:val="00FB43CD"/>
    <w:rsid w:val="00FB4574"/>
    <w:rsid w:val="00FB5247"/>
    <w:rsid w:val="00FB5F5B"/>
    <w:rsid w:val="00FB620B"/>
    <w:rsid w:val="00FB6369"/>
    <w:rsid w:val="00FB68AB"/>
    <w:rsid w:val="00FB6969"/>
    <w:rsid w:val="00FB7574"/>
    <w:rsid w:val="00FC06EB"/>
    <w:rsid w:val="00FC235F"/>
    <w:rsid w:val="00FC51AB"/>
    <w:rsid w:val="00FC5988"/>
    <w:rsid w:val="00FC69A9"/>
    <w:rsid w:val="00FC6AD0"/>
    <w:rsid w:val="00FC7030"/>
    <w:rsid w:val="00FD0450"/>
    <w:rsid w:val="00FD05CB"/>
    <w:rsid w:val="00FD0D43"/>
    <w:rsid w:val="00FD0F3D"/>
    <w:rsid w:val="00FD1940"/>
    <w:rsid w:val="00FD1CAC"/>
    <w:rsid w:val="00FD2A4F"/>
    <w:rsid w:val="00FD37C4"/>
    <w:rsid w:val="00FD3827"/>
    <w:rsid w:val="00FD4207"/>
    <w:rsid w:val="00FD496B"/>
    <w:rsid w:val="00FD63EF"/>
    <w:rsid w:val="00FD70C9"/>
    <w:rsid w:val="00FD72F0"/>
    <w:rsid w:val="00FD7B0D"/>
    <w:rsid w:val="00FE00C8"/>
    <w:rsid w:val="00FE0AF6"/>
    <w:rsid w:val="00FE2217"/>
    <w:rsid w:val="00FE3437"/>
    <w:rsid w:val="00FE3694"/>
    <w:rsid w:val="00FE39B9"/>
    <w:rsid w:val="00FE401C"/>
    <w:rsid w:val="00FE42F4"/>
    <w:rsid w:val="00FE444F"/>
    <w:rsid w:val="00FE468E"/>
    <w:rsid w:val="00FE4AA2"/>
    <w:rsid w:val="00FE4E8E"/>
    <w:rsid w:val="00FE508A"/>
    <w:rsid w:val="00FE5934"/>
    <w:rsid w:val="00FE5C7C"/>
    <w:rsid w:val="00FE5D87"/>
    <w:rsid w:val="00FE7732"/>
    <w:rsid w:val="00FF0110"/>
    <w:rsid w:val="00FF2603"/>
    <w:rsid w:val="00FF38A9"/>
    <w:rsid w:val="00FF3EA4"/>
    <w:rsid w:val="00FF4294"/>
    <w:rsid w:val="00FF4484"/>
    <w:rsid w:val="00FF51F2"/>
    <w:rsid w:val="00FF553C"/>
    <w:rsid w:val="00FF5D59"/>
    <w:rsid w:val="00FF62B2"/>
    <w:rsid w:val="00FF7108"/>
    <w:rsid w:val="00FF710E"/>
    <w:rsid w:val="00FF73F2"/>
    <w:rsid w:val="00FF74A5"/>
    <w:rsid w:val="00FF7A1A"/>
    <w:rsid w:val="00FF7AC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EFF7D"/>
  <w15:docId w15:val="{26ED35C1-9A9C-F54E-B070-1683DBF4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732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C0363"/>
    <w:pPr>
      <w:spacing w:after="100"/>
    </w:pPr>
  </w:style>
  <w:style w:type="paragraph" w:styleId="Header">
    <w:name w:val="header"/>
    <w:basedOn w:val="Normal"/>
    <w:link w:val="HeaderChar"/>
    <w:unhideWhenUsed/>
    <w:rsid w:val="00AD5EDD"/>
    <w:pPr>
      <w:tabs>
        <w:tab w:val="center" w:pos="4680"/>
        <w:tab w:val="right" w:pos="9360"/>
      </w:tabs>
      <w:spacing w:after="0"/>
    </w:pPr>
  </w:style>
  <w:style w:type="character" w:customStyle="1" w:styleId="HeaderChar">
    <w:name w:val="Header Char"/>
    <w:basedOn w:val="DefaultParagraphFont"/>
    <w:link w:val="Header"/>
    <w:rsid w:val="00AD5EDD"/>
  </w:style>
  <w:style w:type="paragraph" w:styleId="Footer">
    <w:name w:val="footer"/>
    <w:basedOn w:val="Normal"/>
    <w:link w:val="FooterChar"/>
    <w:unhideWhenUsed/>
    <w:rsid w:val="00AD5EDD"/>
    <w:pPr>
      <w:tabs>
        <w:tab w:val="center" w:pos="4680"/>
        <w:tab w:val="right" w:pos="9360"/>
      </w:tabs>
      <w:spacing w:after="0"/>
    </w:pPr>
  </w:style>
  <w:style w:type="character" w:customStyle="1" w:styleId="FooterChar">
    <w:name w:val="Footer Char"/>
    <w:basedOn w:val="DefaultParagraphFont"/>
    <w:link w:val="Footer"/>
    <w:rsid w:val="00AD5EDD"/>
  </w:style>
  <w:style w:type="paragraph" w:customStyle="1" w:styleId="EndNoteBibliographyTitle">
    <w:name w:val="EndNote Bibliography Title"/>
    <w:basedOn w:val="Normal"/>
    <w:link w:val="EndNoteBibliographyTitleChar"/>
    <w:rsid w:val="00A71D8E"/>
    <w:pPr>
      <w:spacing w:after="0"/>
      <w:jc w:val="center"/>
    </w:pPr>
    <w:rPr>
      <w:rFonts w:ascii="Academy Engraved LET" w:hAnsi="Academy Engraved LET"/>
    </w:rPr>
  </w:style>
  <w:style w:type="character" w:customStyle="1" w:styleId="EndNoteBibliographyTitleChar">
    <w:name w:val="EndNote Bibliography Title Char"/>
    <w:basedOn w:val="DefaultParagraphFont"/>
    <w:link w:val="EndNoteBibliographyTitle"/>
    <w:rsid w:val="00A71D8E"/>
    <w:rPr>
      <w:rFonts w:ascii="Academy Engraved LET" w:hAnsi="Academy Engraved LET"/>
    </w:rPr>
  </w:style>
  <w:style w:type="paragraph" w:customStyle="1" w:styleId="EndNoteBibliography">
    <w:name w:val="EndNote Bibliography"/>
    <w:basedOn w:val="Normal"/>
    <w:link w:val="EndNoteBibliographyChar"/>
    <w:rsid w:val="00A71D8E"/>
    <w:rPr>
      <w:rFonts w:ascii="Academy Engraved LET" w:hAnsi="Academy Engraved LET"/>
    </w:rPr>
  </w:style>
  <w:style w:type="character" w:customStyle="1" w:styleId="EndNoteBibliographyChar">
    <w:name w:val="EndNote Bibliography Char"/>
    <w:basedOn w:val="DefaultParagraphFont"/>
    <w:link w:val="EndNoteBibliography"/>
    <w:rsid w:val="00A71D8E"/>
    <w:rPr>
      <w:rFonts w:ascii="Academy Engraved LET" w:hAnsi="Academy Engraved LET"/>
    </w:rPr>
  </w:style>
  <w:style w:type="table" w:styleId="PlainTable3">
    <w:name w:val="Plain Table 3"/>
    <w:basedOn w:val="TableNormal"/>
    <w:rsid w:val="00EE1D33"/>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nhideWhenUsed/>
    <w:rsid w:val="002C37F2"/>
    <w:rPr>
      <w:sz w:val="16"/>
      <w:szCs w:val="16"/>
    </w:rPr>
  </w:style>
  <w:style w:type="paragraph" w:styleId="CommentText">
    <w:name w:val="annotation text"/>
    <w:basedOn w:val="Normal"/>
    <w:link w:val="CommentTextChar"/>
    <w:unhideWhenUsed/>
    <w:rsid w:val="002C37F2"/>
    <w:pPr>
      <w:spacing w:after="160"/>
    </w:pPr>
    <w:rPr>
      <w:rFonts w:ascii="Arial" w:hAnsi="Arial"/>
      <w:sz w:val="20"/>
      <w:szCs w:val="20"/>
    </w:rPr>
  </w:style>
  <w:style w:type="character" w:customStyle="1" w:styleId="CommentTextChar">
    <w:name w:val="Comment Text Char"/>
    <w:basedOn w:val="DefaultParagraphFont"/>
    <w:link w:val="CommentText"/>
    <w:rsid w:val="002C37F2"/>
    <w:rPr>
      <w:rFonts w:ascii="Arial" w:hAnsi="Arial"/>
      <w:sz w:val="20"/>
      <w:szCs w:val="20"/>
    </w:rPr>
  </w:style>
  <w:style w:type="table" w:styleId="PlainTable5">
    <w:name w:val="Plain Table 5"/>
    <w:basedOn w:val="TableNormal"/>
    <w:rsid w:val="00B84898"/>
    <w:pPr>
      <w:spacing w:after="0"/>
    </w:pPr>
    <w:rPr>
      <w:rFonts w:ascii="Arial" w:hAnsi="Arial"/>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A329F3"/>
    <w:rPr>
      <w:color w:val="605E5C"/>
      <w:shd w:val="clear" w:color="auto" w:fill="E1DFDD"/>
    </w:rPr>
  </w:style>
  <w:style w:type="paragraph" w:styleId="Revision">
    <w:name w:val="Revision"/>
    <w:hidden/>
    <w:semiHidden/>
    <w:rsid w:val="004C64EC"/>
    <w:pPr>
      <w:spacing w:after="0"/>
    </w:pPr>
  </w:style>
  <w:style w:type="paragraph" w:styleId="CommentSubject">
    <w:name w:val="annotation subject"/>
    <w:basedOn w:val="CommentText"/>
    <w:next w:val="CommentText"/>
    <w:link w:val="CommentSubjectChar"/>
    <w:semiHidden/>
    <w:unhideWhenUsed/>
    <w:rsid w:val="008A089F"/>
    <w:pPr>
      <w:spacing w:after="200"/>
    </w:pPr>
    <w:rPr>
      <w:rFonts w:asciiTheme="minorHAnsi" w:hAnsiTheme="minorHAnsi"/>
      <w:b/>
      <w:bCs/>
    </w:rPr>
  </w:style>
  <w:style w:type="character" w:customStyle="1" w:styleId="CommentSubjectChar">
    <w:name w:val="Comment Subject Char"/>
    <w:basedOn w:val="CommentTextChar"/>
    <w:link w:val="CommentSubject"/>
    <w:semiHidden/>
    <w:rsid w:val="008A089F"/>
    <w:rPr>
      <w:rFonts w:ascii="Arial" w:hAnsi="Arial"/>
      <w:b/>
      <w:bCs/>
      <w:sz w:val="20"/>
      <w:szCs w:val="20"/>
    </w:rPr>
  </w:style>
  <w:style w:type="paragraph" w:styleId="NormalWeb">
    <w:name w:val="Normal (Web)"/>
    <w:basedOn w:val="Normal"/>
    <w:uiPriority w:val="99"/>
    <w:unhideWhenUsed/>
    <w:rsid w:val="00522687"/>
    <w:pPr>
      <w:spacing w:before="100" w:beforeAutospacing="1" w:after="100" w:afterAutospacing="1"/>
    </w:pPr>
    <w:rPr>
      <w:rFonts w:ascii="Times New Roman" w:eastAsia="Times New Roman" w:hAnsi="Times New Roman" w:cs="Times New Roman"/>
      <w:lang w:val="en-ZA" w:eastAsia="en-GB"/>
    </w:rPr>
  </w:style>
  <w:style w:type="table" w:styleId="PlainTable4">
    <w:name w:val="Plain Table 4"/>
    <w:basedOn w:val="TableNormal"/>
    <w:uiPriority w:val="44"/>
    <w:rsid w:val="00636F6E"/>
    <w:pPr>
      <w:spacing w:after="0"/>
    </w:pPr>
    <w:rPr>
      <w:rFonts w:ascii="Arial" w:hAnsi="Arial"/>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944C74"/>
    <w:pPr>
      <w:spacing w:after="0"/>
    </w:pPr>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unhideWhenUsed/>
    <w:rsid w:val="00C77B9E"/>
    <w:rPr>
      <w:color w:val="954F72"/>
      <w:u w:val="single"/>
    </w:rPr>
  </w:style>
  <w:style w:type="paragraph" w:customStyle="1" w:styleId="msonormal0">
    <w:name w:val="msonormal"/>
    <w:basedOn w:val="Normal"/>
    <w:rsid w:val="00C77B9E"/>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6">
    <w:name w:val="font6"/>
    <w:basedOn w:val="Normal"/>
    <w:rsid w:val="00C77B9E"/>
    <w:pPr>
      <w:spacing w:before="100" w:beforeAutospacing="1" w:after="100" w:afterAutospacing="1"/>
    </w:pPr>
    <w:rPr>
      <w:rFonts w:ascii="Arial" w:eastAsia="Times New Roman" w:hAnsi="Arial" w:cs="Arial"/>
      <w:b/>
      <w:bCs/>
      <w:i/>
      <w:iCs/>
      <w:color w:val="000000"/>
      <w:sz w:val="16"/>
      <w:szCs w:val="16"/>
    </w:rPr>
  </w:style>
  <w:style w:type="paragraph" w:customStyle="1" w:styleId="font7">
    <w:name w:val="font7"/>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8">
    <w:name w:val="font8"/>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9">
    <w:name w:val="font9"/>
    <w:basedOn w:val="Normal"/>
    <w:rsid w:val="00C77B9E"/>
    <w:pPr>
      <w:spacing w:before="100" w:beforeAutospacing="1" w:after="100" w:afterAutospacing="1"/>
    </w:pPr>
    <w:rPr>
      <w:rFonts w:ascii="Calibri" w:eastAsia="Times New Roman" w:hAnsi="Calibri" w:cs="Calibri"/>
      <w:b/>
      <w:bCs/>
      <w:i/>
      <w:iCs/>
      <w:color w:val="000000"/>
      <w:sz w:val="16"/>
      <w:szCs w:val="16"/>
    </w:rPr>
  </w:style>
  <w:style w:type="paragraph" w:customStyle="1" w:styleId="font10">
    <w:name w:val="font10"/>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font11">
    <w:name w:val="font11"/>
    <w:basedOn w:val="Normal"/>
    <w:rsid w:val="00C77B9E"/>
    <w:pPr>
      <w:spacing w:before="100" w:beforeAutospacing="1" w:after="100" w:afterAutospacing="1"/>
    </w:pPr>
    <w:rPr>
      <w:rFonts w:ascii="Calibri" w:eastAsia="Times New Roman" w:hAnsi="Calibri" w:cs="Calibri"/>
      <w:b/>
      <w:bCs/>
      <w:color w:val="000000"/>
      <w:sz w:val="16"/>
      <w:szCs w:val="16"/>
    </w:rPr>
  </w:style>
  <w:style w:type="paragraph" w:customStyle="1" w:styleId="xl65">
    <w:name w:val="xl65"/>
    <w:basedOn w:val="Normal"/>
    <w:rsid w:val="00C77B9E"/>
    <w:pPr>
      <w:pBdr>
        <w:bottom w:val="single" w:sz="8" w:space="0" w:color="7F7F7F"/>
      </w:pBdr>
      <w:shd w:val="clear" w:color="000000" w:fill="FFFFFF"/>
      <w:spacing w:before="100" w:beforeAutospacing="1" w:after="100" w:afterAutospacing="1"/>
      <w:textAlignment w:val="center"/>
    </w:pPr>
    <w:rPr>
      <w:rFonts w:ascii="Times New Roman" w:eastAsia="Times New Roman" w:hAnsi="Times New Roman" w:cs="Times New Roman"/>
      <w:i/>
      <w:iCs/>
      <w:color w:val="000000"/>
      <w:sz w:val="16"/>
      <w:szCs w:val="16"/>
    </w:rPr>
  </w:style>
  <w:style w:type="paragraph" w:customStyle="1" w:styleId="xl66">
    <w:name w:val="xl66"/>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paragraph" w:customStyle="1" w:styleId="xl67">
    <w:name w:val="xl67"/>
    <w:basedOn w:val="Normal"/>
    <w:rsid w:val="00C77B9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6"/>
      <w:szCs w:val="16"/>
    </w:rPr>
  </w:style>
  <w:style w:type="paragraph" w:customStyle="1" w:styleId="xl68">
    <w:name w:val="xl68"/>
    <w:basedOn w:val="Normal"/>
    <w:rsid w:val="00C77B9E"/>
    <w:pPr>
      <w:shd w:val="clear" w:color="000000" w:fill="F2F2F2"/>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69">
    <w:name w:val="xl69"/>
    <w:basedOn w:val="Normal"/>
    <w:rsid w:val="00C77B9E"/>
    <w:pPr>
      <w:spacing w:before="100" w:beforeAutospacing="1" w:after="100" w:afterAutospacing="1"/>
      <w:textAlignment w:val="center"/>
    </w:pPr>
    <w:rPr>
      <w:rFonts w:ascii="Arial" w:eastAsia="Times New Roman" w:hAnsi="Arial" w:cs="Arial"/>
      <w:b/>
      <w:bCs/>
      <w:color w:val="000000"/>
      <w:sz w:val="16"/>
      <w:szCs w:val="16"/>
    </w:rPr>
  </w:style>
  <w:style w:type="paragraph" w:customStyle="1" w:styleId="xl70">
    <w:name w:val="xl70"/>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mbria" w:eastAsia="Times New Roman" w:hAnsi="Cambria" w:cs="Times New Roman"/>
      <w:sz w:val="16"/>
      <w:szCs w:val="16"/>
    </w:rPr>
  </w:style>
  <w:style w:type="paragraph" w:customStyle="1" w:styleId="xl71">
    <w:name w:val="xl71"/>
    <w:basedOn w:val="Normal"/>
    <w:rsid w:val="00C77B9E"/>
    <w:pPr>
      <w:shd w:val="clear" w:color="000000" w:fill="F2F2F2"/>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2">
    <w:name w:val="xl72"/>
    <w:basedOn w:val="Normal"/>
    <w:rsid w:val="00C77B9E"/>
    <w:pPr>
      <w:spacing w:before="100" w:beforeAutospacing="1" w:after="100" w:afterAutospacing="1"/>
      <w:ind w:firstLineChars="200" w:firstLine="200"/>
      <w:textAlignment w:val="center"/>
    </w:pPr>
    <w:rPr>
      <w:rFonts w:ascii="Arial" w:eastAsia="Times New Roman" w:hAnsi="Arial" w:cs="Arial"/>
      <w:color w:val="000000"/>
      <w:sz w:val="16"/>
      <w:szCs w:val="16"/>
    </w:rPr>
  </w:style>
  <w:style w:type="paragraph" w:customStyle="1" w:styleId="xl73">
    <w:name w:val="xl73"/>
    <w:basedOn w:val="Normal"/>
    <w:rsid w:val="00C77B9E"/>
    <w:pPr>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4">
    <w:name w:val="xl74"/>
    <w:basedOn w:val="Normal"/>
    <w:rsid w:val="00C77B9E"/>
    <w:pPr>
      <w:shd w:val="clear" w:color="000000" w:fill="F2F2F2"/>
      <w:spacing w:before="100" w:beforeAutospacing="1" w:after="100" w:afterAutospacing="1"/>
      <w:textAlignment w:val="center"/>
    </w:pPr>
    <w:rPr>
      <w:rFonts w:ascii="Times New Roman" w:eastAsia="Times New Roman" w:hAnsi="Times New Roman" w:cs="Times New Roman"/>
      <w:b/>
      <w:bCs/>
      <w:color w:val="000000"/>
      <w:sz w:val="16"/>
      <w:szCs w:val="16"/>
    </w:rPr>
  </w:style>
  <w:style w:type="paragraph" w:customStyle="1" w:styleId="xl75">
    <w:name w:val="xl75"/>
    <w:basedOn w:val="Normal"/>
    <w:rsid w:val="00C77B9E"/>
    <w:pPr>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6">
    <w:name w:val="xl76"/>
    <w:basedOn w:val="Normal"/>
    <w:rsid w:val="00C77B9E"/>
    <w:pPr>
      <w:shd w:val="clear" w:color="000000" w:fill="F2F2F2"/>
      <w:spacing w:before="100" w:beforeAutospacing="1" w:after="100" w:afterAutospacing="1"/>
      <w:ind w:firstLineChars="200" w:firstLine="200"/>
      <w:textAlignment w:val="center"/>
    </w:pPr>
    <w:rPr>
      <w:rFonts w:ascii="Times New Roman" w:eastAsia="Times New Roman" w:hAnsi="Times New Roman" w:cs="Times New Roman"/>
      <w:color w:val="000000"/>
      <w:sz w:val="16"/>
      <w:szCs w:val="16"/>
    </w:rPr>
  </w:style>
  <w:style w:type="paragraph" w:customStyle="1" w:styleId="xl77">
    <w:name w:val="xl77"/>
    <w:basedOn w:val="Normal"/>
    <w:rsid w:val="00C77B9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color w:val="000000"/>
      <w:sz w:val="16"/>
      <w:szCs w:val="16"/>
    </w:rPr>
  </w:style>
  <w:style w:type="table" w:customStyle="1" w:styleId="ListTable1Light1">
    <w:name w:val="List Table 1 Light1"/>
    <w:basedOn w:val="TableNormal"/>
    <w:next w:val="ListTable1Light"/>
    <w:uiPriority w:val="46"/>
    <w:rsid w:val="007329DA"/>
    <w:pPr>
      <w:spacing w:after="0"/>
    </w:pPr>
    <w:rPr>
      <w:sz w:val="22"/>
      <w:szCs w:val="22"/>
      <w:lang w:val="en-ZA"/>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51D9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51F4A"/>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87FD4"/>
    <w:pPr>
      <w:spacing w:after="0"/>
    </w:pPr>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E079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semiHidden/>
    <w:unhideWhenUsed/>
    <w:rsid w:val="00CD3EBD"/>
  </w:style>
  <w:style w:type="table" w:customStyle="1" w:styleId="PlainTable51">
    <w:name w:val="Plain Table 51"/>
    <w:basedOn w:val="TableNormal"/>
    <w:next w:val="PlainTable5"/>
    <w:rsid w:val="0089205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2">
    <w:name w:val="Plain Table 52"/>
    <w:basedOn w:val="TableNormal"/>
    <w:next w:val="PlainTable5"/>
    <w:rsid w:val="009D039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3">
    <w:name w:val="Plain Table 53"/>
    <w:basedOn w:val="TableNormal"/>
    <w:next w:val="PlainTable5"/>
    <w:rsid w:val="007653C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next w:val="PlainTable3"/>
    <w:rsid w:val="004C2B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gtfootnotemarks">
    <w:name w:val="gt_footnote_marks"/>
    <w:basedOn w:val="DefaultParagraphFont"/>
    <w:rsid w:val="007F577C"/>
  </w:style>
  <w:style w:type="table" w:styleId="TableGridLight">
    <w:name w:val="Grid Table Light"/>
    <w:basedOn w:val="TableNormal"/>
    <w:rsid w:val="00F83FA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f0">
    <w:name w:val="pf0"/>
    <w:basedOn w:val="Normal"/>
    <w:rsid w:val="006C6D8E"/>
    <w:pPr>
      <w:spacing w:before="100" w:beforeAutospacing="1" w:after="100" w:afterAutospacing="1"/>
    </w:pPr>
    <w:rPr>
      <w:rFonts w:ascii="Times New Roman" w:eastAsia="Times New Roman" w:hAnsi="Times New Roman" w:cs="Times New Roman"/>
      <w:lang w:val="en-ZA" w:eastAsia="en-ZA"/>
    </w:rPr>
  </w:style>
  <w:style w:type="character" w:customStyle="1" w:styleId="cf01">
    <w:name w:val="cf01"/>
    <w:basedOn w:val="DefaultParagraphFont"/>
    <w:rsid w:val="006C6D8E"/>
    <w:rPr>
      <w:rFonts w:ascii="Segoe UI" w:hAnsi="Segoe UI" w:cs="Segoe UI" w:hint="default"/>
      <w:sz w:val="18"/>
      <w:szCs w:val="18"/>
    </w:rPr>
  </w:style>
  <w:style w:type="character" w:customStyle="1" w:styleId="cf11">
    <w:name w:val="cf11"/>
    <w:basedOn w:val="DefaultParagraphFont"/>
    <w:rsid w:val="006C6D8E"/>
    <w:rPr>
      <w:rFonts w:ascii="Segoe UI" w:hAnsi="Segoe UI" w:cs="Segoe UI" w:hint="default"/>
      <w:sz w:val="18"/>
      <w:szCs w:val="18"/>
      <w:vertAlign w:val="superscript"/>
    </w:rPr>
  </w:style>
  <w:style w:type="paragraph" w:styleId="ListBullet">
    <w:name w:val="List Bullet"/>
    <w:basedOn w:val="Normal"/>
    <w:unhideWhenUsed/>
    <w:rsid w:val="003B1C70"/>
    <w:pPr>
      <w:numPr>
        <w:numId w:val="9"/>
      </w:numPr>
      <w:contextualSpacing/>
    </w:pPr>
  </w:style>
  <w:style w:type="paragraph" w:styleId="ListParagraph">
    <w:name w:val="List Paragraph"/>
    <w:basedOn w:val="Normal"/>
    <w:rsid w:val="0072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71514">
      <w:bodyDiv w:val="1"/>
      <w:marLeft w:val="0"/>
      <w:marRight w:val="0"/>
      <w:marTop w:val="0"/>
      <w:marBottom w:val="0"/>
      <w:divBdr>
        <w:top w:val="none" w:sz="0" w:space="0" w:color="auto"/>
        <w:left w:val="none" w:sz="0" w:space="0" w:color="auto"/>
        <w:bottom w:val="none" w:sz="0" w:space="0" w:color="auto"/>
        <w:right w:val="none" w:sz="0" w:space="0" w:color="auto"/>
      </w:divBdr>
    </w:div>
    <w:div w:id="207684840">
      <w:bodyDiv w:val="1"/>
      <w:marLeft w:val="0"/>
      <w:marRight w:val="0"/>
      <w:marTop w:val="0"/>
      <w:marBottom w:val="0"/>
      <w:divBdr>
        <w:top w:val="none" w:sz="0" w:space="0" w:color="auto"/>
        <w:left w:val="none" w:sz="0" w:space="0" w:color="auto"/>
        <w:bottom w:val="none" w:sz="0" w:space="0" w:color="auto"/>
        <w:right w:val="none" w:sz="0" w:space="0" w:color="auto"/>
      </w:divBdr>
    </w:div>
    <w:div w:id="305739838">
      <w:bodyDiv w:val="1"/>
      <w:marLeft w:val="0"/>
      <w:marRight w:val="0"/>
      <w:marTop w:val="0"/>
      <w:marBottom w:val="0"/>
      <w:divBdr>
        <w:top w:val="none" w:sz="0" w:space="0" w:color="auto"/>
        <w:left w:val="none" w:sz="0" w:space="0" w:color="auto"/>
        <w:bottom w:val="none" w:sz="0" w:space="0" w:color="auto"/>
        <w:right w:val="none" w:sz="0" w:space="0" w:color="auto"/>
      </w:divBdr>
    </w:div>
    <w:div w:id="316692500">
      <w:bodyDiv w:val="1"/>
      <w:marLeft w:val="0"/>
      <w:marRight w:val="0"/>
      <w:marTop w:val="0"/>
      <w:marBottom w:val="0"/>
      <w:divBdr>
        <w:top w:val="none" w:sz="0" w:space="0" w:color="auto"/>
        <w:left w:val="none" w:sz="0" w:space="0" w:color="auto"/>
        <w:bottom w:val="none" w:sz="0" w:space="0" w:color="auto"/>
        <w:right w:val="none" w:sz="0" w:space="0" w:color="auto"/>
      </w:divBdr>
    </w:div>
    <w:div w:id="318464822">
      <w:bodyDiv w:val="1"/>
      <w:marLeft w:val="0"/>
      <w:marRight w:val="0"/>
      <w:marTop w:val="0"/>
      <w:marBottom w:val="0"/>
      <w:divBdr>
        <w:top w:val="none" w:sz="0" w:space="0" w:color="auto"/>
        <w:left w:val="none" w:sz="0" w:space="0" w:color="auto"/>
        <w:bottom w:val="none" w:sz="0" w:space="0" w:color="auto"/>
        <w:right w:val="none" w:sz="0" w:space="0" w:color="auto"/>
      </w:divBdr>
      <w:divsChild>
        <w:div w:id="720446527">
          <w:marLeft w:val="0"/>
          <w:marRight w:val="0"/>
          <w:marTop w:val="0"/>
          <w:marBottom w:val="0"/>
          <w:divBdr>
            <w:top w:val="none" w:sz="0" w:space="0" w:color="auto"/>
            <w:left w:val="none" w:sz="0" w:space="0" w:color="auto"/>
            <w:bottom w:val="none" w:sz="0" w:space="0" w:color="auto"/>
            <w:right w:val="none" w:sz="0" w:space="0" w:color="auto"/>
          </w:divBdr>
          <w:divsChild>
            <w:div w:id="56979635">
              <w:marLeft w:val="0"/>
              <w:marRight w:val="0"/>
              <w:marTop w:val="0"/>
              <w:marBottom w:val="0"/>
              <w:divBdr>
                <w:top w:val="none" w:sz="0" w:space="0" w:color="auto"/>
                <w:left w:val="none" w:sz="0" w:space="0" w:color="auto"/>
                <w:bottom w:val="none" w:sz="0" w:space="0" w:color="auto"/>
                <w:right w:val="none" w:sz="0" w:space="0" w:color="auto"/>
              </w:divBdr>
              <w:divsChild>
                <w:div w:id="3483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444">
      <w:bodyDiv w:val="1"/>
      <w:marLeft w:val="0"/>
      <w:marRight w:val="0"/>
      <w:marTop w:val="0"/>
      <w:marBottom w:val="0"/>
      <w:divBdr>
        <w:top w:val="none" w:sz="0" w:space="0" w:color="auto"/>
        <w:left w:val="none" w:sz="0" w:space="0" w:color="auto"/>
        <w:bottom w:val="none" w:sz="0" w:space="0" w:color="auto"/>
        <w:right w:val="none" w:sz="0" w:space="0" w:color="auto"/>
      </w:divBdr>
    </w:div>
    <w:div w:id="489175942">
      <w:bodyDiv w:val="1"/>
      <w:marLeft w:val="0"/>
      <w:marRight w:val="0"/>
      <w:marTop w:val="0"/>
      <w:marBottom w:val="0"/>
      <w:divBdr>
        <w:top w:val="none" w:sz="0" w:space="0" w:color="auto"/>
        <w:left w:val="none" w:sz="0" w:space="0" w:color="auto"/>
        <w:bottom w:val="none" w:sz="0" w:space="0" w:color="auto"/>
        <w:right w:val="none" w:sz="0" w:space="0" w:color="auto"/>
      </w:divBdr>
    </w:div>
    <w:div w:id="494031671">
      <w:bodyDiv w:val="1"/>
      <w:marLeft w:val="0"/>
      <w:marRight w:val="0"/>
      <w:marTop w:val="0"/>
      <w:marBottom w:val="0"/>
      <w:divBdr>
        <w:top w:val="none" w:sz="0" w:space="0" w:color="auto"/>
        <w:left w:val="none" w:sz="0" w:space="0" w:color="auto"/>
        <w:bottom w:val="none" w:sz="0" w:space="0" w:color="auto"/>
        <w:right w:val="none" w:sz="0" w:space="0" w:color="auto"/>
      </w:divBdr>
    </w:div>
    <w:div w:id="533883209">
      <w:bodyDiv w:val="1"/>
      <w:marLeft w:val="0"/>
      <w:marRight w:val="0"/>
      <w:marTop w:val="0"/>
      <w:marBottom w:val="0"/>
      <w:divBdr>
        <w:top w:val="none" w:sz="0" w:space="0" w:color="auto"/>
        <w:left w:val="none" w:sz="0" w:space="0" w:color="auto"/>
        <w:bottom w:val="none" w:sz="0" w:space="0" w:color="auto"/>
        <w:right w:val="none" w:sz="0" w:space="0" w:color="auto"/>
      </w:divBdr>
    </w:div>
    <w:div w:id="558638056">
      <w:bodyDiv w:val="1"/>
      <w:marLeft w:val="0"/>
      <w:marRight w:val="0"/>
      <w:marTop w:val="0"/>
      <w:marBottom w:val="0"/>
      <w:divBdr>
        <w:top w:val="none" w:sz="0" w:space="0" w:color="auto"/>
        <w:left w:val="none" w:sz="0" w:space="0" w:color="auto"/>
        <w:bottom w:val="none" w:sz="0" w:space="0" w:color="auto"/>
        <w:right w:val="none" w:sz="0" w:space="0" w:color="auto"/>
      </w:divBdr>
      <w:divsChild>
        <w:div w:id="670181079">
          <w:marLeft w:val="0"/>
          <w:marRight w:val="0"/>
          <w:marTop w:val="0"/>
          <w:marBottom w:val="0"/>
          <w:divBdr>
            <w:top w:val="none" w:sz="0" w:space="0" w:color="auto"/>
            <w:left w:val="none" w:sz="0" w:space="0" w:color="auto"/>
            <w:bottom w:val="none" w:sz="0" w:space="0" w:color="auto"/>
            <w:right w:val="none" w:sz="0" w:space="0" w:color="auto"/>
          </w:divBdr>
          <w:divsChild>
            <w:div w:id="1409184330">
              <w:marLeft w:val="0"/>
              <w:marRight w:val="0"/>
              <w:marTop w:val="0"/>
              <w:marBottom w:val="0"/>
              <w:divBdr>
                <w:top w:val="none" w:sz="0" w:space="0" w:color="auto"/>
                <w:left w:val="none" w:sz="0" w:space="0" w:color="auto"/>
                <w:bottom w:val="none" w:sz="0" w:space="0" w:color="auto"/>
                <w:right w:val="none" w:sz="0" w:space="0" w:color="auto"/>
              </w:divBdr>
              <w:divsChild>
                <w:div w:id="18598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5694">
      <w:bodyDiv w:val="1"/>
      <w:marLeft w:val="0"/>
      <w:marRight w:val="0"/>
      <w:marTop w:val="0"/>
      <w:marBottom w:val="0"/>
      <w:divBdr>
        <w:top w:val="none" w:sz="0" w:space="0" w:color="auto"/>
        <w:left w:val="none" w:sz="0" w:space="0" w:color="auto"/>
        <w:bottom w:val="none" w:sz="0" w:space="0" w:color="auto"/>
        <w:right w:val="none" w:sz="0" w:space="0" w:color="auto"/>
      </w:divBdr>
      <w:divsChild>
        <w:div w:id="87697655">
          <w:marLeft w:val="0"/>
          <w:marRight w:val="0"/>
          <w:marTop w:val="0"/>
          <w:marBottom w:val="0"/>
          <w:divBdr>
            <w:top w:val="none" w:sz="0" w:space="0" w:color="auto"/>
            <w:left w:val="none" w:sz="0" w:space="0" w:color="auto"/>
            <w:bottom w:val="none" w:sz="0" w:space="0" w:color="auto"/>
            <w:right w:val="none" w:sz="0" w:space="0" w:color="auto"/>
          </w:divBdr>
          <w:divsChild>
            <w:div w:id="1088964086">
              <w:marLeft w:val="0"/>
              <w:marRight w:val="0"/>
              <w:marTop w:val="0"/>
              <w:marBottom w:val="0"/>
              <w:divBdr>
                <w:top w:val="none" w:sz="0" w:space="0" w:color="auto"/>
                <w:left w:val="none" w:sz="0" w:space="0" w:color="auto"/>
                <w:bottom w:val="none" w:sz="0" w:space="0" w:color="auto"/>
                <w:right w:val="none" w:sz="0" w:space="0" w:color="auto"/>
              </w:divBdr>
              <w:divsChild>
                <w:div w:id="785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1800">
      <w:bodyDiv w:val="1"/>
      <w:marLeft w:val="0"/>
      <w:marRight w:val="0"/>
      <w:marTop w:val="0"/>
      <w:marBottom w:val="0"/>
      <w:divBdr>
        <w:top w:val="none" w:sz="0" w:space="0" w:color="auto"/>
        <w:left w:val="none" w:sz="0" w:space="0" w:color="auto"/>
        <w:bottom w:val="none" w:sz="0" w:space="0" w:color="auto"/>
        <w:right w:val="none" w:sz="0" w:space="0" w:color="auto"/>
      </w:divBdr>
    </w:div>
    <w:div w:id="1015349984">
      <w:bodyDiv w:val="1"/>
      <w:marLeft w:val="0"/>
      <w:marRight w:val="0"/>
      <w:marTop w:val="0"/>
      <w:marBottom w:val="0"/>
      <w:divBdr>
        <w:top w:val="none" w:sz="0" w:space="0" w:color="auto"/>
        <w:left w:val="none" w:sz="0" w:space="0" w:color="auto"/>
        <w:bottom w:val="none" w:sz="0" w:space="0" w:color="auto"/>
        <w:right w:val="none" w:sz="0" w:space="0" w:color="auto"/>
      </w:divBdr>
    </w:div>
    <w:div w:id="1019425911">
      <w:bodyDiv w:val="1"/>
      <w:marLeft w:val="0"/>
      <w:marRight w:val="0"/>
      <w:marTop w:val="0"/>
      <w:marBottom w:val="0"/>
      <w:divBdr>
        <w:top w:val="none" w:sz="0" w:space="0" w:color="auto"/>
        <w:left w:val="none" w:sz="0" w:space="0" w:color="auto"/>
        <w:bottom w:val="none" w:sz="0" w:space="0" w:color="auto"/>
        <w:right w:val="none" w:sz="0" w:space="0" w:color="auto"/>
      </w:divBdr>
    </w:div>
    <w:div w:id="1402829234">
      <w:bodyDiv w:val="1"/>
      <w:marLeft w:val="0"/>
      <w:marRight w:val="0"/>
      <w:marTop w:val="0"/>
      <w:marBottom w:val="0"/>
      <w:divBdr>
        <w:top w:val="none" w:sz="0" w:space="0" w:color="auto"/>
        <w:left w:val="none" w:sz="0" w:space="0" w:color="auto"/>
        <w:bottom w:val="none" w:sz="0" w:space="0" w:color="auto"/>
        <w:right w:val="none" w:sz="0" w:space="0" w:color="auto"/>
      </w:divBdr>
    </w:div>
    <w:div w:id="1430082805">
      <w:bodyDiv w:val="1"/>
      <w:marLeft w:val="0"/>
      <w:marRight w:val="0"/>
      <w:marTop w:val="0"/>
      <w:marBottom w:val="0"/>
      <w:divBdr>
        <w:top w:val="none" w:sz="0" w:space="0" w:color="auto"/>
        <w:left w:val="none" w:sz="0" w:space="0" w:color="auto"/>
        <w:bottom w:val="none" w:sz="0" w:space="0" w:color="auto"/>
        <w:right w:val="none" w:sz="0" w:space="0" w:color="auto"/>
      </w:divBdr>
    </w:div>
    <w:div w:id="1445538282">
      <w:bodyDiv w:val="1"/>
      <w:marLeft w:val="0"/>
      <w:marRight w:val="0"/>
      <w:marTop w:val="0"/>
      <w:marBottom w:val="0"/>
      <w:divBdr>
        <w:top w:val="none" w:sz="0" w:space="0" w:color="auto"/>
        <w:left w:val="none" w:sz="0" w:space="0" w:color="auto"/>
        <w:bottom w:val="none" w:sz="0" w:space="0" w:color="auto"/>
        <w:right w:val="none" w:sz="0" w:space="0" w:color="auto"/>
      </w:divBdr>
    </w:div>
    <w:div w:id="1470437563">
      <w:bodyDiv w:val="1"/>
      <w:marLeft w:val="0"/>
      <w:marRight w:val="0"/>
      <w:marTop w:val="0"/>
      <w:marBottom w:val="0"/>
      <w:divBdr>
        <w:top w:val="none" w:sz="0" w:space="0" w:color="auto"/>
        <w:left w:val="none" w:sz="0" w:space="0" w:color="auto"/>
        <w:bottom w:val="none" w:sz="0" w:space="0" w:color="auto"/>
        <w:right w:val="none" w:sz="0" w:space="0" w:color="auto"/>
      </w:divBdr>
    </w:div>
    <w:div w:id="1697998666">
      <w:bodyDiv w:val="1"/>
      <w:marLeft w:val="0"/>
      <w:marRight w:val="0"/>
      <w:marTop w:val="0"/>
      <w:marBottom w:val="0"/>
      <w:divBdr>
        <w:top w:val="none" w:sz="0" w:space="0" w:color="auto"/>
        <w:left w:val="none" w:sz="0" w:space="0" w:color="auto"/>
        <w:bottom w:val="none" w:sz="0" w:space="0" w:color="auto"/>
        <w:right w:val="none" w:sz="0" w:space="0" w:color="auto"/>
      </w:divBdr>
      <w:divsChild>
        <w:div w:id="539786698">
          <w:marLeft w:val="0"/>
          <w:marRight w:val="0"/>
          <w:marTop w:val="0"/>
          <w:marBottom w:val="0"/>
          <w:divBdr>
            <w:top w:val="none" w:sz="0" w:space="0" w:color="auto"/>
            <w:left w:val="none" w:sz="0" w:space="0" w:color="auto"/>
            <w:bottom w:val="none" w:sz="0" w:space="0" w:color="auto"/>
            <w:right w:val="none" w:sz="0" w:space="0" w:color="auto"/>
          </w:divBdr>
          <w:divsChild>
            <w:div w:id="150684914">
              <w:marLeft w:val="0"/>
              <w:marRight w:val="0"/>
              <w:marTop w:val="0"/>
              <w:marBottom w:val="0"/>
              <w:divBdr>
                <w:top w:val="none" w:sz="0" w:space="0" w:color="auto"/>
                <w:left w:val="none" w:sz="0" w:space="0" w:color="auto"/>
                <w:bottom w:val="none" w:sz="0" w:space="0" w:color="auto"/>
                <w:right w:val="none" w:sz="0" w:space="0" w:color="auto"/>
              </w:divBdr>
              <w:divsChild>
                <w:div w:id="317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751">
      <w:bodyDiv w:val="1"/>
      <w:marLeft w:val="0"/>
      <w:marRight w:val="0"/>
      <w:marTop w:val="0"/>
      <w:marBottom w:val="0"/>
      <w:divBdr>
        <w:top w:val="none" w:sz="0" w:space="0" w:color="auto"/>
        <w:left w:val="none" w:sz="0" w:space="0" w:color="auto"/>
        <w:bottom w:val="none" w:sz="0" w:space="0" w:color="auto"/>
        <w:right w:val="none" w:sz="0" w:space="0" w:color="auto"/>
      </w:divBdr>
    </w:div>
    <w:div w:id="1830903023">
      <w:bodyDiv w:val="1"/>
      <w:marLeft w:val="0"/>
      <w:marRight w:val="0"/>
      <w:marTop w:val="0"/>
      <w:marBottom w:val="0"/>
      <w:divBdr>
        <w:top w:val="none" w:sz="0" w:space="0" w:color="auto"/>
        <w:left w:val="none" w:sz="0" w:space="0" w:color="auto"/>
        <w:bottom w:val="none" w:sz="0" w:space="0" w:color="auto"/>
        <w:right w:val="none" w:sz="0" w:space="0" w:color="auto"/>
      </w:divBdr>
    </w:div>
    <w:div w:id="1960528303">
      <w:bodyDiv w:val="1"/>
      <w:marLeft w:val="0"/>
      <w:marRight w:val="0"/>
      <w:marTop w:val="0"/>
      <w:marBottom w:val="0"/>
      <w:divBdr>
        <w:top w:val="none" w:sz="0" w:space="0" w:color="auto"/>
        <w:left w:val="none" w:sz="0" w:space="0" w:color="auto"/>
        <w:bottom w:val="none" w:sz="0" w:space="0" w:color="auto"/>
        <w:right w:val="none" w:sz="0" w:space="0" w:color="auto"/>
      </w:divBdr>
    </w:div>
    <w:div w:id="2078236184">
      <w:bodyDiv w:val="1"/>
      <w:marLeft w:val="0"/>
      <w:marRight w:val="0"/>
      <w:marTop w:val="0"/>
      <w:marBottom w:val="0"/>
      <w:divBdr>
        <w:top w:val="none" w:sz="0" w:space="0" w:color="auto"/>
        <w:left w:val="none" w:sz="0" w:space="0" w:color="auto"/>
        <w:bottom w:val="none" w:sz="0" w:space="0" w:color="auto"/>
        <w:right w:val="none" w:sz="0" w:space="0" w:color="auto"/>
      </w:divBdr>
    </w:div>
    <w:div w:id="209650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fokengtrp@ufs.ac.za"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Version="6">
  <b:Source>
    <b:Tag>Placeholder4</b:Tag>
    <b:SourceType>Book</b:SourceType>
    <b:Guid>{082F46D6-0C32-3F41-9A7A-13DDBC32E44F}</b:Guid>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636870-dbf1-40b4-a856-d0f4e9d0f5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A531F5920D9D4EB263C8D969142F4C" ma:contentTypeVersion="11" ma:contentTypeDescription="Create a new document." ma:contentTypeScope="" ma:versionID="b0f400fa4e03b75f5795da3dff20582e">
  <xsd:schema xmlns:xsd="http://www.w3.org/2001/XMLSchema" xmlns:xs="http://www.w3.org/2001/XMLSchema" xmlns:p="http://schemas.microsoft.com/office/2006/metadata/properties" xmlns:ns3="eb636870-dbf1-40b4-a856-d0f4e9d0f510" targetNamespace="http://schemas.microsoft.com/office/2006/metadata/properties" ma:root="true" ma:fieldsID="7de40128ebf894a8c0c1e6e6a2ad64e8" ns3:_="">
    <xsd:import namespace="eb636870-dbf1-40b4-a856-d0f4e9d0f5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6870-dbf1-40b4-a856-d0f4e9d0f51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73E3C4-4EC6-C140-866A-0FFC8D150A52}">
  <ds:schemaRefs>
    <ds:schemaRef ds:uri="http://schemas.openxmlformats.org/officeDocument/2006/bibliography"/>
  </ds:schemaRefs>
</ds:datastoreItem>
</file>

<file path=customXml/itemProps2.xml><?xml version="1.0" encoding="utf-8"?>
<ds:datastoreItem xmlns:ds="http://schemas.openxmlformats.org/officeDocument/2006/customXml" ds:itemID="{C20A7632-5B6F-49B9-94CB-6E427257EE6E}">
  <ds:schemaRefs>
    <ds:schemaRef ds:uri="http://schemas.microsoft.com/sharepoint/v3/contenttype/forms"/>
  </ds:schemaRefs>
</ds:datastoreItem>
</file>

<file path=customXml/itemProps3.xml><?xml version="1.0" encoding="utf-8"?>
<ds:datastoreItem xmlns:ds="http://schemas.openxmlformats.org/officeDocument/2006/customXml" ds:itemID="{CF7B3749-3ECB-4490-8215-E01CE157CBC0}">
  <ds:schemaRefs>
    <ds:schemaRef ds:uri="http://schemas.microsoft.com/office/2006/metadata/properties"/>
    <ds:schemaRef ds:uri="http://schemas.microsoft.com/office/infopath/2007/PartnerControls"/>
    <ds:schemaRef ds:uri="eb636870-dbf1-40b4-a856-d0f4e9d0f510"/>
  </ds:schemaRefs>
</ds:datastoreItem>
</file>

<file path=customXml/itemProps4.xml><?xml version="1.0" encoding="utf-8"?>
<ds:datastoreItem xmlns:ds="http://schemas.openxmlformats.org/officeDocument/2006/customXml" ds:itemID="{E43DD282-2570-4522-BC71-AD179A0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6870-dbf1-40b4-a856-d0f4e9d0f5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8637</Words>
  <Characters>61413</Characters>
  <Application>Microsoft Office Word</Application>
  <DocSecurity>0</DocSecurity>
  <Lines>6823</Lines>
  <Paragraphs>3502</Paragraphs>
  <ScaleCrop>false</ScaleCrop>
  <HeadingPairs>
    <vt:vector size="2" baseType="variant">
      <vt:variant>
        <vt:lpstr>Title</vt:lpstr>
      </vt:variant>
      <vt:variant>
        <vt:i4>1</vt:i4>
      </vt:variant>
    </vt:vector>
  </HeadingPairs>
  <TitlesOfParts>
    <vt:vector size="1" baseType="lpstr">
      <vt:lpstr>Adddison’s disease associated with advanced HIV may explain the high mortality</vt:lpstr>
    </vt:vector>
  </TitlesOfParts>
  <Company>University of the Free State</Company>
  <LinksUpToDate>false</LinksUpToDate>
  <CharactersWithSpaces>66548</CharactersWithSpaces>
  <SharedDoc>false</SharedDoc>
  <HLinks>
    <vt:vector size="6" baseType="variant">
      <vt:variant>
        <vt:i4>4194347</vt:i4>
      </vt:variant>
      <vt:variant>
        <vt:i4>0</vt:i4>
      </vt:variant>
      <vt:variant>
        <vt:i4>0</vt:i4>
      </vt:variant>
      <vt:variant>
        <vt:i4>5</vt:i4>
      </vt:variant>
      <vt:variant>
        <vt:lpwstr>mailto:mofokengtrp@ufs.ac.za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Adddison’s disease associated with advanced HIV may explain the high mortality</dc:title>
  <dc:subject/>
  <dc:creator>Microsoft Office User</dc:creator>
  <cp:keywords/>
  <dc:description/>
  <cp:lastModifiedBy>Joseph Sempa</cp:lastModifiedBy>
  <cp:revision>2</cp:revision>
  <cp:lastPrinted>2024-09-16T00:10:00Z</cp:lastPrinted>
  <dcterms:created xsi:type="dcterms:W3CDTF">2024-09-19T15:12:00Z</dcterms:created>
  <dcterms:modified xsi:type="dcterms:W3CDTF">2024-09-19T15:12:00Z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2022-02-28</vt:lpwstr>
  </property>
  <property fmtid="{D5CDD505-2E9C-101B-9397-08002B2CF9AE}" pid="4" name="output">
    <vt:lpwstr/>
  </property>
  <property fmtid="{D5CDD505-2E9C-101B-9397-08002B2CF9AE}" pid="5" name="ContentTypeId">
    <vt:lpwstr>0x0101006DA531F5920D9D4EB263C8D969142F4C</vt:lpwstr>
  </property>
  <property fmtid="{D5CDD505-2E9C-101B-9397-08002B2CF9AE}" pid="6" name="GrammarlyDocumentId">
    <vt:lpwstr>f827dffbd7737a8c502db704c9477dd7fa8c39aa5d0f131841e5e26056d3eeea</vt:lpwstr>
  </property>
</Properties>
</file>