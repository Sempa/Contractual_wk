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1F2B" w14:textId="77777777" w:rsidR="00404074" w:rsidRDefault="00404074" w:rsidP="00404074">
      <w:pPr>
        <w:pStyle w:val="Heading1"/>
      </w:pPr>
      <w:bookmarkStart w:id="0" w:name="_Toc113570143"/>
      <w:bookmarkStart w:id="1" w:name="table-1"/>
      <w:commentRangeStart w:id="2"/>
      <w:commentRangeStart w:id="3"/>
      <w:r>
        <w:t>Table 1</w:t>
      </w:r>
      <w:bookmarkEnd w:id="0"/>
      <w:commentRangeEnd w:id="2"/>
      <w:r w:rsidR="00E9428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  <w:commentRangeEnd w:id="3"/>
      <w:r w:rsidR="004331E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492"/>
        <w:gridCol w:w="568"/>
        <w:gridCol w:w="914"/>
        <w:gridCol w:w="566"/>
        <w:gridCol w:w="410"/>
        <w:gridCol w:w="447"/>
        <w:gridCol w:w="446"/>
        <w:gridCol w:w="446"/>
        <w:gridCol w:w="462"/>
        <w:gridCol w:w="441"/>
        <w:gridCol w:w="928"/>
        <w:gridCol w:w="906"/>
      </w:tblGrid>
      <w:tr w:rsidR="002A17D5" w14:paraId="71D7BE0B" w14:textId="77777777" w:rsidTr="00A27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61EB" w14:textId="77777777" w:rsidR="00404074" w:rsidRDefault="00404074" w:rsidP="00A27D48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336D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9D86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Overall, </w:t>
            </w:r>
            <w:r w:rsidRPr="004331E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rPrChange w:id="4" w:author="Ian Ross" w:date="2022-09-19T12:20:00Z"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rPrChange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429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F367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Females, </w:t>
            </w:r>
            <w:r w:rsidRPr="004331E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rPrChange w:id="5" w:author="Ian Ross" w:date="2022-09-19T12:20:00Z"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rPrChange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= 218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621B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Males, N = 211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5551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 w:rsidRPr="004331E6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  <w:rPrChange w:id="6" w:author="Ian Ross" w:date="2022-09-19T12:21:00Z"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rPrChange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2A17D5" w14:paraId="4688C76B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9FFB" w14:textId="6AB3ED4F" w:rsidR="00404074" w:rsidRPr="000C4854" w:rsidRDefault="000C485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ins w:id="7" w:author="Ian Ross" w:date="2022-09-19T12:23:00Z">
              <w:r w:rsidRPr="000C4854">
                <w:rPr>
                  <w:rFonts w:ascii="Arial" w:eastAsia="Arial" w:hAnsi="Arial" w:cs="Arial"/>
                  <w:bCs/>
                  <w:color w:val="000000"/>
                  <w:sz w:val="22"/>
                  <w:szCs w:val="22"/>
                  <w:rPrChange w:id="8" w:author="Ian Ross" w:date="2022-09-19T12:24:00Z"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rPrChange>
                </w:rPr>
                <w:t xml:space="preserve">Median (IQR) </w:t>
              </w:r>
            </w:ins>
            <w:del w:id="9" w:author="Ian Ross" w:date="2022-09-19T12:23:00Z">
              <w:r w:rsidR="00404074" w:rsidRPr="000C4854" w:rsidDel="000C4854">
                <w:rPr>
                  <w:rFonts w:ascii="Arial" w:eastAsia="Arial" w:hAnsi="Arial" w:cs="Arial"/>
                  <w:bCs/>
                  <w:color w:val="000000"/>
                  <w:sz w:val="22"/>
                  <w:szCs w:val="22"/>
                  <w:rPrChange w:id="10" w:author="Ian Ross" w:date="2022-09-19T12:24:00Z"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rPrChange>
                </w:rPr>
                <w:delText xml:space="preserve">Age </w:delText>
              </w:r>
            </w:del>
            <w:ins w:id="11" w:author="Ian Ross" w:date="2022-09-19T12:23:00Z">
              <w:r w:rsidRPr="000C4854">
                <w:rPr>
                  <w:rFonts w:ascii="Arial" w:eastAsia="Arial" w:hAnsi="Arial" w:cs="Arial"/>
                  <w:bCs/>
                  <w:color w:val="000000"/>
                  <w:sz w:val="22"/>
                  <w:szCs w:val="22"/>
                  <w:rPrChange w:id="12" w:author="Ian Ross" w:date="2022-09-19T12:24:00Z"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rPrChange>
                </w:rPr>
                <w:t xml:space="preserve">age </w:t>
              </w:r>
            </w:ins>
            <w:r w:rsidR="00404074"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13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at enrolment</w:t>
            </w:r>
            <w:ins w:id="14" w:author="Ian Ross" w:date="2022-09-19T12:23:00Z">
              <w:r w:rsidRPr="000C4854">
                <w:rPr>
                  <w:rFonts w:ascii="Arial" w:eastAsia="Arial" w:hAnsi="Arial" w:cs="Arial"/>
                  <w:bCs/>
                  <w:color w:val="000000"/>
                  <w:sz w:val="22"/>
                  <w:szCs w:val="22"/>
                  <w:rPrChange w:id="15" w:author="Ian Ross" w:date="2022-09-19T12:24:00Z"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rPrChange>
                </w:rPr>
                <w:t xml:space="preserve"> in years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674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6FBD1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73F6B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(31, 41)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B21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(32, 43)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48AA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</w:tr>
      <w:tr w:rsidR="002A17D5" w14:paraId="2A101407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3309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16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Ethnicity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D879C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2D02" w14:textId="77777777" w:rsidR="00404074" w:rsidRPr="004331E6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i/>
                <w:iCs/>
                <w:rPrChange w:id="17" w:author="Ian Ross" w:date="2022-09-19T12:21:00Z">
                  <w:rPr/>
                </w:rPrChange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38E8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0958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65CB9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</w:tr>
      <w:tr w:rsidR="002A17D5" w14:paraId="432EB004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D1CE5" w14:textId="77777777"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5A8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0B97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93B0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E84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11E9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A17D5" w14:paraId="7E3468E6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34F49" w14:textId="77777777"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5887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710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(83.4%)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FDE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(81.1%)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4362B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(85.7%)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EE78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A17D5" w14:paraId="2A4413CD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9375E" w14:textId="6666ABCD" w:rsidR="00404074" w:rsidRDefault="00404074" w:rsidP="00A27D48">
            <w:pPr>
              <w:keepNext/>
              <w:spacing w:before="100" w:after="100"/>
              <w:ind w:left="300" w:right="100"/>
            </w:pPr>
            <w:del w:id="18" w:author="Ian Ross" w:date="2022-09-19T12:13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Coloured</w:delText>
              </w:r>
            </w:del>
            <w:ins w:id="19" w:author="Ian Ross" w:date="2022-09-19T12:13:00Z">
              <w:r w:rsidR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Mixed ancestry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DD5B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625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(15.9%)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5D9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(18.9%)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680F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(12.9%)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057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A17D5" w14:paraId="0D2615C9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5F17" w14:textId="77777777" w:rsidR="00404074" w:rsidRDefault="00404074" w:rsidP="00A27D48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4B10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16F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8733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160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4A8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A17D5" w14:paraId="2DE9E6B6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E7E97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20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Duration of current 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0DA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8366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C132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30)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814D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3DA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2A17D5" w14:paraId="411E7788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A7D1" w14:textId="625DDB1B" w:rsidR="00404074" w:rsidRPr="000C4854" w:rsidRDefault="000C485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ins w:id="21" w:author="Ian Ross" w:date="2022-09-19T12:24:00Z">
              <w:r w:rsidRPr="000C4854">
                <w:rPr>
                  <w:rFonts w:ascii="Arial" w:eastAsia="Arial" w:hAnsi="Arial" w:cs="Arial"/>
                  <w:bCs/>
                  <w:color w:val="000000"/>
                  <w:sz w:val="22"/>
                  <w:szCs w:val="22"/>
                  <w:rPrChange w:id="22" w:author="Ian Ross" w:date="2022-09-19T12:24:00Z"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</w:rPrChange>
                </w:rPr>
                <w:t xml:space="preserve">Presence of an </w:t>
              </w:r>
            </w:ins>
            <w:r w:rsidR="00404074"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23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Opportunistic infection present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6AC4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C183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 (99.3%)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96439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(98.6%)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B6AC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(100.0%)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AC7C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A17D5" w14:paraId="6D769926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C6144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24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log10 viral load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44C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15F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4.47 (3.13, 5.34)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20A0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 (3.22, 5.24)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8A1D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4.61 (3.04, 5.37)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48386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2A17D5" w14:paraId="5008FD8A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E2F1A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25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Total CD4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1F2A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D466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60)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1DD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(15, 58)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208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(12, 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41AE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2A17D5" w14:paraId="010D4C2E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36716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26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Sodium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6633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87BC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134.0 (130.0, 137.0)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29DB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(131.0, 138.0)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AC46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(129.0, 136.5)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5E7DF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b/>
                <w:bCs/>
                <w:rPrChange w:id="27" w:author="Ian Ross" w:date="2022-09-19T12:25:00Z">
                  <w:rPr/>
                </w:rPrChange>
              </w:rPr>
            </w:pPr>
            <w:r w:rsidRPr="000C485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PrChange w:id="28" w:author="Ian Ross" w:date="2022-09-19T12:25:00Z"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rPrChange>
              </w:rPr>
              <w:t>0.001</w:t>
            </w:r>
          </w:p>
        </w:tc>
      </w:tr>
      <w:tr w:rsidR="002A17D5" w14:paraId="25C7E413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1F0E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29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Potassium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4B9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5CF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4.05 (3.60, 4.60)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E137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(3.50, 4.40)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AEF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4.20 (3.80, 4.70)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1121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b/>
                <w:bCs/>
                <w:rPrChange w:id="30" w:author="Ian Ross" w:date="2022-09-19T12:25:00Z">
                  <w:rPr/>
                </w:rPrChange>
              </w:rPr>
            </w:pPr>
            <w:r w:rsidRPr="000C485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PrChange w:id="31" w:author="Ian Ross" w:date="2022-09-19T12:25:00Z"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rPrChange>
              </w:rPr>
              <w:t>&lt;0.001</w:t>
            </w:r>
          </w:p>
        </w:tc>
      </w:tr>
      <w:tr w:rsidR="002A17D5" w14:paraId="5249C946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57284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32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Haemoglobin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DB9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3EF9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 (7.40, 10.30)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AC211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 (7.10, 9.50)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D84C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9.30 (7.90, 10.90)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B871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b/>
                <w:bCs/>
                <w:rPrChange w:id="33" w:author="Ian Ross" w:date="2022-09-19T12:25:00Z">
                  <w:rPr/>
                </w:rPrChange>
              </w:rPr>
            </w:pPr>
            <w:r w:rsidRPr="000C485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PrChange w:id="34" w:author="Ian Ross" w:date="2022-09-19T12:25:00Z"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rPrChange>
              </w:rPr>
              <w:t>&lt;0.001</w:t>
            </w:r>
          </w:p>
        </w:tc>
      </w:tr>
      <w:tr w:rsidR="002A17D5" w14:paraId="595950E9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76F1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35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White cell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E6B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314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 (3.6, 8.0)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38F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 (3.7, 8.1)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5990C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(3.5, 7.8)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21D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A17D5" w14:paraId="7FE39FD4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1DFDF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36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Lymphocyte count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6570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CD9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AE0D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(0.3, 3.5)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08C06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8759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2A17D5" w14:paraId="57BE6015" w14:textId="77777777" w:rsidTr="00A27D4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78BF7" w14:textId="77777777" w:rsidR="00404074" w:rsidRPr="000C4854" w:rsidRDefault="00404074" w:rsidP="00A27D48">
            <w:pPr>
              <w:keepNext/>
              <w:spacing w:before="100" w:after="100"/>
              <w:ind w:left="100" w:right="100"/>
              <w:rPr>
                <w:bCs/>
              </w:rPr>
            </w:pPr>
            <w:r w:rsidRPr="000C4854">
              <w:rPr>
                <w:rFonts w:ascii="Arial" w:eastAsia="Arial" w:hAnsi="Arial" w:cs="Arial"/>
                <w:bCs/>
                <w:color w:val="000000"/>
                <w:sz w:val="22"/>
                <w:szCs w:val="22"/>
                <w:rPrChange w:id="37" w:author="Ian Ross" w:date="2022-09-19T12:24:00Z"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  <w:t>Neutrophils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157A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673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8)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4B8B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10)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F6D1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819B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A17D5" w14:paraId="6D0F2734" w14:textId="77777777" w:rsidTr="00A27D48">
        <w:trPr>
          <w:cantSplit/>
          <w:jc w:val="center"/>
          <w:ins w:id="38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696B" w14:textId="77777777" w:rsidR="002A17D5" w:rsidRPr="002A17D5" w:rsidRDefault="002A17D5" w:rsidP="00A27D48">
            <w:pPr>
              <w:keepNext/>
              <w:spacing w:before="100" w:after="100"/>
              <w:ind w:left="100" w:right="100"/>
              <w:rPr>
                <w:ins w:id="39" w:author="Joseph Sempa" w:date="2022-09-19T14:50:00Z"/>
                <w:rFonts w:ascii="Arial" w:eastAsia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21C9" w14:textId="77777777" w:rsidR="002A17D5" w:rsidRDefault="002A17D5" w:rsidP="00A27D48">
            <w:pPr>
              <w:keepNext/>
              <w:spacing w:before="100" w:after="100"/>
              <w:ind w:left="100" w:right="100"/>
              <w:jc w:val="center"/>
              <w:rPr>
                <w:ins w:id="40" w:author="Joseph Sempa" w:date="2022-09-19T14:50:00Z"/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6F5DC" w14:textId="77777777" w:rsidR="002A17D5" w:rsidRDefault="002A17D5" w:rsidP="00A27D48">
            <w:pPr>
              <w:keepNext/>
              <w:spacing w:before="100" w:after="100"/>
              <w:ind w:left="100" w:right="100"/>
              <w:jc w:val="center"/>
              <w:rPr>
                <w:ins w:id="41" w:author="Joseph Sempa" w:date="2022-09-19T14:50:00Z"/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2CA97" w14:textId="77777777" w:rsidR="002A17D5" w:rsidRDefault="002A17D5" w:rsidP="00A27D48">
            <w:pPr>
              <w:keepNext/>
              <w:spacing w:before="100" w:after="100"/>
              <w:ind w:left="100" w:right="100"/>
              <w:jc w:val="center"/>
              <w:rPr>
                <w:ins w:id="42" w:author="Joseph Sempa" w:date="2022-09-19T14:50:00Z"/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3029C" w14:textId="77777777" w:rsidR="002A17D5" w:rsidRDefault="002A17D5" w:rsidP="00A27D48">
            <w:pPr>
              <w:keepNext/>
              <w:spacing w:before="100" w:after="100"/>
              <w:ind w:left="100" w:right="100"/>
              <w:jc w:val="center"/>
              <w:rPr>
                <w:ins w:id="43" w:author="Joseph Sempa" w:date="2022-09-19T14:50:00Z"/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7E8F9" w14:textId="77777777" w:rsidR="002A17D5" w:rsidRDefault="002A17D5" w:rsidP="00A27D48">
            <w:pPr>
              <w:keepNext/>
              <w:spacing w:before="100" w:after="100"/>
              <w:ind w:left="100" w:right="100"/>
              <w:jc w:val="center"/>
              <w:rPr>
                <w:ins w:id="44" w:author="Joseph Sempa" w:date="2022-09-19T14:50:00Z"/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A17D5" w14:paraId="61A76927" w14:textId="77777777" w:rsidTr="000A6F23">
        <w:trPr>
          <w:cantSplit/>
          <w:jc w:val="center"/>
          <w:ins w:id="45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D335" w14:textId="77777777" w:rsidR="002A17D5" w:rsidRDefault="002A17D5" w:rsidP="000A6F23">
            <w:pPr>
              <w:keepNext/>
              <w:spacing w:before="100" w:after="100"/>
              <w:ind w:left="100" w:right="100"/>
              <w:rPr>
                <w:ins w:id="46" w:author="Joseph Sempa" w:date="2022-09-19T14:50:00Z"/>
              </w:rPr>
            </w:pPr>
            <w:ins w:id="47" w:author="Joseph Sempa" w:date="2022-09-19T14:50:00Z"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Tuberculosis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E5E89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48" w:author="Joseph Sempa" w:date="2022-09-19T14:50:00Z"/>
              </w:rPr>
            </w:pPr>
            <w:ins w:id="49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429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D962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50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E455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51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5118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52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4D2BE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53" w:author="Joseph Sempa" w:date="2022-09-19T14:50:00Z"/>
              </w:rPr>
            </w:pPr>
            <w:ins w:id="54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0.7</w:t>
              </w:r>
            </w:ins>
          </w:p>
        </w:tc>
      </w:tr>
      <w:tr w:rsidR="002A17D5" w14:paraId="25B695B6" w14:textId="77777777" w:rsidTr="000A6F23">
        <w:trPr>
          <w:cantSplit/>
          <w:jc w:val="center"/>
          <w:ins w:id="55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EBD9" w14:textId="3159E268" w:rsidR="002A17D5" w:rsidRDefault="002A17D5" w:rsidP="000A6F23">
            <w:pPr>
              <w:keepNext/>
              <w:spacing w:before="100" w:after="100"/>
              <w:ind w:left="300" w:right="100"/>
              <w:rPr>
                <w:ins w:id="56" w:author="Joseph Sempa" w:date="2022-09-19T14:50:00Z"/>
              </w:rPr>
            </w:pPr>
            <w:ins w:id="57" w:author="Joseph Sempa" w:date="2022-09-19T14:51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BEB9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58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19659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59" w:author="Joseph Sempa" w:date="2022-09-19T14:50:00Z"/>
              </w:rPr>
            </w:pPr>
            <w:ins w:id="60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313 (73%)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B7B0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61" w:author="Joseph Sempa" w:date="2022-09-19T14:50:00Z"/>
              </w:rPr>
            </w:pPr>
            <w:ins w:id="62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161 (74%)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0AF3B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63" w:author="Joseph Sempa" w:date="2022-09-19T14:50:00Z"/>
              </w:rPr>
            </w:pPr>
            <w:ins w:id="64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152 (72%)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5188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65" w:author="Joseph Sempa" w:date="2022-09-19T14:50:00Z"/>
              </w:rPr>
            </w:pPr>
          </w:p>
        </w:tc>
      </w:tr>
      <w:tr w:rsidR="002A17D5" w14:paraId="7886AA6C" w14:textId="77777777" w:rsidTr="000A6F23">
        <w:trPr>
          <w:cantSplit/>
          <w:jc w:val="center"/>
          <w:ins w:id="66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20C90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67" w:author="Joseph Sempa" w:date="2022-09-19T14:50:00Z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94BA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68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E880E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69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3B7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70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3BE17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71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02FE1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72" w:author="Joseph Sempa" w:date="2022-09-19T14:50:00Z"/>
              </w:rPr>
            </w:pPr>
          </w:p>
        </w:tc>
      </w:tr>
      <w:tr w:rsidR="002A17D5" w14:paraId="3141E2CC" w14:textId="77777777" w:rsidTr="000A6F23">
        <w:trPr>
          <w:cantSplit/>
          <w:jc w:val="center"/>
          <w:ins w:id="73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88E35" w14:textId="77777777" w:rsidR="002A17D5" w:rsidRDefault="002A17D5" w:rsidP="000A6F23">
            <w:pPr>
              <w:keepNext/>
              <w:spacing w:before="100" w:after="100"/>
              <w:ind w:left="100" w:right="100"/>
              <w:rPr>
                <w:ins w:id="74" w:author="Joseph Sempa" w:date="2022-09-19T14:50:00Z"/>
              </w:rPr>
            </w:pPr>
            <w:ins w:id="75" w:author="Joseph Sempa" w:date="2022-09-19T14:50:00Z"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Cryptococcus neoformans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469CA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76" w:author="Joseph Sempa" w:date="2022-09-19T14:50:00Z"/>
              </w:rPr>
            </w:pPr>
            <w:ins w:id="77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429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186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78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37C09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79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A3896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80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D219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81" w:author="Joseph Sempa" w:date="2022-09-19T14:50:00Z"/>
              </w:rPr>
            </w:pPr>
            <w:ins w:id="82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&gt;0.9</w:t>
              </w:r>
            </w:ins>
          </w:p>
        </w:tc>
      </w:tr>
      <w:tr w:rsidR="002A17D5" w14:paraId="1959B84A" w14:textId="77777777" w:rsidTr="000A6F23">
        <w:trPr>
          <w:cantSplit/>
          <w:jc w:val="center"/>
          <w:ins w:id="83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5F560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84" w:author="Joseph Sempa" w:date="2022-09-19T14:50:00Z"/>
              </w:rPr>
            </w:pPr>
            <w:ins w:id="85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lastRenderedPageBreak/>
                <w:t>Yes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5158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86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4854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87" w:author="Joseph Sempa" w:date="2022-09-19T14:50:00Z"/>
              </w:rPr>
            </w:pPr>
            <w:ins w:id="88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 (0.2%)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7BEA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89" w:author="Joseph Sempa" w:date="2022-09-19T14:50:00Z"/>
              </w:rPr>
            </w:pPr>
            <w:ins w:id="90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 (0.5%)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37D4C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91" w:author="Joseph Sempa" w:date="2022-09-19T14:50:00Z"/>
              </w:rPr>
            </w:pPr>
            <w:ins w:id="92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0 (0%)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ABCC7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93" w:author="Joseph Sempa" w:date="2022-09-19T14:50:00Z"/>
              </w:rPr>
            </w:pPr>
          </w:p>
        </w:tc>
      </w:tr>
      <w:tr w:rsidR="002A17D5" w14:paraId="52D8CFB6" w14:textId="77777777" w:rsidTr="000A6F23">
        <w:trPr>
          <w:cantSplit/>
          <w:jc w:val="center"/>
          <w:ins w:id="94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ADFE1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95" w:author="Joseph Sempa" w:date="2022-09-19T14:50:00Z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ACB5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96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59CC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97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A9E0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98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3A3C9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99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F1AB6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00" w:author="Joseph Sempa" w:date="2022-09-19T14:50:00Z"/>
              </w:rPr>
            </w:pPr>
          </w:p>
        </w:tc>
      </w:tr>
      <w:tr w:rsidR="002A17D5" w14:paraId="5C37C7F0" w14:textId="77777777" w:rsidTr="000A6F23">
        <w:trPr>
          <w:cantSplit/>
          <w:jc w:val="center"/>
          <w:ins w:id="101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DF9B7" w14:textId="77777777" w:rsidR="002A17D5" w:rsidRDefault="002A17D5" w:rsidP="000A6F23">
            <w:pPr>
              <w:keepNext/>
              <w:spacing w:before="100" w:after="100"/>
              <w:ind w:left="100" w:right="100"/>
              <w:rPr>
                <w:ins w:id="102" w:author="Joseph Sempa" w:date="2022-09-19T14:50:00Z"/>
              </w:rPr>
            </w:pPr>
            <w:ins w:id="103" w:author="Joseph Sempa" w:date="2022-09-19T14:50:00Z"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Kaposis sarcoma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1F02F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04" w:author="Joseph Sempa" w:date="2022-09-19T14:50:00Z"/>
              </w:rPr>
            </w:pPr>
            <w:ins w:id="105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429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E841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06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5F3C1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07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33C5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08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BB66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09" w:author="Joseph Sempa" w:date="2022-09-19T14:50:00Z"/>
              </w:rPr>
            </w:pPr>
            <w:ins w:id="110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0.5</w:t>
              </w:r>
            </w:ins>
          </w:p>
        </w:tc>
      </w:tr>
      <w:tr w:rsidR="002A17D5" w14:paraId="6D345D3D" w14:textId="77777777" w:rsidTr="000A6F23">
        <w:trPr>
          <w:cantSplit/>
          <w:jc w:val="center"/>
          <w:ins w:id="111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1DDAE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112" w:author="Joseph Sempa" w:date="2022-09-19T14:50:00Z"/>
              </w:rPr>
            </w:pPr>
            <w:ins w:id="113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20E6B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14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FC6CF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15" w:author="Joseph Sempa" w:date="2022-09-19T14:50:00Z"/>
              </w:rPr>
            </w:pPr>
            <w:ins w:id="116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 (0.2%)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D16C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17" w:author="Joseph Sempa" w:date="2022-09-19T14:50:00Z"/>
              </w:rPr>
            </w:pPr>
            <w:ins w:id="118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0 (0%)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F2BE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19" w:author="Joseph Sempa" w:date="2022-09-19T14:50:00Z"/>
              </w:rPr>
            </w:pPr>
            <w:ins w:id="120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 (0.5%)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D1E5E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21" w:author="Joseph Sempa" w:date="2022-09-19T14:50:00Z"/>
              </w:rPr>
            </w:pPr>
          </w:p>
        </w:tc>
      </w:tr>
      <w:tr w:rsidR="002A17D5" w14:paraId="0DFF8E7D" w14:textId="77777777" w:rsidTr="000A6F23">
        <w:trPr>
          <w:cantSplit/>
          <w:jc w:val="center"/>
          <w:ins w:id="122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25E5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123" w:author="Joseph Sempa" w:date="2022-09-19T14:50:00Z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F916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24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82F2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25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13AAD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26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50AF7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27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272FC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28" w:author="Joseph Sempa" w:date="2022-09-19T14:50:00Z"/>
              </w:rPr>
            </w:pPr>
          </w:p>
        </w:tc>
      </w:tr>
      <w:tr w:rsidR="002A17D5" w14:paraId="5F5CEA61" w14:textId="77777777" w:rsidTr="000A6F23">
        <w:trPr>
          <w:cantSplit/>
          <w:jc w:val="center"/>
          <w:ins w:id="129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202E0" w14:textId="77777777" w:rsidR="002A17D5" w:rsidRDefault="002A17D5" w:rsidP="000A6F23">
            <w:pPr>
              <w:keepNext/>
              <w:spacing w:before="100" w:after="100"/>
              <w:ind w:left="100" w:right="100"/>
              <w:rPr>
                <w:ins w:id="130" w:author="Joseph Sempa" w:date="2022-09-19T14:50:00Z"/>
              </w:rPr>
            </w:pPr>
            <w:ins w:id="131" w:author="Joseph Sempa" w:date="2022-09-19T14:50:00Z"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Cytomegalovirus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52763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32" w:author="Joseph Sempa" w:date="2022-09-19T14:50:00Z"/>
              </w:rPr>
            </w:pPr>
            <w:ins w:id="133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429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DCE7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34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B5EE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35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038E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36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9374D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37" w:author="Joseph Sempa" w:date="2022-09-19T14:50:00Z"/>
              </w:rPr>
            </w:pPr>
            <w:ins w:id="138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0.5</w:t>
              </w:r>
            </w:ins>
          </w:p>
        </w:tc>
      </w:tr>
      <w:tr w:rsidR="002A17D5" w14:paraId="70B5338D" w14:textId="77777777" w:rsidTr="000A6F23">
        <w:trPr>
          <w:cantSplit/>
          <w:jc w:val="center"/>
          <w:ins w:id="139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0645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140" w:author="Joseph Sempa" w:date="2022-09-19T14:50:00Z"/>
              </w:rPr>
            </w:pPr>
            <w:ins w:id="141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35B2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42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C316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43" w:author="Joseph Sempa" w:date="2022-09-19T14:50:00Z"/>
              </w:rPr>
            </w:pPr>
            <w:ins w:id="144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 (0.2%)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ED92A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45" w:author="Joseph Sempa" w:date="2022-09-19T14:50:00Z"/>
              </w:rPr>
            </w:pPr>
            <w:ins w:id="146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0 (0%)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069D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47" w:author="Joseph Sempa" w:date="2022-09-19T14:50:00Z"/>
              </w:rPr>
            </w:pPr>
            <w:ins w:id="148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 (0.5%)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06D4F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49" w:author="Joseph Sempa" w:date="2022-09-19T14:50:00Z"/>
              </w:rPr>
            </w:pPr>
          </w:p>
        </w:tc>
      </w:tr>
      <w:tr w:rsidR="002A17D5" w14:paraId="5392B098" w14:textId="77777777" w:rsidTr="000A6F23">
        <w:trPr>
          <w:cantSplit/>
          <w:jc w:val="center"/>
          <w:ins w:id="150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6CBBB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151" w:author="Joseph Sempa" w:date="2022-09-19T14:50:00Z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2AB23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52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C454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53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A1C98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54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7B35B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55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967A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56" w:author="Joseph Sempa" w:date="2022-09-19T14:50:00Z"/>
              </w:rPr>
            </w:pPr>
          </w:p>
        </w:tc>
      </w:tr>
      <w:tr w:rsidR="002A17D5" w14:paraId="07D6E367" w14:textId="77777777" w:rsidTr="000A6F23">
        <w:trPr>
          <w:cantSplit/>
          <w:jc w:val="center"/>
          <w:ins w:id="157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7F7F" w14:textId="77777777" w:rsidR="002A17D5" w:rsidRDefault="002A17D5" w:rsidP="000A6F23">
            <w:pPr>
              <w:keepNext/>
              <w:spacing w:before="100" w:after="100"/>
              <w:ind w:left="100" w:right="100"/>
              <w:rPr>
                <w:ins w:id="158" w:author="Joseph Sempa" w:date="2022-09-19T14:50:00Z"/>
              </w:rPr>
            </w:pPr>
            <w:commentRangeStart w:id="159"/>
            <w:commentRangeStart w:id="160"/>
            <w:ins w:id="161" w:author="Joseph Sempa" w:date="2022-09-19T14:50:00Z">
              <w:r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t>Other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8F11E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62" w:author="Joseph Sempa" w:date="2022-09-19T14:50:00Z"/>
              </w:rPr>
            </w:pPr>
            <w:ins w:id="163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429</w:t>
              </w:r>
              <w:commentRangeEnd w:id="159"/>
              <w:r>
                <w:rPr>
                  <w:rStyle w:val="CommentReference"/>
                  <w:lang w:eastAsia="en-US"/>
                </w:rPr>
                <w:commentReference w:id="159"/>
              </w:r>
            </w:ins>
            <w:ins w:id="164" w:author="Joseph Sempa" w:date="2022-09-19T15:21:00Z">
              <w:r>
                <w:rPr>
                  <w:rStyle w:val="CommentReference"/>
                  <w:lang w:eastAsia="en-US"/>
                </w:rPr>
                <w:commentReference w:id="160"/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6FEC4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65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86A36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66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F7E9F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67" w:author="Joseph Sempa" w:date="2022-09-19T14:50:00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96DE8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68" w:author="Joseph Sempa" w:date="2022-09-19T14:50:00Z"/>
              </w:rPr>
            </w:pPr>
            <w:ins w:id="169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0.5</w:t>
              </w:r>
            </w:ins>
          </w:p>
        </w:tc>
      </w:tr>
      <w:commentRangeEnd w:id="160"/>
      <w:tr w:rsidR="002A17D5" w14:paraId="3535EBB6" w14:textId="77777777" w:rsidTr="000A6F23">
        <w:trPr>
          <w:cantSplit/>
          <w:jc w:val="center"/>
          <w:ins w:id="170" w:author="Joseph Sempa" w:date="2022-09-19T14:50:00Z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318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171" w:author="Joseph Sempa" w:date="2022-09-19T14:50:00Z"/>
              </w:rPr>
            </w:pPr>
            <w:ins w:id="172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2FE32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73" w:author="Joseph Sempa" w:date="2022-09-19T14:50:00Z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B562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74" w:author="Joseph Sempa" w:date="2022-09-19T14:50:00Z"/>
              </w:rPr>
            </w:pPr>
            <w:ins w:id="175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113 (26%)</w:t>
              </w:r>
            </w:ins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135B0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76" w:author="Joseph Sempa" w:date="2022-09-19T14:50:00Z"/>
              </w:rPr>
            </w:pPr>
            <w:ins w:id="177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54 (25%)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5668B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78" w:author="Joseph Sempa" w:date="2022-09-19T14:50:00Z"/>
              </w:rPr>
            </w:pPr>
            <w:ins w:id="179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59 (28%)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D8E2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80" w:author="Joseph Sempa" w:date="2022-09-19T14:50:00Z"/>
              </w:rPr>
            </w:pPr>
          </w:p>
        </w:tc>
      </w:tr>
      <w:tr w:rsidR="002A17D5" w14:paraId="2558D6F1" w14:textId="77777777" w:rsidTr="000A6F23">
        <w:trPr>
          <w:cantSplit/>
          <w:jc w:val="center"/>
          <w:ins w:id="181" w:author="Joseph Sempa" w:date="2022-09-19T14:50:00Z"/>
        </w:trPr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C82BE" w14:textId="77777777" w:rsidR="002A17D5" w:rsidRDefault="002A17D5" w:rsidP="000A6F23">
            <w:pPr>
              <w:keepNext/>
              <w:spacing w:before="100" w:after="100"/>
              <w:ind w:left="300" w:right="100"/>
              <w:rPr>
                <w:ins w:id="182" w:author="Joseph Sempa" w:date="2022-09-19T14:50:00Z"/>
              </w:rPr>
            </w:pPr>
            <w:ins w:id="183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No</w:t>
              </w:r>
            </w:ins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07688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84" w:author="Joseph Sempa" w:date="2022-09-19T14:50:00Z"/>
              </w:rPr>
            </w:pPr>
          </w:p>
        </w:tc>
        <w:tc>
          <w:tcPr>
            <w:tcW w:w="0" w:type="auto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3280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85" w:author="Joseph Sempa" w:date="2022-09-19T14:50:00Z"/>
              </w:rPr>
            </w:pPr>
            <w:ins w:id="186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316 (74%)</w:t>
              </w:r>
            </w:ins>
          </w:p>
        </w:tc>
        <w:tc>
          <w:tcPr>
            <w:tcW w:w="0" w:type="auto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E0BF9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87" w:author="Joseph Sempa" w:date="2022-09-19T14:50:00Z"/>
              </w:rPr>
            </w:pPr>
            <w:ins w:id="188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164 (75%)</w:t>
              </w:r>
            </w:ins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E477F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89" w:author="Joseph Sempa" w:date="2022-09-19T14:50:00Z"/>
              </w:rPr>
            </w:pPr>
            <w:ins w:id="190" w:author="Joseph Sempa" w:date="2022-09-19T14:50:00Z">
              <w:r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152 (72%)</w:t>
              </w:r>
            </w:ins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862A" w14:textId="77777777" w:rsidR="002A17D5" w:rsidRDefault="002A17D5" w:rsidP="000A6F23">
            <w:pPr>
              <w:keepNext/>
              <w:spacing w:before="100" w:after="100"/>
              <w:ind w:left="100" w:right="100"/>
              <w:jc w:val="center"/>
              <w:rPr>
                <w:ins w:id="191" w:author="Joseph Sempa" w:date="2022-09-19T14:50:00Z"/>
              </w:rPr>
            </w:pPr>
          </w:p>
        </w:tc>
      </w:tr>
      <w:tr w:rsidR="002A17D5" w:rsidDel="002A17D5" w14:paraId="6EA20588" w14:textId="77777777" w:rsidTr="00A27D48">
        <w:trPr>
          <w:gridAfter w:val="1"/>
          <w:cantSplit/>
          <w:jc w:val="center"/>
          <w:del w:id="192" w:author="Joseph Sempa" w:date="2022-09-19T14:52:00Z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8FC17" w14:textId="65EF5D1D" w:rsidR="00404074" w:rsidDel="002A17D5" w:rsidRDefault="00404074" w:rsidP="00A27D48">
            <w:pPr>
              <w:keepNext/>
              <w:spacing w:before="100" w:after="100"/>
              <w:ind w:left="100" w:right="100"/>
              <w:rPr>
                <w:del w:id="193" w:author="Joseph Sempa" w:date="2022-09-19T14:52:00Z"/>
              </w:rPr>
            </w:pPr>
            <w:del w:id="194" w:author="Joseph Sempa" w:date="2022-09-19T14:52:00Z">
              <w:r w:rsidDel="002A17D5">
                <w:rPr>
                  <w:rFonts w:ascii="Arial" w:eastAsia="Arial" w:hAnsi="Arial" w:cs="Arial"/>
                  <w:b/>
                  <w:color w:val="000000"/>
                  <w:sz w:val="22"/>
                  <w:szCs w:val="22"/>
                </w:rPr>
                <w:delText>Addisons disease</w:delText>
              </w:r>
            </w:del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BDEDC" w14:textId="22BB33E7" w:rsidR="00404074" w:rsidDel="002A17D5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del w:id="195" w:author="Joseph Sempa" w:date="2022-09-19T14:52:00Z"/>
              </w:rPr>
            </w:pPr>
            <w:del w:id="196" w:author="Joseph Sempa" w:date="2022-09-19T14:52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318</w:delText>
              </w:r>
            </w:del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19C53" w14:textId="07E60D03" w:rsidR="00404074" w:rsidDel="002A17D5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del w:id="197" w:author="Joseph Sempa" w:date="2022-09-19T14:52:00Z"/>
              </w:rPr>
            </w:pPr>
            <w:del w:id="198" w:author="Joseph Sempa" w:date="2022-09-19T14:52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30 (9.4%)</w:delText>
              </w:r>
            </w:del>
          </w:p>
        </w:tc>
        <w:tc>
          <w:tcPr>
            <w:tcW w:w="0" w:type="auto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0667" w14:textId="23CBE38E" w:rsidR="00404074" w:rsidDel="002A17D5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del w:id="199" w:author="Joseph Sempa" w:date="2022-09-19T14:52:00Z"/>
              </w:rPr>
            </w:pPr>
            <w:del w:id="200" w:author="Joseph Sempa" w:date="2022-09-19T14:52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16 (9.6%)</w:delText>
              </w:r>
            </w:del>
          </w:p>
        </w:tc>
        <w:tc>
          <w:tcPr>
            <w:tcW w:w="0" w:type="auto"/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66C6" w14:textId="02F7B329" w:rsidR="00404074" w:rsidDel="002A17D5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del w:id="201" w:author="Joseph Sempa" w:date="2022-09-19T14:52:00Z"/>
              </w:rPr>
            </w:pPr>
            <w:del w:id="202" w:author="Joseph Sempa" w:date="2022-09-19T14:52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14 (9.3%)</w:delText>
              </w:r>
            </w:del>
          </w:p>
        </w:tc>
        <w:tc>
          <w:tcPr>
            <w:tcW w:w="0" w:type="auto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C8D19" w14:textId="4F0371BD" w:rsidR="00404074" w:rsidDel="002A17D5" w:rsidRDefault="00404074" w:rsidP="00A27D48">
            <w:pPr>
              <w:keepNext/>
              <w:spacing w:before="100" w:after="100"/>
              <w:ind w:left="100" w:right="100"/>
              <w:jc w:val="center"/>
              <w:rPr>
                <w:del w:id="203" w:author="Joseph Sempa" w:date="2022-09-19T14:52:00Z"/>
              </w:rPr>
            </w:pPr>
            <w:commentRangeStart w:id="204"/>
            <w:del w:id="205" w:author="Joseph Sempa" w:date="2022-09-19T14:52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&gt;0.9</w:delText>
              </w:r>
              <w:commentRangeEnd w:id="204"/>
              <w:r w:rsidR="00A865C3" w:rsidDel="002A17D5">
                <w:rPr>
                  <w:rStyle w:val="CommentReference"/>
                  <w:lang w:eastAsia="en-US"/>
                </w:rPr>
                <w:commentReference w:id="204"/>
              </w:r>
            </w:del>
          </w:p>
        </w:tc>
      </w:tr>
      <w:tr w:rsidR="00404074" w14:paraId="34380446" w14:textId="77777777" w:rsidTr="00A27D48">
        <w:trPr>
          <w:cantSplit/>
          <w:jc w:val="center"/>
        </w:trPr>
        <w:tc>
          <w:tcPr>
            <w:tcW w:w="0" w:type="auto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335B" w14:textId="66ECBAA4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Median (IQR); </w:t>
            </w:r>
            <w:del w:id="206" w:author="Ian Ross" w:date="2022-09-19T12:21:00Z">
              <w:r w:rsidDel="004331E6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 xml:space="preserve">n </w:delText>
              </w:r>
            </w:del>
            <w:ins w:id="207" w:author="Ian Ross" w:date="2022-09-19T12:21:00Z">
              <w:r w:rsidR="004331E6" w:rsidRPr="004331E6">
                <w:rPr>
                  <w:rFonts w:ascii="Arial" w:eastAsia="Arial" w:hAnsi="Arial" w:cs="Arial"/>
                  <w:i/>
                  <w:iCs/>
                  <w:color w:val="000000"/>
                  <w:sz w:val="22"/>
                  <w:szCs w:val="22"/>
                  <w:rPrChange w:id="208" w:author="Ian Ross" w:date="2022-09-19T12:21:00Z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</w:t>
              </w:r>
              <w:r w:rsidR="004331E6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(%)</w:t>
            </w:r>
          </w:p>
        </w:tc>
      </w:tr>
      <w:tr w:rsidR="00404074" w14:paraId="3EAA7BEA" w14:textId="77777777" w:rsidTr="00A27D48">
        <w:trPr>
          <w:cantSplit/>
          <w:jc w:val="center"/>
        </w:trPr>
        <w:tc>
          <w:tcPr>
            <w:tcW w:w="0" w:type="auto"/>
            <w:gridSpan w:val="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BF94" w14:textId="77777777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Wilcoxon rank sum test; Fisher's exact test; </w:t>
            </w:r>
            <w:commentRangeStart w:id="209"/>
            <w:commentRangeStart w:id="21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  <w:commentRangeEnd w:id="209"/>
            <w:r w:rsidR="00E94283">
              <w:rPr>
                <w:rStyle w:val="CommentReference"/>
                <w:lang w:eastAsia="en-US"/>
              </w:rPr>
              <w:commentReference w:id="209"/>
            </w:r>
            <w:commentRangeEnd w:id="210"/>
            <w:r w:rsidR="002A17D5">
              <w:rPr>
                <w:rStyle w:val="CommentReference"/>
                <w:lang w:eastAsia="en-US"/>
              </w:rPr>
              <w:commentReference w:id="210"/>
            </w:r>
          </w:p>
        </w:tc>
      </w:tr>
    </w:tbl>
    <w:p w14:paraId="2D60901C" w14:textId="77777777" w:rsidR="00404074" w:rsidRDefault="00404074" w:rsidP="00404074">
      <w:pPr>
        <w:pStyle w:val="Heading1"/>
      </w:pPr>
      <w:bookmarkStart w:id="211" w:name="_Toc113570144"/>
      <w:bookmarkStart w:id="212" w:name="Xda0a9891469e3ec17c997102b7de442cd299ea1"/>
      <w:bookmarkEnd w:id="1"/>
      <w:r>
        <w:t xml:space="preserve">Table 1.1: Opportunistic infections </w:t>
      </w:r>
      <w:commentRangeStart w:id="213"/>
      <w:commentRangeStart w:id="214"/>
      <w:r>
        <w:t>by gender</w:t>
      </w:r>
      <w:bookmarkEnd w:id="211"/>
      <w:commentRangeEnd w:id="213"/>
      <w:r w:rsidR="00A865C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13"/>
      </w:r>
      <w:commentRangeEnd w:id="214"/>
      <w:r w:rsidR="002A17D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14"/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990"/>
        <w:gridCol w:w="955"/>
        <w:gridCol w:w="1425"/>
        <w:gridCol w:w="1462"/>
        <w:gridCol w:w="1290"/>
        <w:gridCol w:w="904"/>
      </w:tblGrid>
      <w:tr w:rsidR="00404074" w14:paraId="550E9E5A" w14:textId="77777777" w:rsidTr="00404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3C50" w14:textId="77777777" w:rsidR="00404074" w:rsidRDefault="00404074" w:rsidP="00A27D48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C777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0A8D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Overall, N = 429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B9C3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Female, N = 218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2F1B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Male, N = 211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DA4C" w14:textId="77777777" w:rsidR="00404074" w:rsidRDefault="00404074" w:rsidP="00A27D48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404074" w14:paraId="746D68DB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CF91" w14:textId="77777777" w:rsidR="00404074" w:rsidRDefault="00404074" w:rsidP="00A27D48">
            <w:pPr>
              <w:keepNext/>
              <w:spacing w:before="100" w:after="100"/>
              <w:ind w:left="100" w:right="100"/>
            </w:pPr>
            <w:bookmarkStart w:id="215" w:name="_Hlk114491459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Tuberculosis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C49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2C9AC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F85C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C094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7E1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404074" w14:paraId="60B6C2E2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C7E1E" w14:textId="77777777" w:rsidR="00404074" w:rsidRDefault="00404074" w:rsidP="00A27D48">
            <w:pPr>
              <w:keepNext/>
              <w:spacing w:before="100" w:after="100"/>
              <w:ind w:left="300" w:right="100"/>
            </w:pPr>
            <w:commentRangeStart w:id="216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Checked</w:t>
            </w:r>
            <w:commentRangeEnd w:id="216"/>
            <w:r w:rsidR="00E94283">
              <w:rPr>
                <w:rStyle w:val="CommentReference"/>
                <w:lang w:eastAsia="en-US"/>
              </w:rPr>
              <w:commentReference w:id="216"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FAC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486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(73%)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1ACC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(74%)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1BF6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(72%)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A0E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62E153A7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4E90" w14:textId="68536AFF" w:rsidR="00404074" w:rsidRDefault="00404074" w:rsidP="00A27D48">
            <w:pPr>
              <w:keepNext/>
              <w:spacing w:before="100" w:after="100"/>
              <w:ind w:left="300" w:right="100"/>
            </w:pPr>
            <w:del w:id="217" w:author="Ian Ross" w:date="2022-09-19T12:15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Unchecked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5CAD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2B255" w14:textId="133B630B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18" w:author="Ian Ross" w:date="2022-09-19T12:15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116 (27%)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2AC3" w14:textId="68A81506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19" w:author="Ian Ross" w:date="2022-09-19T12:15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57 (26%)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56A69" w14:textId="373E35F0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20" w:author="Ian Ross" w:date="2022-09-19T12:15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59 (28%)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0374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6056340A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317B0" w14:textId="77777777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Cryptococcus neoformans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0BBF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7C47B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5CA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5495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748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404074" w14:paraId="74023613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75645" w14:textId="755A2C3E" w:rsidR="00404074" w:rsidRDefault="00404074" w:rsidP="00A27D48">
            <w:pPr>
              <w:keepNext/>
              <w:spacing w:before="100" w:after="100"/>
              <w:ind w:left="300" w:right="100"/>
            </w:pPr>
            <w:del w:id="221" w:author="Joseph Sempa" w:date="2022-09-19T14:48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Checked</w:delText>
              </w:r>
            </w:del>
            <w:ins w:id="222" w:author="Joseph Sempa" w:date="2022-09-19T14:48:00Z">
              <w:r w:rsidR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591D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0FA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EAA1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FA4B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1BE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377455B6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7516" w14:textId="5959122E" w:rsidR="00404074" w:rsidRDefault="00404074" w:rsidP="00A27D48">
            <w:pPr>
              <w:keepNext/>
              <w:spacing w:before="100" w:after="100"/>
              <w:ind w:left="300" w:right="100"/>
            </w:pPr>
            <w:del w:id="223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Unchecked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7BF9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1D507" w14:textId="3DFE218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24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428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631A6" w14:textId="52FFE4EC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25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217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B1C7" w14:textId="207C135F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26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211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FFE8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12DD77E8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90AB3" w14:textId="77777777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Toxoplasmosis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37D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F40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962B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07D6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F7D7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0ED1A589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DB6CD" w14:textId="27FD2E82" w:rsidR="00404074" w:rsidRDefault="00404074" w:rsidP="00A27D48">
            <w:pPr>
              <w:keepNext/>
              <w:spacing w:before="100" w:after="100"/>
              <w:ind w:left="300" w:right="100"/>
            </w:pPr>
            <w:del w:id="227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Unchecked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AC72B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7774B" w14:textId="098E025C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28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429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83456" w14:textId="79C805A8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29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218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BB01" w14:textId="5E659312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30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211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F078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724B90B9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2F3F" w14:textId="77777777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Mycobacterium avium-intracellulare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9396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B58F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0D8F1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F6DE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7A39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381E1C4F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C0450" w14:textId="0FBB7612" w:rsidR="00404074" w:rsidRDefault="00404074" w:rsidP="00A27D48">
            <w:pPr>
              <w:keepNext/>
              <w:spacing w:before="100" w:after="100"/>
              <w:ind w:left="300" w:right="100"/>
            </w:pPr>
            <w:del w:id="231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Unchecked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E5BA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349F" w14:textId="0CFE381D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32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429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8EE8" w14:textId="375D2FC4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33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218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A1746" w14:textId="3EA41241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34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211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BACB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20245B85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DA23" w14:textId="77777777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Kaposis sarcoma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D6FF1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C5AE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138D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C95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BC2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04074" w14:paraId="57B1A19A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7C300" w14:textId="4B2463B7" w:rsidR="00404074" w:rsidRDefault="00404074" w:rsidP="00A27D48">
            <w:pPr>
              <w:keepNext/>
              <w:spacing w:before="100" w:after="100"/>
              <w:ind w:left="300" w:right="100"/>
            </w:pPr>
            <w:del w:id="235" w:author="Joseph Sempa" w:date="2022-09-19T14:48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Checked</w:delText>
              </w:r>
            </w:del>
            <w:ins w:id="236" w:author="Joseph Sempa" w:date="2022-09-19T14:48:00Z">
              <w:r w:rsidR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ADF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FBEB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368D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C019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B373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04213008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1775F" w14:textId="22260A11" w:rsidR="00404074" w:rsidRDefault="00404074" w:rsidP="00A27D48">
            <w:pPr>
              <w:keepNext/>
              <w:spacing w:before="100" w:after="100"/>
              <w:ind w:left="300" w:right="100"/>
            </w:pPr>
            <w:del w:id="237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Unchecked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D5CF6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44753" w14:textId="6801A50E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38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428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0FBAB" w14:textId="4D4B978C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39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218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391A9" w14:textId="7F53CF7B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40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210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BF4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317CDED5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4959" w14:textId="77777777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Cytomegalovirus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A147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5CF01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3DD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994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EFEAB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04074" w14:paraId="16A8E2A6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D5CC2" w14:textId="2BC1B03B" w:rsidR="00404074" w:rsidRDefault="00404074" w:rsidP="00A27D48">
            <w:pPr>
              <w:keepNext/>
              <w:spacing w:before="100" w:after="100"/>
              <w:ind w:left="300" w:right="100"/>
            </w:pPr>
            <w:del w:id="241" w:author="Joseph Sempa" w:date="2022-09-19T14:49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Checked</w:delText>
              </w:r>
            </w:del>
            <w:ins w:id="242" w:author="Joseph Sempa" w:date="2022-09-19T14:49:00Z">
              <w:r w:rsidR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4DF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3EF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39C8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013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CE70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36A21301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BB69F" w14:textId="45CD6A46" w:rsidR="00404074" w:rsidRDefault="00404074" w:rsidP="00A27D48">
            <w:pPr>
              <w:keepNext/>
              <w:spacing w:before="100" w:after="100"/>
              <w:ind w:left="300" w:right="100"/>
            </w:pPr>
            <w:del w:id="243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Unchecked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9D41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7602" w14:textId="238BD093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44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428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D86F" w14:textId="3E5D7CDC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45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218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BEC86" w14:textId="1B52463E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del w:id="246" w:author="Ian Ross" w:date="2022-09-19T12:16:00Z">
              <w:r w:rsidDel="00A865C3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210 (100%)</w:delText>
              </w:r>
            </w:del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8E2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4F8C32F1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FDBBE" w14:textId="77777777" w:rsidR="00404074" w:rsidRDefault="00404074" w:rsidP="00A27D48">
            <w:pPr>
              <w:keepNext/>
              <w:spacing w:before="100" w:after="100"/>
              <w:ind w:left="100" w:right="100"/>
            </w:pPr>
            <w:commentRangeStart w:id="247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DBB5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  <w:commentRangeEnd w:id="247"/>
            <w:r w:rsidR="00A865C3">
              <w:rPr>
                <w:rStyle w:val="CommentReference"/>
                <w:lang w:eastAsia="en-US"/>
              </w:rPr>
              <w:commentReference w:id="247"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92F6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D879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BCFF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2FE5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404074" w14:paraId="286832DD" w14:textId="77777777" w:rsidTr="00404074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34B8" w14:textId="52E5FBC0" w:rsidR="00404074" w:rsidRDefault="00404074" w:rsidP="00A27D48">
            <w:pPr>
              <w:keepNext/>
              <w:spacing w:before="100" w:after="100"/>
              <w:ind w:left="300" w:right="100"/>
            </w:pPr>
            <w:del w:id="248" w:author="Joseph Sempa" w:date="2022-09-19T14:49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Checked</w:delText>
              </w:r>
            </w:del>
            <w:ins w:id="249" w:author="Joseph Sempa" w:date="2022-09-19T14:49:00Z">
              <w:r w:rsidR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Yes</w:t>
              </w:r>
            </w:ins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69A3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502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(26%)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FD6DE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(25%)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2DA8A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(28%)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BC72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404074" w14:paraId="75B0DB63" w14:textId="77777777" w:rsidTr="00404074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0CC5" w14:textId="6CF34182" w:rsidR="00404074" w:rsidRDefault="00404074" w:rsidP="00A27D48">
            <w:pPr>
              <w:keepNext/>
              <w:spacing w:before="100" w:after="100"/>
              <w:ind w:left="300" w:right="100"/>
            </w:pPr>
            <w:del w:id="250" w:author="Joseph Sempa" w:date="2022-09-19T14:49:00Z">
              <w:r w:rsidDel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>Unchecked</w:delText>
              </w:r>
            </w:del>
            <w:ins w:id="251" w:author="Joseph Sempa" w:date="2022-09-19T14:49:00Z">
              <w:r w:rsidR="002A17D5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>No</w:t>
              </w:r>
            </w:ins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ABC2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11528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 (74%)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59C70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(75%)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46BB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(72%)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9702B" w14:textId="77777777" w:rsidR="00404074" w:rsidRDefault="00404074" w:rsidP="00A27D48">
            <w:pPr>
              <w:keepNext/>
              <w:spacing w:before="100" w:after="100"/>
              <w:ind w:left="100" w:right="100"/>
              <w:jc w:val="center"/>
            </w:pPr>
          </w:p>
        </w:tc>
      </w:tr>
      <w:bookmarkEnd w:id="215"/>
      <w:tr w:rsidR="00404074" w14:paraId="74C11177" w14:textId="77777777" w:rsidTr="00404074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D66E5" w14:textId="2CCB8539" w:rsidR="00404074" w:rsidRDefault="00404074" w:rsidP="00A27D48">
            <w:pPr>
              <w:keepNext/>
              <w:spacing w:before="100" w:after="100"/>
              <w:ind w:left="100" w:right="100"/>
            </w:pPr>
            <w:del w:id="252" w:author="Ian Ross" w:date="2022-09-19T12:25:00Z">
              <w:r w:rsidDel="000C4854">
                <w:rPr>
                  <w:rFonts w:ascii="Arial" w:eastAsia="Arial" w:hAnsi="Arial" w:cs="Arial"/>
                  <w:color w:val="000000"/>
                  <w:sz w:val="22"/>
                  <w:szCs w:val="22"/>
                  <w:vertAlign w:val="superscript"/>
                </w:rPr>
                <w:delText>1</w:delText>
              </w:r>
              <w:r w:rsidDel="000C4854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delText xml:space="preserve">n </w:delText>
              </w:r>
            </w:del>
            <w:ins w:id="253" w:author="Ian Ross" w:date="2022-09-19T12:25:00Z">
              <w:r w:rsidR="000C4854">
                <w:rPr>
                  <w:rFonts w:ascii="Arial" w:eastAsia="Arial" w:hAnsi="Arial" w:cs="Arial"/>
                  <w:color w:val="000000"/>
                  <w:sz w:val="22"/>
                  <w:szCs w:val="22"/>
                  <w:vertAlign w:val="superscript"/>
                </w:rPr>
                <w:t>1</w:t>
              </w:r>
              <w:r w:rsidR="000C4854" w:rsidRPr="000C4854">
                <w:rPr>
                  <w:rFonts w:ascii="Arial" w:eastAsia="Arial" w:hAnsi="Arial" w:cs="Arial"/>
                  <w:i/>
                  <w:iCs/>
                  <w:color w:val="000000"/>
                  <w:sz w:val="22"/>
                  <w:szCs w:val="22"/>
                  <w:rPrChange w:id="254" w:author="Ian Ross" w:date="2022-09-19T12:25:00Z"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</w:t>
              </w:r>
              <w:r w:rsidR="000C4854">
                <w:rPr>
                  <w:rFonts w:ascii="Arial" w:eastAsia="Arial" w:hAnsi="Arial" w:cs="Arial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(%)</w:t>
            </w:r>
          </w:p>
        </w:tc>
      </w:tr>
      <w:tr w:rsidR="00404074" w14:paraId="6C62D608" w14:textId="77777777" w:rsidTr="00404074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FDDD" w14:textId="77777777" w:rsidR="00404074" w:rsidRDefault="00404074" w:rsidP="00A27D4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  <w:bookmarkEnd w:id="212"/>
    </w:tbl>
    <w:p w14:paraId="26B9ED70" w14:textId="77777777" w:rsidR="00973970" w:rsidRDefault="00973970"/>
    <w:sectPr w:rsidR="0097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an Ross" w:date="2022-09-19T12:18:00Z" w:initials="IR">
    <w:p w14:paraId="590BCD43" w14:textId="77777777" w:rsidR="00E94283" w:rsidRDefault="00E94283" w:rsidP="00A87730">
      <w:pPr>
        <w:pStyle w:val="CommentText"/>
      </w:pPr>
      <w:r>
        <w:rPr>
          <w:rStyle w:val="CommentReference"/>
        </w:rPr>
        <w:annotationRef/>
      </w:r>
      <w:r>
        <w:t>Please add a title</w:t>
      </w:r>
    </w:p>
  </w:comment>
  <w:comment w:id="3" w:author="Ian Ross" w:date="2022-09-19T12:23:00Z" w:initials="IR">
    <w:p w14:paraId="771FE189" w14:textId="77777777" w:rsidR="004331E6" w:rsidRDefault="004331E6" w:rsidP="002C5729">
      <w:pPr>
        <w:pStyle w:val="CommentText"/>
      </w:pPr>
      <w:r>
        <w:rPr>
          <w:rStyle w:val="CommentReference"/>
        </w:rPr>
        <w:annotationRef/>
      </w:r>
      <w:r>
        <w:t xml:space="preserve">Please state whether it is median and provide units, for each of these parameters. </w:t>
      </w:r>
    </w:p>
  </w:comment>
  <w:comment w:id="159" w:author="Ian Ross" w:date="2022-09-19T12:17:00Z" w:initials="IR">
    <w:p w14:paraId="0F24A374" w14:textId="77777777" w:rsidR="002A17D5" w:rsidRDefault="002A17D5" w:rsidP="002A17D5">
      <w:pPr>
        <w:pStyle w:val="CommentText"/>
      </w:pPr>
      <w:r>
        <w:rPr>
          <w:rStyle w:val="CommentReference"/>
        </w:rPr>
        <w:annotationRef/>
      </w:r>
      <w:r>
        <w:t>Which other opportunistic infections were recorded, please?</w:t>
      </w:r>
    </w:p>
  </w:comment>
  <w:comment w:id="160" w:author="Joseph Sempa" w:date="2022-09-19T15:21:00Z" w:initials="JS">
    <w:p w14:paraId="6E9FDEE7" w14:textId="66CA513F" w:rsidR="002A17D5" w:rsidRDefault="002A17D5">
      <w:pPr>
        <w:pStyle w:val="CommentText"/>
      </w:pPr>
      <w:r>
        <w:rPr>
          <w:rStyle w:val="CommentReference"/>
        </w:rPr>
        <w:annotationRef/>
      </w:r>
      <w:r>
        <w:t>This is a long list. See my email</w:t>
      </w:r>
    </w:p>
  </w:comment>
  <w:comment w:id="204" w:author="Ian Ross" w:date="2022-09-19T12:13:00Z" w:initials="IR">
    <w:p w14:paraId="3AE6D0FE" w14:textId="1E3B38A9" w:rsidR="00A865C3" w:rsidRDefault="00A865C3" w:rsidP="00A16668">
      <w:pPr>
        <w:pStyle w:val="CommentText"/>
      </w:pPr>
      <w:r>
        <w:rPr>
          <w:rStyle w:val="CommentReference"/>
        </w:rPr>
        <w:annotationRef/>
      </w:r>
      <w:r>
        <w:t>Please remove</w:t>
      </w:r>
    </w:p>
  </w:comment>
  <w:comment w:id="209" w:author="Ian Ross" w:date="2022-09-19T12:19:00Z" w:initials="IR">
    <w:p w14:paraId="7CB0F17C" w14:textId="77777777" w:rsidR="00E94283" w:rsidRDefault="00E94283" w:rsidP="0003510C">
      <w:pPr>
        <w:pStyle w:val="CommentText"/>
      </w:pPr>
      <w:r>
        <w:rPr>
          <w:rStyle w:val="CommentReference"/>
        </w:rPr>
        <w:annotationRef/>
      </w:r>
      <w:r>
        <w:t>When did you use this correlation, please?</w:t>
      </w:r>
    </w:p>
  </w:comment>
  <w:comment w:id="210" w:author="Joseph Sempa" w:date="2022-09-19T14:46:00Z" w:initials="JS">
    <w:p w14:paraId="724B6CB8" w14:textId="57E8FDE8" w:rsidR="002A17D5" w:rsidRDefault="002A17D5">
      <w:pPr>
        <w:pStyle w:val="CommentText"/>
      </w:pPr>
      <w:r>
        <w:rPr>
          <w:rStyle w:val="CommentReference"/>
        </w:rPr>
        <w:annotationRef/>
      </w:r>
      <w:r>
        <w:t>This is not a correlation. It’s the usual Chi-square. We used this to compare gender with the variable presence of opportunistic infections</w:t>
      </w:r>
    </w:p>
  </w:comment>
  <w:comment w:id="213" w:author="Ian Ross" w:date="2022-09-19T12:15:00Z" w:initials="IR">
    <w:p w14:paraId="1150E36E" w14:textId="72B78CC4" w:rsidR="00A865C3" w:rsidRDefault="00A865C3">
      <w:pPr>
        <w:pStyle w:val="CommentText"/>
      </w:pPr>
      <w:r>
        <w:rPr>
          <w:rStyle w:val="CommentReference"/>
        </w:rPr>
        <w:annotationRef/>
      </w:r>
      <w:r>
        <w:t>Suggest you combine table 1 and table 2</w:t>
      </w:r>
    </w:p>
    <w:p w14:paraId="6698FFFC" w14:textId="77777777" w:rsidR="00A865C3" w:rsidRDefault="00A865C3" w:rsidP="00EE5CCF">
      <w:pPr>
        <w:pStyle w:val="CommentText"/>
      </w:pPr>
      <w:r>
        <w:t>What does unchecked mean?</w:t>
      </w:r>
    </w:p>
  </w:comment>
  <w:comment w:id="214" w:author="Joseph Sempa" w:date="2022-09-19T15:20:00Z" w:initials="JS">
    <w:p w14:paraId="528AA081" w14:textId="2ADD61CF" w:rsidR="002A17D5" w:rsidRDefault="002A17D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16" w:author="Ian Ross" w:date="2022-09-19T12:20:00Z" w:initials="IR">
    <w:p w14:paraId="34C7C9EA" w14:textId="77777777" w:rsidR="00E94283" w:rsidRDefault="00E94283" w:rsidP="004303CE">
      <w:pPr>
        <w:pStyle w:val="CommentText"/>
      </w:pPr>
      <w:r>
        <w:rPr>
          <w:rStyle w:val="CommentReference"/>
        </w:rPr>
        <w:annotationRef/>
      </w:r>
      <w:r>
        <w:t>This is the wrong terminology for the table, rather remove this, please.</w:t>
      </w:r>
    </w:p>
  </w:comment>
  <w:comment w:id="247" w:author="Ian Ross" w:date="2022-09-19T12:17:00Z" w:initials="IR">
    <w:p w14:paraId="2EC45EE4" w14:textId="2B61FB50" w:rsidR="00A865C3" w:rsidRDefault="00A865C3" w:rsidP="00DF1C19">
      <w:pPr>
        <w:pStyle w:val="CommentText"/>
      </w:pPr>
      <w:r>
        <w:rPr>
          <w:rStyle w:val="CommentReference"/>
        </w:rPr>
        <w:annotationRef/>
      </w:r>
      <w:r>
        <w:t>Which other opportunistic infections were recorded, please?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0BCD43" w15:done="0"/>
  <w15:commentEx w15:paraId="771FE189" w15:paraIdParent="590BCD43" w15:done="0"/>
  <w15:commentEx w15:paraId="0F24A374" w15:done="0"/>
  <w15:commentEx w15:paraId="6E9FDEE7" w15:paraIdParent="0F24A374" w15:done="0"/>
  <w15:commentEx w15:paraId="3AE6D0FE" w15:done="0"/>
  <w15:commentEx w15:paraId="7CB0F17C" w15:done="0"/>
  <w15:commentEx w15:paraId="724B6CB8" w15:paraIdParent="7CB0F17C" w15:done="0"/>
  <w15:commentEx w15:paraId="6698FFFC" w15:done="0"/>
  <w15:commentEx w15:paraId="528AA081" w15:paraIdParent="6698FFFC" w15:done="0"/>
  <w15:commentEx w15:paraId="34C7C9EA" w15:done="0"/>
  <w15:commentEx w15:paraId="2EC45E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2DCA8" w16cex:dateUtc="2022-09-19T10:18:00Z"/>
  <w16cex:commentExtensible w16cex:durableId="26D2DDB5" w16cex:dateUtc="2022-09-19T10:23:00Z"/>
  <w16cex:commentExtensible w16cex:durableId="26D3004D" w16cex:dateUtc="2022-09-19T10:17:00Z"/>
  <w16cex:commentExtensible w16cex:durableId="26D30769" w16cex:dateUtc="2022-09-19T13:21:00Z"/>
  <w16cex:commentExtensible w16cex:durableId="26D2DB64" w16cex:dateUtc="2022-09-19T10:13:00Z"/>
  <w16cex:commentExtensible w16cex:durableId="26D2DCC6" w16cex:dateUtc="2022-09-19T10:19:00Z"/>
  <w16cex:commentExtensible w16cex:durableId="26D2FF50" w16cex:dateUtc="2022-09-19T12:46:00Z"/>
  <w16cex:commentExtensible w16cex:durableId="26D2DBF8" w16cex:dateUtc="2022-09-19T10:15:00Z"/>
  <w16cex:commentExtensible w16cex:durableId="26D30751" w16cex:dateUtc="2022-09-19T13:20:00Z"/>
  <w16cex:commentExtensible w16cex:durableId="26D2DD02" w16cex:dateUtc="2022-09-19T10:20:00Z"/>
  <w16cex:commentExtensible w16cex:durableId="26D2DC52" w16cex:dateUtc="2022-09-19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0BCD43" w16cid:durableId="26D2DCA8"/>
  <w16cid:commentId w16cid:paraId="771FE189" w16cid:durableId="26D2DDB5"/>
  <w16cid:commentId w16cid:paraId="0F24A374" w16cid:durableId="26D3004D"/>
  <w16cid:commentId w16cid:paraId="6E9FDEE7" w16cid:durableId="26D30769"/>
  <w16cid:commentId w16cid:paraId="3AE6D0FE" w16cid:durableId="26D2DB64"/>
  <w16cid:commentId w16cid:paraId="7CB0F17C" w16cid:durableId="26D2DCC6"/>
  <w16cid:commentId w16cid:paraId="724B6CB8" w16cid:durableId="26D2FF50"/>
  <w16cid:commentId w16cid:paraId="6698FFFC" w16cid:durableId="26D2DBF8"/>
  <w16cid:commentId w16cid:paraId="528AA081" w16cid:durableId="26D30751"/>
  <w16cid:commentId w16cid:paraId="34C7C9EA" w16cid:durableId="26D2DD02"/>
  <w16cid:commentId w16cid:paraId="2EC45EE4" w16cid:durableId="26D2DC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an Ross">
    <w15:presenceInfo w15:providerId="AD" w15:userId="S::01337742@wf.uct.ac.za::3efea765-d786-4d1e-89b5-330473f51208"/>
  </w15:person>
  <w15:person w15:author="Joseph Sempa">
    <w15:presenceInfo w15:providerId="AD" w15:userId="S::SempaJB@ufs.ac.za::8ed7da13-77e8-4ef8-a44c-5fb6220546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69A146-F39A-4766-B2BF-1CD90A3339F5}"/>
    <w:docVar w:name="dgnword-eventsink" w:val="1145197176"/>
    <w:docVar w:name="dgnword-lastRevisionsView" w:val="0"/>
  </w:docVars>
  <w:rsids>
    <w:rsidRoot w:val="00404074"/>
    <w:rsid w:val="000C4854"/>
    <w:rsid w:val="002A17D5"/>
    <w:rsid w:val="00404074"/>
    <w:rsid w:val="004331E6"/>
    <w:rsid w:val="008D7EA0"/>
    <w:rsid w:val="00973970"/>
    <w:rsid w:val="00A865C3"/>
    <w:rsid w:val="00E9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4AFF"/>
  <w15:chartTrackingRefBased/>
  <w15:docId w15:val="{194C5361-C9A9-4583-879B-4689023B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74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4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07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table" w:customStyle="1" w:styleId="Table">
    <w:name w:val="Table"/>
    <w:semiHidden/>
    <w:unhideWhenUsed/>
    <w:qFormat/>
    <w:rsid w:val="00404074"/>
    <w:pPr>
      <w:spacing w:after="200" w:line="240" w:lineRule="auto"/>
    </w:pPr>
    <w:rPr>
      <w:sz w:val="24"/>
      <w:szCs w:val="24"/>
      <w:lang w:eastAsia="en-Z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4040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074"/>
    <w:rPr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8D7EA0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6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5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5C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C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 Sempa</dc:creator>
  <cp:keywords/>
  <dc:description/>
  <cp:lastModifiedBy>Joseph Sempa</cp:lastModifiedBy>
  <cp:revision>2</cp:revision>
  <dcterms:created xsi:type="dcterms:W3CDTF">2022-09-19T13:22:00Z</dcterms:created>
  <dcterms:modified xsi:type="dcterms:W3CDTF">2022-09-19T13:22:00Z</dcterms:modified>
</cp:coreProperties>
</file>