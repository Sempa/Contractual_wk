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E70F" w14:textId="559FA265"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77777777" w:rsidR="0070762C" w:rsidRDefault="00000000">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t xml:space="preserve"> </w:t>
      </w:r>
      <w:r>
        <w:rPr>
          <w:w w:val="80"/>
        </w:rPr>
        <w:t>Sempa</w:t>
      </w:r>
      <w:r>
        <w:rPr>
          <w:w w:val="80"/>
          <w:vertAlign w:val="superscript"/>
        </w:rPr>
        <w:t>7</w:t>
      </w:r>
      <w:r>
        <w:rPr>
          <w:w w:val="80"/>
        </w:rPr>
        <w:t>,</w:t>
      </w:r>
      <w:r>
        <w:t xml:space="preserve"> </w:t>
      </w:r>
      <w:r>
        <w:rPr>
          <w:w w:val="80"/>
        </w:rPr>
        <w:t>J</w:t>
      </w:r>
      <w:r>
        <w:t xml:space="preserve"> </w:t>
      </w:r>
      <w:r>
        <w:rPr>
          <w:w w:val="80"/>
        </w:rPr>
        <w:t>Singbo,</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000000">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000000">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r>
        <w:rPr>
          <w:w w:val="85"/>
          <w:sz w:val="18"/>
        </w:rPr>
        <w:t>Sahlgrenska</w:t>
      </w:r>
      <w:r>
        <w:rPr>
          <w:spacing w:val="21"/>
          <w:sz w:val="18"/>
        </w:rPr>
        <w:t xml:space="preserve"> </w:t>
      </w:r>
      <w:r>
        <w:rPr>
          <w:w w:val="85"/>
          <w:sz w:val="18"/>
        </w:rPr>
        <w:t>Academy,</w:t>
      </w:r>
      <w:r>
        <w:rPr>
          <w:spacing w:val="22"/>
          <w:sz w:val="18"/>
        </w:rPr>
        <w:t xml:space="preserve"> </w:t>
      </w:r>
      <w:r>
        <w:rPr>
          <w:w w:val="85"/>
          <w:sz w:val="18"/>
        </w:rPr>
        <w:t>Sahlgrenska</w:t>
      </w:r>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000000">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1C5B4D7"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000000">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000000">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000000">
      <w:pPr>
        <w:spacing w:before="176"/>
        <w:ind w:left="520"/>
        <w:rPr>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000000">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000000">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000000">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77777777" w:rsidR="0070762C" w:rsidRPr="004A4BB2" w:rsidRDefault="00000000">
      <w:pPr>
        <w:pStyle w:val="BodyText"/>
        <w:spacing w:before="184"/>
        <w:rPr>
          <w:lang w:val="en-ZA"/>
        </w:rPr>
      </w:pPr>
      <w:r w:rsidRPr="004A4BB2">
        <w:rPr>
          <w:w w:val="90"/>
          <w:lang w:val="en-ZA"/>
        </w:rPr>
        <w:t>e-mail:</w:t>
      </w:r>
      <w:r w:rsidRPr="004A4BB2">
        <w:rPr>
          <w:spacing w:val="-5"/>
          <w:lang w:val="en-ZA"/>
        </w:rPr>
        <w:t xml:space="preserve"> </w:t>
      </w:r>
      <w:hyperlink r:id="rId8">
        <w:r w:rsidR="0070762C" w:rsidRPr="004A4BB2">
          <w:rPr>
            <w:color w:val="4F81BD"/>
            <w:spacing w:val="-2"/>
            <w:w w:val="90"/>
            <w:lang w:val="en-ZA"/>
          </w:rPr>
          <w:t>mofokengtrp@ufs.ac.za</w:t>
        </w:r>
      </w:hyperlink>
    </w:p>
    <w:p w14:paraId="2778E71F" w14:textId="77777777" w:rsidR="0070762C" w:rsidRPr="004A4BB2" w:rsidRDefault="0070762C">
      <w:pPr>
        <w:pStyle w:val="BodyText"/>
        <w:ind w:left="0"/>
        <w:rPr>
          <w:lang w:val="en-ZA"/>
        </w:rPr>
      </w:pPr>
    </w:p>
    <w:p w14:paraId="2778E720" w14:textId="0F2AF133" w:rsidR="0070762C" w:rsidRPr="004A4BB2" w:rsidRDefault="00135973">
      <w:pPr>
        <w:pStyle w:val="BodyText"/>
        <w:spacing w:before="155"/>
        <w:ind w:left="0"/>
        <w:rPr>
          <w:lang w:val="en-ZA"/>
        </w:rPr>
      </w:pPr>
      <w:r>
        <w:rPr>
          <w:lang w:val="en-ZA"/>
        </w:rPr>
        <w:t xml:space="preserve">        </w:t>
      </w:r>
      <w:r w:rsidR="004005F3">
        <w:rPr>
          <w:lang w:val="en-ZA"/>
        </w:rPr>
        <w:t>0</w:t>
      </w:r>
      <w:r w:rsidR="00A93B15">
        <w:rPr>
          <w:lang w:val="en-ZA"/>
        </w:rPr>
        <w:t>9</w:t>
      </w:r>
      <w:r w:rsidR="004005F3">
        <w:rPr>
          <w:lang w:val="en-ZA"/>
        </w:rPr>
        <w:t>-12</w:t>
      </w:r>
      <w:r>
        <w:rPr>
          <w:lang w:val="en-ZA"/>
        </w:rPr>
        <w:t>-24</w:t>
      </w:r>
    </w:p>
    <w:p w14:paraId="2778E722" w14:textId="50D67694" w:rsidR="0070762C" w:rsidRPr="00B76216" w:rsidRDefault="00000000" w:rsidP="00B76216">
      <w:pPr>
        <w:rPr>
          <w:b/>
          <w:sz w:val="32"/>
        </w:rPr>
        <w:sectPr w:rsidR="0070762C" w:rsidRPr="00B76216">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2DFE3C7"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" path="m,l206524,e" filled="f" strokecolor="#f76363" strokeweight=".49208mm">
                <v:path arrowok="t"/>
                <w10:wrap anchorx="page"/>
              </v:shape>
            </w:pict>
          </mc:Fallback>
        </mc:AlternateContent>
      </w:r>
    </w:p>
    <w:p w14:paraId="2778E723" w14:textId="02529E10" w:rsidR="0070762C" w:rsidRDefault="00000000">
      <w:pPr>
        <w:pStyle w:val="Heading3"/>
        <w:spacing w:before="80"/>
        <w:rPr>
          <w:spacing w:val="-2"/>
        </w:rPr>
      </w:pPr>
      <w:r>
        <w:rPr>
          <w:spacing w:val="-2"/>
        </w:rPr>
        <w:lastRenderedPageBreak/>
        <w:t>Abstract:</w:t>
      </w:r>
      <w:r w:rsidR="001C74DE">
        <w:rPr>
          <w:spacing w:val="-2"/>
        </w:rPr>
        <w:t xml:space="preserve"> </w:t>
      </w:r>
    </w:p>
    <w:p w14:paraId="2FBC09C3" w14:textId="77777777" w:rsidR="00A72627" w:rsidRDefault="00A72627">
      <w:pPr>
        <w:pStyle w:val="Heading3"/>
        <w:spacing w:before="80"/>
      </w:pPr>
    </w:p>
    <w:p w14:paraId="2778E724" w14:textId="77777777" w:rsidR="0070762C" w:rsidRDefault="00000000">
      <w:pPr>
        <w:spacing w:before="198"/>
        <w:ind w:left="520"/>
        <w:rPr>
          <w:b/>
        </w:rPr>
      </w:pPr>
      <w:r>
        <w:rPr>
          <w:b/>
          <w:spacing w:val="-2"/>
        </w:rPr>
        <w:t>Background:</w:t>
      </w:r>
    </w:p>
    <w:p w14:paraId="2778E725" w14:textId="77777777" w:rsidR="0070762C" w:rsidRDefault="00000000">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adrenal insufficiency (PAI)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000000">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7777777" w:rsidR="0070762C" w:rsidRDefault="00000000">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r>
        <w:rPr>
          <w:spacing w:val="-8"/>
        </w:rPr>
        <w:t>tetracosactide</w:t>
      </w:r>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000000">
      <w:pPr>
        <w:pStyle w:val="Heading3"/>
        <w:spacing w:before="181"/>
      </w:pPr>
      <w:r>
        <w:rPr>
          <w:spacing w:val="-2"/>
        </w:rPr>
        <w:t>Results:</w:t>
      </w:r>
    </w:p>
    <w:p w14:paraId="2778E72A" w14:textId="19664B24" w:rsidR="0070762C" w:rsidRDefault="00000000"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A755E74"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A74D8B">
        <w:rPr>
          <w:spacing w:val="-4"/>
          <w:highlight w:val="yellow"/>
        </w:rPr>
        <w:t>33</w:t>
      </w:r>
      <w:r w:rsidRPr="00A74D8B">
        <w:rPr>
          <w:spacing w:val="-7"/>
          <w:highlight w:val="yellow"/>
        </w:rPr>
        <w:t xml:space="preserve"> </w:t>
      </w:r>
      <w:r w:rsidRPr="00A74D8B">
        <w:rPr>
          <w:spacing w:val="-4"/>
          <w:highlight w:val="yellow"/>
        </w:rPr>
        <w:t>(</w:t>
      </w:r>
      <w:r w:rsidR="00A74D8B" w:rsidRPr="00A74D8B">
        <w:rPr>
          <w:spacing w:val="-4"/>
          <w:highlight w:val="yellow"/>
        </w:rPr>
        <w:t>6.01</w:t>
      </w:r>
      <w:r w:rsidRPr="00A74D8B">
        <w:rPr>
          <w:spacing w:val="-4"/>
          <w:highlight w:val="yellow"/>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A74D8B">
        <w:rPr>
          <w:color w:val="212121"/>
          <w:spacing w:val="-4"/>
          <w:highlight w:val="yellow"/>
        </w:rPr>
        <w:t>(</w:t>
      </w:r>
      <w:r w:rsidR="00A74D8B" w:rsidRPr="00A74D8B">
        <w:rPr>
          <w:color w:val="212121"/>
          <w:spacing w:val="-4"/>
          <w:highlight w:val="yellow"/>
        </w:rPr>
        <w:t>72.72</w:t>
      </w:r>
      <w:r w:rsidRPr="00A74D8B">
        <w:rPr>
          <w:color w:val="212121"/>
          <w:spacing w:val="-4"/>
          <w:highlight w:val="yellow"/>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A74D8B">
        <w:rPr>
          <w:color w:val="212121"/>
          <w:spacing w:val="-4"/>
          <w:highlight w:val="yellow"/>
        </w:rPr>
        <w:t>9</w:t>
      </w:r>
      <w:r w:rsidRPr="00A74D8B">
        <w:rPr>
          <w:color w:val="212121"/>
          <w:spacing w:val="-7"/>
          <w:highlight w:val="yellow"/>
        </w:rPr>
        <w:t xml:space="preserve"> </w:t>
      </w:r>
      <w:r w:rsidRPr="00A74D8B">
        <w:rPr>
          <w:color w:val="212121"/>
          <w:spacing w:val="-4"/>
          <w:highlight w:val="yellow"/>
        </w:rPr>
        <w:t>(</w:t>
      </w:r>
      <w:r w:rsidR="00A74D8B" w:rsidRPr="00A74D8B">
        <w:rPr>
          <w:color w:val="212121"/>
          <w:spacing w:val="-4"/>
          <w:highlight w:val="yellow"/>
        </w:rPr>
        <w:t>27.27</w:t>
      </w:r>
      <w:r w:rsidRPr="00A74D8B">
        <w:rPr>
          <w:color w:val="212121"/>
          <w:spacing w:val="-4"/>
          <w:highlight w:val="yellow"/>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r>
        <w:rPr>
          <w:color w:val="212121"/>
          <w:w w:val="90"/>
        </w:rPr>
        <w:t xml:space="preserve">tetracosactide tests were performed identifying 27 AI patients. </w:t>
      </w:r>
      <w:r w:rsidRPr="00E01953">
        <w:rPr>
          <w:color w:val="212121"/>
          <w:w w:val="90"/>
        </w:rPr>
        <w:t>Extra Pulmonary tuberculosis (EPTB) and</w:t>
      </w:r>
      <w:r w:rsidR="00533DB4">
        <w:rPr>
          <w:color w:val="212121"/>
          <w:w w:val="90"/>
        </w:rPr>
        <w:t xml:space="preserve"> </w:t>
      </w:r>
      <w:r w:rsidRPr="00E01953">
        <w:rPr>
          <w:color w:val="212121"/>
        </w:rPr>
        <w:t xml:space="preserve">cryptococcus neoformans predominate in the AI group, whereas pulmonary tuberculosis (PTB) </w:t>
      </w:r>
      <w:r w:rsidRPr="00E01953">
        <w:rPr>
          <w:color w:val="212121"/>
          <w:spacing w:val="-8"/>
        </w:rPr>
        <w:t>predominates in</w:t>
      </w:r>
      <w:r w:rsidRPr="00E01953">
        <w:rPr>
          <w:color w:val="212121"/>
          <w:spacing w:val="-7"/>
        </w:rPr>
        <w:t xml:space="preserve"> </w:t>
      </w:r>
      <w:r w:rsidRPr="00E01953">
        <w:rPr>
          <w:color w:val="212121"/>
          <w:spacing w:val="-8"/>
        </w:rPr>
        <w:t>the</w:t>
      </w:r>
      <w:r w:rsidRPr="00E01953">
        <w:rPr>
          <w:color w:val="212121"/>
          <w:spacing w:val="-7"/>
        </w:rPr>
        <w:t xml:space="preserve"> </w:t>
      </w:r>
      <w:r w:rsidRPr="00E01953">
        <w:rPr>
          <w:color w:val="212121"/>
          <w:spacing w:val="-8"/>
        </w:rPr>
        <w:t>group without</w:t>
      </w:r>
      <w:r w:rsidRPr="00E01953">
        <w:rPr>
          <w:color w:val="212121"/>
          <w:spacing w:val="-7"/>
        </w:rPr>
        <w:t xml:space="preserve"> </w:t>
      </w:r>
      <w:r w:rsidRPr="00E01953">
        <w:rPr>
          <w:color w:val="212121"/>
          <w:spacing w:val="-8"/>
        </w:rPr>
        <w:t>AI</w:t>
      </w:r>
      <w:r w:rsidRPr="00E01953">
        <w:rPr>
          <w:color w:val="212121"/>
          <w:spacing w:val="-7"/>
        </w:rPr>
        <w:t xml:space="preserve"> </w:t>
      </w:r>
      <w:r w:rsidRPr="00E01953">
        <w:rPr>
          <w:color w:val="212121"/>
          <w:spacing w:val="-8"/>
        </w:rPr>
        <w:t>33.3%</w:t>
      </w:r>
      <w:r w:rsidRPr="00E01953">
        <w:rPr>
          <w:color w:val="212121"/>
          <w:spacing w:val="-7"/>
        </w:rPr>
        <w:t xml:space="preserve"> </w:t>
      </w:r>
      <w:r w:rsidRPr="00E01953">
        <w:rPr>
          <w:color w:val="212121"/>
          <w:spacing w:val="-8"/>
        </w:rPr>
        <w:t>vs 19.0%,</w:t>
      </w:r>
      <w:r w:rsidRPr="00E01953">
        <w:rPr>
          <w:color w:val="212121"/>
          <w:spacing w:val="-7"/>
        </w:rPr>
        <w:t xml:space="preserve"> </w:t>
      </w:r>
      <w:r w:rsidRPr="00E01953">
        <w:rPr>
          <w:i/>
          <w:color w:val="212121"/>
          <w:spacing w:val="-8"/>
        </w:rPr>
        <w:t>p</w:t>
      </w:r>
      <w:r w:rsidRPr="00E01953">
        <w:rPr>
          <w:color w:val="212121"/>
          <w:spacing w:val="-8"/>
        </w:rPr>
        <w:t>=0.045,</w:t>
      </w:r>
      <w:r w:rsidRPr="00E01953">
        <w:rPr>
          <w:color w:val="212121"/>
          <w:spacing w:val="-7"/>
        </w:rPr>
        <w:t xml:space="preserve"> </w:t>
      </w:r>
      <w:r w:rsidRPr="00E01953">
        <w:rPr>
          <w:color w:val="212121"/>
          <w:spacing w:val="-8"/>
        </w:rPr>
        <w:t>30.3% vs</w:t>
      </w:r>
      <w:r w:rsidRPr="00E01953">
        <w:rPr>
          <w:color w:val="212121"/>
          <w:spacing w:val="-7"/>
        </w:rPr>
        <w:t xml:space="preserve"> </w:t>
      </w:r>
      <w:r w:rsidRPr="00E01953">
        <w:rPr>
          <w:color w:val="212121"/>
          <w:spacing w:val="-8"/>
        </w:rPr>
        <w:t>3.8%,</w:t>
      </w:r>
      <w:r w:rsidRPr="00E01953">
        <w:rPr>
          <w:color w:val="212121"/>
          <w:spacing w:val="-7"/>
        </w:rPr>
        <w:t xml:space="preserve"> </w:t>
      </w:r>
      <w:r w:rsidRPr="00E01953">
        <w:rPr>
          <w:i/>
          <w:color w:val="212121"/>
          <w:spacing w:val="-8"/>
        </w:rPr>
        <w:t>p</w:t>
      </w:r>
      <w:r w:rsidRPr="00E01953">
        <w:rPr>
          <w:color w:val="212121"/>
          <w:spacing w:val="-8"/>
        </w:rPr>
        <w:t>&lt;0.001,</w:t>
      </w:r>
      <w:r w:rsidRPr="00E01953">
        <w:rPr>
          <w:color w:val="212121"/>
          <w:spacing w:val="-7"/>
        </w:rPr>
        <w:t xml:space="preserve"> </w:t>
      </w:r>
      <w:r w:rsidRPr="00E01953">
        <w:rPr>
          <w:color w:val="212121"/>
          <w:spacing w:val="-8"/>
        </w:rPr>
        <w:t>and 42.4%</w:t>
      </w:r>
      <w:r w:rsidRPr="00E01953">
        <w:rPr>
          <w:color w:val="212121"/>
          <w:spacing w:val="-7"/>
        </w:rPr>
        <w:t xml:space="preserve"> </w:t>
      </w:r>
      <w:r w:rsidRPr="00E01953">
        <w:rPr>
          <w:color w:val="212121"/>
          <w:spacing w:val="-8"/>
        </w:rPr>
        <w:t xml:space="preserve">vs </w:t>
      </w:r>
      <w:r w:rsidRPr="00E01953">
        <w:rPr>
          <w:color w:val="212121"/>
          <w:spacing w:val="-10"/>
        </w:rPr>
        <w:t>64.7%,</w:t>
      </w:r>
      <w:r w:rsidRPr="00E01953">
        <w:rPr>
          <w:color w:val="212121"/>
          <w:spacing w:val="-6"/>
        </w:rPr>
        <w:t xml:space="preserve"> </w:t>
      </w:r>
      <w:r w:rsidRPr="00E01953">
        <w:rPr>
          <w:i/>
          <w:color w:val="212121"/>
          <w:spacing w:val="-10"/>
        </w:rPr>
        <w:t>p</w:t>
      </w:r>
      <w:r w:rsidRPr="00E01953">
        <w:rPr>
          <w:color w:val="212121"/>
          <w:spacing w:val="-10"/>
        </w:rPr>
        <w:t>=0.01,</w:t>
      </w:r>
      <w:r w:rsidRPr="00E01953">
        <w:rPr>
          <w:color w:val="212121"/>
          <w:spacing w:val="-5"/>
        </w:rPr>
        <w:t xml:space="preserve"> </w:t>
      </w:r>
      <w:r w:rsidRPr="00E01953">
        <w:rPr>
          <w:color w:val="212121"/>
          <w:spacing w:val="-10"/>
        </w:rPr>
        <w:t>respectively</w:t>
      </w:r>
      <w:r>
        <w:rPr>
          <w:color w:val="212121"/>
          <w:spacing w:val="-10"/>
        </w:rPr>
        <w:t>.</w:t>
      </w:r>
      <w:r>
        <w:rPr>
          <w:color w:val="212121"/>
          <w:spacing w:val="45"/>
        </w:rPr>
        <w:t xml:space="preserve"> </w:t>
      </w:r>
      <w:r>
        <w:rPr>
          <w:color w:val="212121"/>
          <w:spacing w:val="-10"/>
        </w:rPr>
        <w:t>The</w:t>
      </w:r>
      <w:r>
        <w:rPr>
          <w:color w:val="212121"/>
          <w:spacing w:val="-5"/>
        </w:rPr>
        <w:t xml:space="preserve"> </w:t>
      </w:r>
      <w:r>
        <w:rPr>
          <w:color w:val="212121"/>
          <w:spacing w:val="-10"/>
        </w:rPr>
        <w:t>DBP</w:t>
      </w:r>
      <w:r>
        <w:rPr>
          <w:color w:val="212121"/>
          <w:spacing w:val="-5"/>
        </w:rPr>
        <w:t xml:space="preserv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Pr>
          <w:color w:val="212121"/>
          <w:spacing w:val="6"/>
        </w:rPr>
        <w:t xml:space="preserve"> </w:t>
      </w:r>
      <w:r>
        <w:rPr>
          <w:i/>
          <w:color w:val="212121"/>
          <w:spacing w:val="-16"/>
        </w:rPr>
        <w:t>p</w:t>
      </w:r>
      <w:r>
        <w:rPr>
          <w:color w:val="212121"/>
          <w:spacing w:val="-16"/>
        </w:rPr>
        <w:t>=0.012.</w:t>
      </w:r>
      <w:r>
        <w:rPr>
          <w:color w:val="212121"/>
          <w:spacing w:val="6"/>
        </w:rPr>
        <w:t xml:space="preserve"> </w:t>
      </w:r>
      <w:r>
        <w:rPr>
          <w:color w:val="212121"/>
          <w:spacing w:val="-16"/>
        </w:rPr>
        <w:t>Diflucan</w:t>
      </w:r>
      <w:r>
        <w:rPr>
          <w:color w:val="212121"/>
          <w:spacing w:val="4"/>
        </w:rPr>
        <w:t xml:space="preserve"> </w:t>
      </w:r>
      <w:r>
        <w:rPr>
          <w:color w:val="212121"/>
          <w:spacing w:val="-16"/>
        </w:rPr>
        <w:t>and</w:t>
      </w:r>
      <w:r>
        <w:rPr>
          <w:color w:val="212121"/>
          <w:spacing w:val="6"/>
        </w:rPr>
        <w:t xml:space="preserve"> </w:t>
      </w:r>
      <w:r>
        <w:rPr>
          <w:color w:val="212121"/>
          <w:spacing w:val="-16"/>
        </w:rPr>
        <w:t>Opiate</w:t>
      </w:r>
      <w:r>
        <w:rPr>
          <w:color w:val="212121"/>
          <w:spacing w:val="4"/>
        </w:rPr>
        <w:t xml:space="preserve"> </w:t>
      </w:r>
      <w:r>
        <w:rPr>
          <w:color w:val="212121"/>
          <w:spacing w:val="-16"/>
        </w:rPr>
        <w:t>use</w:t>
      </w:r>
      <w:r>
        <w:rPr>
          <w:color w:val="212121"/>
          <w:spacing w:val="4"/>
        </w:rPr>
        <w:t xml:space="preserve"> </w:t>
      </w:r>
      <w:r>
        <w:rPr>
          <w:color w:val="212121"/>
          <w:spacing w:val="-16"/>
        </w:rPr>
        <w:t>was</w:t>
      </w:r>
      <w:r>
        <w:rPr>
          <w:color w:val="212121"/>
          <w:spacing w:val="4"/>
        </w:rPr>
        <w:t xml:space="preserve"> </w:t>
      </w:r>
      <w:r>
        <w:rPr>
          <w:color w:val="212121"/>
          <w:spacing w:val="-16"/>
        </w:rPr>
        <w:t>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Pr>
          <w:color w:val="212121"/>
          <w:spacing w:val="6"/>
        </w:rPr>
        <w:t xml:space="preserve"> </w:t>
      </w:r>
      <w:r>
        <w:rPr>
          <w:color w:val="212121"/>
          <w:spacing w:val="-16"/>
        </w:rPr>
        <w:t>33.3%</w:t>
      </w:r>
      <w:r>
        <w:rPr>
          <w:color w:val="212121"/>
          <w:spacing w:val="4"/>
        </w:rPr>
        <w:t xml:space="preserve"> </w:t>
      </w:r>
      <w:r>
        <w:rPr>
          <w:color w:val="212121"/>
          <w:spacing w:val="-16"/>
        </w:rPr>
        <w:t>versus</w:t>
      </w:r>
      <w:r>
        <w:rPr>
          <w:color w:val="212121"/>
          <w:spacing w:val="6"/>
        </w:rPr>
        <w:t xml:space="preserve"> </w:t>
      </w:r>
      <w:r>
        <w:rPr>
          <w:color w:val="212121"/>
          <w:spacing w:val="-16"/>
        </w:rPr>
        <w:t xml:space="preserve">12.1% </w:t>
      </w:r>
      <w:r>
        <w:rPr>
          <w:color w:val="212121"/>
          <w:spacing w:val="-12"/>
        </w:rPr>
        <w:t>and</w:t>
      </w:r>
      <w:r>
        <w:rPr>
          <w:color w:val="212121"/>
        </w:rPr>
        <w:t xml:space="preserve"> </w:t>
      </w:r>
      <w:r>
        <w:rPr>
          <w:color w:val="212121"/>
          <w:spacing w:val="-12"/>
        </w:rPr>
        <w:t>36.4%</w:t>
      </w:r>
      <w:r>
        <w:rPr>
          <w:color w:val="212121"/>
        </w:rPr>
        <w:t xml:space="preserve"> </w:t>
      </w:r>
      <w:r>
        <w:rPr>
          <w:color w:val="212121"/>
          <w:spacing w:val="-12"/>
        </w:rPr>
        <w:t>versus</w:t>
      </w:r>
      <w:r>
        <w:rPr>
          <w:color w:val="212121"/>
        </w:rPr>
        <w:t xml:space="preserve"> </w:t>
      </w:r>
      <w:r>
        <w:rPr>
          <w:color w:val="212121"/>
          <w:spacing w:val="-12"/>
        </w:rPr>
        <w:t>21.9%,</w:t>
      </w:r>
      <w:r>
        <w:rPr>
          <w:color w:val="212121"/>
        </w:rPr>
        <w:t xml:space="preserve"> </w:t>
      </w:r>
      <w:r>
        <w:rPr>
          <w:color w:val="212121"/>
          <w:spacing w:val="-12"/>
        </w:rPr>
        <w:t>with</w:t>
      </w:r>
      <w:r>
        <w:rPr>
          <w:color w:val="212121"/>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Pr>
          <w:color w:val="212121"/>
          <w:spacing w:val="-12"/>
        </w:rPr>
        <w:t>p=0.054,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Pr>
          <w:color w:val="212121"/>
          <w:spacing w:val="-1"/>
        </w:rPr>
        <w:t xml:space="preserve"> </w:t>
      </w:r>
      <w:r>
        <w:rPr>
          <w:i/>
          <w:color w:val="212121"/>
          <w:spacing w:val="-14"/>
        </w:rPr>
        <w:t>p</w:t>
      </w:r>
      <w:r>
        <w:rPr>
          <w:color w:val="212121"/>
          <w:spacing w:val="-14"/>
        </w:rPr>
        <w:t>=0.006.</w:t>
      </w:r>
      <w:r>
        <w:rPr>
          <w:color w:val="212121"/>
          <w:spacing w:val="63"/>
        </w:rPr>
        <w:t xml:space="preserve">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cryptococcus 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Pr>
          <w:color w:val="212121"/>
          <w:spacing w:val="-1"/>
        </w:rPr>
        <w:t xml:space="preserve"> </w:t>
      </w:r>
      <w:r>
        <w:rPr>
          <w:i/>
          <w:color w:val="212121"/>
        </w:rPr>
        <w:t>p</w:t>
      </w:r>
      <w:r>
        <w:rPr>
          <w:color w:val="212121"/>
        </w:rPr>
        <w:t>&lt;0.001.</w:t>
      </w:r>
      <w:r>
        <w:rPr>
          <w:color w:val="212121"/>
          <w:spacing w:val="-1"/>
        </w:rPr>
        <w:t xml:space="preserve"> </w:t>
      </w:r>
      <w:r>
        <w:rPr>
          <w:color w:val="212121"/>
        </w:rPr>
        <w:t>The</w:t>
      </w:r>
      <w:r>
        <w:rPr>
          <w:color w:val="212121"/>
          <w:spacing w:val="-5"/>
        </w:rPr>
        <w:t xml:space="preserve"> </w:t>
      </w:r>
      <w:r>
        <w:rPr>
          <w:color w:val="212121"/>
        </w:rPr>
        <w:t>overall</w:t>
      </w:r>
      <w:r>
        <w:rPr>
          <w:color w:val="212121"/>
          <w:spacing w:val="-5"/>
        </w:rPr>
        <w:t xml:space="preserve"> </w:t>
      </w:r>
      <w:r>
        <w:rPr>
          <w:color w:val="212121"/>
        </w:rPr>
        <w:t>one-year</w:t>
      </w:r>
      <w:r>
        <w:rPr>
          <w:color w:val="212121"/>
          <w:spacing w:val="-6"/>
        </w:rPr>
        <w:t xml:space="preserve"> </w:t>
      </w:r>
      <w:r>
        <w:rPr>
          <w:color w:val="212121"/>
        </w:rPr>
        <w:t>mortality</w:t>
      </w:r>
      <w:r>
        <w:rPr>
          <w:color w:val="212121"/>
          <w:spacing w:val="-5"/>
        </w:rPr>
        <w:t xml:space="preserve"> </w:t>
      </w:r>
      <w:r>
        <w:rPr>
          <w:color w:val="212121"/>
        </w:rPr>
        <w:t>was</w:t>
      </w:r>
      <w:r>
        <w:rPr>
          <w:color w:val="212121"/>
          <w:spacing w:val="-5"/>
        </w:rPr>
        <w:t xml:space="preserve"> </w:t>
      </w:r>
      <w:r w:rsidR="00554E74">
        <w:rPr>
          <w:color w:val="212121"/>
        </w:rPr>
        <w:t>151/549 (27.50</w:t>
      </w:r>
      <w:r>
        <w:rPr>
          <w:color w:val="212121"/>
        </w:rPr>
        <w:t>%</w:t>
      </w:r>
      <w:r w:rsidR="00554E74">
        <w:rPr>
          <w:color w:val="212121"/>
        </w:rPr>
        <w:t>)</w:t>
      </w:r>
      <w:r>
        <w:rPr>
          <w:color w:val="212121"/>
        </w:rPr>
        <w:t>.</w:t>
      </w:r>
      <w:r>
        <w:rPr>
          <w:color w:val="212121"/>
          <w:spacing w:val="-5"/>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Pr>
          <w:color w:val="000000"/>
          <w:spacing w:val="-2"/>
        </w:rPr>
        <w:t>50</w:t>
      </w:r>
      <w:r>
        <w:rPr>
          <w:color w:val="000000"/>
          <w:spacing w:val="-8"/>
        </w:rPr>
        <w:t xml:space="preserve"> </w:t>
      </w:r>
      <w:r>
        <w:rPr>
          <w:color w:val="000000"/>
          <w:spacing w:val="-2"/>
        </w:rPr>
        <w:t>pg/L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554E74">
        <w:rPr>
          <w:color w:val="000000"/>
          <w:spacing w:val="-2"/>
        </w:rPr>
        <w:t>3</w:t>
      </w:r>
      <w:r>
        <w:rPr>
          <w:color w:val="000000"/>
          <w:spacing w:val="-2"/>
        </w:rPr>
        <w:t>%</w:t>
      </w:r>
      <w:r>
        <w:rPr>
          <w:color w:val="000000"/>
          <w:spacing w:val="-7"/>
        </w:rPr>
        <w:t xml:space="preserve"> </w:t>
      </w:r>
      <w:r w:rsidR="006A0894">
        <w:rPr>
          <w:color w:val="000000"/>
          <w:spacing w:val="-7"/>
        </w:rPr>
        <w:t xml:space="preserve">and 1%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6A0894">
        <w:rPr>
          <w:color w:val="000000"/>
          <w:spacing w:val="-2"/>
        </w:rPr>
        <w:t>0.56</w:t>
      </w:r>
      <w:r>
        <w:rPr>
          <w:color w:val="000000"/>
          <w:spacing w:val="-2"/>
        </w:rPr>
        <w:t>,</w:t>
      </w:r>
      <w:r>
        <w:rPr>
          <w:color w:val="000000"/>
          <w:spacing w:val="-11"/>
        </w:rPr>
        <w:t xml:space="preserve"> </w:t>
      </w:r>
      <w:r>
        <w:rPr>
          <w:color w:val="000000"/>
          <w:spacing w:val="-2"/>
        </w:rPr>
        <w:t>(95%CI:</w:t>
      </w:r>
      <w:r w:rsidR="006A0894">
        <w:rPr>
          <w:color w:val="000000"/>
          <w:spacing w:val="-2"/>
        </w:rPr>
        <w:t xml:space="preserve"> 1.07</w:t>
      </w:r>
      <w:r>
        <w:rPr>
          <w:color w:val="000000"/>
          <w:spacing w:val="-2"/>
        </w:rPr>
        <w:t>,</w:t>
      </w:r>
      <w:r>
        <w:rPr>
          <w:color w:val="000000"/>
          <w:spacing w:val="-10"/>
        </w:rPr>
        <w:t xml:space="preserve"> </w:t>
      </w:r>
      <w:r>
        <w:rPr>
          <w:color w:val="000000"/>
          <w:spacing w:val="-2"/>
        </w:rPr>
        <w:t>1.1</w:t>
      </w:r>
      <w:r w:rsidR="006A0894">
        <w:rPr>
          <w:color w:val="000000"/>
          <w:spacing w:val="-2"/>
        </w:rPr>
        <w:t>9</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6A0894">
        <w:rPr>
          <w:color w:val="000000"/>
          <w:spacing w:val="-2"/>
        </w:rPr>
        <w:t>00</w:t>
      </w:r>
      <w:r>
        <w:rPr>
          <w:color w:val="000000"/>
          <w:spacing w:val="-2"/>
        </w:rPr>
        <w:t>,</w:t>
      </w:r>
      <w:r w:rsidR="006A0894">
        <w:rPr>
          <w:color w:val="000000"/>
          <w:spacing w:val="-14"/>
        </w:rPr>
        <w:t xml:space="preserve"> </w:t>
      </w:r>
      <w:r>
        <w:rPr>
          <w:color w:val="000000"/>
          <w:spacing w:val="-2"/>
        </w:rPr>
        <w:t>(95%CI:1.</w:t>
      </w:r>
      <w:r w:rsidR="006A0894">
        <w:rPr>
          <w:color w:val="000000"/>
          <w:spacing w:val="-2"/>
        </w:rPr>
        <w:t>00</w:t>
      </w:r>
      <w:r>
        <w:rPr>
          <w:color w:val="000000"/>
          <w:spacing w:val="-2"/>
        </w:rPr>
        <w:t>,</w:t>
      </w:r>
      <w:r>
        <w:rPr>
          <w:color w:val="000000"/>
          <w:spacing w:val="-14"/>
        </w:rPr>
        <w:t xml:space="preserve"> </w:t>
      </w:r>
      <w:r>
        <w:rPr>
          <w:color w:val="000000"/>
          <w:spacing w:val="-2"/>
        </w:rPr>
        <w:t>1.</w:t>
      </w:r>
      <w:r w:rsidR="006A0894">
        <w:rPr>
          <w:color w:val="000000"/>
          <w:spacing w:val="-2"/>
        </w:rPr>
        <w:t>01</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6A0894">
        <w:rPr>
          <w:spacing w:val="-2"/>
          <w:w w:val="90"/>
        </w:rPr>
        <w:t>3</w:t>
      </w:r>
      <w:r>
        <w:rPr>
          <w:spacing w:val="-2"/>
          <w:w w:val="90"/>
        </w:rPr>
        <w:t>),</w:t>
      </w:r>
      <w:r>
        <w:rPr>
          <w:spacing w:val="-3"/>
          <w:w w:val="90"/>
        </w:rPr>
        <w:t xml:space="preserve"> </w:t>
      </w:r>
      <w:r>
        <w:rPr>
          <w:spacing w:val="-2"/>
        </w:rPr>
        <w:t>respectively.</w:t>
      </w:r>
    </w:p>
    <w:p w14:paraId="2778E72B" w14:textId="70A4D2E1" w:rsidR="0070762C" w:rsidRDefault="00000000">
      <w:pPr>
        <w:pStyle w:val="Heading3"/>
        <w:spacing w:before="193"/>
      </w:pPr>
      <w:r>
        <w:rPr>
          <w:spacing w:val="-2"/>
        </w:rPr>
        <w:t>Conclusion:</w:t>
      </w:r>
    </w:p>
    <w:p w14:paraId="2778E72C" w14:textId="0D5EE54B" w:rsidR="0070762C" w:rsidRDefault="00000000">
      <w:pPr>
        <w:pStyle w:val="BodyText"/>
        <w:spacing w:before="194" w:line="254" w:lineRule="auto"/>
        <w:ind w:right="435"/>
      </w:pPr>
      <w:r>
        <w:rPr>
          <w:w w:val="90"/>
        </w:rPr>
        <w:t>The</w:t>
      </w:r>
      <w:r>
        <w:rPr>
          <w:spacing w:val="-4"/>
          <w:w w:val="90"/>
        </w:rPr>
        <w:t xml:space="preserve"> </w:t>
      </w:r>
      <w:r>
        <w:rPr>
          <w:w w:val="90"/>
        </w:rPr>
        <w:t>largest</w:t>
      </w:r>
      <w:r>
        <w:rPr>
          <w:spacing w:val="-4"/>
          <w:w w:val="90"/>
        </w:rPr>
        <w:t xml:space="preserve"> </w:t>
      </w:r>
      <w:r>
        <w:rPr>
          <w:w w:val="90"/>
        </w:rPr>
        <w:t>longitudinal</w:t>
      </w:r>
      <w:r>
        <w:rPr>
          <w:spacing w:val="-4"/>
          <w:w w:val="90"/>
        </w:rPr>
        <w:t xml:space="preserve"> </w:t>
      </w:r>
      <w:r>
        <w:rPr>
          <w:w w:val="90"/>
        </w:rPr>
        <w:t>study</w:t>
      </w:r>
      <w:r>
        <w:rPr>
          <w:spacing w:val="-4"/>
          <w:w w:val="90"/>
        </w:rPr>
        <w:t xml:space="preserve"> </w:t>
      </w:r>
      <w:r>
        <w:rPr>
          <w:w w:val="90"/>
        </w:rPr>
        <w:t>on</w:t>
      </w:r>
      <w:r>
        <w:rPr>
          <w:spacing w:val="-4"/>
          <w:w w:val="90"/>
        </w:rPr>
        <w:t xml:space="preserve"> </w:t>
      </w:r>
      <w:r>
        <w:rPr>
          <w:w w:val="90"/>
        </w:rPr>
        <w:t>hypoadrenalism</w:t>
      </w:r>
      <w:r>
        <w:rPr>
          <w:spacing w:val="-4"/>
          <w:w w:val="90"/>
        </w:rPr>
        <w:t xml:space="preserve"> </w:t>
      </w:r>
      <w:r>
        <w:rPr>
          <w:w w:val="90"/>
        </w:rPr>
        <w:t>in</w:t>
      </w:r>
      <w:r>
        <w:rPr>
          <w:spacing w:val="-4"/>
          <w:w w:val="90"/>
        </w:rPr>
        <w:t xml:space="preserve"> </w:t>
      </w:r>
      <w:r>
        <w:rPr>
          <w:w w:val="90"/>
        </w:rPr>
        <w:t>advanced</w:t>
      </w:r>
      <w:r>
        <w:rPr>
          <w:spacing w:val="-4"/>
          <w:w w:val="90"/>
        </w:rPr>
        <w:t xml:space="preserve"> </w:t>
      </w:r>
      <w:r>
        <w:rPr>
          <w:w w:val="90"/>
        </w:rPr>
        <w:t>HIV</w:t>
      </w:r>
      <w:r>
        <w:rPr>
          <w:spacing w:val="-4"/>
          <w:w w:val="90"/>
        </w:rPr>
        <w:t xml:space="preserve"> </w:t>
      </w:r>
      <w:r>
        <w:rPr>
          <w:w w:val="90"/>
        </w:rPr>
        <w:t>in</w:t>
      </w:r>
      <w:r>
        <w:rPr>
          <w:spacing w:val="-4"/>
          <w:w w:val="90"/>
        </w:rPr>
        <w:t xml:space="preserve"> </w:t>
      </w:r>
      <w:r>
        <w:rPr>
          <w:w w:val="90"/>
        </w:rPr>
        <w:t>Africa</w:t>
      </w:r>
      <w:r>
        <w:rPr>
          <w:spacing w:val="-4"/>
          <w:w w:val="90"/>
        </w:rPr>
        <w:t xml:space="preserve"> </w:t>
      </w:r>
      <w:r>
        <w:rPr>
          <w:w w:val="90"/>
        </w:rPr>
        <w:t>revealed</w:t>
      </w:r>
      <w:r>
        <w:rPr>
          <w:spacing w:val="-4"/>
          <w:w w:val="90"/>
        </w:rPr>
        <w:t xml:space="preserve"> </w:t>
      </w:r>
      <w:r>
        <w:rPr>
          <w:w w:val="90"/>
        </w:rPr>
        <w:t>overall</w:t>
      </w:r>
      <w:r>
        <w:rPr>
          <w:spacing w:val="-4"/>
          <w:w w:val="90"/>
        </w:rPr>
        <w:t xml:space="preserve"> </w:t>
      </w:r>
      <w:r>
        <w:rPr>
          <w:w w:val="90"/>
        </w:rPr>
        <w:t>one</w:t>
      </w:r>
      <w:r>
        <w:rPr>
          <w:spacing w:val="-4"/>
          <w:w w:val="90"/>
        </w:rPr>
        <w:t xml:space="preserve"> </w:t>
      </w:r>
      <w:r>
        <w:rPr>
          <w:w w:val="90"/>
        </w:rPr>
        <w:t xml:space="preserve">year </w:t>
      </w:r>
      <w:r>
        <w:t>mortality of 2</w:t>
      </w:r>
      <w:r w:rsidR="006A0894">
        <w:t>7.50</w:t>
      </w:r>
      <w:r>
        <w:t>%.</w:t>
      </w:r>
    </w:p>
    <w:p w14:paraId="2778E72D" w14:textId="483BD573" w:rsidR="0070762C"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000000">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000000">
      <w:pPr>
        <w:pStyle w:val="Heading3"/>
        <w:spacing w:before="80"/>
      </w:pPr>
      <w:r>
        <w:rPr>
          <w:spacing w:val="-2"/>
        </w:rPr>
        <w:lastRenderedPageBreak/>
        <w:t>Introduction:</w:t>
      </w:r>
    </w:p>
    <w:p w14:paraId="2778E732" w14:textId="77777777" w:rsidR="0070762C" w:rsidRDefault="00000000">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Pr>
          <w:spacing w:val="-2"/>
        </w:rPr>
        <w:t xml:space="preserve">the </w:t>
      </w:r>
      <w:r>
        <w:rPr>
          <w:spacing w:val="-4"/>
        </w:rPr>
        <w:t>majority</w:t>
      </w:r>
      <w:r>
        <w:rPr>
          <w:spacing w:val="-11"/>
        </w:rPr>
        <w:t xml:space="preserve"> </w:t>
      </w:r>
      <w:r>
        <w:rPr>
          <w:spacing w:val="-4"/>
        </w:rPr>
        <w:t>of</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diagnosis(1).</w:t>
      </w:r>
    </w:p>
    <w:p w14:paraId="2778E733" w14:textId="77777777" w:rsidR="0070762C" w:rsidRDefault="00000000">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populations,(2)</w:t>
      </w:r>
      <w:r>
        <w:rPr>
          <w:spacing w:val="-7"/>
        </w:rPr>
        <w:t xml:space="preserve"> </w:t>
      </w:r>
      <w:r>
        <w:rPr>
          <w:spacing w:val="-4"/>
        </w:rPr>
        <w:t>and</w:t>
      </w:r>
      <w:r>
        <w:rPr>
          <w:spacing w:val="-7"/>
        </w:rPr>
        <w:t xml:space="preserve">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spacing w:val="-2"/>
        </w:rPr>
        <w:t>in</w:t>
      </w:r>
      <w:r>
        <w:rPr>
          <w:spacing w:val="-10"/>
        </w:rPr>
        <w:t xml:space="preserve"> </w:t>
      </w:r>
      <w:r>
        <w:rPr>
          <w:spacing w:val="-2"/>
        </w:rPr>
        <w:t>the</w:t>
      </w:r>
      <w:r>
        <w:rPr>
          <w:spacing w:val="-10"/>
        </w:rPr>
        <w:t xml:space="preserve"> </w:t>
      </w:r>
      <w:r>
        <w:rPr>
          <w:spacing w:val="-2"/>
        </w:rPr>
        <w:t>latter,</w:t>
      </w:r>
      <w:r>
        <w:rPr>
          <w:spacing w:val="-10"/>
        </w:rPr>
        <w:t xml:space="preserve"> </w:t>
      </w:r>
      <w:r>
        <w:rPr>
          <w:spacing w:val="-2"/>
        </w:rPr>
        <w:t>compared</w:t>
      </w:r>
      <w:r>
        <w:rPr>
          <w:spacing w:val="-11"/>
        </w:rPr>
        <w:t xml:space="preserve"> </w:t>
      </w:r>
      <w:r>
        <w:rPr>
          <w:spacing w:val="-2"/>
        </w:rPr>
        <w:t>with</w:t>
      </w:r>
      <w:r>
        <w:rPr>
          <w:spacing w:val="-10"/>
        </w:rPr>
        <w:t xml:space="preserve"> </w:t>
      </w:r>
      <w:r>
        <w:rPr>
          <w:spacing w:val="-2"/>
        </w:rPr>
        <w:t>the</w:t>
      </w:r>
      <w:r>
        <w:rPr>
          <w:spacing w:val="-10"/>
        </w:rPr>
        <w:t xml:space="preserve"> </w:t>
      </w:r>
      <w:r>
        <w:rPr>
          <w:spacing w:val="-2"/>
        </w:rPr>
        <w:t xml:space="preserve">former </w:t>
      </w:r>
      <w:r>
        <w:rPr>
          <w:w w:val="90"/>
        </w:rPr>
        <w:t>regions (4).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77777777" w:rsidR="0070762C" w:rsidRDefault="00000000">
      <w:pPr>
        <w:pStyle w:val="BodyText"/>
        <w:spacing w:before="185" w:line="254" w:lineRule="auto"/>
        <w:ind w:right="346"/>
        <w:jc w:val="both"/>
      </w:pPr>
      <w:r>
        <w:rPr>
          <w:w w:val="90"/>
        </w:rPr>
        <w:t xml:space="preserve">The background prevalence of Human Immunodeficiency Virus (HIV) in sub-Saharan Africa is 9%(6)((7).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r>
        <w:rPr>
          <w:i/>
          <w:spacing w:val="-8"/>
        </w:rPr>
        <w:t>Intracellulare</w:t>
      </w:r>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infection(10-12).</w:t>
      </w:r>
    </w:p>
    <w:p w14:paraId="2778E735" w14:textId="77777777" w:rsidR="0070762C" w:rsidRDefault="00000000">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Pr>
          <w:spacing w:val="-4"/>
        </w:rPr>
        <w:t>indicating</w:t>
      </w:r>
      <w:r>
        <w:rPr>
          <w:spacing w:val="-12"/>
        </w:rPr>
        <w:t xml:space="preserve">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 xml:space="preserve">Pakistan of 64 HIV infected, predominantly male patients (84.9%), AIwas reported in 9 (14.0%), using the </w:t>
      </w:r>
      <w:r>
        <w:rPr>
          <w:spacing w:val="-6"/>
        </w:rPr>
        <w:t xml:space="preserve">250 microgram intravenous tetracosactide test and a 60 minutes cortisol concentration of less than 18 </w:t>
      </w:r>
      <w:r>
        <w:rPr>
          <w:w w:val="90"/>
        </w:rPr>
        <w:t>microgram/dl (500 nmol/L), (13) whereas in a Nigerian study of 43 newly diagnosed HIV positive patients who</w:t>
      </w:r>
      <w:r>
        <w:rPr>
          <w:spacing w:val="40"/>
        </w:rPr>
        <w:t xml:space="preserve"> </w:t>
      </w:r>
      <w:r>
        <w:rPr>
          <w:w w:val="90"/>
        </w:rPr>
        <w:t xml:space="preserve">were antiretroviral treatment naïve, the AI incidence was 34.8%, using a 1 microgram tetracosactide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p>
    <w:p w14:paraId="2778E736" w14:textId="77777777" w:rsidR="0070762C" w:rsidRDefault="00000000">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000000">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000000">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77777777" w:rsidR="0070762C" w:rsidRDefault="00000000">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r>
        <w:rPr>
          <w:w w:val="90"/>
        </w:rPr>
        <w:t>Helsinki</w:t>
      </w:r>
      <w:r>
        <w:rPr>
          <w:spacing w:val="-7"/>
          <w:w w:val="90"/>
        </w:rPr>
        <w:t xml:space="preserve"> </w:t>
      </w:r>
      <w:r>
        <w:rPr>
          <w:w w:val="90"/>
        </w:rPr>
        <w:t xml:space="preserve">declaration of </w:t>
      </w:r>
      <w:r>
        <w:t xml:space="preserve">2013. We undertook a prospective case-finding study of HIV positive patients, presenting with advanced disease and an opportunistic infection to an acute tertiary care medical ward. All the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000000">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77777777" w:rsidR="0070762C" w:rsidRDefault="00000000">
      <w:pPr>
        <w:pStyle w:val="BodyText"/>
        <w:spacing w:before="193" w:line="254" w:lineRule="auto"/>
        <w:ind w:right="346"/>
        <w:jc w:val="both"/>
      </w:pPr>
      <w:r>
        <w:rPr>
          <w:w w:val="90"/>
        </w:rPr>
        <w:t>Inclusion criteria included 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000000">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77777777" w:rsidR="0070762C" w:rsidRDefault="00000000">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 xml:space="preserve">between 08:00 and 09:00 on the day of enrolment.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r>
        <w:rPr>
          <w:spacing w:val="-8"/>
        </w:rPr>
        <w:t>haematology</w:t>
      </w:r>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r>
        <w:t>tetracosactide</w:t>
      </w:r>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000000">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01C4A654" w:rsidR="0070762C" w:rsidRDefault="00000000" w:rsidP="001F3226">
      <w:pPr>
        <w:pStyle w:val="BodyText"/>
        <w:spacing w:before="252" w:line="276" w:lineRule="auto"/>
        <w:ind w:right="342"/>
      </w:pPr>
      <w:r w:rsidRPr="005C1772">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524AE30"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5C1772">
        <w:t xml:space="preserve">Due to the unavailability of the </w:t>
      </w:r>
      <w:r w:rsidR="005C1772" w:rsidRPr="005C1772">
        <w:t>gold</w:t>
      </w:r>
      <w:r w:rsidRPr="005C1772">
        <w:t xml:space="preserve"> standard LC/MS cortisol diagnostic test (17) which </w:t>
      </w:r>
      <w:proofErr w:type="gramStart"/>
      <w:r w:rsidRPr="005C1772">
        <w:t>is considered to be</w:t>
      </w:r>
      <w:proofErr w:type="gramEnd"/>
      <w:r w:rsidRPr="005C1772">
        <w:t xml:space="preserve"> superior to the available</w:t>
      </w:r>
      <w:r w:rsidRPr="005C1772">
        <w:rPr>
          <w:spacing w:val="-1"/>
        </w:rPr>
        <w:t xml:space="preserve"> </w:t>
      </w:r>
      <w:r w:rsidR="00E01953" w:rsidRPr="005C1772">
        <w:rPr>
          <w:b/>
          <w:color w:val="000000"/>
          <w:spacing w:val="2"/>
          <w:w w:val="85"/>
        </w:rPr>
        <w:t>e</w:t>
      </w:r>
      <w:r w:rsidR="00E01953" w:rsidRPr="005C1772">
        <w:rPr>
          <w:color w:val="000000"/>
          <w:spacing w:val="2"/>
          <w:w w:val="85"/>
        </w:rPr>
        <w:t>lectro</w:t>
      </w:r>
      <w:r w:rsidR="00E01953" w:rsidRPr="005C1772">
        <w:rPr>
          <w:b/>
          <w:color w:val="000000"/>
          <w:spacing w:val="2"/>
          <w:w w:val="85"/>
        </w:rPr>
        <w:t>c</w:t>
      </w:r>
      <w:r w:rsidR="00E01953" w:rsidRPr="005C1772">
        <w:rPr>
          <w:color w:val="000000"/>
          <w:spacing w:val="2"/>
          <w:w w:val="85"/>
        </w:rPr>
        <w:t>hemi</w:t>
      </w:r>
      <w:r w:rsidR="00E01953" w:rsidRPr="005C1772">
        <w:rPr>
          <w:b/>
          <w:color w:val="000000"/>
          <w:spacing w:val="2"/>
          <w:w w:val="85"/>
        </w:rPr>
        <w:t>l</w:t>
      </w:r>
      <w:r w:rsidR="00E01953" w:rsidRPr="005C1772">
        <w:rPr>
          <w:color w:val="000000"/>
          <w:spacing w:val="2"/>
          <w:w w:val="85"/>
        </w:rPr>
        <w:t>uminescence</w:t>
      </w:r>
      <w:r w:rsidR="00E01953" w:rsidRPr="005C1772">
        <w:rPr>
          <w:color w:val="000000"/>
          <w:spacing w:val="39"/>
        </w:rPr>
        <w:t xml:space="preserve"> </w:t>
      </w:r>
      <w:r w:rsidR="00E01953" w:rsidRPr="005C1772">
        <w:rPr>
          <w:b/>
          <w:color w:val="000000"/>
          <w:spacing w:val="2"/>
          <w:w w:val="85"/>
        </w:rPr>
        <w:t>i</w:t>
      </w:r>
      <w:r w:rsidR="00E01953" w:rsidRPr="005C1772">
        <w:rPr>
          <w:color w:val="000000"/>
          <w:spacing w:val="2"/>
          <w:w w:val="85"/>
        </w:rPr>
        <w:t>mmuno</w:t>
      </w:r>
      <w:r w:rsidR="00E01953" w:rsidRPr="005C1772">
        <w:rPr>
          <w:b/>
          <w:color w:val="000000"/>
          <w:spacing w:val="2"/>
          <w:w w:val="85"/>
        </w:rPr>
        <w:t>a</w:t>
      </w:r>
      <w:r w:rsidR="00E01953" w:rsidRPr="005C1772">
        <w:rPr>
          <w:color w:val="000000"/>
          <w:spacing w:val="2"/>
          <w:w w:val="85"/>
        </w:rPr>
        <w:t>ssay</w:t>
      </w:r>
      <w:r w:rsidR="00E01953" w:rsidRPr="005C1772">
        <w:rPr>
          <w:color w:val="000000"/>
          <w:spacing w:val="40"/>
        </w:rPr>
        <w:t xml:space="preserve"> (</w:t>
      </w:r>
      <w:r w:rsidRPr="005C1772">
        <w:t>ECLIA</w:t>
      </w:r>
      <w:r w:rsidR="00E01953" w:rsidRPr="005C1772">
        <w:t>)</w:t>
      </w:r>
      <w:r w:rsidRPr="005C1772">
        <w:t xml:space="preserve"> tests, we went ahead with the Roche COBAS </w:t>
      </w:r>
      <w:r w:rsidRPr="005C1772">
        <w:rPr>
          <w:spacing w:val="-6"/>
        </w:rPr>
        <w:t>ECLIA</w:t>
      </w:r>
      <w:r w:rsidRPr="005C1772">
        <w:rPr>
          <w:spacing w:val="-8"/>
        </w:rPr>
        <w:t xml:space="preserve"> </w:t>
      </w:r>
      <w:r w:rsidRPr="005C1772">
        <w:rPr>
          <w:spacing w:val="-6"/>
        </w:rPr>
        <w:t>te</w:t>
      </w:r>
      <w:r>
        <w:rPr>
          <w:rFonts w:ascii="Times New Roman"/>
          <w:spacing w:val="-6"/>
        </w:rPr>
        <w:t>sts</w:t>
      </w:r>
      <w:r>
        <w:rPr>
          <w:rFonts w:ascii="Times New Roman"/>
          <w:spacing w:val="-8"/>
        </w:rPr>
        <w:t xml:space="preserve"> </w:t>
      </w:r>
      <w:r>
        <w:rPr>
          <w:rFonts w:ascii="Times New Roman"/>
          <w:spacing w:val="-6"/>
        </w:rPr>
        <w:t>for</w:t>
      </w:r>
      <w:r>
        <w:rPr>
          <w:rFonts w:ascii="Times New Roman"/>
          <w:spacing w:val="-8"/>
        </w:rPr>
        <w:t xml:space="preserve"> </w:t>
      </w:r>
      <w:r>
        <w:rPr>
          <w:rFonts w:ascii="Times New Roman"/>
          <w:spacing w:val="-6"/>
        </w:rPr>
        <w:t>both</w:t>
      </w:r>
      <w:r>
        <w:rPr>
          <w:rFonts w:ascii="Times New Roman"/>
          <w:spacing w:val="-7"/>
        </w:rPr>
        <w:t xml:space="preserve"> </w:t>
      </w:r>
      <w:r>
        <w:rPr>
          <w:rFonts w:ascii="Times New Roman"/>
          <w:spacing w:val="-6"/>
        </w:rPr>
        <w:t>cortisol</w:t>
      </w:r>
      <w:r>
        <w:rPr>
          <w:rFonts w:ascii="Times New Roman"/>
          <w:spacing w:val="-8"/>
        </w:rPr>
        <w:t xml:space="preserve"> </w:t>
      </w:r>
      <w:r>
        <w:rPr>
          <w:rFonts w:ascii="Times New Roman"/>
          <w:spacing w:val="-6"/>
        </w:rPr>
        <w:t>and</w:t>
      </w:r>
      <w:r>
        <w:rPr>
          <w:rFonts w:ascii="Times New Roman"/>
          <w:spacing w:val="-8"/>
        </w:rPr>
        <w:t xml:space="preserve"> </w:t>
      </w:r>
      <w:r>
        <w:rPr>
          <w:rFonts w:ascii="Times New Roman"/>
          <w:spacing w:val="-6"/>
        </w:rPr>
        <w:t>ACTH</w:t>
      </w:r>
      <w:r>
        <w:rPr>
          <w:rFonts w:ascii="Times New Roman"/>
          <w:spacing w:val="-8"/>
        </w:rPr>
        <w:t xml:space="preserve"> </w:t>
      </w:r>
      <w:r>
        <w:rPr>
          <w:rFonts w:ascii="Times New Roman"/>
          <w:spacing w:val="-6"/>
        </w:rPr>
        <w:t xml:space="preserve">concentrations. </w:t>
      </w:r>
      <w:r>
        <w:rPr>
          <w:spacing w:val="-6"/>
        </w:rPr>
        <w:t>For</w:t>
      </w:r>
      <w:r>
        <w:rPr>
          <w:spacing w:val="-9"/>
        </w:rPr>
        <w:t xml:space="preserve"> </w:t>
      </w:r>
      <w:r>
        <w:rPr>
          <w:spacing w:val="-6"/>
        </w:rPr>
        <w:t>the</w:t>
      </w:r>
      <w:r>
        <w:rPr>
          <w:spacing w:val="-10"/>
        </w:rPr>
        <w:t xml:space="preserve"> </w:t>
      </w:r>
      <w:r>
        <w:rPr>
          <w:spacing w:val="-6"/>
        </w:rPr>
        <w:t>random</w:t>
      </w:r>
      <w:r>
        <w:rPr>
          <w:spacing w:val="-9"/>
        </w:rPr>
        <w:t xml:space="preserve"> </w:t>
      </w:r>
      <w:r>
        <w:rPr>
          <w:spacing w:val="-6"/>
        </w:rPr>
        <w:t>plasma</w:t>
      </w:r>
      <w:r>
        <w:rPr>
          <w:spacing w:val="-9"/>
        </w:rPr>
        <w:t xml:space="preserve"> </w:t>
      </w:r>
      <w:r>
        <w:rPr>
          <w:spacing w:val="-6"/>
        </w:rPr>
        <w:t>ACTH,</w:t>
      </w:r>
      <w:r>
        <w:rPr>
          <w:spacing w:val="-9"/>
        </w:rPr>
        <w:t xml:space="preserve"> </w:t>
      </w:r>
      <w:r>
        <w:rPr>
          <w:spacing w:val="-6"/>
        </w:rPr>
        <w:t>the</w:t>
      </w:r>
      <w:r>
        <w:rPr>
          <w:spacing w:val="-9"/>
        </w:rPr>
        <w:t xml:space="preserve"> </w:t>
      </w:r>
      <w:r>
        <w:rPr>
          <w:spacing w:val="-6"/>
        </w:rPr>
        <w:t>specimen</w:t>
      </w:r>
      <w:r>
        <w:rPr>
          <w:spacing w:val="-8"/>
        </w:rPr>
        <w:t xml:space="preserve"> </w:t>
      </w:r>
      <w:r w:rsidR="00465ABB">
        <w:rPr>
          <w:spacing w:val="-6"/>
        </w:rPr>
        <w:t>was</w:t>
      </w:r>
      <w:r>
        <w:rPr>
          <w:spacing w:val="-6"/>
        </w:rPr>
        <w:t xml:space="preserve"> collected in anticoagulated containers</w:t>
      </w:r>
      <w:r w:rsidR="001F3226">
        <w:t xml:space="preserve"> </w:t>
      </w:r>
      <w:r>
        <w:rPr>
          <w:spacing w:val="-8"/>
        </w:rPr>
        <w:t>and</w:t>
      </w:r>
      <w:r>
        <w:rPr>
          <w:spacing w:val="-9"/>
        </w:rPr>
        <w:t xml:space="preserve"> </w:t>
      </w:r>
      <w:r>
        <w:rPr>
          <w:spacing w:val="-8"/>
        </w:rPr>
        <w:t>immediately</w:t>
      </w:r>
      <w:r>
        <w:rPr>
          <w:spacing w:val="-6"/>
        </w:rPr>
        <w:t xml:space="preserve"> </w:t>
      </w:r>
      <w:r>
        <w:rPr>
          <w:spacing w:val="-8"/>
        </w:rPr>
        <w:t>frozen</w:t>
      </w:r>
      <w:r>
        <w:rPr>
          <w:spacing w:val="-7"/>
        </w:rPr>
        <w:t xml:space="preserve"> </w:t>
      </w:r>
      <w:r>
        <w:rPr>
          <w:spacing w:val="-8"/>
        </w:rPr>
        <w:t>and</w:t>
      </w:r>
      <w:r>
        <w:rPr>
          <w:spacing w:val="-6"/>
        </w:rPr>
        <w:t xml:space="preserve"> </w:t>
      </w:r>
      <w:r>
        <w:rPr>
          <w:spacing w:val="-8"/>
        </w:rPr>
        <w:t>for serum</w:t>
      </w:r>
      <w:r>
        <w:rPr>
          <w:spacing w:val="-7"/>
        </w:rPr>
        <w:t xml:space="preserve"> </w:t>
      </w:r>
      <w:r>
        <w:rPr>
          <w:spacing w:val="-8"/>
        </w:rPr>
        <w:t>cortisol</w:t>
      </w:r>
      <w:r>
        <w:rPr>
          <w:spacing w:val="-5"/>
        </w:rPr>
        <w:t xml:space="preserve"> </w:t>
      </w:r>
      <w:r>
        <w:rPr>
          <w:spacing w:val="-8"/>
        </w:rPr>
        <w:t>concentration,</w:t>
      </w:r>
      <w:r>
        <w:rPr>
          <w:spacing w:val="-6"/>
        </w:rPr>
        <w:t xml:space="preserve"> </w:t>
      </w:r>
      <w:r>
        <w:rPr>
          <w:spacing w:val="-8"/>
        </w:rPr>
        <w:t>clotted</w:t>
      </w:r>
      <w:r>
        <w:rPr>
          <w:spacing w:val="-7"/>
        </w:rPr>
        <w:t xml:space="preserve"> </w:t>
      </w:r>
      <w:r>
        <w:rPr>
          <w:spacing w:val="-8"/>
        </w:rPr>
        <w:t>bloods</w:t>
      </w:r>
      <w:r>
        <w:rPr>
          <w:spacing w:val="-6"/>
        </w:rPr>
        <w:t xml:space="preserve"> </w:t>
      </w:r>
      <w:r>
        <w:rPr>
          <w:spacing w:val="-8"/>
        </w:rPr>
        <w:t>were</w:t>
      </w:r>
      <w:r>
        <w:rPr>
          <w:spacing w:val="-7"/>
        </w:rPr>
        <w:t xml:space="preserve"> </w:t>
      </w:r>
      <w:r>
        <w:rPr>
          <w:spacing w:val="-8"/>
        </w:rPr>
        <w:t>submitted</w:t>
      </w:r>
      <w:r>
        <w:rPr>
          <w:spacing w:val="-6"/>
        </w:rPr>
        <w:t xml:space="preserve"> </w:t>
      </w:r>
      <w:r>
        <w:rPr>
          <w:spacing w:val="-8"/>
        </w:rPr>
        <w:t>to</w:t>
      </w:r>
      <w:r>
        <w:rPr>
          <w:spacing w:val="-6"/>
        </w:rPr>
        <w:t xml:space="preserve"> </w:t>
      </w:r>
      <w:r>
        <w:rPr>
          <w:spacing w:val="-10"/>
        </w:rPr>
        <w:t>a</w:t>
      </w:r>
      <w:r w:rsidR="001F3226">
        <w:t xml:space="preserve"> </w:t>
      </w:r>
      <w:r>
        <w:rPr>
          <w:w w:val="90"/>
        </w:rPr>
        <w:t>private</w:t>
      </w:r>
      <w:r>
        <w:rPr>
          <w:spacing w:val="-6"/>
          <w:w w:val="90"/>
        </w:rPr>
        <w:t xml:space="preserve"> </w:t>
      </w:r>
      <w:r>
        <w:rPr>
          <w:w w:val="90"/>
        </w:rPr>
        <w:t>accredited</w:t>
      </w:r>
      <w:r>
        <w:rPr>
          <w:spacing w:val="-5"/>
          <w:w w:val="90"/>
        </w:rPr>
        <w:t xml:space="preserve"> </w:t>
      </w:r>
      <w:r>
        <w:rPr>
          <w:w w:val="90"/>
        </w:rPr>
        <w:t>laboratory</w:t>
      </w:r>
      <w:r>
        <w:rPr>
          <w:spacing w:val="-1"/>
          <w:w w:val="90"/>
        </w:rPr>
        <w:t xml:space="preserve"> </w:t>
      </w:r>
      <w:r>
        <w:rPr>
          <w:w w:val="90"/>
        </w:rPr>
        <w:t>(Lancet),</w:t>
      </w:r>
      <w:r>
        <w:rPr>
          <w:spacing w:val="-3"/>
          <w:w w:val="90"/>
        </w:rPr>
        <w:t xml:space="preserve"> </w:t>
      </w:r>
      <w:r>
        <w:rPr>
          <w:w w:val="90"/>
        </w:rPr>
        <w:t>which</w:t>
      </w:r>
      <w:r>
        <w:rPr>
          <w:spacing w:val="-3"/>
          <w:w w:val="90"/>
        </w:rPr>
        <w:t xml:space="preserve"> </w:t>
      </w:r>
      <w:r>
        <w:rPr>
          <w:w w:val="90"/>
        </w:rPr>
        <w:t>analyzed</w:t>
      </w:r>
      <w:r>
        <w:rPr>
          <w:spacing w:val="-3"/>
          <w:w w:val="90"/>
        </w:rPr>
        <w:t xml:space="preserve"> </w:t>
      </w:r>
      <w:r>
        <w:rPr>
          <w:w w:val="90"/>
        </w:rPr>
        <w:t>the</w:t>
      </w:r>
      <w:r>
        <w:rPr>
          <w:spacing w:val="-5"/>
          <w:w w:val="90"/>
        </w:rPr>
        <w:t xml:space="preserve"> </w:t>
      </w:r>
      <w:r>
        <w:rPr>
          <w:w w:val="90"/>
        </w:rPr>
        <w:t>samples</w:t>
      </w:r>
      <w:r>
        <w:rPr>
          <w:spacing w:val="-3"/>
          <w:w w:val="90"/>
        </w:rPr>
        <w:t xml:space="preserve"> </w:t>
      </w:r>
      <w:r>
        <w:rPr>
          <w:w w:val="90"/>
        </w:rPr>
        <w:t>on</w:t>
      </w:r>
      <w:r>
        <w:rPr>
          <w:spacing w:val="-4"/>
          <w:w w:val="90"/>
        </w:rPr>
        <w:t xml:space="preserve"> </w:t>
      </w:r>
      <w:r>
        <w:rPr>
          <w:w w:val="90"/>
        </w:rPr>
        <w:t>the</w:t>
      </w:r>
      <w:r>
        <w:rPr>
          <w:spacing w:val="-3"/>
          <w:w w:val="90"/>
        </w:rPr>
        <w:t xml:space="preserve"> </w:t>
      </w:r>
      <w:r>
        <w:rPr>
          <w:w w:val="90"/>
        </w:rPr>
        <w:t>Roche</w:t>
      </w:r>
      <w:r>
        <w:rPr>
          <w:spacing w:val="-4"/>
          <w:w w:val="90"/>
        </w:rPr>
        <w:t xml:space="preserve"> </w:t>
      </w:r>
      <w:r>
        <w:rPr>
          <w:spacing w:val="-2"/>
          <w:w w:val="90"/>
        </w:rPr>
        <w:t>Cobas</w:t>
      </w:r>
      <w:r w:rsidR="00E01953">
        <w:t xml:space="preserve"> </w:t>
      </w:r>
      <w:r>
        <w:rPr>
          <w:color w:val="000000"/>
          <w:spacing w:val="-2"/>
          <w:w w:val="85"/>
        </w:rPr>
        <w:t>“ECLIA”.</w:t>
      </w:r>
    </w:p>
    <w:p w14:paraId="2778E745" w14:textId="77777777" w:rsidR="0070762C" w:rsidRDefault="0070762C">
      <w:pPr>
        <w:pStyle w:val="BodyText"/>
        <w:spacing w:before="51"/>
        <w:ind w:left="0"/>
      </w:pPr>
    </w:p>
    <w:p w14:paraId="707CD2F8" w14:textId="15D5B9D2" w:rsidR="00E01953" w:rsidRPr="00E01953" w:rsidRDefault="00000000" w:rsidP="00E01953">
      <w:pPr>
        <w:pStyle w:val="BodyText"/>
        <w:tabs>
          <w:tab w:val="left" w:pos="9467"/>
        </w:tabs>
        <w:spacing w:line="256" w:lineRule="auto"/>
        <w:ind w:right="435"/>
        <w:rPr>
          <w:color w:val="000000"/>
          <w:spacing w:val="-4"/>
        </w:rPr>
      </w:pPr>
      <w:r w:rsidRPr="00E01953">
        <w:rPr>
          <w:b/>
          <w:bCs/>
          <w:color w:val="000000"/>
        </w:rPr>
        <w:t xml:space="preserve">Methodology for serum </w:t>
      </w:r>
    </w:p>
    <w:p w14:paraId="2778E747" w14:textId="15E4D886" w:rsidR="0070762C" w:rsidRDefault="005C1772" w:rsidP="00135973">
      <w:pPr>
        <w:pStyle w:val="BodyText"/>
        <w:tabs>
          <w:tab w:val="left" w:pos="9467"/>
        </w:tabs>
        <w:spacing w:line="256" w:lineRule="auto"/>
        <w:ind w:right="435"/>
      </w:pPr>
      <w:r w:rsidRPr="005C1772">
        <w:rPr>
          <w:color w:val="000000"/>
          <w:spacing w:val="-4"/>
        </w:rPr>
        <w:t xml:space="preserve">Serum cortisol concentrations were assayed under 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module 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Pr="00E01953">
        <w:rPr>
          <w:color w:val="000000"/>
          <w:spacing w:val="-4"/>
        </w:rPr>
        <w:t>reagent</w:t>
      </w:r>
      <w:r w:rsidRPr="00E01953">
        <w:rPr>
          <w:color w:val="000000"/>
          <w:spacing w:val="-16"/>
        </w:rPr>
        <w:t xml:space="preserve"> </w:t>
      </w:r>
      <w:r w:rsidRPr="00E01953">
        <w:rPr>
          <w:color w:val="000000"/>
          <w:spacing w:val="-4"/>
        </w:rPr>
        <w:t>at</w:t>
      </w:r>
      <w:r w:rsidRPr="00E01953">
        <w:rPr>
          <w:color w:val="000000"/>
          <w:spacing w:val="-17"/>
        </w:rPr>
        <w:t xml:space="preserve"> </w:t>
      </w:r>
      <w:r w:rsidRPr="00E01953">
        <w:rPr>
          <w:color w:val="000000"/>
          <w:spacing w:val="-4"/>
        </w:rPr>
        <w:t>Groote</w:t>
      </w:r>
      <w:r w:rsidRPr="00E01953">
        <w:rPr>
          <w:color w:val="000000"/>
          <w:spacing w:val="-17"/>
        </w:rPr>
        <w:t xml:space="preserve"> </w:t>
      </w:r>
      <w:r w:rsidRPr="00E01953">
        <w:rPr>
          <w:color w:val="000000"/>
          <w:spacing w:val="-4"/>
        </w:rPr>
        <w:t>Schuur</w:t>
      </w:r>
      <w:r w:rsidRPr="00E01953">
        <w:rPr>
          <w:color w:val="000000"/>
          <w:spacing w:val="-17"/>
        </w:rPr>
        <w:t xml:space="preserve"> </w:t>
      </w:r>
      <w:r w:rsidRPr="00E01953">
        <w:rPr>
          <w:color w:val="000000"/>
          <w:spacing w:val="-4"/>
        </w:rPr>
        <w:t>hospital.</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 xml:space="preserve">luminescence assay (ECLIA). In this competitive immunoassay, the patient’s endogenous cortisol is II </w:t>
      </w:r>
      <w:r w:rsidRPr="00E01953">
        <w:rPr>
          <w:color w:val="000000"/>
          <w:spacing w:val="-4"/>
        </w:rPr>
        <w:t xml:space="preserve">incubated with a cortisol-specific biotinylated antibody and a ruthenium-labelled cortisol derivative </w:t>
      </w:r>
      <w:r w:rsidRPr="00E01953">
        <w:rPr>
          <w:color w:val="000000"/>
          <w:spacing w:val="-2"/>
        </w:rPr>
        <w:t>following</w:t>
      </w:r>
      <w:r w:rsidRPr="00E01953">
        <w:rPr>
          <w:color w:val="000000"/>
          <w:spacing w:val="-16"/>
        </w:rPr>
        <w:t xml:space="preserve"> </w:t>
      </w:r>
      <w:r w:rsidRPr="00E01953">
        <w:rPr>
          <w:color w:val="000000"/>
          <w:spacing w:val="-2"/>
        </w:rPr>
        <w:t>treatment</w:t>
      </w:r>
      <w:r w:rsidRPr="00E01953">
        <w:rPr>
          <w:color w:val="000000"/>
          <w:spacing w:val="-15"/>
        </w:rPr>
        <w:t xml:space="preserve"> </w:t>
      </w:r>
      <w:r w:rsidRPr="00E01953">
        <w:rPr>
          <w:color w:val="000000"/>
          <w:spacing w:val="-2"/>
        </w:rPr>
        <w:t>with</w:t>
      </w:r>
      <w:r w:rsidRPr="00E01953">
        <w:rPr>
          <w:color w:val="000000"/>
          <w:spacing w:val="-16"/>
        </w:rPr>
        <w:t xml:space="preserve"> </w:t>
      </w:r>
      <w:r w:rsidRPr="00E01953">
        <w:rPr>
          <w:color w:val="000000"/>
          <w:spacing w:val="-2"/>
        </w:rPr>
        <w:t>danazol</w:t>
      </w:r>
      <w:r w:rsidRPr="00E01953">
        <w:rPr>
          <w:color w:val="000000"/>
          <w:spacing w:val="-16"/>
        </w:rPr>
        <w:t xml:space="preserve"> </w:t>
      </w:r>
      <w:r w:rsidRPr="00E01953">
        <w:rPr>
          <w:color w:val="000000"/>
          <w:spacing w:val="-2"/>
        </w:rPr>
        <w:t>to</w:t>
      </w:r>
      <w:r w:rsidRPr="00E01953">
        <w:rPr>
          <w:color w:val="000000"/>
          <w:spacing w:val="-16"/>
        </w:rPr>
        <w:t xml:space="preserve"> </w:t>
      </w:r>
      <w:r w:rsidRPr="00E01953">
        <w:rPr>
          <w:color w:val="000000"/>
          <w:spacing w:val="-2"/>
        </w:rPr>
        <w:t>liberate</w:t>
      </w:r>
      <w:r w:rsidRPr="00E01953">
        <w:rPr>
          <w:color w:val="000000"/>
          <w:spacing w:val="-16"/>
        </w:rPr>
        <w:t xml:space="preserve"> </w:t>
      </w:r>
      <w:r w:rsidRPr="00E01953">
        <w:rPr>
          <w:color w:val="000000"/>
          <w:spacing w:val="-2"/>
        </w:rPr>
        <w:t>endogenous</w:t>
      </w:r>
      <w:r w:rsidRPr="00E01953">
        <w:rPr>
          <w:color w:val="000000"/>
          <w:spacing w:val="-16"/>
        </w:rPr>
        <w:t xml:space="preserve"> </w:t>
      </w:r>
      <w:r w:rsidRPr="00E01953">
        <w:rPr>
          <w:color w:val="000000"/>
          <w:spacing w:val="-2"/>
        </w:rPr>
        <w:t>cortisol</w:t>
      </w:r>
      <w:r w:rsidRPr="00E01953">
        <w:rPr>
          <w:color w:val="000000"/>
          <w:spacing w:val="-16"/>
        </w:rPr>
        <w:t xml:space="preserve"> </w:t>
      </w:r>
      <w:r w:rsidRPr="00E01953">
        <w:rPr>
          <w:color w:val="000000"/>
          <w:spacing w:val="-2"/>
        </w:rPr>
        <w:t>from</w:t>
      </w:r>
      <w:r w:rsidRPr="00E01953">
        <w:rPr>
          <w:color w:val="000000"/>
          <w:spacing w:val="-16"/>
        </w:rPr>
        <w:t xml:space="preserve"> </w:t>
      </w:r>
      <w:r w:rsidRPr="00E01953">
        <w:rPr>
          <w:color w:val="000000"/>
          <w:spacing w:val="-2"/>
        </w:rPr>
        <w:t>its</w:t>
      </w:r>
      <w:r w:rsidRPr="00E01953">
        <w:rPr>
          <w:color w:val="000000"/>
          <w:spacing w:val="-16"/>
        </w:rPr>
        <w:t xml:space="preserve"> </w:t>
      </w:r>
      <w:r w:rsidRPr="00E01953">
        <w:rPr>
          <w:color w:val="000000"/>
          <w:spacing w:val="-2"/>
        </w:rPr>
        <w:t>binding</w:t>
      </w:r>
      <w:r w:rsidRPr="00E01953">
        <w:rPr>
          <w:color w:val="000000"/>
          <w:spacing w:val="-16"/>
        </w:rPr>
        <w:t xml:space="preserve"> </w:t>
      </w:r>
      <w:r w:rsidRPr="00E01953">
        <w:rPr>
          <w:color w:val="000000"/>
          <w:spacing w:val="-2"/>
        </w:rPr>
        <w:t>proteins.</w:t>
      </w:r>
      <w:r w:rsidRPr="00E01953">
        <w:rPr>
          <w:color w:val="000000"/>
          <w:spacing w:val="-16"/>
        </w:rPr>
        <w:t xml:space="preserve"> </w:t>
      </w:r>
      <w:r w:rsidRPr="00E01953">
        <w:rPr>
          <w:color w:val="000000"/>
          <w:spacing w:val="-2"/>
        </w:rPr>
        <w:t xml:space="preserve">The </w:t>
      </w:r>
      <w:r w:rsidRPr="00E01953">
        <w:rPr>
          <w:color w:val="000000"/>
          <w:spacing w:val="-6"/>
        </w:rPr>
        <w:t>resultant</w:t>
      </w:r>
      <w:r w:rsidRPr="00E01953">
        <w:rPr>
          <w:color w:val="000000"/>
          <w:spacing w:val="-15"/>
        </w:rPr>
        <w:t xml:space="preserve"> </w:t>
      </w:r>
      <w:r w:rsidRPr="00E01953">
        <w:rPr>
          <w:color w:val="000000"/>
          <w:spacing w:val="-6"/>
        </w:rPr>
        <w:t>ruthenium-labelled</w:t>
      </w:r>
      <w:r w:rsidRPr="00E01953">
        <w:rPr>
          <w:color w:val="000000"/>
          <w:spacing w:val="-16"/>
        </w:rPr>
        <w:t xml:space="preserve"> </w:t>
      </w:r>
      <w:r w:rsidRPr="00E01953">
        <w:rPr>
          <w:color w:val="000000"/>
          <w:spacing w:val="-6"/>
        </w:rPr>
        <w:t>immune</w:t>
      </w:r>
      <w:r w:rsidRPr="00E01953">
        <w:rPr>
          <w:color w:val="000000"/>
          <w:spacing w:val="-16"/>
        </w:rPr>
        <w:t xml:space="preserve"> </w:t>
      </w:r>
      <w:r w:rsidRPr="00E01953">
        <w:rPr>
          <w:color w:val="000000"/>
          <w:spacing w:val="-6"/>
        </w:rPr>
        <w:t>complex</w:t>
      </w:r>
      <w:r w:rsidRPr="00E01953">
        <w:rPr>
          <w:color w:val="000000"/>
          <w:spacing w:val="-16"/>
        </w:rPr>
        <w:t xml:space="preserve"> </w:t>
      </w:r>
      <w:r w:rsidRPr="00E01953">
        <w:rPr>
          <w:color w:val="000000"/>
          <w:spacing w:val="-6"/>
        </w:rPr>
        <w:t>is</w:t>
      </w:r>
      <w:r w:rsidRPr="00E01953">
        <w:rPr>
          <w:color w:val="000000"/>
          <w:spacing w:val="-16"/>
        </w:rPr>
        <w:t xml:space="preserve"> </w:t>
      </w:r>
      <w:r w:rsidRPr="00E01953">
        <w:rPr>
          <w:color w:val="000000"/>
          <w:spacing w:val="-6"/>
        </w:rPr>
        <w:t>later</w:t>
      </w:r>
      <w:r w:rsidRPr="00E01953">
        <w:rPr>
          <w:color w:val="000000"/>
          <w:spacing w:val="-16"/>
        </w:rPr>
        <w:t xml:space="preserve"> </w:t>
      </w:r>
      <w:r w:rsidRPr="00E01953">
        <w:rPr>
          <w:color w:val="000000"/>
          <w:spacing w:val="-6"/>
        </w:rPr>
        <w:t>coated</w:t>
      </w:r>
      <w:r w:rsidRPr="00E01953">
        <w:rPr>
          <w:color w:val="000000"/>
          <w:spacing w:val="-16"/>
        </w:rPr>
        <w:t xml:space="preserve"> </w:t>
      </w:r>
      <w:r w:rsidRPr="00E01953">
        <w:rPr>
          <w:color w:val="000000"/>
          <w:spacing w:val="-6"/>
        </w:rPr>
        <w:t>with</w:t>
      </w:r>
      <w:r w:rsidRPr="00E01953">
        <w:rPr>
          <w:color w:val="000000"/>
          <w:spacing w:val="-16"/>
        </w:rPr>
        <w:t xml:space="preserve"> </w:t>
      </w:r>
      <w:r w:rsidRPr="00E01953">
        <w:rPr>
          <w:color w:val="000000"/>
          <w:spacing w:val="-6"/>
        </w:rPr>
        <w:t>streptavidin</w:t>
      </w:r>
      <w:r w:rsidRPr="00E01953">
        <w:rPr>
          <w:color w:val="000000"/>
          <w:spacing w:val="-16"/>
        </w:rPr>
        <w:t xml:space="preserve"> </w:t>
      </w:r>
      <w:r w:rsidRPr="00E01953">
        <w:rPr>
          <w:color w:val="000000"/>
          <w:spacing w:val="-6"/>
        </w:rPr>
        <w:t>microparticles.</w:t>
      </w:r>
      <w:r w:rsidRPr="00E01953">
        <w:rPr>
          <w:color w:val="000000"/>
          <w:spacing w:val="-15"/>
        </w:rPr>
        <w:t xml:space="preserve"> </w:t>
      </w:r>
      <w:r w:rsidRPr="00E01953">
        <w:rPr>
          <w:color w:val="000000"/>
          <w:spacing w:val="-6"/>
        </w:rPr>
        <w:t>A</w:t>
      </w:r>
      <w:r w:rsidRPr="00E01953">
        <w:rPr>
          <w:color w:val="000000"/>
          <w:spacing w:val="-16"/>
        </w:rPr>
        <w:t xml:space="preserve"> </w:t>
      </w:r>
      <w:r w:rsidRPr="00E01953">
        <w:rPr>
          <w:color w:val="000000"/>
          <w:spacing w:val="-6"/>
        </w:rPr>
        <w:t xml:space="preserve">voltage </w:t>
      </w:r>
      <w:r w:rsidRPr="00E01953">
        <w:rPr>
          <w:color w:val="000000"/>
          <w:spacing w:val="-4"/>
        </w:rPr>
        <w:t>is</w:t>
      </w:r>
      <w:r w:rsidRPr="00E01953">
        <w:rPr>
          <w:color w:val="000000"/>
          <w:spacing w:val="-13"/>
        </w:rPr>
        <w:t xml:space="preserve"> </w:t>
      </w:r>
      <w:r w:rsidRPr="00E01953">
        <w:rPr>
          <w:color w:val="000000"/>
          <w:spacing w:val="-4"/>
        </w:rPr>
        <w:t>applied</w:t>
      </w:r>
      <w:r w:rsidRPr="00E01953">
        <w:rPr>
          <w:color w:val="000000"/>
          <w:spacing w:val="-13"/>
        </w:rPr>
        <w:t xml:space="preserve"> </w:t>
      </w:r>
      <w:r w:rsidRPr="00E01953">
        <w:rPr>
          <w:color w:val="000000"/>
          <w:spacing w:val="-4"/>
        </w:rPr>
        <w:t>which</w:t>
      </w:r>
      <w:r w:rsidRPr="00E01953">
        <w:rPr>
          <w:color w:val="000000"/>
          <w:spacing w:val="-13"/>
        </w:rPr>
        <w:t xml:space="preserve"> </w:t>
      </w:r>
      <w:r w:rsidRPr="00E01953">
        <w:rPr>
          <w:color w:val="000000"/>
          <w:spacing w:val="-4"/>
        </w:rPr>
        <w:t>induces</w:t>
      </w:r>
      <w:r w:rsidRPr="00E01953">
        <w:rPr>
          <w:color w:val="000000"/>
          <w:spacing w:val="-13"/>
        </w:rPr>
        <w:t xml:space="preserve"> </w:t>
      </w:r>
      <w:r w:rsidRPr="00E01953">
        <w:rPr>
          <w:color w:val="000000"/>
          <w:spacing w:val="-4"/>
        </w:rPr>
        <w:t>a</w:t>
      </w:r>
      <w:r w:rsidRPr="00E01953">
        <w:rPr>
          <w:color w:val="000000"/>
          <w:spacing w:val="-13"/>
        </w:rPr>
        <w:t xml:space="preserve"> </w:t>
      </w:r>
      <w:r w:rsidRPr="00E01953">
        <w:rPr>
          <w:color w:val="000000"/>
          <w:spacing w:val="-4"/>
        </w:rPr>
        <w:t>chemoluminescent</w:t>
      </w:r>
      <w:r w:rsidRPr="00E01953">
        <w:rPr>
          <w:color w:val="000000"/>
          <w:spacing w:val="-13"/>
        </w:rPr>
        <w:t xml:space="preserve"> </w:t>
      </w:r>
      <w:r w:rsidRPr="00E01953">
        <w:rPr>
          <w:color w:val="000000"/>
          <w:spacing w:val="-4"/>
        </w:rPr>
        <w:t>emission</w:t>
      </w:r>
      <w:r w:rsidRPr="00E01953">
        <w:rPr>
          <w:color w:val="000000"/>
          <w:spacing w:val="-13"/>
        </w:rPr>
        <w:t xml:space="preserve"> </w:t>
      </w:r>
      <w:r w:rsidRPr="00E01953">
        <w:rPr>
          <w:color w:val="000000"/>
          <w:spacing w:val="-4"/>
        </w:rPr>
        <w:t>that</w:t>
      </w:r>
      <w:r w:rsidRPr="00E01953">
        <w:rPr>
          <w:color w:val="000000"/>
          <w:spacing w:val="-12"/>
        </w:rPr>
        <w:t xml:space="preserve"> </w:t>
      </w:r>
      <w:r w:rsidRPr="00E01953">
        <w:rPr>
          <w:color w:val="000000"/>
          <w:spacing w:val="-4"/>
        </w:rPr>
        <w:t>is</w:t>
      </w:r>
      <w:r w:rsidRPr="00E01953">
        <w:rPr>
          <w:color w:val="000000"/>
          <w:spacing w:val="-13"/>
        </w:rPr>
        <w:t xml:space="preserve"> </w:t>
      </w:r>
      <w:r w:rsidRPr="00E01953">
        <w:rPr>
          <w:color w:val="000000"/>
          <w:spacing w:val="-4"/>
        </w:rPr>
        <w:t>measured</w:t>
      </w:r>
      <w:r w:rsidRPr="00E01953">
        <w:rPr>
          <w:color w:val="000000"/>
          <w:spacing w:val="-13"/>
        </w:rPr>
        <w:t xml:space="preserve"> </w:t>
      </w:r>
      <w:r w:rsidRPr="00E01953">
        <w:rPr>
          <w:color w:val="000000"/>
          <w:spacing w:val="-4"/>
        </w:rPr>
        <w:t>by</w:t>
      </w:r>
      <w:r w:rsidRPr="00E01953">
        <w:rPr>
          <w:color w:val="000000"/>
          <w:spacing w:val="-13"/>
        </w:rPr>
        <w:t xml:space="preserve"> </w:t>
      </w:r>
      <w:r w:rsidRPr="00E01953">
        <w:rPr>
          <w:color w:val="000000"/>
          <w:spacing w:val="-4"/>
        </w:rPr>
        <w:t>a</w:t>
      </w:r>
      <w:r w:rsidRPr="00E01953">
        <w:rPr>
          <w:color w:val="000000"/>
          <w:spacing w:val="-13"/>
        </w:rPr>
        <w:t xml:space="preserve"> </w:t>
      </w:r>
      <w:r w:rsidRPr="00E01953">
        <w:rPr>
          <w:color w:val="000000"/>
          <w:spacing w:val="-4"/>
        </w:rPr>
        <w:t>photomultiplier</w:t>
      </w:r>
      <w:r w:rsidRPr="00E01953">
        <w:rPr>
          <w:color w:val="000000"/>
          <w:spacing w:val="-13"/>
        </w:rPr>
        <w:t xml:space="preserve"> </w:t>
      </w:r>
      <w:r w:rsidRPr="00E01953">
        <w:rPr>
          <w:color w:val="000000"/>
          <w:spacing w:val="-4"/>
        </w:rPr>
        <w:t>tube.</w:t>
      </w:r>
      <w:r w:rsidR="00135973">
        <w:t xml:space="preserve"> </w:t>
      </w:r>
      <w:r w:rsidRPr="00E01953">
        <w:rPr>
          <w:color w:val="000000"/>
          <w:spacing w:val="-4"/>
        </w:rPr>
        <w:t>Results</w:t>
      </w:r>
      <w:r w:rsidRPr="00E01953">
        <w:rPr>
          <w:color w:val="000000"/>
          <w:spacing w:val="-13"/>
        </w:rPr>
        <w:t xml:space="preserve"> </w:t>
      </w:r>
      <w:r w:rsidRPr="00E01953">
        <w:rPr>
          <w:color w:val="000000"/>
          <w:spacing w:val="-4"/>
        </w:rPr>
        <w:t>are</w:t>
      </w:r>
      <w:r w:rsidRPr="00E01953">
        <w:rPr>
          <w:color w:val="000000"/>
          <w:spacing w:val="-13"/>
        </w:rPr>
        <w:t xml:space="preserve"> </w:t>
      </w:r>
      <w:r w:rsidRPr="00E01953">
        <w:rPr>
          <w:color w:val="000000"/>
          <w:spacing w:val="-4"/>
        </w:rPr>
        <w:t>read</w:t>
      </w:r>
      <w:r w:rsidRPr="00E01953">
        <w:rPr>
          <w:color w:val="000000"/>
          <w:spacing w:val="-13"/>
        </w:rPr>
        <w:t xml:space="preserve"> </w:t>
      </w:r>
      <w:r w:rsidRPr="00E01953">
        <w:rPr>
          <w:color w:val="000000"/>
          <w:spacing w:val="-4"/>
        </w:rPr>
        <w:t>off</w:t>
      </w:r>
      <w:r w:rsidRPr="00E01953">
        <w:rPr>
          <w:color w:val="000000"/>
          <w:spacing w:val="-13"/>
        </w:rPr>
        <w:t xml:space="preserve"> </w:t>
      </w:r>
      <w:r w:rsidRPr="00E01953">
        <w:rPr>
          <w:color w:val="000000"/>
          <w:spacing w:val="-4"/>
        </w:rPr>
        <w:t>a</w:t>
      </w:r>
      <w:r w:rsidRPr="00E01953">
        <w:rPr>
          <w:color w:val="000000"/>
          <w:spacing w:val="-13"/>
        </w:rPr>
        <w:t xml:space="preserve"> </w:t>
      </w:r>
      <w:r w:rsidRPr="00E01953">
        <w:rPr>
          <w:color w:val="000000"/>
          <w:spacing w:val="-4"/>
        </w:rPr>
        <w:t>calibration</w:t>
      </w:r>
      <w:r w:rsidRPr="00E01953">
        <w:rPr>
          <w:color w:val="000000"/>
          <w:spacing w:val="-13"/>
        </w:rPr>
        <w:t xml:space="preserve"> </w:t>
      </w:r>
      <w:r w:rsidRPr="00E01953">
        <w:rPr>
          <w:color w:val="000000"/>
          <w:spacing w:val="-4"/>
        </w:rPr>
        <w:t>plot</w:t>
      </w:r>
      <w:r w:rsidRPr="00E01953">
        <w:rPr>
          <w:color w:val="000000"/>
          <w:spacing w:val="-13"/>
        </w:rPr>
        <w:t xml:space="preserve"> </w:t>
      </w:r>
      <w:r w:rsidRPr="00E01953">
        <w:rPr>
          <w:color w:val="000000"/>
          <w:spacing w:val="-4"/>
        </w:rPr>
        <w:t>that</w:t>
      </w:r>
      <w:r w:rsidRPr="00E01953">
        <w:rPr>
          <w:color w:val="000000"/>
          <w:spacing w:val="-13"/>
        </w:rPr>
        <w:t xml:space="preserve"> </w:t>
      </w:r>
      <w:r w:rsidRPr="00E01953">
        <w:rPr>
          <w:color w:val="000000"/>
          <w:spacing w:val="-4"/>
        </w:rPr>
        <w:t>is</w:t>
      </w:r>
      <w:r w:rsidRPr="00E01953">
        <w:rPr>
          <w:color w:val="000000"/>
          <w:spacing w:val="-13"/>
        </w:rPr>
        <w:t xml:space="preserve"> </w:t>
      </w:r>
      <w:r w:rsidRPr="00E01953">
        <w:rPr>
          <w:color w:val="000000"/>
          <w:spacing w:val="-4"/>
        </w:rPr>
        <w:t>generated</w:t>
      </w:r>
      <w:r w:rsidRPr="00E01953">
        <w:rPr>
          <w:color w:val="000000"/>
          <w:spacing w:val="-13"/>
        </w:rPr>
        <w:t xml:space="preserve"> </w:t>
      </w:r>
      <w:r w:rsidRPr="00E01953">
        <w:rPr>
          <w:color w:val="000000"/>
          <w:spacing w:val="-4"/>
        </w:rPr>
        <w:t>by</w:t>
      </w:r>
      <w:r w:rsidRPr="00E01953">
        <w:rPr>
          <w:color w:val="000000"/>
          <w:spacing w:val="-13"/>
        </w:rPr>
        <w:t xml:space="preserve"> </w:t>
      </w:r>
      <w:r w:rsidRPr="00E01953">
        <w:rPr>
          <w:color w:val="000000"/>
          <w:spacing w:val="-4"/>
        </w:rPr>
        <w:t>2-point</w:t>
      </w:r>
      <w:r w:rsidRPr="00E01953">
        <w:rPr>
          <w:color w:val="000000"/>
          <w:spacing w:val="-13"/>
        </w:rPr>
        <w:t xml:space="preserve"> </w:t>
      </w:r>
      <w:r w:rsidRPr="00E01953">
        <w:rPr>
          <w:color w:val="000000"/>
          <w:spacing w:val="-4"/>
        </w:rPr>
        <w:t>calibration</w:t>
      </w:r>
      <w:r w:rsidRPr="00E01953">
        <w:rPr>
          <w:color w:val="000000"/>
          <w:spacing w:val="-13"/>
        </w:rPr>
        <w:t xml:space="preserve"> </w:t>
      </w:r>
      <w:r w:rsidRPr="00E01953">
        <w:rPr>
          <w:color w:val="000000"/>
          <w:spacing w:val="-4"/>
        </w:rPr>
        <w:t>and</w:t>
      </w:r>
      <w:r w:rsidRPr="00E01953">
        <w:rPr>
          <w:color w:val="000000"/>
          <w:spacing w:val="-13"/>
        </w:rPr>
        <w:t xml:space="preserve"> </w:t>
      </w:r>
      <w:r w:rsidRPr="00E01953">
        <w:rPr>
          <w:color w:val="000000"/>
          <w:spacing w:val="-4"/>
        </w:rPr>
        <w:t>off</w:t>
      </w:r>
      <w:r w:rsidRPr="00E01953">
        <w:rPr>
          <w:color w:val="000000"/>
          <w:spacing w:val="-13"/>
        </w:rPr>
        <w:t xml:space="preserve"> </w:t>
      </w:r>
      <w:r w:rsidRPr="00E01953">
        <w:rPr>
          <w:color w:val="000000"/>
          <w:spacing w:val="-4"/>
        </w:rPr>
        <w:t>a</w:t>
      </w:r>
      <w:r w:rsidRPr="00E01953">
        <w:rPr>
          <w:color w:val="000000"/>
          <w:spacing w:val="-13"/>
        </w:rPr>
        <w:t xml:space="preserve"> </w:t>
      </w:r>
      <w:r w:rsidRPr="00E01953">
        <w:rPr>
          <w:color w:val="000000"/>
          <w:spacing w:val="-4"/>
        </w:rPr>
        <w:t>master</w:t>
      </w:r>
      <w:r w:rsidRPr="00E01953">
        <w:rPr>
          <w:color w:val="000000"/>
          <w:spacing w:val="-13"/>
        </w:rPr>
        <w:t xml:space="preserve"> </w:t>
      </w:r>
      <w:r w:rsidRPr="00E01953">
        <w:rPr>
          <w:color w:val="000000"/>
          <w:spacing w:val="-4"/>
        </w:rPr>
        <w:t xml:space="preserve">curve </w:t>
      </w:r>
      <w:r w:rsidRPr="00E01953">
        <w:rPr>
          <w:color w:val="000000"/>
          <w:w w:val="90"/>
        </w:rPr>
        <w:t>provided</w:t>
      </w:r>
      <w:r w:rsidRPr="00E01953">
        <w:rPr>
          <w:color w:val="000000"/>
          <w:spacing w:val="-4"/>
          <w:w w:val="90"/>
        </w:rPr>
        <w:t xml:space="preserve"> </w:t>
      </w:r>
      <w:r w:rsidRPr="00E01953">
        <w:rPr>
          <w:color w:val="000000"/>
          <w:w w:val="90"/>
        </w:rPr>
        <w:t>via</w:t>
      </w:r>
      <w:r w:rsidRPr="00E01953">
        <w:rPr>
          <w:color w:val="000000"/>
          <w:spacing w:val="-4"/>
          <w:w w:val="90"/>
        </w:rPr>
        <w:t xml:space="preserve"> </w:t>
      </w:r>
      <w:r w:rsidRPr="00E01953">
        <w:rPr>
          <w:color w:val="000000"/>
          <w:w w:val="90"/>
        </w:rPr>
        <w:t>the</w:t>
      </w:r>
      <w:r w:rsidRPr="00E01953">
        <w:rPr>
          <w:color w:val="000000"/>
          <w:spacing w:val="-4"/>
          <w:w w:val="90"/>
        </w:rPr>
        <w:t xml:space="preserve"> </w:t>
      </w:r>
      <w:r w:rsidRPr="00E01953">
        <w:rPr>
          <w:color w:val="000000"/>
          <w:w w:val="90"/>
        </w:rPr>
        <w:t>reagent</w:t>
      </w:r>
      <w:r w:rsidRPr="00E01953">
        <w:rPr>
          <w:color w:val="000000"/>
          <w:spacing w:val="-4"/>
          <w:w w:val="90"/>
        </w:rPr>
        <w:t xml:space="preserve"> </w:t>
      </w:r>
      <w:r w:rsidRPr="00E01953">
        <w:rPr>
          <w:color w:val="000000"/>
          <w:w w:val="90"/>
        </w:rPr>
        <w:t>bar</w:t>
      </w:r>
      <w:r w:rsidRPr="00E01953">
        <w:rPr>
          <w:color w:val="000000"/>
          <w:spacing w:val="-4"/>
          <w:w w:val="90"/>
        </w:rPr>
        <w:t xml:space="preserve"> </w:t>
      </w:r>
      <w:r w:rsidRPr="00E01953">
        <w:rPr>
          <w:color w:val="000000"/>
          <w:w w:val="90"/>
        </w:rPr>
        <w:t>codes</w:t>
      </w:r>
      <w:r w:rsidRPr="00E01953">
        <w:rPr>
          <w:color w:val="000000"/>
          <w:spacing w:val="-4"/>
          <w:w w:val="90"/>
        </w:rPr>
        <w:t xml:space="preserve"> </w:t>
      </w:r>
      <w:r w:rsidRPr="00E01953">
        <w:rPr>
          <w:color w:val="000000"/>
          <w:w w:val="90"/>
        </w:rPr>
        <w:t>from</w:t>
      </w:r>
      <w:r w:rsidRPr="00E01953">
        <w:rPr>
          <w:color w:val="000000"/>
          <w:spacing w:val="-4"/>
          <w:w w:val="90"/>
        </w:rPr>
        <w:t xml:space="preserve"> </w:t>
      </w:r>
      <w:r w:rsidRPr="00E01953">
        <w:rPr>
          <w:color w:val="000000"/>
          <w:w w:val="90"/>
        </w:rPr>
        <w:t>the</w:t>
      </w:r>
      <w:r w:rsidRPr="00E01953">
        <w:rPr>
          <w:color w:val="000000"/>
          <w:spacing w:val="-4"/>
          <w:w w:val="90"/>
        </w:rPr>
        <w:t xml:space="preserve"> </w:t>
      </w:r>
      <w:r w:rsidRPr="00E01953">
        <w:rPr>
          <w:color w:val="000000"/>
          <w:w w:val="90"/>
        </w:rPr>
        <w:t>manufacturers.</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000000">
      <w:pPr>
        <w:ind w:left="520"/>
        <w:rPr>
          <w:b/>
          <w:bCs/>
          <w:i/>
        </w:rPr>
      </w:pPr>
      <w:r w:rsidRPr="00135973">
        <w:rPr>
          <w:b/>
          <w:bCs/>
          <w:i/>
          <w:spacing w:val="-2"/>
          <w:w w:val="90"/>
        </w:rPr>
        <w:t>The</w:t>
      </w:r>
      <w:r w:rsidRPr="00135973">
        <w:rPr>
          <w:b/>
          <w:bCs/>
          <w:i/>
          <w:spacing w:val="-2"/>
        </w:rPr>
        <w:t xml:space="preserve"> </w:t>
      </w:r>
      <w:r w:rsidRPr="00135973">
        <w:rPr>
          <w:b/>
          <w:bCs/>
          <w:i/>
          <w:spacing w:val="-2"/>
          <w:w w:val="90"/>
        </w:rPr>
        <w:t>tetracosactide</w:t>
      </w:r>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51E8A4DD" w:rsidR="0070762C" w:rsidRDefault="00000000">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 xml:space="preserve">cortisol obtained during the test were submitted to the National Health Laboratory Services (NHLS) for </w:t>
      </w:r>
      <w:r>
        <w:rPr>
          <w:w w:val="90"/>
        </w:rPr>
        <w:t>testing</w:t>
      </w:r>
      <w:r>
        <w:rPr>
          <w:spacing w:val="40"/>
        </w:rPr>
        <w:t xml:space="preserve"> </w:t>
      </w:r>
      <w:r>
        <w:rPr>
          <w:w w:val="90"/>
        </w:rPr>
        <w:t xml:space="preserve">using the Roche electrochemiluminescence immunoassay “ECLIA”. Blood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r>
        <w:rPr>
          <w:spacing w:val="-2"/>
        </w:rPr>
        <w:t>tetracosactide</w:t>
      </w:r>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pg/mL) was consistent with PAI, (17)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Pr="00A54FA8">
        <w:rPr>
          <w:rFonts w:asciiTheme="minorBidi" w:hAnsiTheme="minorBidi" w:cstheme="minorBidi"/>
        </w:rPr>
        <w:t>Further</w:t>
      </w:r>
      <w:r w:rsidRPr="00A54FA8">
        <w:rPr>
          <w:rFonts w:asciiTheme="minorBidi" w:hAnsiTheme="minorBidi" w:cstheme="minorBidi"/>
          <w:spacing w:val="-3"/>
        </w:rPr>
        <w:t xml:space="preserve"> </w:t>
      </w:r>
      <w:r w:rsidRPr="00A54FA8">
        <w:rPr>
          <w:rFonts w:asciiTheme="minorBidi" w:hAnsiTheme="minorBidi" w:cstheme="minorBidi"/>
        </w:rPr>
        <w:t>cortisol</w:t>
      </w:r>
      <w:r w:rsidRPr="00A54FA8">
        <w:rPr>
          <w:rFonts w:asciiTheme="minorBidi" w:hAnsiTheme="minorBidi" w:cstheme="minorBidi"/>
          <w:spacing w:val="-3"/>
        </w:rPr>
        <w:t xml:space="preserve"> </w:t>
      </w:r>
      <w:r w:rsidRPr="00A54FA8">
        <w:rPr>
          <w:rFonts w:asciiTheme="minorBidi" w:hAnsiTheme="minorBidi" w:cstheme="minorBidi"/>
        </w:rPr>
        <w:t>analysis</w:t>
      </w:r>
      <w:r w:rsidRPr="00A54FA8">
        <w:rPr>
          <w:rFonts w:asciiTheme="minorBidi" w:hAnsiTheme="minorBidi" w:cstheme="minorBidi"/>
          <w:spacing w:val="-3"/>
        </w:rPr>
        <w:t xml:space="preserve"> </w:t>
      </w:r>
      <w:r w:rsidRPr="00A54FA8">
        <w:rPr>
          <w:rFonts w:asciiTheme="minorBidi" w:hAnsiTheme="minorBidi" w:cstheme="minorBidi"/>
        </w:rPr>
        <w:t>was</w:t>
      </w:r>
      <w:r w:rsidRPr="00A54FA8">
        <w:rPr>
          <w:rFonts w:asciiTheme="minorBidi" w:hAnsiTheme="minorBidi" w:cstheme="minorBidi"/>
          <w:spacing w:val="-3"/>
        </w:rPr>
        <w:t xml:space="preserve"> </w:t>
      </w:r>
      <w:r w:rsidRPr="00A54FA8">
        <w:rPr>
          <w:rFonts w:asciiTheme="minorBidi" w:hAnsiTheme="minorBidi" w:cstheme="minorBidi"/>
        </w:rPr>
        <w:t>done</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 xml:space="preserve">diagnostic sensitivity and specificity of stimulated cortisol concentration at 420 nmol/L, 400 nmol/L, and 340 nmol/ </w:t>
      </w:r>
      <w:r w:rsidRPr="00A54FA8">
        <w:rPr>
          <w:rFonts w:asciiTheme="minorBidi" w:hAnsiTheme="minorBidi" w:cstheme="minorBidi"/>
          <w:spacing w:val="-10"/>
        </w:rPr>
        <w:t>L</w:t>
      </w:r>
      <w:r w:rsidR="005B0469">
        <w:rPr>
          <w:rFonts w:asciiTheme="minorBidi" w:hAnsiTheme="minorBidi" w:cstheme="minorBidi"/>
          <w:spacing w:val="-10"/>
        </w:rPr>
        <w:t>.</w:t>
      </w:r>
    </w:p>
    <w:p w14:paraId="2778E74C" w14:textId="77777777" w:rsidR="0070762C" w:rsidRDefault="0070762C">
      <w:pPr>
        <w:spacing w:line="247" w:lineRule="auto"/>
        <w:jc w:val="both"/>
        <w:rPr>
          <w:rFonts w:ascii="Times New Roman" w:hAnsi="Times New Roman"/>
        </w:rPr>
        <w:sectPr w:rsidR="0070762C">
          <w:pgSz w:w="12240" w:h="15840"/>
          <w:pgMar w:top="1360" w:right="1080" w:bottom="980" w:left="920" w:header="0" w:footer="796" w:gutter="0"/>
          <w:cols w:space="720"/>
        </w:sectPr>
      </w:pPr>
    </w:p>
    <w:p w14:paraId="2778E74D" w14:textId="77777777" w:rsidR="0070762C" w:rsidRPr="005B0469" w:rsidRDefault="00000000">
      <w:pPr>
        <w:spacing w:before="80"/>
        <w:ind w:left="520"/>
        <w:rPr>
          <w:b/>
          <w:bCs/>
          <w:i/>
        </w:rPr>
      </w:pPr>
      <w:r w:rsidRPr="005B0469">
        <w:rPr>
          <w:b/>
          <w:bCs/>
          <w:i/>
          <w:spacing w:val="-8"/>
        </w:rPr>
        <w:lastRenderedPageBreak/>
        <w:t>Determination of</w:t>
      </w:r>
      <w:r w:rsidRPr="005B0469">
        <w:rPr>
          <w:b/>
          <w:bCs/>
          <w:i/>
          <w:spacing w:val="-5"/>
        </w:rPr>
        <w:t xml:space="preserve"> </w:t>
      </w:r>
      <w:r w:rsidRPr="005B0469">
        <w:rPr>
          <w:b/>
          <w:bCs/>
          <w:i/>
          <w:spacing w:val="-8"/>
        </w:rPr>
        <w:t>survival</w:t>
      </w:r>
    </w:p>
    <w:p w14:paraId="2778E74E" w14:textId="77777777" w:rsidR="0070762C" w:rsidRDefault="0070762C">
      <w:pPr>
        <w:pStyle w:val="BodyText"/>
        <w:spacing w:before="46"/>
        <w:ind w:left="0"/>
        <w:rPr>
          <w:i/>
        </w:rPr>
      </w:pPr>
    </w:p>
    <w:p w14:paraId="2778E74F" w14:textId="77777777" w:rsidR="0070762C" w:rsidRDefault="00000000">
      <w:pPr>
        <w:pStyle w:val="BodyText"/>
        <w:spacing w:line="254" w:lineRule="auto"/>
        <w:ind w:right="352" w:hanging="1"/>
        <w:jc w:val="both"/>
      </w:pPr>
      <w:r>
        <w:rPr>
          <w:spacing w:val="-6"/>
        </w:rPr>
        <w:t xml:space="preserve">Telephonic follow-up was performed to determine after discharge survival from hospital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(Clinicom®)</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50" w14:textId="77777777" w:rsidR="0070762C" w:rsidRDefault="00000000">
      <w:pPr>
        <w:pStyle w:val="Heading3"/>
        <w:spacing w:before="179"/>
      </w:pPr>
      <w:r>
        <w:rPr>
          <w:w w:val="80"/>
        </w:rPr>
        <w:t>Statistical</w:t>
      </w:r>
      <w:r>
        <w:rPr>
          <w:spacing w:val="28"/>
        </w:rPr>
        <w:t xml:space="preserve"> </w:t>
      </w:r>
      <w:r>
        <w:rPr>
          <w:spacing w:val="-2"/>
          <w:w w:val="95"/>
        </w:rPr>
        <w:t>analysis:</w:t>
      </w:r>
    </w:p>
    <w:p w14:paraId="2778E751" w14:textId="77777777" w:rsidR="0070762C" w:rsidRDefault="00000000">
      <w:pPr>
        <w:pStyle w:val="BodyText"/>
        <w:spacing w:before="194" w:line="254" w:lineRule="auto"/>
        <w:ind w:left="519" w:right="344"/>
        <w:jc w:val="both"/>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(ref:</w:t>
      </w:r>
      <w:r>
        <w:rPr>
          <w:i/>
          <w:spacing w:val="-16"/>
        </w:rPr>
        <w:t xml:space="preserve"> </w:t>
      </w:r>
      <w:r>
        <w:rPr>
          <w:i/>
        </w:rPr>
        <w:t>R</w:t>
      </w:r>
      <w:r>
        <w:rPr>
          <w:i/>
          <w:spacing w:val="-15"/>
        </w:rPr>
        <w:t xml:space="preserve"> </w:t>
      </w:r>
      <w:r>
        <w:rPr>
          <w:i/>
        </w:rPr>
        <w:t>Core</w:t>
      </w:r>
      <w:r>
        <w:rPr>
          <w:i/>
          <w:spacing w:val="-15"/>
        </w:rPr>
        <w:t xml:space="preserve"> </w:t>
      </w:r>
      <w:r>
        <w:rPr>
          <w:i/>
        </w:rPr>
        <w:t>Team</w:t>
      </w:r>
      <w:r>
        <w:rPr>
          <w:i/>
          <w:spacing w:val="-16"/>
        </w:rPr>
        <w:t xml:space="preserve"> </w:t>
      </w:r>
      <w:r>
        <w:rPr>
          <w:i/>
        </w:rPr>
        <w:t>(2023).</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r w:rsidR="0070762C">
          <w:rPr>
            <w:i/>
            <w:color w:val="4F81BD"/>
          </w:rPr>
          <w:t>www.R-project.org/</w:t>
        </w:r>
        <w:r w:rsidR="0070762C">
          <w:rPr>
            <w:i/>
          </w:rPr>
          <w:t>)</w:t>
        </w:r>
        <w:r w:rsidR="0070762C">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r>
        <w:rPr>
          <w:w w:val="90"/>
        </w:rPr>
        <w:t>Univariate</w:t>
      </w:r>
      <w:r>
        <w:rPr>
          <w:spacing w:val="-3"/>
          <w:w w:val="90"/>
        </w:rPr>
        <w:t xml:space="preserve"> </w:t>
      </w:r>
      <w:r>
        <w:rPr>
          <w:w w:val="90"/>
        </w:rPr>
        <w:t>Cox-Proportional</w:t>
      </w:r>
      <w:r>
        <w:rPr>
          <w:spacing w:val="-3"/>
          <w:w w:val="90"/>
        </w:rPr>
        <w:t xml:space="preserve"> </w:t>
      </w:r>
      <w:r>
        <w:rPr>
          <w:w w:val="90"/>
        </w:rPr>
        <w:t>Hazard</w:t>
      </w:r>
      <w:r>
        <w:rPr>
          <w:spacing w:val="-3"/>
          <w:w w:val="90"/>
        </w:rPr>
        <w:t xml:space="preserve"> </w:t>
      </w:r>
      <w:r>
        <w:rPr>
          <w:w w:val="90"/>
        </w:rPr>
        <w:t>regression</w:t>
      </w:r>
      <w:r>
        <w:rPr>
          <w:spacing w:val="-2"/>
          <w:w w:val="90"/>
        </w:rPr>
        <w:t xml:space="preserve"> </w:t>
      </w:r>
      <w:r>
        <w:rPr>
          <w:w w:val="90"/>
        </w:rPr>
        <w:t xml:space="preserve">was </w:t>
      </w:r>
      <w:r>
        <w:rPr>
          <w:spacing w:val="-4"/>
        </w:rPr>
        <w:t>used</w:t>
      </w:r>
      <w:r>
        <w:rPr>
          <w:spacing w:val="-8"/>
        </w:rPr>
        <w:t xml:space="preserve"> </w:t>
      </w:r>
      <w:r>
        <w:rPr>
          <w:spacing w:val="-4"/>
        </w:rPr>
        <w:t>to</w:t>
      </w:r>
      <w:r>
        <w:rPr>
          <w:spacing w:val="-8"/>
        </w:rPr>
        <w:t xml:space="preserve"> </w:t>
      </w:r>
      <w:r>
        <w:rPr>
          <w:spacing w:val="-4"/>
        </w:rPr>
        <w:t>estimate</w:t>
      </w:r>
      <w:r>
        <w:rPr>
          <w:spacing w:val="-8"/>
        </w:rPr>
        <w:t xml:space="preserve"> </w:t>
      </w:r>
      <w:r>
        <w:rPr>
          <w:spacing w:val="-4"/>
        </w:rPr>
        <w:t>the</w:t>
      </w:r>
      <w:r>
        <w:rPr>
          <w:spacing w:val="-8"/>
        </w:rPr>
        <w:t xml:space="preserve"> </w:t>
      </w:r>
      <w:r>
        <w:rPr>
          <w:spacing w:val="-4"/>
        </w:rPr>
        <w:t>of</w:t>
      </w:r>
      <w:r>
        <w:rPr>
          <w:spacing w:val="-8"/>
        </w:rPr>
        <w:t xml:space="preserve"> </w:t>
      </w:r>
      <w:r>
        <w:rPr>
          <w:spacing w:val="-4"/>
        </w:rPr>
        <w:t>each</w:t>
      </w:r>
      <w:r>
        <w:rPr>
          <w:spacing w:val="-8"/>
        </w:rPr>
        <w:t xml:space="preserve"> </w:t>
      </w:r>
      <w:r>
        <w:rPr>
          <w:spacing w:val="-4"/>
        </w:rPr>
        <w:t>variable</w:t>
      </w:r>
      <w:r>
        <w:rPr>
          <w:spacing w:val="-8"/>
        </w:rPr>
        <w:t xml:space="preserve"> </w:t>
      </w:r>
      <w:r>
        <w:rPr>
          <w:spacing w:val="-4"/>
        </w:rPr>
        <w:t>on</w:t>
      </w:r>
      <w:r>
        <w:rPr>
          <w:spacing w:val="-8"/>
        </w:rPr>
        <w:t xml:space="preserve"> </w:t>
      </w:r>
      <w:r>
        <w:rPr>
          <w:spacing w:val="-4"/>
        </w:rPr>
        <w:t>mortality.</w:t>
      </w:r>
      <w:r>
        <w:rPr>
          <w:spacing w:val="40"/>
        </w:rPr>
        <w:t xml:space="preserve"> </w:t>
      </w:r>
      <w:r>
        <w:rPr>
          <w:spacing w:val="-4"/>
        </w:rPr>
        <w:t>Multivariable</w:t>
      </w:r>
      <w:r>
        <w:rPr>
          <w:spacing w:val="-7"/>
        </w:rPr>
        <w:t xml:space="preserve"> </w:t>
      </w:r>
      <w:r>
        <w:rPr>
          <w:spacing w:val="-4"/>
        </w:rPr>
        <w:t>Cox-Proportional</w:t>
      </w:r>
      <w:r>
        <w:rPr>
          <w:spacing w:val="-8"/>
        </w:rPr>
        <w:t xml:space="preserve"> </w:t>
      </w:r>
      <w:r>
        <w:rPr>
          <w:spacing w:val="-4"/>
        </w:rPr>
        <w:t>Hazard</w:t>
      </w:r>
      <w:r>
        <w:rPr>
          <w:spacing w:val="-8"/>
        </w:rPr>
        <w:t xml:space="preserve"> </w:t>
      </w:r>
      <w:r>
        <w:rPr>
          <w:spacing w:val="-4"/>
        </w:rPr>
        <w:t xml:space="preserve">regression </w:t>
      </w:r>
      <w:r>
        <w:rPr>
          <w:w w:val="90"/>
        </w:rPr>
        <w:t>analysis</w:t>
      </w:r>
      <w:r>
        <w:rPr>
          <w:spacing w:val="-2"/>
          <w:w w:val="90"/>
        </w:rPr>
        <w:t xml:space="preserve"> </w:t>
      </w:r>
      <w:r>
        <w:rPr>
          <w:w w:val="90"/>
        </w:rPr>
        <w:t>was</w:t>
      </w:r>
      <w:r>
        <w:rPr>
          <w:spacing w:val="-2"/>
          <w:w w:val="90"/>
        </w:rPr>
        <w:t xml:space="preserve"> </w:t>
      </w:r>
      <w:r>
        <w:rPr>
          <w:w w:val="90"/>
        </w:rPr>
        <w:t>used</w:t>
      </w:r>
      <w:r>
        <w:rPr>
          <w:spacing w:val="-2"/>
          <w:w w:val="90"/>
        </w:rPr>
        <w:t xml:space="preserve"> </w:t>
      </w:r>
      <w:r>
        <w:rPr>
          <w:w w:val="90"/>
        </w:rPr>
        <w:t>to</w:t>
      </w:r>
      <w:r>
        <w:rPr>
          <w:spacing w:val="-2"/>
          <w:w w:val="90"/>
        </w:rPr>
        <w:t xml:space="preserve"> </w:t>
      </w:r>
      <w:r>
        <w:rPr>
          <w:w w:val="90"/>
        </w:rPr>
        <w:t>identify</w:t>
      </w:r>
      <w:r>
        <w:rPr>
          <w:spacing w:val="-2"/>
          <w:w w:val="90"/>
        </w:rPr>
        <w:t xml:space="preserve"> </w:t>
      </w:r>
      <w:r>
        <w:rPr>
          <w:w w:val="90"/>
        </w:rPr>
        <w:t>independent</w:t>
      </w:r>
      <w:r>
        <w:rPr>
          <w:spacing w:val="-1"/>
          <w:w w:val="90"/>
        </w:rPr>
        <w:t xml:space="preserve"> </w:t>
      </w:r>
      <w:r>
        <w:rPr>
          <w:w w:val="90"/>
        </w:rPr>
        <w:t>predictors</w:t>
      </w:r>
      <w:r>
        <w:rPr>
          <w:spacing w:val="-2"/>
          <w:w w:val="90"/>
        </w:rPr>
        <w:t xml:space="preserve"> </w:t>
      </w:r>
      <w:r>
        <w:rPr>
          <w:w w:val="90"/>
        </w:rPr>
        <w:t>of survival.</w:t>
      </w:r>
      <w:r>
        <w:rPr>
          <w:spacing w:val="-2"/>
          <w:w w:val="90"/>
        </w:rPr>
        <w:t xml:space="preserve"> </w:t>
      </w:r>
      <w:r>
        <w:rPr>
          <w:w w:val="90"/>
        </w:rPr>
        <w:t>The</w:t>
      </w:r>
      <w:r>
        <w:rPr>
          <w:spacing w:val="-4"/>
          <w:w w:val="90"/>
        </w:rPr>
        <w:t xml:space="preserve"> </w:t>
      </w:r>
      <w:r>
        <w:rPr>
          <w:w w:val="90"/>
        </w:rPr>
        <w:t>significance</w:t>
      </w:r>
      <w:r>
        <w:rPr>
          <w:spacing w:val="-4"/>
          <w:w w:val="90"/>
        </w:rPr>
        <w:t xml:space="preserve"> </w:t>
      </w:r>
      <w:r>
        <w:rPr>
          <w:w w:val="90"/>
        </w:rPr>
        <w:t>level</w:t>
      </w:r>
      <w:r>
        <w:rPr>
          <w:spacing w:val="-1"/>
          <w:w w:val="90"/>
        </w:rPr>
        <w:t xml:space="preserve"> </w:t>
      </w:r>
      <w:r>
        <w:rPr>
          <w:w w:val="90"/>
        </w:rPr>
        <w:t>was</w:t>
      </w:r>
      <w:r>
        <w:rPr>
          <w:spacing w:val="-4"/>
          <w:w w:val="90"/>
        </w:rPr>
        <w:t xml:space="preserve"> </w:t>
      </w:r>
      <w:r>
        <w:rPr>
          <w:w w:val="90"/>
        </w:rPr>
        <w:t>set</w:t>
      </w:r>
      <w:r>
        <w:rPr>
          <w:spacing w:val="-4"/>
          <w:w w:val="90"/>
        </w:rPr>
        <w:t xml:space="preserve"> </w:t>
      </w:r>
      <w:r>
        <w:rPr>
          <w:w w:val="90"/>
        </w:rPr>
        <w:t>at</w:t>
      </w:r>
      <w:r>
        <w:rPr>
          <w:spacing w:val="-2"/>
          <w:w w:val="90"/>
        </w:rPr>
        <w:t xml:space="preserve"> </w:t>
      </w:r>
      <w:r>
        <w:rPr>
          <w:i/>
          <w:w w:val="90"/>
        </w:rPr>
        <w:t>p</w:t>
      </w:r>
      <w:r>
        <w:rPr>
          <w:i/>
          <w:spacing w:val="-4"/>
          <w:w w:val="90"/>
        </w:rPr>
        <w:t xml:space="preserve"> </w:t>
      </w:r>
      <w:r>
        <w:rPr>
          <w:w w:val="90"/>
        </w:rPr>
        <w:t xml:space="preserve">&lt;0.005. </w:t>
      </w:r>
      <w:r>
        <w:rPr>
          <w:spacing w:val="-6"/>
        </w:rPr>
        <w:t>For</w:t>
      </w:r>
      <w:r>
        <w:rPr>
          <w:spacing w:val="-10"/>
        </w:rPr>
        <w:t xml:space="preserve"> </w:t>
      </w:r>
      <w:r>
        <w:rPr>
          <w:spacing w:val="-6"/>
        </w:rPr>
        <w:t>analysis</w:t>
      </w:r>
      <w:r>
        <w:rPr>
          <w:spacing w:val="-9"/>
        </w:rPr>
        <w:t xml:space="preserve"> </w:t>
      </w:r>
      <w:r>
        <w:rPr>
          <w:spacing w:val="-6"/>
        </w:rPr>
        <w:t>of</w:t>
      </w:r>
      <w:r>
        <w:rPr>
          <w:spacing w:val="-9"/>
        </w:rPr>
        <w:t xml:space="preserve"> </w:t>
      </w:r>
      <w:r>
        <w:rPr>
          <w:spacing w:val="-6"/>
        </w:rPr>
        <w:t>survival</w:t>
      </w:r>
      <w:r>
        <w:rPr>
          <w:spacing w:val="-10"/>
        </w:rPr>
        <w:t xml:space="preserve"> </w:t>
      </w:r>
      <w:r>
        <w:rPr>
          <w:spacing w:val="-6"/>
        </w:rPr>
        <w:t>data,</w:t>
      </w:r>
      <w:r>
        <w:rPr>
          <w:spacing w:val="-9"/>
        </w:rPr>
        <w:t xml:space="preserve"> </w:t>
      </w:r>
      <w:r>
        <w:rPr>
          <w:spacing w:val="-6"/>
        </w:rPr>
        <w:t>we</w:t>
      </w:r>
      <w:r>
        <w:rPr>
          <w:spacing w:val="-9"/>
        </w:rPr>
        <w:t xml:space="preserve"> </w:t>
      </w:r>
      <w:r>
        <w:rPr>
          <w:spacing w:val="-6"/>
        </w:rPr>
        <w:t>described</w:t>
      </w:r>
      <w:r>
        <w:rPr>
          <w:spacing w:val="-9"/>
        </w:rPr>
        <w:t xml:space="preserve"> </w:t>
      </w:r>
      <w:r>
        <w:rPr>
          <w:spacing w:val="-6"/>
        </w:rPr>
        <w:t>those</w:t>
      </w:r>
      <w:r>
        <w:rPr>
          <w:spacing w:val="-10"/>
        </w:rPr>
        <w:t xml:space="preserve"> </w:t>
      </w:r>
      <w:r>
        <w:rPr>
          <w:spacing w:val="-6"/>
        </w:rPr>
        <w:t>who</w:t>
      </w:r>
      <w:r>
        <w:rPr>
          <w:spacing w:val="-9"/>
        </w:rPr>
        <w:t xml:space="preserve"> </w:t>
      </w:r>
      <w:r>
        <w:rPr>
          <w:spacing w:val="-6"/>
        </w:rPr>
        <w:t>were</w:t>
      </w:r>
      <w:r>
        <w:rPr>
          <w:spacing w:val="-9"/>
        </w:rPr>
        <w:t xml:space="preserve"> </w:t>
      </w:r>
      <w:r>
        <w:rPr>
          <w:spacing w:val="-6"/>
        </w:rPr>
        <w:t>discharged</w:t>
      </w:r>
      <w:r>
        <w:rPr>
          <w:spacing w:val="-10"/>
        </w:rPr>
        <w:t xml:space="preserve"> </w:t>
      </w:r>
      <w:r>
        <w:rPr>
          <w:spacing w:val="-6"/>
        </w:rPr>
        <w:t>from</w:t>
      </w:r>
      <w:r>
        <w:rPr>
          <w:spacing w:val="-9"/>
        </w:rPr>
        <w:t xml:space="preserve"> </w:t>
      </w:r>
      <w:r>
        <w:rPr>
          <w:spacing w:val="-6"/>
        </w:rPr>
        <w:t>the</w:t>
      </w:r>
      <w:r>
        <w:rPr>
          <w:spacing w:val="-9"/>
        </w:rPr>
        <w:t xml:space="preserve"> </w:t>
      </w:r>
      <w:r>
        <w:rPr>
          <w:spacing w:val="-6"/>
        </w:rPr>
        <w:t>hospital</w:t>
      </w:r>
      <w:r>
        <w:rPr>
          <w:spacing w:val="-9"/>
        </w:rPr>
        <w:t xml:space="preserve"> </w:t>
      </w:r>
      <w:r>
        <w:rPr>
          <w:spacing w:val="-6"/>
        </w:rPr>
        <w:t>and</w:t>
      </w:r>
      <w:r>
        <w:rPr>
          <w:spacing w:val="-10"/>
        </w:rPr>
        <w:t xml:space="preserve"> </w:t>
      </w:r>
      <w:r>
        <w:rPr>
          <w:spacing w:val="-6"/>
        </w:rPr>
        <w:t>evaluated within</w:t>
      </w:r>
      <w:r>
        <w:rPr>
          <w:spacing w:val="-10"/>
        </w:rPr>
        <w:t xml:space="preserve"> </w:t>
      </w:r>
      <w:r>
        <w:rPr>
          <w:spacing w:val="-6"/>
        </w:rPr>
        <w:t>3</w:t>
      </w:r>
      <w:r>
        <w:rPr>
          <w:spacing w:val="-7"/>
        </w:rPr>
        <w:t xml:space="preserve"> </w:t>
      </w:r>
      <w:r>
        <w:rPr>
          <w:spacing w:val="-6"/>
        </w:rPr>
        <w:t>months</w:t>
      </w:r>
      <w:r>
        <w:rPr>
          <w:spacing w:val="-10"/>
        </w:rPr>
        <w:t xml:space="preserve"> </w:t>
      </w:r>
      <w:r>
        <w:rPr>
          <w:spacing w:val="-6"/>
        </w:rPr>
        <w:t>(early survivors),</w:t>
      </w:r>
      <w:r>
        <w:rPr>
          <w:spacing w:val="-8"/>
        </w:rPr>
        <w:t xml:space="preserve"> </w:t>
      </w:r>
      <w:r>
        <w:rPr>
          <w:spacing w:val="-6"/>
        </w:rPr>
        <w:t>followed</w:t>
      </w:r>
      <w:r>
        <w:rPr>
          <w:spacing w:val="-8"/>
        </w:rPr>
        <w:t xml:space="preserve"> </w:t>
      </w:r>
      <w:r>
        <w:rPr>
          <w:spacing w:val="-6"/>
        </w:rPr>
        <w:t>by</w:t>
      </w:r>
      <w:r>
        <w:rPr>
          <w:spacing w:val="-8"/>
        </w:rPr>
        <w:t xml:space="preserve"> </w:t>
      </w:r>
      <w:r>
        <w:rPr>
          <w:spacing w:val="-6"/>
        </w:rPr>
        <w:t>6</w:t>
      </w:r>
      <w:r>
        <w:rPr>
          <w:spacing w:val="-7"/>
        </w:rPr>
        <w:t xml:space="preserve"> </w:t>
      </w:r>
      <w:r>
        <w:rPr>
          <w:spacing w:val="-6"/>
        </w:rPr>
        <w:t>months</w:t>
      </w:r>
      <w:r>
        <w:rPr>
          <w:spacing w:val="-10"/>
        </w:rPr>
        <w:t xml:space="preserve"> </w:t>
      </w:r>
      <w:r>
        <w:rPr>
          <w:spacing w:val="-6"/>
        </w:rPr>
        <w:t>(intermediate survivors),</w:t>
      </w:r>
      <w:r>
        <w:rPr>
          <w:spacing w:val="-8"/>
        </w:rPr>
        <w:t xml:space="preserve"> </w:t>
      </w:r>
      <w:r>
        <w:rPr>
          <w:spacing w:val="-6"/>
        </w:rPr>
        <w:t>and</w:t>
      </w:r>
      <w:r>
        <w:rPr>
          <w:spacing w:val="-8"/>
        </w:rPr>
        <w:t xml:space="preserve"> </w:t>
      </w:r>
      <w:r>
        <w:rPr>
          <w:spacing w:val="-6"/>
        </w:rPr>
        <w:t>12</w:t>
      </w:r>
      <w:r>
        <w:rPr>
          <w:spacing w:val="-8"/>
        </w:rPr>
        <w:t xml:space="preserve"> </w:t>
      </w:r>
      <w:r>
        <w:rPr>
          <w:spacing w:val="-6"/>
        </w:rPr>
        <w:t>months</w:t>
      </w:r>
      <w:r>
        <w:rPr>
          <w:spacing w:val="-7"/>
        </w:rPr>
        <w:t xml:space="preserve"> </w:t>
      </w:r>
      <w:r>
        <w:rPr>
          <w:spacing w:val="-6"/>
        </w:rPr>
        <w:t xml:space="preserve">follow- </w:t>
      </w:r>
      <w:r>
        <w:t>up (late survivors).</w:t>
      </w:r>
    </w:p>
    <w:p w14:paraId="2778E752" w14:textId="77777777" w:rsidR="0070762C" w:rsidRDefault="00000000">
      <w:pPr>
        <w:spacing w:before="179"/>
        <w:ind w:left="520"/>
        <w:jc w:val="both"/>
        <w:rPr>
          <w:b/>
          <w:sz w:val="40"/>
        </w:rPr>
      </w:pPr>
      <w:r>
        <w:rPr>
          <w:b/>
          <w:w w:val="80"/>
          <w:sz w:val="40"/>
        </w:rPr>
        <w:t>Consort</w:t>
      </w:r>
      <w:r>
        <w:rPr>
          <w:b/>
          <w:spacing w:val="21"/>
          <w:sz w:val="40"/>
        </w:rPr>
        <w:t xml:space="preserve"> </w:t>
      </w:r>
      <w:r>
        <w:rPr>
          <w:b/>
          <w:spacing w:val="-4"/>
          <w:w w:val="95"/>
          <w:sz w:val="40"/>
        </w:rPr>
        <w:t>Here!</w:t>
      </w:r>
    </w:p>
    <w:p w14:paraId="2778E753" w14:textId="77777777" w:rsidR="0070762C" w:rsidRDefault="00000000">
      <w:pPr>
        <w:pStyle w:val="Heading3"/>
        <w:spacing w:before="208"/>
      </w:pPr>
      <w:r>
        <w:rPr>
          <w:spacing w:val="-2"/>
        </w:rPr>
        <w:t>Results:</w:t>
      </w:r>
    </w:p>
    <w:p w14:paraId="2778E754" w14:textId="74D764F5" w:rsidR="0070762C" w:rsidRDefault="00000000">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Pr>
          <w:spacing w:val="-8"/>
        </w:rPr>
        <w:t>559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Pr>
          <w:spacing w:val="-8"/>
        </w:rPr>
        <w:t>549</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280</w:t>
      </w:r>
      <w:r>
        <w:rPr>
          <w:spacing w:val="-3"/>
        </w:rPr>
        <w:t xml:space="preserve"> </w:t>
      </w:r>
      <w:r>
        <w:t>(51.1%)</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Pr>
          <w:spacing w:val="-4"/>
        </w:rPr>
        <w:t>461</w:t>
      </w:r>
      <w:r>
        <w:rPr>
          <w:spacing w:val="-11"/>
        </w:rPr>
        <w:t xml:space="preserve"> </w:t>
      </w:r>
      <w:r>
        <w:rPr>
          <w:spacing w:val="-4"/>
        </w:rPr>
        <w:t>(84%),</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Pr>
          <w:spacing w:val="-4"/>
        </w:rPr>
        <w:t>62</w:t>
      </w:r>
      <w:r>
        <w:rPr>
          <w:spacing w:val="-12"/>
        </w:rPr>
        <w:t xml:space="preserve"> </w:t>
      </w:r>
      <w:r>
        <w:rPr>
          <w:spacing w:val="-4"/>
        </w:rPr>
        <w:t>(11.3%),</w:t>
      </w:r>
      <w:r>
        <w:rPr>
          <w:spacing w:val="-11"/>
        </w:rPr>
        <w:t xml:space="preserve"> </w:t>
      </w:r>
      <w:r>
        <w:rPr>
          <w:spacing w:val="-4"/>
        </w:rPr>
        <w:t>candida</w:t>
      </w:r>
      <w:r>
        <w:rPr>
          <w:spacing w:val="-11"/>
        </w:rPr>
        <w:t xml:space="preserve"> </w:t>
      </w:r>
      <w:r>
        <w:rPr>
          <w:spacing w:val="-4"/>
        </w:rPr>
        <w:t xml:space="preserve">34 </w:t>
      </w:r>
      <w:r>
        <w:rPr>
          <w:w w:val="90"/>
        </w:rPr>
        <w:t xml:space="preserve">(6.2%), and cryptococcus infection in 30 (5.5%). The median, interquartile range (IQR) age at enrollment was 36 years (31.5-43.0)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Pr>
          <w:spacing w:val="-6"/>
        </w:rPr>
        <w:t>(30.5-42.0);</w:t>
      </w:r>
      <w:r>
        <w:rPr>
          <w:spacing w:val="-13"/>
        </w:rPr>
        <w:t xml:space="preserve"> </w:t>
      </w:r>
      <w:r w:rsidRPr="00F31386">
        <w:rPr>
          <w:i/>
          <w:spacing w:val="-6"/>
          <w:highlight w:val="yellow"/>
        </w:rPr>
        <w:t>p</w:t>
      </w:r>
      <w:r w:rsidRPr="00F31386">
        <w:rPr>
          <w:spacing w:val="-6"/>
          <w:highlight w:val="yellow"/>
        </w:rPr>
        <w:t>=0.0</w:t>
      </w:r>
      <w:r w:rsidR="00F31386" w:rsidRPr="00F31386">
        <w:rPr>
          <w:spacing w:val="-6"/>
          <w:highlight w:val="yellow"/>
        </w:rPr>
        <w:t>08</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See</w:t>
      </w:r>
      <w:r>
        <w:rPr>
          <w:spacing w:val="-13"/>
        </w:rPr>
        <w:t xml:space="preserve"> </w:t>
      </w:r>
      <w:r>
        <w:rPr>
          <w:spacing w:val="-6"/>
        </w:rPr>
        <w:t>Table</w:t>
      </w:r>
      <w:r>
        <w:rPr>
          <w:spacing w:val="-13"/>
        </w:rPr>
        <w:t xml:space="preserve"> </w:t>
      </w:r>
      <w:r>
        <w:rPr>
          <w:spacing w:val="-6"/>
        </w:rPr>
        <w:t>1.</w:t>
      </w:r>
    </w:p>
    <w:p w14:paraId="2778E755" w14:textId="3AA823BF" w:rsidR="0070762C" w:rsidRDefault="00000000">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Pr>
          <w:spacing w:val="-7"/>
        </w:rPr>
        <w:t xml:space="preserve"> </w:t>
      </w:r>
      <w:r>
        <w:rPr>
          <w:spacing w:val="-6"/>
        </w:rPr>
        <w:t>Duration</w:t>
      </w:r>
      <w:r>
        <w:rPr>
          <w:spacing w:val="-7"/>
        </w:rPr>
        <w:t xml:space="preserve"> </w:t>
      </w:r>
      <w:r>
        <w:rPr>
          <w:spacing w:val="-6"/>
        </w:rPr>
        <w:t>of</w:t>
      </w:r>
      <w:r>
        <w:rPr>
          <w:spacing w:val="-7"/>
        </w:rPr>
        <w:t xml:space="preserve"> </w:t>
      </w:r>
      <w:r>
        <w:rPr>
          <w:spacing w:val="-6"/>
        </w:rPr>
        <w:t>illness</w:t>
      </w:r>
      <w:r>
        <w:rPr>
          <w:spacing w:val="-7"/>
        </w:rPr>
        <w:t xml:space="preserve"> </w:t>
      </w:r>
      <w:r>
        <w:rPr>
          <w:spacing w:val="-6"/>
        </w:rPr>
        <w:t>was</w:t>
      </w:r>
      <w:r>
        <w:rPr>
          <w:spacing w:val="-7"/>
        </w:rPr>
        <w:t xml:space="preserve"> </w:t>
      </w:r>
      <w:r>
        <w:rPr>
          <w:spacing w:val="-6"/>
        </w:rPr>
        <w:t xml:space="preserve">longer </w:t>
      </w:r>
      <w:r>
        <w:rPr>
          <w:w w:val="90"/>
        </w:rPr>
        <w:t xml:space="preserve">in the highest CD4 tertile; </w:t>
      </w:r>
      <w:r w:rsidRPr="00F31386">
        <w:rPr>
          <w:i/>
          <w:w w:val="90"/>
          <w:highlight w:val="yellow"/>
        </w:rPr>
        <w:t>p</w:t>
      </w:r>
      <w:r w:rsidRPr="00F31386">
        <w:rPr>
          <w:w w:val="90"/>
          <w:highlight w:val="yellow"/>
        </w:rPr>
        <w:t>=0.036</w:t>
      </w:r>
      <w:r>
        <w:rPr>
          <w:w w:val="90"/>
        </w:rPr>
        <w:t>. As expected, the participants with lowest CD4 count, had the highest viral load</w:t>
      </w:r>
      <w:r w:rsidRPr="00A5731D">
        <w:rPr>
          <w:w w:val="90"/>
          <w:highlight w:val="yellow"/>
        </w:rPr>
        <w:t xml:space="preserve">; </w:t>
      </w:r>
      <w:r w:rsidRPr="00A5731D">
        <w:rPr>
          <w:i/>
          <w:w w:val="90"/>
          <w:highlight w:val="yellow"/>
        </w:rPr>
        <w:t>p</w:t>
      </w:r>
      <w:r w:rsidRPr="00A5731D">
        <w:rPr>
          <w:w w:val="90"/>
          <w:highlight w:val="yellow"/>
        </w:rPr>
        <w:t>=0.001</w:t>
      </w:r>
      <w:r>
        <w:rPr>
          <w:w w:val="90"/>
        </w:rPr>
        <w:t xml:space="preserve">. The white cell, </w:t>
      </w:r>
      <w:r w:rsidR="00A5731D">
        <w:rPr>
          <w:w w:val="90"/>
        </w:rPr>
        <w:t xml:space="preserve">and </w:t>
      </w:r>
      <w:r>
        <w:rPr>
          <w:w w:val="90"/>
        </w:rPr>
        <w:t xml:space="preserve">lymphocyte counts were lower in the lowest CD4 tertile, </w:t>
      </w:r>
      <w:r w:rsidR="00A5731D" w:rsidRPr="00A5731D">
        <w:rPr>
          <w:i/>
          <w:iCs/>
          <w:w w:val="90"/>
          <w:highlight w:val="yellow"/>
        </w:rPr>
        <w:t>p</w:t>
      </w:r>
      <w:r w:rsidR="00A5731D" w:rsidRPr="00A5731D">
        <w:rPr>
          <w:w w:val="90"/>
          <w:highlight w:val="yellow"/>
        </w:rPr>
        <w:t>&lt;0.001</w:t>
      </w:r>
      <w:r w:rsidR="00A5731D">
        <w:rPr>
          <w:w w:val="90"/>
        </w:rPr>
        <w:t xml:space="preserve"> and </w:t>
      </w:r>
      <w:r w:rsidR="00A5731D" w:rsidRPr="00A5731D">
        <w:rPr>
          <w:i/>
          <w:iCs/>
          <w:w w:val="90"/>
          <w:highlight w:val="yellow"/>
        </w:rPr>
        <w:t>p</w:t>
      </w:r>
      <w:r w:rsidR="00A5731D" w:rsidRPr="00A5731D">
        <w:rPr>
          <w:w w:val="90"/>
          <w:highlight w:val="yellow"/>
        </w:rPr>
        <w:t>=0.011</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1A14B4B3" w:rsidR="0070762C" w:rsidRDefault="00000000">
      <w:pPr>
        <w:pStyle w:val="BodyText"/>
        <w:spacing w:before="180" w:line="249" w:lineRule="auto"/>
        <w:ind w:left="519" w:right="348"/>
        <w:jc w:val="both"/>
      </w:pPr>
      <w:r>
        <w:t>The occurrence of opportunistic infections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 except for candida which was highest in the lowest CD4 count</w:t>
      </w:r>
      <w:proofErr w:type="gramStart"/>
      <w:r w:rsidR="009C0C7E">
        <w:t xml:space="preserve">, </w:t>
      </w:r>
      <w:r>
        <w:t>.</w:t>
      </w:r>
      <w:proofErr w:type="gramEnd"/>
    </w:p>
    <w:p w14:paraId="2778E757" w14:textId="77777777" w:rsidR="0070762C" w:rsidRDefault="00000000">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2778E758" w14:textId="77777777" w:rsidR="0070762C" w:rsidRDefault="00000000">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t xml:space="preserve">Cryptococcus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Pr>
          <w:spacing w:val="-8"/>
        </w:rPr>
        <w:t xml:space="preserve"> </w:t>
      </w:r>
      <w:r>
        <w:rPr>
          <w:spacing w:val="-6"/>
        </w:rPr>
        <w:t xml:space="preserve">at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Pr>
          <w:spacing w:val="-11"/>
        </w:rPr>
        <w:t xml:space="preserve"> </w:t>
      </w:r>
      <w:r>
        <w:rPr>
          <w:i/>
          <w:spacing w:val="-4"/>
        </w:rPr>
        <w:t>p</w:t>
      </w:r>
      <w:r>
        <w:rPr>
          <w:spacing w:val="-4"/>
        </w:rPr>
        <w:t>=0.039.</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Pr>
          <w:spacing w:val="-4"/>
        </w:rPr>
        <w:t>counts</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2778E759" w14:textId="77777777" w:rsidR="0070762C" w:rsidRDefault="0070762C">
      <w:pPr>
        <w:pStyle w:val="BodyText"/>
        <w:ind w:left="0"/>
      </w:pPr>
    </w:p>
    <w:p w14:paraId="2778E75A" w14:textId="77777777" w:rsidR="0070762C" w:rsidRDefault="0070762C">
      <w:pPr>
        <w:pStyle w:val="BodyText"/>
        <w:spacing w:before="106"/>
        <w:ind w:left="0"/>
      </w:pPr>
    </w:p>
    <w:p w14:paraId="2778E75C" w14:textId="07A72D48" w:rsidR="0070762C" w:rsidRPr="001F3226" w:rsidRDefault="0070762C" w:rsidP="001F3226">
      <w:pPr>
        <w:spacing w:before="1"/>
        <w:ind w:left="519"/>
        <w:rPr>
          <w:b/>
        </w:rPr>
        <w:sectPr w:rsidR="0070762C" w:rsidRPr="001F3226">
          <w:pgSz w:w="12240" w:h="15840"/>
          <w:pgMar w:top="1360" w:right="1080" w:bottom="980" w:left="920" w:header="0" w:footer="796" w:gutter="0"/>
          <w:cols w:space="720"/>
        </w:sectPr>
      </w:pPr>
    </w:p>
    <w:p w14:paraId="2778E75D" w14:textId="77777777" w:rsidR="0070762C" w:rsidRDefault="00000000">
      <w:pPr>
        <w:spacing w:before="87"/>
        <w:ind w:left="260"/>
        <w:rPr>
          <w:rFonts w:ascii="Cambria"/>
          <w:b/>
        </w:rPr>
      </w:pPr>
      <w:r>
        <w:rPr>
          <w:rFonts w:ascii="Cambria"/>
          <w:b/>
        </w:rPr>
        <w:lastRenderedPageBreak/>
        <w:t>Clinical</w:t>
      </w:r>
      <w:r>
        <w:rPr>
          <w:rFonts w:ascii="Cambria"/>
          <w:b/>
          <w:spacing w:val="-8"/>
        </w:rPr>
        <w:t xml:space="preserve"> </w:t>
      </w:r>
      <w:r>
        <w:rPr>
          <w:rFonts w:ascii="Cambria"/>
          <w:b/>
          <w:spacing w:val="-2"/>
        </w:rPr>
        <w:t>characteristics</w:t>
      </w:r>
    </w:p>
    <w:p w14:paraId="2778E75E" w14:textId="77777777" w:rsidR="0070762C" w:rsidRDefault="00000000">
      <w:pPr>
        <w:spacing w:before="62" w:after="51"/>
        <w:ind w:left="320"/>
        <w:rPr>
          <w:b/>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tertiles</w:t>
      </w:r>
    </w:p>
    <w:tbl>
      <w:tblPr>
        <w:tblW w:w="0" w:type="auto"/>
        <w:tblInd w:w="268" w:type="dxa"/>
        <w:tblLayout w:type="fixed"/>
        <w:tblCellMar>
          <w:left w:w="0" w:type="dxa"/>
          <w:right w:w="0" w:type="dxa"/>
        </w:tblCellMar>
        <w:tblLook w:val="01E0" w:firstRow="1" w:lastRow="1" w:firstColumn="1" w:lastColumn="1" w:noHBand="0" w:noVBand="0"/>
      </w:tblPr>
      <w:tblGrid>
        <w:gridCol w:w="3679"/>
        <w:gridCol w:w="1604"/>
        <w:gridCol w:w="1610"/>
        <w:gridCol w:w="1707"/>
        <w:gridCol w:w="1259"/>
      </w:tblGrid>
      <w:tr w:rsidR="0070762C" w14:paraId="2778E767" w14:textId="77777777">
        <w:trPr>
          <w:trHeight w:val="420"/>
        </w:trPr>
        <w:tc>
          <w:tcPr>
            <w:tcW w:w="3679" w:type="dxa"/>
            <w:tcBorders>
              <w:bottom w:val="single" w:sz="4" w:space="0" w:color="7F7F7F"/>
            </w:tcBorders>
          </w:tcPr>
          <w:p w14:paraId="2778E75F" w14:textId="77777777" w:rsidR="0070762C" w:rsidRDefault="00000000">
            <w:pPr>
              <w:pStyle w:val="TableParagraph"/>
              <w:spacing w:before="2" w:line="240" w:lineRule="auto"/>
              <w:ind w:left="205"/>
              <w:rPr>
                <w:b/>
                <w:sz w:val="18"/>
              </w:rPr>
            </w:pPr>
            <w:r>
              <w:rPr>
                <w:b/>
                <w:spacing w:val="-2"/>
                <w:sz w:val="18"/>
              </w:rPr>
              <w:t>Variable</w:t>
            </w:r>
          </w:p>
        </w:tc>
        <w:tc>
          <w:tcPr>
            <w:tcW w:w="1604" w:type="dxa"/>
            <w:tcBorders>
              <w:bottom w:val="single" w:sz="4" w:space="0" w:color="7F7F7F"/>
            </w:tcBorders>
          </w:tcPr>
          <w:p w14:paraId="2778E760" w14:textId="77777777" w:rsidR="0070762C" w:rsidRDefault="00000000">
            <w:pPr>
              <w:pStyle w:val="TableParagraph"/>
              <w:spacing w:before="2" w:line="207" w:lineRule="exact"/>
              <w:ind w:left="98"/>
              <w:jc w:val="center"/>
              <w:rPr>
                <w:sz w:val="18"/>
              </w:rPr>
            </w:pPr>
            <w:r>
              <w:rPr>
                <w:b/>
                <w:sz w:val="18"/>
              </w:rPr>
              <w:t>0</w:t>
            </w:r>
            <w:r>
              <w:rPr>
                <w:b/>
                <w:spacing w:val="-2"/>
                <w:sz w:val="18"/>
              </w:rPr>
              <w:t xml:space="preserve"> </w:t>
            </w:r>
            <w:r>
              <w:rPr>
                <w:b/>
                <w:sz w:val="18"/>
              </w:rPr>
              <w:t>-</w:t>
            </w:r>
            <w:r>
              <w:rPr>
                <w:b/>
                <w:spacing w:val="-1"/>
                <w:sz w:val="18"/>
              </w:rPr>
              <w:t xml:space="preserve"> </w:t>
            </w:r>
            <w:r>
              <w:rPr>
                <w:b/>
                <w:sz w:val="18"/>
              </w:rPr>
              <w:t>33</w:t>
            </w:r>
            <w:r>
              <w:rPr>
                <w:sz w:val="18"/>
              </w:rPr>
              <w:t xml:space="preserve">, </w:t>
            </w:r>
            <w:r>
              <w:rPr>
                <w:i/>
                <w:sz w:val="18"/>
              </w:rPr>
              <w:t>N</w:t>
            </w:r>
            <w:r>
              <w:rPr>
                <w:i/>
                <w:spacing w:val="-2"/>
                <w:sz w:val="18"/>
              </w:rPr>
              <w:t xml:space="preserve"> </w:t>
            </w:r>
            <w:r>
              <w:rPr>
                <w:spacing w:val="-10"/>
                <w:sz w:val="18"/>
              </w:rPr>
              <w:t>=</w:t>
            </w:r>
          </w:p>
          <w:p w14:paraId="2778E761" w14:textId="77777777" w:rsidR="0070762C" w:rsidRDefault="00000000">
            <w:pPr>
              <w:pStyle w:val="TableParagraph"/>
              <w:spacing w:line="192" w:lineRule="exact"/>
              <w:ind w:left="98" w:right="1"/>
              <w:jc w:val="center"/>
              <w:rPr>
                <w:sz w:val="18"/>
              </w:rPr>
            </w:pPr>
            <w:r>
              <w:rPr>
                <w:spacing w:val="-4"/>
                <w:sz w:val="18"/>
              </w:rPr>
              <w:t>273</w:t>
            </w:r>
            <w:r>
              <w:rPr>
                <w:spacing w:val="-4"/>
                <w:sz w:val="18"/>
                <w:vertAlign w:val="superscript"/>
              </w:rPr>
              <w:t>1</w:t>
            </w:r>
          </w:p>
        </w:tc>
        <w:tc>
          <w:tcPr>
            <w:tcW w:w="1610" w:type="dxa"/>
            <w:tcBorders>
              <w:bottom w:val="single" w:sz="4" w:space="0" w:color="7F7F7F"/>
            </w:tcBorders>
          </w:tcPr>
          <w:p w14:paraId="2778E762" w14:textId="77777777" w:rsidR="0070762C" w:rsidRDefault="00000000">
            <w:pPr>
              <w:pStyle w:val="TableParagraph"/>
              <w:spacing w:before="2" w:line="207" w:lineRule="exact"/>
              <w:ind w:left="35"/>
              <w:jc w:val="center"/>
              <w:rPr>
                <w:sz w:val="18"/>
              </w:rPr>
            </w:pPr>
            <w:r>
              <w:rPr>
                <w:b/>
                <w:sz w:val="18"/>
              </w:rPr>
              <w:t>34</w:t>
            </w:r>
            <w:r>
              <w:rPr>
                <w:b/>
                <w:spacing w:val="-2"/>
                <w:sz w:val="18"/>
              </w:rPr>
              <w:t xml:space="preserve"> </w:t>
            </w:r>
            <w:r>
              <w:rPr>
                <w:b/>
                <w:sz w:val="18"/>
              </w:rPr>
              <w:t>-</w:t>
            </w:r>
            <w:r>
              <w:rPr>
                <w:b/>
                <w:spacing w:val="-1"/>
                <w:sz w:val="18"/>
              </w:rPr>
              <w:t xml:space="preserve"> </w:t>
            </w:r>
            <w:r>
              <w:rPr>
                <w:b/>
                <w:sz w:val="18"/>
              </w:rPr>
              <w:t>66</w:t>
            </w:r>
            <w:r>
              <w:rPr>
                <w:sz w:val="18"/>
              </w:rPr>
              <w:t>,</w:t>
            </w:r>
            <w:r>
              <w:rPr>
                <w:spacing w:val="-1"/>
                <w:sz w:val="18"/>
              </w:rPr>
              <w:t xml:space="preserve"> </w:t>
            </w:r>
            <w:r>
              <w:rPr>
                <w:i/>
                <w:sz w:val="18"/>
              </w:rPr>
              <w:t>N</w:t>
            </w:r>
            <w:r>
              <w:rPr>
                <w:i/>
                <w:spacing w:val="-2"/>
                <w:sz w:val="18"/>
              </w:rPr>
              <w:t xml:space="preserve"> </w:t>
            </w:r>
            <w:r>
              <w:rPr>
                <w:spacing w:val="-10"/>
                <w:sz w:val="18"/>
              </w:rPr>
              <w:t>=</w:t>
            </w:r>
          </w:p>
          <w:p w14:paraId="2778E763" w14:textId="77777777" w:rsidR="0070762C" w:rsidRDefault="00000000">
            <w:pPr>
              <w:pStyle w:val="TableParagraph"/>
              <w:spacing w:line="192" w:lineRule="exact"/>
              <w:ind w:left="35" w:right="1"/>
              <w:jc w:val="center"/>
              <w:rPr>
                <w:sz w:val="18"/>
              </w:rPr>
            </w:pPr>
            <w:r>
              <w:rPr>
                <w:spacing w:val="-4"/>
                <w:sz w:val="18"/>
              </w:rPr>
              <w:t>153</w:t>
            </w:r>
            <w:r>
              <w:rPr>
                <w:spacing w:val="-4"/>
                <w:sz w:val="18"/>
                <w:vertAlign w:val="superscript"/>
              </w:rPr>
              <w:t>1</w:t>
            </w:r>
          </w:p>
        </w:tc>
        <w:tc>
          <w:tcPr>
            <w:tcW w:w="1707" w:type="dxa"/>
            <w:tcBorders>
              <w:bottom w:val="single" w:sz="4" w:space="0" w:color="7F7F7F"/>
            </w:tcBorders>
          </w:tcPr>
          <w:p w14:paraId="2778E764" w14:textId="77777777" w:rsidR="0070762C" w:rsidRDefault="00000000">
            <w:pPr>
              <w:pStyle w:val="TableParagraph"/>
              <w:spacing w:before="2" w:line="207" w:lineRule="exact"/>
              <w:ind w:left="2" w:right="29"/>
              <w:jc w:val="center"/>
              <w:rPr>
                <w:sz w:val="18"/>
              </w:rPr>
            </w:pPr>
            <w:r>
              <w:rPr>
                <w:b/>
                <w:sz w:val="18"/>
              </w:rPr>
              <w:t>67</w:t>
            </w:r>
            <w:r>
              <w:rPr>
                <w:b/>
                <w:spacing w:val="-3"/>
                <w:sz w:val="18"/>
              </w:rPr>
              <w:t xml:space="preserve"> </w:t>
            </w:r>
            <w:r>
              <w:rPr>
                <w:b/>
                <w:sz w:val="18"/>
              </w:rPr>
              <w:t>-</w:t>
            </w:r>
            <w:r>
              <w:rPr>
                <w:b/>
                <w:spacing w:val="-1"/>
                <w:sz w:val="18"/>
              </w:rPr>
              <w:t xml:space="preserve"> </w:t>
            </w:r>
            <w:r>
              <w:rPr>
                <w:b/>
                <w:sz w:val="18"/>
              </w:rPr>
              <w:t>100</w:t>
            </w:r>
            <w:r>
              <w:rPr>
                <w:sz w:val="18"/>
              </w:rPr>
              <w:t>,</w:t>
            </w:r>
            <w:r>
              <w:rPr>
                <w:spacing w:val="-1"/>
                <w:sz w:val="18"/>
              </w:rPr>
              <w:t xml:space="preserve"> </w:t>
            </w:r>
            <w:r>
              <w:rPr>
                <w:i/>
                <w:sz w:val="18"/>
              </w:rPr>
              <w:t>N</w:t>
            </w:r>
            <w:r>
              <w:rPr>
                <w:i/>
                <w:spacing w:val="-2"/>
                <w:sz w:val="18"/>
              </w:rPr>
              <w:t xml:space="preserve"> </w:t>
            </w:r>
            <w:r>
              <w:rPr>
                <w:spacing w:val="-10"/>
                <w:sz w:val="18"/>
              </w:rPr>
              <w:t>=</w:t>
            </w:r>
          </w:p>
          <w:p w14:paraId="2778E765" w14:textId="77777777" w:rsidR="0070762C" w:rsidRDefault="00000000">
            <w:pPr>
              <w:pStyle w:val="TableParagraph"/>
              <w:spacing w:line="192" w:lineRule="exact"/>
              <w:ind w:right="29"/>
              <w:jc w:val="center"/>
              <w:rPr>
                <w:sz w:val="18"/>
              </w:rPr>
            </w:pPr>
            <w:r>
              <w:rPr>
                <w:spacing w:val="-4"/>
                <w:sz w:val="18"/>
              </w:rPr>
              <w:t>122</w:t>
            </w:r>
            <w:r>
              <w:rPr>
                <w:spacing w:val="-4"/>
                <w:sz w:val="18"/>
                <w:vertAlign w:val="superscript"/>
              </w:rPr>
              <w:t>1</w:t>
            </w:r>
          </w:p>
        </w:tc>
        <w:tc>
          <w:tcPr>
            <w:tcW w:w="1259" w:type="dxa"/>
            <w:tcBorders>
              <w:bottom w:val="single" w:sz="4" w:space="0" w:color="7F7F7F"/>
            </w:tcBorders>
          </w:tcPr>
          <w:p w14:paraId="2778E766" w14:textId="77777777" w:rsidR="0070762C" w:rsidRDefault="00000000">
            <w:pPr>
              <w:pStyle w:val="TableParagraph"/>
              <w:spacing w:before="2" w:line="240" w:lineRule="auto"/>
              <w:ind w:right="41"/>
              <w:jc w:val="center"/>
              <w:rPr>
                <w:sz w:val="18"/>
              </w:rPr>
            </w:pPr>
            <w:r>
              <w:rPr>
                <w:b/>
                <w:i/>
                <w:spacing w:val="-2"/>
                <w:sz w:val="18"/>
              </w:rPr>
              <w:t>p</w:t>
            </w:r>
            <w:r>
              <w:rPr>
                <w:b/>
                <w:spacing w:val="-2"/>
                <w:sz w:val="18"/>
              </w:rPr>
              <w:t>-value</w:t>
            </w:r>
            <w:r>
              <w:rPr>
                <w:spacing w:val="-2"/>
                <w:sz w:val="18"/>
                <w:vertAlign w:val="superscript"/>
              </w:rPr>
              <w:t>2</w:t>
            </w:r>
          </w:p>
        </w:tc>
      </w:tr>
      <w:tr w:rsidR="0070762C" w14:paraId="2778E76D" w14:textId="77777777">
        <w:trPr>
          <w:trHeight w:val="207"/>
        </w:trPr>
        <w:tc>
          <w:tcPr>
            <w:tcW w:w="3679" w:type="dxa"/>
            <w:tcBorders>
              <w:top w:val="single" w:sz="4" w:space="0" w:color="7F7F7F"/>
            </w:tcBorders>
            <w:shd w:val="clear" w:color="auto" w:fill="F2F2F2"/>
          </w:tcPr>
          <w:p w14:paraId="2778E768" w14:textId="77777777" w:rsidR="0070762C" w:rsidRDefault="00000000">
            <w:pPr>
              <w:pStyle w:val="TableParagraph"/>
              <w:spacing w:line="188" w:lineRule="exact"/>
              <w:ind w:left="205"/>
              <w:rPr>
                <w:sz w:val="18"/>
              </w:rPr>
            </w:pPr>
            <w:r>
              <w:rPr>
                <w:sz w:val="18"/>
              </w:rPr>
              <w:t>Age</w:t>
            </w:r>
            <w:r>
              <w:rPr>
                <w:spacing w:val="-5"/>
                <w:sz w:val="18"/>
              </w:rPr>
              <w:t xml:space="preserve"> </w:t>
            </w:r>
            <w:r>
              <w:rPr>
                <w:sz w:val="18"/>
              </w:rPr>
              <w:t>at</w:t>
            </w:r>
            <w:r>
              <w:rPr>
                <w:spacing w:val="-4"/>
                <w:sz w:val="18"/>
              </w:rPr>
              <w:t xml:space="preserve"> </w:t>
            </w:r>
            <w:r>
              <w:rPr>
                <w:sz w:val="18"/>
              </w:rPr>
              <w:t>enrolment,</w:t>
            </w:r>
            <w:r>
              <w:rPr>
                <w:spacing w:val="-4"/>
                <w:sz w:val="18"/>
              </w:rPr>
              <w:t xml:space="preserve"> </w:t>
            </w:r>
            <w:r>
              <w:rPr>
                <w:sz w:val="18"/>
              </w:rPr>
              <w:t>median</w:t>
            </w:r>
            <w:r>
              <w:rPr>
                <w:spacing w:val="-4"/>
                <w:sz w:val="18"/>
              </w:rPr>
              <w:t xml:space="preserve"> </w:t>
            </w:r>
            <w:r>
              <w:rPr>
                <w:spacing w:val="-2"/>
                <w:sz w:val="18"/>
              </w:rPr>
              <w:t>(IQR)</w:t>
            </w:r>
          </w:p>
        </w:tc>
        <w:tc>
          <w:tcPr>
            <w:tcW w:w="1604" w:type="dxa"/>
            <w:tcBorders>
              <w:top w:val="single" w:sz="4" w:space="0" w:color="7F7F7F"/>
            </w:tcBorders>
            <w:shd w:val="clear" w:color="auto" w:fill="F2F2F2"/>
          </w:tcPr>
          <w:p w14:paraId="2778E769" w14:textId="77777777" w:rsidR="0070762C" w:rsidRDefault="00000000">
            <w:pPr>
              <w:pStyle w:val="TableParagraph"/>
              <w:spacing w:line="188" w:lineRule="exact"/>
              <w:ind w:left="420"/>
              <w:rPr>
                <w:sz w:val="18"/>
              </w:rPr>
            </w:pPr>
            <w:r>
              <w:rPr>
                <w:sz w:val="18"/>
              </w:rPr>
              <w:t>35.0</w:t>
            </w:r>
            <w:r>
              <w:rPr>
                <w:spacing w:val="-4"/>
                <w:sz w:val="18"/>
              </w:rPr>
              <w:t xml:space="preserve"> </w:t>
            </w:r>
            <w:r>
              <w:rPr>
                <w:spacing w:val="-2"/>
                <w:sz w:val="18"/>
              </w:rPr>
              <w:t>(30.0,</w:t>
            </w:r>
          </w:p>
        </w:tc>
        <w:tc>
          <w:tcPr>
            <w:tcW w:w="1610" w:type="dxa"/>
            <w:tcBorders>
              <w:top w:val="single" w:sz="4" w:space="0" w:color="7F7F7F"/>
            </w:tcBorders>
            <w:shd w:val="clear" w:color="auto" w:fill="F2F2F2"/>
          </w:tcPr>
          <w:p w14:paraId="2778E76A" w14:textId="77777777" w:rsidR="0070762C" w:rsidRDefault="00000000">
            <w:pPr>
              <w:pStyle w:val="TableParagraph"/>
              <w:spacing w:line="188" w:lineRule="exact"/>
              <w:ind w:left="391"/>
              <w:rPr>
                <w:sz w:val="18"/>
              </w:rPr>
            </w:pPr>
            <w:r>
              <w:rPr>
                <w:sz w:val="18"/>
              </w:rPr>
              <w:t>37.0</w:t>
            </w:r>
            <w:r>
              <w:rPr>
                <w:spacing w:val="-4"/>
                <w:sz w:val="18"/>
              </w:rPr>
              <w:t xml:space="preserve"> </w:t>
            </w:r>
            <w:r>
              <w:rPr>
                <w:spacing w:val="-2"/>
                <w:sz w:val="18"/>
              </w:rPr>
              <w:t>(32.0,</w:t>
            </w:r>
          </w:p>
        </w:tc>
        <w:tc>
          <w:tcPr>
            <w:tcW w:w="1707" w:type="dxa"/>
            <w:tcBorders>
              <w:top w:val="single" w:sz="4" w:space="0" w:color="7F7F7F"/>
            </w:tcBorders>
            <w:shd w:val="clear" w:color="auto" w:fill="F2F2F2"/>
          </w:tcPr>
          <w:p w14:paraId="2778E76B" w14:textId="77777777" w:rsidR="0070762C" w:rsidRDefault="00000000">
            <w:pPr>
              <w:pStyle w:val="TableParagraph"/>
              <w:spacing w:line="188" w:lineRule="exact"/>
              <w:ind w:left="407"/>
              <w:rPr>
                <w:sz w:val="18"/>
              </w:rPr>
            </w:pPr>
            <w:r>
              <w:rPr>
                <w:sz w:val="18"/>
              </w:rPr>
              <w:t>38.0</w:t>
            </w:r>
            <w:r>
              <w:rPr>
                <w:spacing w:val="-4"/>
                <w:sz w:val="18"/>
              </w:rPr>
              <w:t xml:space="preserve"> </w:t>
            </w:r>
            <w:r>
              <w:rPr>
                <w:spacing w:val="-2"/>
                <w:sz w:val="18"/>
              </w:rPr>
              <w:t>(33.0,</w:t>
            </w:r>
          </w:p>
        </w:tc>
        <w:tc>
          <w:tcPr>
            <w:tcW w:w="1259" w:type="dxa"/>
            <w:tcBorders>
              <w:top w:val="single" w:sz="4" w:space="0" w:color="7F7F7F"/>
            </w:tcBorders>
            <w:shd w:val="clear" w:color="auto" w:fill="F2F2F2"/>
          </w:tcPr>
          <w:p w14:paraId="2778E76C" w14:textId="77777777" w:rsidR="0070762C" w:rsidRDefault="00000000">
            <w:pPr>
              <w:pStyle w:val="TableParagraph"/>
              <w:spacing w:line="188" w:lineRule="exact"/>
              <w:ind w:right="41"/>
              <w:jc w:val="center"/>
              <w:rPr>
                <w:b/>
                <w:sz w:val="18"/>
              </w:rPr>
            </w:pPr>
            <w:r>
              <w:rPr>
                <w:b/>
                <w:spacing w:val="-2"/>
                <w:sz w:val="18"/>
              </w:rPr>
              <w:t>0.008</w:t>
            </w:r>
          </w:p>
        </w:tc>
      </w:tr>
      <w:tr w:rsidR="0070762C" w14:paraId="2778E773" w14:textId="77777777">
        <w:trPr>
          <w:trHeight w:val="205"/>
        </w:trPr>
        <w:tc>
          <w:tcPr>
            <w:tcW w:w="3679" w:type="dxa"/>
            <w:shd w:val="clear" w:color="auto" w:fill="F2F2F2"/>
          </w:tcPr>
          <w:p w14:paraId="2778E76E" w14:textId="77777777" w:rsidR="0070762C" w:rsidRDefault="00000000">
            <w:pPr>
              <w:pStyle w:val="TableParagraph"/>
              <w:spacing w:line="185" w:lineRule="exact"/>
              <w:ind w:left="205"/>
              <w:rPr>
                <w:sz w:val="18"/>
              </w:rPr>
            </w:pPr>
            <w:r>
              <w:rPr>
                <w:spacing w:val="-2"/>
                <w:sz w:val="18"/>
              </w:rPr>
              <w:t>(years)</w:t>
            </w:r>
          </w:p>
        </w:tc>
        <w:tc>
          <w:tcPr>
            <w:tcW w:w="1604" w:type="dxa"/>
            <w:shd w:val="clear" w:color="auto" w:fill="F2F2F2"/>
          </w:tcPr>
          <w:p w14:paraId="2778E76F" w14:textId="77777777" w:rsidR="0070762C" w:rsidRDefault="00000000">
            <w:pPr>
              <w:pStyle w:val="TableParagraph"/>
              <w:spacing w:line="185" w:lineRule="exact"/>
              <w:ind w:left="98" w:right="2"/>
              <w:jc w:val="center"/>
              <w:rPr>
                <w:sz w:val="18"/>
              </w:rPr>
            </w:pPr>
            <w:r>
              <w:rPr>
                <w:spacing w:val="-2"/>
                <w:sz w:val="18"/>
              </w:rPr>
              <w:t>42.0)</w:t>
            </w:r>
          </w:p>
        </w:tc>
        <w:tc>
          <w:tcPr>
            <w:tcW w:w="1610" w:type="dxa"/>
            <w:shd w:val="clear" w:color="auto" w:fill="F2F2F2"/>
          </w:tcPr>
          <w:p w14:paraId="2778E770" w14:textId="77777777" w:rsidR="0070762C" w:rsidRDefault="00000000">
            <w:pPr>
              <w:pStyle w:val="TableParagraph"/>
              <w:spacing w:line="185" w:lineRule="exact"/>
              <w:ind w:left="35" w:right="2"/>
              <w:jc w:val="center"/>
              <w:rPr>
                <w:sz w:val="18"/>
              </w:rPr>
            </w:pPr>
            <w:r>
              <w:rPr>
                <w:spacing w:val="-2"/>
                <w:sz w:val="18"/>
              </w:rPr>
              <w:t>43.0)</w:t>
            </w:r>
          </w:p>
        </w:tc>
        <w:tc>
          <w:tcPr>
            <w:tcW w:w="1707" w:type="dxa"/>
            <w:shd w:val="clear" w:color="auto" w:fill="F2F2F2"/>
          </w:tcPr>
          <w:p w14:paraId="2778E771" w14:textId="77777777" w:rsidR="0070762C" w:rsidRDefault="00000000">
            <w:pPr>
              <w:pStyle w:val="TableParagraph"/>
              <w:spacing w:line="185" w:lineRule="exact"/>
              <w:ind w:right="29"/>
              <w:jc w:val="center"/>
              <w:rPr>
                <w:sz w:val="18"/>
              </w:rPr>
            </w:pPr>
            <w:r>
              <w:rPr>
                <w:spacing w:val="-2"/>
                <w:sz w:val="18"/>
              </w:rPr>
              <w:t>46.0)</w:t>
            </w:r>
          </w:p>
        </w:tc>
        <w:tc>
          <w:tcPr>
            <w:tcW w:w="1259" w:type="dxa"/>
            <w:shd w:val="clear" w:color="auto" w:fill="F2F2F2"/>
          </w:tcPr>
          <w:p w14:paraId="2778E772" w14:textId="77777777" w:rsidR="0070762C" w:rsidRDefault="0070762C">
            <w:pPr>
              <w:pStyle w:val="TableParagraph"/>
              <w:spacing w:line="240" w:lineRule="auto"/>
              <w:rPr>
                <w:rFonts w:ascii="Times New Roman"/>
                <w:sz w:val="14"/>
              </w:rPr>
            </w:pPr>
          </w:p>
        </w:tc>
      </w:tr>
      <w:tr w:rsidR="0070762C" w14:paraId="2778E779" w14:textId="77777777">
        <w:trPr>
          <w:trHeight w:val="206"/>
        </w:trPr>
        <w:tc>
          <w:tcPr>
            <w:tcW w:w="3679" w:type="dxa"/>
          </w:tcPr>
          <w:p w14:paraId="2778E774" w14:textId="77777777" w:rsidR="0070762C" w:rsidRDefault="00000000">
            <w:pPr>
              <w:pStyle w:val="TableParagraph"/>
              <w:ind w:left="205"/>
              <w:rPr>
                <w:sz w:val="18"/>
              </w:rPr>
            </w:pPr>
            <w:r>
              <w:rPr>
                <w:sz w:val="18"/>
              </w:rPr>
              <w:t>Gender,</w:t>
            </w:r>
            <w:r>
              <w:rPr>
                <w:spacing w:val="-6"/>
                <w:sz w:val="18"/>
              </w:rPr>
              <w:t xml:space="preserve"> </w:t>
            </w:r>
            <w:r>
              <w:rPr>
                <w:i/>
                <w:spacing w:val="-4"/>
                <w:sz w:val="18"/>
              </w:rPr>
              <w:t>N</w:t>
            </w:r>
            <w:r>
              <w:rPr>
                <w:spacing w:val="-4"/>
                <w:sz w:val="18"/>
              </w:rPr>
              <w:t>(%)</w:t>
            </w:r>
          </w:p>
        </w:tc>
        <w:tc>
          <w:tcPr>
            <w:tcW w:w="1604" w:type="dxa"/>
          </w:tcPr>
          <w:p w14:paraId="2778E775" w14:textId="77777777" w:rsidR="0070762C" w:rsidRDefault="0070762C">
            <w:pPr>
              <w:pStyle w:val="TableParagraph"/>
              <w:spacing w:line="240" w:lineRule="auto"/>
              <w:rPr>
                <w:rFonts w:ascii="Times New Roman"/>
                <w:sz w:val="14"/>
              </w:rPr>
            </w:pPr>
          </w:p>
        </w:tc>
        <w:tc>
          <w:tcPr>
            <w:tcW w:w="1610" w:type="dxa"/>
          </w:tcPr>
          <w:p w14:paraId="2778E776" w14:textId="77777777" w:rsidR="0070762C" w:rsidRDefault="0070762C">
            <w:pPr>
              <w:pStyle w:val="TableParagraph"/>
              <w:spacing w:line="240" w:lineRule="auto"/>
              <w:rPr>
                <w:rFonts w:ascii="Times New Roman"/>
                <w:sz w:val="14"/>
              </w:rPr>
            </w:pPr>
          </w:p>
        </w:tc>
        <w:tc>
          <w:tcPr>
            <w:tcW w:w="1707" w:type="dxa"/>
          </w:tcPr>
          <w:p w14:paraId="2778E777" w14:textId="77777777" w:rsidR="0070762C" w:rsidRDefault="0070762C">
            <w:pPr>
              <w:pStyle w:val="TableParagraph"/>
              <w:spacing w:line="240" w:lineRule="auto"/>
              <w:rPr>
                <w:rFonts w:ascii="Times New Roman"/>
                <w:sz w:val="14"/>
              </w:rPr>
            </w:pPr>
          </w:p>
        </w:tc>
        <w:tc>
          <w:tcPr>
            <w:tcW w:w="1259" w:type="dxa"/>
          </w:tcPr>
          <w:p w14:paraId="2778E778" w14:textId="77777777" w:rsidR="0070762C" w:rsidRDefault="00000000">
            <w:pPr>
              <w:pStyle w:val="TableParagraph"/>
              <w:ind w:left="1" w:right="41"/>
              <w:jc w:val="center"/>
              <w:rPr>
                <w:sz w:val="18"/>
              </w:rPr>
            </w:pPr>
            <w:r>
              <w:rPr>
                <w:spacing w:val="-5"/>
                <w:sz w:val="18"/>
              </w:rPr>
              <w:t>0.2</w:t>
            </w:r>
          </w:p>
        </w:tc>
      </w:tr>
      <w:tr w:rsidR="0070762C" w14:paraId="2778E77F" w14:textId="77777777">
        <w:trPr>
          <w:trHeight w:val="206"/>
        </w:trPr>
        <w:tc>
          <w:tcPr>
            <w:tcW w:w="3679" w:type="dxa"/>
            <w:shd w:val="clear" w:color="auto" w:fill="F2F2F2"/>
          </w:tcPr>
          <w:p w14:paraId="2778E77A" w14:textId="77777777" w:rsidR="0070762C" w:rsidRDefault="00000000">
            <w:pPr>
              <w:pStyle w:val="TableParagraph"/>
              <w:ind w:left="405"/>
              <w:rPr>
                <w:sz w:val="18"/>
              </w:rPr>
            </w:pPr>
            <w:r>
              <w:rPr>
                <w:spacing w:val="-2"/>
                <w:sz w:val="18"/>
              </w:rPr>
              <w:t>Female</w:t>
            </w:r>
          </w:p>
        </w:tc>
        <w:tc>
          <w:tcPr>
            <w:tcW w:w="1604" w:type="dxa"/>
            <w:shd w:val="clear" w:color="auto" w:fill="F2F2F2"/>
          </w:tcPr>
          <w:p w14:paraId="2778E77B" w14:textId="77777777" w:rsidR="0070762C" w:rsidRDefault="00000000">
            <w:pPr>
              <w:pStyle w:val="TableParagraph"/>
              <w:ind w:left="98"/>
              <w:jc w:val="center"/>
              <w:rPr>
                <w:sz w:val="18"/>
              </w:rPr>
            </w:pPr>
            <w:r>
              <w:rPr>
                <w:sz w:val="18"/>
              </w:rPr>
              <w:t>139</w:t>
            </w:r>
            <w:r>
              <w:rPr>
                <w:spacing w:val="-3"/>
                <w:sz w:val="18"/>
              </w:rPr>
              <w:t xml:space="preserve"> </w:t>
            </w:r>
            <w:r>
              <w:rPr>
                <w:spacing w:val="-2"/>
                <w:sz w:val="18"/>
              </w:rPr>
              <w:t>(50.9%)</w:t>
            </w:r>
          </w:p>
        </w:tc>
        <w:tc>
          <w:tcPr>
            <w:tcW w:w="1610" w:type="dxa"/>
            <w:shd w:val="clear" w:color="auto" w:fill="F2F2F2"/>
          </w:tcPr>
          <w:p w14:paraId="2778E77C" w14:textId="77777777" w:rsidR="0070762C" w:rsidRDefault="00000000">
            <w:pPr>
              <w:pStyle w:val="TableParagraph"/>
              <w:ind w:left="35"/>
              <w:jc w:val="center"/>
              <w:rPr>
                <w:sz w:val="18"/>
              </w:rPr>
            </w:pPr>
            <w:r>
              <w:rPr>
                <w:sz w:val="18"/>
              </w:rPr>
              <w:t>86</w:t>
            </w:r>
            <w:r>
              <w:rPr>
                <w:spacing w:val="-2"/>
                <w:sz w:val="18"/>
              </w:rPr>
              <w:t xml:space="preserve"> (56.2%)</w:t>
            </w:r>
          </w:p>
        </w:tc>
        <w:tc>
          <w:tcPr>
            <w:tcW w:w="1707" w:type="dxa"/>
            <w:shd w:val="clear" w:color="auto" w:fill="F2F2F2"/>
          </w:tcPr>
          <w:p w14:paraId="2778E77D" w14:textId="77777777" w:rsidR="0070762C" w:rsidRDefault="00000000">
            <w:pPr>
              <w:pStyle w:val="TableParagraph"/>
              <w:ind w:left="1" w:right="29"/>
              <w:jc w:val="center"/>
              <w:rPr>
                <w:sz w:val="18"/>
              </w:rPr>
            </w:pPr>
            <w:r>
              <w:rPr>
                <w:sz w:val="18"/>
              </w:rPr>
              <w:t>55</w:t>
            </w:r>
            <w:r>
              <w:rPr>
                <w:spacing w:val="-2"/>
                <w:sz w:val="18"/>
              </w:rPr>
              <w:t xml:space="preserve"> (45.5%)</w:t>
            </w:r>
          </w:p>
        </w:tc>
        <w:tc>
          <w:tcPr>
            <w:tcW w:w="1259" w:type="dxa"/>
            <w:shd w:val="clear" w:color="auto" w:fill="F2F2F2"/>
          </w:tcPr>
          <w:p w14:paraId="2778E77E" w14:textId="77777777" w:rsidR="0070762C" w:rsidRDefault="0070762C">
            <w:pPr>
              <w:pStyle w:val="TableParagraph"/>
              <w:spacing w:line="240" w:lineRule="auto"/>
              <w:rPr>
                <w:rFonts w:ascii="Times New Roman"/>
                <w:sz w:val="14"/>
              </w:rPr>
            </w:pPr>
          </w:p>
        </w:tc>
      </w:tr>
    </w:tbl>
    <w:p w14:paraId="2778E780" w14:textId="77777777" w:rsidR="0070762C" w:rsidRDefault="0070762C">
      <w:pPr>
        <w:pStyle w:val="BodyText"/>
        <w:spacing w:before="1"/>
        <w:ind w:left="0"/>
        <w:rPr>
          <w:b/>
          <w:sz w:val="18"/>
        </w:rPr>
      </w:pPr>
    </w:p>
    <w:tbl>
      <w:tblPr>
        <w:tblW w:w="0" w:type="auto"/>
        <w:tblInd w:w="268" w:type="dxa"/>
        <w:tblLayout w:type="fixed"/>
        <w:tblCellMar>
          <w:left w:w="0" w:type="dxa"/>
          <w:right w:w="0" w:type="dxa"/>
        </w:tblCellMar>
        <w:tblLook w:val="01E0" w:firstRow="1" w:lastRow="1" w:firstColumn="1" w:lastColumn="1" w:noHBand="0" w:noVBand="0"/>
      </w:tblPr>
      <w:tblGrid>
        <w:gridCol w:w="3669"/>
        <w:gridCol w:w="1623"/>
        <w:gridCol w:w="1601"/>
        <w:gridCol w:w="1708"/>
        <w:gridCol w:w="1260"/>
      </w:tblGrid>
      <w:tr w:rsidR="0070762C" w14:paraId="2778E786" w14:textId="77777777">
        <w:trPr>
          <w:trHeight w:val="207"/>
        </w:trPr>
        <w:tc>
          <w:tcPr>
            <w:tcW w:w="3669" w:type="dxa"/>
            <w:shd w:val="clear" w:color="auto" w:fill="F2F2F2"/>
          </w:tcPr>
          <w:p w14:paraId="2778E781" w14:textId="77777777" w:rsidR="0070762C" w:rsidRDefault="00000000">
            <w:pPr>
              <w:pStyle w:val="TableParagraph"/>
              <w:spacing w:line="188" w:lineRule="exact"/>
              <w:ind w:left="205"/>
              <w:rPr>
                <w:sz w:val="18"/>
              </w:rPr>
            </w:pPr>
            <w:r>
              <w:rPr>
                <w:sz w:val="18"/>
              </w:rPr>
              <w:t>Duration</w:t>
            </w:r>
            <w:r>
              <w:rPr>
                <w:spacing w:val="-6"/>
                <w:sz w:val="18"/>
              </w:rPr>
              <w:t xml:space="preserve"> </w:t>
            </w:r>
            <w:r>
              <w:rPr>
                <w:sz w:val="18"/>
              </w:rPr>
              <w:t>of</w:t>
            </w:r>
            <w:r>
              <w:rPr>
                <w:spacing w:val="-5"/>
                <w:sz w:val="18"/>
              </w:rPr>
              <w:t xml:space="preserve"> </w:t>
            </w:r>
            <w:r>
              <w:rPr>
                <w:sz w:val="18"/>
              </w:rPr>
              <w:t>current</w:t>
            </w:r>
            <w:r>
              <w:rPr>
                <w:spacing w:val="-4"/>
                <w:sz w:val="18"/>
              </w:rPr>
              <w:t xml:space="preserve"> </w:t>
            </w:r>
            <w:r>
              <w:rPr>
                <w:sz w:val="18"/>
              </w:rPr>
              <w:t>illness,</w:t>
            </w:r>
            <w:r>
              <w:rPr>
                <w:spacing w:val="-5"/>
                <w:sz w:val="18"/>
              </w:rPr>
              <w:t xml:space="preserve"> </w:t>
            </w:r>
            <w:r>
              <w:rPr>
                <w:spacing w:val="-2"/>
                <w:sz w:val="18"/>
              </w:rPr>
              <w:t>median</w:t>
            </w:r>
          </w:p>
        </w:tc>
        <w:tc>
          <w:tcPr>
            <w:tcW w:w="1623" w:type="dxa"/>
            <w:shd w:val="clear" w:color="auto" w:fill="F2F2F2"/>
          </w:tcPr>
          <w:p w14:paraId="2778E782" w14:textId="77777777" w:rsidR="0070762C" w:rsidRPr="00F31386" w:rsidRDefault="00000000">
            <w:pPr>
              <w:pStyle w:val="TableParagraph"/>
              <w:spacing w:line="188" w:lineRule="exact"/>
              <w:ind w:left="430"/>
              <w:rPr>
                <w:sz w:val="18"/>
                <w:highlight w:val="yellow"/>
              </w:rPr>
            </w:pPr>
            <w:r w:rsidRPr="00F31386">
              <w:rPr>
                <w:sz w:val="18"/>
                <w:highlight w:val="yellow"/>
              </w:rPr>
              <w:t>14.0</w:t>
            </w:r>
            <w:r w:rsidRPr="00F31386">
              <w:rPr>
                <w:spacing w:val="-4"/>
                <w:sz w:val="18"/>
                <w:highlight w:val="yellow"/>
              </w:rPr>
              <w:t xml:space="preserve"> </w:t>
            </w:r>
            <w:r w:rsidRPr="00F31386">
              <w:rPr>
                <w:spacing w:val="-2"/>
                <w:sz w:val="18"/>
                <w:highlight w:val="yellow"/>
              </w:rPr>
              <w:t>(14.0,</w:t>
            </w:r>
          </w:p>
        </w:tc>
        <w:tc>
          <w:tcPr>
            <w:tcW w:w="1601" w:type="dxa"/>
            <w:shd w:val="clear" w:color="auto" w:fill="F2F2F2"/>
          </w:tcPr>
          <w:p w14:paraId="2778E783" w14:textId="77777777" w:rsidR="0070762C" w:rsidRPr="00F31386" w:rsidRDefault="00000000">
            <w:pPr>
              <w:pStyle w:val="TableParagraph"/>
              <w:spacing w:line="188" w:lineRule="exact"/>
              <w:ind w:left="382"/>
              <w:rPr>
                <w:sz w:val="18"/>
                <w:highlight w:val="yellow"/>
              </w:rPr>
            </w:pPr>
            <w:r w:rsidRPr="00F31386">
              <w:rPr>
                <w:sz w:val="18"/>
                <w:highlight w:val="yellow"/>
              </w:rPr>
              <w:t>14.0</w:t>
            </w:r>
            <w:r w:rsidRPr="00F31386">
              <w:rPr>
                <w:spacing w:val="-4"/>
                <w:sz w:val="18"/>
                <w:highlight w:val="yellow"/>
              </w:rPr>
              <w:t xml:space="preserve"> </w:t>
            </w:r>
            <w:r w:rsidRPr="00F31386">
              <w:rPr>
                <w:spacing w:val="-2"/>
                <w:sz w:val="18"/>
                <w:highlight w:val="yellow"/>
              </w:rPr>
              <w:t>(11.8,</w:t>
            </w:r>
          </w:p>
        </w:tc>
        <w:tc>
          <w:tcPr>
            <w:tcW w:w="1708" w:type="dxa"/>
            <w:shd w:val="clear" w:color="auto" w:fill="F2F2F2"/>
          </w:tcPr>
          <w:p w14:paraId="2778E784" w14:textId="77777777" w:rsidR="0070762C" w:rsidRPr="00F31386" w:rsidRDefault="00000000">
            <w:pPr>
              <w:pStyle w:val="TableParagraph"/>
              <w:spacing w:line="188" w:lineRule="exact"/>
              <w:ind w:left="227"/>
              <w:rPr>
                <w:sz w:val="18"/>
                <w:highlight w:val="yellow"/>
              </w:rPr>
            </w:pPr>
            <w:r w:rsidRPr="00F31386">
              <w:rPr>
                <w:sz w:val="18"/>
                <w:highlight w:val="yellow"/>
              </w:rPr>
              <w:t>14.0</w:t>
            </w:r>
            <w:r w:rsidRPr="00F31386">
              <w:rPr>
                <w:spacing w:val="-4"/>
                <w:sz w:val="18"/>
                <w:highlight w:val="yellow"/>
              </w:rPr>
              <w:t xml:space="preserve"> </w:t>
            </w:r>
            <w:r w:rsidRPr="00F31386">
              <w:rPr>
                <w:sz w:val="18"/>
                <w:highlight w:val="yellow"/>
              </w:rPr>
              <w:t>(7.0,</w:t>
            </w:r>
            <w:r w:rsidRPr="00F31386">
              <w:rPr>
                <w:spacing w:val="-3"/>
                <w:sz w:val="18"/>
                <w:highlight w:val="yellow"/>
              </w:rPr>
              <w:t xml:space="preserve"> </w:t>
            </w:r>
            <w:r w:rsidRPr="00F31386">
              <w:rPr>
                <w:spacing w:val="-4"/>
                <w:sz w:val="18"/>
                <w:highlight w:val="yellow"/>
              </w:rPr>
              <w:t>21.0)</w:t>
            </w:r>
          </w:p>
        </w:tc>
        <w:tc>
          <w:tcPr>
            <w:tcW w:w="1260" w:type="dxa"/>
            <w:shd w:val="clear" w:color="auto" w:fill="F2F2F2"/>
          </w:tcPr>
          <w:p w14:paraId="2778E785" w14:textId="77777777" w:rsidR="0070762C" w:rsidRPr="00F31386" w:rsidRDefault="00000000">
            <w:pPr>
              <w:pStyle w:val="TableParagraph"/>
              <w:spacing w:line="188" w:lineRule="exact"/>
              <w:ind w:right="44"/>
              <w:jc w:val="center"/>
              <w:rPr>
                <w:b/>
                <w:sz w:val="18"/>
                <w:highlight w:val="yellow"/>
              </w:rPr>
            </w:pPr>
            <w:r w:rsidRPr="00F31386">
              <w:rPr>
                <w:b/>
                <w:spacing w:val="-2"/>
                <w:sz w:val="18"/>
                <w:highlight w:val="yellow"/>
              </w:rPr>
              <w:t>0.</w:t>
            </w:r>
            <w:commentRangeStart w:id="0"/>
            <w:commentRangeStart w:id="1"/>
            <w:r w:rsidRPr="00F31386">
              <w:rPr>
                <w:b/>
                <w:spacing w:val="-2"/>
                <w:sz w:val="18"/>
                <w:highlight w:val="yellow"/>
              </w:rPr>
              <w:t>036</w:t>
            </w:r>
            <w:commentRangeEnd w:id="0"/>
            <w:r w:rsidR="00A5731D">
              <w:rPr>
                <w:rStyle w:val="CommentReference"/>
              </w:rPr>
              <w:commentReference w:id="0"/>
            </w:r>
            <w:commentRangeEnd w:id="1"/>
            <w:r w:rsidR="0032454C">
              <w:rPr>
                <w:rStyle w:val="CommentReference"/>
              </w:rPr>
              <w:commentReference w:id="1"/>
            </w:r>
          </w:p>
        </w:tc>
      </w:tr>
      <w:tr w:rsidR="0070762C" w14:paraId="2778E78C" w14:textId="77777777">
        <w:trPr>
          <w:trHeight w:val="205"/>
        </w:trPr>
        <w:tc>
          <w:tcPr>
            <w:tcW w:w="3669" w:type="dxa"/>
            <w:shd w:val="clear" w:color="auto" w:fill="F2F2F2"/>
          </w:tcPr>
          <w:p w14:paraId="2778E787" w14:textId="77777777" w:rsidR="0070762C" w:rsidRDefault="00000000">
            <w:pPr>
              <w:pStyle w:val="TableParagraph"/>
              <w:spacing w:line="185" w:lineRule="exact"/>
              <w:ind w:left="205"/>
              <w:rPr>
                <w:sz w:val="18"/>
              </w:rPr>
            </w:pPr>
            <w:r>
              <w:rPr>
                <w:sz w:val="18"/>
              </w:rPr>
              <w:t>(IQR)</w:t>
            </w:r>
            <w:r>
              <w:rPr>
                <w:spacing w:val="-3"/>
                <w:sz w:val="18"/>
              </w:rPr>
              <w:t xml:space="preserve"> </w:t>
            </w:r>
            <w:r>
              <w:rPr>
                <w:spacing w:val="-2"/>
                <w:sz w:val="18"/>
              </w:rPr>
              <w:t>(days)</w:t>
            </w:r>
          </w:p>
        </w:tc>
        <w:tc>
          <w:tcPr>
            <w:tcW w:w="1623" w:type="dxa"/>
            <w:shd w:val="clear" w:color="auto" w:fill="F2F2F2"/>
          </w:tcPr>
          <w:p w14:paraId="2778E788" w14:textId="77777777" w:rsidR="0070762C" w:rsidRPr="00F31386" w:rsidRDefault="00000000">
            <w:pPr>
              <w:pStyle w:val="TableParagraph"/>
              <w:spacing w:line="185" w:lineRule="exact"/>
              <w:ind w:left="99" w:right="2"/>
              <w:jc w:val="center"/>
              <w:rPr>
                <w:sz w:val="18"/>
                <w:highlight w:val="yellow"/>
              </w:rPr>
            </w:pPr>
            <w:r w:rsidRPr="00F31386">
              <w:rPr>
                <w:spacing w:val="-2"/>
                <w:sz w:val="18"/>
                <w:highlight w:val="yellow"/>
              </w:rPr>
              <w:t>21.0)</w:t>
            </w:r>
          </w:p>
        </w:tc>
        <w:tc>
          <w:tcPr>
            <w:tcW w:w="1601" w:type="dxa"/>
            <w:shd w:val="clear" w:color="auto" w:fill="F2F2F2"/>
          </w:tcPr>
          <w:p w14:paraId="2778E789" w14:textId="77777777" w:rsidR="0070762C" w:rsidRPr="00F31386" w:rsidRDefault="00000000">
            <w:pPr>
              <w:pStyle w:val="TableParagraph"/>
              <w:spacing w:line="185" w:lineRule="exact"/>
              <w:ind w:left="26" w:right="2"/>
              <w:jc w:val="center"/>
              <w:rPr>
                <w:sz w:val="18"/>
                <w:highlight w:val="yellow"/>
              </w:rPr>
            </w:pPr>
            <w:r w:rsidRPr="00F31386">
              <w:rPr>
                <w:spacing w:val="-2"/>
                <w:sz w:val="18"/>
                <w:highlight w:val="yellow"/>
              </w:rPr>
              <w:t>21.8)</w:t>
            </w:r>
          </w:p>
        </w:tc>
        <w:tc>
          <w:tcPr>
            <w:tcW w:w="1708" w:type="dxa"/>
            <w:shd w:val="clear" w:color="auto" w:fill="F2F2F2"/>
          </w:tcPr>
          <w:p w14:paraId="2778E78A" w14:textId="77777777" w:rsidR="0070762C" w:rsidRPr="00F31386" w:rsidRDefault="0070762C">
            <w:pPr>
              <w:pStyle w:val="TableParagraph"/>
              <w:spacing w:line="240" w:lineRule="auto"/>
              <w:rPr>
                <w:rFonts w:ascii="Times New Roman"/>
                <w:sz w:val="14"/>
                <w:highlight w:val="yellow"/>
              </w:rPr>
            </w:pPr>
          </w:p>
        </w:tc>
        <w:tc>
          <w:tcPr>
            <w:tcW w:w="1260" w:type="dxa"/>
            <w:shd w:val="clear" w:color="auto" w:fill="F2F2F2"/>
          </w:tcPr>
          <w:p w14:paraId="2778E78B" w14:textId="77777777" w:rsidR="0070762C" w:rsidRPr="00F31386" w:rsidRDefault="0070762C">
            <w:pPr>
              <w:pStyle w:val="TableParagraph"/>
              <w:spacing w:line="240" w:lineRule="auto"/>
              <w:rPr>
                <w:rFonts w:ascii="Times New Roman"/>
                <w:sz w:val="14"/>
                <w:highlight w:val="yellow"/>
              </w:rPr>
            </w:pPr>
          </w:p>
        </w:tc>
      </w:tr>
      <w:tr w:rsidR="0070762C" w14:paraId="2778E792" w14:textId="77777777">
        <w:trPr>
          <w:trHeight w:val="210"/>
        </w:trPr>
        <w:tc>
          <w:tcPr>
            <w:tcW w:w="3669" w:type="dxa"/>
          </w:tcPr>
          <w:p w14:paraId="2778E78D" w14:textId="77777777" w:rsidR="0070762C" w:rsidRDefault="00000000">
            <w:pPr>
              <w:pStyle w:val="TableParagraph"/>
              <w:spacing w:line="191" w:lineRule="exact"/>
              <w:ind w:left="205"/>
              <w:rPr>
                <w:sz w:val="18"/>
              </w:rPr>
            </w:pPr>
            <w:r>
              <w:rPr>
                <w:sz w:val="18"/>
              </w:rPr>
              <w:t>Weight</w:t>
            </w:r>
            <w:r>
              <w:rPr>
                <w:spacing w:val="-6"/>
                <w:sz w:val="18"/>
              </w:rPr>
              <w:t xml:space="preserve"> </w:t>
            </w:r>
            <w:r>
              <w:rPr>
                <w:spacing w:val="-4"/>
                <w:sz w:val="18"/>
              </w:rPr>
              <w:t>loss</w:t>
            </w:r>
          </w:p>
        </w:tc>
        <w:tc>
          <w:tcPr>
            <w:tcW w:w="1623" w:type="dxa"/>
          </w:tcPr>
          <w:p w14:paraId="2778E78E" w14:textId="77777777" w:rsidR="0070762C" w:rsidRDefault="00000000">
            <w:pPr>
              <w:pStyle w:val="TableParagraph"/>
              <w:spacing w:line="191" w:lineRule="exact"/>
              <w:ind w:left="99"/>
              <w:jc w:val="center"/>
              <w:rPr>
                <w:sz w:val="18"/>
              </w:rPr>
            </w:pPr>
            <w:r>
              <w:rPr>
                <w:sz w:val="18"/>
              </w:rPr>
              <w:t>233</w:t>
            </w:r>
            <w:r>
              <w:rPr>
                <w:spacing w:val="-3"/>
                <w:sz w:val="18"/>
              </w:rPr>
              <w:t xml:space="preserve"> </w:t>
            </w:r>
            <w:r>
              <w:rPr>
                <w:spacing w:val="-2"/>
                <w:sz w:val="18"/>
              </w:rPr>
              <w:t>(87.6%)</w:t>
            </w:r>
          </w:p>
        </w:tc>
        <w:tc>
          <w:tcPr>
            <w:tcW w:w="1601" w:type="dxa"/>
          </w:tcPr>
          <w:p w14:paraId="2778E78F" w14:textId="77777777" w:rsidR="0070762C" w:rsidRDefault="00000000">
            <w:pPr>
              <w:pStyle w:val="TableParagraph"/>
              <w:spacing w:line="191" w:lineRule="exact"/>
              <w:ind w:left="26"/>
              <w:jc w:val="center"/>
              <w:rPr>
                <w:sz w:val="18"/>
              </w:rPr>
            </w:pPr>
            <w:r>
              <w:rPr>
                <w:sz w:val="18"/>
              </w:rPr>
              <w:t>130</w:t>
            </w:r>
            <w:r>
              <w:rPr>
                <w:spacing w:val="-3"/>
                <w:sz w:val="18"/>
              </w:rPr>
              <w:t xml:space="preserve"> </w:t>
            </w:r>
            <w:r>
              <w:rPr>
                <w:spacing w:val="-2"/>
                <w:sz w:val="18"/>
              </w:rPr>
              <w:t>(87.2%)</w:t>
            </w:r>
          </w:p>
        </w:tc>
        <w:tc>
          <w:tcPr>
            <w:tcW w:w="1708" w:type="dxa"/>
          </w:tcPr>
          <w:p w14:paraId="2778E790" w14:textId="77777777" w:rsidR="0070762C" w:rsidRDefault="00000000">
            <w:pPr>
              <w:pStyle w:val="TableParagraph"/>
              <w:spacing w:line="191" w:lineRule="exact"/>
              <w:ind w:right="29"/>
              <w:jc w:val="center"/>
              <w:rPr>
                <w:sz w:val="18"/>
              </w:rPr>
            </w:pPr>
            <w:r>
              <w:rPr>
                <w:sz w:val="18"/>
              </w:rPr>
              <w:t>94</w:t>
            </w:r>
            <w:r>
              <w:rPr>
                <w:spacing w:val="-2"/>
                <w:sz w:val="18"/>
              </w:rPr>
              <w:t xml:space="preserve"> (83.2%)</w:t>
            </w:r>
          </w:p>
        </w:tc>
        <w:tc>
          <w:tcPr>
            <w:tcW w:w="1260" w:type="dxa"/>
          </w:tcPr>
          <w:p w14:paraId="2778E791" w14:textId="77777777" w:rsidR="0070762C" w:rsidRDefault="00000000">
            <w:pPr>
              <w:pStyle w:val="TableParagraph"/>
              <w:spacing w:line="191" w:lineRule="exact"/>
              <w:ind w:left="1" w:right="44"/>
              <w:jc w:val="center"/>
              <w:rPr>
                <w:sz w:val="18"/>
              </w:rPr>
            </w:pPr>
            <w:r>
              <w:rPr>
                <w:spacing w:val="-5"/>
                <w:sz w:val="18"/>
              </w:rPr>
              <w:t>0.5</w:t>
            </w:r>
          </w:p>
        </w:tc>
      </w:tr>
      <w:tr w:rsidR="0070762C" w14:paraId="2778E798" w14:textId="77777777">
        <w:trPr>
          <w:trHeight w:val="207"/>
        </w:trPr>
        <w:tc>
          <w:tcPr>
            <w:tcW w:w="3669" w:type="dxa"/>
            <w:shd w:val="clear" w:color="auto" w:fill="F2F2F2"/>
          </w:tcPr>
          <w:p w14:paraId="2778E793" w14:textId="77777777" w:rsidR="0070762C" w:rsidRDefault="00000000">
            <w:pPr>
              <w:pStyle w:val="TableParagraph"/>
              <w:spacing w:line="188" w:lineRule="exact"/>
              <w:ind w:left="205"/>
              <w:rPr>
                <w:sz w:val="18"/>
              </w:rPr>
            </w:pPr>
            <w:r>
              <w:rPr>
                <w:sz w:val="18"/>
              </w:rPr>
              <w:t>log10</w:t>
            </w:r>
            <w:r>
              <w:rPr>
                <w:spacing w:val="-5"/>
                <w:sz w:val="18"/>
              </w:rPr>
              <w:t xml:space="preserve"> </w:t>
            </w:r>
            <w:r>
              <w:rPr>
                <w:sz w:val="18"/>
              </w:rPr>
              <w:t>viral</w:t>
            </w:r>
            <w:r>
              <w:rPr>
                <w:spacing w:val="-4"/>
                <w:sz w:val="18"/>
              </w:rPr>
              <w:t xml:space="preserve"> load</w:t>
            </w:r>
          </w:p>
        </w:tc>
        <w:tc>
          <w:tcPr>
            <w:tcW w:w="1623" w:type="dxa"/>
            <w:shd w:val="clear" w:color="auto" w:fill="F2F2F2"/>
          </w:tcPr>
          <w:p w14:paraId="2778E794" w14:textId="77777777" w:rsidR="0070762C" w:rsidRDefault="00000000">
            <w:pPr>
              <w:pStyle w:val="TableParagraph"/>
              <w:spacing w:line="188" w:lineRule="exact"/>
              <w:ind w:left="480"/>
              <w:rPr>
                <w:sz w:val="18"/>
              </w:rPr>
            </w:pPr>
            <w:r>
              <w:rPr>
                <w:sz w:val="18"/>
              </w:rPr>
              <w:t>11.6</w:t>
            </w:r>
            <w:r>
              <w:rPr>
                <w:spacing w:val="-4"/>
                <w:sz w:val="18"/>
              </w:rPr>
              <w:t xml:space="preserve"> </w:t>
            </w:r>
            <w:r>
              <w:rPr>
                <w:spacing w:val="-2"/>
                <w:sz w:val="18"/>
              </w:rPr>
              <w:t>(9.3,</w:t>
            </w:r>
          </w:p>
        </w:tc>
        <w:tc>
          <w:tcPr>
            <w:tcW w:w="1601" w:type="dxa"/>
            <w:shd w:val="clear" w:color="auto" w:fill="F2F2F2"/>
          </w:tcPr>
          <w:p w14:paraId="2778E795" w14:textId="77777777" w:rsidR="0070762C" w:rsidRDefault="00000000">
            <w:pPr>
              <w:pStyle w:val="TableParagraph"/>
              <w:spacing w:line="188" w:lineRule="exact"/>
              <w:ind w:left="252"/>
              <w:rPr>
                <w:sz w:val="18"/>
              </w:rPr>
            </w:pPr>
            <w:r>
              <w:rPr>
                <w:sz w:val="18"/>
              </w:rPr>
              <w:t>8.9</w:t>
            </w:r>
            <w:r>
              <w:rPr>
                <w:spacing w:val="-4"/>
                <w:sz w:val="18"/>
              </w:rPr>
              <w:t xml:space="preserve"> </w:t>
            </w:r>
            <w:r>
              <w:rPr>
                <w:sz w:val="18"/>
              </w:rPr>
              <w:t>(6.3,</w:t>
            </w:r>
            <w:r>
              <w:rPr>
                <w:spacing w:val="-2"/>
                <w:sz w:val="18"/>
              </w:rPr>
              <w:t xml:space="preserve"> 12.3)</w:t>
            </w:r>
          </w:p>
        </w:tc>
        <w:tc>
          <w:tcPr>
            <w:tcW w:w="1708" w:type="dxa"/>
            <w:shd w:val="clear" w:color="auto" w:fill="F2F2F2"/>
          </w:tcPr>
          <w:p w14:paraId="2778E796" w14:textId="77777777" w:rsidR="0070762C" w:rsidRDefault="00000000">
            <w:pPr>
              <w:pStyle w:val="TableParagraph"/>
              <w:spacing w:line="188" w:lineRule="exact"/>
              <w:ind w:left="277"/>
              <w:rPr>
                <w:sz w:val="18"/>
              </w:rPr>
            </w:pPr>
            <w:r>
              <w:rPr>
                <w:sz w:val="18"/>
              </w:rPr>
              <w:t>7.3</w:t>
            </w:r>
            <w:r>
              <w:rPr>
                <w:spacing w:val="-4"/>
                <w:sz w:val="18"/>
              </w:rPr>
              <w:t xml:space="preserve"> </w:t>
            </w:r>
            <w:r>
              <w:rPr>
                <w:sz w:val="18"/>
              </w:rPr>
              <w:t>(3.9,</w:t>
            </w:r>
            <w:r>
              <w:rPr>
                <w:spacing w:val="-2"/>
                <w:sz w:val="18"/>
              </w:rPr>
              <w:t xml:space="preserve"> 10.6)</w:t>
            </w:r>
          </w:p>
        </w:tc>
        <w:tc>
          <w:tcPr>
            <w:tcW w:w="1260" w:type="dxa"/>
            <w:shd w:val="clear" w:color="auto" w:fill="F2F2F2"/>
          </w:tcPr>
          <w:p w14:paraId="2778E797" w14:textId="77777777" w:rsidR="0070762C" w:rsidRDefault="00000000">
            <w:pPr>
              <w:pStyle w:val="TableParagraph"/>
              <w:spacing w:line="188" w:lineRule="exact"/>
              <w:ind w:left="2" w:right="44"/>
              <w:jc w:val="center"/>
              <w:rPr>
                <w:b/>
                <w:sz w:val="18"/>
              </w:rPr>
            </w:pPr>
            <w:r>
              <w:rPr>
                <w:b/>
                <w:spacing w:val="-2"/>
                <w:sz w:val="18"/>
              </w:rPr>
              <w:t>&lt;0.001</w:t>
            </w:r>
          </w:p>
        </w:tc>
      </w:tr>
      <w:tr w:rsidR="0070762C" w14:paraId="2778E79E" w14:textId="77777777">
        <w:trPr>
          <w:trHeight w:val="205"/>
        </w:trPr>
        <w:tc>
          <w:tcPr>
            <w:tcW w:w="3669" w:type="dxa"/>
            <w:shd w:val="clear" w:color="auto" w:fill="F2F2F2"/>
          </w:tcPr>
          <w:p w14:paraId="2778E799" w14:textId="77777777" w:rsidR="0070762C" w:rsidRDefault="0070762C">
            <w:pPr>
              <w:pStyle w:val="TableParagraph"/>
              <w:spacing w:line="240" w:lineRule="auto"/>
              <w:rPr>
                <w:rFonts w:ascii="Times New Roman"/>
                <w:sz w:val="14"/>
              </w:rPr>
            </w:pPr>
          </w:p>
        </w:tc>
        <w:tc>
          <w:tcPr>
            <w:tcW w:w="1623" w:type="dxa"/>
            <w:shd w:val="clear" w:color="auto" w:fill="F2F2F2"/>
          </w:tcPr>
          <w:p w14:paraId="2778E79A" w14:textId="77777777" w:rsidR="0070762C" w:rsidRDefault="00000000">
            <w:pPr>
              <w:pStyle w:val="TableParagraph"/>
              <w:spacing w:line="185" w:lineRule="exact"/>
              <w:ind w:left="99" w:right="2"/>
              <w:jc w:val="center"/>
              <w:rPr>
                <w:sz w:val="18"/>
              </w:rPr>
            </w:pPr>
            <w:r>
              <w:rPr>
                <w:spacing w:val="-2"/>
                <w:sz w:val="18"/>
              </w:rPr>
              <w:t>12.8)</w:t>
            </w:r>
          </w:p>
        </w:tc>
        <w:tc>
          <w:tcPr>
            <w:tcW w:w="1601" w:type="dxa"/>
            <w:shd w:val="clear" w:color="auto" w:fill="F2F2F2"/>
          </w:tcPr>
          <w:p w14:paraId="2778E79B" w14:textId="77777777" w:rsidR="0070762C" w:rsidRDefault="0070762C">
            <w:pPr>
              <w:pStyle w:val="TableParagraph"/>
              <w:spacing w:line="240" w:lineRule="auto"/>
              <w:rPr>
                <w:rFonts w:ascii="Times New Roman"/>
                <w:sz w:val="14"/>
              </w:rPr>
            </w:pPr>
          </w:p>
        </w:tc>
        <w:tc>
          <w:tcPr>
            <w:tcW w:w="1708" w:type="dxa"/>
            <w:shd w:val="clear" w:color="auto" w:fill="F2F2F2"/>
          </w:tcPr>
          <w:p w14:paraId="2778E79C" w14:textId="77777777" w:rsidR="0070762C" w:rsidRDefault="0070762C">
            <w:pPr>
              <w:pStyle w:val="TableParagraph"/>
              <w:spacing w:line="240" w:lineRule="auto"/>
              <w:rPr>
                <w:rFonts w:ascii="Times New Roman"/>
                <w:sz w:val="14"/>
              </w:rPr>
            </w:pPr>
          </w:p>
        </w:tc>
        <w:tc>
          <w:tcPr>
            <w:tcW w:w="1260" w:type="dxa"/>
            <w:shd w:val="clear" w:color="auto" w:fill="F2F2F2"/>
          </w:tcPr>
          <w:p w14:paraId="2778E79D" w14:textId="77777777" w:rsidR="0070762C" w:rsidRDefault="0070762C">
            <w:pPr>
              <w:pStyle w:val="TableParagraph"/>
              <w:spacing w:line="240" w:lineRule="auto"/>
              <w:rPr>
                <w:rFonts w:ascii="Times New Roman"/>
                <w:sz w:val="14"/>
              </w:rPr>
            </w:pPr>
          </w:p>
        </w:tc>
      </w:tr>
      <w:tr w:rsidR="0070762C" w14:paraId="2778E7A4" w14:textId="77777777">
        <w:trPr>
          <w:trHeight w:val="206"/>
        </w:trPr>
        <w:tc>
          <w:tcPr>
            <w:tcW w:w="3669" w:type="dxa"/>
          </w:tcPr>
          <w:p w14:paraId="2778E79F" w14:textId="77777777" w:rsidR="0070762C" w:rsidRPr="00CA7E80" w:rsidRDefault="00000000">
            <w:pPr>
              <w:pStyle w:val="TableParagraph"/>
              <w:ind w:left="205"/>
              <w:rPr>
                <w:b/>
                <w:bCs/>
                <w:sz w:val="18"/>
              </w:rPr>
            </w:pPr>
            <w:r w:rsidRPr="00CA7E80">
              <w:rPr>
                <w:b/>
                <w:bCs/>
                <w:sz w:val="18"/>
              </w:rPr>
              <w:t>Opportunistic</w:t>
            </w:r>
            <w:r w:rsidRPr="00CA7E80">
              <w:rPr>
                <w:b/>
                <w:bCs/>
                <w:spacing w:val="-11"/>
                <w:sz w:val="18"/>
              </w:rPr>
              <w:t xml:space="preserve"> </w:t>
            </w:r>
            <w:r w:rsidRPr="00CA7E80">
              <w:rPr>
                <w:b/>
                <w:bCs/>
                <w:spacing w:val="-2"/>
                <w:sz w:val="18"/>
              </w:rPr>
              <w:t>infections</w:t>
            </w:r>
          </w:p>
        </w:tc>
        <w:tc>
          <w:tcPr>
            <w:tcW w:w="1623" w:type="dxa"/>
          </w:tcPr>
          <w:p w14:paraId="2778E7A0" w14:textId="77777777" w:rsidR="0070762C" w:rsidRDefault="0070762C">
            <w:pPr>
              <w:pStyle w:val="TableParagraph"/>
              <w:spacing w:line="240" w:lineRule="auto"/>
              <w:rPr>
                <w:rFonts w:ascii="Times New Roman"/>
                <w:sz w:val="14"/>
              </w:rPr>
            </w:pPr>
          </w:p>
        </w:tc>
        <w:tc>
          <w:tcPr>
            <w:tcW w:w="1601" w:type="dxa"/>
          </w:tcPr>
          <w:p w14:paraId="2778E7A1" w14:textId="77777777" w:rsidR="0070762C" w:rsidRDefault="0070762C">
            <w:pPr>
              <w:pStyle w:val="TableParagraph"/>
              <w:spacing w:line="240" w:lineRule="auto"/>
              <w:rPr>
                <w:rFonts w:ascii="Times New Roman"/>
                <w:sz w:val="14"/>
              </w:rPr>
            </w:pPr>
          </w:p>
        </w:tc>
        <w:tc>
          <w:tcPr>
            <w:tcW w:w="1708" w:type="dxa"/>
          </w:tcPr>
          <w:p w14:paraId="2778E7A2" w14:textId="77777777" w:rsidR="0070762C" w:rsidRDefault="0070762C">
            <w:pPr>
              <w:pStyle w:val="TableParagraph"/>
              <w:spacing w:line="240" w:lineRule="auto"/>
              <w:rPr>
                <w:rFonts w:ascii="Times New Roman"/>
                <w:sz w:val="14"/>
              </w:rPr>
            </w:pPr>
          </w:p>
        </w:tc>
        <w:tc>
          <w:tcPr>
            <w:tcW w:w="1260" w:type="dxa"/>
          </w:tcPr>
          <w:p w14:paraId="2778E7A3" w14:textId="77777777" w:rsidR="0070762C" w:rsidRDefault="0070762C">
            <w:pPr>
              <w:pStyle w:val="TableParagraph"/>
              <w:spacing w:line="240" w:lineRule="auto"/>
              <w:rPr>
                <w:rFonts w:ascii="Times New Roman"/>
                <w:sz w:val="14"/>
              </w:rPr>
            </w:pPr>
          </w:p>
        </w:tc>
      </w:tr>
      <w:tr w:rsidR="0070762C" w14:paraId="2778E7AA" w14:textId="77777777">
        <w:trPr>
          <w:trHeight w:val="206"/>
        </w:trPr>
        <w:tc>
          <w:tcPr>
            <w:tcW w:w="3669" w:type="dxa"/>
            <w:shd w:val="clear" w:color="auto" w:fill="F2F2F2"/>
          </w:tcPr>
          <w:p w14:paraId="2778E7A5" w14:textId="77777777" w:rsidR="0070762C" w:rsidRDefault="00000000">
            <w:pPr>
              <w:pStyle w:val="TableParagraph"/>
              <w:ind w:right="349"/>
              <w:jc w:val="right"/>
              <w:rPr>
                <w:sz w:val="18"/>
              </w:rPr>
            </w:pPr>
            <w:r>
              <w:rPr>
                <w:spacing w:val="-2"/>
                <w:sz w:val="18"/>
              </w:rPr>
              <w:t>Tuberculosis</w:t>
            </w:r>
          </w:p>
        </w:tc>
        <w:tc>
          <w:tcPr>
            <w:tcW w:w="1623" w:type="dxa"/>
            <w:shd w:val="clear" w:color="auto" w:fill="F2F2F2"/>
          </w:tcPr>
          <w:p w14:paraId="2778E7A6" w14:textId="77777777" w:rsidR="0070762C" w:rsidRDefault="00000000">
            <w:pPr>
              <w:pStyle w:val="TableParagraph"/>
              <w:ind w:left="99"/>
              <w:jc w:val="center"/>
              <w:rPr>
                <w:sz w:val="18"/>
              </w:rPr>
            </w:pPr>
            <w:r>
              <w:rPr>
                <w:sz w:val="18"/>
              </w:rPr>
              <w:t>231</w:t>
            </w:r>
            <w:r>
              <w:rPr>
                <w:spacing w:val="-3"/>
                <w:sz w:val="18"/>
              </w:rPr>
              <w:t xml:space="preserve"> </w:t>
            </w:r>
            <w:r>
              <w:rPr>
                <w:spacing w:val="-2"/>
                <w:sz w:val="18"/>
              </w:rPr>
              <w:t>(84.6%)</w:t>
            </w:r>
          </w:p>
        </w:tc>
        <w:tc>
          <w:tcPr>
            <w:tcW w:w="1601" w:type="dxa"/>
            <w:shd w:val="clear" w:color="auto" w:fill="F2F2F2"/>
          </w:tcPr>
          <w:p w14:paraId="2778E7A7" w14:textId="77777777" w:rsidR="0070762C" w:rsidRDefault="00000000">
            <w:pPr>
              <w:pStyle w:val="TableParagraph"/>
              <w:ind w:left="26"/>
              <w:jc w:val="center"/>
              <w:rPr>
                <w:sz w:val="18"/>
              </w:rPr>
            </w:pPr>
            <w:r>
              <w:rPr>
                <w:sz w:val="18"/>
              </w:rPr>
              <w:t>132</w:t>
            </w:r>
            <w:r>
              <w:rPr>
                <w:spacing w:val="-3"/>
                <w:sz w:val="18"/>
              </w:rPr>
              <w:t xml:space="preserve"> </w:t>
            </w:r>
            <w:r>
              <w:rPr>
                <w:spacing w:val="-2"/>
                <w:sz w:val="18"/>
              </w:rPr>
              <w:t>(86.3%)</w:t>
            </w:r>
          </w:p>
        </w:tc>
        <w:tc>
          <w:tcPr>
            <w:tcW w:w="1708" w:type="dxa"/>
            <w:shd w:val="clear" w:color="auto" w:fill="F2F2F2"/>
          </w:tcPr>
          <w:p w14:paraId="2778E7A8" w14:textId="77777777" w:rsidR="0070762C" w:rsidRDefault="00000000">
            <w:pPr>
              <w:pStyle w:val="TableParagraph"/>
              <w:ind w:right="29"/>
              <w:jc w:val="center"/>
              <w:rPr>
                <w:sz w:val="18"/>
              </w:rPr>
            </w:pPr>
            <w:r>
              <w:rPr>
                <w:sz w:val="18"/>
              </w:rPr>
              <w:t>100</w:t>
            </w:r>
            <w:r>
              <w:rPr>
                <w:spacing w:val="-3"/>
                <w:sz w:val="18"/>
              </w:rPr>
              <w:t xml:space="preserve"> </w:t>
            </w:r>
            <w:r>
              <w:rPr>
                <w:spacing w:val="-2"/>
                <w:sz w:val="18"/>
              </w:rPr>
              <w:t>(82.0%)</w:t>
            </w:r>
          </w:p>
        </w:tc>
        <w:tc>
          <w:tcPr>
            <w:tcW w:w="1260" w:type="dxa"/>
            <w:shd w:val="clear" w:color="auto" w:fill="F2F2F2"/>
          </w:tcPr>
          <w:p w14:paraId="2778E7A9" w14:textId="77777777" w:rsidR="0070762C" w:rsidRDefault="00000000">
            <w:pPr>
              <w:pStyle w:val="TableParagraph"/>
              <w:ind w:left="1" w:right="44"/>
              <w:jc w:val="center"/>
              <w:rPr>
                <w:sz w:val="18"/>
              </w:rPr>
            </w:pPr>
            <w:r>
              <w:rPr>
                <w:spacing w:val="-5"/>
                <w:sz w:val="18"/>
              </w:rPr>
              <w:t>0.6</w:t>
            </w:r>
          </w:p>
        </w:tc>
      </w:tr>
      <w:tr w:rsidR="0070762C" w14:paraId="2778E7B0" w14:textId="77777777">
        <w:trPr>
          <w:trHeight w:val="206"/>
        </w:trPr>
        <w:tc>
          <w:tcPr>
            <w:tcW w:w="3669" w:type="dxa"/>
          </w:tcPr>
          <w:p w14:paraId="2778E7AB" w14:textId="77777777" w:rsidR="0070762C" w:rsidRDefault="00000000">
            <w:pPr>
              <w:pStyle w:val="TableParagraph"/>
              <w:ind w:right="348"/>
              <w:jc w:val="right"/>
              <w:rPr>
                <w:sz w:val="18"/>
              </w:rPr>
            </w:pPr>
            <w:r>
              <w:rPr>
                <w:spacing w:val="-2"/>
                <w:sz w:val="18"/>
              </w:rPr>
              <w:t>Pneumonia</w:t>
            </w:r>
          </w:p>
        </w:tc>
        <w:tc>
          <w:tcPr>
            <w:tcW w:w="1623" w:type="dxa"/>
          </w:tcPr>
          <w:p w14:paraId="2778E7AC" w14:textId="77777777" w:rsidR="0070762C" w:rsidRDefault="00000000">
            <w:pPr>
              <w:pStyle w:val="TableParagraph"/>
              <w:ind w:left="99"/>
              <w:jc w:val="center"/>
              <w:rPr>
                <w:sz w:val="18"/>
              </w:rPr>
            </w:pPr>
            <w:r>
              <w:rPr>
                <w:sz w:val="18"/>
              </w:rPr>
              <w:t>30</w:t>
            </w:r>
            <w:r>
              <w:rPr>
                <w:spacing w:val="-2"/>
                <w:sz w:val="18"/>
              </w:rPr>
              <w:t xml:space="preserve"> (11.0%)</w:t>
            </w:r>
          </w:p>
        </w:tc>
        <w:tc>
          <w:tcPr>
            <w:tcW w:w="1601" w:type="dxa"/>
          </w:tcPr>
          <w:p w14:paraId="2778E7AD" w14:textId="77777777" w:rsidR="0070762C" w:rsidRDefault="00000000">
            <w:pPr>
              <w:pStyle w:val="TableParagraph"/>
              <w:ind w:left="26"/>
              <w:jc w:val="center"/>
              <w:rPr>
                <w:sz w:val="18"/>
              </w:rPr>
            </w:pPr>
            <w:r>
              <w:rPr>
                <w:sz w:val="18"/>
              </w:rPr>
              <w:t>19</w:t>
            </w:r>
            <w:r>
              <w:rPr>
                <w:spacing w:val="-2"/>
                <w:sz w:val="18"/>
              </w:rPr>
              <w:t xml:space="preserve"> (12.4%)</w:t>
            </w:r>
          </w:p>
        </w:tc>
        <w:tc>
          <w:tcPr>
            <w:tcW w:w="1708" w:type="dxa"/>
          </w:tcPr>
          <w:p w14:paraId="2778E7AE" w14:textId="77777777" w:rsidR="0070762C" w:rsidRDefault="00000000">
            <w:pPr>
              <w:pStyle w:val="TableParagraph"/>
              <w:ind w:right="29"/>
              <w:jc w:val="center"/>
              <w:rPr>
                <w:sz w:val="18"/>
              </w:rPr>
            </w:pPr>
            <w:r>
              <w:rPr>
                <w:sz w:val="18"/>
              </w:rPr>
              <w:t>13</w:t>
            </w:r>
            <w:r>
              <w:rPr>
                <w:spacing w:val="-2"/>
                <w:sz w:val="18"/>
              </w:rPr>
              <w:t xml:space="preserve"> (10.7%)</w:t>
            </w:r>
          </w:p>
        </w:tc>
        <w:tc>
          <w:tcPr>
            <w:tcW w:w="1260" w:type="dxa"/>
          </w:tcPr>
          <w:p w14:paraId="2778E7AF" w14:textId="77777777" w:rsidR="0070762C" w:rsidRDefault="00000000">
            <w:pPr>
              <w:pStyle w:val="TableParagraph"/>
              <w:ind w:left="1" w:right="44"/>
              <w:jc w:val="center"/>
              <w:rPr>
                <w:sz w:val="18"/>
              </w:rPr>
            </w:pPr>
            <w:r>
              <w:rPr>
                <w:spacing w:val="-5"/>
                <w:sz w:val="18"/>
              </w:rPr>
              <w:t>0.9</w:t>
            </w:r>
          </w:p>
        </w:tc>
      </w:tr>
      <w:tr w:rsidR="0070762C" w14:paraId="2778E7B6" w14:textId="77777777">
        <w:trPr>
          <w:trHeight w:val="206"/>
        </w:trPr>
        <w:tc>
          <w:tcPr>
            <w:tcW w:w="3669" w:type="dxa"/>
            <w:shd w:val="clear" w:color="auto" w:fill="F2F2F2"/>
          </w:tcPr>
          <w:p w14:paraId="2778E7B1" w14:textId="77777777" w:rsidR="0070762C" w:rsidRDefault="00000000">
            <w:pPr>
              <w:pStyle w:val="TableParagraph"/>
              <w:ind w:right="349"/>
              <w:jc w:val="right"/>
              <w:rPr>
                <w:sz w:val="18"/>
              </w:rPr>
            </w:pPr>
            <w:r>
              <w:rPr>
                <w:spacing w:val="-2"/>
                <w:sz w:val="18"/>
              </w:rPr>
              <w:t>Candida</w:t>
            </w:r>
          </w:p>
        </w:tc>
        <w:tc>
          <w:tcPr>
            <w:tcW w:w="1623" w:type="dxa"/>
            <w:shd w:val="clear" w:color="auto" w:fill="F2F2F2"/>
          </w:tcPr>
          <w:p w14:paraId="2778E7B2" w14:textId="77777777" w:rsidR="0070762C" w:rsidRDefault="00000000">
            <w:pPr>
              <w:pStyle w:val="TableParagraph"/>
              <w:ind w:left="99"/>
              <w:jc w:val="center"/>
              <w:rPr>
                <w:sz w:val="18"/>
              </w:rPr>
            </w:pPr>
            <w:r>
              <w:rPr>
                <w:sz w:val="18"/>
              </w:rPr>
              <w:t>22</w:t>
            </w:r>
            <w:r>
              <w:rPr>
                <w:spacing w:val="-2"/>
                <w:sz w:val="18"/>
              </w:rPr>
              <w:t xml:space="preserve"> (8.1%)</w:t>
            </w:r>
          </w:p>
        </w:tc>
        <w:tc>
          <w:tcPr>
            <w:tcW w:w="1601" w:type="dxa"/>
            <w:shd w:val="clear" w:color="auto" w:fill="F2F2F2"/>
          </w:tcPr>
          <w:p w14:paraId="2778E7B3" w14:textId="77777777" w:rsidR="0070762C" w:rsidRDefault="00000000">
            <w:pPr>
              <w:pStyle w:val="TableParagraph"/>
              <w:ind w:left="26"/>
              <w:jc w:val="center"/>
              <w:rPr>
                <w:sz w:val="18"/>
              </w:rPr>
            </w:pPr>
            <w:r>
              <w:rPr>
                <w:sz w:val="18"/>
              </w:rPr>
              <w:t>11</w:t>
            </w:r>
            <w:r>
              <w:rPr>
                <w:spacing w:val="-2"/>
                <w:sz w:val="18"/>
              </w:rPr>
              <w:t xml:space="preserve"> (7.2%)</w:t>
            </w:r>
          </w:p>
        </w:tc>
        <w:tc>
          <w:tcPr>
            <w:tcW w:w="1708" w:type="dxa"/>
            <w:shd w:val="clear" w:color="auto" w:fill="F2F2F2"/>
          </w:tcPr>
          <w:p w14:paraId="2778E7B4" w14:textId="77777777" w:rsidR="0070762C" w:rsidRDefault="00000000">
            <w:pPr>
              <w:pStyle w:val="TableParagraph"/>
              <w:ind w:right="29"/>
              <w:jc w:val="center"/>
              <w:rPr>
                <w:sz w:val="18"/>
              </w:rPr>
            </w:pPr>
            <w:r>
              <w:rPr>
                <w:sz w:val="18"/>
              </w:rPr>
              <w:t>2</w:t>
            </w:r>
            <w:r>
              <w:rPr>
                <w:spacing w:val="-1"/>
                <w:sz w:val="18"/>
              </w:rPr>
              <w:t xml:space="preserve"> </w:t>
            </w:r>
            <w:r>
              <w:rPr>
                <w:spacing w:val="-2"/>
                <w:sz w:val="18"/>
              </w:rPr>
              <w:t>(1.6%)</w:t>
            </w:r>
          </w:p>
        </w:tc>
        <w:tc>
          <w:tcPr>
            <w:tcW w:w="1260" w:type="dxa"/>
            <w:shd w:val="clear" w:color="auto" w:fill="F2F2F2"/>
          </w:tcPr>
          <w:p w14:paraId="2778E7B5" w14:textId="77777777" w:rsidR="0070762C" w:rsidRDefault="00000000">
            <w:pPr>
              <w:pStyle w:val="TableParagraph"/>
              <w:ind w:right="44"/>
              <w:jc w:val="center"/>
              <w:rPr>
                <w:b/>
                <w:sz w:val="18"/>
              </w:rPr>
            </w:pPr>
            <w:r>
              <w:rPr>
                <w:b/>
                <w:spacing w:val="-2"/>
                <w:sz w:val="18"/>
              </w:rPr>
              <w:t>0.049</w:t>
            </w:r>
          </w:p>
        </w:tc>
      </w:tr>
      <w:tr w:rsidR="0070762C" w14:paraId="2778E7BC" w14:textId="77777777">
        <w:trPr>
          <w:trHeight w:val="206"/>
        </w:trPr>
        <w:tc>
          <w:tcPr>
            <w:tcW w:w="3669" w:type="dxa"/>
          </w:tcPr>
          <w:p w14:paraId="2778E7B7" w14:textId="77777777" w:rsidR="0070762C" w:rsidRDefault="00000000">
            <w:pPr>
              <w:pStyle w:val="TableParagraph"/>
              <w:ind w:right="348"/>
              <w:jc w:val="right"/>
              <w:rPr>
                <w:sz w:val="18"/>
              </w:rPr>
            </w:pPr>
            <w:r>
              <w:rPr>
                <w:sz w:val="18"/>
              </w:rPr>
              <w:t>Cryptococcus</w:t>
            </w:r>
            <w:r>
              <w:rPr>
                <w:spacing w:val="-12"/>
                <w:sz w:val="18"/>
              </w:rPr>
              <w:t xml:space="preserve"> </w:t>
            </w:r>
            <w:r>
              <w:rPr>
                <w:spacing w:val="-2"/>
                <w:sz w:val="18"/>
              </w:rPr>
              <w:t>neoformans</w:t>
            </w:r>
          </w:p>
        </w:tc>
        <w:tc>
          <w:tcPr>
            <w:tcW w:w="1623" w:type="dxa"/>
          </w:tcPr>
          <w:p w14:paraId="2778E7B8" w14:textId="77777777" w:rsidR="0070762C" w:rsidRDefault="00000000">
            <w:pPr>
              <w:pStyle w:val="TableParagraph"/>
              <w:ind w:left="99"/>
              <w:jc w:val="center"/>
              <w:rPr>
                <w:sz w:val="18"/>
              </w:rPr>
            </w:pPr>
            <w:r>
              <w:rPr>
                <w:sz w:val="18"/>
              </w:rPr>
              <w:t>16</w:t>
            </w:r>
            <w:r>
              <w:rPr>
                <w:spacing w:val="-2"/>
                <w:sz w:val="18"/>
              </w:rPr>
              <w:t xml:space="preserve"> (5.9%)</w:t>
            </w:r>
          </w:p>
        </w:tc>
        <w:tc>
          <w:tcPr>
            <w:tcW w:w="1601" w:type="dxa"/>
          </w:tcPr>
          <w:p w14:paraId="2778E7B9" w14:textId="77777777" w:rsidR="0070762C" w:rsidRDefault="00000000">
            <w:pPr>
              <w:pStyle w:val="TableParagraph"/>
              <w:ind w:left="26"/>
              <w:jc w:val="center"/>
              <w:rPr>
                <w:sz w:val="18"/>
              </w:rPr>
            </w:pPr>
            <w:r>
              <w:rPr>
                <w:sz w:val="18"/>
              </w:rPr>
              <w:t>5</w:t>
            </w:r>
            <w:r>
              <w:rPr>
                <w:spacing w:val="-1"/>
                <w:sz w:val="18"/>
              </w:rPr>
              <w:t xml:space="preserve"> </w:t>
            </w:r>
            <w:r>
              <w:rPr>
                <w:spacing w:val="-2"/>
                <w:sz w:val="18"/>
              </w:rPr>
              <w:t>(3.3%)</w:t>
            </w:r>
          </w:p>
        </w:tc>
        <w:tc>
          <w:tcPr>
            <w:tcW w:w="1708" w:type="dxa"/>
          </w:tcPr>
          <w:p w14:paraId="2778E7BA" w14:textId="77777777" w:rsidR="0070762C" w:rsidRDefault="00000000">
            <w:pPr>
              <w:pStyle w:val="TableParagraph"/>
              <w:ind w:right="29"/>
              <w:jc w:val="center"/>
              <w:rPr>
                <w:sz w:val="18"/>
              </w:rPr>
            </w:pPr>
            <w:r>
              <w:rPr>
                <w:sz w:val="18"/>
              </w:rPr>
              <w:t>9</w:t>
            </w:r>
            <w:r>
              <w:rPr>
                <w:spacing w:val="-1"/>
                <w:sz w:val="18"/>
              </w:rPr>
              <w:t xml:space="preserve"> </w:t>
            </w:r>
            <w:r>
              <w:rPr>
                <w:spacing w:val="-2"/>
                <w:sz w:val="18"/>
              </w:rPr>
              <w:t>(7.4%)</w:t>
            </w:r>
          </w:p>
        </w:tc>
        <w:tc>
          <w:tcPr>
            <w:tcW w:w="1260" w:type="dxa"/>
          </w:tcPr>
          <w:p w14:paraId="2778E7BB" w14:textId="77777777" w:rsidR="0070762C" w:rsidRDefault="00000000">
            <w:pPr>
              <w:pStyle w:val="TableParagraph"/>
              <w:ind w:left="1" w:right="44"/>
              <w:jc w:val="center"/>
              <w:rPr>
                <w:sz w:val="18"/>
              </w:rPr>
            </w:pPr>
            <w:r>
              <w:rPr>
                <w:spacing w:val="-5"/>
                <w:sz w:val="18"/>
              </w:rPr>
              <w:t>0.3</w:t>
            </w:r>
          </w:p>
        </w:tc>
      </w:tr>
      <w:tr w:rsidR="0070762C" w14:paraId="2778E7C2" w14:textId="77777777">
        <w:trPr>
          <w:trHeight w:val="210"/>
        </w:trPr>
        <w:tc>
          <w:tcPr>
            <w:tcW w:w="3669" w:type="dxa"/>
            <w:shd w:val="clear" w:color="auto" w:fill="F2F2F2"/>
          </w:tcPr>
          <w:p w14:paraId="2778E7BD" w14:textId="77777777" w:rsidR="0070762C" w:rsidRDefault="00000000">
            <w:pPr>
              <w:pStyle w:val="TableParagraph"/>
              <w:spacing w:line="191" w:lineRule="exact"/>
              <w:ind w:right="349"/>
              <w:jc w:val="right"/>
              <w:rPr>
                <w:sz w:val="18"/>
              </w:rPr>
            </w:pPr>
            <w:r>
              <w:rPr>
                <w:spacing w:val="-2"/>
                <w:sz w:val="18"/>
              </w:rPr>
              <w:t>Gastroenteritis</w:t>
            </w:r>
          </w:p>
        </w:tc>
        <w:tc>
          <w:tcPr>
            <w:tcW w:w="1623" w:type="dxa"/>
            <w:shd w:val="clear" w:color="auto" w:fill="F2F2F2"/>
          </w:tcPr>
          <w:p w14:paraId="2778E7BE" w14:textId="77777777" w:rsidR="0070762C" w:rsidRDefault="00000000">
            <w:pPr>
              <w:pStyle w:val="TableParagraph"/>
              <w:spacing w:line="191" w:lineRule="exact"/>
              <w:ind w:left="99"/>
              <w:jc w:val="center"/>
              <w:rPr>
                <w:sz w:val="18"/>
              </w:rPr>
            </w:pPr>
            <w:r>
              <w:rPr>
                <w:sz w:val="18"/>
              </w:rPr>
              <w:t>12</w:t>
            </w:r>
            <w:r>
              <w:rPr>
                <w:spacing w:val="-2"/>
                <w:sz w:val="18"/>
              </w:rPr>
              <w:t xml:space="preserve"> (4.4%)</w:t>
            </w:r>
          </w:p>
        </w:tc>
        <w:tc>
          <w:tcPr>
            <w:tcW w:w="1601" w:type="dxa"/>
            <w:shd w:val="clear" w:color="auto" w:fill="F2F2F2"/>
          </w:tcPr>
          <w:p w14:paraId="2778E7BF" w14:textId="77777777" w:rsidR="0070762C" w:rsidRDefault="00000000">
            <w:pPr>
              <w:pStyle w:val="TableParagraph"/>
              <w:spacing w:line="191" w:lineRule="exact"/>
              <w:ind w:left="26"/>
              <w:jc w:val="center"/>
              <w:rPr>
                <w:sz w:val="18"/>
              </w:rPr>
            </w:pPr>
            <w:r>
              <w:rPr>
                <w:sz w:val="18"/>
              </w:rPr>
              <w:t>7</w:t>
            </w:r>
            <w:r>
              <w:rPr>
                <w:spacing w:val="-1"/>
                <w:sz w:val="18"/>
              </w:rPr>
              <w:t xml:space="preserve"> </w:t>
            </w:r>
            <w:r>
              <w:rPr>
                <w:spacing w:val="-2"/>
                <w:sz w:val="18"/>
              </w:rPr>
              <w:t>(4.6%)</w:t>
            </w:r>
          </w:p>
        </w:tc>
        <w:tc>
          <w:tcPr>
            <w:tcW w:w="1708" w:type="dxa"/>
            <w:shd w:val="clear" w:color="auto" w:fill="F2F2F2"/>
          </w:tcPr>
          <w:p w14:paraId="2778E7C0" w14:textId="77777777" w:rsidR="0070762C" w:rsidRDefault="00000000">
            <w:pPr>
              <w:pStyle w:val="TableParagraph"/>
              <w:spacing w:line="191" w:lineRule="exact"/>
              <w:ind w:right="29"/>
              <w:jc w:val="center"/>
              <w:rPr>
                <w:sz w:val="18"/>
              </w:rPr>
            </w:pPr>
            <w:r>
              <w:rPr>
                <w:sz w:val="18"/>
              </w:rPr>
              <w:t>4</w:t>
            </w:r>
            <w:r>
              <w:rPr>
                <w:spacing w:val="-1"/>
                <w:sz w:val="18"/>
              </w:rPr>
              <w:t xml:space="preserve"> </w:t>
            </w:r>
            <w:r>
              <w:rPr>
                <w:spacing w:val="-2"/>
                <w:sz w:val="18"/>
              </w:rPr>
              <w:t>(3.3%)</w:t>
            </w:r>
          </w:p>
        </w:tc>
        <w:tc>
          <w:tcPr>
            <w:tcW w:w="1260" w:type="dxa"/>
            <w:shd w:val="clear" w:color="auto" w:fill="F2F2F2"/>
          </w:tcPr>
          <w:p w14:paraId="2778E7C1" w14:textId="77777777" w:rsidR="0070762C" w:rsidRDefault="00000000">
            <w:pPr>
              <w:pStyle w:val="TableParagraph"/>
              <w:spacing w:line="191" w:lineRule="exact"/>
              <w:ind w:left="1" w:right="44"/>
              <w:jc w:val="center"/>
              <w:rPr>
                <w:sz w:val="18"/>
              </w:rPr>
            </w:pPr>
            <w:r>
              <w:rPr>
                <w:spacing w:val="-5"/>
                <w:sz w:val="18"/>
              </w:rPr>
              <w:t>0.8</w:t>
            </w:r>
          </w:p>
        </w:tc>
      </w:tr>
      <w:tr w:rsidR="0070762C" w14:paraId="2778E7C8" w14:textId="77777777">
        <w:trPr>
          <w:trHeight w:val="206"/>
        </w:trPr>
        <w:tc>
          <w:tcPr>
            <w:tcW w:w="3669" w:type="dxa"/>
          </w:tcPr>
          <w:p w14:paraId="2778E7C3" w14:textId="77777777" w:rsidR="0070762C" w:rsidRDefault="00000000">
            <w:pPr>
              <w:pStyle w:val="TableParagraph"/>
              <w:ind w:right="348"/>
              <w:jc w:val="right"/>
              <w:rPr>
                <w:sz w:val="18"/>
              </w:rPr>
            </w:pPr>
            <w:r>
              <w:rPr>
                <w:sz w:val="18"/>
              </w:rPr>
              <w:t>Hepatitis</w:t>
            </w:r>
            <w:r>
              <w:rPr>
                <w:spacing w:val="-7"/>
                <w:sz w:val="18"/>
              </w:rPr>
              <w:t xml:space="preserve"> </w:t>
            </w:r>
            <w:r>
              <w:rPr>
                <w:spacing w:val="-10"/>
                <w:sz w:val="18"/>
              </w:rPr>
              <w:t>B</w:t>
            </w:r>
          </w:p>
        </w:tc>
        <w:tc>
          <w:tcPr>
            <w:tcW w:w="1623" w:type="dxa"/>
          </w:tcPr>
          <w:p w14:paraId="2778E7C4" w14:textId="77777777" w:rsidR="0070762C" w:rsidRDefault="00000000">
            <w:pPr>
              <w:pStyle w:val="TableParagraph"/>
              <w:ind w:left="99"/>
              <w:jc w:val="center"/>
              <w:rPr>
                <w:sz w:val="18"/>
              </w:rPr>
            </w:pPr>
            <w:r>
              <w:rPr>
                <w:sz w:val="18"/>
              </w:rPr>
              <w:t>9</w:t>
            </w:r>
            <w:r>
              <w:rPr>
                <w:spacing w:val="-1"/>
                <w:sz w:val="18"/>
              </w:rPr>
              <w:t xml:space="preserve"> </w:t>
            </w:r>
            <w:r>
              <w:rPr>
                <w:spacing w:val="-2"/>
                <w:sz w:val="18"/>
              </w:rPr>
              <w:t>(3.3%)</w:t>
            </w:r>
          </w:p>
        </w:tc>
        <w:tc>
          <w:tcPr>
            <w:tcW w:w="1601" w:type="dxa"/>
          </w:tcPr>
          <w:p w14:paraId="2778E7C5" w14:textId="77777777" w:rsidR="0070762C" w:rsidRDefault="00000000">
            <w:pPr>
              <w:pStyle w:val="TableParagraph"/>
              <w:ind w:left="26"/>
              <w:jc w:val="center"/>
              <w:rPr>
                <w:sz w:val="18"/>
              </w:rPr>
            </w:pPr>
            <w:r>
              <w:rPr>
                <w:sz w:val="18"/>
              </w:rPr>
              <w:t>8</w:t>
            </w:r>
            <w:r>
              <w:rPr>
                <w:spacing w:val="-1"/>
                <w:sz w:val="18"/>
              </w:rPr>
              <w:t xml:space="preserve"> </w:t>
            </w:r>
            <w:r>
              <w:rPr>
                <w:spacing w:val="-2"/>
                <w:sz w:val="18"/>
              </w:rPr>
              <w:t>(5.2%)</w:t>
            </w:r>
          </w:p>
        </w:tc>
        <w:tc>
          <w:tcPr>
            <w:tcW w:w="1708" w:type="dxa"/>
          </w:tcPr>
          <w:p w14:paraId="2778E7C6" w14:textId="77777777" w:rsidR="0070762C" w:rsidRDefault="00000000">
            <w:pPr>
              <w:pStyle w:val="TableParagraph"/>
              <w:ind w:right="29"/>
              <w:jc w:val="center"/>
              <w:rPr>
                <w:sz w:val="18"/>
              </w:rPr>
            </w:pPr>
            <w:r>
              <w:rPr>
                <w:sz w:val="18"/>
              </w:rPr>
              <w:t>1</w:t>
            </w:r>
            <w:r>
              <w:rPr>
                <w:spacing w:val="-1"/>
                <w:sz w:val="18"/>
              </w:rPr>
              <w:t xml:space="preserve"> </w:t>
            </w:r>
            <w:r>
              <w:rPr>
                <w:spacing w:val="-2"/>
                <w:sz w:val="18"/>
              </w:rPr>
              <w:t>(0.8%)</w:t>
            </w:r>
          </w:p>
        </w:tc>
        <w:tc>
          <w:tcPr>
            <w:tcW w:w="1260" w:type="dxa"/>
          </w:tcPr>
          <w:p w14:paraId="2778E7C7" w14:textId="77777777" w:rsidR="0070762C" w:rsidRDefault="00000000">
            <w:pPr>
              <w:pStyle w:val="TableParagraph"/>
              <w:ind w:right="44"/>
              <w:jc w:val="center"/>
              <w:rPr>
                <w:sz w:val="18"/>
              </w:rPr>
            </w:pPr>
            <w:r>
              <w:rPr>
                <w:spacing w:val="-4"/>
                <w:sz w:val="18"/>
              </w:rPr>
              <w:t>0.12</w:t>
            </w:r>
          </w:p>
        </w:tc>
      </w:tr>
      <w:tr w:rsidR="0070762C" w14:paraId="2778E7CE" w14:textId="77777777">
        <w:trPr>
          <w:trHeight w:val="206"/>
        </w:trPr>
        <w:tc>
          <w:tcPr>
            <w:tcW w:w="3669" w:type="dxa"/>
            <w:shd w:val="clear" w:color="auto" w:fill="F2F2F2"/>
          </w:tcPr>
          <w:p w14:paraId="2778E7C9" w14:textId="77777777" w:rsidR="0070762C" w:rsidRDefault="00000000">
            <w:pPr>
              <w:pStyle w:val="TableParagraph"/>
              <w:ind w:right="349"/>
              <w:jc w:val="right"/>
              <w:rPr>
                <w:sz w:val="18"/>
              </w:rPr>
            </w:pPr>
            <w:r>
              <w:rPr>
                <w:spacing w:val="-2"/>
                <w:sz w:val="18"/>
              </w:rPr>
              <w:t>Syphilis</w:t>
            </w:r>
          </w:p>
        </w:tc>
        <w:tc>
          <w:tcPr>
            <w:tcW w:w="1623" w:type="dxa"/>
            <w:shd w:val="clear" w:color="auto" w:fill="F2F2F2"/>
          </w:tcPr>
          <w:p w14:paraId="2778E7CA" w14:textId="77777777" w:rsidR="0070762C" w:rsidRDefault="00000000">
            <w:pPr>
              <w:pStyle w:val="TableParagraph"/>
              <w:ind w:left="99"/>
              <w:jc w:val="center"/>
              <w:rPr>
                <w:sz w:val="18"/>
              </w:rPr>
            </w:pPr>
            <w:r>
              <w:rPr>
                <w:sz w:val="18"/>
              </w:rPr>
              <w:t>8</w:t>
            </w:r>
            <w:r>
              <w:rPr>
                <w:spacing w:val="-1"/>
                <w:sz w:val="18"/>
              </w:rPr>
              <w:t xml:space="preserve"> </w:t>
            </w:r>
            <w:r>
              <w:rPr>
                <w:spacing w:val="-2"/>
                <w:sz w:val="18"/>
              </w:rPr>
              <w:t>(2.9%)</w:t>
            </w:r>
          </w:p>
        </w:tc>
        <w:tc>
          <w:tcPr>
            <w:tcW w:w="1601" w:type="dxa"/>
            <w:shd w:val="clear" w:color="auto" w:fill="F2F2F2"/>
          </w:tcPr>
          <w:p w14:paraId="2778E7CB" w14:textId="77777777" w:rsidR="0070762C" w:rsidRDefault="00000000">
            <w:pPr>
              <w:pStyle w:val="TableParagraph"/>
              <w:ind w:left="26"/>
              <w:jc w:val="center"/>
              <w:rPr>
                <w:sz w:val="18"/>
              </w:rPr>
            </w:pPr>
            <w:r>
              <w:rPr>
                <w:sz w:val="18"/>
              </w:rPr>
              <w:t>8</w:t>
            </w:r>
            <w:r>
              <w:rPr>
                <w:spacing w:val="-1"/>
                <w:sz w:val="18"/>
              </w:rPr>
              <w:t xml:space="preserve"> </w:t>
            </w:r>
            <w:r>
              <w:rPr>
                <w:spacing w:val="-2"/>
                <w:sz w:val="18"/>
              </w:rPr>
              <w:t>(5.2%)</w:t>
            </w:r>
          </w:p>
        </w:tc>
        <w:tc>
          <w:tcPr>
            <w:tcW w:w="1708" w:type="dxa"/>
            <w:shd w:val="clear" w:color="auto" w:fill="F2F2F2"/>
          </w:tcPr>
          <w:p w14:paraId="2778E7CC" w14:textId="77777777" w:rsidR="0070762C" w:rsidRDefault="00000000">
            <w:pPr>
              <w:pStyle w:val="TableParagraph"/>
              <w:ind w:right="29"/>
              <w:jc w:val="center"/>
              <w:rPr>
                <w:sz w:val="18"/>
              </w:rPr>
            </w:pPr>
            <w:r>
              <w:rPr>
                <w:sz w:val="18"/>
              </w:rPr>
              <w:t>1</w:t>
            </w:r>
            <w:r>
              <w:rPr>
                <w:spacing w:val="-1"/>
                <w:sz w:val="18"/>
              </w:rPr>
              <w:t xml:space="preserve"> </w:t>
            </w:r>
            <w:r>
              <w:rPr>
                <w:spacing w:val="-2"/>
                <w:sz w:val="18"/>
              </w:rPr>
              <w:t>(0.8%)</w:t>
            </w:r>
          </w:p>
        </w:tc>
        <w:tc>
          <w:tcPr>
            <w:tcW w:w="1260" w:type="dxa"/>
            <w:shd w:val="clear" w:color="auto" w:fill="F2F2F2"/>
          </w:tcPr>
          <w:p w14:paraId="2778E7CD" w14:textId="77777777" w:rsidR="0070762C" w:rsidRDefault="00000000">
            <w:pPr>
              <w:pStyle w:val="TableParagraph"/>
              <w:ind w:right="44"/>
              <w:jc w:val="center"/>
              <w:rPr>
                <w:sz w:val="18"/>
              </w:rPr>
            </w:pPr>
            <w:r>
              <w:rPr>
                <w:spacing w:val="-4"/>
                <w:sz w:val="18"/>
              </w:rPr>
              <w:t>0.11</w:t>
            </w:r>
          </w:p>
        </w:tc>
      </w:tr>
      <w:tr w:rsidR="0070762C" w14:paraId="2778E7D4" w14:textId="77777777">
        <w:trPr>
          <w:trHeight w:val="206"/>
        </w:trPr>
        <w:tc>
          <w:tcPr>
            <w:tcW w:w="3669" w:type="dxa"/>
          </w:tcPr>
          <w:p w14:paraId="2778E7CF" w14:textId="77777777" w:rsidR="0070762C" w:rsidRDefault="00000000">
            <w:pPr>
              <w:pStyle w:val="TableParagraph"/>
              <w:ind w:right="348"/>
              <w:jc w:val="right"/>
              <w:rPr>
                <w:sz w:val="18"/>
              </w:rPr>
            </w:pPr>
            <w:r>
              <w:rPr>
                <w:sz w:val="18"/>
              </w:rPr>
              <w:t>Kaposis</w:t>
            </w:r>
            <w:r>
              <w:rPr>
                <w:spacing w:val="-7"/>
                <w:sz w:val="18"/>
              </w:rPr>
              <w:t xml:space="preserve"> </w:t>
            </w:r>
            <w:r>
              <w:rPr>
                <w:spacing w:val="-2"/>
                <w:sz w:val="18"/>
              </w:rPr>
              <w:t>sarcoma</w:t>
            </w:r>
          </w:p>
        </w:tc>
        <w:tc>
          <w:tcPr>
            <w:tcW w:w="1623" w:type="dxa"/>
          </w:tcPr>
          <w:p w14:paraId="2778E7D0" w14:textId="77777777" w:rsidR="0070762C" w:rsidRDefault="00000000">
            <w:pPr>
              <w:pStyle w:val="TableParagraph"/>
              <w:ind w:left="99"/>
              <w:jc w:val="center"/>
              <w:rPr>
                <w:sz w:val="18"/>
              </w:rPr>
            </w:pPr>
            <w:r>
              <w:rPr>
                <w:sz w:val="18"/>
              </w:rPr>
              <w:t>6</w:t>
            </w:r>
            <w:r>
              <w:rPr>
                <w:spacing w:val="-1"/>
                <w:sz w:val="18"/>
              </w:rPr>
              <w:t xml:space="preserve"> </w:t>
            </w:r>
            <w:r>
              <w:rPr>
                <w:spacing w:val="-2"/>
                <w:sz w:val="18"/>
              </w:rPr>
              <w:t>(2.2%)</w:t>
            </w:r>
          </w:p>
        </w:tc>
        <w:tc>
          <w:tcPr>
            <w:tcW w:w="1601" w:type="dxa"/>
          </w:tcPr>
          <w:p w14:paraId="2778E7D1" w14:textId="77777777" w:rsidR="0070762C" w:rsidRDefault="00000000">
            <w:pPr>
              <w:pStyle w:val="TableParagraph"/>
              <w:ind w:left="26"/>
              <w:jc w:val="center"/>
              <w:rPr>
                <w:sz w:val="18"/>
              </w:rPr>
            </w:pPr>
            <w:r>
              <w:rPr>
                <w:sz w:val="18"/>
              </w:rPr>
              <w:t>0</w:t>
            </w:r>
            <w:r>
              <w:rPr>
                <w:spacing w:val="-1"/>
                <w:sz w:val="18"/>
              </w:rPr>
              <w:t xml:space="preserve"> </w:t>
            </w:r>
            <w:r>
              <w:rPr>
                <w:spacing w:val="-2"/>
                <w:sz w:val="18"/>
              </w:rPr>
              <w:t>(0.0%)</w:t>
            </w:r>
          </w:p>
        </w:tc>
        <w:tc>
          <w:tcPr>
            <w:tcW w:w="1708" w:type="dxa"/>
          </w:tcPr>
          <w:p w14:paraId="2778E7D2" w14:textId="77777777" w:rsidR="0070762C" w:rsidRDefault="00000000">
            <w:pPr>
              <w:pStyle w:val="TableParagraph"/>
              <w:ind w:right="29"/>
              <w:jc w:val="center"/>
              <w:rPr>
                <w:sz w:val="18"/>
              </w:rPr>
            </w:pPr>
            <w:r>
              <w:rPr>
                <w:sz w:val="18"/>
              </w:rPr>
              <w:t>0</w:t>
            </w:r>
            <w:r>
              <w:rPr>
                <w:spacing w:val="-1"/>
                <w:sz w:val="18"/>
              </w:rPr>
              <w:t xml:space="preserve"> </w:t>
            </w:r>
            <w:r>
              <w:rPr>
                <w:spacing w:val="-2"/>
                <w:sz w:val="18"/>
              </w:rPr>
              <w:t>(0.0%)</w:t>
            </w:r>
          </w:p>
        </w:tc>
        <w:tc>
          <w:tcPr>
            <w:tcW w:w="1260" w:type="dxa"/>
          </w:tcPr>
          <w:p w14:paraId="2778E7D3" w14:textId="77777777" w:rsidR="0070762C" w:rsidRDefault="00000000">
            <w:pPr>
              <w:pStyle w:val="TableParagraph"/>
              <w:ind w:right="44"/>
              <w:jc w:val="center"/>
              <w:rPr>
                <w:sz w:val="18"/>
              </w:rPr>
            </w:pPr>
            <w:r>
              <w:rPr>
                <w:spacing w:val="-2"/>
                <w:sz w:val="18"/>
              </w:rPr>
              <w:t>0.056</w:t>
            </w:r>
          </w:p>
        </w:tc>
      </w:tr>
      <w:tr w:rsidR="0070762C" w14:paraId="2778E7DA" w14:textId="77777777">
        <w:trPr>
          <w:trHeight w:val="206"/>
        </w:trPr>
        <w:tc>
          <w:tcPr>
            <w:tcW w:w="3669" w:type="dxa"/>
            <w:shd w:val="clear" w:color="auto" w:fill="F2F2F2"/>
          </w:tcPr>
          <w:p w14:paraId="2778E7D5" w14:textId="77777777" w:rsidR="0070762C" w:rsidRDefault="00000000">
            <w:pPr>
              <w:pStyle w:val="TableParagraph"/>
              <w:ind w:right="348"/>
              <w:jc w:val="right"/>
              <w:rPr>
                <w:sz w:val="18"/>
              </w:rPr>
            </w:pPr>
            <w:r>
              <w:rPr>
                <w:sz w:val="18"/>
              </w:rPr>
              <w:t>Urinary</w:t>
            </w:r>
            <w:r>
              <w:rPr>
                <w:spacing w:val="-5"/>
                <w:sz w:val="18"/>
              </w:rPr>
              <w:t xml:space="preserve"> </w:t>
            </w:r>
            <w:r>
              <w:rPr>
                <w:sz w:val="18"/>
              </w:rPr>
              <w:t>tract</w:t>
            </w:r>
            <w:r>
              <w:rPr>
                <w:spacing w:val="-4"/>
                <w:sz w:val="18"/>
              </w:rPr>
              <w:t xml:space="preserve"> </w:t>
            </w:r>
            <w:r>
              <w:rPr>
                <w:spacing w:val="-2"/>
                <w:sz w:val="18"/>
              </w:rPr>
              <w:t>infection</w:t>
            </w:r>
          </w:p>
        </w:tc>
        <w:tc>
          <w:tcPr>
            <w:tcW w:w="1623" w:type="dxa"/>
            <w:shd w:val="clear" w:color="auto" w:fill="F2F2F2"/>
          </w:tcPr>
          <w:p w14:paraId="2778E7D6" w14:textId="77777777" w:rsidR="0070762C" w:rsidRDefault="00000000">
            <w:pPr>
              <w:pStyle w:val="TableParagraph"/>
              <w:ind w:left="99"/>
              <w:jc w:val="center"/>
              <w:rPr>
                <w:sz w:val="18"/>
              </w:rPr>
            </w:pPr>
            <w:r>
              <w:rPr>
                <w:sz w:val="18"/>
              </w:rPr>
              <w:t>4</w:t>
            </w:r>
            <w:r>
              <w:rPr>
                <w:spacing w:val="-1"/>
                <w:sz w:val="18"/>
              </w:rPr>
              <w:t xml:space="preserve"> </w:t>
            </w:r>
            <w:r>
              <w:rPr>
                <w:spacing w:val="-2"/>
                <w:sz w:val="18"/>
              </w:rPr>
              <w:t>(1.5%)</w:t>
            </w:r>
          </w:p>
        </w:tc>
        <w:tc>
          <w:tcPr>
            <w:tcW w:w="1601" w:type="dxa"/>
            <w:shd w:val="clear" w:color="auto" w:fill="F2F2F2"/>
          </w:tcPr>
          <w:p w14:paraId="2778E7D7" w14:textId="77777777" w:rsidR="0070762C" w:rsidRDefault="00000000">
            <w:pPr>
              <w:pStyle w:val="TableParagraph"/>
              <w:ind w:left="26"/>
              <w:jc w:val="center"/>
              <w:rPr>
                <w:sz w:val="18"/>
              </w:rPr>
            </w:pPr>
            <w:r>
              <w:rPr>
                <w:sz w:val="18"/>
              </w:rPr>
              <w:t>0</w:t>
            </w:r>
            <w:r>
              <w:rPr>
                <w:spacing w:val="-1"/>
                <w:sz w:val="18"/>
              </w:rPr>
              <w:t xml:space="preserve"> </w:t>
            </w:r>
            <w:r>
              <w:rPr>
                <w:spacing w:val="-2"/>
                <w:sz w:val="18"/>
              </w:rPr>
              <w:t>(0.0%)</w:t>
            </w:r>
          </w:p>
        </w:tc>
        <w:tc>
          <w:tcPr>
            <w:tcW w:w="1708" w:type="dxa"/>
            <w:shd w:val="clear" w:color="auto" w:fill="F2F2F2"/>
          </w:tcPr>
          <w:p w14:paraId="2778E7D8" w14:textId="77777777" w:rsidR="0070762C" w:rsidRDefault="00000000">
            <w:pPr>
              <w:pStyle w:val="TableParagraph"/>
              <w:ind w:right="29"/>
              <w:jc w:val="center"/>
              <w:rPr>
                <w:sz w:val="18"/>
              </w:rPr>
            </w:pPr>
            <w:r>
              <w:rPr>
                <w:sz w:val="18"/>
              </w:rPr>
              <w:t>3</w:t>
            </w:r>
            <w:r>
              <w:rPr>
                <w:spacing w:val="-1"/>
                <w:sz w:val="18"/>
              </w:rPr>
              <w:t xml:space="preserve"> </w:t>
            </w:r>
            <w:r>
              <w:rPr>
                <w:spacing w:val="-2"/>
                <w:sz w:val="18"/>
              </w:rPr>
              <w:t>(2.5%)</w:t>
            </w:r>
          </w:p>
        </w:tc>
        <w:tc>
          <w:tcPr>
            <w:tcW w:w="1260" w:type="dxa"/>
            <w:shd w:val="clear" w:color="auto" w:fill="F2F2F2"/>
          </w:tcPr>
          <w:p w14:paraId="2778E7D9" w14:textId="77777777" w:rsidR="0070762C" w:rsidRDefault="00000000">
            <w:pPr>
              <w:pStyle w:val="TableParagraph"/>
              <w:ind w:left="1" w:right="44"/>
              <w:jc w:val="center"/>
              <w:rPr>
                <w:sz w:val="18"/>
              </w:rPr>
            </w:pPr>
            <w:r>
              <w:rPr>
                <w:spacing w:val="-5"/>
                <w:sz w:val="18"/>
              </w:rPr>
              <w:t>0.2</w:t>
            </w:r>
          </w:p>
        </w:tc>
      </w:tr>
      <w:tr w:rsidR="0070762C" w14:paraId="2778E7E0" w14:textId="77777777">
        <w:trPr>
          <w:trHeight w:val="206"/>
        </w:trPr>
        <w:tc>
          <w:tcPr>
            <w:tcW w:w="3669" w:type="dxa"/>
          </w:tcPr>
          <w:p w14:paraId="2778E7DB" w14:textId="77777777" w:rsidR="0070762C" w:rsidRDefault="00000000">
            <w:pPr>
              <w:pStyle w:val="TableParagraph"/>
              <w:ind w:right="348"/>
              <w:jc w:val="right"/>
              <w:rPr>
                <w:sz w:val="18"/>
              </w:rPr>
            </w:pPr>
            <w:r>
              <w:rPr>
                <w:sz w:val="18"/>
              </w:rPr>
              <w:t>Pneumocystis</w:t>
            </w:r>
            <w:r>
              <w:rPr>
                <w:spacing w:val="-10"/>
                <w:sz w:val="18"/>
              </w:rPr>
              <w:t xml:space="preserve"> </w:t>
            </w:r>
            <w:r>
              <w:rPr>
                <w:sz w:val="18"/>
              </w:rPr>
              <w:t>Jiroveci</w:t>
            </w:r>
            <w:r>
              <w:rPr>
                <w:spacing w:val="-8"/>
                <w:sz w:val="18"/>
              </w:rPr>
              <w:t xml:space="preserve"> </w:t>
            </w:r>
            <w:r>
              <w:rPr>
                <w:spacing w:val="-2"/>
                <w:sz w:val="18"/>
              </w:rPr>
              <w:t>Pneumonia</w:t>
            </w:r>
          </w:p>
        </w:tc>
        <w:tc>
          <w:tcPr>
            <w:tcW w:w="1623" w:type="dxa"/>
          </w:tcPr>
          <w:p w14:paraId="2778E7DC" w14:textId="77777777" w:rsidR="0070762C" w:rsidRDefault="00000000">
            <w:pPr>
              <w:pStyle w:val="TableParagraph"/>
              <w:ind w:left="99"/>
              <w:jc w:val="center"/>
              <w:rPr>
                <w:sz w:val="18"/>
              </w:rPr>
            </w:pPr>
            <w:r>
              <w:rPr>
                <w:sz w:val="18"/>
              </w:rPr>
              <w:t>4</w:t>
            </w:r>
            <w:r>
              <w:rPr>
                <w:spacing w:val="-1"/>
                <w:sz w:val="18"/>
              </w:rPr>
              <w:t xml:space="preserve"> </w:t>
            </w:r>
            <w:r>
              <w:rPr>
                <w:spacing w:val="-2"/>
                <w:sz w:val="18"/>
              </w:rPr>
              <w:t>(1.5%)</w:t>
            </w:r>
          </w:p>
        </w:tc>
        <w:tc>
          <w:tcPr>
            <w:tcW w:w="1601" w:type="dxa"/>
          </w:tcPr>
          <w:p w14:paraId="2778E7DD" w14:textId="77777777" w:rsidR="0070762C" w:rsidRDefault="00000000">
            <w:pPr>
              <w:pStyle w:val="TableParagraph"/>
              <w:ind w:left="26"/>
              <w:jc w:val="center"/>
              <w:rPr>
                <w:sz w:val="18"/>
              </w:rPr>
            </w:pPr>
            <w:r>
              <w:rPr>
                <w:sz w:val="18"/>
              </w:rPr>
              <w:t>1</w:t>
            </w:r>
            <w:r>
              <w:rPr>
                <w:spacing w:val="-1"/>
                <w:sz w:val="18"/>
              </w:rPr>
              <w:t xml:space="preserve"> </w:t>
            </w:r>
            <w:r>
              <w:rPr>
                <w:spacing w:val="-2"/>
                <w:sz w:val="18"/>
              </w:rPr>
              <w:t>(0.7%)</w:t>
            </w:r>
          </w:p>
        </w:tc>
        <w:tc>
          <w:tcPr>
            <w:tcW w:w="1708" w:type="dxa"/>
          </w:tcPr>
          <w:p w14:paraId="2778E7DE" w14:textId="77777777" w:rsidR="0070762C" w:rsidRDefault="00000000">
            <w:pPr>
              <w:pStyle w:val="TableParagraph"/>
              <w:ind w:right="29"/>
              <w:jc w:val="center"/>
              <w:rPr>
                <w:sz w:val="18"/>
              </w:rPr>
            </w:pPr>
            <w:r>
              <w:rPr>
                <w:sz w:val="18"/>
              </w:rPr>
              <w:t>0</w:t>
            </w:r>
            <w:r>
              <w:rPr>
                <w:spacing w:val="-1"/>
                <w:sz w:val="18"/>
              </w:rPr>
              <w:t xml:space="preserve"> </w:t>
            </w:r>
            <w:r>
              <w:rPr>
                <w:spacing w:val="-2"/>
                <w:sz w:val="18"/>
              </w:rPr>
              <w:t>(0.0%)</w:t>
            </w:r>
          </w:p>
        </w:tc>
        <w:tc>
          <w:tcPr>
            <w:tcW w:w="1260" w:type="dxa"/>
          </w:tcPr>
          <w:p w14:paraId="2778E7DF" w14:textId="77777777" w:rsidR="0070762C" w:rsidRDefault="00000000">
            <w:pPr>
              <w:pStyle w:val="TableParagraph"/>
              <w:ind w:left="1" w:right="44"/>
              <w:jc w:val="center"/>
              <w:rPr>
                <w:sz w:val="18"/>
              </w:rPr>
            </w:pPr>
            <w:r>
              <w:rPr>
                <w:spacing w:val="-5"/>
                <w:sz w:val="18"/>
              </w:rPr>
              <w:t>0.5</w:t>
            </w:r>
          </w:p>
        </w:tc>
      </w:tr>
      <w:tr w:rsidR="0070762C" w14:paraId="2778E7E6" w14:textId="77777777">
        <w:trPr>
          <w:trHeight w:val="206"/>
        </w:trPr>
        <w:tc>
          <w:tcPr>
            <w:tcW w:w="3669" w:type="dxa"/>
            <w:shd w:val="clear" w:color="auto" w:fill="F2F2F2"/>
          </w:tcPr>
          <w:p w14:paraId="2778E7E1" w14:textId="77777777" w:rsidR="0070762C" w:rsidRDefault="00000000">
            <w:pPr>
              <w:pStyle w:val="TableParagraph"/>
              <w:ind w:right="348"/>
              <w:jc w:val="right"/>
              <w:rPr>
                <w:sz w:val="18"/>
              </w:rPr>
            </w:pPr>
            <w:r>
              <w:rPr>
                <w:sz w:val="18"/>
              </w:rPr>
              <w:t>Herpes</w:t>
            </w:r>
            <w:r>
              <w:rPr>
                <w:spacing w:val="-7"/>
                <w:sz w:val="18"/>
              </w:rPr>
              <w:t xml:space="preserve"> </w:t>
            </w:r>
            <w:r>
              <w:rPr>
                <w:sz w:val="18"/>
              </w:rPr>
              <w:t>simplex</w:t>
            </w:r>
            <w:r>
              <w:rPr>
                <w:spacing w:val="-6"/>
                <w:sz w:val="18"/>
              </w:rPr>
              <w:t xml:space="preserve"> </w:t>
            </w:r>
            <w:r>
              <w:rPr>
                <w:spacing w:val="-4"/>
                <w:sz w:val="18"/>
              </w:rPr>
              <w:t>virus</w:t>
            </w:r>
          </w:p>
        </w:tc>
        <w:tc>
          <w:tcPr>
            <w:tcW w:w="1623" w:type="dxa"/>
            <w:shd w:val="clear" w:color="auto" w:fill="F2F2F2"/>
          </w:tcPr>
          <w:p w14:paraId="2778E7E2" w14:textId="77777777" w:rsidR="0070762C" w:rsidRDefault="00000000">
            <w:pPr>
              <w:pStyle w:val="TableParagraph"/>
              <w:ind w:left="99"/>
              <w:jc w:val="center"/>
              <w:rPr>
                <w:sz w:val="18"/>
              </w:rPr>
            </w:pPr>
            <w:r>
              <w:rPr>
                <w:sz w:val="18"/>
              </w:rPr>
              <w:t>3</w:t>
            </w:r>
            <w:r>
              <w:rPr>
                <w:spacing w:val="-1"/>
                <w:sz w:val="18"/>
              </w:rPr>
              <w:t xml:space="preserve"> </w:t>
            </w:r>
            <w:r>
              <w:rPr>
                <w:spacing w:val="-2"/>
                <w:sz w:val="18"/>
              </w:rPr>
              <w:t>(1.1%)</w:t>
            </w:r>
          </w:p>
        </w:tc>
        <w:tc>
          <w:tcPr>
            <w:tcW w:w="1601" w:type="dxa"/>
            <w:shd w:val="clear" w:color="auto" w:fill="F2F2F2"/>
          </w:tcPr>
          <w:p w14:paraId="2778E7E3" w14:textId="77777777" w:rsidR="0070762C" w:rsidRDefault="00000000">
            <w:pPr>
              <w:pStyle w:val="TableParagraph"/>
              <w:ind w:left="26"/>
              <w:jc w:val="center"/>
              <w:rPr>
                <w:sz w:val="18"/>
              </w:rPr>
            </w:pPr>
            <w:r>
              <w:rPr>
                <w:sz w:val="18"/>
              </w:rPr>
              <w:t>4</w:t>
            </w:r>
            <w:r>
              <w:rPr>
                <w:spacing w:val="-1"/>
                <w:sz w:val="18"/>
              </w:rPr>
              <w:t xml:space="preserve"> </w:t>
            </w:r>
            <w:r>
              <w:rPr>
                <w:spacing w:val="-2"/>
                <w:sz w:val="18"/>
              </w:rPr>
              <w:t>(2.6%)</w:t>
            </w:r>
          </w:p>
        </w:tc>
        <w:tc>
          <w:tcPr>
            <w:tcW w:w="1708" w:type="dxa"/>
            <w:shd w:val="clear" w:color="auto" w:fill="F2F2F2"/>
          </w:tcPr>
          <w:p w14:paraId="2778E7E4" w14:textId="77777777" w:rsidR="0070762C" w:rsidRDefault="00000000">
            <w:pPr>
              <w:pStyle w:val="TableParagraph"/>
              <w:ind w:right="29"/>
              <w:jc w:val="center"/>
              <w:rPr>
                <w:sz w:val="18"/>
              </w:rPr>
            </w:pPr>
            <w:r>
              <w:rPr>
                <w:sz w:val="18"/>
              </w:rPr>
              <w:t>1</w:t>
            </w:r>
            <w:r>
              <w:rPr>
                <w:spacing w:val="-1"/>
                <w:sz w:val="18"/>
              </w:rPr>
              <w:t xml:space="preserve"> </w:t>
            </w:r>
            <w:r>
              <w:rPr>
                <w:spacing w:val="-2"/>
                <w:sz w:val="18"/>
              </w:rPr>
              <w:t>(0.8%)</w:t>
            </w:r>
          </w:p>
        </w:tc>
        <w:tc>
          <w:tcPr>
            <w:tcW w:w="1260" w:type="dxa"/>
            <w:shd w:val="clear" w:color="auto" w:fill="F2F2F2"/>
          </w:tcPr>
          <w:p w14:paraId="2778E7E5" w14:textId="77777777" w:rsidR="0070762C" w:rsidRDefault="00000000">
            <w:pPr>
              <w:pStyle w:val="TableParagraph"/>
              <w:ind w:left="1" w:right="44"/>
              <w:jc w:val="center"/>
              <w:rPr>
                <w:sz w:val="18"/>
              </w:rPr>
            </w:pPr>
            <w:r>
              <w:rPr>
                <w:spacing w:val="-5"/>
                <w:sz w:val="18"/>
              </w:rPr>
              <w:t>0.4</w:t>
            </w:r>
          </w:p>
        </w:tc>
      </w:tr>
      <w:tr w:rsidR="0070762C" w14:paraId="2778E7EC" w14:textId="77777777">
        <w:trPr>
          <w:trHeight w:val="206"/>
        </w:trPr>
        <w:tc>
          <w:tcPr>
            <w:tcW w:w="3669" w:type="dxa"/>
          </w:tcPr>
          <w:p w14:paraId="2778E7E7" w14:textId="77777777" w:rsidR="0070762C" w:rsidRDefault="00000000">
            <w:pPr>
              <w:pStyle w:val="TableParagraph"/>
              <w:ind w:right="348"/>
              <w:jc w:val="right"/>
              <w:rPr>
                <w:sz w:val="18"/>
              </w:rPr>
            </w:pPr>
            <w:r>
              <w:rPr>
                <w:sz w:val="18"/>
              </w:rPr>
              <w:t>Bacterial</w:t>
            </w:r>
            <w:r>
              <w:rPr>
                <w:spacing w:val="-7"/>
                <w:sz w:val="18"/>
              </w:rPr>
              <w:t xml:space="preserve"> </w:t>
            </w:r>
            <w:r>
              <w:rPr>
                <w:spacing w:val="-2"/>
                <w:sz w:val="18"/>
              </w:rPr>
              <w:t>meningitis</w:t>
            </w:r>
          </w:p>
        </w:tc>
        <w:tc>
          <w:tcPr>
            <w:tcW w:w="1623" w:type="dxa"/>
          </w:tcPr>
          <w:p w14:paraId="2778E7E8" w14:textId="77777777" w:rsidR="0070762C" w:rsidRDefault="00000000">
            <w:pPr>
              <w:pStyle w:val="TableParagraph"/>
              <w:ind w:left="99"/>
              <w:jc w:val="center"/>
              <w:rPr>
                <w:sz w:val="18"/>
              </w:rPr>
            </w:pPr>
            <w:r>
              <w:rPr>
                <w:sz w:val="18"/>
              </w:rPr>
              <w:t>3</w:t>
            </w:r>
            <w:r>
              <w:rPr>
                <w:spacing w:val="-1"/>
                <w:sz w:val="18"/>
              </w:rPr>
              <w:t xml:space="preserve"> </w:t>
            </w:r>
            <w:r>
              <w:rPr>
                <w:spacing w:val="-2"/>
                <w:sz w:val="18"/>
              </w:rPr>
              <w:t>(1.1%)</w:t>
            </w:r>
          </w:p>
        </w:tc>
        <w:tc>
          <w:tcPr>
            <w:tcW w:w="1601" w:type="dxa"/>
          </w:tcPr>
          <w:p w14:paraId="2778E7E9" w14:textId="77777777" w:rsidR="0070762C" w:rsidRDefault="00000000">
            <w:pPr>
              <w:pStyle w:val="TableParagraph"/>
              <w:ind w:left="26"/>
              <w:jc w:val="center"/>
              <w:rPr>
                <w:sz w:val="18"/>
              </w:rPr>
            </w:pPr>
            <w:r>
              <w:rPr>
                <w:sz w:val="18"/>
              </w:rPr>
              <w:t>1</w:t>
            </w:r>
            <w:r>
              <w:rPr>
                <w:spacing w:val="-1"/>
                <w:sz w:val="18"/>
              </w:rPr>
              <w:t xml:space="preserve"> </w:t>
            </w:r>
            <w:r>
              <w:rPr>
                <w:spacing w:val="-2"/>
                <w:sz w:val="18"/>
              </w:rPr>
              <w:t>(0.7%)</w:t>
            </w:r>
          </w:p>
        </w:tc>
        <w:tc>
          <w:tcPr>
            <w:tcW w:w="1708" w:type="dxa"/>
          </w:tcPr>
          <w:p w14:paraId="2778E7EA" w14:textId="77777777" w:rsidR="0070762C" w:rsidRDefault="00000000">
            <w:pPr>
              <w:pStyle w:val="TableParagraph"/>
              <w:ind w:right="29"/>
              <w:jc w:val="center"/>
              <w:rPr>
                <w:sz w:val="18"/>
              </w:rPr>
            </w:pPr>
            <w:r>
              <w:rPr>
                <w:sz w:val="18"/>
              </w:rPr>
              <w:t>2</w:t>
            </w:r>
            <w:r>
              <w:rPr>
                <w:spacing w:val="-1"/>
                <w:sz w:val="18"/>
              </w:rPr>
              <w:t xml:space="preserve"> </w:t>
            </w:r>
            <w:r>
              <w:rPr>
                <w:spacing w:val="-2"/>
                <w:sz w:val="18"/>
              </w:rPr>
              <w:t>(1.6%)</w:t>
            </w:r>
          </w:p>
        </w:tc>
        <w:tc>
          <w:tcPr>
            <w:tcW w:w="1260" w:type="dxa"/>
          </w:tcPr>
          <w:p w14:paraId="2778E7EB" w14:textId="77777777" w:rsidR="0070762C" w:rsidRDefault="00000000">
            <w:pPr>
              <w:pStyle w:val="TableParagraph"/>
              <w:ind w:left="1" w:right="44"/>
              <w:jc w:val="center"/>
              <w:rPr>
                <w:sz w:val="18"/>
              </w:rPr>
            </w:pPr>
            <w:r>
              <w:rPr>
                <w:spacing w:val="-5"/>
                <w:sz w:val="18"/>
              </w:rPr>
              <w:t>0.8</w:t>
            </w:r>
          </w:p>
        </w:tc>
      </w:tr>
      <w:tr w:rsidR="0070762C" w14:paraId="2778E7F7" w14:textId="77777777">
        <w:trPr>
          <w:trHeight w:val="417"/>
        </w:trPr>
        <w:tc>
          <w:tcPr>
            <w:tcW w:w="3669" w:type="dxa"/>
            <w:shd w:val="clear" w:color="auto" w:fill="F2F2F2"/>
          </w:tcPr>
          <w:p w14:paraId="2778E7ED" w14:textId="77777777" w:rsidR="0070762C" w:rsidRPr="00CA7E80" w:rsidRDefault="00000000">
            <w:pPr>
              <w:pStyle w:val="TableParagraph"/>
              <w:spacing w:line="206" w:lineRule="exact"/>
              <w:ind w:left="205"/>
              <w:rPr>
                <w:b/>
                <w:bCs/>
                <w:sz w:val="18"/>
              </w:rPr>
            </w:pPr>
            <w:r w:rsidRPr="00CA7E80">
              <w:rPr>
                <w:b/>
                <w:bCs/>
                <w:spacing w:val="-2"/>
                <w:sz w:val="18"/>
              </w:rPr>
              <w:t>Haematological</w:t>
            </w:r>
            <w:r w:rsidRPr="00CA7E80">
              <w:rPr>
                <w:b/>
                <w:bCs/>
                <w:spacing w:val="15"/>
                <w:sz w:val="18"/>
              </w:rPr>
              <w:t xml:space="preserve"> </w:t>
            </w:r>
            <w:r w:rsidRPr="00CA7E80">
              <w:rPr>
                <w:b/>
                <w:bCs/>
                <w:spacing w:val="-2"/>
                <w:sz w:val="18"/>
              </w:rPr>
              <w:t>parameters</w:t>
            </w:r>
          </w:p>
          <w:p w14:paraId="2778E7EE" w14:textId="77777777" w:rsidR="0070762C" w:rsidRDefault="00000000">
            <w:pPr>
              <w:pStyle w:val="TableParagraph"/>
              <w:spacing w:before="4" w:line="187" w:lineRule="exact"/>
              <w:ind w:left="1639"/>
              <w:rPr>
                <w:sz w:val="18"/>
              </w:rPr>
            </w:pPr>
            <w:r>
              <w:rPr>
                <w:sz w:val="18"/>
              </w:rPr>
              <w:t>White</w:t>
            </w:r>
            <w:r>
              <w:rPr>
                <w:spacing w:val="-5"/>
                <w:sz w:val="18"/>
              </w:rPr>
              <w:t xml:space="preserve"> </w:t>
            </w:r>
            <w:proofErr w:type="gramStart"/>
            <w:r>
              <w:rPr>
                <w:sz w:val="18"/>
              </w:rPr>
              <w:t>cell</w:t>
            </w:r>
            <w:proofErr w:type="gramEnd"/>
            <w:r>
              <w:rPr>
                <w:spacing w:val="-4"/>
                <w:sz w:val="18"/>
              </w:rPr>
              <w:t xml:space="preserve"> </w:t>
            </w:r>
            <w:r>
              <w:rPr>
                <w:sz w:val="18"/>
              </w:rPr>
              <w:t>count</w:t>
            </w:r>
            <w:r>
              <w:rPr>
                <w:spacing w:val="-4"/>
                <w:sz w:val="18"/>
              </w:rPr>
              <w:t xml:space="preserve"> x10</w:t>
            </w:r>
            <w:r>
              <w:rPr>
                <w:spacing w:val="-4"/>
                <w:sz w:val="18"/>
                <w:vertAlign w:val="superscript"/>
              </w:rPr>
              <w:t>9</w:t>
            </w:r>
          </w:p>
        </w:tc>
        <w:tc>
          <w:tcPr>
            <w:tcW w:w="1623" w:type="dxa"/>
            <w:shd w:val="clear" w:color="auto" w:fill="F2F2F2"/>
          </w:tcPr>
          <w:p w14:paraId="2778E7EF" w14:textId="77777777" w:rsidR="0070762C" w:rsidRDefault="0070762C">
            <w:pPr>
              <w:pStyle w:val="TableParagraph"/>
              <w:spacing w:before="3" w:line="240" w:lineRule="auto"/>
              <w:rPr>
                <w:b/>
                <w:sz w:val="18"/>
              </w:rPr>
            </w:pPr>
          </w:p>
          <w:p w14:paraId="2778E7F0" w14:textId="77777777" w:rsidR="0070762C" w:rsidRDefault="00000000">
            <w:pPr>
              <w:pStyle w:val="TableParagraph"/>
              <w:spacing w:line="187" w:lineRule="exact"/>
              <w:ind w:left="350"/>
              <w:rPr>
                <w:sz w:val="18"/>
              </w:rPr>
            </w:pPr>
            <w:r>
              <w:rPr>
                <w:sz w:val="18"/>
              </w:rPr>
              <w:t>5.1</w:t>
            </w:r>
            <w:r>
              <w:rPr>
                <w:spacing w:val="-4"/>
                <w:sz w:val="18"/>
              </w:rPr>
              <w:t xml:space="preserve"> </w:t>
            </w:r>
            <w:r>
              <w:rPr>
                <w:sz w:val="18"/>
              </w:rPr>
              <w:t>(2.9,</w:t>
            </w:r>
            <w:r>
              <w:rPr>
                <w:spacing w:val="-2"/>
                <w:sz w:val="18"/>
              </w:rPr>
              <w:t xml:space="preserve"> </w:t>
            </w:r>
            <w:r>
              <w:rPr>
                <w:spacing w:val="-4"/>
                <w:sz w:val="18"/>
              </w:rPr>
              <w:t>7.4)</w:t>
            </w:r>
          </w:p>
        </w:tc>
        <w:tc>
          <w:tcPr>
            <w:tcW w:w="1601" w:type="dxa"/>
            <w:shd w:val="clear" w:color="auto" w:fill="F2F2F2"/>
          </w:tcPr>
          <w:p w14:paraId="2778E7F1" w14:textId="77777777" w:rsidR="0070762C" w:rsidRDefault="0070762C">
            <w:pPr>
              <w:pStyle w:val="TableParagraph"/>
              <w:spacing w:before="3" w:line="240" w:lineRule="auto"/>
              <w:rPr>
                <w:b/>
                <w:sz w:val="18"/>
              </w:rPr>
            </w:pPr>
          </w:p>
          <w:p w14:paraId="2778E7F2" w14:textId="77777777" w:rsidR="0070762C" w:rsidRDefault="00000000">
            <w:pPr>
              <w:pStyle w:val="TableParagraph"/>
              <w:spacing w:line="187" w:lineRule="exact"/>
              <w:ind w:left="302"/>
              <w:rPr>
                <w:sz w:val="18"/>
              </w:rPr>
            </w:pPr>
            <w:r>
              <w:rPr>
                <w:sz w:val="18"/>
              </w:rPr>
              <w:t>5.8</w:t>
            </w:r>
            <w:r>
              <w:rPr>
                <w:spacing w:val="-4"/>
                <w:sz w:val="18"/>
              </w:rPr>
              <w:t xml:space="preserve"> </w:t>
            </w:r>
            <w:r>
              <w:rPr>
                <w:sz w:val="18"/>
              </w:rPr>
              <w:t>(4.2,</w:t>
            </w:r>
            <w:r>
              <w:rPr>
                <w:spacing w:val="-2"/>
                <w:sz w:val="18"/>
              </w:rPr>
              <w:t xml:space="preserve"> </w:t>
            </w:r>
            <w:r>
              <w:rPr>
                <w:spacing w:val="-4"/>
                <w:sz w:val="18"/>
              </w:rPr>
              <w:t>8.5)</w:t>
            </w:r>
          </w:p>
        </w:tc>
        <w:tc>
          <w:tcPr>
            <w:tcW w:w="1708" w:type="dxa"/>
            <w:shd w:val="clear" w:color="auto" w:fill="F2F2F2"/>
          </w:tcPr>
          <w:p w14:paraId="2778E7F3" w14:textId="77777777" w:rsidR="0070762C" w:rsidRDefault="0070762C">
            <w:pPr>
              <w:pStyle w:val="TableParagraph"/>
              <w:spacing w:before="3" w:line="240" w:lineRule="auto"/>
              <w:rPr>
                <w:b/>
                <w:sz w:val="18"/>
              </w:rPr>
            </w:pPr>
          </w:p>
          <w:p w14:paraId="2778E7F4" w14:textId="77777777" w:rsidR="0070762C" w:rsidRDefault="00000000">
            <w:pPr>
              <w:pStyle w:val="TableParagraph"/>
              <w:spacing w:line="187" w:lineRule="exact"/>
              <w:ind w:left="327"/>
              <w:rPr>
                <w:sz w:val="18"/>
              </w:rPr>
            </w:pPr>
            <w:r>
              <w:rPr>
                <w:sz w:val="18"/>
              </w:rPr>
              <w:t>6.8</w:t>
            </w:r>
            <w:r>
              <w:rPr>
                <w:spacing w:val="-4"/>
                <w:sz w:val="18"/>
              </w:rPr>
              <w:t xml:space="preserve"> </w:t>
            </w:r>
            <w:r>
              <w:rPr>
                <w:sz w:val="18"/>
              </w:rPr>
              <w:t>(4.5,</w:t>
            </w:r>
            <w:r>
              <w:rPr>
                <w:spacing w:val="-2"/>
                <w:sz w:val="18"/>
              </w:rPr>
              <w:t xml:space="preserve"> </w:t>
            </w:r>
            <w:r>
              <w:rPr>
                <w:spacing w:val="-4"/>
                <w:sz w:val="18"/>
              </w:rPr>
              <w:t>9.7)</w:t>
            </w:r>
          </w:p>
        </w:tc>
        <w:tc>
          <w:tcPr>
            <w:tcW w:w="1260" w:type="dxa"/>
            <w:shd w:val="clear" w:color="auto" w:fill="F2F2F2"/>
          </w:tcPr>
          <w:p w14:paraId="2778E7F5" w14:textId="77777777" w:rsidR="0070762C" w:rsidRDefault="0070762C">
            <w:pPr>
              <w:pStyle w:val="TableParagraph"/>
              <w:spacing w:before="3" w:line="240" w:lineRule="auto"/>
              <w:rPr>
                <w:b/>
                <w:sz w:val="18"/>
              </w:rPr>
            </w:pPr>
          </w:p>
          <w:p w14:paraId="2778E7F6" w14:textId="77777777" w:rsidR="0070762C" w:rsidRDefault="00000000">
            <w:pPr>
              <w:pStyle w:val="TableParagraph"/>
              <w:spacing w:line="187" w:lineRule="exact"/>
              <w:ind w:left="2" w:right="44"/>
              <w:jc w:val="center"/>
              <w:rPr>
                <w:b/>
                <w:sz w:val="18"/>
              </w:rPr>
            </w:pPr>
            <w:r>
              <w:rPr>
                <w:b/>
                <w:spacing w:val="-2"/>
                <w:sz w:val="18"/>
              </w:rPr>
              <w:t>&lt;0.001</w:t>
            </w:r>
          </w:p>
        </w:tc>
      </w:tr>
      <w:tr w:rsidR="0070762C" w14:paraId="2778E7FD" w14:textId="77777777">
        <w:trPr>
          <w:trHeight w:val="206"/>
        </w:trPr>
        <w:tc>
          <w:tcPr>
            <w:tcW w:w="3669" w:type="dxa"/>
            <w:shd w:val="clear" w:color="auto" w:fill="F2F2F2"/>
          </w:tcPr>
          <w:p w14:paraId="2778E7F8" w14:textId="77777777" w:rsidR="0070762C" w:rsidRDefault="00000000">
            <w:pPr>
              <w:pStyle w:val="TableParagraph"/>
              <w:ind w:right="350"/>
              <w:jc w:val="right"/>
              <w:rPr>
                <w:sz w:val="18"/>
              </w:rPr>
            </w:pPr>
            <w:r>
              <w:rPr>
                <w:sz w:val="18"/>
              </w:rPr>
              <w:t>Lymphocyte</w:t>
            </w:r>
            <w:r>
              <w:rPr>
                <w:spacing w:val="-8"/>
                <w:sz w:val="18"/>
              </w:rPr>
              <w:t xml:space="preserve"> </w:t>
            </w:r>
            <w:r>
              <w:rPr>
                <w:sz w:val="18"/>
              </w:rPr>
              <w:t>count</w:t>
            </w:r>
            <w:r>
              <w:rPr>
                <w:spacing w:val="-7"/>
                <w:sz w:val="18"/>
              </w:rPr>
              <w:t xml:space="preserve"> </w:t>
            </w:r>
            <w:r>
              <w:rPr>
                <w:spacing w:val="-4"/>
                <w:sz w:val="18"/>
              </w:rPr>
              <w:t>x10</w:t>
            </w:r>
            <w:r>
              <w:rPr>
                <w:spacing w:val="-4"/>
                <w:sz w:val="18"/>
                <w:vertAlign w:val="superscript"/>
              </w:rPr>
              <w:t>9</w:t>
            </w:r>
          </w:p>
        </w:tc>
        <w:tc>
          <w:tcPr>
            <w:tcW w:w="1623" w:type="dxa"/>
            <w:shd w:val="clear" w:color="auto" w:fill="F2F2F2"/>
          </w:tcPr>
          <w:p w14:paraId="2778E7F9" w14:textId="77777777" w:rsidR="0070762C" w:rsidRDefault="00000000">
            <w:pPr>
              <w:pStyle w:val="TableParagraph"/>
              <w:ind w:left="350"/>
              <w:rPr>
                <w:sz w:val="18"/>
              </w:rPr>
            </w:pPr>
            <w:r>
              <w:rPr>
                <w:sz w:val="18"/>
              </w:rPr>
              <w:t>0.6</w:t>
            </w:r>
            <w:r>
              <w:rPr>
                <w:spacing w:val="-4"/>
                <w:sz w:val="18"/>
              </w:rPr>
              <w:t xml:space="preserve"> </w:t>
            </w:r>
            <w:r>
              <w:rPr>
                <w:sz w:val="18"/>
              </w:rPr>
              <w:t>(0.3,</w:t>
            </w:r>
            <w:r>
              <w:rPr>
                <w:spacing w:val="-2"/>
                <w:sz w:val="18"/>
              </w:rPr>
              <w:t xml:space="preserve"> </w:t>
            </w:r>
            <w:r>
              <w:rPr>
                <w:spacing w:val="-4"/>
                <w:sz w:val="18"/>
              </w:rPr>
              <w:t>1.3)</w:t>
            </w:r>
          </w:p>
        </w:tc>
        <w:tc>
          <w:tcPr>
            <w:tcW w:w="1601" w:type="dxa"/>
            <w:shd w:val="clear" w:color="auto" w:fill="F2F2F2"/>
          </w:tcPr>
          <w:p w14:paraId="2778E7FA" w14:textId="77777777" w:rsidR="0070762C" w:rsidRDefault="00000000">
            <w:pPr>
              <w:pStyle w:val="TableParagraph"/>
              <w:ind w:left="302"/>
              <w:rPr>
                <w:sz w:val="18"/>
              </w:rPr>
            </w:pPr>
            <w:r>
              <w:rPr>
                <w:sz w:val="18"/>
              </w:rPr>
              <w:t>0.9</w:t>
            </w:r>
            <w:r>
              <w:rPr>
                <w:spacing w:val="-4"/>
                <w:sz w:val="18"/>
              </w:rPr>
              <w:t xml:space="preserve"> </w:t>
            </w:r>
            <w:r>
              <w:rPr>
                <w:sz w:val="18"/>
              </w:rPr>
              <w:t>(0.5,</w:t>
            </w:r>
            <w:r>
              <w:rPr>
                <w:spacing w:val="-2"/>
                <w:sz w:val="18"/>
              </w:rPr>
              <w:t xml:space="preserve"> </w:t>
            </w:r>
            <w:r>
              <w:rPr>
                <w:spacing w:val="-4"/>
                <w:sz w:val="18"/>
              </w:rPr>
              <w:t>4.9)</w:t>
            </w:r>
          </w:p>
        </w:tc>
        <w:tc>
          <w:tcPr>
            <w:tcW w:w="1708" w:type="dxa"/>
            <w:shd w:val="clear" w:color="auto" w:fill="F2F2F2"/>
          </w:tcPr>
          <w:p w14:paraId="2778E7FB" w14:textId="77777777" w:rsidR="0070762C" w:rsidRDefault="00000000">
            <w:pPr>
              <w:pStyle w:val="TableParagraph"/>
              <w:ind w:left="327"/>
              <w:rPr>
                <w:sz w:val="18"/>
              </w:rPr>
            </w:pPr>
            <w:r>
              <w:rPr>
                <w:sz w:val="18"/>
              </w:rPr>
              <w:t>1.3</w:t>
            </w:r>
            <w:r>
              <w:rPr>
                <w:spacing w:val="-4"/>
                <w:sz w:val="18"/>
              </w:rPr>
              <w:t xml:space="preserve"> </w:t>
            </w:r>
            <w:r>
              <w:rPr>
                <w:sz w:val="18"/>
              </w:rPr>
              <w:t>(0.8,</w:t>
            </w:r>
            <w:r>
              <w:rPr>
                <w:spacing w:val="-2"/>
                <w:sz w:val="18"/>
              </w:rPr>
              <w:t xml:space="preserve"> </w:t>
            </w:r>
            <w:r>
              <w:rPr>
                <w:spacing w:val="-4"/>
                <w:sz w:val="18"/>
              </w:rPr>
              <w:t>3.0)</w:t>
            </w:r>
          </w:p>
        </w:tc>
        <w:tc>
          <w:tcPr>
            <w:tcW w:w="1260" w:type="dxa"/>
            <w:shd w:val="clear" w:color="auto" w:fill="F2F2F2"/>
          </w:tcPr>
          <w:p w14:paraId="2778E7FC" w14:textId="77777777" w:rsidR="0070762C" w:rsidRDefault="00000000">
            <w:pPr>
              <w:pStyle w:val="TableParagraph"/>
              <w:ind w:right="44"/>
              <w:jc w:val="center"/>
              <w:rPr>
                <w:b/>
                <w:sz w:val="18"/>
              </w:rPr>
            </w:pPr>
            <w:r>
              <w:rPr>
                <w:b/>
                <w:spacing w:val="-2"/>
                <w:sz w:val="18"/>
              </w:rPr>
              <w:t>0.011</w:t>
            </w:r>
          </w:p>
        </w:tc>
      </w:tr>
      <w:tr w:rsidR="0070762C" w14:paraId="2778E803" w14:textId="77777777">
        <w:trPr>
          <w:trHeight w:val="206"/>
        </w:trPr>
        <w:tc>
          <w:tcPr>
            <w:tcW w:w="3669" w:type="dxa"/>
          </w:tcPr>
          <w:p w14:paraId="2778E7FE" w14:textId="77777777" w:rsidR="0070762C" w:rsidRPr="0094469F" w:rsidRDefault="00000000">
            <w:pPr>
              <w:pStyle w:val="TableParagraph"/>
              <w:ind w:right="350"/>
              <w:jc w:val="right"/>
              <w:rPr>
                <w:sz w:val="18"/>
                <w:highlight w:val="yellow"/>
              </w:rPr>
            </w:pPr>
            <w:r w:rsidRPr="0094469F">
              <w:rPr>
                <w:sz w:val="18"/>
                <w:highlight w:val="yellow"/>
              </w:rPr>
              <w:t>Neutrophils</w:t>
            </w:r>
            <w:r w:rsidRPr="0094469F">
              <w:rPr>
                <w:spacing w:val="-9"/>
                <w:sz w:val="18"/>
                <w:highlight w:val="yellow"/>
              </w:rPr>
              <w:t xml:space="preserve"> </w:t>
            </w:r>
            <w:r w:rsidRPr="0094469F">
              <w:rPr>
                <w:spacing w:val="-4"/>
                <w:sz w:val="18"/>
                <w:highlight w:val="yellow"/>
              </w:rPr>
              <w:t>x10</w:t>
            </w:r>
            <w:r w:rsidRPr="0094469F">
              <w:rPr>
                <w:spacing w:val="-4"/>
                <w:sz w:val="18"/>
                <w:highlight w:val="yellow"/>
                <w:vertAlign w:val="superscript"/>
              </w:rPr>
              <w:t>9</w:t>
            </w:r>
          </w:p>
        </w:tc>
        <w:tc>
          <w:tcPr>
            <w:tcW w:w="1623" w:type="dxa"/>
          </w:tcPr>
          <w:p w14:paraId="2778E7FF" w14:textId="09B88954" w:rsidR="0070762C" w:rsidRPr="0094469F" w:rsidRDefault="006A0894">
            <w:pPr>
              <w:pStyle w:val="TableParagraph"/>
              <w:ind w:left="99"/>
              <w:jc w:val="center"/>
              <w:rPr>
                <w:sz w:val="18"/>
                <w:highlight w:val="yellow"/>
              </w:rPr>
            </w:pPr>
            <w:r>
              <w:rPr>
                <w:sz w:val="18"/>
                <w:highlight w:val="yellow"/>
              </w:rPr>
              <w:t>2.4</w:t>
            </w:r>
            <w:r w:rsidRPr="0094469F">
              <w:rPr>
                <w:spacing w:val="-2"/>
                <w:sz w:val="18"/>
                <w:highlight w:val="yellow"/>
              </w:rPr>
              <w:t>(</w:t>
            </w:r>
            <w:r>
              <w:rPr>
                <w:spacing w:val="-2"/>
                <w:sz w:val="18"/>
                <w:highlight w:val="yellow"/>
              </w:rPr>
              <w:t>1.0,5.9</w:t>
            </w:r>
            <w:r w:rsidRPr="0094469F">
              <w:rPr>
                <w:spacing w:val="-2"/>
                <w:sz w:val="18"/>
                <w:highlight w:val="yellow"/>
              </w:rPr>
              <w:t>)</w:t>
            </w:r>
          </w:p>
        </w:tc>
        <w:tc>
          <w:tcPr>
            <w:tcW w:w="1601" w:type="dxa"/>
          </w:tcPr>
          <w:p w14:paraId="2778E800" w14:textId="223DAB6F" w:rsidR="0070762C" w:rsidRPr="0094469F" w:rsidRDefault="006A0894">
            <w:pPr>
              <w:pStyle w:val="TableParagraph"/>
              <w:ind w:left="26"/>
              <w:jc w:val="center"/>
              <w:rPr>
                <w:sz w:val="18"/>
                <w:highlight w:val="yellow"/>
              </w:rPr>
            </w:pPr>
            <w:r>
              <w:rPr>
                <w:sz w:val="18"/>
                <w:highlight w:val="yellow"/>
              </w:rPr>
              <w:t>6.6</w:t>
            </w:r>
            <w:r w:rsidRPr="0094469F">
              <w:rPr>
                <w:spacing w:val="-2"/>
                <w:sz w:val="18"/>
                <w:highlight w:val="yellow"/>
              </w:rPr>
              <w:t>(</w:t>
            </w:r>
            <w:r>
              <w:rPr>
                <w:spacing w:val="-2"/>
                <w:sz w:val="18"/>
                <w:highlight w:val="yellow"/>
              </w:rPr>
              <w:t>1.9,15.2</w:t>
            </w:r>
            <w:r w:rsidRPr="0094469F">
              <w:rPr>
                <w:spacing w:val="-2"/>
                <w:sz w:val="18"/>
                <w:highlight w:val="yellow"/>
              </w:rPr>
              <w:t>)</w:t>
            </w:r>
          </w:p>
        </w:tc>
        <w:tc>
          <w:tcPr>
            <w:tcW w:w="1708" w:type="dxa"/>
          </w:tcPr>
          <w:p w14:paraId="2778E801" w14:textId="17711F1E" w:rsidR="0070762C" w:rsidRPr="0094469F" w:rsidRDefault="00CA7E80">
            <w:pPr>
              <w:pStyle w:val="TableParagraph"/>
              <w:ind w:right="29"/>
              <w:jc w:val="center"/>
              <w:rPr>
                <w:sz w:val="18"/>
                <w:highlight w:val="yellow"/>
              </w:rPr>
            </w:pPr>
            <w:r>
              <w:rPr>
                <w:sz w:val="18"/>
                <w:highlight w:val="yellow"/>
              </w:rPr>
              <w:t>5.1</w:t>
            </w:r>
            <w:r w:rsidRPr="0094469F">
              <w:rPr>
                <w:spacing w:val="-2"/>
                <w:sz w:val="18"/>
                <w:highlight w:val="yellow"/>
              </w:rPr>
              <w:t>(</w:t>
            </w:r>
            <w:r w:rsidR="006A0894">
              <w:rPr>
                <w:spacing w:val="-2"/>
                <w:sz w:val="18"/>
                <w:highlight w:val="yellow"/>
              </w:rPr>
              <w:t>2.9</w:t>
            </w:r>
            <w:r>
              <w:rPr>
                <w:spacing w:val="-2"/>
                <w:sz w:val="18"/>
                <w:highlight w:val="yellow"/>
              </w:rPr>
              <w:t>,115</w:t>
            </w:r>
          </w:p>
        </w:tc>
        <w:tc>
          <w:tcPr>
            <w:tcW w:w="1260" w:type="dxa"/>
          </w:tcPr>
          <w:p w14:paraId="2778E802" w14:textId="3B89877C" w:rsidR="0070762C" w:rsidRPr="00CA7E80" w:rsidRDefault="00CA7E80">
            <w:pPr>
              <w:pStyle w:val="TableParagraph"/>
              <w:ind w:left="2" w:right="44"/>
              <w:jc w:val="center"/>
              <w:rPr>
                <w:b/>
                <w:bCs/>
                <w:sz w:val="18"/>
                <w:highlight w:val="yellow"/>
              </w:rPr>
            </w:pPr>
            <w:r w:rsidRPr="00CA7E80">
              <w:rPr>
                <w:b/>
                <w:bCs/>
                <w:spacing w:val="-4"/>
                <w:sz w:val="18"/>
                <w:highlight w:val="yellow"/>
              </w:rPr>
              <w:t>0.003</w:t>
            </w:r>
          </w:p>
        </w:tc>
      </w:tr>
      <w:tr w:rsidR="00CA7E80" w14:paraId="7471B02C" w14:textId="77777777">
        <w:trPr>
          <w:trHeight w:val="206"/>
        </w:trPr>
        <w:tc>
          <w:tcPr>
            <w:tcW w:w="3669" w:type="dxa"/>
          </w:tcPr>
          <w:p w14:paraId="75C36B63" w14:textId="2AA900AD" w:rsidR="00CA7E80" w:rsidRPr="00CA7E80" w:rsidRDefault="00CA7E80" w:rsidP="00CA7E80">
            <w:pPr>
              <w:pStyle w:val="TableParagraph"/>
              <w:ind w:right="710"/>
              <w:rPr>
                <w:b/>
                <w:bCs/>
                <w:sz w:val="18"/>
                <w:highlight w:val="yellow"/>
              </w:rPr>
            </w:pPr>
            <w:r>
              <w:rPr>
                <w:sz w:val="18"/>
                <w:highlight w:val="yellow"/>
              </w:rPr>
              <w:t xml:space="preserve">    </w:t>
            </w:r>
            <w:r w:rsidRPr="00CA7E80">
              <w:rPr>
                <w:b/>
                <w:bCs/>
                <w:sz w:val="18"/>
                <w:highlight w:val="yellow"/>
              </w:rPr>
              <w:t>Medical history</w:t>
            </w:r>
          </w:p>
        </w:tc>
        <w:tc>
          <w:tcPr>
            <w:tcW w:w="1623" w:type="dxa"/>
          </w:tcPr>
          <w:p w14:paraId="64FBAEF2" w14:textId="77777777" w:rsidR="00CA7E80" w:rsidRDefault="00CA7E80">
            <w:pPr>
              <w:pStyle w:val="TableParagraph"/>
              <w:ind w:left="99"/>
              <w:jc w:val="center"/>
              <w:rPr>
                <w:sz w:val="18"/>
                <w:highlight w:val="yellow"/>
              </w:rPr>
            </w:pPr>
          </w:p>
        </w:tc>
        <w:tc>
          <w:tcPr>
            <w:tcW w:w="1601" w:type="dxa"/>
          </w:tcPr>
          <w:p w14:paraId="26736F07" w14:textId="77777777" w:rsidR="00CA7E80" w:rsidRDefault="00CA7E80">
            <w:pPr>
              <w:pStyle w:val="TableParagraph"/>
              <w:ind w:left="26"/>
              <w:jc w:val="center"/>
              <w:rPr>
                <w:sz w:val="18"/>
                <w:highlight w:val="yellow"/>
              </w:rPr>
            </w:pPr>
          </w:p>
        </w:tc>
        <w:tc>
          <w:tcPr>
            <w:tcW w:w="1708" w:type="dxa"/>
          </w:tcPr>
          <w:p w14:paraId="357735B6" w14:textId="77777777" w:rsidR="00CA7E80" w:rsidRDefault="00CA7E80">
            <w:pPr>
              <w:pStyle w:val="TableParagraph"/>
              <w:ind w:right="29"/>
              <w:jc w:val="center"/>
              <w:rPr>
                <w:sz w:val="18"/>
                <w:highlight w:val="yellow"/>
              </w:rPr>
            </w:pPr>
          </w:p>
        </w:tc>
        <w:tc>
          <w:tcPr>
            <w:tcW w:w="1260" w:type="dxa"/>
          </w:tcPr>
          <w:p w14:paraId="39545C9C" w14:textId="77777777" w:rsidR="00CA7E80" w:rsidRDefault="00CA7E80">
            <w:pPr>
              <w:pStyle w:val="TableParagraph"/>
              <w:ind w:left="2" w:right="44"/>
              <w:jc w:val="center"/>
              <w:rPr>
                <w:spacing w:val="-4"/>
                <w:sz w:val="18"/>
                <w:highlight w:val="yellow"/>
              </w:rPr>
            </w:pPr>
          </w:p>
        </w:tc>
      </w:tr>
      <w:tr w:rsidR="0070762C" w14:paraId="2778E809" w14:textId="77777777">
        <w:trPr>
          <w:trHeight w:val="206"/>
        </w:trPr>
        <w:tc>
          <w:tcPr>
            <w:tcW w:w="3669" w:type="dxa"/>
            <w:shd w:val="clear" w:color="auto" w:fill="F2F2F2"/>
          </w:tcPr>
          <w:p w14:paraId="2778E804" w14:textId="77777777" w:rsidR="0070762C" w:rsidRDefault="00000000">
            <w:pPr>
              <w:pStyle w:val="TableParagraph"/>
              <w:ind w:left="205"/>
              <w:rPr>
                <w:sz w:val="18"/>
              </w:rPr>
            </w:pPr>
            <w:r>
              <w:rPr>
                <w:sz w:val="18"/>
              </w:rPr>
              <w:t>HAART</w:t>
            </w:r>
            <w:r>
              <w:rPr>
                <w:spacing w:val="-4"/>
                <w:sz w:val="18"/>
              </w:rPr>
              <w:t xml:space="preserve"> </w:t>
            </w:r>
            <w:r>
              <w:rPr>
                <w:spacing w:val="-2"/>
                <w:sz w:val="18"/>
              </w:rPr>
              <w:t>exposure</w:t>
            </w:r>
          </w:p>
        </w:tc>
        <w:tc>
          <w:tcPr>
            <w:tcW w:w="1623" w:type="dxa"/>
            <w:shd w:val="clear" w:color="auto" w:fill="F2F2F2"/>
          </w:tcPr>
          <w:p w14:paraId="2778E805" w14:textId="77777777" w:rsidR="0070762C" w:rsidRDefault="00000000">
            <w:pPr>
              <w:pStyle w:val="TableParagraph"/>
              <w:ind w:left="99"/>
              <w:jc w:val="center"/>
              <w:rPr>
                <w:sz w:val="18"/>
              </w:rPr>
            </w:pPr>
            <w:r>
              <w:rPr>
                <w:sz w:val="18"/>
              </w:rPr>
              <w:t>101</w:t>
            </w:r>
            <w:r>
              <w:rPr>
                <w:spacing w:val="-3"/>
                <w:sz w:val="18"/>
              </w:rPr>
              <w:t xml:space="preserve"> </w:t>
            </w:r>
            <w:r>
              <w:rPr>
                <w:spacing w:val="-2"/>
                <w:sz w:val="18"/>
              </w:rPr>
              <w:t>(37.0%)</w:t>
            </w:r>
          </w:p>
        </w:tc>
        <w:tc>
          <w:tcPr>
            <w:tcW w:w="1601" w:type="dxa"/>
            <w:shd w:val="clear" w:color="auto" w:fill="F2F2F2"/>
          </w:tcPr>
          <w:p w14:paraId="2778E806" w14:textId="77777777" w:rsidR="0070762C" w:rsidRDefault="00000000">
            <w:pPr>
              <w:pStyle w:val="TableParagraph"/>
              <w:ind w:left="26"/>
              <w:jc w:val="center"/>
              <w:rPr>
                <w:sz w:val="18"/>
              </w:rPr>
            </w:pPr>
            <w:r>
              <w:rPr>
                <w:sz w:val="18"/>
              </w:rPr>
              <w:t>62</w:t>
            </w:r>
            <w:r>
              <w:rPr>
                <w:spacing w:val="-2"/>
                <w:sz w:val="18"/>
              </w:rPr>
              <w:t xml:space="preserve"> (40.5%)</w:t>
            </w:r>
          </w:p>
        </w:tc>
        <w:tc>
          <w:tcPr>
            <w:tcW w:w="1708" w:type="dxa"/>
            <w:shd w:val="clear" w:color="auto" w:fill="F2F2F2"/>
          </w:tcPr>
          <w:p w14:paraId="2778E807" w14:textId="77777777" w:rsidR="0070762C" w:rsidRDefault="00000000">
            <w:pPr>
              <w:pStyle w:val="TableParagraph"/>
              <w:ind w:right="29"/>
              <w:jc w:val="center"/>
              <w:rPr>
                <w:sz w:val="18"/>
              </w:rPr>
            </w:pPr>
            <w:r>
              <w:rPr>
                <w:sz w:val="18"/>
              </w:rPr>
              <w:t>44</w:t>
            </w:r>
            <w:r>
              <w:rPr>
                <w:spacing w:val="-2"/>
                <w:sz w:val="18"/>
              </w:rPr>
              <w:t xml:space="preserve"> (36.1%)</w:t>
            </w:r>
          </w:p>
        </w:tc>
        <w:tc>
          <w:tcPr>
            <w:tcW w:w="1260" w:type="dxa"/>
            <w:shd w:val="clear" w:color="auto" w:fill="F2F2F2"/>
          </w:tcPr>
          <w:p w14:paraId="2778E808" w14:textId="77777777" w:rsidR="0070762C" w:rsidRDefault="00000000">
            <w:pPr>
              <w:pStyle w:val="TableParagraph"/>
              <w:ind w:left="1" w:right="44"/>
              <w:jc w:val="center"/>
              <w:rPr>
                <w:sz w:val="18"/>
              </w:rPr>
            </w:pPr>
            <w:r>
              <w:rPr>
                <w:spacing w:val="-5"/>
                <w:sz w:val="18"/>
              </w:rPr>
              <w:t>0.7</w:t>
            </w:r>
          </w:p>
        </w:tc>
      </w:tr>
      <w:tr w:rsidR="0070762C" w14:paraId="2778E80F" w14:textId="77777777">
        <w:trPr>
          <w:trHeight w:val="206"/>
        </w:trPr>
        <w:tc>
          <w:tcPr>
            <w:tcW w:w="3669" w:type="dxa"/>
          </w:tcPr>
          <w:p w14:paraId="2778E80A" w14:textId="77777777" w:rsidR="0070762C" w:rsidRDefault="00000000">
            <w:pPr>
              <w:pStyle w:val="TableParagraph"/>
              <w:ind w:left="205"/>
              <w:rPr>
                <w:sz w:val="18"/>
              </w:rPr>
            </w:pPr>
            <w:r>
              <w:rPr>
                <w:spacing w:val="-2"/>
                <w:sz w:val="18"/>
              </w:rPr>
              <w:t>Anti-tuberculous</w:t>
            </w:r>
            <w:r>
              <w:rPr>
                <w:spacing w:val="19"/>
                <w:sz w:val="18"/>
              </w:rPr>
              <w:t xml:space="preserve"> </w:t>
            </w:r>
            <w:r>
              <w:rPr>
                <w:spacing w:val="-2"/>
                <w:sz w:val="18"/>
              </w:rPr>
              <w:t>therapy</w:t>
            </w:r>
          </w:p>
        </w:tc>
        <w:tc>
          <w:tcPr>
            <w:tcW w:w="1623" w:type="dxa"/>
          </w:tcPr>
          <w:p w14:paraId="2778E80B" w14:textId="77777777" w:rsidR="0070762C" w:rsidRDefault="00000000">
            <w:pPr>
              <w:pStyle w:val="TableParagraph"/>
              <w:ind w:left="99"/>
              <w:jc w:val="center"/>
              <w:rPr>
                <w:sz w:val="18"/>
              </w:rPr>
            </w:pPr>
            <w:r>
              <w:rPr>
                <w:sz w:val="18"/>
              </w:rPr>
              <w:t>5</w:t>
            </w:r>
            <w:r>
              <w:rPr>
                <w:spacing w:val="-1"/>
                <w:sz w:val="18"/>
              </w:rPr>
              <w:t xml:space="preserve"> </w:t>
            </w:r>
            <w:r>
              <w:rPr>
                <w:spacing w:val="-2"/>
                <w:sz w:val="18"/>
              </w:rPr>
              <w:t>(1.8%)</w:t>
            </w:r>
          </w:p>
        </w:tc>
        <w:tc>
          <w:tcPr>
            <w:tcW w:w="1601" w:type="dxa"/>
          </w:tcPr>
          <w:p w14:paraId="2778E80C" w14:textId="77777777" w:rsidR="0070762C" w:rsidRDefault="00000000">
            <w:pPr>
              <w:pStyle w:val="TableParagraph"/>
              <w:ind w:left="26"/>
              <w:jc w:val="center"/>
              <w:rPr>
                <w:sz w:val="18"/>
              </w:rPr>
            </w:pPr>
            <w:r>
              <w:rPr>
                <w:sz w:val="18"/>
              </w:rPr>
              <w:t>3</w:t>
            </w:r>
            <w:r>
              <w:rPr>
                <w:spacing w:val="-1"/>
                <w:sz w:val="18"/>
              </w:rPr>
              <w:t xml:space="preserve"> </w:t>
            </w:r>
            <w:r>
              <w:rPr>
                <w:spacing w:val="-2"/>
                <w:sz w:val="18"/>
              </w:rPr>
              <w:t>(2.0%)</w:t>
            </w:r>
          </w:p>
        </w:tc>
        <w:tc>
          <w:tcPr>
            <w:tcW w:w="1708" w:type="dxa"/>
          </w:tcPr>
          <w:p w14:paraId="2778E80D" w14:textId="77777777" w:rsidR="0070762C" w:rsidRDefault="00000000">
            <w:pPr>
              <w:pStyle w:val="TableParagraph"/>
              <w:ind w:right="29"/>
              <w:jc w:val="center"/>
              <w:rPr>
                <w:sz w:val="18"/>
              </w:rPr>
            </w:pPr>
            <w:r>
              <w:rPr>
                <w:sz w:val="18"/>
              </w:rPr>
              <w:t>6</w:t>
            </w:r>
            <w:r>
              <w:rPr>
                <w:spacing w:val="-1"/>
                <w:sz w:val="18"/>
              </w:rPr>
              <w:t xml:space="preserve"> </w:t>
            </w:r>
            <w:r>
              <w:rPr>
                <w:spacing w:val="-2"/>
                <w:sz w:val="18"/>
              </w:rPr>
              <w:t>(4.9%)</w:t>
            </w:r>
          </w:p>
        </w:tc>
        <w:tc>
          <w:tcPr>
            <w:tcW w:w="1260" w:type="dxa"/>
          </w:tcPr>
          <w:p w14:paraId="2778E80E" w14:textId="77777777" w:rsidR="0070762C" w:rsidRDefault="00000000">
            <w:pPr>
              <w:pStyle w:val="TableParagraph"/>
              <w:ind w:left="1" w:right="44"/>
              <w:jc w:val="center"/>
              <w:rPr>
                <w:sz w:val="18"/>
              </w:rPr>
            </w:pPr>
            <w:r>
              <w:rPr>
                <w:spacing w:val="-5"/>
                <w:sz w:val="18"/>
              </w:rPr>
              <w:t>0.2</w:t>
            </w:r>
          </w:p>
        </w:tc>
      </w:tr>
      <w:tr w:rsidR="0070762C" w14:paraId="2778E815" w14:textId="77777777">
        <w:trPr>
          <w:trHeight w:val="206"/>
        </w:trPr>
        <w:tc>
          <w:tcPr>
            <w:tcW w:w="3669" w:type="dxa"/>
            <w:shd w:val="clear" w:color="auto" w:fill="F2F2F2"/>
          </w:tcPr>
          <w:p w14:paraId="2778E810" w14:textId="77777777" w:rsidR="0070762C" w:rsidRDefault="00000000">
            <w:pPr>
              <w:pStyle w:val="TableParagraph"/>
              <w:ind w:left="205"/>
              <w:rPr>
                <w:sz w:val="18"/>
              </w:rPr>
            </w:pPr>
            <w:r>
              <w:rPr>
                <w:sz w:val="18"/>
              </w:rPr>
              <w:t>Antifungal</w:t>
            </w:r>
            <w:r>
              <w:rPr>
                <w:spacing w:val="-8"/>
                <w:sz w:val="18"/>
              </w:rPr>
              <w:t xml:space="preserve"> </w:t>
            </w:r>
            <w:r>
              <w:rPr>
                <w:spacing w:val="-2"/>
                <w:sz w:val="18"/>
              </w:rPr>
              <w:t>therapy</w:t>
            </w:r>
          </w:p>
        </w:tc>
        <w:tc>
          <w:tcPr>
            <w:tcW w:w="1623" w:type="dxa"/>
            <w:shd w:val="clear" w:color="auto" w:fill="F2F2F2"/>
          </w:tcPr>
          <w:p w14:paraId="2778E811" w14:textId="77777777" w:rsidR="0070762C" w:rsidRDefault="00000000">
            <w:pPr>
              <w:pStyle w:val="TableParagraph"/>
              <w:ind w:left="99"/>
              <w:jc w:val="center"/>
              <w:rPr>
                <w:sz w:val="18"/>
              </w:rPr>
            </w:pPr>
            <w:r>
              <w:rPr>
                <w:sz w:val="18"/>
              </w:rPr>
              <w:t>2</w:t>
            </w:r>
            <w:r>
              <w:rPr>
                <w:spacing w:val="-1"/>
                <w:sz w:val="18"/>
              </w:rPr>
              <w:t xml:space="preserve"> </w:t>
            </w:r>
            <w:r>
              <w:rPr>
                <w:spacing w:val="-2"/>
                <w:sz w:val="18"/>
              </w:rPr>
              <w:t>(0.7%)</w:t>
            </w:r>
          </w:p>
        </w:tc>
        <w:tc>
          <w:tcPr>
            <w:tcW w:w="1601" w:type="dxa"/>
            <w:shd w:val="clear" w:color="auto" w:fill="F2F2F2"/>
          </w:tcPr>
          <w:p w14:paraId="2778E812" w14:textId="77777777" w:rsidR="0070762C" w:rsidRDefault="00000000">
            <w:pPr>
              <w:pStyle w:val="TableParagraph"/>
              <w:ind w:left="26"/>
              <w:jc w:val="center"/>
              <w:rPr>
                <w:sz w:val="18"/>
              </w:rPr>
            </w:pPr>
            <w:r>
              <w:rPr>
                <w:sz w:val="18"/>
              </w:rPr>
              <w:t>1</w:t>
            </w:r>
            <w:r>
              <w:rPr>
                <w:spacing w:val="-1"/>
                <w:sz w:val="18"/>
              </w:rPr>
              <w:t xml:space="preserve"> </w:t>
            </w:r>
            <w:r>
              <w:rPr>
                <w:spacing w:val="-2"/>
                <w:sz w:val="18"/>
              </w:rPr>
              <w:t>(0.7%)</w:t>
            </w:r>
          </w:p>
        </w:tc>
        <w:tc>
          <w:tcPr>
            <w:tcW w:w="1708" w:type="dxa"/>
            <w:shd w:val="clear" w:color="auto" w:fill="F2F2F2"/>
          </w:tcPr>
          <w:p w14:paraId="2778E813" w14:textId="77777777" w:rsidR="0070762C" w:rsidRDefault="00000000">
            <w:pPr>
              <w:pStyle w:val="TableParagraph"/>
              <w:ind w:right="29"/>
              <w:jc w:val="center"/>
              <w:rPr>
                <w:sz w:val="18"/>
              </w:rPr>
            </w:pPr>
            <w:r>
              <w:rPr>
                <w:sz w:val="18"/>
              </w:rPr>
              <w:t>3</w:t>
            </w:r>
            <w:r>
              <w:rPr>
                <w:spacing w:val="-1"/>
                <w:sz w:val="18"/>
              </w:rPr>
              <w:t xml:space="preserve"> </w:t>
            </w:r>
            <w:r>
              <w:rPr>
                <w:spacing w:val="-2"/>
                <w:sz w:val="18"/>
              </w:rPr>
              <w:t>(2.5%)</w:t>
            </w:r>
          </w:p>
        </w:tc>
        <w:tc>
          <w:tcPr>
            <w:tcW w:w="1260" w:type="dxa"/>
            <w:shd w:val="clear" w:color="auto" w:fill="F2F2F2"/>
          </w:tcPr>
          <w:p w14:paraId="2778E814" w14:textId="77777777" w:rsidR="0070762C" w:rsidRDefault="00000000">
            <w:pPr>
              <w:pStyle w:val="TableParagraph"/>
              <w:ind w:left="1" w:right="44"/>
              <w:jc w:val="center"/>
              <w:rPr>
                <w:sz w:val="18"/>
              </w:rPr>
            </w:pPr>
            <w:r>
              <w:rPr>
                <w:spacing w:val="-5"/>
                <w:sz w:val="18"/>
              </w:rPr>
              <w:t>0.3</w:t>
            </w:r>
          </w:p>
        </w:tc>
      </w:tr>
    </w:tbl>
    <w:p w14:paraId="2778E816" w14:textId="77777777" w:rsidR="0070762C" w:rsidRDefault="00000000">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p>
    <w:p w14:paraId="2778E817" w14:textId="77777777" w:rsidR="0070762C" w:rsidRDefault="00000000">
      <w:pPr>
        <w:spacing w:line="177" w:lineRule="exact"/>
        <w:ind w:left="260"/>
        <w:rPr>
          <w:sz w:val="16"/>
        </w:rPr>
      </w:pPr>
      <w:r>
        <w:rPr>
          <w:spacing w:val="-2"/>
          <w:sz w:val="16"/>
        </w:rPr>
        <w:t>TB-tuberculosis</w:t>
      </w:r>
    </w:p>
    <w:p w14:paraId="2778E818" w14:textId="77777777" w:rsidR="0070762C" w:rsidRDefault="00000000">
      <w:pPr>
        <w:spacing w:line="183" w:lineRule="exact"/>
        <w:ind w:left="260"/>
        <w:rPr>
          <w:sz w:val="16"/>
        </w:rPr>
      </w:pPr>
      <w:r>
        <w:rPr>
          <w:sz w:val="16"/>
        </w:rPr>
        <w:t>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2778E819" w14:textId="77777777" w:rsidR="0070762C" w:rsidRDefault="0070762C">
      <w:pPr>
        <w:pStyle w:val="BodyText"/>
        <w:ind w:left="0"/>
        <w:rPr>
          <w:sz w:val="16"/>
        </w:rPr>
      </w:pPr>
    </w:p>
    <w:p w14:paraId="2778E81A" w14:textId="77777777" w:rsidR="0070762C" w:rsidRDefault="0070762C">
      <w:pPr>
        <w:pStyle w:val="BodyText"/>
        <w:spacing w:before="183"/>
        <w:ind w:left="0"/>
        <w:rPr>
          <w:sz w:val="16"/>
        </w:rPr>
      </w:pPr>
    </w:p>
    <w:p w14:paraId="2778E81B" w14:textId="77777777" w:rsidR="0070762C" w:rsidRDefault="00000000">
      <w:pPr>
        <w:pStyle w:val="Heading3"/>
        <w:spacing w:before="1"/>
        <w:jc w:val="both"/>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2778E81C" w14:textId="77777777" w:rsidR="0070762C" w:rsidRDefault="0070762C">
      <w:pPr>
        <w:pStyle w:val="BodyText"/>
        <w:spacing w:before="45"/>
        <w:ind w:left="0"/>
        <w:rPr>
          <w:b/>
        </w:rPr>
      </w:pPr>
    </w:p>
    <w:p w14:paraId="2778E81D" w14:textId="4B1D53FA" w:rsidR="0070762C" w:rsidRDefault="00000000">
      <w:pPr>
        <w:pStyle w:val="BodyText"/>
        <w:spacing w:before="1" w:line="254" w:lineRule="auto"/>
        <w:ind w:right="345"/>
        <w:jc w:val="both"/>
      </w:pPr>
      <w:r>
        <w:rPr>
          <w:spacing w:val="-8"/>
        </w:rPr>
        <w:t>Initial</w:t>
      </w:r>
      <w:r>
        <w:rPr>
          <w:spacing w:val="-1"/>
        </w:rPr>
        <w:t xml:space="preserve"> </w:t>
      </w:r>
      <w:r>
        <w:rPr>
          <w:spacing w:val="-8"/>
        </w:rPr>
        <w:t>screening</w:t>
      </w:r>
      <w:r>
        <w:rPr>
          <w:spacing w:val="-1"/>
        </w:rPr>
        <w:t xml:space="preserve"> </w:t>
      </w:r>
      <w:r>
        <w:rPr>
          <w:spacing w:val="-8"/>
        </w:rPr>
        <w:t>cortisol</w:t>
      </w:r>
      <w:r>
        <w:t xml:space="preserve"> </w:t>
      </w:r>
      <w:r>
        <w:rPr>
          <w:spacing w:val="-8"/>
        </w:rPr>
        <w:t>concentrations</w:t>
      </w:r>
      <w:r>
        <w:rPr>
          <w:spacing w:val="-2"/>
        </w:rPr>
        <w:t xml:space="preserve"> </w:t>
      </w:r>
      <w:r>
        <w:rPr>
          <w:spacing w:val="-8"/>
        </w:rPr>
        <w:t>performed</w:t>
      </w:r>
      <w:r>
        <w:t xml:space="preserve"> </w:t>
      </w:r>
      <w:r>
        <w:rPr>
          <w:spacing w:val="-8"/>
        </w:rPr>
        <w:t>between</w:t>
      </w:r>
      <w:r>
        <w:rPr>
          <w:spacing w:val="-1"/>
        </w:rPr>
        <w:t xml:space="preserve"> </w:t>
      </w:r>
      <w:r>
        <w:rPr>
          <w:spacing w:val="-8"/>
        </w:rPr>
        <w:t>8</w:t>
      </w:r>
      <w:r>
        <w:rPr>
          <w:spacing w:val="-1"/>
        </w:rPr>
        <w:t xml:space="preserve"> </w:t>
      </w:r>
      <w:r>
        <w:rPr>
          <w:spacing w:val="-8"/>
        </w:rPr>
        <w:t>AM</w:t>
      </w:r>
      <w:r>
        <w:rPr>
          <w:spacing w:val="-1"/>
        </w:rPr>
        <w:t xml:space="preserve"> </w:t>
      </w:r>
      <w:r>
        <w:rPr>
          <w:spacing w:val="-8"/>
        </w:rPr>
        <w:t>and</w:t>
      </w:r>
      <w:r>
        <w:rPr>
          <w:spacing w:val="-1"/>
        </w:rPr>
        <w:t xml:space="preserve"> </w:t>
      </w:r>
      <w:r>
        <w:rPr>
          <w:spacing w:val="-8"/>
        </w:rPr>
        <w:t>9</w:t>
      </w:r>
      <w:r>
        <w:rPr>
          <w:spacing w:val="-1"/>
        </w:rPr>
        <w:t xml:space="preserve"> </w:t>
      </w:r>
      <w:r>
        <w:rPr>
          <w:spacing w:val="-8"/>
        </w:rPr>
        <w:t>AM,</w:t>
      </w:r>
      <w:r>
        <w:rPr>
          <w:spacing w:val="-1"/>
        </w:rPr>
        <w:t xml:space="preserve"> </w:t>
      </w:r>
      <w:r>
        <w:rPr>
          <w:spacing w:val="-8"/>
        </w:rPr>
        <w:t>demonstrated</w:t>
      </w:r>
      <w:r>
        <w:rPr>
          <w:spacing w:val="-3"/>
        </w:rPr>
        <w:t xml:space="preserve"> </w:t>
      </w:r>
      <w:r>
        <w:rPr>
          <w:spacing w:val="-8"/>
        </w:rPr>
        <w:t>that</w:t>
      </w:r>
      <w:r>
        <w:rPr>
          <w:spacing w:val="-1"/>
        </w:rPr>
        <w:t xml:space="preserve"> </w:t>
      </w:r>
      <w:r>
        <w:rPr>
          <w:spacing w:val="-8"/>
        </w:rPr>
        <w:t xml:space="preserve">patients </w:t>
      </w:r>
      <w:r>
        <w:rPr>
          <w:w w:val="90"/>
        </w:rPr>
        <w:t xml:space="preserve">with AI patients had a median random cortisol 332 nmol/L (252.0-382.0), compared to 478 nmol/L (372.5- </w:t>
      </w:r>
      <w:r>
        <w:rPr>
          <w:spacing w:val="-8"/>
        </w:rPr>
        <w:t>578.0)</w:t>
      </w:r>
      <w:r>
        <w:rPr>
          <w:spacing w:val="-3"/>
        </w:rPr>
        <w:t xml:space="preserve"> </w:t>
      </w:r>
      <w:r>
        <w:rPr>
          <w:spacing w:val="-8"/>
        </w:rPr>
        <w:t>patients</w:t>
      </w:r>
      <w:r>
        <w:rPr>
          <w:spacing w:val="-4"/>
        </w:rPr>
        <w:t xml:space="preserve"> </w:t>
      </w:r>
      <w:r>
        <w:rPr>
          <w:spacing w:val="-8"/>
        </w:rPr>
        <w:t>without</w:t>
      </w:r>
      <w:r>
        <w:rPr>
          <w:spacing w:val="-3"/>
        </w:rPr>
        <w:t xml:space="preserve"> </w:t>
      </w:r>
      <w:r>
        <w:rPr>
          <w:spacing w:val="-8"/>
        </w:rPr>
        <w:t>AI;</w:t>
      </w:r>
      <w:r>
        <w:rPr>
          <w:spacing w:val="-3"/>
        </w:rPr>
        <w:t xml:space="preserve"> </w:t>
      </w:r>
      <w:r>
        <w:rPr>
          <w:i/>
          <w:spacing w:val="-8"/>
        </w:rPr>
        <w:t>p</w:t>
      </w:r>
      <w:r>
        <w:rPr>
          <w:spacing w:val="-8"/>
        </w:rPr>
        <w:t>&lt;0.001.</w:t>
      </w:r>
      <w:r>
        <w:rPr>
          <w:spacing w:val="-3"/>
        </w:rPr>
        <w:t xml:space="preserve"> </w:t>
      </w:r>
      <w:r>
        <w:rPr>
          <w:spacing w:val="-8"/>
        </w:rPr>
        <w:t>The</w:t>
      </w:r>
      <w:r>
        <w:rPr>
          <w:spacing w:val="-3"/>
        </w:rPr>
        <w:t xml:space="preserve"> </w:t>
      </w:r>
      <w:r>
        <w:rPr>
          <w:spacing w:val="-8"/>
        </w:rPr>
        <w:t>stimulated</w:t>
      </w:r>
      <w:r>
        <w:rPr>
          <w:spacing w:val="-4"/>
        </w:rPr>
        <w:t xml:space="preserve"> </w:t>
      </w:r>
      <w:r>
        <w:rPr>
          <w:spacing w:val="-8"/>
        </w:rPr>
        <w:t>median</w:t>
      </w:r>
      <w:r>
        <w:rPr>
          <w:spacing w:val="-3"/>
        </w:rPr>
        <w:t xml:space="preserve"> </w:t>
      </w:r>
      <w:r>
        <w:rPr>
          <w:spacing w:val="-8"/>
        </w:rPr>
        <w:t>cortisol</w:t>
      </w:r>
      <w:r>
        <w:rPr>
          <w:spacing w:val="-2"/>
        </w:rPr>
        <w:t xml:space="preserve"> </w:t>
      </w:r>
      <w:r>
        <w:rPr>
          <w:spacing w:val="-8"/>
        </w:rPr>
        <w:t>was</w:t>
      </w:r>
      <w:r>
        <w:rPr>
          <w:spacing w:val="-3"/>
        </w:rPr>
        <w:t xml:space="preserve"> </w:t>
      </w:r>
      <w:r>
        <w:rPr>
          <w:spacing w:val="-8"/>
        </w:rPr>
        <w:t>379</w:t>
      </w:r>
      <w:r>
        <w:rPr>
          <w:spacing w:val="-3"/>
        </w:rPr>
        <w:t xml:space="preserve"> </w:t>
      </w:r>
      <w:r>
        <w:rPr>
          <w:spacing w:val="-8"/>
        </w:rPr>
        <w:t>nmol/L</w:t>
      </w:r>
      <w:r>
        <w:rPr>
          <w:spacing w:val="-3"/>
        </w:rPr>
        <w:t xml:space="preserve"> </w:t>
      </w:r>
      <w:r>
        <w:rPr>
          <w:spacing w:val="-8"/>
        </w:rPr>
        <w:t>(324.5-440)</w:t>
      </w:r>
      <w:r>
        <w:rPr>
          <w:spacing w:val="-3"/>
        </w:rPr>
        <w:t xml:space="preserve"> </w:t>
      </w:r>
      <w:r>
        <w:rPr>
          <w:spacing w:val="-8"/>
        </w:rPr>
        <w:t>with</w:t>
      </w:r>
      <w:r>
        <w:rPr>
          <w:spacing w:val="-3"/>
        </w:rPr>
        <w:t xml:space="preserve"> </w:t>
      </w:r>
      <w:r>
        <w:rPr>
          <w:spacing w:val="-8"/>
        </w:rPr>
        <w:t xml:space="preserve">27 </w:t>
      </w:r>
      <w:r>
        <w:rPr>
          <w:spacing w:val="-2"/>
        </w:rPr>
        <w:t>of</w:t>
      </w:r>
      <w:r>
        <w:rPr>
          <w:spacing w:val="-14"/>
        </w:rPr>
        <w:t xml:space="preserve"> </w:t>
      </w:r>
      <w:r>
        <w:rPr>
          <w:spacing w:val="-2"/>
        </w:rPr>
        <w:t>151</w:t>
      </w:r>
      <w:r>
        <w:rPr>
          <w:spacing w:val="-13"/>
        </w:rPr>
        <w:t xml:space="preserve"> </w:t>
      </w:r>
      <w:r>
        <w:rPr>
          <w:spacing w:val="-2"/>
        </w:rPr>
        <w:t>patients</w:t>
      </w:r>
      <w:r>
        <w:rPr>
          <w:spacing w:val="-13"/>
        </w:rPr>
        <w:t xml:space="preserve"> </w:t>
      </w:r>
      <w:r>
        <w:rPr>
          <w:spacing w:val="-2"/>
        </w:rPr>
        <w:t>failing</w:t>
      </w:r>
      <w:r>
        <w:rPr>
          <w:spacing w:val="-14"/>
        </w:rPr>
        <w:t xml:space="preserve"> </w:t>
      </w:r>
      <w:r>
        <w:rPr>
          <w:spacing w:val="-2"/>
        </w:rPr>
        <w:t>the</w:t>
      </w:r>
      <w:r>
        <w:rPr>
          <w:spacing w:val="-13"/>
        </w:rPr>
        <w:t xml:space="preserve"> </w:t>
      </w:r>
      <w:r>
        <w:rPr>
          <w:spacing w:val="-2"/>
        </w:rPr>
        <w:t>test,</w:t>
      </w:r>
      <w:r>
        <w:rPr>
          <w:spacing w:val="-13"/>
        </w:rPr>
        <w:t xml:space="preserve"> </w:t>
      </w:r>
      <w:r>
        <w:rPr>
          <w:spacing w:val="-2"/>
        </w:rPr>
        <w:t>predominantly</w:t>
      </w:r>
      <w:r>
        <w:rPr>
          <w:spacing w:val="-13"/>
        </w:rPr>
        <w:t xml:space="preserve"> </w:t>
      </w:r>
      <w:r>
        <w:rPr>
          <w:spacing w:val="-2"/>
        </w:rPr>
        <w:t>SAI</w:t>
      </w:r>
      <w:r>
        <w:rPr>
          <w:spacing w:val="-14"/>
        </w:rPr>
        <w:t xml:space="preserve"> </w:t>
      </w:r>
      <w:r>
        <w:rPr>
          <w:spacing w:val="-2"/>
        </w:rPr>
        <w:t>in</w:t>
      </w:r>
      <w:r>
        <w:rPr>
          <w:spacing w:val="-13"/>
        </w:rPr>
        <w:t xml:space="preserve"> </w:t>
      </w:r>
      <w:r>
        <w:rPr>
          <w:spacing w:val="-2"/>
        </w:rPr>
        <w:t>2</w:t>
      </w:r>
      <w:r w:rsidR="0094469F">
        <w:rPr>
          <w:spacing w:val="-2"/>
        </w:rPr>
        <w:t xml:space="preserve">0 </w:t>
      </w:r>
      <w:r>
        <w:rPr>
          <w:spacing w:val="-2"/>
        </w:rPr>
        <w:t>and</w:t>
      </w:r>
      <w:r>
        <w:rPr>
          <w:spacing w:val="-14"/>
        </w:rPr>
        <w:t xml:space="preserve"> </w:t>
      </w:r>
      <w:r w:rsidR="0094469F">
        <w:rPr>
          <w:spacing w:val="-2"/>
        </w:rPr>
        <w:t>7</w:t>
      </w:r>
      <w:r>
        <w:rPr>
          <w:spacing w:val="-13"/>
        </w:rPr>
        <w:t xml:space="preserve"> </w:t>
      </w:r>
      <w:r>
        <w:rPr>
          <w:spacing w:val="-2"/>
        </w:rPr>
        <w:t>PAI,</w:t>
      </w:r>
      <w:r>
        <w:rPr>
          <w:spacing w:val="-13"/>
        </w:rPr>
        <w:t xml:space="preserve"> </w:t>
      </w:r>
      <w:r>
        <w:rPr>
          <w:spacing w:val="-2"/>
        </w:rPr>
        <w:t>respectively</w:t>
      </w:r>
      <w:r w:rsidRPr="006D6E75">
        <w:rPr>
          <w:spacing w:val="-2"/>
        </w:rPr>
        <w:t>.</w:t>
      </w:r>
      <w:r w:rsidRPr="006D6E75">
        <w:rPr>
          <w:spacing w:val="-13"/>
        </w:rPr>
        <w:t xml:space="preserve"> </w:t>
      </w:r>
      <w:r w:rsidRPr="006D6E75">
        <w:rPr>
          <w:color w:val="000000"/>
          <w:spacing w:val="-2"/>
        </w:rPr>
        <w:t>Six</w:t>
      </w:r>
      <w:r w:rsidRPr="006D6E75">
        <w:rPr>
          <w:color w:val="000000"/>
          <w:spacing w:val="-14"/>
        </w:rPr>
        <w:t xml:space="preserve"> </w:t>
      </w:r>
      <w:r w:rsidRPr="006D6E75">
        <w:rPr>
          <w:color w:val="000000"/>
          <w:spacing w:val="-2"/>
        </w:rPr>
        <w:t>patients</w:t>
      </w:r>
      <w:r w:rsidRPr="006D6E75">
        <w:rPr>
          <w:color w:val="000000"/>
          <w:spacing w:val="-13"/>
        </w:rPr>
        <w:t xml:space="preserve"> </w:t>
      </w:r>
      <w:r w:rsidRPr="006D6E75">
        <w:rPr>
          <w:color w:val="000000"/>
          <w:spacing w:val="-2"/>
        </w:rPr>
        <w:t>with</w:t>
      </w:r>
      <w:r w:rsidRPr="006D6E75">
        <w:rPr>
          <w:color w:val="000000"/>
          <w:spacing w:val="-13"/>
        </w:rPr>
        <w:t xml:space="preserve"> </w:t>
      </w:r>
      <w:r w:rsidRPr="006D6E75">
        <w:rPr>
          <w:color w:val="000000"/>
          <w:spacing w:val="-2"/>
        </w:rPr>
        <w:t xml:space="preserve">low </w:t>
      </w:r>
      <w:r w:rsidRPr="006D6E75">
        <w:rPr>
          <w:color w:val="000000"/>
          <w:spacing w:val="-4"/>
        </w:rPr>
        <w:t>random</w:t>
      </w:r>
      <w:r w:rsidRPr="006D6E75">
        <w:rPr>
          <w:color w:val="000000"/>
          <w:spacing w:val="-12"/>
        </w:rPr>
        <w:t xml:space="preserve"> </w:t>
      </w:r>
      <w:r w:rsidRPr="006D6E75">
        <w:rPr>
          <w:color w:val="000000"/>
          <w:spacing w:val="-4"/>
        </w:rPr>
        <w:t>cortisol</w:t>
      </w:r>
      <w:r w:rsidRPr="006D6E75">
        <w:rPr>
          <w:color w:val="000000"/>
          <w:spacing w:val="-11"/>
        </w:rPr>
        <w:t xml:space="preserve"> </w:t>
      </w:r>
      <w:r w:rsidRPr="006D6E75">
        <w:rPr>
          <w:color w:val="000000"/>
          <w:spacing w:val="-4"/>
        </w:rPr>
        <w:t>concentration</w:t>
      </w:r>
      <w:r w:rsidRPr="006D6E75">
        <w:rPr>
          <w:color w:val="000000"/>
          <w:spacing w:val="-11"/>
        </w:rPr>
        <w:t xml:space="preserve"> </w:t>
      </w:r>
      <w:r w:rsidRPr="006D6E75">
        <w:rPr>
          <w:color w:val="000000"/>
          <w:spacing w:val="-4"/>
        </w:rPr>
        <w:t>who</w:t>
      </w:r>
      <w:r w:rsidRPr="006D6E75">
        <w:rPr>
          <w:color w:val="000000"/>
          <w:spacing w:val="-12"/>
        </w:rPr>
        <w:t xml:space="preserve"> </w:t>
      </w:r>
      <w:r w:rsidRPr="006D6E75">
        <w:rPr>
          <w:color w:val="000000"/>
          <w:spacing w:val="-4"/>
        </w:rPr>
        <w:t>did</w:t>
      </w:r>
      <w:r w:rsidRPr="006D6E75">
        <w:rPr>
          <w:color w:val="000000"/>
          <w:spacing w:val="-11"/>
        </w:rPr>
        <w:t xml:space="preserve"> </w:t>
      </w:r>
      <w:r w:rsidRPr="006D6E75">
        <w:rPr>
          <w:color w:val="000000"/>
          <w:spacing w:val="-4"/>
        </w:rPr>
        <w:t>not</w:t>
      </w:r>
      <w:r w:rsidRPr="006D6E75">
        <w:rPr>
          <w:color w:val="000000"/>
          <w:spacing w:val="-11"/>
        </w:rPr>
        <w:t xml:space="preserve"> </w:t>
      </w:r>
      <w:r w:rsidRPr="006D6E75">
        <w:rPr>
          <w:color w:val="000000"/>
          <w:spacing w:val="-4"/>
        </w:rPr>
        <w:t>receive</w:t>
      </w:r>
      <w:r w:rsidRPr="006D6E75">
        <w:rPr>
          <w:color w:val="000000"/>
          <w:spacing w:val="-11"/>
        </w:rPr>
        <w:t xml:space="preserve"> </w:t>
      </w:r>
      <w:r w:rsidRPr="006D6E75">
        <w:rPr>
          <w:color w:val="000000"/>
          <w:spacing w:val="-4"/>
        </w:rPr>
        <w:t>the</w:t>
      </w:r>
      <w:r w:rsidRPr="006D6E75">
        <w:rPr>
          <w:color w:val="000000"/>
          <w:spacing w:val="-12"/>
        </w:rPr>
        <w:t xml:space="preserve"> </w:t>
      </w:r>
      <w:r w:rsidRPr="006D6E75">
        <w:rPr>
          <w:color w:val="000000"/>
          <w:spacing w:val="-4"/>
        </w:rPr>
        <w:t>stimulation</w:t>
      </w:r>
      <w:r w:rsidR="0094469F">
        <w:rPr>
          <w:color w:val="000000"/>
          <w:spacing w:val="-4"/>
        </w:rPr>
        <w:t xml:space="preserve"> </w:t>
      </w:r>
      <w:r w:rsidRPr="006D6E75">
        <w:rPr>
          <w:color w:val="000000"/>
          <w:spacing w:val="-4"/>
        </w:rPr>
        <w:t>test</w:t>
      </w:r>
      <w:r w:rsidRPr="006D6E75">
        <w:rPr>
          <w:color w:val="000000"/>
          <w:spacing w:val="-11"/>
        </w:rPr>
        <w:t xml:space="preserve"> </w:t>
      </w:r>
      <w:r w:rsidRPr="006D6E75">
        <w:rPr>
          <w:color w:val="000000"/>
          <w:spacing w:val="-4"/>
        </w:rPr>
        <w:t>had</w:t>
      </w:r>
      <w:r w:rsidRPr="006D6E75">
        <w:rPr>
          <w:color w:val="000000"/>
          <w:spacing w:val="-12"/>
        </w:rPr>
        <w:t xml:space="preserve"> </w:t>
      </w:r>
      <w:r w:rsidRPr="006D6E75">
        <w:rPr>
          <w:color w:val="000000"/>
          <w:spacing w:val="-4"/>
        </w:rPr>
        <w:t>a</w:t>
      </w:r>
      <w:r w:rsidRPr="006D6E75">
        <w:rPr>
          <w:color w:val="000000"/>
          <w:spacing w:val="-11"/>
        </w:rPr>
        <w:t xml:space="preserve"> </w:t>
      </w:r>
      <w:r w:rsidRPr="006D6E75">
        <w:rPr>
          <w:color w:val="000000"/>
          <w:spacing w:val="-4"/>
        </w:rPr>
        <w:t>preliminary</w:t>
      </w:r>
      <w:r w:rsidRPr="006D6E75">
        <w:rPr>
          <w:color w:val="000000"/>
          <w:spacing w:val="-11"/>
        </w:rPr>
        <w:t xml:space="preserve"> </w:t>
      </w:r>
      <w:r w:rsidRPr="006D6E75">
        <w:rPr>
          <w:color w:val="000000"/>
          <w:spacing w:val="-4"/>
        </w:rPr>
        <w:t xml:space="preserve">classification </w:t>
      </w:r>
      <w:r w:rsidRPr="006D6E75">
        <w:rPr>
          <w:color w:val="000000"/>
        </w:rPr>
        <w:t>of</w:t>
      </w:r>
      <w:r w:rsidRPr="006D6E75">
        <w:rPr>
          <w:color w:val="000000"/>
          <w:spacing w:val="-16"/>
        </w:rPr>
        <w:t xml:space="preserve"> </w:t>
      </w:r>
      <w:r w:rsidRPr="006D6E75">
        <w:rPr>
          <w:color w:val="000000"/>
        </w:rPr>
        <w:t>SAI</w:t>
      </w:r>
      <w:r w:rsidRPr="006D6E75">
        <w:rPr>
          <w:color w:val="000000"/>
          <w:spacing w:val="-16"/>
        </w:rPr>
        <w:t xml:space="preserve"> </w:t>
      </w:r>
      <w:r w:rsidRPr="006D6E75">
        <w:rPr>
          <w:color w:val="000000"/>
        </w:rPr>
        <w:t>(5)</w:t>
      </w:r>
      <w:r w:rsidRPr="006D6E75">
        <w:rPr>
          <w:color w:val="000000"/>
          <w:spacing w:val="-16"/>
        </w:rPr>
        <w:t xml:space="preserve"> </w:t>
      </w:r>
      <w:r w:rsidRPr="006D6E75">
        <w:rPr>
          <w:color w:val="000000"/>
        </w:rPr>
        <w:t>and</w:t>
      </w:r>
      <w:r w:rsidRPr="006D6E75">
        <w:rPr>
          <w:color w:val="000000"/>
          <w:spacing w:val="-16"/>
        </w:rPr>
        <w:t xml:space="preserve"> </w:t>
      </w:r>
      <w:r w:rsidRPr="006D6E75">
        <w:rPr>
          <w:color w:val="000000"/>
        </w:rPr>
        <w:t>PAI</w:t>
      </w:r>
      <w:r w:rsidRPr="006D6E75">
        <w:rPr>
          <w:color w:val="000000"/>
          <w:spacing w:val="-16"/>
        </w:rPr>
        <w:t xml:space="preserve"> </w:t>
      </w:r>
      <w:r w:rsidRPr="006D6E75">
        <w:rPr>
          <w:color w:val="000000"/>
        </w:rPr>
        <w:t>(1),</w:t>
      </w:r>
      <w:r w:rsidRPr="006D6E75">
        <w:rPr>
          <w:color w:val="000000"/>
          <w:spacing w:val="-16"/>
        </w:rPr>
        <w:t xml:space="preserve"> </w:t>
      </w:r>
      <w:r w:rsidRPr="006D6E75">
        <w:rPr>
          <w:color w:val="000000"/>
        </w:rPr>
        <w:t>respectively.</w:t>
      </w:r>
      <w:r w:rsidR="0094469F">
        <w:rPr>
          <w:color w:val="000000"/>
        </w:rPr>
        <w:t xml:space="preserve"> </w:t>
      </w:r>
      <w:r w:rsidR="0094469F" w:rsidRPr="0094469F">
        <w:rPr>
          <w:color w:val="000000"/>
          <w:highlight w:val="yellow"/>
        </w:rPr>
        <w:t>Hence, the total AI was 33 with 24 SAI and 9 PAI</w:t>
      </w:r>
      <w:r w:rsidR="0094469F">
        <w:rPr>
          <w:color w:val="000000"/>
        </w:rPr>
        <w:t xml:space="preserve">. </w:t>
      </w:r>
    </w:p>
    <w:p w14:paraId="2778E81E" w14:textId="77777777" w:rsidR="0070762C" w:rsidRDefault="00000000">
      <w:pPr>
        <w:pStyle w:val="Heading3"/>
        <w:spacing w:before="243"/>
        <w:jc w:val="both"/>
      </w:pPr>
      <w:r>
        <w:rPr>
          <w:w w:val="80"/>
        </w:rPr>
        <w:t>Adrenal</w:t>
      </w:r>
      <w:r>
        <w:rPr>
          <w:spacing w:val="40"/>
        </w:rPr>
        <w:t xml:space="preserve"> </w:t>
      </w:r>
      <w:r>
        <w:rPr>
          <w:spacing w:val="-2"/>
        </w:rPr>
        <w:t>insufficiency</w:t>
      </w:r>
    </w:p>
    <w:p w14:paraId="2CA26878" w14:textId="6138FC61" w:rsidR="001D213B" w:rsidRDefault="00000000" w:rsidP="001D213B">
      <w:pPr>
        <w:pStyle w:val="BodyText"/>
        <w:spacing w:before="82"/>
        <w:ind w:left="0"/>
      </w:pPr>
      <w:r>
        <w:rPr>
          <w:spacing w:val="-6"/>
        </w:rPr>
        <w:t>Extrapulmonary</w:t>
      </w:r>
      <w:r>
        <w:rPr>
          <w:spacing w:val="-13"/>
        </w:rPr>
        <w:t xml:space="preserve"> </w:t>
      </w:r>
      <w:r>
        <w:rPr>
          <w:spacing w:val="-6"/>
        </w:rPr>
        <w:t>tuberculosis</w:t>
      </w:r>
      <w:r>
        <w:rPr>
          <w:spacing w:val="-12"/>
        </w:rPr>
        <w:t xml:space="preserve"> </w:t>
      </w:r>
      <w:r>
        <w:rPr>
          <w:spacing w:val="-6"/>
        </w:rPr>
        <w:t>and</w:t>
      </w:r>
      <w:r>
        <w:rPr>
          <w:spacing w:val="-13"/>
        </w:rPr>
        <w:t xml:space="preserve"> </w:t>
      </w:r>
      <w:r w:rsidRPr="006D6E75">
        <w:rPr>
          <w:spacing w:val="-6"/>
        </w:rPr>
        <w:t>cryptococcal</w:t>
      </w:r>
      <w:r w:rsidRPr="006D6E75">
        <w:rPr>
          <w:spacing w:val="-13"/>
        </w:rPr>
        <w:t xml:space="preserve"> </w:t>
      </w:r>
      <w:r w:rsidRPr="006D6E75">
        <w:rPr>
          <w:spacing w:val="-6"/>
        </w:rPr>
        <w:t>infection</w:t>
      </w:r>
      <w:r w:rsidRPr="006D6E75">
        <w:rPr>
          <w:spacing w:val="-13"/>
        </w:rPr>
        <w:t xml:space="preserve"> </w:t>
      </w:r>
      <w:r w:rsidRPr="006D6E75">
        <w:rPr>
          <w:spacing w:val="-6"/>
        </w:rPr>
        <w:t>occurred</w:t>
      </w:r>
      <w:r w:rsidRPr="006D6E75">
        <w:rPr>
          <w:spacing w:val="-13"/>
        </w:rPr>
        <w:t xml:space="preserve"> </w:t>
      </w:r>
      <w:r w:rsidRPr="006D6E75">
        <w:rPr>
          <w:spacing w:val="-6"/>
        </w:rPr>
        <w:t>more</w:t>
      </w:r>
      <w:r w:rsidRPr="006D6E75">
        <w:rPr>
          <w:spacing w:val="-13"/>
        </w:rPr>
        <w:t xml:space="preserve"> </w:t>
      </w:r>
      <w:r w:rsidRPr="006D6E75">
        <w:rPr>
          <w:spacing w:val="-6"/>
        </w:rPr>
        <w:t>often</w:t>
      </w:r>
      <w:r w:rsidRPr="006D6E75">
        <w:rPr>
          <w:spacing w:val="-13"/>
        </w:rPr>
        <w:t xml:space="preserve"> </w:t>
      </w:r>
      <w:r w:rsidRPr="006D6E75">
        <w:rPr>
          <w:spacing w:val="-6"/>
        </w:rPr>
        <w:t>in</w:t>
      </w:r>
      <w:r w:rsidRPr="006D6E75">
        <w:rPr>
          <w:spacing w:val="-13"/>
        </w:rPr>
        <w:t xml:space="preserve"> </w:t>
      </w:r>
      <w:r w:rsidRPr="006D6E75">
        <w:rPr>
          <w:spacing w:val="-6"/>
        </w:rPr>
        <w:t>the</w:t>
      </w:r>
      <w:r w:rsidRPr="006D6E75">
        <w:rPr>
          <w:spacing w:val="-13"/>
        </w:rPr>
        <w:t xml:space="preserve"> </w:t>
      </w:r>
      <w:r w:rsidRPr="006D6E75">
        <w:rPr>
          <w:spacing w:val="-6"/>
        </w:rPr>
        <w:t>AI,</w:t>
      </w:r>
      <w:r w:rsidRPr="006D6E75">
        <w:rPr>
          <w:spacing w:val="-13"/>
        </w:rPr>
        <w:t xml:space="preserve"> </w:t>
      </w:r>
      <w:r w:rsidRPr="006D6E75">
        <w:rPr>
          <w:spacing w:val="-6"/>
        </w:rPr>
        <w:t>compared</w:t>
      </w:r>
      <w:r w:rsidRPr="006D6E75">
        <w:rPr>
          <w:spacing w:val="-13"/>
        </w:rPr>
        <w:t xml:space="preserve"> </w:t>
      </w:r>
      <w:r w:rsidRPr="006D6E75">
        <w:rPr>
          <w:spacing w:val="-6"/>
        </w:rPr>
        <w:t>with the</w:t>
      </w:r>
      <w:r w:rsidRPr="006D6E75">
        <w:rPr>
          <w:spacing w:val="-16"/>
        </w:rPr>
        <w:t xml:space="preserve"> </w:t>
      </w:r>
      <w:r w:rsidRPr="006D6E75">
        <w:rPr>
          <w:spacing w:val="-6"/>
        </w:rPr>
        <w:t>remaining</w:t>
      </w:r>
      <w:r w:rsidRPr="006D6E75">
        <w:rPr>
          <w:spacing w:val="-16"/>
        </w:rPr>
        <w:t xml:space="preserve"> </w:t>
      </w:r>
      <w:r w:rsidRPr="006D6E75">
        <w:rPr>
          <w:spacing w:val="-6"/>
        </w:rPr>
        <w:t>group,</w:t>
      </w:r>
      <w:r w:rsidRPr="006D6E75">
        <w:rPr>
          <w:spacing w:val="-16"/>
        </w:rPr>
        <w:t xml:space="preserve"> </w:t>
      </w:r>
      <w:r w:rsidRPr="006D6E75">
        <w:rPr>
          <w:spacing w:val="-6"/>
        </w:rPr>
        <w:t>whereas</w:t>
      </w:r>
      <w:r w:rsidRPr="006D6E75">
        <w:rPr>
          <w:spacing w:val="-16"/>
        </w:rPr>
        <w:t xml:space="preserve"> </w:t>
      </w:r>
      <w:r w:rsidRPr="006D6E75">
        <w:rPr>
          <w:spacing w:val="-6"/>
        </w:rPr>
        <w:t>pulmonary</w:t>
      </w:r>
      <w:r w:rsidRPr="006D6E75">
        <w:rPr>
          <w:spacing w:val="-16"/>
        </w:rPr>
        <w:t xml:space="preserve"> </w:t>
      </w:r>
      <w:r w:rsidRPr="006D6E75">
        <w:rPr>
          <w:spacing w:val="-6"/>
        </w:rPr>
        <w:t>tuberculosis</w:t>
      </w:r>
      <w:r w:rsidRPr="006D6E75">
        <w:rPr>
          <w:spacing w:val="-16"/>
        </w:rPr>
        <w:t xml:space="preserve"> </w:t>
      </w:r>
      <w:r w:rsidRPr="006D6E75">
        <w:rPr>
          <w:spacing w:val="-6"/>
        </w:rPr>
        <w:t>occured</w:t>
      </w:r>
      <w:r w:rsidRPr="006D6E75">
        <w:rPr>
          <w:spacing w:val="-16"/>
        </w:rPr>
        <w:t xml:space="preserve"> </w:t>
      </w:r>
      <w:r w:rsidRPr="006D6E75">
        <w:rPr>
          <w:spacing w:val="-6"/>
        </w:rPr>
        <w:t>less</w:t>
      </w:r>
      <w:r w:rsidRPr="006D6E75">
        <w:rPr>
          <w:spacing w:val="-16"/>
        </w:rPr>
        <w:t xml:space="preserve"> </w:t>
      </w:r>
      <w:r w:rsidRPr="006D6E75">
        <w:rPr>
          <w:spacing w:val="-6"/>
        </w:rPr>
        <w:t>often</w:t>
      </w:r>
      <w:r w:rsidRPr="006D6E75">
        <w:rPr>
          <w:spacing w:val="-16"/>
        </w:rPr>
        <w:t xml:space="preserve"> </w:t>
      </w:r>
      <w:r w:rsidRPr="006D6E75">
        <w:rPr>
          <w:spacing w:val="-6"/>
        </w:rPr>
        <w:t>among</w:t>
      </w:r>
      <w:r w:rsidRPr="006D6E75">
        <w:rPr>
          <w:spacing w:val="-16"/>
        </w:rPr>
        <w:t xml:space="preserve"> </w:t>
      </w:r>
      <w:r w:rsidRPr="006D6E75">
        <w:rPr>
          <w:spacing w:val="-6"/>
        </w:rPr>
        <w:t>patients</w:t>
      </w:r>
      <w:r w:rsidRPr="006D6E75">
        <w:rPr>
          <w:spacing w:val="-16"/>
        </w:rPr>
        <w:t xml:space="preserve"> </w:t>
      </w:r>
      <w:r w:rsidRPr="006D6E75">
        <w:rPr>
          <w:spacing w:val="-6"/>
        </w:rPr>
        <w:t xml:space="preserve">diagnosed </w:t>
      </w:r>
      <w:r w:rsidRPr="006D6E75">
        <w:rPr>
          <w:w w:val="90"/>
        </w:rPr>
        <w:t>with AI. The</w:t>
      </w:r>
      <w:r w:rsidR="0094469F">
        <w:rPr>
          <w:w w:val="90"/>
        </w:rPr>
        <w:t xml:space="preserve"> Diastolic BP was surprisingly higher in the </w:t>
      </w:r>
      <w:r w:rsidR="001D213B">
        <w:rPr>
          <w:w w:val="90"/>
        </w:rPr>
        <w:t xml:space="preserve">AI group, </w:t>
      </w:r>
      <w:r w:rsidR="001D213B" w:rsidRPr="001D213B">
        <w:rPr>
          <w:i/>
          <w:iCs/>
          <w:w w:val="90"/>
          <w:highlight w:val="yellow"/>
        </w:rPr>
        <w:t>p</w:t>
      </w:r>
      <w:r w:rsidR="001D213B" w:rsidRPr="001D213B">
        <w:rPr>
          <w:w w:val="90"/>
          <w:highlight w:val="yellow"/>
        </w:rPr>
        <w:t>=0.012</w:t>
      </w:r>
      <w:r w:rsidRPr="006D6E75">
        <w:rPr>
          <w:color w:val="000000"/>
          <w:w w:val="90"/>
        </w:rPr>
        <w:t>. There was greater use</w:t>
      </w:r>
      <w:r>
        <w:rPr>
          <w:color w:val="000000"/>
          <w:w w:val="90"/>
        </w:rPr>
        <w:t xml:space="preserve"> of fluconazole and opiates </w:t>
      </w:r>
      <w:r w:rsidR="001D213B">
        <w:rPr>
          <w:color w:val="000000"/>
          <w:w w:val="90"/>
        </w:rPr>
        <w:t xml:space="preserve">     </w:t>
      </w:r>
      <w:r w:rsidR="001D213B">
        <w:rPr>
          <w:spacing w:val="-2"/>
          <w:w w:val="90"/>
        </w:rPr>
        <w:t>the</w:t>
      </w:r>
      <w:r w:rsidR="001D213B">
        <w:rPr>
          <w:spacing w:val="-10"/>
        </w:rPr>
        <w:t xml:space="preserve"> </w:t>
      </w:r>
      <w:r w:rsidR="001D213B">
        <w:rPr>
          <w:spacing w:val="-2"/>
          <w:w w:val="90"/>
        </w:rPr>
        <w:t>AI</w:t>
      </w:r>
      <w:r w:rsidR="001D213B">
        <w:rPr>
          <w:spacing w:val="-7"/>
        </w:rPr>
        <w:t xml:space="preserve"> </w:t>
      </w:r>
      <w:r w:rsidR="001D213B">
        <w:rPr>
          <w:spacing w:val="-2"/>
          <w:w w:val="90"/>
        </w:rPr>
        <w:t>vs</w:t>
      </w:r>
      <w:r w:rsidR="001D213B">
        <w:rPr>
          <w:spacing w:val="-8"/>
        </w:rPr>
        <w:t xml:space="preserve"> </w:t>
      </w:r>
      <w:r w:rsidR="001D213B">
        <w:rPr>
          <w:spacing w:val="-2"/>
          <w:w w:val="90"/>
        </w:rPr>
        <w:t>the</w:t>
      </w:r>
      <w:r w:rsidR="001D213B">
        <w:rPr>
          <w:spacing w:val="-8"/>
        </w:rPr>
        <w:t xml:space="preserve"> </w:t>
      </w:r>
      <w:r w:rsidR="001D213B">
        <w:rPr>
          <w:spacing w:val="-2"/>
          <w:w w:val="90"/>
        </w:rPr>
        <w:t>group</w:t>
      </w:r>
      <w:r w:rsidR="001D213B">
        <w:rPr>
          <w:spacing w:val="-7"/>
        </w:rPr>
        <w:t xml:space="preserve"> </w:t>
      </w:r>
      <w:r w:rsidR="001D213B">
        <w:rPr>
          <w:spacing w:val="-2"/>
          <w:w w:val="90"/>
        </w:rPr>
        <w:t>without</w:t>
      </w:r>
      <w:r w:rsidR="001D213B">
        <w:rPr>
          <w:spacing w:val="-8"/>
        </w:rPr>
        <w:t xml:space="preserve"> </w:t>
      </w:r>
      <w:r w:rsidR="001D213B">
        <w:rPr>
          <w:spacing w:val="-2"/>
          <w:w w:val="90"/>
        </w:rPr>
        <w:t>11</w:t>
      </w:r>
      <w:r w:rsidR="001D213B">
        <w:rPr>
          <w:spacing w:val="-6"/>
        </w:rPr>
        <w:t xml:space="preserve"> </w:t>
      </w:r>
      <w:r w:rsidR="001D213B">
        <w:rPr>
          <w:spacing w:val="-2"/>
          <w:w w:val="90"/>
        </w:rPr>
        <w:t>(33.3%)</w:t>
      </w:r>
      <w:r w:rsidR="001D213B">
        <w:rPr>
          <w:spacing w:val="-8"/>
        </w:rPr>
        <w:t xml:space="preserve"> </w:t>
      </w:r>
      <w:r w:rsidR="001D213B">
        <w:rPr>
          <w:spacing w:val="-2"/>
          <w:w w:val="90"/>
        </w:rPr>
        <w:t>vs</w:t>
      </w:r>
      <w:r w:rsidR="001D213B">
        <w:rPr>
          <w:spacing w:val="-7"/>
        </w:rPr>
        <w:t xml:space="preserve"> </w:t>
      </w:r>
      <w:r w:rsidR="001D213B">
        <w:rPr>
          <w:spacing w:val="-2"/>
          <w:w w:val="90"/>
        </w:rPr>
        <w:t>63</w:t>
      </w:r>
      <w:r w:rsidR="001D213B">
        <w:rPr>
          <w:spacing w:val="-7"/>
        </w:rPr>
        <w:t xml:space="preserve"> </w:t>
      </w:r>
      <w:r w:rsidR="001D213B">
        <w:rPr>
          <w:spacing w:val="-2"/>
          <w:w w:val="90"/>
        </w:rPr>
        <w:t>(12.1%);</w:t>
      </w:r>
      <w:r w:rsidR="001D213B">
        <w:rPr>
          <w:spacing w:val="-7"/>
        </w:rPr>
        <w:t xml:space="preserve"> </w:t>
      </w:r>
      <w:r w:rsidR="001D213B" w:rsidRPr="001D213B">
        <w:rPr>
          <w:i/>
          <w:spacing w:val="-2"/>
          <w:w w:val="90"/>
          <w:highlight w:val="yellow"/>
        </w:rPr>
        <w:t>p</w:t>
      </w:r>
      <w:r w:rsidR="001D213B" w:rsidRPr="001D213B">
        <w:rPr>
          <w:spacing w:val="-2"/>
          <w:w w:val="90"/>
          <w:highlight w:val="yellow"/>
        </w:rPr>
        <w:t>&lt;0.002</w:t>
      </w:r>
      <w:r w:rsidR="001D213B">
        <w:rPr>
          <w:spacing w:val="-8"/>
        </w:rPr>
        <w:t xml:space="preserve"> </w:t>
      </w:r>
      <w:r w:rsidR="001D213B">
        <w:rPr>
          <w:spacing w:val="-2"/>
          <w:w w:val="90"/>
        </w:rPr>
        <w:t>and</w:t>
      </w:r>
      <w:r w:rsidR="001D213B">
        <w:rPr>
          <w:spacing w:val="-6"/>
        </w:rPr>
        <w:t xml:space="preserve"> </w:t>
      </w:r>
      <w:r w:rsidR="001D213B">
        <w:rPr>
          <w:spacing w:val="-2"/>
          <w:w w:val="90"/>
        </w:rPr>
        <w:t>12</w:t>
      </w:r>
      <w:r w:rsidR="001D213B">
        <w:rPr>
          <w:spacing w:val="-7"/>
        </w:rPr>
        <w:t xml:space="preserve"> </w:t>
      </w:r>
      <w:r w:rsidR="001D213B">
        <w:rPr>
          <w:spacing w:val="-2"/>
          <w:w w:val="90"/>
        </w:rPr>
        <w:t>(36.</w:t>
      </w:r>
      <w:r w:rsidR="00B779A3">
        <w:rPr>
          <w:spacing w:val="-2"/>
          <w:w w:val="90"/>
        </w:rPr>
        <w:t>4</w:t>
      </w:r>
      <w:r w:rsidR="001D213B">
        <w:rPr>
          <w:spacing w:val="-2"/>
          <w:w w:val="90"/>
        </w:rPr>
        <w:t>%)</w:t>
      </w:r>
      <w:r w:rsidR="001D213B">
        <w:rPr>
          <w:spacing w:val="-7"/>
        </w:rPr>
        <w:t xml:space="preserve"> </w:t>
      </w:r>
      <w:r w:rsidR="001D213B">
        <w:rPr>
          <w:spacing w:val="-2"/>
          <w:w w:val="90"/>
        </w:rPr>
        <w:t>vs</w:t>
      </w:r>
      <w:r w:rsidR="001D213B">
        <w:rPr>
          <w:spacing w:val="-8"/>
        </w:rPr>
        <w:t xml:space="preserve"> </w:t>
      </w:r>
      <w:r w:rsidR="001D213B">
        <w:rPr>
          <w:spacing w:val="-2"/>
          <w:w w:val="90"/>
        </w:rPr>
        <w:t>114</w:t>
      </w:r>
      <w:r w:rsidR="001D213B">
        <w:rPr>
          <w:spacing w:val="-7"/>
        </w:rPr>
        <w:t xml:space="preserve"> </w:t>
      </w:r>
      <w:r w:rsidR="001D213B">
        <w:rPr>
          <w:spacing w:val="-2"/>
          <w:w w:val="90"/>
        </w:rPr>
        <w:t>(21.</w:t>
      </w:r>
      <w:r w:rsidR="00B779A3">
        <w:rPr>
          <w:spacing w:val="-2"/>
          <w:w w:val="90"/>
        </w:rPr>
        <w:t>9</w:t>
      </w:r>
      <w:r w:rsidR="001D213B">
        <w:rPr>
          <w:spacing w:val="-2"/>
          <w:w w:val="90"/>
        </w:rPr>
        <w:t>%);</w:t>
      </w:r>
      <w:r w:rsidR="001D213B">
        <w:rPr>
          <w:spacing w:val="-6"/>
        </w:rPr>
        <w:t xml:space="preserve"> </w:t>
      </w:r>
      <w:r w:rsidR="001D213B" w:rsidRPr="00B779A3">
        <w:rPr>
          <w:i/>
          <w:spacing w:val="-2"/>
          <w:w w:val="90"/>
          <w:highlight w:val="yellow"/>
        </w:rPr>
        <w:t>p</w:t>
      </w:r>
      <w:r w:rsidR="001D213B" w:rsidRPr="00B779A3">
        <w:rPr>
          <w:spacing w:val="-2"/>
          <w:w w:val="90"/>
          <w:highlight w:val="yellow"/>
        </w:rPr>
        <w:t>=0.</w:t>
      </w:r>
      <w:r w:rsidR="00B779A3" w:rsidRPr="00B779A3">
        <w:rPr>
          <w:spacing w:val="-2"/>
          <w:w w:val="90"/>
          <w:highlight w:val="yellow"/>
        </w:rPr>
        <w:t>054</w:t>
      </w:r>
      <w:r w:rsidR="001D213B">
        <w:rPr>
          <w:spacing w:val="-2"/>
          <w:w w:val="90"/>
        </w:rPr>
        <w:t>,</w:t>
      </w:r>
    </w:p>
    <w:p w14:paraId="2778E821" w14:textId="685080E1" w:rsidR="0070762C" w:rsidRDefault="001D213B" w:rsidP="001D213B">
      <w:pPr>
        <w:pStyle w:val="BodyText"/>
        <w:spacing w:before="16"/>
        <w:sectPr w:rsidR="0070762C">
          <w:pgSz w:w="12240" w:h="15840"/>
          <w:pgMar w:top="1460" w:right="1080" w:bottom="980" w:left="920" w:header="0" w:footer="796" w:gutter="0"/>
          <w:cols w:space="720"/>
        </w:sectPr>
      </w:pPr>
      <w:r>
        <w:rPr>
          <w:spacing w:val="-2"/>
          <w:w w:val="90"/>
        </w:rPr>
        <w:t>respectively</w:t>
      </w:r>
      <w:r>
        <w:rPr>
          <w:spacing w:val="-3"/>
        </w:rPr>
        <w:t xml:space="preserve"> (</w:t>
      </w:r>
      <w:r>
        <w:rPr>
          <w:spacing w:val="-2"/>
          <w:w w:val="90"/>
        </w:rPr>
        <w:t>Table</w:t>
      </w:r>
      <w:r>
        <w:rPr>
          <w:spacing w:val="-1"/>
        </w:rPr>
        <w:t xml:space="preserve"> </w:t>
      </w:r>
      <w:r>
        <w:rPr>
          <w:spacing w:val="-10"/>
          <w:w w:val="90"/>
        </w:rPr>
        <w:t>2)</w:t>
      </w:r>
      <w:r>
        <w:t>.</w:t>
      </w:r>
    </w:p>
    <w:p w14:paraId="2778E825" w14:textId="77777777" w:rsidR="0070762C" w:rsidRDefault="0070762C">
      <w:pPr>
        <w:pStyle w:val="BodyText"/>
        <w:spacing w:before="229"/>
        <w:ind w:left="0"/>
      </w:pPr>
    </w:p>
    <w:p w14:paraId="2778E826" w14:textId="77777777" w:rsidR="0070762C" w:rsidRDefault="00000000">
      <w:pPr>
        <w:spacing w:after="56"/>
        <w:ind w:left="260"/>
        <w:rPr>
          <w:b/>
          <w:sz w:val="20"/>
        </w:rPr>
      </w:pPr>
      <w:r>
        <w:rPr>
          <w:b/>
          <w:sz w:val="20"/>
        </w:rPr>
        <w:t>Table</w:t>
      </w:r>
      <w:r>
        <w:rPr>
          <w:b/>
          <w:spacing w:val="-10"/>
          <w:sz w:val="20"/>
        </w:rPr>
        <w:t xml:space="preserve"> </w:t>
      </w:r>
      <w:r>
        <w:rPr>
          <w:b/>
          <w:sz w:val="20"/>
        </w:rPr>
        <w:t>2:</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W w:w="0" w:type="auto"/>
        <w:tblInd w:w="124" w:type="dxa"/>
        <w:tblLayout w:type="fixed"/>
        <w:tblCellMar>
          <w:left w:w="0" w:type="dxa"/>
          <w:right w:w="0" w:type="dxa"/>
        </w:tblCellMar>
        <w:tblLook w:val="01E0" w:firstRow="1" w:lastRow="1" w:firstColumn="1" w:lastColumn="1" w:noHBand="0" w:noVBand="0"/>
      </w:tblPr>
      <w:tblGrid>
        <w:gridCol w:w="4193"/>
        <w:gridCol w:w="2113"/>
        <w:gridCol w:w="1941"/>
        <w:gridCol w:w="1356"/>
      </w:tblGrid>
      <w:tr w:rsidR="0070762C" w14:paraId="2778E82B" w14:textId="77777777">
        <w:trPr>
          <w:trHeight w:val="428"/>
        </w:trPr>
        <w:tc>
          <w:tcPr>
            <w:tcW w:w="4193" w:type="dxa"/>
          </w:tcPr>
          <w:p w14:paraId="2778E827" w14:textId="77777777" w:rsidR="0070762C" w:rsidRDefault="00000000">
            <w:pPr>
              <w:pStyle w:val="TableParagraph"/>
              <w:spacing w:before="2" w:line="240" w:lineRule="auto"/>
              <w:ind w:left="110"/>
              <w:rPr>
                <w:b/>
                <w:i/>
                <w:sz w:val="18"/>
              </w:rPr>
            </w:pPr>
            <w:r>
              <w:rPr>
                <w:b/>
                <w:i/>
                <w:spacing w:val="-2"/>
                <w:sz w:val="18"/>
              </w:rPr>
              <w:t>Variable</w:t>
            </w:r>
          </w:p>
        </w:tc>
        <w:tc>
          <w:tcPr>
            <w:tcW w:w="2113" w:type="dxa"/>
          </w:tcPr>
          <w:p w14:paraId="2778E828" w14:textId="77777777" w:rsidR="0070762C" w:rsidRDefault="00000000">
            <w:pPr>
              <w:pStyle w:val="TableParagraph"/>
              <w:spacing w:before="2" w:line="240" w:lineRule="auto"/>
              <w:ind w:left="309"/>
              <w:rPr>
                <w:b/>
                <w:i/>
                <w:sz w:val="18"/>
              </w:rPr>
            </w:pPr>
            <w:r>
              <w:rPr>
                <w:b/>
                <w:i/>
                <w:sz w:val="18"/>
              </w:rPr>
              <w:t>AI,</w:t>
            </w:r>
            <w:r>
              <w:rPr>
                <w:b/>
                <w:i/>
                <w:spacing w:val="-1"/>
                <w:sz w:val="18"/>
              </w:rPr>
              <w:t xml:space="preserve"> </w:t>
            </w:r>
            <w:r>
              <w:rPr>
                <w:b/>
                <w:i/>
                <w:sz w:val="18"/>
              </w:rPr>
              <w:t>N</w:t>
            </w:r>
            <w:r>
              <w:rPr>
                <w:b/>
                <w:i/>
                <w:spacing w:val="-1"/>
                <w:sz w:val="18"/>
              </w:rPr>
              <w:t xml:space="preserve"> </w:t>
            </w:r>
            <w:r>
              <w:rPr>
                <w:b/>
                <w:i/>
                <w:sz w:val="18"/>
              </w:rPr>
              <w:t>=</w:t>
            </w:r>
            <w:r>
              <w:rPr>
                <w:b/>
                <w:i/>
                <w:spacing w:val="-2"/>
                <w:sz w:val="18"/>
              </w:rPr>
              <w:t xml:space="preserve"> </w:t>
            </w:r>
            <w:r>
              <w:rPr>
                <w:b/>
                <w:i/>
                <w:spacing w:val="-5"/>
                <w:sz w:val="18"/>
              </w:rPr>
              <w:t>33</w:t>
            </w:r>
            <w:r>
              <w:rPr>
                <w:b/>
                <w:i/>
                <w:spacing w:val="-5"/>
                <w:sz w:val="18"/>
                <w:vertAlign w:val="superscript"/>
              </w:rPr>
              <w:t>1</w:t>
            </w:r>
          </w:p>
        </w:tc>
        <w:tc>
          <w:tcPr>
            <w:tcW w:w="1941" w:type="dxa"/>
          </w:tcPr>
          <w:p w14:paraId="2778E829" w14:textId="77777777" w:rsidR="0070762C" w:rsidRDefault="00000000">
            <w:pPr>
              <w:pStyle w:val="TableParagraph"/>
              <w:spacing w:before="2" w:line="240" w:lineRule="auto"/>
              <w:ind w:left="183"/>
              <w:rPr>
                <w:b/>
                <w:i/>
                <w:sz w:val="18"/>
              </w:rPr>
            </w:pPr>
            <w:r>
              <w:rPr>
                <w:b/>
                <w:i/>
                <w:sz w:val="18"/>
              </w:rPr>
              <w:t>Non-AI,</w:t>
            </w:r>
            <w:r>
              <w:rPr>
                <w:b/>
                <w:i/>
                <w:spacing w:val="-2"/>
                <w:sz w:val="18"/>
              </w:rPr>
              <w:t xml:space="preserve"> </w:t>
            </w:r>
            <w:r>
              <w:rPr>
                <w:b/>
                <w:i/>
                <w:sz w:val="18"/>
              </w:rPr>
              <w:t>N</w:t>
            </w:r>
            <w:r>
              <w:rPr>
                <w:b/>
                <w:i/>
                <w:spacing w:val="-2"/>
                <w:sz w:val="18"/>
              </w:rPr>
              <w:t xml:space="preserve"> </w:t>
            </w:r>
            <w:r>
              <w:rPr>
                <w:b/>
                <w:i/>
                <w:sz w:val="18"/>
              </w:rPr>
              <w:t>=</w:t>
            </w:r>
            <w:r>
              <w:rPr>
                <w:b/>
                <w:i/>
                <w:spacing w:val="-3"/>
                <w:sz w:val="18"/>
              </w:rPr>
              <w:t xml:space="preserve"> </w:t>
            </w:r>
            <w:r>
              <w:rPr>
                <w:b/>
                <w:i/>
                <w:spacing w:val="-4"/>
                <w:sz w:val="18"/>
              </w:rPr>
              <w:t>521</w:t>
            </w:r>
            <w:r>
              <w:rPr>
                <w:b/>
                <w:i/>
                <w:spacing w:val="-4"/>
                <w:sz w:val="18"/>
                <w:vertAlign w:val="superscript"/>
              </w:rPr>
              <w:t>1</w:t>
            </w:r>
          </w:p>
        </w:tc>
        <w:tc>
          <w:tcPr>
            <w:tcW w:w="1356" w:type="dxa"/>
          </w:tcPr>
          <w:p w14:paraId="2778E82A" w14:textId="77777777" w:rsidR="0070762C" w:rsidRDefault="00000000" w:rsidP="001D213B">
            <w:pPr>
              <w:pStyle w:val="TableParagraph"/>
              <w:spacing w:line="206" w:lineRule="exact"/>
              <w:ind w:right="590"/>
              <w:rPr>
                <w:b/>
                <w:i/>
                <w:sz w:val="18"/>
              </w:rPr>
            </w:pPr>
            <w:r>
              <w:rPr>
                <w:b/>
                <w:i/>
                <w:spacing w:val="-6"/>
                <w:sz w:val="18"/>
              </w:rPr>
              <w:t xml:space="preserve">p- </w:t>
            </w:r>
            <w:r>
              <w:rPr>
                <w:b/>
                <w:i/>
                <w:spacing w:val="-2"/>
                <w:sz w:val="18"/>
              </w:rPr>
              <w:t>value</w:t>
            </w:r>
            <w:r>
              <w:rPr>
                <w:b/>
                <w:i/>
                <w:spacing w:val="-2"/>
                <w:sz w:val="18"/>
                <w:vertAlign w:val="superscript"/>
              </w:rPr>
              <w:t>2</w:t>
            </w:r>
          </w:p>
        </w:tc>
      </w:tr>
      <w:tr w:rsidR="0070762C" w14:paraId="2778E830" w14:textId="77777777">
        <w:trPr>
          <w:trHeight w:val="289"/>
        </w:trPr>
        <w:tc>
          <w:tcPr>
            <w:tcW w:w="4193" w:type="dxa"/>
            <w:tcBorders>
              <w:top w:val="single" w:sz="4" w:space="0" w:color="7F7F7F"/>
            </w:tcBorders>
            <w:shd w:val="clear" w:color="auto" w:fill="F2F2F2"/>
          </w:tcPr>
          <w:p w14:paraId="2778E82C" w14:textId="77777777" w:rsidR="0070762C" w:rsidRDefault="00000000">
            <w:pPr>
              <w:pStyle w:val="TableParagraph"/>
              <w:spacing w:before="3" w:line="240" w:lineRule="auto"/>
              <w:ind w:left="110"/>
              <w:rPr>
                <w:sz w:val="18"/>
              </w:rPr>
            </w:pPr>
            <w:r>
              <w:rPr>
                <w:sz w:val="18"/>
              </w:rPr>
              <w:t>Age</w:t>
            </w:r>
            <w:r>
              <w:rPr>
                <w:spacing w:val="-5"/>
                <w:sz w:val="18"/>
              </w:rPr>
              <w:t xml:space="preserve"> </w:t>
            </w:r>
            <w:r>
              <w:rPr>
                <w:sz w:val="18"/>
              </w:rPr>
              <w:t>at</w:t>
            </w:r>
            <w:r>
              <w:rPr>
                <w:spacing w:val="-4"/>
                <w:sz w:val="18"/>
              </w:rPr>
              <w:t xml:space="preserve"> </w:t>
            </w:r>
            <w:r>
              <w:rPr>
                <w:sz w:val="18"/>
              </w:rPr>
              <w:t>enrolment,</w:t>
            </w:r>
            <w:r>
              <w:rPr>
                <w:spacing w:val="-5"/>
                <w:sz w:val="18"/>
              </w:rPr>
              <w:t xml:space="preserve"> </w:t>
            </w:r>
            <w:r>
              <w:rPr>
                <w:sz w:val="18"/>
              </w:rPr>
              <w:t>median</w:t>
            </w:r>
            <w:r>
              <w:rPr>
                <w:spacing w:val="-4"/>
                <w:sz w:val="18"/>
              </w:rPr>
              <w:t xml:space="preserve"> </w:t>
            </w:r>
            <w:r>
              <w:rPr>
                <w:sz w:val="18"/>
              </w:rPr>
              <w:t>(IQR)</w:t>
            </w:r>
            <w:r>
              <w:rPr>
                <w:spacing w:val="-4"/>
                <w:sz w:val="18"/>
              </w:rPr>
              <w:t xml:space="preserve"> </w:t>
            </w:r>
            <w:r>
              <w:rPr>
                <w:spacing w:val="-2"/>
                <w:sz w:val="18"/>
              </w:rPr>
              <w:t>(years)</w:t>
            </w:r>
          </w:p>
        </w:tc>
        <w:tc>
          <w:tcPr>
            <w:tcW w:w="2113" w:type="dxa"/>
            <w:tcBorders>
              <w:top w:val="single" w:sz="4" w:space="0" w:color="7F7F7F"/>
            </w:tcBorders>
            <w:shd w:val="clear" w:color="auto" w:fill="F2F2F2"/>
          </w:tcPr>
          <w:p w14:paraId="2778E82D" w14:textId="77777777" w:rsidR="0070762C" w:rsidRDefault="00000000">
            <w:pPr>
              <w:pStyle w:val="TableParagraph"/>
              <w:spacing w:before="3" w:line="240" w:lineRule="auto"/>
              <w:ind w:left="309"/>
              <w:rPr>
                <w:sz w:val="18"/>
              </w:rPr>
            </w:pPr>
            <w:r>
              <w:rPr>
                <w:sz w:val="18"/>
              </w:rPr>
              <w:t>39.0</w:t>
            </w:r>
            <w:r>
              <w:rPr>
                <w:spacing w:val="-5"/>
                <w:sz w:val="18"/>
              </w:rPr>
              <w:t xml:space="preserve"> </w:t>
            </w:r>
            <w:r>
              <w:rPr>
                <w:sz w:val="18"/>
              </w:rPr>
              <w:t>(33.0,</w:t>
            </w:r>
            <w:r>
              <w:rPr>
                <w:spacing w:val="-3"/>
                <w:sz w:val="18"/>
              </w:rPr>
              <w:t xml:space="preserve"> </w:t>
            </w:r>
            <w:r>
              <w:rPr>
                <w:spacing w:val="-4"/>
                <w:sz w:val="18"/>
              </w:rPr>
              <w:t>44.0)</w:t>
            </w:r>
          </w:p>
        </w:tc>
        <w:tc>
          <w:tcPr>
            <w:tcW w:w="1941" w:type="dxa"/>
            <w:tcBorders>
              <w:top w:val="single" w:sz="4" w:space="0" w:color="7F7F7F"/>
            </w:tcBorders>
            <w:shd w:val="clear" w:color="auto" w:fill="F2F2F2"/>
          </w:tcPr>
          <w:p w14:paraId="2778E82E" w14:textId="77777777" w:rsidR="0070762C" w:rsidRDefault="00000000">
            <w:pPr>
              <w:pStyle w:val="TableParagraph"/>
              <w:spacing w:before="3" w:line="240" w:lineRule="auto"/>
              <w:ind w:left="183"/>
              <w:rPr>
                <w:sz w:val="18"/>
              </w:rPr>
            </w:pPr>
            <w:r>
              <w:rPr>
                <w:sz w:val="18"/>
              </w:rPr>
              <w:t>36.0</w:t>
            </w:r>
            <w:r>
              <w:rPr>
                <w:spacing w:val="-5"/>
                <w:sz w:val="18"/>
              </w:rPr>
              <w:t xml:space="preserve"> </w:t>
            </w:r>
            <w:r>
              <w:rPr>
                <w:sz w:val="18"/>
              </w:rPr>
              <w:t>(31.0,</w:t>
            </w:r>
            <w:r>
              <w:rPr>
                <w:spacing w:val="-3"/>
                <w:sz w:val="18"/>
              </w:rPr>
              <w:t xml:space="preserve"> </w:t>
            </w:r>
            <w:r>
              <w:rPr>
                <w:spacing w:val="-4"/>
                <w:sz w:val="18"/>
              </w:rPr>
              <w:t>43.0)</w:t>
            </w:r>
          </w:p>
        </w:tc>
        <w:tc>
          <w:tcPr>
            <w:tcW w:w="1356" w:type="dxa"/>
            <w:tcBorders>
              <w:top w:val="single" w:sz="4" w:space="0" w:color="7F7F7F"/>
            </w:tcBorders>
            <w:shd w:val="clear" w:color="auto" w:fill="F2F2F2"/>
          </w:tcPr>
          <w:p w14:paraId="2778E82F" w14:textId="77777777" w:rsidR="0070762C" w:rsidRDefault="00000000">
            <w:pPr>
              <w:pStyle w:val="TableParagraph"/>
              <w:spacing w:before="3" w:line="240" w:lineRule="auto"/>
              <w:ind w:left="34"/>
              <w:jc w:val="center"/>
              <w:rPr>
                <w:sz w:val="18"/>
              </w:rPr>
            </w:pPr>
            <w:r>
              <w:rPr>
                <w:spacing w:val="-5"/>
                <w:sz w:val="18"/>
              </w:rPr>
              <w:t>0.4</w:t>
            </w:r>
          </w:p>
        </w:tc>
      </w:tr>
      <w:tr w:rsidR="0070762C" w14:paraId="2778E835" w14:textId="77777777">
        <w:trPr>
          <w:trHeight w:val="302"/>
        </w:trPr>
        <w:tc>
          <w:tcPr>
            <w:tcW w:w="4193" w:type="dxa"/>
          </w:tcPr>
          <w:p w14:paraId="2778E831" w14:textId="77777777" w:rsidR="0070762C" w:rsidRDefault="00000000">
            <w:pPr>
              <w:pStyle w:val="TableParagraph"/>
              <w:spacing w:line="206" w:lineRule="exact"/>
              <w:ind w:left="110"/>
              <w:rPr>
                <w:sz w:val="18"/>
              </w:rPr>
            </w:pPr>
            <w:r>
              <w:rPr>
                <w:sz w:val="18"/>
              </w:rPr>
              <w:t>Female</w:t>
            </w:r>
            <w:r>
              <w:rPr>
                <w:spacing w:val="-5"/>
                <w:sz w:val="18"/>
              </w:rPr>
              <w:t xml:space="preserve"> </w:t>
            </w:r>
            <w:r>
              <w:rPr>
                <w:sz w:val="18"/>
              </w:rPr>
              <w:t>gender,</w:t>
            </w:r>
            <w:r>
              <w:rPr>
                <w:spacing w:val="-4"/>
                <w:sz w:val="18"/>
              </w:rPr>
              <w:t xml:space="preserve"> </w:t>
            </w:r>
            <w:r>
              <w:rPr>
                <w:sz w:val="18"/>
              </w:rPr>
              <w:t>N</w:t>
            </w:r>
            <w:r>
              <w:rPr>
                <w:spacing w:val="-4"/>
                <w:sz w:val="18"/>
              </w:rPr>
              <w:t xml:space="preserve"> </w:t>
            </w:r>
            <w:r>
              <w:rPr>
                <w:spacing w:val="-5"/>
                <w:sz w:val="18"/>
              </w:rPr>
              <w:t>(%)</w:t>
            </w:r>
          </w:p>
        </w:tc>
        <w:tc>
          <w:tcPr>
            <w:tcW w:w="2113" w:type="dxa"/>
          </w:tcPr>
          <w:p w14:paraId="2778E832" w14:textId="77777777" w:rsidR="0070762C" w:rsidRDefault="00000000">
            <w:pPr>
              <w:pStyle w:val="TableParagraph"/>
              <w:spacing w:line="206" w:lineRule="exact"/>
              <w:ind w:left="309"/>
              <w:rPr>
                <w:sz w:val="18"/>
              </w:rPr>
            </w:pPr>
            <w:r>
              <w:rPr>
                <w:sz w:val="18"/>
              </w:rPr>
              <w:t>16</w:t>
            </w:r>
            <w:r>
              <w:rPr>
                <w:spacing w:val="-2"/>
                <w:sz w:val="18"/>
              </w:rPr>
              <w:t xml:space="preserve"> (48.5%)</w:t>
            </w:r>
          </w:p>
        </w:tc>
        <w:tc>
          <w:tcPr>
            <w:tcW w:w="1941" w:type="dxa"/>
          </w:tcPr>
          <w:p w14:paraId="2778E833" w14:textId="77777777" w:rsidR="0070762C" w:rsidRDefault="00000000">
            <w:pPr>
              <w:pStyle w:val="TableParagraph"/>
              <w:spacing w:line="206" w:lineRule="exact"/>
              <w:ind w:left="183"/>
              <w:rPr>
                <w:sz w:val="18"/>
              </w:rPr>
            </w:pPr>
            <w:r>
              <w:rPr>
                <w:sz w:val="18"/>
              </w:rPr>
              <w:t>266</w:t>
            </w:r>
            <w:r>
              <w:rPr>
                <w:spacing w:val="-3"/>
                <w:sz w:val="18"/>
              </w:rPr>
              <w:t xml:space="preserve"> </w:t>
            </w:r>
            <w:r>
              <w:rPr>
                <w:spacing w:val="-2"/>
                <w:sz w:val="18"/>
              </w:rPr>
              <w:t>(51.2%)</w:t>
            </w:r>
          </w:p>
        </w:tc>
        <w:tc>
          <w:tcPr>
            <w:tcW w:w="1356" w:type="dxa"/>
          </w:tcPr>
          <w:p w14:paraId="2778E834" w14:textId="77777777" w:rsidR="0070762C" w:rsidRDefault="00000000">
            <w:pPr>
              <w:pStyle w:val="TableParagraph"/>
              <w:spacing w:line="206" w:lineRule="exact"/>
              <w:ind w:left="34"/>
              <w:jc w:val="center"/>
              <w:rPr>
                <w:sz w:val="18"/>
              </w:rPr>
            </w:pPr>
            <w:r>
              <w:rPr>
                <w:spacing w:val="-5"/>
                <w:sz w:val="18"/>
              </w:rPr>
              <w:t>0.8</w:t>
            </w:r>
          </w:p>
        </w:tc>
      </w:tr>
      <w:tr w:rsidR="0070762C" w14:paraId="2778E83A" w14:textId="77777777">
        <w:trPr>
          <w:trHeight w:val="297"/>
        </w:trPr>
        <w:tc>
          <w:tcPr>
            <w:tcW w:w="4193" w:type="dxa"/>
            <w:shd w:val="clear" w:color="auto" w:fill="F2F2F2"/>
          </w:tcPr>
          <w:p w14:paraId="2778E836" w14:textId="77777777" w:rsidR="0070762C" w:rsidRDefault="00000000">
            <w:pPr>
              <w:pStyle w:val="TableParagraph"/>
              <w:spacing w:line="206" w:lineRule="exact"/>
              <w:ind w:left="110"/>
              <w:rPr>
                <w:sz w:val="18"/>
              </w:rPr>
            </w:pPr>
            <w:r>
              <w:rPr>
                <w:sz w:val="18"/>
              </w:rPr>
              <w:t>Duration</w:t>
            </w:r>
            <w:r>
              <w:rPr>
                <w:spacing w:val="-6"/>
                <w:sz w:val="18"/>
              </w:rPr>
              <w:t xml:space="preserve"> </w:t>
            </w:r>
            <w:r>
              <w:rPr>
                <w:sz w:val="18"/>
              </w:rPr>
              <w:t>of</w:t>
            </w:r>
            <w:r>
              <w:rPr>
                <w:spacing w:val="-4"/>
                <w:sz w:val="18"/>
              </w:rPr>
              <w:t xml:space="preserve"> </w:t>
            </w:r>
            <w:r>
              <w:rPr>
                <w:sz w:val="18"/>
              </w:rPr>
              <w:t>current</w:t>
            </w:r>
            <w:r>
              <w:rPr>
                <w:spacing w:val="-5"/>
                <w:sz w:val="18"/>
              </w:rPr>
              <w:t xml:space="preserve"> </w:t>
            </w:r>
            <w:r>
              <w:rPr>
                <w:sz w:val="18"/>
              </w:rPr>
              <w:t>illness,</w:t>
            </w:r>
            <w:r>
              <w:rPr>
                <w:spacing w:val="-4"/>
                <w:sz w:val="18"/>
              </w:rPr>
              <w:t xml:space="preserve"> </w:t>
            </w:r>
            <w:r>
              <w:rPr>
                <w:sz w:val="18"/>
              </w:rPr>
              <w:t>median</w:t>
            </w:r>
            <w:r>
              <w:rPr>
                <w:spacing w:val="-5"/>
                <w:sz w:val="18"/>
              </w:rPr>
              <w:t xml:space="preserve"> </w:t>
            </w:r>
            <w:r>
              <w:rPr>
                <w:sz w:val="18"/>
              </w:rPr>
              <w:t>(IQR)</w:t>
            </w:r>
            <w:r>
              <w:rPr>
                <w:spacing w:val="-5"/>
                <w:sz w:val="18"/>
              </w:rPr>
              <w:t xml:space="preserve"> </w:t>
            </w:r>
            <w:r>
              <w:rPr>
                <w:spacing w:val="-2"/>
                <w:sz w:val="18"/>
              </w:rPr>
              <w:t>(days)</w:t>
            </w:r>
          </w:p>
        </w:tc>
        <w:tc>
          <w:tcPr>
            <w:tcW w:w="2113" w:type="dxa"/>
            <w:shd w:val="clear" w:color="auto" w:fill="F2F2F2"/>
          </w:tcPr>
          <w:p w14:paraId="2778E837" w14:textId="77777777" w:rsidR="0070762C" w:rsidRDefault="00000000">
            <w:pPr>
              <w:pStyle w:val="TableParagraph"/>
              <w:spacing w:line="206" w:lineRule="exact"/>
              <w:ind w:left="309"/>
              <w:rPr>
                <w:sz w:val="18"/>
              </w:rPr>
            </w:pPr>
            <w:r>
              <w:rPr>
                <w:sz w:val="18"/>
              </w:rPr>
              <w:t>14.0</w:t>
            </w:r>
            <w:r>
              <w:rPr>
                <w:spacing w:val="-5"/>
                <w:sz w:val="18"/>
              </w:rPr>
              <w:t xml:space="preserve"> </w:t>
            </w:r>
            <w:r>
              <w:rPr>
                <w:sz w:val="18"/>
              </w:rPr>
              <w:t>(14.0,</w:t>
            </w:r>
            <w:r>
              <w:rPr>
                <w:spacing w:val="-3"/>
                <w:sz w:val="18"/>
              </w:rPr>
              <w:t xml:space="preserve"> </w:t>
            </w:r>
            <w:r>
              <w:rPr>
                <w:spacing w:val="-4"/>
                <w:sz w:val="18"/>
              </w:rPr>
              <w:t>21.0)</w:t>
            </w:r>
          </w:p>
        </w:tc>
        <w:tc>
          <w:tcPr>
            <w:tcW w:w="1941" w:type="dxa"/>
            <w:shd w:val="clear" w:color="auto" w:fill="F2F2F2"/>
          </w:tcPr>
          <w:p w14:paraId="2778E838" w14:textId="77777777" w:rsidR="0070762C" w:rsidRDefault="00000000">
            <w:pPr>
              <w:pStyle w:val="TableParagraph"/>
              <w:spacing w:line="206" w:lineRule="exact"/>
              <w:ind w:left="183"/>
              <w:rPr>
                <w:sz w:val="18"/>
              </w:rPr>
            </w:pPr>
            <w:r>
              <w:rPr>
                <w:sz w:val="18"/>
              </w:rPr>
              <w:t>14.0</w:t>
            </w:r>
            <w:r>
              <w:rPr>
                <w:spacing w:val="-5"/>
                <w:sz w:val="18"/>
              </w:rPr>
              <w:t xml:space="preserve"> </w:t>
            </w:r>
            <w:r>
              <w:rPr>
                <w:sz w:val="18"/>
              </w:rPr>
              <w:t>(11.8,</w:t>
            </w:r>
            <w:r>
              <w:rPr>
                <w:spacing w:val="-3"/>
                <w:sz w:val="18"/>
              </w:rPr>
              <w:t xml:space="preserve"> </w:t>
            </w:r>
            <w:r>
              <w:rPr>
                <w:spacing w:val="-4"/>
                <w:sz w:val="18"/>
              </w:rPr>
              <w:t>21.0)</w:t>
            </w:r>
          </w:p>
        </w:tc>
        <w:tc>
          <w:tcPr>
            <w:tcW w:w="1356" w:type="dxa"/>
            <w:shd w:val="clear" w:color="auto" w:fill="F2F2F2"/>
          </w:tcPr>
          <w:p w14:paraId="2778E839" w14:textId="77777777" w:rsidR="0070762C" w:rsidRDefault="00000000">
            <w:pPr>
              <w:pStyle w:val="TableParagraph"/>
              <w:spacing w:line="206" w:lineRule="exact"/>
              <w:ind w:left="34"/>
              <w:jc w:val="center"/>
              <w:rPr>
                <w:sz w:val="18"/>
              </w:rPr>
            </w:pPr>
            <w:r>
              <w:rPr>
                <w:spacing w:val="-5"/>
                <w:sz w:val="18"/>
              </w:rPr>
              <w:t>0.7</w:t>
            </w:r>
          </w:p>
        </w:tc>
      </w:tr>
      <w:tr w:rsidR="0070762C" w14:paraId="2778E83F" w14:textId="77777777">
        <w:trPr>
          <w:trHeight w:val="302"/>
        </w:trPr>
        <w:tc>
          <w:tcPr>
            <w:tcW w:w="4193" w:type="dxa"/>
          </w:tcPr>
          <w:p w14:paraId="2778E83B" w14:textId="77777777" w:rsidR="0070762C" w:rsidRDefault="00000000">
            <w:pPr>
              <w:pStyle w:val="TableParagraph"/>
              <w:spacing w:line="206" w:lineRule="exact"/>
              <w:ind w:left="110"/>
              <w:rPr>
                <w:sz w:val="18"/>
              </w:rPr>
            </w:pPr>
            <w:r>
              <w:rPr>
                <w:sz w:val="18"/>
              </w:rPr>
              <w:t>Weight</w:t>
            </w:r>
            <w:r>
              <w:rPr>
                <w:spacing w:val="-6"/>
                <w:sz w:val="18"/>
              </w:rPr>
              <w:t xml:space="preserve"> </w:t>
            </w:r>
            <w:r>
              <w:rPr>
                <w:spacing w:val="-4"/>
                <w:sz w:val="18"/>
              </w:rPr>
              <w:t>loss</w:t>
            </w:r>
          </w:p>
        </w:tc>
        <w:tc>
          <w:tcPr>
            <w:tcW w:w="2113" w:type="dxa"/>
          </w:tcPr>
          <w:p w14:paraId="2778E83C" w14:textId="77777777" w:rsidR="0070762C" w:rsidRDefault="00000000">
            <w:pPr>
              <w:pStyle w:val="TableParagraph"/>
              <w:spacing w:line="206" w:lineRule="exact"/>
              <w:ind w:left="309"/>
              <w:rPr>
                <w:sz w:val="18"/>
              </w:rPr>
            </w:pPr>
            <w:r>
              <w:rPr>
                <w:sz w:val="18"/>
              </w:rPr>
              <w:t>28</w:t>
            </w:r>
            <w:r>
              <w:rPr>
                <w:spacing w:val="-2"/>
                <w:sz w:val="18"/>
              </w:rPr>
              <w:t xml:space="preserve"> (84.8%)</w:t>
            </w:r>
          </w:p>
        </w:tc>
        <w:tc>
          <w:tcPr>
            <w:tcW w:w="1941" w:type="dxa"/>
          </w:tcPr>
          <w:p w14:paraId="2778E83D" w14:textId="77777777" w:rsidR="0070762C" w:rsidRDefault="00000000">
            <w:pPr>
              <w:pStyle w:val="TableParagraph"/>
              <w:spacing w:line="206" w:lineRule="exact"/>
              <w:ind w:left="183"/>
              <w:rPr>
                <w:sz w:val="18"/>
              </w:rPr>
            </w:pPr>
            <w:r>
              <w:rPr>
                <w:sz w:val="18"/>
              </w:rPr>
              <w:t>429</w:t>
            </w:r>
            <w:r>
              <w:rPr>
                <w:spacing w:val="-3"/>
                <w:sz w:val="18"/>
              </w:rPr>
              <w:t xml:space="preserve"> </w:t>
            </w:r>
            <w:r>
              <w:rPr>
                <w:spacing w:val="-2"/>
                <w:sz w:val="18"/>
              </w:rPr>
              <w:t>(86.3%)</w:t>
            </w:r>
          </w:p>
        </w:tc>
        <w:tc>
          <w:tcPr>
            <w:tcW w:w="1356" w:type="dxa"/>
          </w:tcPr>
          <w:p w14:paraId="2778E83E" w14:textId="77777777" w:rsidR="0070762C" w:rsidRDefault="00000000">
            <w:pPr>
              <w:pStyle w:val="TableParagraph"/>
              <w:spacing w:line="206" w:lineRule="exact"/>
              <w:ind w:left="34"/>
              <w:jc w:val="center"/>
              <w:rPr>
                <w:sz w:val="18"/>
              </w:rPr>
            </w:pPr>
            <w:r>
              <w:rPr>
                <w:spacing w:val="-5"/>
                <w:sz w:val="18"/>
              </w:rPr>
              <w:t>0.8</w:t>
            </w:r>
          </w:p>
        </w:tc>
      </w:tr>
      <w:tr w:rsidR="0070762C" w14:paraId="2778E844" w14:textId="77777777">
        <w:trPr>
          <w:trHeight w:val="297"/>
        </w:trPr>
        <w:tc>
          <w:tcPr>
            <w:tcW w:w="4193" w:type="dxa"/>
            <w:shd w:val="clear" w:color="auto" w:fill="F2F2F2"/>
          </w:tcPr>
          <w:p w14:paraId="2778E840" w14:textId="77777777" w:rsidR="0070762C" w:rsidRDefault="00000000">
            <w:pPr>
              <w:pStyle w:val="TableParagraph"/>
              <w:spacing w:line="206" w:lineRule="exact"/>
              <w:ind w:left="110"/>
              <w:rPr>
                <w:sz w:val="18"/>
              </w:rPr>
            </w:pPr>
            <w:r>
              <w:rPr>
                <w:sz w:val="18"/>
              </w:rPr>
              <w:t>Viral</w:t>
            </w:r>
            <w:r>
              <w:rPr>
                <w:spacing w:val="-4"/>
                <w:sz w:val="18"/>
              </w:rPr>
              <w:t xml:space="preserve"> </w:t>
            </w:r>
            <w:r>
              <w:rPr>
                <w:sz w:val="18"/>
              </w:rPr>
              <w:t>load</w:t>
            </w:r>
            <w:r>
              <w:rPr>
                <w:spacing w:val="-4"/>
                <w:sz w:val="18"/>
              </w:rPr>
              <w:t xml:space="preserve"> </w:t>
            </w:r>
            <w:r>
              <w:rPr>
                <w:sz w:val="18"/>
              </w:rPr>
              <w:t>(log10</w:t>
            </w:r>
            <w:r>
              <w:rPr>
                <w:spacing w:val="-4"/>
                <w:sz w:val="18"/>
              </w:rPr>
              <w:t xml:space="preserve"> </w:t>
            </w:r>
            <w:r>
              <w:rPr>
                <w:spacing w:val="-2"/>
                <w:sz w:val="18"/>
              </w:rPr>
              <w:t>copies/mL)</w:t>
            </w:r>
          </w:p>
        </w:tc>
        <w:tc>
          <w:tcPr>
            <w:tcW w:w="2113" w:type="dxa"/>
            <w:shd w:val="clear" w:color="auto" w:fill="F2F2F2"/>
          </w:tcPr>
          <w:p w14:paraId="2778E841" w14:textId="77777777" w:rsidR="0070762C" w:rsidRDefault="00000000">
            <w:pPr>
              <w:pStyle w:val="TableParagraph"/>
              <w:spacing w:line="206" w:lineRule="exact"/>
              <w:ind w:left="309"/>
              <w:rPr>
                <w:sz w:val="18"/>
              </w:rPr>
            </w:pPr>
            <w:r>
              <w:rPr>
                <w:sz w:val="18"/>
              </w:rPr>
              <w:t>11.6</w:t>
            </w:r>
            <w:r>
              <w:rPr>
                <w:spacing w:val="-5"/>
                <w:sz w:val="18"/>
              </w:rPr>
              <w:t xml:space="preserve"> </w:t>
            </w:r>
            <w:r>
              <w:rPr>
                <w:sz w:val="18"/>
              </w:rPr>
              <w:t>(11.0,</w:t>
            </w:r>
            <w:r>
              <w:rPr>
                <w:spacing w:val="-3"/>
                <w:sz w:val="18"/>
              </w:rPr>
              <w:t xml:space="preserve"> </w:t>
            </w:r>
            <w:r>
              <w:rPr>
                <w:spacing w:val="-4"/>
                <w:sz w:val="18"/>
              </w:rPr>
              <w:t>11.9)</w:t>
            </w:r>
          </w:p>
        </w:tc>
        <w:tc>
          <w:tcPr>
            <w:tcW w:w="1941" w:type="dxa"/>
            <w:shd w:val="clear" w:color="auto" w:fill="F2F2F2"/>
          </w:tcPr>
          <w:p w14:paraId="2778E842" w14:textId="77777777" w:rsidR="0070762C" w:rsidRDefault="00000000">
            <w:pPr>
              <w:pStyle w:val="TableParagraph"/>
              <w:spacing w:line="206" w:lineRule="exact"/>
              <w:ind w:left="183"/>
              <w:rPr>
                <w:sz w:val="18"/>
              </w:rPr>
            </w:pPr>
            <w:r>
              <w:rPr>
                <w:sz w:val="18"/>
              </w:rPr>
              <w:t>10.7</w:t>
            </w:r>
            <w:r>
              <w:rPr>
                <w:spacing w:val="-4"/>
                <w:sz w:val="18"/>
              </w:rPr>
              <w:t xml:space="preserve"> </w:t>
            </w:r>
            <w:r>
              <w:rPr>
                <w:sz w:val="18"/>
              </w:rPr>
              <w:t>(7.0,</w:t>
            </w:r>
            <w:r>
              <w:rPr>
                <w:spacing w:val="-3"/>
                <w:sz w:val="18"/>
              </w:rPr>
              <w:t xml:space="preserve"> </w:t>
            </w:r>
            <w:r>
              <w:rPr>
                <w:spacing w:val="-4"/>
                <w:sz w:val="18"/>
              </w:rPr>
              <w:t>12.4)</w:t>
            </w:r>
          </w:p>
        </w:tc>
        <w:tc>
          <w:tcPr>
            <w:tcW w:w="1356" w:type="dxa"/>
            <w:shd w:val="clear" w:color="auto" w:fill="F2F2F2"/>
          </w:tcPr>
          <w:p w14:paraId="2778E843" w14:textId="77777777" w:rsidR="0070762C" w:rsidRDefault="00000000">
            <w:pPr>
              <w:pStyle w:val="TableParagraph"/>
              <w:spacing w:line="206" w:lineRule="exact"/>
              <w:ind w:left="34"/>
              <w:jc w:val="center"/>
              <w:rPr>
                <w:sz w:val="18"/>
              </w:rPr>
            </w:pPr>
            <w:r>
              <w:rPr>
                <w:spacing w:val="-5"/>
                <w:sz w:val="18"/>
              </w:rPr>
              <w:t>0.6</w:t>
            </w:r>
          </w:p>
        </w:tc>
      </w:tr>
      <w:tr w:rsidR="0070762C" w14:paraId="2778E849" w14:textId="77777777">
        <w:trPr>
          <w:trHeight w:val="302"/>
        </w:trPr>
        <w:tc>
          <w:tcPr>
            <w:tcW w:w="4193" w:type="dxa"/>
          </w:tcPr>
          <w:p w14:paraId="2778E845" w14:textId="77777777" w:rsidR="0070762C" w:rsidRDefault="00000000">
            <w:pPr>
              <w:pStyle w:val="TableParagraph"/>
              <w:spacing w:line="206" w:lineRule="exact"/>
              <w:ind w:left="110"/>
              <w:rPr>
                <w:sz w:val="18"/>
              </w:rPr>
            </w:pPr>
            <w:r>
              <w:rPr>
                <w:sz w:val="18"/>
              </w:rPr>
              <w:t>Pulmonary</w:t>
            </w:r>
            <w:r>
              <w:rPr>
                <w:spacing w:val="-8"/>
                <w:sz w:val="18"/>
              </w:rPr>
              <w:t xml:space="preserve"> </w:t>
            </w:r>
            <w:r>
              <w:rPr>
                <w:spacing w:val="-2"/>
                <w:sz w:val="18"/>
              </w:rPr>
              <w:t>tuberculosis</w:t>
            </w:r>
          </w:p>
        </w:tc>
        <w:tc>
          <w:tcPr>
            <w:tcW w:w="2113" w:type="dxa"/>
          </w:tcPr>
          <w:p w14:paraId="2778E846" w14:textId="77777777" w:rsidR="0070762C" w:rsidRDefault="00000000">
            <w:pPr>
              <w:pStyle w:val="TableParagraph"/>
              <w:spacing w:line="206" w:lineRule="exact"/>
              <w:ind w:left="309"/>
              <w:rPr>
                <w:sz w:val="18"/>
              </w:rPr>
            </w:pPr>
            <w:r>
              <w:rPr>
                <w:sz w:val="18"/>
              </w:rPr>
              <w:t>14</w:t>
            </w:r>
            <w:r>
              <w:rPr>
                <w:spacing w:val="-2"/>
                <w:sz w:val="18"/>
              </w:rPr>
              <w:t xml:space="preserve"> (42.4%)</w:t>
            </w:r>
          </w:p>
        </w:tc>
        <w:tc>
          <w:tcPr>
            <w:tcW w:w="1941" w:type="dxa"/>
          </w:tcPr>
          <w:p w14:paraId="2778E847" w14:textId="77777777" w:rsidR="0070762C" w:rsidRDefault="00000000">
            <w:pPr>
              <w:pStyle w:val="TableParagraph"/>
              <w:spacing w:line="206" w:lineRule="exact"/>
              <w:ind w:left="183"/>
              <w:rPr>
                <w:sz w:val="18"/>
              </w:rPr>
            </w:pPr>
            <w:r>
              <w:rPr>
                <w:sz w:val="18"/>
              </w:rPr>
              <w:t>337</w:t>
            </w:r>
            <w:r>
              <w:rPr>
                <w:spacing w:val="-3"/>
                <w:sz w:val="18"/>
              </w:rPr>
              <w:t xml:space="preserve"> </w:t>
            </w:r>
            <w:r>
              <w:rPr>
                <w:spacing w:val="-2"/>
                <w:sz w:val="18"/>
              </w:rPr>
              <w:t>(64.7%)</w:t>
            </w:r>
          </w:p>
        </w:tc>
        <w:tc>
          <w:tcPr>
            <w:tcW w:w="1356" w:type="dxa"/>
          </w:tcPr>
          <w:p w14:paraId="2778E848" w14:textId="77777777" w:rsidR="0070762C" w:rsidRPr="0094469F" w:rsidRDefault="00000000">
            <w:pPr>
              <w:pStyle w:val="TableParagraph"/>
              <w:spacing w:line="206" w:lineRule="exact"/>
              <w:ind w:left="34" w:right="1"/>
              <w:jc w:val="center"/>
              <w:rPr>
                <w:b/>
                <w:sz w:val="18"/>
                <w:highlight w:val="yellow"/>
              </w:rPr>
            </w:pPr>
            <w:r w:rsidRPr="0094469F">
              <w:rPr>
                <w:b/>
                <w:spacing w:val="-4"/>
                <w:sz w:val="18"/>
                <w:highlight w:val="yellow"/>
              </w:rPr>
              <w:t>0.01</w:t>
            </w:r>
          </w:p>
        </w:tc>
      </w:tr>
      <w:tr w:rsidR="0070762C" w14:paraId="2778E84E" w14:textId="77777777">
        <w:trPr>
          <w:trHeight w:val="297"/>
        </w:trPr>
        <w:tc>
          <w:tcPr>
            <w:tcW w:w="4193" w:type="dxa"/>
            <w:shd w:val="clear" w:color="auto" w:fill="F2F2F2"/>
          </w:tcPr>
          <w:p w14:paraId="2778E84A" w14:textId="77777777" w:rsidR="0070762C" w:rsidRDefault="00000000">
            <w:pPr>
              <w:pStyle w:val="TableParagraph"/>
              <w:spacing w:line="206" w:lineRule="exact"/>
              <w:ind w:left="110"/>
              <w:rPr>
                <w:sz w:val="18"/>
              </w:rPr>
            </w:pPr>
            <w:r>
              <w:rPr>
                <w:sz w:val="18"/>
              </w:rPr>
              <w:t>Extrapulmonary</w:t>
            </w:r>
            <w:r>
              <w:rPr>
                <w:spacing w:val="-12"/>
                <w:sz w:val="18"/>
              </w:rPr>
              <w:t xml:space="preserve"> </w:t>
            </w:r>
            <w:r>
              <w:rPr>
                <w:spacing w:val="-2"/>
                <w:sz w:val="18"/>
              </w:rPr>
              <w:t>tuberculosis</w:t>
            </w:r>
          </w:p>
        </w:tc>
        <w:tc>
          <w:tcPr>
            <w:tcW w:w="2113" w:type="dxa"/>
            <w:shd w:val="clear" w:color="auto" w:fill="F2F2F2"/>
          </w:tcPr>
          <w:p w14:paraId="2778E84B" w14:textId="77777777" w:rsidR="0070762C" w:rsidRDefault="00000000">
            <w:pPr>
              <w:pStyle w:val="TableParagraph"/>
              <w:spacing w:line="206" w:lineRule="exact"/>
              <w:ind w:left="309"/>
              <w:rPr>
                <w:sz w:val="18"/>
              </w:rPr>
            </w:pPr>
            <w:r>
              <w:rPr>
                <w:sz w:val="18"/>
              </w:rPr>
              <w:t>11</w:t>
            </w:r>
            <w:r>
              <w:rPr>
                <w:spacing w:val="-2"/>
                <w:sz w:val="18"/>
              </w:rPr>
              <w:t xml:space="preserve"> (33.3%)</w:t>
            </w:r>
          </w:p>
        </w:tc>
        <w:tc>
          <w:tcPr>
            <w:tcW w:w="1941" w:type="dxa"/>
            <w:shd w:val="clear" w:color="auto" w:fill="F2F2F2"/>
          </w:tcPr>
          <w:p w14:paraId="2778E84C" w14:textId="77777777" w:rsidR="0070762C" w:rsidRDefault="00000000">
            <w:pPr>
              <w:pStyle w:val="TableParagraph"/>
              <w:spacing w:line="206" w:lineRule="exact"/>
              <w:ind w:left="183"/>
              <w:rPr>
                <w:sz w:val="18"/>
              </w:rPr>
            </w:pPr>
            <w:r>
              <w:rPr>
                <w:sz w:val="18"/>
              </w:rPr>
              <w:t>99</w:t>
            </w:r>
            <w:r>
              <w:rPr>
                <w:spacing w:val="-2"/>
                <w:sz w:val="18"/>
              </w:rPr>
              <w:t xml:space="preserve"> (19.0%)</w:t>
            </w:r>
          </w:p>
        </w:tc>
        <w:tc>
          <w:tcPr>
            <w:tcW w:w="1356" w:type="dxa"/>
            <w:shd w:val="clear" w:color="auto" w:fill="F2F2F2"/>
          </w:tcPr>
          <w:p w14:paraId="2778E84D" w14:textId="77777777" w:rsidR="0070762C" w:rsidRPr="0094469F" w:rsidRDefault="00000000">
            <w:pPr>
              <w:pStyle w:val="TableParagraph"/>
              <w:spacing w:line="206" w:lineRule="exact"/>
              <w:ind w:left="34" w:right="1"/>
              <w:jc w:val="center"/>
              <w:rPr>
                <w:b/>
                <w:sz w:val="18"/>
                <w:highlight w:val="yellow"/>
              </w:rPr>
            </w:pPr>
            <w:r w:rsidRPr="0094469F">
              <w:rPr>
                <w:b/>
                <w:spacing w:val="-2"/>
                <w:sz w:val="18"/>
                <w:highlight w:val="yellow"/>
              </w:rPr>
              <w:t>0.045</w:t>
            </w:r>
          </w:p>
        </w:tc>
      </w:tr>
      <w:tr w:rsidR="0070762C" w14:paraId="2778E853" w14:textId="77777777">
        <w:trPr>
          <w:trHeight w:val="302"/>
        </w:trPr>
        <w:tc>
          <w:tcPr>
            <w:tcW w:w="4193" w:type="dxa"/>
          </w:tcPr>
          <w:p w14:paraId="2778E84F" w14:textId="77777777" w:rsidR="0070762C" w:rsidRDefault="00000000">
            <w:pPr>
              <w:pStyle w:val="TableParagraph"/>
              <w:spacing w:line="206" w:lineRule="exact"/>
              <w:ind w:left="110"/>
              <w:rPr>
                <w:sz w:val="18"/>
              </w:rPr>
            </w:pPr>
            <w:r>
              <w:rPr>
                <w:sz w:val="18"/>
              </w:rPr>
              <w:t>Cryptococcus</w:t>
            </w:r>
            <w:r>
              <w:rPr>
                <w:spacing w:val="-12"/>
                <w:sz w:val="18"/>
              </w:rPr>
              <w:t xml:space="preserve"> </w:t>
            </w:r>
            <w:r>
              <w:rPr>
                <w:spacing w:val="-2"/>
                <w:sz w:val="18"/>
              </w:rPr>
              <w:t>neoformans</w:t>
            </w:r>
          </w:p>
        </w:tc>
        <w:tc>
          <w:tcPr>
            <w:tcW w:w="2113" w:type="dxa"/>
          </w:tcPr>
          <w:p w14:paraId="2778E850" w14:textId="77777777" w:rsidR="0070762C" w:rsidRDefault="00000000">
            <w:pPr>
              <w:pStyle w:val="TableParagraph"/>
              <w:spacing w:line="206" w:lineRule="exact"/>
              <w:ind w:left="309"/>
              <w:rPr>
                <w:sz w:val="18"/>
              </w:rPr>
            </w:pPr>
            <w:r>
              <w:rPr>
                <w:sz w:val="18"/>
              </w:rPr>
              <w:t>10</w:t>
            </w:r>
            <w:r>
              <w:rPr>
                <w:spacing w:val="-2"/>
                <w:sz w:val="18"/>
              </w:rPr>
              <w:t xml:space="preserve"> (30.3%)</w:t>
            </w:r>
          </w:p>
        </w:tc>
        <w:tc>
          <w:tcPr>
            <w:tcW w:w="1941" w:type="dxa"/>
          </w:tcPr>
          <w:p w14:paraId="2778E851" w14:textId="77777777" w:rsidR="0070762C" w:rsidRDefault="00000000">
            <w:pPr>
              <w:pStyle w:val="TableParagraph"/>
              <w:spacing w:line="206" w:lineRule="exact"/>
              <w:ind w:left="183"/>
              <w:rPr>
                <w:sz w:val="18"/>
              </w:rPr>
            </w:pPr>
            <w:r>
              <w:rPr>
                <w:sz w:val="18"/>
              </w:rPr>
              <w:t>20</w:t>
            </w:r>
            <w:r>
              <w:rPr>
                <w:spacing w:val="-2"/>
                <w:sz w:val="18"/>
              </w:rPr>
              <w:t xml:space="preserve"> (3.8%)</w:t>
            </w:r>
          </w:p>
        </w:tc>
        <w:tc>
          <w:tcPr>
            <w:tcW w:w="1356" w:type="dxa"/>
          </w:tcPr>
          <w:p w14:paraId="2778E852" w14:textId="77777777" w:rsidR="0070762C" w:rsidRPr="0094469F" w:rsidRDefault="00000000">
            <w:pPr>
              <w:pStyle w:val="TableParagraph"/>
              <w:spacing w:line="206" w:lineRule="exact"/>
              <w:ind w:left="34"/>
              <w:jc w:val="center"/>
              <w:rPr>
                <w:b/>
                <w:sz w:val="18"/>
                <w:highlight w:val="yellow"/>
              </w:rPr>
            </w:pPr>
            <w:r w:rsidRPr="0094469F">
              <w:rPr>
                <w:b/>
                <w:spacing w:val="-2"/>
                <w:sz w:val="18"/>
                <w:highlight w:val="yellow"/>
              </w:rPr>
              <w:t>&lt;0.001</w:t>
            </w:r>
          </w:p>
        </w:tc>
      </w:tr>
      <w:tr w:rsidR="0070762C" w14:paraId="2778E858" w14:textId="77777777">
        <w:trPr>
          <w:trHeight w:val="297"/>
        </w:trPr>
        <w:tc>
          <w:tcPr>
            <w:tcW w:w="4193" w:type="dxa"/>
            <w:shd w:val="clear" w:color="auto" w:fill="F2F2F2"/>
          </w:tcPr>
          <w:p w14:paraId="2778E854" w14:textId="77777777" w:rsidR="0070762C" w:rsidRDefault="00000000">
            <w:pPr>
              <w:pStyle w:val="TableParagraph"/>
              <w:spacing w:line="206" w:lineRule="exact"/>
              <w:ind w:left="110"/>
              <w:rPr>
                <w:sz w:val="18"/>
              </w:rPr>
            </w:pPr>
            <w:r>
              <w:rPr>
                <w:spacing w:val="-2"/>
                <w:sz w:val="18"/>
              </w:rPr>
              <w:t>Pneumonia</w:t>
            </w:r>
          </w:p>
        </w:tc>
        <w:tc>
          <w:tcPr>
            <w:tcW w:w="2113" w:type="dxa"/>
            <w:shd w:val="clear" w:color="auto" w:fill="F2F2F2"/>
          </w:tcPr>
          <w:p w14:paraId="2778E855" w14:textId="77777777" w:rsidR="0070762C" w:rsidRDefault="00000000">
            <w:pPr>
              <w:pStyle w:val="TableParagraph"/>
              <w:spacing w:line="206" w:lineRule="exact"/>
              <w:ind w:left="309"/>
              <w:rPr>
                <w:sz w:val="18"/>
              </w:rPr>
            </w:pPr>
            <w:r>
              <w:rPr>
                <w:sz w:val="18"/>
              </w:rPr>
              <w:t>4</w:t>
            </w:r>
            <w:r>
              <w:rPr>
                <w:spacing w:val="-1"/>
                <w:sz w:val="18"/>
              </w:rPr>
              <w:t xml:space="preserve"> </w:t>
            </w:r>
            <w:r>
              <w:rPr>
                <w:spacing w:val="-2"/>
                <w:sz w:val="18"/>
              </w:rPr>
              <w:t>(12.1%)</w:t>
            </w:r>
          </w:p>
        </w:tc>
        <w:tc>
          <w:tcPr>
            <w:tcW w:w="1941" w:type="dxa"/>
            <w:shd w:val="clear" w:color="auto" w:fill="F2F2F2"/>
          </w:tcPr>
          <w:p w14:paraId="2778E856" w14:textId="77777777" w:rsidR="0070762C" w:rsidRDefault="00000000">
            <w:pPr>
              <w:pStyle w:val="TableParagraph"/>
              <w:spacing w:line="206" w:lineRule="exact"/>
              <w:ind w:left="183"/>
              <w:rPr>
                <w:sz w:val="18"/>
              </w:rPr>
            </w:pPr>
            <w:r>
              <w:rPr>
                <w:sz w:val="18"/>
              </w:rPr>
              <w:t>58</w:t>
            </w:r>
            <w:r>
              <w:rPr>
                <w:spacing w:val="-2"/>
                <w:sz w:val="18"/>
              </w:rPr>
              <w:t xml:space="preserve"> (11.1%)</w:t>
            </w:r>
          </w:p>
        </w:tc>
        <w:tc>
          <w:tcPr>
            <w:tcW w:w="1356" w:type="dxa"/>
            <w:shd w:val="clear" w:color="auto" w:fill="F2F2F2"/>
          </w:tcPr>
          <w:p w14:paraId="2778E857" w14:textId="77777777" w:rsidR="0070762C" w:rsidRDefault="00000000">
            <w:pPr>
              <w:pStyle w:val="TableParagraph"/>
              <w:spacing w:line="206" w:lineRule="exact"/>
              <w:ind w:left="34"/>
              <w:jc w:val="center"/>
              <w:rPr>
                <w:sz w:val="18"/>
              </w:rPr>
            </w:pPr>
            <w:r>
              <w:rPr>
                <w:spacing w:val="-5"/>
                <w:sz w:val="18"/>
              </w:rPr>
              <w:t>0.8</w:t>
            </w:r>
          </w:p>
        </w:tc>
      </w:tr>
      <w:tr w:rsidR="0070762C" w14:paraId="2778E85D" w14:textId="77777777">
        <w:trPr>
          <w:trHeight w:val="302"/>
        </w:trPr>
        <w:tc>
          <w:tcPr>
            <w:tcW w:w="4193" w:type="dxa"/>
          </w:tcPr>
          <w:p w14:paraId="2778E859" w14:textId="77777777" w:rsidR="0070762C" w:rsidRDefault="00000000">
            <w:pPr>
              <w:pStyle w:val="TableParagraph"/>
              <w:spacing w:line="206" w:lineRule="exact"/>
              <w:ind w:left="110"/>
              <w:rPr>
                <w:sz w:val="18"/>
              </w:rPr>
            </w:pPr>
            <w:r>
              <w:rPr>
                <w:sz w:val="18"/>
              </w:rPr>
              <w:t>Hepatitis</w:t>
            </w:r>
            <w:r>
              <w:rPr>
                <w:spacing w:val="-7"/>
                <w:sz w:val="18"/>
              </w:rPr>
              <w:t xml:space="preserve"> </w:t>
            </w:r>
            <w:r>
              <w:rPr>
                <w:spacing w:val="-10"/>
                <w:sz w:val="18"/>
              </w:rPr>
              <w:t>B</w:t>
            </w:r>
          </w:p>
        </w:tc>
        <w:tc>
          <w:tcPr>
            <w:tcW w:w="2113" w:type="dxa"/>
          </w:tcPr>
          <w:p w14:paraId="2778E85A" w14:textId="77777777" w:rsidR="0070762C" w:rsidRDefault="00000000">
            <w:pPr>
              <w:pStyle w:val="TableParagraph"/>
              <w:spacing w:line="206" w:lineRule="exact"/>
              <w:ind w:left="309"/>
              <w:rPr>
                <w:sz w:val="18"/>
              </w:rPr>
            </w:pPr>
            <w:r>
              <w:rPr>
                <w:sz w:val="18"/>
              </w:rPr>
              <w:t>3</w:t>
            </w:r>
            <w:r>
              <w:rPr>
                <w:spacing w:val="-1"/>
                <w:sz w:val="18"/>
              </w:rPr>
              <w:t xml:space="preserve"> </w:t>
            </w:r>
            <w:r>
              <w:rPr>
                <w:spacing w:val="-2"/>
                <w:sz w:val="18"/>
              </w:rPr>
              <w:t>(9.1%)</w:t>
            </w:r>
          </w:p>
        </w:tc>
        <w:tc>
          <w:tcPr>
            <w:tcW w:w="1941" w:type="dxa"/>
          </w:tcPr>
          <w:p w14:paraId="2778E85B" w14:textId="77777777" w:rsidR="0070762C" w:rsidRDefault="00000000">
            <w:pPr>
              <w:pStyle w:val="TableParagraph"/>
              <w:spacing w:line="206" w:lineRule="exact"/>
              <w:ind w:left="183"/>
              <w:rPr>
                <w:sz w:val="18"/>
              </w:rPr>
            </w:pPr>
            <w:r>
              <w:rPr>
                <w:sz w:val="18"/>
              </w:rPr>
              <w:t>15</w:t>
            </w:r>
            <w:r>
              <w:rPr>
                <w:spacing w:val="-2"/>
                <w:sz w:val="18"/>
              </w:rPr>
              <w:t xml:space="preserve"> (2.9%)</w:t>
            </w:r>
          </w:p>
        </w:tc>
        <w:tc>
          <w:tcPr>
            <w:tcW w:w="1356" w:type="dxa"/>
          </w:tcPr>
          <w:p w14:paraId="2778E85C" w14:textId="77777777" w:rsidR="0070762C" w:rsidRDefault="00000000">
            <w:pPr>
              <w:pStyle w:val="TableParagraph"/>
              <w:spacing w:line="206" w:lineRule="exact"/>
              <w:ind w:left="34" w:right="1"/>
              <w:jc w:val="center"/>
              <w:rPr>
                <w:sz w:val="18"/>
              </w:rPr>
            </w:pPr>
            <w:r>
              <w:rPr>
                <w:spacing w:val="-2"/>
                <w:sz w:val="18"/>
              </w:rPr>
              <w:t>0.085</w:t>
            </w:r>
          </w:p>
        </w:tc>
      </w:tr>
      <w:tr w:rsidR="0070762C" w14:paraId="2778E862" w14:textId="77777777">
        <w:trPr>
          <w:trHeight w:val="297"/>
        </w:trPr>
        <w:tc>
          <w:tcPr>
            <w:tcW w:w="4193" w:type="dxa"/>
            <w:shd w:val="clear" w:color="auto" w:fill="F2F2F2"/>
          </w:tcPr>
          <w:p w14:paraId="2778E85E" w14:textId="77777777" w:rsidR="0070762C" w:rsidRDefault="00000000">
            <w:pPr>
              <w:pStyle w:val="TableParagraph"/>
              <w:spacing w:line="206" w:lineRule="exact"/>
              <w:ind w:left="110"/>
              <w:rPr>
                <w:sz w:val="18"/>
              </w:rPr>
            </w:pPr>
            <w:r>
              <w:rPr>
                <w:spacing w:val="-2"/>
                <w:sz w:val="18"/>
              </w:rPr>
              <w:t>Candida</w:t>
            </w:r>
          </w:p>
        </w:tc>
        <w:tc>
          <w:tcPr>
            <w:tcW w:w="2113" w:type="dxa"/>
            <w:shd w:val="clear" w:color="auto" w:fill="F2F2F2"/>
          </w:tcPr>
          <w:p w14:paraId="2778E85F" w14:textId="77777777" w:rsidR="0070762C" w:rsidRDefault="00000000">
            <w:pPr>
              <w:pStyle w:val="TableParagraph"/>
              <w:spacing w:line="206" w:lineRule="exact"/>
              <w:ind w:left="309"/>
              <w:rPr>
                <w:sz w:val="18"/>
              </w:rPr>
            </w:pPr>
            <w:r>
              <w:rPr>
                <w:sz w:val="18"/>
              </w:rPr>
              <w:t>1</w:t>
            </w:r>
            <w:r>
              <w:rPr>
                <w:spacing w:val="-1"/>
                <w:sz w:val="18"/>
              </w:rPr>
              <w:t xml:space="preserve"> </w:t>
            </w:r>
            <w:r>
              <w:rPr>
                <w:spacing w:val="-2"/>
                <w:sz w:val="18"/>
              </w:rPr>
              <w:t>(3.0%)</w:t>
            </w:r>
          </w:p>
        </w:tc>
        <w:tc>
          <w:tcPr>
            <w:tcW w:w="1941" w:type="dxa"/>
            <w:shd w:val="clear" w:color="auto" w:fill="F2F2F2"/>
          </w:tcPr>
          <w:p w14:paraId="2778E860" w14:textId="77777777" w:rsidR="0070762C" w:rsidRDefault="00000000">
            <w:pPr>
              <w:pStyle w:val="TableParagraph"/>
              <w:spacing w:line="206" w:lineRule="exact"/>
              <w:ind w:left="183"/>
              <w:rPr>
                <w:sz w:val="18"/>
              </w:rPr>
            </w:pPr>
            <w:r>
              <w:rPr>
                <w:sz w:val="18"/>
              </w:rPr>
              <w:t>34</w:t>
            </w:r>
            <w:r>
              <w:rPr>
                <w:spacing w:val="-2"/>
                <w:sz w:val="18"/>
              </w:rPr>
              <w:t xml:space="preserve"> (6.5%)</w:t>
            </w:r>
          </w:p>
        </w:tc>
        <w:tc>
          <w:tcPr>
            <w:tcW w:w="1356" w:type="dxa"/>
            <w:shd w:val="clear" w:color="auto" w:fill="F2F2F2"/>
          </w:tcPr>
          <w:p w14:paraId="2778E861" w14:textId="77777777" w:rsidR="0070762C" w:rsidRDefault="00000000">
            <w:pPr>
              <w:pStyle w:val="TableParagraph"/>
              <w:spacing w:line="206" w:lineRule="exact"/>
              <w:ind w:left="34"/>
              <w:jc w:val="center"/>
              <w:rPr>
                <w:sz w:val="18"/>
              </w:rPr>
            </w:pPr>
            <w:r>
              <w:rPr>
                <w:spacing w:val="-5"/>
                <w:sz w:val="18"/>
              </w:rPr>
              <w:t>0.7</w:t>
            </w:r>
          </w:p>
        </w:tc>
      </w:tr>
      <w:tr w:rsidR="0070762C" w14:paraId="2778E867" w14:textId="77777777">
        <w:trPr>
          <w:trHeight w:val="302"/>
        </w:trPr>
        <w:tc>
          <w:tcPr>
            <w:tcW w:w="4193" w:type="dxa"/>
          </w:tcPr>
          <w:p w14:paraId="2778E863" w14:textId="77777777" w:rsidR="0070762C" w:rsidRDefault="00000000">
            <w:pPr>
              <w:pStyle w:val="TableParagraph"/>
              <w:spacing w:line="206" w:lineRule="exact"/>
              <w:ind w:left="110"/>
              <w:rPr>
                <w:sz w:val="18"/>
              </w:rPr>
            </w:pPr>
            <w:r>
              <w:rPr>
                <w:sz w:val="18"/>
              </w:rPr>
              <w:t>Kaposis</w:t>
            </w:r>
            <w:r>
              <w:rPr>
                <w:spacing w:val="-7"/>
                <w:sz w:val="18"/>
              </w:rPr>
              <w:t xml:space="preserve"> </w:t>
            </w:r>
            <w:r>
              <w:rPr>
                <w:spacing w:val="-2"/>
                <w:sz w:val="18"/>
              </w:rPr>
              <w:t>sarcoma</w:t>
            </w:r>
          </w:p>
        </w:tc>
        <w:tc>
          <w:tcPr>
            <w:tcW w:w="2113" w:type="dxa"/>
          </w:tcPr>
          <w:p w14:paraId="2778E864" w14:textId="77777777" w:rsidR="0070762C" w:rsidRDefault="00000000">
            <w:pPr>
              <w:pStyle w:val="TableParagraph"/>
              <w:spacing w:line="206" w:lineRule="exact"/>
              <w:ind w:left="309"/>
              <w:rPr>
                <w:sz w:val="18"/>
              </w:rPr>
            </w:pPr>
            <w:r>
              <w:rPr>
                <w:sz w:val="18"/>
              </w:rPr>
              <w:t>1</w:t>
            </w:r>
            <w:r>
              <w:rPr>
                <w:spacing w:val="-1"/>
                <w:sz w:val="18"/>
              </w:rPr>
              <w:t xml:space="preserve"> </w:t>
            </w:r>
            <w:r>
              <w:rPr>
                <w:spacing w:val="-2"/>
                <w:sz w:val="18"/>
              </w:rPr>
              <w:t>(3.0%)</w:t>
            </w:r>
          </w:p>
        </w:tc>
        <w:tc>
          <w:tcPr>
            <w:tcW w:w="1941" w:type="dxa"/>
          </w:tcPr>
          <w:p w14:paraId="2778E865" w14:textId="77777777" w:rsidR="0070762C" w:rsidRDefault="00000000">
            <w:pPr>
              <w:pStyle w:val="TableParagraph"/>
              <w:spacing w:line="206" w:lineRule="exact"/>
              <w:ind w:left="183"/>
              <w:rPr>
                <w:sz w:val="18"/>
              </w:rPr>
            </w:pPr>
            <w:r>
              <w:rPr>
                <w:sz w:val="18"/>
              </w:rPr>
              <w:t>5</w:t>
            </w:r>
            <w:r>
              <w:rPr>
                <w:spacing w:val="-1"/>
                <w:sz w:val="18"/>
              </w:rPr>
              <w:t xml:space="preserve"> </w:t>
            </w:r>
            <w:r>
              <w:rPr>
                <w:spacing w:val="-2"/>
                <w:sz w:val="18"/>
              </w:rPr>
              <w:t>(1.0%)</w:t>
            </w:r>
          </w:p>
        </w:tc>
        <w:tc>
          <w:tcPr>
            <w:tcW w:w="1356" w:type="dxa"/>
          </w:tcPr>
          <w:p w14:paraId="2778E866" w14:textId="77777777" w:rsidR="0070762C" w:rsidRDefault="00000000">
            <w:pPr>
              <w:pStyle w:val="TableParagraph"/>
              <w:spacing w:line="206" w:lineRule="exact"/>
              <w:ind w:left="34"/>
              <w:jc w:val="center"/>
              <w:rPr>
                <w:sz w:val="18"/>
              </w:rPr>
            </w:pPr>
            <w:r>
              <w:rPr>
                <w:spacing w:val="-5"/>
                <w:sz w:val="18"/>
              </w:rPr>
              <w:t>0.3</w:t>
            </w:r>
          </w:p>
        </w:tc>
      </w:tr>
      <w:tr w:rsidR="0070762C" w14:paraId="2778E86C" w14:textId="77777777">
        <w:trPr>
          <w:trHeight w:val="297"/>
        </w:trPr>
        <w:tc>
          <w:tcPr>
            <w:tcW w:w="4193" w:type="dxa"/>
            <w:shd w:val="clear" w:color="auto" w:fill="F2F2F2"/>
          </w:tcPr>
          <w:p w14:paraId="2778E868" w14:textId="77777777" w:rsidR="0070762C" w:rsidRDefault="00000000">
            <w:pPr>
              <w:pStyle w:val="TableParagraph"/>
              <w:spacing w:line="206" w:lineRule="exact"/>
              <w:ind w:left="110"/>
              <w:rPr>
                <w:sz w:val="18"/>
              </w:rPr>
            </w:pPr>
            <w:r>
              <w:rPr>
                <w:sz w:val="18"/>
              </w:rPr>
              <w:t>Herpes</w:t>
            </w:r>
            <w:r>
              <w:rPr>
                <w:spacing w:val="-7"/>
                <w:sz w:val="18"/>
              </w:rPr>
              <w:t xml:space="preserve"> </w:t>
            </w:r>
            <w:r>
              <w:rPr>
                <w:sz w:val="18"/>
              </w:rPr>
              <w:t>simplex</w:t>
            </w:r>
            <w:r>
              <w:rPr>
                <w:spacing w:val="-6"/>
                <w:sz w:val="18"/>
              </w:rPr>
              <w:t xml:space="preserve"> </w:t>
            </w:r>
            <w:r>
              <w:rPr>
                <w:spacing w:val="-4"/>
                <w:sz w:val="18"/>
              </w:rPr>
              <w:t>virus</w:t>
            </w:r>
          </w:p>
        </w:tc>
        <w:tc>
          <w:tcPr>
            <w:tcW w:w="2113" w:type="dxa"/>
            <w:shd w:val="clear" w:color="auto" w:fill="F2F2F2"/>
          </w:tcPr>
          <w:p w14:paraId="2778E869" w14:textId="77777777" w:rsidR="0070762C" w:rsidRDefault="00000000">
            <w:pPr>
              <w:pStyle w:val="TableParagraph"/>
              <w:spacing w:line="206" w:lineRule="exact"/>
              <w:ind w:left="309"/>
              <w:rPr>
                <w:sz w:val="18"/>
              </w:rPr>
            </w:pPr>
            <w:r>
              <w:rPr>
                <w:sz w:val="18"/>
              </w:rPr>
              <w:t>1</w:t>
            </w:r>
            <w:r>
              <w:rPr>
                <w:spacing w:val="-1"/>
                <w:sz w:val="18"/>
              </w:rPr>
              <w:t xml:space="preserve"> </w:t>
            </w:r>
            <w:r>
              <w:rPr>
                <w:spacing w:val="-2"/>
                <w:sz w:val="18"/>
              </w:rPr>
              <w:t>(3.0%)</w:t>
            </w:r>
          </w:p>
        </w:tc>
        <w:tc>
          <w:tcPr>
            <w:tcW w:w="1941" w:type="dxa"/>
            <w:shd w:val="clear" w:color="auto" w:fill="F2F2F2"/>
          </w:tcPr>
          <w:p w14:paraId="2778E86A" w14:textId="77777777" w:rsidR="0070762C" w:rsidRDefault="00000000">
            <w:pPr>
              <w:pStyle w:val="TableParagraph"/>
              <w:spacing w:line="206" w:lineRule="exact"/>
              <w:ind w:left="183"/>
              <w:rPr>
                <w:sz w:val="18"/>
              </w:rPr>
            </w:pPr>
            <w:r>
              <w:rPr>
                <w:sz w:val="18"/>
              </w:rPr>
              <w:t>7</w:t>
            </w:r>
            <w:r>
              <w:rPr>
                <w:spacing w:val="-1"/>
                <w:sz w:val="18"/>
              </w:rPr>
              <w:t xml:space="preserve"> </w:t>
            </w:r>
            <w:r>
              <w:rPr>
                <w:spacing w:val="-2"/>
                <w:sz w:val="18"/>
              </w:rPr>
              <w:t>(1.3%)</w:t>
            </w:r>
          </w:p>
        </w:tc>
        <w:tc>
          <w:tcPr>
            <w:tcW w:w="1356" w:type="dxa"/>
            <w:shd w:val="clear" w:color="auto" w:fill="F2F2F2"/>
          </w:tcPr>
          <w:p w14:paraId="2778E86B" w14:textId="77777777" w:rsidR="0070762C" w:rsidRDefault="00000000">
            <w:pPr>
              <w:pStyle w:val="TableParagraph"/>
              <w:spacing w:line="206" w:lineRule="exact"/>
              <w:ind w:left="34"/>
              <w:jc w:val="center"/>
              <w:rPr>
                <w:sz w:val="18"/>
              </w:rPr>
            </w:pPr>
            <w:r>
              <w:rPr>
                <w:spacing w:val="-5"/>
                <w:sz w:val="18"/>
              </w:rPr>
              <w:t>0.4</w:t>
            </w:r>
          </w:p>
        </w:tc>
      </w:tr>
      <w:tr w:rsidR="0070762C" w14:paraId="2778E871" w14:textId="77777777">
        <w:trPr>
          <w:trHeight w:val="302"/>
        </w:trPr>
        <w:tc>
          <w:tcPr>
            <w:tcW w:w="4193" w:type="dxa"/>
          </w:tcPr>
          <w:p w14:paraId="2778E86D" w14:textId="77777777" w:rsidR="0070762C" w:rsidRDefault="00000000">
            <w:pPr>
              <w:pStyle w:val="TableParagraph"/>
              <w:spacing w:line="206" w:lineRule="exact"/>
              <w:ind w:left="110"/>
              <w:rPr>
                <w:sz w:val="18"/>
              </w:rPr>
            </w:pPr>
            <w:r>
              <w:rPr>
                <w:spacing w:val="-2"/>
                <w:sz w:val="18"/>
              </w:rPr>
              <w:t>Gastroenteritis</w:t>
            </w:r>
          </w:p>
        </w:tc>
        <w:tc>
          <w:tcPr>
            <w:tcW w:w="2113" w:type="dxa"/>
          </w:tcPr>
          <w:p w14:paraId="2778E86E" w14:textId="77777777" w:rsidR="0070762C" w:rsidRDefault="00000000">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tcPr>
          <w:p w14:paraId="2778E86F" w14:textId="77777777" w:rsidR="0070762C" w:rsidRDefault="00000000">
            <w:pPr>
              <w:pStyle w:val="TableParagraph"/>
              <w:spacing w:line="206" w:lineRule="exact"/>
              <w:ind w:left="183"/>
              <w:rPr>
                <w:sz w:val="18"/>
              </w:rPr>
            </w:pPr>
            <w:r>
              <w:rPr>
                <w:sz w:val="18"/>
              </w:rPr>
              <w:t>23</w:t>
            </w:r>
            <w:r>
              <w:rPr>
                <w:spacing w:val="-2"/>
                <w:sz w:val="18"/>
              </w:rPr>
              <w:t xml:space="preserve"> (4.4%)</w:t>
            </w:r>
          </w:p>
        </w:tc>
        <w:tc>
          <w:tcPr>
            <w:tcW w:w="1356" w:type="dxa"/>
          </w:tcPr>
          <w:p w14:paraId="2778E870" w14:textId="77777777" w:rsidR="0070762C" w:rsidRDefault="00000000">
            <w:pPr>
              <w:pStyle w:val="TableParagraph"/>
              <w:spacing w:line="206" w:lineRule="exact"/>
              <w:ind w:left="34"/>
              <w:jc w:val="center"/>
              <w:rPr>
                <w:sz w:val="18"/>
              </w:rPr>
            </w:pPr>
            <w:r>
              <w:rPr>
                <w:spacing w:val="-5"/>
                <w:sz w:val="18"/>
              </w:rPr>
              <w:t>0.4</w:t>
            </w:r>
          </w:p>
        </w:tc>
      </w:tr>
      <w:tr w:rsidR="0070762C" w14:paraId="2778E876" w14:textId="77777777">
        <w:trPr>
          <w:trHeight w:val="294"/>
        </w:trPr>
        <w:tc>
          <w:tcPr>
            <w:tcW w:w="4193" w:type="dxa"/>
            <w:shd w:val="clear" w:color="auto" w:fill="F2F2F2"/>
          </w:tcPr>
          <w:p w14:paraId="2778E872" w14:textId="77777777" w:rsidR="0070762C" w:rsidRDefault="00000000">
            <w:pPr>
              <w:pStyle w:val="TableParagraph"/>
              <w:spacing w:line="206" w:lineRule="exact"/>
              <w:ind w:left="110"/>
              <w:rPr>
                <w:sz w:val="18"/>
              </w:rPr>
            </w:pPr>
            <w:r>
              <w:rPr>
                <w:sz w:val="18"/>
              </w:rPr>
              <w:t>Total</w:t>
            </w:r>
            <w:r>
              <w:rPr>
                <w:spacing w:val="-3"/>
                <w:sz w:val="18"/>
              </w:rPr>
              <w:t xml:space="preserve"> </w:t>
            </w:r>
            <w:r>
              <w:rPr>
                <w:sz w:val="18"/>
              </w:rPr>
              <w:t>CD4</w:t>
            </w:r>
            <w:r>
              <w:rPr>
                <w:spacing w:val="-4"/>
                <w:sz w:val="18"/>
              </w:rPr>
              <w:t xml:space="preserve"> count</w:t>
            </w:r>
          </w:p>
        </w:tc>
        <w:tc>
          <w:tcPr>
            <w:tcW w:w="2113" w:type="dxa"/>
            <w:shd w:val="clear" w:color="auto" w:fill="F2F2F2"/>
          </w:tcPr>
          <w:p w14:paraId="2778E873" w14:textId="77777777" w:rsidR="0070762C" w:rsidRDefault="00000000">
            <w:pPr>
              <w:pStyle w:val="TableParagraph"/>
              <w:spacing w:line="206" w:lineRule="exact"/>
              <w:ind w:left="309"/>
              <w:rPr>
                <w:sz w:val="18"/>
              </w:rPr>
            </w:pPr>
            <w:r>
              <w:rPr>
                <w:sz w:val="18"/>
              </w:rPr>
              <w:t>36.0</w:t>
            </w:r>
            <w:r>
              <w:rPr>
                <w:spacing w:val="-5"/>
                <w:sz w:val="18"/>
              </w:rPr>
              <w:t xml:space="preserve"> </w:t>
            </w:r>
            <w:r>
              <w:rPr>
                <w:sz w:val="18"/>
              </w:rPr>
              <w:t>(15.0,</w:t>
            </w:r>
            <w:r>
              <w:rPr>
                <w:spacing w:val="-3"/>
                <w:sz w:val="18"/>
              </w:rPr>
              <w:t xml:space="preserve"> </w:t>
            </w:r>
            <w:r>
              <w:rPr>
                <w:spacing w:val="-4"/>
                <w:sz w:val="18"/>
              </w:rPr>
              <w:t>58.0)</w:t>
            </w:r>
          </w:p>
        </w:tc>
        <w:tc>
          <w:tcPr>
            <w:tcW w:w="1941" w:type="dxa"/>
            <w:shd w:val="clear" w:color="auto" w:fill="F2F2F2"/>
          </w:tcPr>
          <w:p w14:paraId="2778E874" w14:textId="77777777" w:rsidR="0070762C" w:rsidRDefault="00000000">
            <w:pPr>
              <w:pStyle w:val="TableParagraph"/>
              <w:spacing w:line="206" w:lineRule="exact"/>
              <w:ind w:left="183"/>
              <w:rPr>
                <w:sz w:val="18"/>
              </w:rPr>
            </w:pPr>
            <w:r>
              <w:rPr>
                <w:sz w:val="18"/>
              </w:rPr>
              <w:t>34.0</w:t>
            </w:r>
            <w:r>
              <w:rPr>
                <w:spacing w:val="-5"/>
                <w:sz w:val="18"/>
              </w:rPr>
              <w:t xml:space="preserve"> </w:t>
            </w:r>
            <w:r>
              <w:rPr>
                <w:sz w:val="18"/>
              </w:rPr>
              <w:t>(15.0,</w:t>
            </w:r>
            <w:r>
              <w:rPr>
                <w:spacing w:val="-3"/>
                <w:sz w:val="18"/>
              </w:rPr>
              <w:t xml:space="preserve"> </w:t>
            </w:r>
            <w:r>
              <w:rPr>
                <w:spacing w:val="-4"/>
                <w:sz w:val="18"/>
              </w:rPr>
              <w:t>63.0)</w:t>
            </w:r>
          </w:p>
        </w:tc>
        <w:tc>
          <w:tcPr>
            <w:tcW w:w="1356" w:type="dxa"/>
            <w:shd w:val="clear" w:color="auto" w:fill="F2F2F2"/>
          </w:tcPr>
          <w:p w14:paraId="2778E875" w14:textId="77777777" w:rsidR="0070762C" w:rsidRDefault="00000000">
            <w:pPr>
              <w:pStyle w:val="TableParagraph"/>
              <w:spacing w:line="206" w:lineRule="exact"/>
              <w:ind w:left="34"/>
              <w:jc w:val="center"/>
              <w:rPr>
                <w:sz w:val="18"/>
              </w:rPr>
            </w:pPr>
            <w:r>
              <w:rPr>
                <w:spacing w:val="-4"/>
                <w:sz w:val="18"/>
              </w:rPr>
              <w:t>&gt;0.9</w:t>
            </w:r>
          </w:p>
        </w:tc>
      </w:tr>
      <w:tr w:rsidR="0070762C" w14:paraId="2778E87B" w14:textId="77777777">
        <w:trPr>
          <w:trHeight w:val="302"/>
        </w:trPr>
        <w:tc>
          <w:tcPr>
            <w:tcW w:w="4193" w:type="dxa"/>
          </w:tcPr>
          <w:p w14:paraId="2778E877" w14:textId="77777777" w:rsidR="0070762C" w:rsidRDefault="00000000">
            <w:pPr>
              <w:pStyle w:val="TableParagraph"/>
              <w:spacing w:line="206" w:lineRule="exact"/>
              <w:ind w:left="110"/>
              <w:rPr>
                <w:sz w:val="18"/>
              </w:rPr>
            </w:pPr>
            <w:r>
              <w:rPr>
                <w:sz w:val="18"/>
              </w:rPr>
              <w:t>White</w:t>
            </w:r>
            <w:r>
              <w:rPr>
                <w:spacing w:val="-5"/>
                <w:sz w:val="18"/>
              </w:rPr>
              <w:t xml:space="preserve"> </w:t>
            </w:r>
            <w:r>
              <w:rPr>
                <w:sz w:val="18"/>
              </w:rPr>
              <w:t>cell</w:t>
            </w:r>
            <w:r>
              <w:rPr>
                <w:spacing w:val="-4"/>
                <w:sz w:val="18"/>
              </w:rPr>
              <w:t xml:space="preserve"> </w:t>
            </w:r>
            <w:r>
              <w:rPr>
                <w:sz w:val="18"/>
              </w:rPr>
              <w:t>count</w:t>
            </w:r>
            <w:r>
              <w:rPr>
                <w:spacing w:val="-4"/>
                <w:sz w:val="18"/>
              </w:rPr>
              <w:t xml:space="preserve"> </w:t>
            </w:r>
            <w:r>
              <w:rPr>
                <w:spacing w:val="-2"/>
                <w:sz w:val="18"/>
              </w:rPr>
              <w:t>X10</w:t>
            </w:r>
            <w:r>
              <w:rPr>
                <w:spacing w:val="-2"/>
                <w:sz w:val="18"/>
                <w:vertAlign w:val="superscript"/>
              </w:rPr>
              <w:t>9</w:t>
            </w:r>
            <w:r>
              <w:rPr>
                <w:spacing w:val="-2"/>
                <w:sz w:val="18"/>
              </w:rPr>
              <w:t>/L</w:t>
            </w:r>
          </w:p>
        </w:tc>
        <w:tc>
          <w:tcPr>
            <w:tcW w:w="2113" w:type="dxa"/>
          </w:tcPr>
          <w:p w14:paraId="2778E878" w14:textId="77777777" w:rsidR="0070762C" w:rsidRDefault="00000000">
            <w:pPr>
              <w:pStyle w:val="TableParagraph"/>
              <w:spacing w:line="206" w:lineRule="exact"/>
              <w:ind w:left="309"/>
              <w:rPr>
                <w:sz w:val="18"/>
              </w:rPr>
            </w:pPr>
            <w:r>
              <w:rPr>
                <w:sz w:val="18"/>
              </w:rPr>
              <w:t>5.2</w:t>
            </w:r>
            <w:r>
              <w:rPr>
                <w:spacing w:val="-4"/>
                <w:sz w:val="18"/>
              </w:rPr>
              <w:t xml:space="preserve"> </w:t>
            </w:r>
            <w:r>
              <w:rPr>
                <w:sz w:val="18"/>
              </w:rPr>
              <w:t>(3.0,</w:t>
            </w:r>
            <w:r>
              <w:rPr>
                <w:spacing w:val="-2"/>
                <w:sz w:val="18"/>
              </w:rPr>
              <w:t xml:space="preserve"> </w:t>
            </w:r>
            <w:r>
              <w:rPr>
                <w:spacing w:val="-4"/>
                <w:sz w:val="18"/>
              </w:rPr>
              <w:t>8.0)</w:t>
            </w:r>
          </w:p>
        </w:tc>
        <w:tc>
          <w:tcPr>
            <w:tcW w:w="1941" w:type="dxa"/>
          </w:tcPr>
          <w:p w14:paraId="2778E879" w14:textId="77777777" w:rsidR="0070762C" w:rsidRDefault="00000000">
            <w:pPr>
              <w:pStyle w:val="TableParagraph"/>
              <w:spacing w:line="206" w:lineRule="exact"/>
              <w:ind w:left="183"/>
              <w:rPr>
                <w:sz w:val="18"/>
              </w:rPr>
            </w:pPr>
            <w:r>
              <w:rPr>
                <w:sz w:val="18"/>
              </w:rPr>
              <w:t>5.6</w:t>
            </w:r>
            <w:r>
              <w:rPr>
                <w:spacing w:val="-4"/>
                <w:sz w:val="18"/>
              </w:rPr>
              <w:t xml:space="preserve"> </w:t>
            </w:r>
            <w:r>
              <w:rPr>
                <w:sz w:val="18"/>
              </w:rPr>
              <w:t>(3.8,</w:t>
            </w:r>
            <w:r>
              <w:rPr>
                <w:spacing w:val="-2"/>
                <w:sz w:val="18"/>
              </w:rPr>
              <w:t xml:space="preserve"> </w:t>
            </w:r>
            <w:r>
              <w:rPr>
                <w:spacing w:val="-4"/>
                <w:sz w:val="18"/>
              </w:rPr>
              <w:t>8.2)</w:t>
            </w:r>
          </w:p>
        </w:tc>
        <w:tc>
          <w:tcPr>
            <w:tcW w:w="1356" w:type="dxa"/>
          </w:tcPr>
          <w:p w14:paraId="2778E87A" w14:textId="77777777" w:rsidR="0070762C" w:rsidRDefault="00000000">
            <w:pPr>
              <w:pStyle w:val="TableParagraph"/>
              <w:spacing w:line="206" w:lineRule="exact"/>
              <w:ind w:left="34"/>
              <w:jc w:val="center"/>
              <w:rPr>
                <w:sz w:val="18"/>
              </w:rPr>
            </w:pPr>
            <w:r>
              <w:rPr>
                <w:spacing w:val="-5"/>
                <w:sz w:val="18"/>
              </w:rPr>
              <w:t>0.7</w:t>
            </w:r>
          </w:p>
        </w:tc>
      </w:tr>
      <w:tr w:rsidR="0070762C" w14:paraId="2778E880" w14:textId="77777777">
        <w:trPr>
          <w:trHeight w:val="297"/>
        </w:trPr>
        <w:tc>
          <w:tcPr>
            <w:tcW w:w="4193" w:type="dxa"/>
            <w:shd w:val="clear" w:color="auto" w:fill="F2F2F2"/>
          </w:tcPr>
          <w:p w14:paraId="2778E87C" w14:textId="77777777" w:rsidR="0070762C" w:rsidRDefault="00000000">
            <w:pPr>
              <w:pStyle w:val="TableParagraph"/>
              <w:spacing w:line="206" w:lineRule="exact"/>
              <w:ind w:left="110"/>
              <w:rPr>
                <w:sz w:val="18"/>
              </w:rPr>
            </w:pPr>
            <w:r>
              <w:rPr>
                <w:sz w:val="18"/>
              </w:rPr>
              <w:t>Lymphocyte</w:t>
            </w:r>
            <w:r>
              <w:rPr>
                <w:spacing w:val="-8"/>
                <w:sz w:val="18"/>
              </w:rPr>
              <w:t xml:space="preserve"> </w:t>
            </w:r>
            <w:r>
              <w:rPr>
                <w:sz w:val="18"/>
              </w:rPr>
              <w:t>count</w:t>
            </w:r>
            <w:r>
              <w:rPr>
                <w:spacing w:val="-7"/>
                <w:sz w:val="18"/>
              </w:rPr>
              <w:t xml:space="preserve"> </w:t>
            </w:r>
            <w:r>
              <w:rPr>
                <w:spacing w:val="-2"/>
                <w:sz w:val="18"/>
              </w:rPr>
              <w:t>X10</w:t>
            </w:r>
            <w:r>
              <w:rPr>
                <w:spacing w:val="-2"/>
                <w:sz w:val="18"/>
                <w:vertAlign w:val="superscript"/>
              </w:rPr>
              <w:t>9</w:t>
            </w:r>
            <w:r>
              <w:rPr>
                <w:spacing w:val="-2"/>
                <w:sz w:val="18"/>
              </w:rPr>
              <w:t>/L</w:t>
            </w:r>
          </w:p>
        </w:tc>
        <w:tc>
          <w:tcPr>
            <w:tcW w:w="2113" w:type="dxa"/>
            <w:shd w:val="clear" w:color="auto" w:fill="F2F2F2"/>
          </w:tcPr>
          <w:p w14:paraId="2778E87D" w14:textId="77777777" w:rsidR="0070762C" w:rsidRDefault="00000000">
            <w:pPr>
              <w:pStyle w:val="TableParagraph"/>
              <w:spacing w:line="206" w:lineRule="exact"/>
              <w:ind w:left="309"/>
              <w:rPr>
                <w:sz w:val="18"/>
              </w:rPr>
            </w:pPr>
            <w:r>
              <w:rPr>
                <w:sz w:val="18"/>
              </w:rPr>
              <w:t>1.1</w:t>
            </w:r>
            <w:r>
              <w:rPr>
                <w:spacing w:val="-4"/>
                <w:sz w:val="18"/>
              </w:rPr>
              <w:t xml:space="preserve"> </w:t>
            </w:r>
            <w:r>
              <w:rPr>
                <w:sz w:val="18"/>
              </w:rPr>
              <w:t>(0.6,</w:t>
            </w:r>
            <w:r>
              <w:rPr>
                <w:spacing w:val="-2"/>
                <w:sz w:val="18"/>
              </w:rPr>
              <w:t xml:space="preserve"> </w:t>
            </w:r>
            <w:r>
              <w:rPr>
                <w:spacing w:val="-4"/>
                <w:sz w:val="18"/>
              </w:rPr>
              <w:t>1.3)</w:t>
            </w:r>
          </w:p>
        </w:tc>
        <w:tc>
          <w:tcPr>
            <w:tcW w:w="1941" w:type="dxa"/>
            <w:shd w:val="clear" w:color="auto" w:fill="F2F2F2"/>
          </w:tcPr>
          <w:p w14:paraId="2778E87E" w14:textId="77777777" w:rsidR="0070762C" w:rsidRDefault="00000000">
            <w:pPr>
              <w:pStyle w:val="TableParagraph"/>
              <w:spacing w:line="206" w:lineRule="exact"/>
              <w:ind w:left="183"/>
              <w:rPr>
                <w:sz w:val="18"/>
              </w:rPr>
            </w:pPr>
            <w:r>
              <w:rPr>
                <w:sz w:val="18"/>
              </w:rPr>
              <w:t>0.8</w:t>
            </w:r>
            <w:r>
              <w:rPr>
                <w:spacing w:val="-4"/>
                <w:sz w:val="18"/>
              </w:rPr>
              <w:t xml:space="preserve"> </w:t>
            </w:r>
            <w:r>
              <w:rPr>
                <w:sz w:val="18"/>
              </w:rPr>
              <w:t>(0.4,</w:t>
            </w:r>
            <w:r>
              <w:rPr>
                <w:spacing w:val="-2"/>
                <w:sz w:val="18"/>
              </w:rPr>
              <w:t xml:space="preserve"> </w:t>
            </w:r>
            <w:r>
              <w:rPr>
                <w:spacing w:val="-4"/>
                <w:sz w:val="18"/>
              </w:rPr>
              <w:t>2.0)</w:t>
            </w:r>
          </w:p>
        </w:tc>
        <w:tc>
          <w:tcPr>
            <w:tcW w:w="1356" w:type="dxa"/>
            <w:shd w:val="clear" w:color="auto" w:fill="F2F2F2"/>
          </w:tcPr>
          <w:p w14:paraId="2778E87F" w14:textId="77777777" w:rsidR="0070762C" w:rsidRDefault="00000000">
            <w:pPr>
              <w:pStyle w:val="TableParagraph"/>
              <w:spacing w:line="206" w:lineRule="exact"/>
              <w:ind w:left="34"/>
              <w:jc w:val="center"/>
              <w:rPr>
                <w:sz w:val="18"/>
              </w:rPr>
            </w:pPr>
            <w:r>
              <w:rPr>
                <w:spacing w:val="-5"/>
                <w:sz w:val="18"/>
              </w:rPr>
              <w:t>0.4</w:t>
            </w:r>
          </w:p>
        </w:tc>
      </w:tr>
      <w:tr w:rsidR="0070762C" w14:paraId="2778E885" w14:textId="77777777">
        <w:trPr>
          <w:trHeight w:val="305"/>
        </w:trPr>
        <w:tc>
          <w:tcPr>
            <w:tcW w:w="4193" w:type="dxa"/>
          </w:tcPr>
          <w:p w14:paraId="2778E881" w14:textId="77777777" w:rsidR="0070762C" w:rsidRDefault="00000000">
            <w:pPr>
              <w:pStyle w:val="TableParagraph"/>
              <w:spacing w:line="206" w:lineRule="exact"/>
              <w:ind w:left="110"/>
              <w:rPr>
                <w:sz w:val="18"/>
              </w:rPr>
            </w:pPr>
            <w:r>
              <w:rPr>
                <w:sz w:val="18"/>
              </w:rPr>
              <w:t>Neutrophils</w:t>
            </w:r>
            <w:r>
              <w:rPr>
                <w:spacing w:val="-9"/>
                <w:sz w:val="18"/>
              </w:rPr>
              <w:t xml:space="preserve"> </w:t>
            </w:r>
            <w:r>
              <w:rPr>
                <w:spacing w:val="-2"/>
                <w:sz w:val="18"/>
              </w:rPr>
              <w:t>x10</w:t>
            </w:r>
            <w:r>
              <w:rPr>
                <w:spacing w:val="-2"/>
                <w:sz w:val="18"/>
                <w:vertAlign w:val="superscript"/>
              </w:rPr>
              <w:t>9</w:t>
            </w:r>
            <w:r>
              <w:rPr>
                <w:spacing w:val="-2"/>
                <w:sz w:val="18"/>
              </w:rPr>
              <w:t>/L</w:t>
            </w:r>
          </w:p>
        </w:tc>
        <w:tc>
          <w:tcPr>
            <w:tcW w:w="2113" w:type="dxa"/>
          </w:tcPr>
          <w:p w14:paraId="2778E882" w14:textId="77777777" w:rsidR="0070762C" w:rsidRDefault="00000000">
            <w:pPr>
              <w:pStyle w:val="TableParagraph"/>
              <w:spacing w:line="206" w:lineRule="exact"/>
              <w:ind w:left="309"/>
              <w:rPr>
                <w:sz w:val="18"/>
              </w:rPr>
            </w:pPr>
            <w:r>
              <w:rPr>
                <w:sz w:val="18"/>
              </w:rPr>
              <w:t>1.6</w:t>
            </w:r>
            <w:r>
              <w:rPr>
                <w:spacing w:val="-4"/>
                <w:sz w:val="18"/>
              </w:rPr>
              <w:t xml:space="preserve"> </w:t>
            </w:r>
            <w:r>
              <w:rPr>
                <w:sz w:val="18"/>
              </w:rPr>
              <w:t>(1.0,</w:t>
            </w:r>
            <w:r>
              <w:rPr>
                <w:spacing w:val="-2"/>
                <w:sz w:val="18"/>
              </w:rPr>
              <w:t xml:space="preserve"> </w:t>
            </w:r>
            <w:r>
              <w:rPr>
                <w:spacing w:val="-4"/>
                <w:sz w:val="18"/>
              </w:rPr>
              <w:t>3.4)</w:t>
            </w:r>
          </w:p>
        </w:tc>
        <w:tc>
          <w:tcPr>
            <w:tcW w:w="1941" w:type="dxa"/>
          </w:tcPr>
          <w:p w14:paraId="2778E883" w14:textId="77777777" w:rsidR="0070762C" w:rsidRDefault="00000000">
            <w:pPr>
              <w:pStyle w:val="TableParagraph"/>
              <w:spacing w:line="206" w:lineRule="exact"/>
              <w:ind w:left="183"/>
              <w:rPr>
                <w:sz w:val="18"/>
              </w:rPr>
            </w:pPr>
            <w:r>
              <w:rPr>
                <w:sz w:val="18"/>
              </w:rPr>
              <w:t>3.7</w:t>
            </w:r>
            <w:r>
              <w:rPr>
                <w:spacing w:val="-4"/>
                <w:sz w:val="18"/>
              </w:rPr>
              <w:t xml:space="preserve"> </w:t>
            </w:r>
            <w:r>
              <w:rPr>
                <w:sz w:val="18"/>
              </w:rPr>
              <w:t>(1.5,</w:t>
            </w:r>
            <w:r>
              <w:rPr>
                <w:spacing w:val="-2"/>
                <w:sz w:val="18"/>
              </w:rPr>
              <w:t xml:space="preserve"> </w:t>
            </w:r>
            <w:r>
              <w:rPr>
                <w:spacing w:val="-4"/>
                <w:sz w:val="18"/>
              </w:rPr>
              <w:t>9.0)</w:t>
            </w:r>
          </w:p>
        </w:tc>
        <w:tc>
          <w:tcPr>
            <w:tcW w:w="1356" w:type="dxa"/>
          </w:tcPr>
          <w:p w14:paraId="2778E884" w14:textId="77777777" w:rsidR="0070762C" w:rsidRDefault="00000000">
            <w:pPr>
              <w:pStyle w:val="TableParagraph"/>
              <w:spacing w:line="206" w:lineRule="exact"/>
              <w:ind w:left="34" w:right="1"/>
              <w:jc w:val="center"/>
              <w:rPr>
                <w:sz w:val="18"/>
              </w:rPr>
            </w:pPr>
            <w:r>
              <w:rPr>
                <w:spacing w:val="-2"/>
                <w:sz w:val="18"/>
              </w:rPr>
              <w:t>0.086</w:t>
            </w:r>
          </w:p>
        </w:tc>
      </w:tr>
      <w:tr w:rsidR="0070762C" w14:paraId="2778E88A" w14:textId="77777777">
        <w:trPr>
          <w:trHeight w:val="297"/>
        </w:trPr>
        <w:tc>
          <w:tcPr>
            <w:tcW w:w="4193" w:type="dxa"/>
            <w:shd w:val="clear" w:color="auto" w:fill="F2F2F2"/>
          </w:tcPr>
          <w:p w14:paraId="2778E886" w14:textId="77777777" w:rsidR="0070762C" w:rsidRDefault="00000000">
            <w:pPr>
              <w:pStyle w:val="TableParagraph"/>
              <w:spacing w:line="206" w:lineRule="exact"/>
              <w:ind w:left="110"/>
              <w:rPr>
                <w:sz w:val="18"/>
              </w:rPr>
            </w:pPr>
            <w:r>
              <w:rPr>
                <w:sz w:val="18"/>
              </w:rPr>
              <w:t>Sodium</w:t>
            </w:r>
            <w:r>
              <w:rPr>
                <w:spacing w:val="-5"/>
                <w:sz w:val="18"/>
              </w:rPr>
              <w:t xml:space="preserve"> </w:t>
            </w:r>
            <w:r>
              <w:rPr>
                <w:spacing w:val="-2"/>
                <w:sz w:val="18"/>
              </w:rPr>
              <w:t>mmol/L</w:t>
            </w:r>
          </w:p>
        </w:tc>
        <w:tc>
          <w:tcPr>
            <w:tcW w:w="2113" w:type="dxa"/>
            <w:shd w:val="clear" w:color="auto" w:fill="F2F2F2"/>
          </w:tcPr>
          <w:p w14:paraId="2778E887" w14:textId="77777777" w:rsidR="0070762C" w:rsidRDefault="00000000">
            <w:pPr>
              <w:pStyle w:val="TableParagraph"/>
              <w:spacing w:line="206" w:lineRule="exact"/>
              <w:ind w:left="309"/>
              <w:rPr>
                <w:sz w:val="18"/>
              </w:rPr>
            </w:pPr>
            <w:r>
              <w:rPr>
                <w:sz w:val="18"/>
              </w:rPr>
              <w:t>135.0</w:t>
            </w:r>
            <w:r>
              <w:rPr>
                <w:spacing w:val="-6"/>
                <w:sz w:val="18"/>
              </w:rPr>
              <w:t xml:space="preserve"> </w:t>
            </w:r>
            <w:r>
              <w:rPr>
                <w:sz w:val="18"/>
              </w:rPr>
              <w:t>(132.0,</w:t>
            </w:r>
            <w:r>
              <w:rPr>
                <w:spacing w:val="-4"/>
                <w:sz w:val="18"/>
              </w:rPr>
              <w:t xml:space="preserve"> </w:t>
            </w:r>
            <w:r>
              <w:rPr>
                <w:spacing w:val="-2"/>
                <w:sz w:val="18"/>
              </w:rPr>
              <w:t>137.0)</w:t>
            </w:r>
          </w:p>
        </w:tc>
        <w:tc>
          <w:tcPr>
            <w:tcW w:w="1941" w:type="dxa"/>
            <w:shd w:val="clear" w:color="auto" w:fill="F2F2F2"/>
          </w:tcPr>
          <w:p w14:paraId="2778E888" w14:textId="77777777" w:rsidR="0070762C" w:rsidRDefault="00000000">
            <w:pPr>
              <w:pStyle w:val="TableParagraph"/>
              <w:spacing w:line="206" w:lineRule="exact"/>
              <w:ind w:left="183"/>
              <w:rPr>
                <w:sz w:val="18"/>
              </w:rPr>
            </w:pPr>
            <w:r>
              <w:rPr>
                <w:sz w:val="18"/>
              </w:rPr>
              <w:t>133.0</w:t>
            </w:r>
            <w:r>
              <w:rPr>
                <w:spacing w:val="-6"/>
                <w:sz w:val="18"/>
              </w:rPr>
              <w:t xml:space="preserve"> </w:t>
            </w:r>
            <w:r>
              <w:rPr>
                <w:sz w:val="18"/>
              </w:rPr>
              <w:t>(130.0,</w:t>
            </w:r>
            <w:r>
              <w:rPr>
                <w:spacing w:val="-4"/>
                <w:sz w:val="18"/>
              </w:rPr>
              <w:t xml:space="preserve"> </w:t>
            </w:r>
            <w:r>
              <w:rPr>
                <w:spacing w:val="-2"/>
                <w:sz w:val="18"/>
              </w:rPr>
              <w:t>137.0)</w:t>
            </w:r>
          </w:p>
        </w:tc>
        <w:tc>
          <w:tcPr>
            <w:tcW w:w="1356" w:type="dxa"/>
            <w:shd w:val="clear" w:color="auto" w:fill="F2F2F2"/>
          </w:tcPr>
          <w:p w14:paraId="2778E889" w14:textId="77777777" w:rsidR="0070762C" w:rsidRDefault="00000000">
            <w:pPr>
              <w:pStyle w:val="TableParagraph"/>
              <w:spacing w:line="206" w:lineRule="exact"/>
              <w:ind w:left="34" w:right="1"/>
              <w:jc w:val="center"/>
              <w:rPr>
                <w:sz w:val="18"/>
              </w:rPr>
            </w:pPr>
            <w:r>
              <w:rPr>
                <w:spacing w:val="-4"/>
                <w:sz w:val="18"/>
              </w:rPr>
              <w:t>0.14</w:t>
            </w:r>
          </w:p>
        </w:tc>
      </w:tr>
      <w:tr w:rsidR="0070762C" w14:paraId="2778E88F" w14:textId="77777777">
        <w:trPr>
          <w:trHeight w:val="302"/>
        </w:trPr>
        <w:tc>
          <w:tcPr>
            <w:tcW w:w="4193" w:type="dxa"/>
          </w:tcPr>
          <w:p w14:paraId="2778E88B" w14:textId="77777777" w:rsidR="0070762C" w:rsidRDefault="00000000">
            <w:pPr>
              <w:pStyle w:val="TableParagraph"/>
              <w:spacing w:line="206" w:lineRule="exact"/>
              <w:ind w:left="110"/>
              <w:rPr>
                <w:sz w:val="18"/>
              </w:rPr>
            </w:pPr>
            <w:r>
              <w:rPr>
                <w:sz w:val="18"/>
              </w:rPr>
              <w:t>Potassium</w:t>
            </w:r>
            <w:r>
              <w:rPr>
                <w:spacing w:val="-8"/>
                <w:sz w:val="18"/>
              </w:rPr>
              <w:t xml:space="preserve"> </w:t>
            </w:r>
            <w:r>
              <w:rPr>
                <w:spacing w:val="-2"/>
                <w:sz w:val="18"/>
              </w:rPr>
              <w:t>mmol/L</w:t>
            </w:r>
          </w:p>
        </w:tc>
        <w:tc>
          <w:tcPr>
            <w:tcW w:w="2113" w:type="dxa"/>
          </w:tcPr>
          <w:p w14:paraId="2778E88C" w14:textId="77777777" w:rsidR="0070762C" w:rsidRDefault="00000000">
            <w:pPr>
              <w:pStyle w:val="TableParagraph"/>
              <w:spacing w:line="206" w:lineRule="exact"/>
              <w:ind w:left="309"/>
              <w:rPr>
                <w:sz w:val="18"/>
              </w:rPr>
            </w:pPr>
            <w:r>
              <w:rPr>
                <w:sz w:val="18"/>
              </w:rPr>
              <w:t>4.0</w:t>
            </w:r>
            <w:r>
              <w:rPr>
                <w:spacing w:val="-4"/>
                <w:sz w:val="18"/>
              </w:rPr>
              <w:t xml:space="preserve"> </w:t>
            </w:r>
            <w:r>
              <w:rPr>
                <w:sz w:val="18"/>
              </w:rPr>
              <w:t>(3.3,</w:t>
            </w:r>
            <w:r>
              <w:rPr>
                <w:spacing w:val="-2"/>
                <w:sz w:val="18"/>
              </w:rPr>
              <w:t xml:space="preserve"> </w:t>
            </w:r>
            <w:r>
              <w:rPr>
                <w:spacing w:val="-4"/>
                <w:sz w:val="18"/>
              </w:rPr>
              <w:t>4.7)</w:t>
            </w:r>
          </w:p>
        </w:tc>
        <w:tc>
          <w:tcPr>
            <w:tcW w:w="1941" w:type="dxa"/>
          </w:tcPr>
          <w:p w14:paraId="2778E88D" w14:textId="77777777" w:rsidR="0070762C" w:rsidRDefault="00000000">
            <w:pPr>
              <w:pStyle w:val="TableParagraph"/>
              <w:spacing w:line="206" w:lineRule="exact"/>
              <w:ind w:left="183"/>
              <w:rPr>
                <w:sz w:val="18"/>
              </w:rPr>
            </w:pPr>
            <w:r>
              <w:rPr>
                <w:sz w:val="18"/>
              </w:rPr>
              <w:t>4.1</w:t>
            </w:r>
            <w:r>
              <w:rPr>
                <w:spacing w:val="-4"/>
                <w:sz w:val="18"/>
              </w:rPr>
              <w:t xml:space="preserve"> </w:t>
            </w:r>
            <w:r>
              <w:rPr>
                <w:sz w:val="18"/>
              </w:rPr>
              <w:t>(3.6,</w:t>
            </w:r>
            <w:r>
              <w:rPr>
                <w:spacing w:val="-2"/>
                <w:sz w:val="18"/>
              </w:rPr>
              <w:t xml:space="preserve"> </w:t>
            </w:r>
            <w:r>
              <w:rPr>
                <w:spacing w:val="-4"/>
                <w:sz w:val="18"/>
              </w:rPr>
              <w:t>4.6)</w:t>
            </w:r>
          </w:p>
        </w:tc>
        <w:tc>
          <w:tcPr>
            <w:tcW w:w="1356" w:type="dxa"/>
          </w:tcPr>
          <w:p w14:paraId="2778E88E" w14:textId="77777777" w:rsidR="0070762C" w:rsidRDefault="00000000">
            <w:pPr>
              <w:pStyle w:val="TableParagraph"/>
              <w:spacing w:line="206" w:lineRule="exact"/>
              <w:ind w:left="34"/>
              <w:jc w:val="center"/>
              <w:rPr>
                <w:sz w:val="18"/>
              </w:rPr>
            </w:pPr>
            <w:r>
              <w:rPr>
                <w:spacing w:val="-5"/>
                <w:sz w:val="18"/>
              </w:rPr>
              <w:t>0.6</w:t>
            </w:r>
          </w:p>
        </w:tc>
      </w:tr>
      <w:tr w:rsidR="0070762C" w14:paraId="2778E894" w14:textId="77777777">
        <w:trPr>
          <w:trHeight w:val="297"/>
        </w:trPr>
        <w:tc>
          <w:tcPr>
            <w:tcW w:w="4193" w:type="dxa"/>
            <w:shd w:val="clear" w:color="auto" w:fill="F2F2F2"/>
          </w:tcPr>
          <w:p w14:paraId="2778E890" w14:textId="77777777" w:rsidR="0070762C" w:rsidRDefault="00000000">
            <w:pPr>
              <w:pStyle w:val="TableParagraph"/>
              <w:spacing w:line="206" w:lineRule="exact"/>
              <w:ind w:left="110"/>
              <w:rPr>
                <w:sz w:val="18"/>
              </w:rPr>
            </w:pPr>
            <w:r>
              <w:rPr>
                <w:sz w:val="18"/>
              </w:rPr>
              <w:t>Haemoglobin</w:t>
            </w:r>
            <w:r>
              <w:rPr>
                <w:spacing w:val="-11"/>
                <w:sz w:val="18"/>
              </w:rPr>
              <w:t xml:space="preserve"> </w:t>
            </w:r>
            <w:r>
              <w:rPr>
                <w:spacing w:val="-4"/>
                <w:sz w:val="18"/>
              </w:rPr>
              <w:t>g/dL</w:t>
            </w:r>
          </w:p>
        </w:tc>
        <w:tc>
          <w:tcPr>
            <w:tcW w:w="2113" w:type="dxa"/>
            <w:shd w:val="clear" w:color="auto" w:fill="F2F2F2"/>
          </w:tcPr>
          <w:p w14:paraId="2778E891" w14:textId="77777777" w:rsidR="0070762C" w:rsidRDefault="00000000">
            <w:pPr>
              <w:pStyle w:val="TableParagraph"/>
              <w:spacing w:line="206" w:lineRule="exact"/>
              <w:ind w:left="309"/>
              <w:rPr>
                <w:sz w:val="18"/>
              </w:rPr>
            </w:pPr>
            <w:r>
              <w:rPr>
                <w:sz w:val="18"/>
              </w:rPr>
              <w:t>9.5</w:t>
            </w:r>
            <w:r>
              <w:rPr>
                <w:spacing w:val="-4"/>
                <w:sz w:val="18"/>
              </w:rPr>
              <w:t xml:space="preserve"> </w:t>
            </w:r>
            <w:r>
              <w:rPr>
                <w:sz w:val="18"/>
              </w:rPr>
              <w:t>(7.7,</w:t>
            </w:r>
            <w:r>
              <w:rPr>
                <w:spacing w:val="-2"/>
                <w:sz w:val="18"/>
              </w:rPr>
              <w:t xml:space="preserve"> 10.6)</w:t>
            </w:r>
          </w:p>
        </w:tc>
        <w:tc>
          <w:tcPr>
            <w:tcW w:w="1941" w:type="dxa"/>
            <w:shd w:val="clear" w:color="auto" w:fill="F2F2F2"/>
          </w:tcPr>
          <w:p w14:paraId="2778E892" w14:textId="77777777" w:rsidR="0070762C" w:rsidRDefault="00000000">
            <w:pPr>
              <w:pStyle w:val="TableParagraph"/>
              <w:spacing w:line="206" w:lineRule="exact"/>
              <w:ind w:left="183"/>
              <w:rPr>
                <w:sz w:val="18"/>
              </w:rPr>
            </w:pPr>
            <w:r>
              <w:rPr>
                <w:sz w:val="18"/>
              </w:rPr>
              <w:t>8.7</w:t>
            </w:r>
            <w:r>
              <w:rPr>
                <w:spacing w:val="-4"/>
                <w:sz w:val="18"/>
              </w:rPr>
              <w:t xml:space="preserve"> </w:t>
            </w:r>
            <w:r>
              <w:rPr>
                <w:sz w:val="18"/>
              </w:rPr>
              <w:t>(7.4,</w:t>
            </w:r>
            <w:r>
              <w:rPr>
                <w:spacing w:val="-2"/>
                <w:sz w:val="18"/>
              </w:rPr>
              <w:t xml:space="preserve"> 10.3)</w:t>
            </w:r>
          </w:p>
        </w:tc>
        <w:tc>
          <w:tcPr>
            <w:tcW w:w="1356" w:type="dxa"/>
            <w:shd w:val="clear" w:color="auto" w:fill="F2F2F2"/>
          </w:tcPr>
          <w:p w14:paraId="2778E893" w14:textId="77777777" w:rsidR="0070762C" w:rsidRDefault="00000000">
            <w:pPr>
              <w:pStyle w:val="TableParagraph"/>
              <w:spacing w:line="206" w:lineRule="exact"/>
              <w:ind w:left="34"/>
              <w:jc w:val="center"/>
              <w:rPr>
                <w:sz w:val="18"/>
              </w:rPr>
            </w:pPr>
            <w:r>
              <w:rPr>
                <w:spacing w:val="-5"/>
                <w:sz w:val="18"/>
              </w:rPr>
              <w:t>0.2</w:t>
            </w:r>
          </w:p>
        </w:tc>
      </w:tr>
      <w:tr w:rsidR="0070762C" w14:paraId="2778E899" w14:textId="77777777">
        <w:trPr>
          <w:trHeight w:val="302"/>
        </w:trPr>
        <w:tc>
          <w:tcPr>
            <w:tcW w:w="4193" w:type="dxa"/>
          </w:tcPr>
          <w:p w14:paraId="2778E895" w14:textId="77777777" w:rsidR="0070762C" w:rsidRDefault="00000000">
            <w:pPr>
              <w:pStyle w:val="TableParagraph"/>
              <w:spacing w:line="206" w:lineRule="exact"/>
              <w:ind w:left="110"/>
              <w:rPr>
                <w:sz w:val="18"/>
              </w:rPr>
            </w:pPr>
            <w:r>
              <w:rPr>
                <w:sz w:val="18"/>
              </w:rPr>
              <w:t>BP</w:t>
            </w:r>
            <w:r>
              <w:rPr>
                <w:spacing w:val="-2"/>
                <w:sz w:val="18"/>
              </w:rPr>
              <w:t xml:space="preserve"> (systolic)</w:t>
            </w:r>
          </w:p>
        </w:tc>
        <w:tc>
          <w:tcPr>
            <w:tcW w:w="2113" w:type="dxa"/>
          </w:tcPr>
          <w:p w14:paraId="2778E896" w14:textId="77777777" w:rsidR="0070762C" w:rsidRDefault="00000000">
            <w:pPr>
              <w:pStyle w:val="TableParagraph"/>
              <w:spacing w:line="206" w:lineRule="exact"/>
              <w:ind w:left="309"/>
              <w:rPr>
                <w:sz w:val="18"/>
              </w:rPr>
            </w:pPr>
            <w:r>
              <w:rPr>
                <w:sz w:val="18"/>
              </w:rPr>
              <w:t>120.0</w:t>
            </w:r>
            <w:r>
              <w:rPr>
                <w:spacing w:val="-6"/>
                <w:sz w:val="18"/>
              </w:rPr>
              <w:t xml:space="preserve"> </w:t>
            </w:r>
            <w:r>
              <w:rPr>
                <w:sz w:val="18"/>
              </w:rPr>
              <w:t>(103.8,</w:t>
            </w:r>
            <w:r>
              <w:rPr>
                <w:spacing w:val="-4"/>
                <w:sz w:val="18"/>
              </w:rPr>
              <w:t xml:space="preserve"> </w:t>
            </w:r>
            <w:r>
              <w:rPr>
                <w:spacing w:val="-2"/>
                <w:sz w:val="18"/>
              </w:rPr>
              <w:t>129.3)</w:t>
            </w:r>
          </w:p>
        </w:tc>
        <w:tc>
          <w:tcPr>
            <w:tcW w:w="1941" w:type="dxa"/>
          </w:tcPr>
          <w:p w14:paraId="2778E897" w14:textId="77777777" w:rsidR="0070762C" w:rsidRDefault="00000000">
            <w:pPr>
              <w:pStyle w:val="TableParagraph"/>
              <w:spacing w:line="206" w:lineRule="exact"/>
              <w:ind w:left="183"/>
              <w:rPr>
                <w:sz w:val="18"/>
              </w:rPr>
            </w:pPr>
            <w:r>
              <w:rPr>
                <w:sz w:val="18"/>
              </w:rPr>
              <w:t>112.0</w:t>
            </w:r>
            <w:r>
              <w:rPr>
                <w:spacing w:val="-6"/>
                <w:sz w:val="18"/>
              </w:rPr>
              <w:t xml:space="preserve"> </w:t>
            </w:r>
            <w:r>
              <w:rPr>
                <w:sz w:val="18"/>
              </w:rPr>
              <w:t>(102.0,</w:t>
            </w:r>
            <w:r>
              <w:rPr>
                <w:spacing w:val="-4"/>
                <w:sz w:val="18"/>
              </w:rPr>
              <w:t xml:space="preserve"> </w:t>
            </w:r>
            <w:r>
              <w:rPr>
                <w:spacing w:val="-2"/>
                <w:sz w:val="18"/>
              </w:rPr>
              <w:t>125.0)</w:t>
            </w:r>
          </w:p>
        </w:tc>
        <w:tc>
          <w:tcPr>
            <w:tcW w:w="1356" w:type="dxa"/>
          </w:tcPr>
          <w:p w14:paraId="2778E898" w14:textId="77777777" w:rsidR="0070762C" w:rsidRDefault="00000000">
            <w:pPr>
              <w:pStyle w:val="TableParagraph"/>
              <w:spacing w:line="206" w:lineRule="exact"/>
              <w:ind w:left="34"/>
              <w:jc w:val="center"/>
              <w:rPr>
                <w:sz w:val="18"/>
              </w:rPr>
            </w:pPr>
            <w:r>
              <w:rPr>
                <w:spacing w:val="-5"/>
                <w:sz w:val="18"/>
              </w:rPr>
              <w:t>0.2</w:t>
            </w:r>
          </w:p>
        </w:tc>
      </w:tr>
      <w:tr w:rsidR="0070762C" w14:paraId="2778E89E" w14:textId="77777777">
        <w:trPr>
          <w:trHeight w:val="297"/>
        </w:trPr>
        <w:tc>
          <w:tcPr>
            <w:tcW w:w="4193" w:type="dxa"/>
            <w:shd w:val="clear" w:color="auto" w:fill="F2F2F2"/>
          </w:tcPr>
          <w:p w14:paraId="2778E89A" w14:textId="77777777" w:rsidR="0070762C" w:rsidRDefault="00000000">
            <w:pPr>
              <w:pStyle w:val="TableParagraph"/>
              <w:spacing w:line="206" w:lineRule="exact"/>
              <w:ind w:left="110"/>
              <w:rPr>
                <w:sz w:val="18"/>
              </w:rPr>
            </w:pPr>
            <w:r>
              <w:rPr>
                <w:sz w:val="18"/>
              </w:rPr>
              <w:t>BP</w:t>
            </w:r>
            <w:r>
              <w:rPr>
                <w:spacing w:val="-2"/>
                <w:sz w:val="18"/>
              </w:rPr>
              <w:t xml:space="preserve"> (diastolic)</w:t>
            </w:r>
          </w:p>
        </w:tc>
        <w:tc>
          <w:tcPr>
            <w:tcW w:w="2113" w:type="dxa"/>
            <w:shd w:val="clear" w:color="auto" w:fill="F2F2F2"/>
          </w:tcPr>
          <w:p w14:paraId="2778E89B" w14:textId="77777777" w:rsidR="0070762C" w:rsidRDefault="00000000">
            <w:pPr>
              <w:pStyle w:val="TableParagraph"/>
              <w:spacing w:line="206" w:lineRule="exact"/>
              <w:ind w:left="309"/>
              <w:rPr>
                <w:sz w:val="18"/>
              </w:rPr>
            </w:pPr>
            <w:r>
              <w:rPr>
                <w:sz w:val="18"/>
              </w:rPr>
              <w:t>73.0</w:t>
            </w:r>
            <w:r>
              <w:rPr>
                <w:spacing w:val="-5"/>
                <w:sz w:val="18"/>
              </w:rPr>
              <w:t xml:space="preserve"> </w:t>
            </w:r>
            <w:r>
              <w:rPr>
                <w:sz w:val="18"/>
              </w:rPr>
              <w:t>(68.3,</w:t>
            </w:r>
            <w:r>
              <w:rPr>
                <w:spacing w:val="-3"/>
                <w:sz w:val="18"/>
              </w:rPr>
              <w:t xml:space="preserve"> </w:t>
            </w:r>
            <w:r>
              <w:rPr>
                <w:spacing w:val="-4"/>
                <w:sz w:val="18"/>
              </w:rPr>
              <w:t>80.8)</w:t>
            </w:r>
          </w:p>
        </w:tc>
        <w:tc>
          <w:tcPr>
            <w:tcW w:w="1941" w:type="dxa"/>
            <w:shd w:val="clear" w:color="auto" w:fill="F2F2F2"/>
          </w:tcPr>
          <w:p w14:paraId="2778E89C" w14:textId="77777777" w:rsidR="0070762C" w:rsidRDefault="00000000">
            <w:pPr>
              <w:pStyle w:val="TableParagraph"/>
              <w:spacing w:line="206" w:lineRule="exact"/>
              <w:ind w:left="183"/>
              <w:rPr>
                <w:sz w:val="18"/>
              </w:rPr>
            </w:pPr>
            <w:r>
              <w:rPr>
                <w:sz w:val="18"/>
              </w:rPr>
              <w:t>70.0</w:t>
            </w:r>
            <w:r>
              <w:rPr>
                <w:spacing w:val="-5"/>
                <w:sz w:val="18"/>
              </w:rPr>
              <w:t xml:space="preserve"> </w:t>
            </w:r>
            <w:r>
              <w:rPr>
                <w:sz w:val="18"/>
              </w:rPr>
              <w:t>(60.0,</w:t>
            </w:r>
            <w:r>
              <w:rPr>
                <w:spacing w:val="-3"/>
                <w:sz w:val="18"/>
              </w:rPr>
              <w:t xml:space="preserve"> </w:t>
            </w:r>
            <w:r>
              <w:rPr>
                <w:spacing w:val="-4"/>
                <w:sz w:val="18"/>
              </w:rPr>
              <w:t>79.0)</w:t>
            </w:r>
          </w:p>
        </w:tc>
        <w:tc>
          <w:tcPr>
            <w:tcW w:w="1356" w:type="dxa"/>
            <w:shd w:val="clear" w:color="auto" w:fill="F2F2F2"/>
          </w:tcPr>
          <w:p w14:paraId="2778E89D" w14:textId="77777777" w:rsidR="0070762C" w:rsidRDefault="00000000">
            <w:pPr>
              <w:pStyle w:val="TableParagraph"/>
              <w:spacing w:line="206" w:lineRule="exact"/>
              <w:ind w:left="34" w:right="1"/>
              <w:jc w:val="center"/>
              <w:rPr>
                <w:b/>
                <w:sz w:val="18"/>
              </w:rPr>
            </w:pPr>
            <w:r>
              <w:rPr>
                <w:b/>
                <w:spacing w:val="-2"/>
                <w:sz w:val="18"/>
              </w:rPr>
              <w:t>0.012</w:t>
            </w:r>
          </w:p>
        </w:tc>
      </w:tr>
      <w:tr w:rsidR="0070762C" w14:paraId="2778E8A3" w14:textId="77777777">
        <w:trPr>
          <w:trHeight w:val="302"/>
        </w:trPr>
        <w:tc>
          <w:tcPr>
            <w:tcW w:w="4193" w:type="dxa"/>
          </w:tcPr>
          <w:p w14:paraId="2778E89F" w14:textId="77777777" w:rsidR="0070762C" w:rsidRDefault="00000000">
            <w:pPr>
              <w:pStyle w:val="TableParagraph"/>
              <w:spacing w:line="206" w:lineRule="exact"/>
              <w:ind w:left="110"/>
              <w:rPr>
                <w:sz w:val="18"/>
              </w:rPr>
            </w:pPr>
            <w:r>
              <w:rPr>
                <w:sz w:val="18"/>
              </w:rPr>
              <w:t>Heart</w:t>
            </w:r>
            <w:r>
              <w:rPr>
                <w:spacing w:val="-4"/>
                <w:sz w:val="18"/>
              </w:rPr>
              <w:t xml:space="preserve"> rate</w:t>
            </w:r>
          </w:p>
        </w:tc>
        <w:tc>
          <w:tcPr>
            <w:tcW w:w="2113" w:type="dxa"/>
          </w:tcPr>
          <w:p w14:paraId="2778E8A0" w14:textId="77777777" w:rsidR="0070762C" w:rsidRDefault="00000000">
            <w:pPr>
              <w:pStyle w:val="TableParagraph"/>
              <w:spacing w:line="206" w:lineRule="exact"/>
              <w:ind w:left="309"/>
              <w:rPr>
                <w:sz w:val="18"/>
              </w:rPr>
            </w:pPr>
            <w:r>
              <w:rPr>
                <w:sz w:val="18"/>
              </w:rPr>
              <w:t>86.5</w:t>
            </w:r>
            <w:r>
              <w:rPr>
                <w:spacing w:val="-5"/>
                <w:sz w:val="18"/>
              </w:rPr>
              <w:t xml:space="preserve"> </w:t>
            </w:r>
            <w:r>
              <w:rPr>
                <w:sz w:val="18"/>
              </w:rPr>
              <w:t>(77.0,</w:t>
            </w:r>
            <w:r>
              <w:rPr>
                <w:spacing w:val="-3"/>
                <w:sz w:val="18"/>
              </w:rPr>
              <w:t xml:space="preserve"> </w:t>
            </w:r>
            <w:r>
              <w:rPr>
                <w:spacing w:val="-2"/>
                <w:sz w:val="18"/>
              </w:rPr>
              <w:t>102.8)</w:t>
            </w:r>
          </w:p>
        </w:tc>
        <w:tc>
          <w:tcPr>
            <w:tcW w:w="1941" w:type="dxa"/>
          </w:tcPr>
          <w:p w14:paraId="2778E8A1" w14:textId="77777777" w:rsidR="0070762C" w:rsidRDefault="00000000">
            <w:pPr>
              <w:pStyle w:val="TableParagraph"/>
              <w:spacing w:line="206" w:lineRule="exact"/>
              <w:ind w:left="183"/>
              <w:rPr>
                <w:sz w:val="18"/>
              </w:rPr>
            </w:pPr>
            <w:r>
              <w:rPr>
                <w:sz w:val="18"/>
              </w:rPr>
              <w:t>91.0</w:t>
            </w:r>
            <w:r>
              <w:rPr>
                <w:spacing w:val="-5"/>
                <w:sz w:val="18"/>
              </w:rPr>
              <w:t xml:space="preserve"> </w:t>
            </w:r>
            <w:r>
              <w:rPr>
                <w:sz w:val="18"/>
              </w:rPr>
              <w:t>(79.3,</w:t>
            </w:r>
            <w:r>
              <w:rPr>
                <w:spacing w:val="-3"/>
                <w:sz w:val="18"/>
              </w:rPr>
              <w:t xml:space="preserve"> </w:t>
            </w:r>
            <w:r>
              <w:rPr>
                <w:spacing w:val="-2"/>
                <w:sz w:val="18"/>
              </w:rPr>
              <w:t>109.0)</w:t>
            </w:r>
          </w:p>
        </w:tc>
        <w:tc>
          <w:tcPr>
            <w:tcW w:w="1356" w:type="dxa"/>
          </w:tcPr>
          <w:p w14:paraId="2778E8A2" w14:textId="77777777" w:rsidR="0070762C" w:rsidRDefault="00000000">
            <w:pPr>
              <w:pStyle w:val="TableParagraph"/>
              <w:spacing w:line="206" w:lineRule="exact"/>
              <w:ind w:left="34"/>
              <w:jc w:val="center"/>
              <w:rPr>
                <w:sz w:val="18"/>
              </w:rPr>
            </w:pPr>
            <w:r>
              <w:rPr>
                <w:spacing w:val="-5"/>
                <w:sz w:val="18"/>
              </w:rPr>
              <w:t>0.5</w:t>
            </w:r>
          </w:p>
        </w:tc>
      </w:tr>
      <w:tr w:rsidR="0070762C" w14:paraId="2778E8A8" w14:textId="77777777">
        <w:trPr>
          <w:trHeight w:val="297"/>
        </w:trPr>
        <w:tc>
          <w:tcPr>
            <w:tcW w:w="4193" w:type="dxa"/>
            <w:shd w:val="clear" w:color="auto" w:fill="F2F2F2"/>
          </w:tcPr>
          <w:p w14:paraId="2778E8A4" w14:textId="77777777" w:rsidR="0070762C" w:rsidRDefault="00000000">
            <w:pPr>
              <w:pStyle w:val="TableParagraph"/>
              <w:spacing w:line="206" w:lineRule="exact"/>
              <w:ind w:left="110"/>
              <w:rPr>
                <w:sz w:val="18"/>
              </w:rPr>
            </w:pPr>
            <w:r>
              <w:rPr>
                <w:spacing w:val="-2"/>
                <w:sz w:val="18"/>
              </w:rPr>
              <w:t>Hypotension</w:t>
            </w:r>
          </w:p>
        </w:tc>
        <w:tc>
          <w:tcPr>
            <w:tcW w:w="2113" w:type="dxa"/>
            <w:shd w:val="clear" w:color="auto" w:fill="F2F2F2"/>
          </w:tcPr>
          <w:p w14:paraId="2778E8A5" w14:textId="77777777" w:rsidR="0070762C" w:rsidRDefault="00000000">
            <w:pPr>
              <w:pStyle w:val="TableParagraph"/>
              <w:spacing w:line="206" w:lineRule="exact"/>
              <w:ind w:left="309"/>
              <w:rPr>
                <w:sz w:val="18"/>
              </w:rPr>
            </w:pPr>
            <w:r>
              <w:rPr>
                <w:sz w:val="18"/>
              </w:rPr>
              <w:t>2</w:t>
            </w:r>
            <w:r>
              <w:rPr>
                <w:spacing w:val="-1"/>
                <w:sz w:val="18"/>
              </w:rPr>
              <w:t xml:space="preserve"> </w:t>
            </w:r>
            <w:r>
              <w:rPr>
                <w:spacing w:val="-2"/>
                <w:sz w:val="18"/>
              </w:rPr>
              <w:t>(6.1%)</w:t>
            </w:r>
          </w:p>
        </w:tc>
        <w:tc>
          <w:tcPr>
            <w:tcW w:w="1941" w:type="dxa"/>
            <w:shd w:val="clear" w:color="auto" w:fill="F2F2F2"/>
          </w:tcPr>
          <w:p w14:paraId="2778E8A6" w14:textId="77777777" w:rsidR="0070762C" w:rsidRDefault="00000000">
            <w:pPr>
              <w:pStyle w:val="TableParagraph"/>
              <w:spacing w:line="206" w:lineRule="exact"/>
              <w:ind w:left="183"/>
              <w:rPr>
                <w:sz w:val="18"/>
              </w:rPr>
            </w:pPr>
            <w:r>
              <w:rPr>
                <w:sz w:val="18"/>
              </w:rPr>
              <w:t>46</w:t>
            </w:r>
            <w:r>
              <w:rPr>
                <w:spacing w:val="-2"/>
                <w:sz w:val="18"/>
              </w:rPr>
              <w:t xml:space="preserve"> (9.3%)</w:t>
            </w:r>
          </w:p>
        </w:tc>
        <w:tc>
          <w:tcPr>
            <w:tcW w:w="1356" w:type="dxa"/>
            <w:shd w:val="clear" w:color="auto" w:fill="F2F2F2"/>
          </w:tcPr>
          <w:p w14:paraId="2778E8A7" w14:textId="77777777" w:rsidR="0070762C" w:rsidRDefault="00000000">
            <w:pPr>
              <w:pStyle w:val="TableParagraph"/>
              <w:spacing w:line="206" w:lineRule="exact"/>
              <w:ind w:left="34"/>
              <w:jc w:val="center"/>
              <w:rPr>
                <w:sz w:val="18"/>
              </w:rPr>
            </w:pPr>
            <w:r>
              <w:rPr>
                <w:spacing w:val="-5"/>
                <w:sz w:val="18"/>
              </w:rPr>
              <w:t>0.8</w:t>
            </w:r>
          </w:p>
        </w:tc>
      </w:tr>
      <w:tr w:rsidR="0070762C" w14:paraId="2778E8AD" w14:textId="77777777">
        <w:trPr>
          <w:trHeight w:val="302"/>
        </w:trPr>
        <w:tc>
          <w:tcPr>
            <w:tcW w:w="4193" w:type="dxa"/>
          </w:tcPr>
          <w:p w14:paraId="2778E8A9" w14:textId="77777777" w:rsidR="0070762C" w:rsidRDefault="00000000">
            <w:pPr>
              <w:pStyle w:val="TableParagraph"/>
              <w:spacing w:line="206" w:lineRule="exact"/>
              <w:ind w:left="110"/>
              <w:rPr>
                <w:sz w:val="18"/>
              </w:rPr>
            </w:pPr>
            <w:r>
              <w:rPr>
                <w:spacing w:val="-2"/>
                <w:sz w:val="18"/>
              </w:rPr>
              <w:t>Weakness</w:t>
            </w:r>
          </w:p>
        </w:tc>
        <w:tc>
          <w:tcPr>
            <w:tcW w:w="2113" w:type="dxa"/>
          </w:tcPr>
          <w:p w14:paraId="2778E8AA" w14:textId="77777777" w:rsidR="0070762C" w:rsidRDefault="00000000">
            <w:pPr>
              <w:pStyle w:val="TableParagraph"/>
              <w:spacing w:line="206" w:lineRule="exact"/>
              <w:ind w:left="309"/>
              <w:rPr>
                <w:sz w:val="18"/>
              </w:rPr>
            </w:pPr>
            <w:r>
              <w:rPr>
                <w:sz w:val="18"/>
              </w:rPr>
              <w:t>27</w:t>
            </w:r>
            <w:r>
              <w:rPr>
                <w:spacing w:val="-2"/>
                <w:sz w:val="18"/>
              </w:rPr>
              <w:t xml:space="preserve"> (81.8%)</w:t>
            </w:r>
          </w:p>
        </w:tc>
        <w:tc>
          <w:tcPr>
            <w:tcW w:w="1941" w:type="dxa"/>
          </w:tcPr>
          <w:p w14:paraId="2778E8AB" w14:textId="77777777" w:rsidR="0070762C" w:rsidRDefault="00000000">
            <w:pPr>
              <w:pStyle w:val="TableParagraph"/>
              <w:spacing w:line="206" w:lineRule="exact"/>
              <w:ind w:left="183"/>
              <w:rPr>
                <w:sz w:val="18"/>
              </w:rPr>
            </w:pPr>
            <w:r>
              <w:rPr>
                <w:sz w:val="18"/>
              </w:rPr>
              <w:t>421</w:t>
            </w:r>
            <w:r>
              <w:rPr>
                <w:spacing w:val="-3"/>
                <w:sz w:val="18"/>
              </w:rPr>
              <w:t xml:space="preserve"> </w:t>
            </w:r>
            <w:r>
              <w:rPr>
                <w:spacing w:val="-2"/>
                <w:sz w:val="18"/>
              </w:rPr>
              <w:t>(85.1%)</w:t>
            </w:r>
          </w:p>
        </w:tc>
        <w:tc>
          <w:tcPr>
            <w:tcW w:w="1356" w:type="dxa"/>
          </w:tcPr>
          <w:p w14:paraId="2778E8AC" w14:textId="77777777" w:rsidR="0070762C" w:rsidRDefault="00000000">
            <w:pPr>
              <w:pStyle w:val="TableParagraph"/>
              <w:spacing w:line="206" w:lineRule="exact"/>
              <w:ind w:left="34"/>
              <w:jc w:val="center"/>
              <w:rPr>
                <w:sz w:val="18"/>
              </w:rPr>
            </w:pPr>
            <w:r>
              <w:rPr>
                <w:spacing w:val="-5"/>
                <w:sz w:val="18"/>
              </w:rPr>
              <w:t>0.6</w:t>
            </w:r>
          </w:p>
        </w:tc>
      </w:tr>
      <w:tr w:rsidR="0070762C" w14:paraId="2778E8B2" w14:textId="77777777">
        <w:trPr>
          <w:trHeight w:val="297"/>
        </w:trPr>
        <w:tc>
          <w:tcPr>
            <w:tcW w:w="4193" w:type="dxa"/>
            <w:shd w:val="clear" w:color="auto" w:fill="F2F2F2"/>
          </w:tcPr>
          <w:p w14:paraId="2778E8AE" w14:textId="77777777" w:rsidR="0070762C" w:rsidRDefault="00000000">
            <w:pPr>
              <w:pStyle w:val="TableParagraph"/>
              <w:spacing w:line="206" w:lineRule="exact"/>
              <w:ind w:left="110"/>
              <w:rPr>
                <w:sz w:val="18"/>
              </w:rPr>
            </w:pPr>
            <w:r>
              <w:rPr>
                <w:spacing w:val="-2"/>
                <w:sz w:val="18"/>
              </w:rPr>
              <w:t>Tiredness</w:t>
            </w:r>
          </w:p>
        </w:tc>
        <w:tc>
          <w:tcPr>
            <w:tcW w:w="2113" w:type="dxa"/>
            <w:shd w:val="clear" w:color="auto" w:fill="F2F2F2"/>
          </w:tcPr>
          <w:p w14:paraId="2778E8AF" w14:textId="77777777" w:rsidR="0070762C" w:rsidRDefault="00000000">
            <w:pPr>
              <w:pStyle w:val="TableParagraph"/>
              <w:spacing w:line="206" w:lineRule="exact"/>
              <w:ind w:left="309"/>
              <w:rPr>
                <w:sz w:val="18"/>
              </w:rPr>
            </w:pPr>
            <w:r>
              <w:rPr>
                <w:sz w:val="18"/>
              </w:rPr>
              <w:t>29</w:t>
            </w:r>
            <w:r>
              <w:rPr>
                <w:spacing w:val="-2"/>
                <w:sz w:val="18"/>
              </w:rPr>
              <w:t xml:space="preserve"> (87.9%)</w:t>
            </w:r>
          </w:p>
        </w:tc>
        <w:tc>
          <w:tcPr>
            <w:tcW w:w="1941" w:type="dxa"/>
            <w:shd w:val="clear" w:color="auto" w:fill="F2F2F2"/>
          </w:tcPr>
          <w:p w14:paraId="2778E8B0" w14:textId="77777777" w:rsidR="0070762C" w:rsidRDefault="00000000">
            <w:pPr>
              <w:pStyle w:val="TableParagraph"/>
              <w:spacing w:line="206" w:lineRule="exact"/>
              <w:ind w:left="183"/>
              <w:rPr>
                <w:sz w:val="18"/>
              </w:rPr>
            </w:pPr>
            <w:r>
              <w:rPr>
                <w:sz w:val="18"/>
              </w:rPr>
              <w:t>422</w:t>
            </w:r>
            <w:r>
              <w:rPr>
                <w:spacing w:val="-3"/>
                <w:sz w:val="18"/>
              </w:rPr>
              <w:t xml:space="preserve"> </w:t>
            </w:r>
            <w:r>
              <w:rPr>
                <w:spacing w:val="-2"/>
                <w:sz w:val="18"/>
              </w:rPr>
              <w:t>(85.1%)</w:t>
            </w:r>
          </w:p>
        </w:tc>
        <w:tc>
          <w:tcPr>
            <w:tcW w:w="1356" w:type="dxa"/>
            <w:shd w:val="clear" w:color="auto" w:fill="F2F2F2"/>
          </w:tcPr>
          <w:p w14:paraId="2778E8B1" w14:textId="77777777" w:rsidR="0070762C" w:rsidRDefault="00000000">
            <w:pPr>
              <w:pStyle w:val="TableParagraph"/>
              <w:spacing w:line="206" w:lineRule="exact"/>
              <w:ind w:left="34"/>
              <w:jc w:val="center"/>
              <w:rPr>
                <w:sz w:val="18"/>
              </w:rPr>
            </w:pPr>
            <w:r>
              <w:rPr>
                <w:spacing w:val="-5"/>
                <w:sz w:val="18"/>
              </w:rPr>
              <w:t>0.8</w:t>
            </w:r>
          </w:p>
        </w:tc>
      </w:tr>
      <w:tr w:rsidR="0070762C" w14:paraId="2778E8B7" w14:textId="77777777">
        <w:trPr>
          <w:trHeight w:val="302"/>
        </w:trPr>
        <w:tc>
          <w:tcPr>
            <w:tcW w:w="4193" w:type="dxa"/>
          </w:tcPr>
          <w:p w14:paraId="2778E8B3" w14:textId="77777777" w:rsidR="0070762C" w:rsidRDefault="00000000">
            <w:pPr>
              <w:pStyle w:val="TableParagraph"/>
              <w:spacing w:line="206" w:lineRule="exact"/>
              <w:ind w:left="110"/>
              <w:rPr>
                <w:sz w:val="18"/>
              </w:rPr>
            </w:pPr>
            <w:r>
              <w:rPr>
                <w:sz w:val="18"/>
              </w:rPr>
              <w:t>Poor</w:t>
            </w:r>
            <w:r>
              <w:rPr>
                <w:spacing w:val="-4"/>
                <w:sz w:val="18"/>
              </w:rPr>
              <w:t xml:space="preserve"> </w:t>
            </w:r>
            <w:r>
              <w:rPr>
                <w:spacing w:val="-2"/>
                <w:sz w:val="18"/>
              </w:rPr>
              <w:t>appetite</w:t>
            </w:r>
          </w:p>
        </w:tc>
        <w:tc>
          <w:tcPr>
            <w:tcW w:w="2113" w:type="dxa"/>
          </w:tcPr>
          <w:p w14:paraId="2778E8B4" w14:textId="77777777" w:rsidR="0070762C" w:rsidRDefault="00000000">
            <w:pPr>
              <w:pStyle w:val="TableParagraph"/>
              <w:spacing w:line="206" w:lineRule="exact"/>
              <w:ind w:left="309"/>
              <w:rPr>
                <w:sz w:val="18"/>
              </w:rPr>
            </w:pPr>
            <w:r>
              <w:rPr>
                <w:sz w:val="18"/>
              </w:rPr>
              <w:t>27</w:t>
            </w:r>
            <w:r>
              <w:rPr>
                <w:spacing w:val="-2"/>
                <w:sz w:val="18"/>
              </w:rPr>
              <w:t xml:space="preserve"> (81.8%)</w:t>
            </w:r>
          </w:p>
        </w:tc>
        <w:tc>
          <w:tcPr>
            <w:tcW w:w="1941" w:type="dxa"/>
          </w:tcPr>
          <w:p w14:paraId="2778E8B5" w14:textId="77777777" w:rsidR="0070762C" w:rsidRDefault="00000000">
            <w:pPr>
              <w:pStyle w:val="TableParagraph"/>
              <w:spacing w:line="206" w:lineRule="exact"/>
              <w:ind w:left="183"/>
              <w:rPr>
                <w:sz w:val="18"/>
              </w:rPr>
            </w:pPr>
            <w:r>
              <w:rPr>
                <w:sz w:val="18"/>
              </w:rPr>
              <w:t>374</w:t>
            </w:r>
            <w:r>
              <w:rPr>
                <w:spacing w:val="-3"/>
                <w:sz w:val="18"/>
              </w:rPr>
              <w:t xml:space="preserve"> </w:t>
            </w:r>
            <w:r>
              <w:rPr>
                <w:spacing w:val="-2"/>
                <w:sz w:val="18"/>
              </w:rPr>
              <w:t>(76.0%)</w:t>
            </w:r>
          </w:p>
        </w:tc>
        <w:tc>
          <w:tcPr>
            <w:tcW w:w="1356" w:type="dxa"/>
          </w:tcPr>
          <w:p w14:paraId="2778E8B6" w14:textId="77777777" w:rsidR="0070762C" w:rsidRDefault="00000000">
            <w:pPr>
              <w:pStyle w:val="TableParagraph"/>
              <w:spacing w:line="206" w:lineRule="exact"/>
              <w:ind w:left="34"/>
              <w:jc w:val="center"/>
              <w:rPr>
                <w:sz w:val="18"/>
              </w:rPr>
            </w:pPr>
            <w:r>
              <w:rPr>
                <w:spacing w:val="-5"/>
                <w:sz w:val="18"/>
              </w:rPr>
              <w:t>0.4</w:t>
            </w:r>
          </w:p>
        </w:tc>
      </w:tr>
      <w:tr w:rsidR="0070762C" w14:paraId="2778E8BC" w14:textId="77777777">
        <w:trPr>
          <w:trHeight w:val="297"/>
        </w:trPr>
        <w:tc>
          <w:tcPr>
            <w:tcW w:w="4193" w:type="dxa"/>
            <w:shd w:val="clear" w:color="auto" w:fill="F2F2F2"/>
          </w:tcPr>
          <w:p w14:paraId="2778E8B8" w14:textId="77777777" w:rsidR="0070762C" w:rsidRDefault="00000000">
            <w:pPr>
              <w:pStyle w:val="TableParagraph"/>
              <w:spacing w:line="206" w:lineRule="exact"/>
              <w:ind w:left="110"/>
              <w:rPr>
                <w:sz w:val="18"/>
              </w:rPr>
            </w:pPr>
            <w:r>
              <w:rPr>
                <w:sz w:val="18"/>
              </w:rPr>
              <w:t>Increased</w:t>
            </w:r>
            <w:r>
              <w:rPr>
                <w:spacing w:val="-6"/>
                <w:sz w:val="18"/>
              </w:rPr>
              <w:t xml:space="preserve"> </w:t>
            </w:r>
            <w:r>
              <w:rPr>
                <w:sz w:val="18"/>
              </w:rPr>
              <w:t>pigmentation</w:t>
            </w:r>
            <w:r>
              <w:rPr>
                <w:spacing w:val="-6"/>
                <w:sz w:val="18"/>
              </w:rPr>
              <w:t xml:space="preserve"> </w:t>
            </w:r>
            <w:r>
              <w:rPr>
                <w:sz w:val="18"/>
              </w:rPr>
              <w:t>of</w:t>
            </w:r>
            <w:r>
              <w:rPr>
                <w:spacing w:val="-5"/>
                <w:sz w:val="18"/>
              </w:rPr>
              <w:t xml:space="preserve"> </w:t>
            </w:r>
            <w:r>
              <w:rPr>
                <w:sz w:val="18"/>
              </w:rPr>
              <w:t>the</w:t>
            </w:r>
            <w:r>
              <w:rPr>
                <w:spacing w:val="-5"/>
                <w:sz w:val="18"/>
              </w:rPr>
              <w:t xml:space="preserve"> </w:t>
            </w:r>
            <w:r>
              <w:rPr>
                <w:spacing w:val="-4"/>
                <w:sz w:val="18"/>
              </w:rPr>
              <w:t>skin</w:t>
            </w:r>
          </w:p>
        </w:tc>
        <w:tc>
          <w:tcPr>
            <w:tcW w:w="2113" w:type="dxa"/>
            <w:shd w:val="clear" w:color="auto" w:fill="F2F2F2"/>
          </w:tcPr>
          <w:p w14:paraId="2778E8B9" w14:textId="77777777" w:rsidR="0070762C" w:rsidRDefault="00000000">
            <w:pPr>
              <w:pStyle w:val="TableParagraph"/>
              <w:spacing w:line="206" w:lineRule="exact"/>
              <w:ind w:left="309"/>
              <w:rPr>
                <w:sz w:val="18"/>
              </w:rPr>
            </w:pPr>
            <w:r>
              <w:rPr>
                <w:sz w:val="18"/>
              </w:rPr>
              <w:t>13</w:t>
            </w:r>
            <w:r>
              <w:rPr>
                <w:spacing w:val="-2"/>
                <w:sz w:val="18"/>
              </w:rPr>
              <w:t xml:space="preserve"> (43.3%)</w:t>
            </w:r>
          </w:p>
        </w:tc>
        <w:tc>
          <w:tcPr>
            <w:tcW w:w="1941" w:type="dxa"/>
            <w:shd w:val="clear" w:color="auto" w:fill="F2F2F2"/>
          </w:tcPr>
          <w:p w14:paraId="2778E8BA" w14:textId="77777777" w:rsidR="0070762C" w:rsidRDefault="00000000">
            <w:pPr>
              <w:pStyle w:val="TableParagraph"/>
              <w:spacing w:line="206" w:lineRule="exact"/>
              <w:ind w:left="183"/>
              <w:rPr>
                <w:sz w:val="18"/>
              </w:rPr>
            </w:pPr>
            <w:r>
              <w:rPr>
                <w:sz w:val="18"/>
              </w:rPr>
              <w:t>247</w:t>
            </w:r>
            <w:r>
              <w:rPr>
                <w:spacing w:val="-3"/>
                <w:sz w:val="18"/>
              </w:rPr>
              <w:t xml:space="preserve"> </w:t>
            </w:r>
            <w:r>
              <w:rPr>
                <w:spacing w:val="-2"/>
                <w:sz w:val="18"/>
              </w:rPr>
              <w:t>(50.9%)</w:t>
            </w:r>
          </w:p>
        </w:tc>
        <w:tc>
          <w:tcPr>
            <w:tcW w:w="1356" w:type="dxa"/>
            <w:shd w:val="clear" w:color="auto" w:fill="F2F2F2"/>
          </w:tcPr>
          <w:p w14:paraId="2778E8BB" w14:textId="77777777" w:rsidR="0070762C" w:rsidRDefault="00000000">
            <w:pPr>
              <w:pStyle w:val="TableParagraph"/>
              <w:spacing w:line="206" w:lineRule="exact"/>
              <w:ind w:left="34"/>
              <w:jc w:val="center"/>
              <w:rPr>
                <w:sz w:val="18"/>
              </w:rPr>
            </w:pPr>
            <w:r>
              <w:rPr>
                <w:spacing w:val="-5"/>
                <w:sz w:val="18"/>
              </w:rPr>
              <w:t>0.4</w:t>
            </w:r>
          </w:p>
        </w:tc>
      </w:tr>
      <w:tr w:rsidR="0070762C" w14:paraId="2778E8C1" w14:textId="77777777">
        <w:trPr>
          <w:trHeight w:val="302"/>
        </w:trPr>
        <w:tc>
          <w:tcPr>
            <w:tcW w:w="4193" w:type="dxa"/>
          </w:tcPr>
          <w:p w14:paraId="2778E8BD" w14:textId="77777777" w:rsidR="0070762C" w:rsidRDefault="00000000">
            <w:pPr>
              <w:pStyle w:val="TableParagraph"/>
              <w:spacing w:line="206" w:lineRule="exact"/>
              <w:ind w:left="110"/>
              <w:rPr>
                <w:sz w:val="18"/>
              </w:rPr>
            </w:pPr>
            <w:r>
              <w:rPr>
                <w:spacing w:val="-2"/>
                <w:sz w:val="18"/>
              </w:rPr>
              <w:t>Nausea</w:t>
            </w:r>
          </w:p>
        </w:tc>
        <w:tc>
          <w:tcPr>
            <w:tcW w:w="2113" w:type="dxa"/>
          </w:tcPr>
          <w:p w14:paraId="2778E8BE" w14:textId="77777777" w:rsidR="0070762C" w:rsidRDefault="00000000">
            <w:pPr>
              <w:pStyle w:val="TableParagraph"/>
              <w:spacing w:line="206" w:lineRule="exact"/>
              <w:ind w:left="309"/>
              <w:rPr>
                <w:sz w:val="18"/>
              </w:rPr>
            </w:pPr>
            <w:r>
              <w:rPr>
                <w:sz w:val="18"/>
              </w:rPr>
              <w:t>21</w:t>
            </w:r>
            <w:r>
              <w:rPr>
                <w:spacing w:val="-2"/>
                <w:sz w:val="18"/>
              </w:rPr>
              <w:t xml:space="preserve"> (63.6%)</w:t>
            </w:r>
          </w:p>
        </w:tc>
        <w:tc>
          <w:tcPr>
            <w:tcW w:w="1941" w:type="dxa"/>
          </w:tcPr>
          <w:p w14:paraId="2778E8BF" w14:textId="77777777" w:rsidR="0070762C" w:rsidRDefault="00000000">
            <w:pPr>
              <w:pStyle w:val="TableParagraph"/>
              <w:spacing w:line="206" w:lineRule="exact"/>
              <w:ind w:left="183"/>
              <w:rPr>
                <w:sz w:val="18"/>
              </w:rPr>
            </w:pPr>
            <w:r>
              <w:rPr>
                <w:sz w:val="18"/>
              </w:rPr>
              <w:t>262</w:t>
            </w:r>
            <w:r>
              <w:rPr>
                <w:spacing w:val="-3"/>
                <w:sz w:val="18"/>
              </w:rPr>
              <w:t xml:space="preserve"> </w:t>
            </w:r>
            <w:r>
              <w:rPr>
                <w:spacing w:val="-2"/>
                <w:sz w:val="18"/>
              </w:rPr>
              <w:t>(52.9%)</w:t>
            </w:r>
          </w:p>
        </w:tc>
        <w:tc>
          <w:tcPr>
            <w:tcW w:w="1356" w:type="dxa"/>
          </w:tcPr>
          <w:p w14:paraId="2778E8C0" w14:textId="77777777" w:rsidR="0070762C" w:rsidRDefault="00000000">
            <w:pPr>
              <w:pStyle w:val="TableParagraph"/>
              <w:spacing w:line="206" w:lineRule="exact"/>
              <w:ind w:left="34"/>
              <w:jc w:val="center"/>
              <w:rPr>
                <w:sz w:val="18"/>
              </w:rPr>
            </w:pPr>
            <w:r>
              <w:rPr>
                <w:spacing w:val="-5"/>
                <w:sz w:val="18"/>
              </w:rPr>
              <w:t>0.2</w:t>
            </w:r>
          </w:p>
        </w:tc>
      </w:tr>
      <w:tr w:rsidR="0070762C" w14:paraId="2778E8C6" w14:textId="77777777">
        <w:trPr>
          <w:trHeight w:val="297"/>
        </w:trPr>
        <w:tc>
          <w:tcPr>
            <w:tcW w:w="4193" w:type="dxa"/>
            <w:shd w:val="clear" w:color="auto" w:fill="F2F2F2"/>
          </w:tcPr>
          <w:p w14:paraId="2778E8C2" w14:textId="77777777" w:rsidR="0070762C" w:rsidRDefault="00000000">
            <w:pPr>
              <w:pStyle w:val="TableParagraph"/>
              <w:spacing w:line="206" w:lineRule="exact"/>
              <w:ind w:left="110"/>
              <w:rPr>
                <w:sz w:val="18"/>
              </w:rPr>
            </w:pPr>
            <w:r>
              <w:rPr>
                <w:spacing w:val="-2"/>
                <w:sz w:val="18"/>
              </w:rPr>
              <w:t>Vomiting</w:t>
            </w:r>
          </w:p>
        </w:tc>
        <w:tc>
          <w:tcPr>
            <w:tcW w:w="2113" w:type="dxa"/>
            <w:shd w:val="clear" w:color="auto" w:fill="F2F2F2"/>
          </w:tcPr>
          <w:p w14:paraId="2778E8C3" w14:textId="77777777" w:rsidR="0070762C" w:rsidRDefault="00000000">
            <w:pPr>
              <w:pStyle w:val="TableParagraph"/>
              <w:spacing w:line="206" w:lineRule="exact"/>
              <w:ind w:left="309"/>
              <w:rPr>
                <w:sz w:val="18"/>
              </w:rPr>
            </w:pPr>
            <w:r>
              <w:rPr>
                <w:sz w:val="18"/>
              </w:rPr>
              <w:t>11</w:t>
            </w:r>
            <w:r>
              <w:rPr>
                <w:spacing w:val="-2"/>
                <w:sz w:val="18"/>
              </w:rPr>
              <w:t xml:space="preserve"> (33.3%)</w:t>
            </w:r>
          </w:p>
        </w:tc>
        <w:tc>
          <w:tcPr>
            <w:tcW w:w="1941" w:type="dxa"/>
            <w:shd w:val="clear" w:color="auto" w:fill="F2F2F2"/>
          </w:tcPr>
          <w:p w14:paraId="2778E8C4" w14:textId="77777777" w:rsidR="0070762C" w:rsidRDefault="00000000">
            <w:pPr>
              <w:pStyle w:val="TableParagraph"/>
              <w:spacing w:line="206" w:lineRule="exact"/>
              <w:ind w:left="183"/>
              <w:rPr>
                <w:sz w:val="18"/>
              </w:rPr>
            </w:pPr>
            <w:r>
              <w:rPr>
                <w:sz w:val="18"/>
              </w:rPr>
              <w:t>137</w:t>
            </w:r>
            <w:r>
              <w:rPr>
                <w:spacing w:val="-3"/>
                <w:sz w:val="18"/>
              </w:rPr>
              <w:t xml:space="preserve"> </w:t>
            </w:r>
            <w:r>
              <w:rPr>
                <w:spacing w:val="-2"/>
                <w:sz w:val="18"/>
              </w:rPr>
              <w:t>(27.7%)</w:t>
            </w:r>
          </w:p>
        </w:tc>
        <w:tc>
          <w:tcPr>
            <w:tcW w:w="1356" w:type="dxa"/>
            <w:shd w:val="clear" w:color="auto" w:fill="F2F2F2"/>
          </w:tcPr>
          <w:p w14:paraId="2778E8C5" w14:textId="77777777" w:rsidR="0070762C" w:rsidRDefault="00000000">
            <w:pPr>
              <w:pStyle w:val="TableParagraph"/>
              <w:spacing w:line="206" w:lineRule="exact"/>
              <w:ind w:left="34"/>
              <w:jc w:val="center"/>
              <w:rPr>
                <w:sz w:val="18"/>
              </w:rPr>
            </w:pPr>
            <w:r>
              <w:rPr>
                <w:spacing w:val="-5"/>
                <w:sz w:val="18"/>
              </w:rPr>
              <w:t>0.5</w:t>
            </w:r>
          </w:p>
        </w:tc>
      </w:tr>
      <w:tr w:rsidR="0070762C" w14:paraId="2778E8CB" w14:textId="77777777">
        <w:trPr>
          <w:trHeight w:val="302"/>
        </w:trPr>
        <w:tc>
          <w:tcPr>
            <w:tcW w:w="4193" w:type="dxa"/>
          </w:tcPr>
          <w:p w14:paraId="2778E8C7" w14:textId="77777777" w:rsidR="0070762C" w:rsidRDefault="00000000">
            <w:pPr>
              <w:pStyle w:val="TableParagraph"/>
              <w:spacing w:line="206" w:lineRule="exact"/>
              <w:ind w:left="110"/>
              <w:rPr>
                <w:sz w:val="18"/>
              </w:rPr>
            </w:pPr>
            <w:r>
              <w:rPr>
                <w:sz w:val="18"/>
              </w:rPr>
              <w:t>Liking</w:t>
            </w:r>
            <w:r>
              <w:rPr>
                <w:spacing w:val="-5"/>
                <w:sz w:val="18"/>
              </w:rPr>
              <w:t xml:space="preserve"> </w:t>
            </w:r>
            <w:r>
              <w:rPr>
                <w:sz w:val="18"/>
              </w:rPr>
              <w:t>for</w:t>
            </w:r>
            <w:r>
              <w:rPr>
                <w:spacing w:val="-3"/>
                <w:sz w:val="18"/>
              </w:rPr>
              <w:t xml:space="preserve"> </w:t>
            </w:r>
            <w:r>
              <w:rPr>
                <w:spacing w:val="-4"/>
                <w:sz w:val="18"/>
              </w:rPr>
              <w:t>salt</w:t>
            </w:r>
          </w:p>
        </w:tc>
        <w:tc>
          <w:tcPr>
            <w:tcW w:w="2113" w:type="dxa"/>
          </w:tcPr>
          <w:p w14:paraId="2778E8C8" w14:textId="77777777" w:rsidR="0070762C" w:rsidRDefault="00000000">
            <w:pPr>
              <w:pStyle w:val="TableParagraph"/>
              <w:spacing w:line="206" w:lineRule="exact"/>
              <w:ind w:left="309"/>
              <w:rPr>
                <w:sz w:val="18"/>
              </w:rPr>
            </w:pPr>
            <w:r>
              <w:rPr>
                <w:sz w:val="18"/>
              </w:rPr>
              <w:t>20</w:t>
            </w:r>
            <w:r>
              <w:rPr>
                <w:spacing w:val="-2"/>
                <w:sz w:val="18"/>
              </w:rPr>
              <w:t xml:space="preserve"> (60.6%)</w:t>
            </w:r>
          </w:p>
        </w:tc>
        <w:tc>
          <w:tcPr>
            <w:tcW w:w="1941" w:type="dxa"/>
          </w:tcPr>
          <w:p w14:paraId="2778E8C9" w14:textId="77777777" w:rsidR="0070762C" w:rsidRDefault="00000000">
            <w:pPr>
              <w:pStyle w:val="TableParagraph"/>
              <w:spacing w:line="206" w:lineRule="exact"/>
              <w:ind w:left="183"/>
              <w:rPr>
                <w:sz w:val="18"/>
              </w:rPr>
            </w:pPr>
            <w:r>
              <w:rPr>
                <w:sz w:val="18"/>
              </w:rPr>
              <w:t>264</w:t>
            </w:r>
            <w:r>
              <w:rPr>
                <w:spacing w:val="-3"/>
                <w:sz w:val="18"/>
              </w:rPr>
              <w:t xml:space="preserve"> </w:t>
            </w:r>
            <w:r>
              <w:rPr>
                <w:spacing w:val="-2"/>
                <w:sz w:val="18"/>
              </w:rPr>
              <w:t>(53.5%)</w:t>
            </w:r>
          </w:p>
        </w:tc>
        <w:tc>
          <w:tcPr>
            <w:tcW w:w="1356" w:type="dxa"/>
          </w:tcPr>
          <w:p w14:paraId="2778E8CA" w14:textId="77777777" w:rsidR="0070762C" w:rsidRDefault="00000000">
            <w:pPr>
              <w:pStyle w:val="TableParagraph"/>
              <w:spacing w:line="206" w:lineRule="exact"/>
              <w:ind w:left="34"/>
              <w:jc w:val="center"/>
              <w:rPr>
                <w:sz w:val="18"/>
              </w:rPr>
            </w:pPr>
            <w:r>
              <w:rPr>
                <w:spacing w:val="-5"/>
                <w:sz w:val="18"/>
              </w:rPr>
              <w:t>0.4</w:t>
            </w:r>
          </w:p>
        </w:tc>
      </w:tr>
      <w:tr w:rsidR="0070762C" w14:paraId="2778E8D0" w14:textId="77777777">
        <w:trPr>
          <w:trHeight w:val="297"/>
        </w:trPr>
        <w:tc>
          <w:tcPr>
            <w:tcW w:w="4193" w:type="dxa"/>
            <w:shd w:val="clear" w:color="auto" w:fill="F2F2F2"/>
          </w:tcPr>
          <w:p w14:paraId="2778E8CC" w14:textId="77777777" w:rsidR="0070762C" w:rsidRDefault="00000000">
            <w:pPr>
              <w:pStyle w:val="TableParagraph"/>
              <w:spacing w:line="206" w:lineRule="exact"/>
              <w:ind w:left="110"/>
              <w:rPr>
                <w:sz w:val="18"/>
              </w:rPr>
            </w:pPr>
            <w:r>
              <w:rPr>
                <w:spacing w:val="-2"/>
                <w:sz w:val="18"/>
              </w:rPr>
              <w:t>Hypoglycaemia</w:t>
            </w:r>
          </w:p>
        </w:tc>
        <w:tc>
          <w:tcPr>
            <w:tcW w:w="2113" w:type="dxa"/>
            <w:shd w:val="clear" w:color="auto" w:fill="F2F2F2"/>
          </w:tcPr>
          <w:p w14:paraId="2778E8CD" w14:textId="77777777" w:rsidR="0070762C" w:rsidRDefault="00000000">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shd w:val="clear" w:color="auto" w:fill="F2F2F2"/>
          </w:tcPr>
          <w:p w14:paraId="2778E8CE" w14:textId="77777777" w:rsidR="0070762C" w:rsidRDefault="00000000">
            <w:pPr>
              <w:pStyle w:val="TableParagraph"/>
              <w:spacing w:line="206" w:lineRule="exact"/>
              <w:ind w:left="183"/>
              <w:rPr>
                <w:sz w:val="18"/>
              </w:rPr>
            </w:pPr>
            <w:r>
              <w:rPr>
                <w:sz w:val="18"/>
              </w:rPr>
              <w:t>11</w:t>
            </w:r>
            <w:r>
              <w:rPr>
                <w:spacing w:val="-2"/>
                <w:sz w:val="18"/>
              </w:rPr>
              <w:t xml:space="preserve"> (2.2%)</w:t>
            </w:r>
          </w:p>
        </w:tc>
        <w:tc>
          <w:tcPr>
            <w:tcW w:w="1356" w:type="dxa"/>
            <w:shd w:val="clear" w:color="auto" w:fill="F2F2F2"/>
          </w:tcPr>
          <w:p w14:paraId="2778E8CF" w14:textId="77777777" w:rsidR="0070762C" w:rsidRDefault="00000000">
            <w:pPr>
              <w:pStyle w:val="TableParagraph"/>
              <w:spacing w:line="206" w:lineRule="exact"/>
              <w:ind w:left="34"/>
              <w:jc w:val="center"/>
              <w:rPr>
                <w:sz w:val="18"/>
              </w:rPr>
            </w:pPr>
            <w:r>
              <w:rPr>
                <w:spacing w:val="-4"/>
                <w:sz w:val="18"/>
              </w:rPr>
              <w:t>&gt;0.9</w:t>
            </w:r>
          </w:p>
        </w:tc>
      </w:tr>
      <w:tr w:rsidR="0070762C" w14:paraId="2778E8D5" w14:textId="77777777">
        <w:trPr>
          <w:trHeight w:val="302"/>
        </w:trPr>
        <w:tc>
          <w:tcPr>
            <w:tcW w:w="4193" w:type="dxa"/>
          </w:tcPr>
          <w:p w14:paraId="2778E8D1" w14:textId="77777777" w:rsidR="0070762C" w:rsidRDefault="00000000">
            <w:pPr>
              <w:pStyle w:val="TableParagraph"/>
              <w:spacing w:line="206" w:lineRule="exact"/>
              <w:ind w:left="110"/>
              <w:rPr>
                <w:sz w:val="18"/>
              </w:rPr>
            </w:pPr>
            <w:r>
              <w:rPr>
                <w:sz w:val="18"/>
              </w:rPr>
              <w:t>Loss</w:t>
            </w:r>
            <w:r>
              <w:rPr>
                <w:spacing w:val="-4"/>
                <w:sz w:val="18"/>
              </w:rPr>
              <w:t xml:space="preserve"> </w:t>
            </w:r>
            <w:r>
              <w:rPr>
                <w:sz w:val="18"/>
              </w:rPr>
              <w:t>of</w:t>
            </w:r>
            <w:r>
              <w:rPr>
                <w:spacing w:val="-2"/>
                <w:sz w:val="18"/>
              </w:rPr>
              <w:t xml:space="preserve"> consciousness</w:t>
            </w:r>
          </w:p>
        </w:tc>
        <w:tc>
          <w:tcPr>
            <w:tcW w:w="2113" w:type="dxa"/>
          </w:tcPr>
          <w:p w14:paraId="2778E8D2" w14:textId="77777777" w:rsidR="0070762C" w:rsidRDefault="00000000">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tcPr>
          <w:p w14:paraId="2778E8D3" w14:textId="77777777" w:rsidR="0070762C" w:rsidRDefault="00000000">
            <w:pPr>
              <w:pStyle w:val="TableParagraph"/>
              <w:spacing w:line="206" w:lineRule="exact"/>
              <w:ind w:left="183"/>
              <w:rPr>
                <w:sz w:val="18"/>
              </w:rPr>
            </w:pPr>
            <w:r>
              <w:rPr>
                <w:sz w:val="18"/>
              </w:rPr>
              <w:t>7</w:t>
            </w:r>
            <w:r>
              <w:rPr>
                <w:spacing w:val="-1"/>
                <w:sz w:val="18"/>
              </w:rPr>
              <w:t xml:space="preserve"> </w:t>
            </w:r>
            <w:r>
              <w:rPr>
                <w:spacing w:val="-2"/>
                <w:sz w:val="18"/>
              </w:rPr>
              <w:t>(1.4%)</w:t>
            </w:r>
          </w:p>
        </w:tc>
        <w:tc>
          <w:tcPr>
            <w:tcW w:w="1356" w:type="dxa"/>
          </w:tcPr>
          <w:p w14:paraId="2778E8D4" w14:textId="77777777" w:rsidR="0070762C" w:rsidRDefault="00000000">
            <w:pPr>
              <w:pStyle w:val="TableParagraph"/>
              <w:spacing w:line="206" w:lineRule="exact"/>
              <w:ind w:left="34"/>
              <w:jc w:val="center"/>
              <w:rPr>
                <w:sz w:val="18"/>
              </w:rPr>
            </w:pPr>
            <w:r>
              <w:rPr>
                <w:spacing w:val="-4"/>
                <w:sz w:val="18"/>
              </w:rPr>
              <w:t>&gt;0.9</w:t>
            </w:r>
          </w:p>
        </w:tc>
      </w:tr>
      <w:tr w:rsidR="0070762C" w14:paraId="2778E8DA" w14:textId="77777777">
        <w:trPr>
          <w:trHeight w:val="297"/>
        </w:trPr>
        <w:tc>
          <w:tcPr>
            <w:tcW w:w="4193" w:type="dxa"/>
            <w:shd w:val="clear" w:color="auto" w:fill="F2F2F2"/>
          </w:tcPr>
          <w:p w14:paraId="2778E8D6" w14:textId="77777777" w:rsidR="0070762C" w:rsidRDefault="00000000">
            <w:pPr>
              <w:pStyle w:val="TableParagraph"/>
              <w:spacing w:line="206" w:lineRule="exact"/>
              <w:ind w:left="110"/>
              <w:rPr>
                <w:sz w:val="18"/>
              </w:rPr>
            </w:pPr>
            <w:r>
              <w:rPr>
                <w:spacing w:val="-2"/>
                <w:sz w:val="18"/>
              </w:rPr>
              <w:t>Diarrhoea</w:t>
            </w:r>
          </w:p>
        </w:tc>
        <w:tc>
          <w:tcPr>
            <w:tcW w:w="2113" w:type="dxa"/>
            <w:shd w:val="clear" w:color="auto" w:fill="F2F2F2"/>
          </w:tcPr>
          <w:p w14:paraId="2778E8D7" w14:textId="77777777" w:rsidR="0070762C" w:rsidRDefault="00000000">
            <w:pPr>
              <w:pStyle w:val="TableParagraph"/>
              <w:spacing w:line="206" w:lineRule="exact"/>
              <w:ind w:left="309"/>
              <w:rPr>
                <w:sz w:val="18"/>
              </w:rPr>
            </w:pPr>
            <w:r>
              <w:rPr>
                <w:sz w:val="18"/>
              </w:rPr>
              <w:t>12</w:t>
            </w:r>
            <w:r>
              <w:rPr>
                <w:spacing w:val="-2"/>
                <w:sz w:val="18"/>
              </w:rPr>
              <w:t xml:space="preserve"> (36.4%)</w:t>
            </w:r>
          </w:p>
        </w:tc>
        <w:tc>
          <w:tcPr>
            <w:tcW w:w="1941" w:type="dxa"/>
            <w:shd w:val="clear" w:color="auto" w:fill="F2F2F2"/>
          </w:tcPr>
          <w:p w14:paraId="2778E8D8" w14:textId="77777777" w:rsidR="0070762C" w:rsidRDefault="00000000">
            <w:pPr>
              <w:pStyle w:val="TableParagraph"/>
              <w:spacing w:line="206" w:lineRule="exact"/>
              <w:ind w:left="183"/>
              <w:rPr>
                <w:sz w:val="18"/>
              </w:rPr>
            </w:pPr>
            <w:r>
              <w:rPr>
                <w:sz w:val="18"/>
              </w:rPr>
              <w:t>220</w:t>
            </w:r>
            <w:r>
              <w:rPr>
                <w:spacing w:val="-3"/>
                <w:sz w:val="18"/>
              </w:rPr>
              <w:t xml:space="preserve"> </w:t>
            </w:r>
            <w:r>
              <w:rPr>
                <w:spacing w:val="-2"/>
                <w:sz w:val="18"/>
              </w:rPr>
              <w:t>(44.8%)</w:t>
            </w:r>
          </w:p>
        </w:tc>
        <w:tc>
          <w:tcPr>
            <w:tcW w:w="1356" w:type="dxa"/>
            <w:shd w:val="clear" w:color="auto" w:fill="F2F2F2"/>
          </w:tcPr>
          <w:p w14:paraId="2778E8D9" w14:textId="77777777" w:rsidR="0070762C" w:rsidRDefault="00000000">
            <w:pPr>
              <w:pStyle w:val="TableParagraph"/>
              <w:spacing w:line="206" w:lineRule="exact"/>
              <w:ind w:left="34"/>
              <w:jc w:val="center"/>
              <w:rPr>
                <w:sz w:val="18"/>
              </w:rPr>
            </w:pPr>
            <w:r>
              <w:rPr>
                <w:spacing w:val="-5"/>
                <w:sz w:val="18"/>
              </w:rPr>
              <w:t>0.3</w:t>
            </w:r>
          </w:p>
        </w:tc>
      </w:tr>
      <w:tr w:rsidR="0070762C" w14:paraId="2778E8DF" w14:textId="77777777">
        <w:trPr>
          <w:trHeight w:val="302"/>
        </w:trPr>
        <w:tc>
          <w:tcPr>
            <w:tcW w:w="4193" w:type="dxa"/>
          </w:tcPr>
          <w:p w14:paraId="2778E8DB" w14:textId="77777777" w:rsidR="0070762C" w:rsidRDefault="00000000">
            <w:pPr>
              <w:pStyle w:val="TableParagraph"/>
              <w:spacing w:line="206" w:lineRule="exact"/>
              <w:ind w:left="110"/>
              <w:rPr>
                <w:sz w:val="18"/>
              </w:rPr>
            </w:pPr>
            <w:r>
              <w:rPr>
                <w:spacing w:val="-2"/>
                <w:sz w:val="18"/>
              </w:rPr>
              <w:t>Dizziness</w:t>
            </w:r>
          </w:p>
        </w:tc>
        <w:tc>
          <w:tcPr>
            <w:tcW w:w="2113" w:type="dxa"/>
          </w:tcPr>
          <w:p w14:paraId="2778E8DC" w14:textId="77777777" w:rsidR="0070762C" w:rsidRDefault="00000000">
            <w:pPr>
              <w:pStyle w:val="TableParagraph"/>
              <w:spacing w:line="206" w:lineRule="exact"/>
              <w:ind w:left="309"/>
              <w:rPr>
                <w:sz w:val="18"/>
              </w:rPr>
            </w:pPr>
            <w:r>
              <w:rPr>
                <w:sz w:val="18"/>
              </w:rPr>
              <w:t>18</w:t>
            </w:r>
            <w:r>
              <w:rPr>
                <w:spacing w:val="-2"/>
                <w:sz w:val="18"/>
              </w:rPr>
              <w:t xml:space="preserve"> (56.3%)</w:t>
            </w:r>
          </w:p>
        </w:tc>
        <w:tc>
          <w:tcPr>
            <w:tcW w:w="1941" w:type="dxa"/>
          </w:tcPr>
          <w:p w14:paraId="2778E8DD" w14:textId="77777777" w:rsidR="0070762C" w:rsidRDefault="00000000">
            <w:pPr>
              <w:pStyle w:val="TableParagraph"/>
              <w:spacing w:line="206" w:lineRule="exact"/>
              <w:ind w:left="183"/>
              <w:rPr>
                <w:sz w:val="18"/>
              </w:rPr>
            </w:pPr>
            <w:r>
              <w:rPr>
                <w:sz w:val="18"/>
              </w:rPr>
              <w:t>236</w:t>
            </w:r>
            <w:r>
              <w:rPr>
                <w:spacing w:val="-3"/>
                <w:sz w:val="18"/>
              </w:rPr>
              <w:t xml:space="preserve"> </w:t>
            </w:r>
            <w:r>
              <w:rPr>
                <w:spacing w:val="-2"/>
                <w:sz w:val="18"/>
              </w:rPr>
              <w:t>(47.9%)</w:t>
            </w:r>
          </w:p>
        </w:tc>
        <w:tc>
          <w:tcPr>
            <w:tcW w:w="1356" w:type="dxa"/>
          </w:tcPr>
          <w:p w14:paraId="2778E8DE" w14:textId="77777777" w:rsidR="0070762C" w:rsidRDefault="00000000">
            <w:pPr>
              <w:pStyle w:val="TableParagraph"/>
              <w:spacing w:line="206" w:lineRule="exact"/>
              <w:ind w:left="34"/>
              <w:jc w:val="center"/>
              <w:rPr>
                <w:sz w:val="18"/>
              </w:rPr>
            </w:pPr>
            <w:r>
              <w:rPr>
                <w:spacing w:val="-5"/>
                <w:sz w:val="18"/>
              </w:rPr>
              <w:t>0.4</w:t>
            </w:r>
          </w:p>
        </w:tc>
      </w:tr>
      <w:tr w:rsidR="0070762C" w14:paraId="2778E8E4" w14:textId="77777777">
        <w:trPr>
          <w:trHeight w:val="297"/>
        </w:trPr>
        <w:tc>
          <w:tcPr>
            <w:tcW w:w="4193" w:type="dxa"/>
            <w:shd w:val="clear" w:color="auto" w:fill="F2F2F2"/>
          </w:tcPr>
          <w:p w14:paraId="2778E8E0" w14:textId="77777777" w:rsidR="0070762C" w:rsidRDefault="00000000">
            <w:pPr>
              <w:pStyle w:val="TableParagraph"/>
              <w:spacing w:line="206" w:lineRule="exact"/>
              <w:ind w:left="110"/>
              <w:rPr>
                <w:sz w:val="18"/>
              </w:rPr>
            </w:pPr>
            <w:r>
              <w:rPr>
                <w:spacing w:val="-2"/>
                <w:sz w:val="18"/>
              </w:rPr>
              <w:t>Shock</w:t>
            </w:r>
          </w:p>
        </w:tc>
        <w:tc>
          <w:tcPr>
            <w:tcW w:w="2113" w:type="dxa"/>
            <w:shd w:val="clear" w:color="auto" w:fill="F2F2F2"/>
          </w:tcPr>
          <w:p w14:paraId="2778E8E1" w14:textId="77777777" w:rsidR="0070762C" w:rsidRDefault="00000000">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shd w:val="clear" w:color="auto" w:fill="F2F2F2"/>
          </w:tcPr>
          <w:p w14:paraId="2778E8E2" w14:textId="77777777" w:rsidR="0070762C" w:rsidRDefault="00000000">
            <w:pPr>
              <w:pStyle w:val="TableParagraph"/>
              <w:spacing w:line="206" w:lineRule="exact"/>
              <w:ind w:left="183"/>
              <w:rPr>
                <w:sz w:val="18"/>
              </w:rPr>
            </w:pPr>
            <w:r>
              <w:rPr>
                <w:sz w:val="18"/>
              </w:rPr>
              <w:t>5</w:t>
            </w:r>
            <w:r>
              <w:rPr>
                <w:spacing w:val="-1"/>
                <w:sz w:val="18"/>
              </w:rPr>
              <w:t xml:space="preserve"> </w:t>
            </w:r>
            <w:r>
              <w:rPr>
                <w:spacing w:val="-2"/>
                <w:sz w:val="18"/>
              </w:rPr>
              <w:t>(1.0%)</w:t>
            </w:r>
          </w:p>
        </w:tc>
        <w:tc>
          <w:tcPr>
            <w:tcW w:w="1356" w:type="dxa"/>
            <w:shd w:val="clear" w:color="auto" w:fill="F2F2F2"/>
          </w:tcPr>
          <w:p w14:paraId="2778E8E3" w14:textId="77777777" w:rsidR="0070762C" w:rsidRDefault="00000000">
            <w:pPr>
              <w:pStyle w:val="TableParagraph"/>
              <w:spacing w:line="206" w:lineRule="exact"/>
              <w:ind w:left="34"/>
              <w:jc w:val="center"/>
              <w:rPr>
                <w:sz w:val="18"/>
              </w:rPr>
            </w:pPr>
            <w:r>
              <w:rPr>
                <w:spacing w:val="-4"/>
                <w:sz w:val="18"/>
              </w:rPr>
              <w:t>&gt;0.9</w:t>
            </w:r>
          </w:p>
        </w:tc>
      </w:tr>
    </w:tbl>
    <w:p w14:paraId="2778E8E5" w14:textId="77777777" w:rsidR="0070762C" w:rsidRDefault="0070762C">
      <w:pPr>
        <w:spacing w:line="206" w:lineRule="exact"/>
        <w:jc w:val="center"/>
        <w:rPr>
          <w:sz w:val="18"/>
        </w:rPr>
        <w:sectPr w:rsidR="0070762C">
          <w:pgSz w:w="12240" w:h="15840"/>
          <w:pgMar w:top="1420" w:right="1080" w:bottom="1139" w:left="920" w:header="0" w:footer="796" w:gutter="0"/>
          <w:cols w:space="720"/>
        </w:sectPr>
      </w:pPr>
    </w:p>
    <w:tbl>
      <w:tblPr>
        <w:tblW w:w="0" w:type="auto"/>
        <w:tblInd w:w="124" w:type="dxa"/>
        <w:tblLayout w:type="fixed"/>
        <w:tblCellMar>
          <w:left w:w="0" w:type="dxa"/>
          <w:right w:w="0" w:type="dxa"/>
        </w:tblCellMar>
        <w:tblLook w:val="01E0" w:firstRow="1" w:lastRow="1" w:firstColumn="1" w:lastColumn="1" w:noHBand="0" w:noVBand="0"/>
      </w:tblPr>
      <w:tblGrid>
        <w:gridCol w:w="3882"/>
        <w:gridCol w:w="2054"/>
        <w:gridCol w:w="2157"/>
        <w:gridCol w:w="1511"/>
      </w:tblGrid>
      <w:tr w:rsidR="0070762C" w14:paraId="2778E8EA" w14:textId="77777777">
        <w:trPr>
          <w:trHeight w:val="294"/>
        </w:trPr>
        <w:tc>
          <w:tcPr>
            <w:tcW w:w="3882" w:type="dxa"/>
          </w:tcPr>
          <w:p w14:paraId="2778E8E6" w14:textId="77777777" w:rsidR="0070762C" w:rsidRDefault="00000000">
            <w:pPr>
              <w:pStyle w:val="TableParagraph"/>
              <w:spacing w:line="203" w:lineRule="exact"/>
              <w:ind w:left="110"/>
              <w:rPr>
                <w:sz w:val="18"/>
              </w:rPr>
            </w:pPr>
            <w:r>
              <w:rPr>
                <w:spacing w:val="-2"/>
                <w:sz w:val="18"/>
              </w:rPr>
              <w:lastRenderedPageBreak/>
              <w:t>Anorexia</w:t>
            </w:r>
          </w:p>
        </w:tc>
        <w:tc>
          <w:tcPr>
            <w:tcW w:w="2054" w:type="dxa"/>
          </w:tcPr>
          <w:p w14:paraId="2778E8E7" w14:textId="77777777" w:rsidR="0070762C" w:rsidRDefault="00000000">
            <w:pPr>
              <w:pStyle w:val="TableParagraph"/>
              <w:spacing w:line="203" w:lineRule="exact"/>
              <w:ind w:left="620"/>
              <w:rPr>
                <w:sz w:val="18"/>
              </w:rPr>
            </w:pPr>
            <w:r>
              <w:rPr>
                <w:sz w:val="18"/>
              </w:rPr>
              <w:t>14</w:t>
            </w:r>
            <w:r>
              <w:rPr>
                <w:spacing w:val="-2"/>
                <w:sz w:val="18"/>
              </w:rPr>
              <w:t xml:space="preserve"> (42.4%)</w:t>
            </w:r>
          </w:p>
        </w:tc>
        <w:tc>
          <w:tcPr>
            <w:tcW w:w="2157" w:type="dxa"/>
          </w:tcPr>
          <w:p w14:paraId="2778E8E8" w14:textId="77777777" w:rsidR="0070762C" w:rsidRDefault="00000000">
            <w:pPr>
              <w:pStyle w:val="TableParagraph"/>
              <w:spacing w:line="203" w:lineRule="exact"/>
              <w:ind w:left="553"/>
              <w:rPr>
                <w:sz w:val="18"/>
              </w:rPr>
            </w:pPr>
            <w:r>
              <w:rPr>
                <w:sz w:val="18"/>
              </w:rPr>
              <w:t>233</w:t>
            </w:r>
            <w:r>
              <w:rPr>
                <w:spacing w:val="-3"/>
                <w:sz w:val="18"/>
              </w:rPr>
              <w:t xml:space="preserve"> </w:t>
            </w:r>
            <w:r>
              <w:rPr>
                <w:spacing w:val="-2"/>
                <w:sz w:val="18"/>
              </w:rPr>
              <w:t>(47.2%)</w:t>
            </w:r>
          </w:p>
        </w:tc>
        <w:tc>
          <w:tcPr>
            <w:tcW w:w="1511" w:type="dxa"/>
          </w:tcPr>
          <w:p w14:paraId="2778E8E9" w14:textId="77777777" w:rsidR="0070762C" w:rsidRDefault="00000000">
            <w:pPr>
              <w:pStyle w:val="TableParagraph"/>
              <w:spacing w:line="203" w:lineRule="exact"/>
              <w:ind w:left="187"/>
              <w:jc w:val="center"/>
              <w:rPr>
                <w:sz w:val="18"/>
              </w:rPr>
            </w:pPr>
            <w:r>
              <w:rPr>
                <w:spacing w:val="-5"/>
                <w:sz w:val="18"/>
              </w:rPr>
              <w:t>0.6</w:t>
            </w:r>
          </w:p>
        </w:tc>
      </w:tr>
      <w:tr w:rsidR="0070762C" w14:paraId="2778E8EF" w14:textId="77777777">
        <w:trPr>
          <w:trHeight w:val="302"/>
        </w:trPr>
        <w:tc>
          <w:tcPr>
            <w:tcW w:w="3882" w:type="dxa"/>
            <w:shd w:val="clear" w:color="auto" w:fill="F2F2F2"/>
          </w:tcPr>
          <w:p w14:paraId="2778E8EB" w14:textId="77777777" w:rsidR="0070762C" w:rsidRDefault="00000000">
            <w:pPr>
              <w:pStyle w:val="TableParagraph"/>
              <w:spacing w:line="206" w:lineRule="exact"/>
              <w:ind w:left="110"/>
              <w:rPr>
                <w:sz w:val="18"/>
              </w:rPr>
            </w:pPr>
            <w:r>
              <w:rPr>
                <w:sz w:val="18"/>
              </w:rPr>
              <w:t>Loss</w:t>
            </w:r>
            <w:r>
              <w:rPr>
                <w:spacing w:val="-4"/>
                <w:sz w:val="18"/>
              </w:rPr>
              <w:t xml:space="preserve"> </w:t>
            </w:r>
            <w:r>
              <w:rPr>
                <w:sz w:val="18"/>
              </w:rPr>
              <w:t>of</w:t>
            </w:r>
            <w:r>
              <w:rPr>
                <w:spacing w:val="-3"/>
                <w:sz w:val="18"/>
              </w:rPr>
              <w:t xml:space="preserve"> </w:t>
            </w:r>
            <w:r>
              <w:rPr>
                <w:sz w:val="18"/>
              </w:rPr>
              <w:t>axillary</w:t>
            </w:r>
            <w:r>
              <w:rPr>
                <w:spacing w:val="-4"/>
                <w:sz w:val="18"/>
              </w:rPr>
              <w:t xml:space="preserve"> </w:t>
            </w:r>
            <w:r>
              <w:rPr>
                <w:sz w:val="18"/>
              </w:rPr>
              <w:t>and</w:t>
            </w:r>
            <w:r>
              <w:rPr>
                <w:spacing w:val="-4"/>
                <w:sz w:val="18"/>
              </w:rPr>
              <w:t xml:space="preserve"> </w:t>
            </w:r>
            <w:r>
              <w:rPr>
                <w:sz w:val="18"/>
              </w:rPr>
              <w:t>pubic</w:t>
            </w:r>
            <w:r>
              <w:rPr>
                <w:spacing w:val="-4"/>
                <w:sz w:val="18"/>
              </w:rPr>
              <w:t xml:space="preserve"> </w:t>
            </w:r>
            <w:r>
              <w:rPr>
                <w:sz w:val="18"/>
              </w:rPr>
              <w:t>hair,</w:t>
            </w:r>
            <w:r>
              <w:rPr>
                <w:spacing w:val="-3"/>
                <w:sz w:val="18"/>
              </w:rPr>
              <w:t xml:space="preserve"> </w:t>
            </w:r>
            <w:r>
              <w:rPr>
                <w:sz w:val="18"/>
              </w:rPr>
              <w:t>if</w:t>
            </w:r>
            <w:r>
              <w:rPr>
                <w:spacing w:val="-3"/>
                <w:sz w:val="18"/>
              </w:rPr>
              <w:t xml:space="preserve"> </w:t>
            </w:r>
            <w:r>
              <w:rPr>
                <w:spacing w:val="-2"/>
                <w:sz w:val="18"/>
              </w:rPr>
              <w:t>female</w:t>
            </w:r>
          </w:p>
        </w:tc>
        <w:tc>
          <w:tcPr>
            <w:tcW w:w="2054" w:type="dxa"/>
            <w:shd w:val="clear" w:color="auto" w:fill="F2F2F2"/>
          </w:tcPr>
          <w:p w14:paraId="2778E8EC" w14:textId="77777777" w:rsidR="0070762C" w:rsidRDefault="00000000">
            <w:pPr>
              <w:pStyle w:val="TableParagraph"/>
              <w:spacing w:line="206" w:lineRule="exact"/>
              <w:ind w:left="620"/>
              <w:rPr>
                <w:sz w:val="18"/>
              </w:rPr>
            </w:pPr>
            <w:r>
              <w:rPr>
                <w:sz w:val="18"/>
              </w:rPr>
              <w:t>5</w:t>
            </w:r>
            <w:r>
              <w:rPr>
                <w:spacing w:val="-1"/>
                <w:sz w:val="18"/>
              </w:rPr>
              <w:t xml:space="preserve"> </w:t>
            </w:r>
            <w:r>
              <w:rPr>
                <w:spacing w:val="-2"/>
                <w:sz w:val="18"/>
              </w:rPr>
              <w:t>(15.2%)</w:t>
            </w:r>
          </w:p>
        </w:tc>
        <w:tc>
          <w:tcPr>
            <w:tcW w:w="2157" w:type="dxa"/>
            <w:shd w:val="clear" w:color="auto" w:fill="F2F2F2"/>
          </w:tcPr>
          <w:p w14:paraId="2778E8ED" w14:textId="77777777" w:rsidR="0070762C" w:rsidRDefault="00000000">
            <w:pPr>
              <w:pStyle w:val="TableParagraph"/>
              <w:spacing w:line="206" w:lineRule="exact"/>
              <w:ind w:left="553"/>
              <w:rPr>
                <w:sz w:val="18"/>
              </w:rPr>
            </w:pPr>
            <w:r>
              <w:rPr>
                <w:sz w:val="18"/>
              </w:rPr>
              <w:t>95</w:t>
            </w:r>
            <w:r>
              <w:rPr>
                <w:spacing w:val="-2"/>
                <w:sz w:val="18"/>
              </w:rPr>
              <w:t xml:space="preserve"> (18.9%)</w:t>
            </w:r>
          </w:p>
        </w:tc>
        <w:tc>
          <w:tcPr>
            <w:tcW w:w="1511" w:type="dxa"/>
            <w:shd w:val="clear" w:color="auto" w:fill="F2F2F2"/>
          </w:tcPr>
          <w:p w14:paraId="2778E8EE" w14:textId="77777777" w:rsidR="0070762C" w:rsidRDefault="00000000">
            <w:pPr>
              <w:pStyle w:val="TableParagraph"/>
              <w:spacing w:line="206" w:lineRule="exact"/>
              <w:ind w:left="187"/>
              <w:jc w:val="center"/>
              <w:rPr>
                <w:sz w:val="18"/>
              </w:rPr>
            </w:pPr>
            <w:r>
              <w:rPr>
                <w:spacing w:val="-5"/>
                <w:sz w:val="18"/>
              </w:rPr>
              <w:t>0.8</w:t>
            </w:r>
          </w:p>
        </w:tc>
      </w:tr>
      <w:tr w:rsidR="0070762C" w14:paraId="2778E8F4" w14:textId="77777777">
        <w:trPr>
          <w:trHeight w:val="206"/>
        </w:trPr>
        <w:tc>
          <w:tcPr>
            <w:tcW w:w="3882" w:type="dxa"/>
          </w:tcPr>
          <w:p w14:paraId="2778E8F0" w14:textId="77777777" w:rsidR="0070762C" w:rsidRDefault="00000000">
            <w:pPr>
              <w:pStyle w:val="TableParagraph"/>
              <w:ind w:left="110"/>
              <w:rPr>
                <w:sz w:val="18"/>
              </w:rPr>
            </w:pPr>
            <w:r>
              <w:rPr>
                <w:sz w:val="18"/>
              </w:rPr>
              <w:t>Any</w:t>
            </w:r>
            <w:r>
              <w:rPr>
                <w:spacing w:val="-4"/>
                <w:sz w:val="18"/>
              </w:rPr>
              <w:t xml:space="preserve"> </w:t>
            </w:r>
            <w:r>
              <w:rPr>
                <w:sz w:val="18"/>
              </w:rPr>
              <w:t>postural</w:t>
            </w:r>
            <w:r>
              <w:rPr>
                <w:spacing w:val="-4"/>
                <w:sz w:val="18"/>
              </w:rPr>
              <w:t xml:space="preserve"> </w:t>
            </w:r>
            <w:r>
              <w:rPr>
                <w:sz w:val="18"/>
              </w:rPr>
              <w:t>drop</w:t>
            </w:r>
            <w:r>
              <w:rPr>
                <w:spacing w:val="-4"/>
                <w:sz w:val="18"/>
              </w:rPr>
              <w:t xml:space="preserve"> </w:t>
            </w:r>
            <w:r>
              <w:rPr>
                <w:sz w:val="18"/>
              </w:rPr>
              <w:t>in</w:t>
            </w:r>
            <w:r>
              <w:rPr>
                <w:spacing w:val="-4"/>
                <w:sz w:val="18"/>
              </w:rPr>
              <w:t xml:space="preserve"> </w:t>
            </w:r>
            <w:r>
              <w:rPr>
                <w:sz w:val="18"/>
              </w:rPr>
              <w:t>blood</w:t>
            </w:r>
            <w:r>
              <w:rPr>
                <w:spacing w:val="-4"/>
                <w:sz w:val="18"/>
              </w:rPr>
              <w:t xml:space="preserve"> </w:t>
            </w:r>
            <w:r>
              <w:rPr>
                <w:spacing w:val="-2"/>
                <w:sz w:val="18"/>
              </w:rPr>
              <w:t>pressure</w:t>
            </w:r>
          </w:p>
        </w:tc>
        <w:tc>
          <w:tcPr>
            <w:tcW w:w="2054" w:type="dxa"/>
          </w:tcPr>
          <w:p w14:paraId="2778E8F1" w14:textId="77777777" w:rsidR="0070762C" w:rsidRDefault="00000000">
            <w:pPr>
              <w:pStyle w:val="TableParagraph"/>
              <w:ind w:left="620"/>
              <w:rPr>
                <w:sz w:val="18"/>
              </w:rPr>
            </w:pPr>
            <w:r>
              <w:rPr>
                <w:sz w:val="18"/>
              </w:rPr>
              <w:t>3</w:t>
            </w:r>
            <w:r>
              <w:rPr>
                <w:spacing w:val="-1"/>
                <w:sz w:val="18"/>
              </w:rPr>
              <w:t xml:space="preserve"> </w:t>
            </w:r>
            <w:r>
              <w:rPr>
                <w:spacing w:val="-2"/>
                <w:sz w:val="18"/>
              </w:rPr>
              <w:t>(9.1%)</w:t>
            </w:r>
          </w:p>
        </w:tc>
        <w:tc>
          <w:tcPr>
            <w:tcW w:w="2157" w:type="dxa"/>
          </w:tcPr>
          <w:p w14:paraId="2778E8F2" w14:textId="77777777" w:rsidR="0070762C" w:rsidRDefault="00000000">
            <w:pPr>
              <w:pStyle w:val="TableParagraph"/>
              <w:ind w:left="553"/>
              <w:rPr>
                <w:sz w:val="18"/>
              </w:rPr>
            </w:pPr>
            <w:r>
              <w:rPr>
                <w:sz w:val="18"/>
              </w:rPr>
              <w:t>20</w:t>
            </w:r>
            <w:r>
              <w:rPr>
                <w:spacing w:val="-2"/>
                <w:sz w:val="18"/>
              </w:rPr>
              <w:t xml:space="preserve"> (4.1%)</w:t>
            </w:r>
          </w:p>
        </w:tc>
        <w:tc>
          <w:tcPr>
            <w:tcW w:w="1511" w:type="dxa"/>
          </w:tcPr>
          <w:p w14:paraId="2778E8F3" w14:textId="77777777" w:rsidR="0070762C" w:rsidRDefault="00000000">
            <w:pPr>
              <w:pStyle w:val="TableParagraph"/>
              <w:ind w:left="187"/>
              <w:jc w:val="center"/>
              <w:rPr>
                <w:sz w:val="18"/>
              </w:rPr>
            </w:pPr>
            <w:r>
              <w:rPr>
                <w:spacing w:val="-5"/>
                <w:sz w:val="18"/>
              </w:rPr>
              <w:t>0.2</w:t>
            </w:r>
          </w:p>
        </w:tc>
      </w:tr>
      <w:tr w:rsidR="0070762C" w14:paraId="2778E8F9" w14:textId="77777777">
        <w:trPr>
          <w:trHeight w:val="297"/>
        </w:trPr>
        <w:tc>
          <w:tcPr>
            <w:tcW w:w="3882" w:type="dxa"/>
            <w:shd w:val="clear" w:color="auto" w:fill="F2F2F2"/>
          </w:tcPr>
          <w:p w14:paraId="2778E8F5" w14:textId="77777777" w:rsidR="0070762C" w:rsidRDefault="00000000">
            <w:pPr>
              <w:pStyle w:val="TableParagraph"/>
              <w:spacing w:line="206" w:lineRule="exact"/>
              <w:ind w:left="110"/>
              <w:rPr>
                <w:sz w:val="18"/>
              </w:rPr>
            </w:pPr>
            <w:r>
              <w:rPr>
                <w:sz w:val="18"/>
              </w:rPr>
              <w:t>Presence</w:t>
            </w:r>
            <w:r>
              <w:rPr>
                <w:spacing w:val="-5"/>
                <w:sz w:val="18"/>
              </w:rPr>
              <w:t xml:space="preserve"> </w:t>
            </w:r>
            <w:r>
              <w:rPr>
                <w:sz w:val="18"/>
              </w:rPr>
              <w:t>of</w:t>
            </w:r>
            <w:r>
              <w:rPr>
                <w:spacing w:val="-4"/>
                <w:sz w:val="18"/>
              </w:rPr>
              <w:t xml:space="preserve"> </w:t>
            </w:r>
            <w:r>
              <w:rPr>
                <w:spacing w:val="-2"/>
                <w:sz w:val="18"/>
              </w:rPr>
              <w:t>anaemia</w:t>
            </w:r>
          </w:p>
        </w:tc>
        <w:tc>
          <w:tcPr>
            <w:tcW w:w="2054" w:type="dxa"/>
            <w:shd w:val="clear" w:color="auto" w:fill="F2F2F2"/>
          </w:tcPr>
          <w:p w14:paraId="2778E8F6" w14:textId="77777777" w:rsidR="0070762C" w:rsidRDefault="00000000">
            <w:pPr>
              <w:pStyle w:val="TableParagraph"/>
              <w:spacing w:line="206" w:lineRule="exact"/>
              <w:ind w:left="620"/>
              <w:rPr>
                <w:sz w:val="18"/>
              </w:rPr>
            </w:pPr>
            <w:r>
              <w:rPr>
                <w:sz w:val="18"/>
              </w:rPr>
              <w:t>19</w:t>
            </w:r>
            <w:r>
              <w:rPr>
                <w:spacing w:val="-2"/>
                <w:sz w:val="18"/>
              </w:rPr>
              <w:t xml:space="preserve"> (59.4%)</w:t>
            </w:r>
          </w:p>
        </w:tc>
        <w:tc>
          <w:tcPr>
            <w:tcW w:w="2157" w:type="dxa"/>
            <w:shd w:val="clear" w:color="auto" w:fill="F2F2F2"/>
          </w:tcPr>
          <w:p w14:paraId="2778E8F7" w14:textId="77777777" w:rsidR="0070762C" w:rsidRDefault="00000000">
            <w:pPr>
              <w:pStyle w:val="TableParagraph"/>
              <w:spacing w:line="206" w:lineRule="exact"/>
              <w:ind w:left="553"/>
              <w:rPr>
                <w:sz w:val="18"/>
              </w:rPr>
            </w:pPr>
            <w:r>
              <w:rPr>
                <w:sz w:val="18"/>
              </w:rPr>
              <w:t>291</w:t>
            </w:r>
            <w:r>
              <w:rPr>
                <w:spacing w:val="-3"/>
                <w:sz w:val="18"/>
              </w:rPr>
              <w:t xml:space="preserve"> </w:t>
            </w:r>
            <w:r>
              <w:rPr>
                <w:spacing w:val="-2"/>
                <w:sz w:val="18"/>
              </w:rPr>
              <w:t>(59.1%)</w:t>
            </w:r>
          </w:p>
        </w:tc>
        <w:tc>
          <w:tcPr>
            <w:tcW w:w="1511" w:type="dxa"/>
            <w:shd w:val="clear" w:color="auto" w:fill="F2F2F2"/>
          </w:tcPr>
          <w:p w14:paraId="2778E8F8" w14:textId="77777777" w:rsidR="0070762C" w:rsidRDefault="00000000">
            <w:pPr>
              <w:pStyle w:val="TableParagraph"/>
              <w:spacing w:line="206" w:lineRule="exact"/>
              <w:ind w:left="187"/>
              <w:jc w:val="center"/>
              <w:rPr>
                <w:sz w:val="18"/>
              </w:rPr>
            </w:pPr>
            <w:r>
              <w:rPr>
                <w:spacing w:val="-4"/>
                <w:sz w:val="18"/>
              </w:rPr>
              <w:t>&gt;0.9</w:t>
            </w:r>
          </w:p>
        </w:tc>
      </w:tr>
      <w:tr w:rsidR="0070762C" w14:paraId="2778E8FE" w14:textId="77777777">
        <w:trPr>
          <w:trHeight w:val="211"/>
        </w:trPr>
        <w:tc>
          <w:tcPr>
            <w:tcW w:w="3882" w:type="dxa"/>
          </w:tcPr>
          <w:p w14:paraId="2778E8FA" w14:textId="77777777" w:rsidR="0070762C" w:rsidRDefault="00000000">
            <w:pPr>
              <w:pStyle w:val="TableParagraph"/>
              <w:spacing w:line="191" w:lineRule="exact"/>
              <w:ind w:left="110"/>
              <w:rPr>
                <w:sz w:val="18"/>
              </w:rPr>
            </w:pPr>
            <w:r>
              <w:rPr>
                <w:spacing w:val="-2"/>
                <w:sz w:val="18"/>
              </w:rPr>
              <w:t>Mortality</w:t>
            </w:r>
          </w:p>
        </w:tc>
        <w:tc>
          <w:tcPr>
            <w:tcW w:w="2054" w:type="dxa"/>
          </w:tcPr>
          <w:p w14:paraId="2778E8FB" w14:textId="77777777" w:rsidR="0070762C" w:rsidRDefault="00000000">
            <w:pPr>
              <w:pStyle w:val="TableParagraph"/>
              <w:spacing w:line="191" w:lineRule="exact"/>
              <w:ind w:left="620"/>
              <w:rPr>
                <w:sz w:val="18"/>
              </w:rPr>
            </w:pPr>
            <w:r>
              <w:rPr>
                <w:sz w:val="18"/>
              </w:rPr>
              <w:t>7</w:t>
            </w:r>
            <w:r>
              <w:rPr>
                <w:spacing w:val="-1"/>
                <w:sz w:val="18"/>
              </w:rPr>
              <w:t xml:space="preserve"> </w:t>
            </w:r>
            <w:r>
              <w:rPr>
                <w:spacing w:val="-2"/>
                <w:sz w:val="18"/>
              </w:rPr>
              <w:t>(53.8%)</w:t>
            </w:r>
          </w:p>
        </w:tc>
        <w:tc>
          <w:tcPr>
            <w:tcW w:w="2157" w:type="dxa"/>
          </w:tcPr>
          <w:p w14:paraId="2778E8FC" w14:textId="77777777" w:rsidR="0070762C" w:rsidRDefault="00000000">
            <w:pPr>
              <w:pStyle w:val="TableParagraph"/>
              <w:spacing w:line="191" w:lineRule="exact"/>
              <w:ind w:left="553"/>
              <w:rPr>
                <w:sz w:val="18"/>
              </w:rPr>
            </w:pPr>
            <w:r>
              <w:rPr>
                <w:sz w:val="18"/>
              </w:rPr>
              <w:t>61</w:t>
            </w:r>
            <w:r>
              <w:rPr>
                <w:spacing w:val="-2"/>
                <w:sz w:val="18"/>
              </w:rPr>
              <w:t xml:space="preserve"> (43.9%)</w:t>
            </w:r>
          </w:p>
        </w:tc>
        <w:tc>
          <w:tcPr>
            <w:tcW w:w="1511" w:type="dxa"/>
          </w:tcPr>
          <w:p w14:paraId="2778E8FD" w14:textId="77777777" w:rsidR="0070762C" w:rsidRDefault="00000000">
            <w:pPr>
              <w:pStyle w:val="TableParagraph"/>
              <w:spacing w:line="191" w:lineRule="exact"/>
              <w:ind w:left="187"/>
              <w:jc w:val="center"/>
              <w:rPr>
                <w:sz w:val="18"/>
              </w:rPr>
            </w:pPr>
            <w:r>
              <w:rPr>
                <w:spacing w:val="-5"/>
                <w:sz w:val="18"/>
              </w:rPr>
              <w:t>0.5</w:t>
            </w:r>
          </w:p>
        </w:tc>
      </w:tr>
      <w:tr w:rsidR="0070762C" w14:paraId="2778E903" w14:textId="77777777">
        <w:trPr>
          <w:trHeight w:val="297"/>
        </w:trPr>
        <w:tc>
          <w:tcPr>
            <w:tcW w:w="3882" w:type="dxa"/>
            <w:shd w:val="clear" w:color="auto" w:fill="F2F2F2"/>
          </w:tcPr>
          <w:p w14:paraId="2778E8FF" w14:textId="77777777" w:rsidR="0070762C" w:rsidRDefault="00000000">
            <w:pPr>
              <w:pStyle w:val="TableParagraph"/>
              <w:spacing w:line="206" w:lineRule="exact"/>
              <w:ind w:left="110"/>
              <w:rPr>
                <w:sz w:val="18"/>
              </w:rPr>
            </w:pPr>
            <w:r>
              <w:rPr>
                <w:spacing w:val="-2"/>
                <w:sz w:val="18"/>
              </w:rPr>
              <w:t>Rifampicin</w:t>
            </w:r>
          </w:p>
        </w:tc>
        <w:tc>
          <w:tcPr>
            <w:tcW w:w="2054" w:type="dxa"/>
            <w:shd w:val="clear" w:color="auto" w:fill="F2F2F2"/>
          </w:tcPr>
          <w:p w14:paraId="2778E900" w14:textId="77777777" w:rsidR="0070762C" w:rsidRDefault="00000000">
            <w:pPr>
              <w:pStyle w:val="TableParagraph"/>
              <w:spacing w:line="206" w:lineRule="exact"/>
              <w:ind w:left="620"/>
              <w:rPr>
                <w:sz w:val="18"/>
              </w:rPr>
            </w:pPr>
            <w:r>
              <w:rPr>
                <w:sz w:val="18"/>
              </w:rPr>
              <w:t>1</w:t>
            </w:r>
            <w:r>
              <w:rPr>
                <w:spacing w:val="-1"/>
                <w:sz w:val="18"/>
              </w:rPr>
              <w:t xml:space="preserve"> </w:t>
            </w:r>
            <w:r>
              <w:rPr>
                <w:spacing w:val="-2"/>
                <w:sz w:val="18"/>
              </w:rPr>
              <w:t>(3.0%)</w:t>
            </w:r>
          </w:p>
        </w:tc>
        <w:tc>
          <w:tcPr>
            <w:tcW w:w="2157" w:type="dxa"/>
            <w:shd w:val="clear" w:color="auto" w:fill="F2F2F2"/>
          </w:tcPr>
          <w:p w14:paraId="2778E901" w14:textId="77777777" w:rsidR="0070762C" w:rsidRDefault="00000000">
            <w:pPr>
              <w:pStyle w:val="TableParagraph"/>
              <w:spacing w:line="206" w:lineRule="exact"/>
              <w:ind w:left="553"/>
              <w:rPr>
                <w:sz w:val="18"/>
              </w:rPr>
            </w:pPr>
            <w:r>
              <w:rPr>
                <w:sz w:val="18"/>
              </w:rPr>
              <w:t>44</w:t>
            </w:r>
            <w:r>
              <w:rPr>
                <w:spacing w:val="-2"/>
                <w:sz w:val="18"/>
              </w:rPr>
              <w:t xml:space="preserve"> (8.4%)</w:t>
            </w:r>
          </w:p>
        </w:tc>
        <w:tc>
          <w:tcPr>
            <w:tcW w:w="1511" w:type="dxa"/>
            <w:shd w:val="clear" w:color="auto" w:fill="F2F2F2"/>
          </w:tcPr>
          <w:p w14:paraId="2778E902" w14:textId="77777777" w:rsidR="0070762C" w:rsidRDefault="00000000">
            <w:pPr>
              <w:pStyle w:val="TableParagraph"/>
              <w:spacing w:line="206" w:lineRule="exact"/>
              <w:ind w:left="187"/>
              <w:jc w:val="center"/>
              <w:rPr>
                <w:sz w:val="18"/>
              </w:rPr>
            </w:pPr>
            <w:r>
              <w:rPr>
                <w:spacing w:val="-5"/>
                <w:sz w:val="18"/>
              </w:rPr>
              <w:t>0.5</w:t>
            </w:r>
          </w:p>
        </w:tc>
      </w:tr>
      <w:tr w:rsidR="0070762C" w14:paraId="2778E908" w14:textId="77777777">
        <w:trPr>
          <w:trHeight w:val="302"/>
        </w:trPr>
        <w:tc>
          <w:tcPr>
            <w:tcW w:w="3882" w:type="dxa"/>
          </w:tcPr>
          <w:p w14:paraId="2778E904" w14:textId="77777777" w:rsidR="0070762C" w:rsidRDefault="00000000">
            <w:pPr>
              <w:pStyle w:val="TableParagraph"/>
              <w:spacing w:line="206" w:lineRule="exact"/>
              <w:ind w:left="110"/>
              <w:rPr>
                <w:sz w:val="18"/>
              </w:rPr>
            </w:pPr>
            <w:r>
              <w:rPr>
                <w:spacing w:val="-2"/>
                <w:sz w:val="18"/>
              </w:rPr>
              <w:t>Fluconazole</w:t>
            </w:r>
          </w:p>
        </w:tc>
        <w:tc>
          <w:tcPr>
            <w:tcW w:w="2054" w:type="dxa"/>
          </w:tcPr>
          <w:p w14:paraId="2778E905" w14:textId="77777777" w:rsidR="0070762C" w:rsidRDefault="00000000">
            <w:pPr>
              <w:pStyle w:val="TableParagraph"/>
              <w:spacing w:line="206" w:lineRule="exact"/>
              <w:ind w:left="620"/>
              <w:rPr>
                <w:sz w:val="18"/>
              </w:rPr>
            </w:pPr>
            <w:r>
              <w:rPr>
                <w:sz w:val="18"/>
              </w:rPr>
              <w:t>11</w:t>
            </w:r>
            <w:r>
              <w:rPr>
                <w:spacing w:val="-2"/>
                <w:sz w:val="18"/>
              </w:rPr>
              <w:t xml:space="preserve"> (33.3%)</w:t>
            </w:r>
          </w:p>
        </w:tc>
        <w:tc>
          <w:tcPr>
            <w:tcW w:w="2157" w:type="dxa"/>
          </w:tcPr>
          <w:p w14:paraId="2778E906" w14:textId="77777777" w:rsidR="0070762C" w:rsidRDefault="00000000">
            <w:pPr>
              <w:pStyle w:val="TableParagraph"/>
              <w:spacing w:line="206" w:lineRule="exact"/>
              <w:ind w:left="553"/>
              <w:rPr>
                <w:sz w:val="18"/>
              </w:rPr>
            </w:pPr>
            <w:r>
              <w:rPr>
                <w:sz w:val="18"/>
              </w:rPr>
              <w:t>63</w:t>
            </w:r>
            <w:r>
              <w:rPr>
                <w:spacing w:val="-2"/>
                <w:sz w:val="18"/>
              </w:rPr>
              <w:t xml:space="preserve"> (12.1%)</w:t>
            </w:r>
          </w:p>
        </w:tc>
        <w:tc>
          <w:tcPr>
            <w:tcW w:w="1511" w:type="dxa"/>
          </w:tcPr>
          <w:p w14:paraId="2778E907" w14:textId="77777777" w:rsidR="0070762C" w:rsidRDefault="00000000">
            <w:pPr>
              <w:pStyle w:val="TableParagraph"/>
              <w:spacing w:line="206" w:lineRule="exact"/>
              <w:ind w:left="187" w:right="1"/>
              <w:jc w:val="center"/>
              <w:rPr>
                <w:b/>
                <w:sz w:val="18"/>
              </w:rPr>
            </w:pPr>
            <w:r>
              <w:rPr>
                <w:b/>
                <w:spacing w:val="-2"/>
                <w:sz w:val="18"/>
              </w:rPr>
              <w:t>0.002</w:t>
            </w:r>
          </w:p>
        </w:tc>
      </w:tr>
      <w:tr w:rsidR="0070762C" w14:paraId="2778E90D" w14:textId="77777777">
        <w:trPr>
          <w:trHeight w:val="297"/>
        </w:trPr>
        <w:tc>
          <w:tcPr>
            <w:tcW w:w="3882" w:type="dxa"/>
            <w:shd w:val="clear" w:color="auto" w:fill="F2F2F2"/>
          </w:tcPr>
          <w:p w14:paraId="2778E909" w14:textId="77777777" w:rsidR="0070762C" w:rsidRDefault="00000000">
            <w:pPr>
              <w:pStyle w:val="TableParagraph"/>
              <w:spacing w:line="206" w:lineRule="exact"/>
              <w:ind w:left="110"/>
              <w:rPr>
                <w:sz w:val="18"/>
              </w:rPr>
            </w:pPr>
            <w:r>
              <w:rPr>
                <w:spacing w:val="-2"/>
                <w:sz w:val="18"/>
              </w:rPr>
              <w:t>Opiates</w:t>
            </w:r>
          </w:p>
        </w:tc>
        <w:tc>
          <w:tcPr>
            <w:tcW w:w="2054" w:type="dxa"/>
            <w:shd w:val="clear" w:color="auto" w:fill="F2F2F2"/>
          </w:tcPr>
          <w:p w14:paraId="2778E90A" w14:textId="77777777" w:rsidR="0070762C" w:rsidRDefault="00000000">
            <w:pPr>
              <w:pStyle w:val="TableParagraph"/>
              <w:spacing w:line="206" w:lineRule="exact"/>
              <w:ind w:left="620"/>
              <w:rPr>
                <w:sz w:val="18"/>
              </w:rPr>
            </w:pPr>
            <w:r>
              <w:rPr>
                <w:sz w:val="18"/>
              </w:rPr>
              <w:t>12</w:t>
            </w:r>
            <w:r>
              <w:rPr>
                <w:spacing w:val="-2"/>
                <w:sz w:val="18"/>
              </w:rPr>
              <w:t xml:space="preserve"> (36.4%)</w:t>
            </w:r>
          </w:p>
        </w:tc>
        <w:tc>
          <w:tcPr>
            <w:tcW w:w="2157" w:type="dxa"/>
            <w:shd w:val="clear" w:color="auto" w:fill="F2F2F2"/>
          </w:tcPr>
          <w:p w14:paraId="2778E90B" w14:textId="77777777" w:rsidR="0070762C" w:rsidRDefault="00000000">
            <w:pPr>
              <w:pStyle w:val="TableParagraph"/>
              <w:spacing w:line="206" w:lineRule="exact"/>
              <w:ind w:left="553"/>
              <w:rPr>
                <w:sz w:val="18"/>
              </w:rPr>
            </w:pPr>
            <w:r>
              <w:rPr>
                <w:sz w:val="18"/>
              </w:rPr>
              <w:t>114</w:t>
            </w:r>
            <w:r>
              <w:rPr>
                <w:spacing w:val="-3"/>
                <w:sz w:val="18"/>
              </w:rPr>
              <w:t xml:space="preserve"> </w:t>
            </w:r>
            <w:r>
              <w:rPr>
                <w:spacing w:val="-2"/>
                <w:sz w:val="18"/>
              </w:rPr>
              <w:t>(21.9%)</w:t>
            </w:r>
          </w:p>
        </w:tc>
        <w:tc>
          <w:tcPr>
            <w:tcW w:w="1511" w:type="dxa"/>
            <w:shd w:val="clear" w:color="auto" w:fill="F2F2F2"/>
          </w:tcPr>
          <w:p w14:paraId="2778E90C" w14:textId="77777777" w:rsidR="0070762C" w:rsidRDefault="00000000">
            <w:pPr>
              <w:pStyle w:val="TableParagraph"/>
              <w:spacing w:line="206" w:lineRule="exact"/>
              <w:ind w:left="187" w:right="1"/>
              <w:jc w:val="center"/>
              <w:rPr>
                <w:sz w:val="18"/>
              </w:rPr>
            </w:pPr>
            <w:r>
              <w:rPr>
                <w:spacing w:val="-2"/>
                <w:sz w:val="18"/>
              </w:rPr>
              <w:t>0.054</w:t>
            </w:r>
          </w:p>
        </w:tc>
      </w:tr>
      <w:tr w:rsidR="0070762C" w14:paraId="2778E912" w14:textId="77777777">
        <w:trPr>
          <w:trHeight w:val="206"/>
        </w:trPr>
        <w:tc>
          <w:tcPr>
            <w:tcW w:w="3882" w:type="dxa"/>
          </w:tcPr>
          <w:p w14:paraId="2778E90E" w14:textId="77777777" w:rsidR="0070762C" w:rsidRDefault="00000000">
            <w:pPr>
              <w:pStyle w:val="TableParagraph"/>
              <w:spacing w:line="187" w:lineRule="exact"/>
              <w:ind w:left="110"/>
              <w:rPr>
                <w:sz w:val="18"/>
              </w:rPr>
            </w:pPr>
            <w:r>
              <w:rPr>
                <w:sz w:val="18"/>
              </w:rPr>
              <w:t>HAART</w:t>
            </w:r>
            <w:r>
              <w:rPr>
                <w:spacing w:val="-4"/>
                <w:sz w:val="18"/>
              </w:rPr>
              <w:t xml:space="preserve"> </w:t>
            </w:r>
            <w:r>
              <w:rPr>
                <w:spacing w:val="-2"/>
                <w:sz w:val="18"/>
              </w:rPr>
              <w:t>exposure</w:t>
            </w:r>
          </w:p>
        </w:tc>
        <w:tc>
          <w:tcPr>
            <w:tcW w:w="2054" w:type="dxa"/>
          </w:tcPr>
          <w:p w14:paraId="2778E90F" w14:textId="77777777" w:rsidR="0070762C" w:rsidRDefault="00000000">
            <w:pPr>
              <w:pStyle w:val="TableParagraph"/>
              <w:spacing w:line="187" w:lineRule="exact"/>
              <w:ind w:left="620"/>
              <w:rPr>
                <w:sz w:val="18"/>
              </w:rPr>
            </w:pPr>
            <w:r>
              <w:rPr>
                <w:sz w:val="18"/>
              </w:rPr>
              <w:t>8</w:t>
            </w:r>
            <w:r>
              <w:rPr>
                <w:spacing w:val="-1"/>
                <w:sz w:val="18"/>
              </w:rPr>
              <w:t xml:space="preserve"> </w:t>
            </w:r>
            <w:r>
              <w:rPr>
                <w:spacing w:val="-2"/>
                <w:sz w:val="18"/>
              </w:rPr>
              <w:t>(24.2%)</w:t>
            </w:r>
          </w:p>
        </w:tc>
        <w:tc>
          <w:tcPr>
            <w:tcW w:w="2157" w:type="dxa"/>
          </w:tcPr>
          <w:p w14:paraId="2778E910" w14:textId="77777777" w:rsidR="0070762C" w:rsidRDefault="00000000">
            <w:pPr>
              <w:pStyle w:val="TableParagraph"/>
              <w:spacing w:line="187" w:lineRule="exact"/>
              <w:ind w:left="553"/>
              <w:rPr>
                <w:sz w:val="18"/>
              </w:rPr>
            </w:pPr>
            <w:r>
              <w:rPr>
                <w:sz w:val="18"/>
              </w:rPr>
              <w:t>199</w:t>
            </w:r>
            <w:r>
              <w:rPr>
                <w:spacing w:val="-3"/>
                <w:sz w:val="18"/>
              </w:rPr>
              <w:t xml:space="preserve"> </w:t>
            </w:r>
            <w:r>
              <w:rPr>
                <w:spacing w:val="-2"/>
                <w:sz w:val="18"/>
              </w:rPr>
              <w:t>(38.2%)</w:t>
            </w:r>
          </w:p>
        </w:tc>
        <w:tc>
          <w:tcPr>
            <w:tcW w:w="1511" w:type="dxa"/>
          </w:tcPr>
          <w:p w14:paraId="2778E911" w14:textId="77777777" w:rsidR="0070762C" w:rsidRDefault="00000000">
            <w:pPr>
              <w:pStyle w:val="TableParagraph"/>
              <w:spacing w:line="187" w:lineRule="exact"/>
              <w:ind w:left="187" w:right="1"/>
              <w:jc w:val="center"/>
              <w:rPr>
                <w:sz w:val="18"/>
              </w:rPr>
            </w:pPr>
            <w:r>
              <w:rPr>
                <w:spacing w:val="-4"/>
                <w:sz w:val="18"/>
              </w:rPr>
              <w:t>0.11</w:t>
            </w:r>
          </w:p>
        </w:tc>
      </w:tr>
    </w:tbl>
    <w:p w14:paraId="2778E913" w14:textId="77777777" w:rsidR="0070762C" w:rsidRDefault="0070762C">
      <w:pPr>
        <w:pStyle w:val="BodyText"/>
        <w:spacing w:before="3"/>
        <w:ind w:left="0"/>
        <w:rPr>
          <w:b/>
          <w:sz w:val="16"/>
        </w:rPr>
      </w:pPr>
    </w:p>
    <w:p w14:paraId="2778E914" w14:textId="77777777" w:rsidR="0070762C" w:rsidRDefault="00000000">
      <w:pPr>
        <w:ind w:left="320"/>
        <w:rPr>
          <w:rFonts w:ascii="Calibri"/>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2778E915" w14:textId="77777777" w:rsidR="0070762C" w:rsidRDefault="0070762C">
      <w:pPr>
        <w:pStyle w:val="BodyText"/>
        <w:ind w:left="0"/>
        <w:rPr>
          <w:rFonts w:ascii="Calibri"/>
          <w:sz w:val="16"/>
        </w:rPr>
      </w:pPr>
    </w:p>
    <w:p w14:paraId="2778E916" w14:textId="77777777" w:rsidR="0070762C" w:rsidRDefault="0070762C">
      <w:pPr>
        <w:pStyle w:val="BodyText"/>
        <w:ind w:left="0"/>
        <w:rPr>
          <w:rFonts w:ascii="Calibri"/>
          <w:sz w:val="16"/>
        </w:rPr>
      </w:pPr>
    </w:p>
    <w:p w14:paraId="2CFF2F99" w14:textId="77777777" w:rsidR="00617911" w:rsidRPr="00762757" w:rsidRDefault="00617911" w:rsidP="00617911">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p w14:paraId="482F3936" w14:textId="77777777" w:rsidR="00D14CF8" w:rsidRDefault="00D14CF8">
      <w:pPr>
        <w:pStyle w:val="BodyText"/>
        <w:spacing w:before="101"/>
        <w:ind w:left="0"/>
        <w:rPr>
          <w:rFonts w:ascii="Calibri"/>
          <w:sz w:val="16"/>
        </w:rPr>
      </w:pPr>
    </w:p>
    <w:p w14:paraId="203B1613" w14:textId="2F3B3D36" w:rsidR="00D14CF8" w:rsidRPr="00617911" w:rsidRDefault="00A4091E">
      <w:pPr>
        <w:pStyle w:val="BodyText"/>
        <w:spacing w:before="101"/>
        <w:ind w:left="0"/>
        <w:rPr>
          <w:rFonts w:asciiTheme="minorBidi" w:hAnsiTheme="minorBidi" w:cstheme="minorBidi"/>
        </w:rPr>
      </w:pPr>
      <w:r w:rsidRPr="00617911">
        <w:rPr>
          <w:rFonts w:asciiTheme="minorBidi" w:hAnsiTheme="minorBidi" w:cstheme="minorBidi"/>
        </w:rPr>
        <w:t>The only significant differences between the pati</w:t>
      </w:r>
      <w:r w:rsidR="00617911" w:rsidRPr="00617911">
        <w:rPr>
          <w:rFonts w:asciiTheme="minorBidi" w:hAnsiTheme="minorBidi" w:cstheme="minorBidi"/>
        </w:rPr>
        <w:t>ents with SAI versus those with PAI</w:t>
      </w:r>
      <w:r w:rsidRPr="00617911">
        <w:rPr>
          <w:rFonts w:asciiTheme="minorBidi" w:hAnsiTheme="minorBidi" w:cstheme="minorBidi"/>
        </w:rPr>
        <w:t xml:space="preserve"> were</w:t>
      </w:r>
      <w:r w:rsidR="00617911" w:rsidRPr="00617911">
        <w:rPr>
          <w:rFonts w:asciiTheme="minorBidi" w:hAnsiTheme="minorBidi" w:cstheme="minorBidi"/>
        </w:rPr>
        <w:t xml:space="preserve"> duration of </w:t>
      </w:r>
      <w:proofErr w:type="gramStart"/>
      <w:r w:rsidR="00617911" w:rsidRPr="00617911">
        <w:rPr>
          <w:rFonts w:asciiTheme="minorBidi" w:hAnsiTheme="minorBidi" w:cstheme="minorBidi"/>
        </w:rPr>
        <w:t>illness</w:t>
      </w:r>
      <w:proofErr w:type="gramEnd"/>
      <w:r w:rsidR="00617911" w:rsidRPr="00617911">
        <w:rPr>
          <w:rFonts w:asciiTheme="minorBidi" w:hAnsiTheme="minorBidi" w:cstheme="minorBidi"/>
        </w:rPr>
        <w:t xml:space="preserve"> which was longer in SAI</w:t>
      </w:r>
      <w:r w:rsidR="00707A28">
        <w:rPr>
          <w:rFonts w:asciiTheme="minorBidi" w:hAnsiTheme="minorBidi" w:cstheme="minorBidi"/>
        </w:rPr>
        <w:t xml:space="preserve"> group,</w:t>
      </w:r>
      <w:r w:rsidR="00707A28" w:rsidRPr="00617911">
        <w:rPr>
          <w:rFonts w:asciiTheme="minorBidi" w:hAnsiTheme="minorBidi" w:cstheme="minorBidi"/>
        </w:rPr>
        <w:t>14 days</w:t>
      </w:r>
      <w:r w:rsidR="00707A28">
        <w:rPr>
          <w:rFonts w:asciiTheme="minorBidi" w:hAnsiTheme="minorBidi" w:cstheme="minorBidi"/>
        </w:rPr>
        <w:t xml:space="preserve"> </w:t>
      </w:r>
      <w:r w:rsidR="00707A28" w:rsidRPr="00617911">
        <w:rPr>
          <w:rFonts w:asciiTheme="minorBidi" w:hAnsiTheme="minorBidi" w:cstheme="minorBidi"/>
        </w:rPr>
        <w:t xml:space="preserve">(IQR:14.0-27.8) versus 10 days (IQR:7.0-14.0) </w:t>
      </w:r>
      <w:r w:rsidR="00617911" w:rsidRPr="00617911">
        <w:rPr>
          <w:rFonts w:asciiTheme="minorBidi" w:hAnsiTheme="minorBidi" w:cstheme="minorBidi"/>
        </w:rPr>
        <w:t xml:space="preserve">and vomiting which </w:t>
      </w:r>
      <w:r w:rsidR="00707A28">
        <w:rPr>
          <w:rFonts w:asciiTheme="minorBidi" w:hAnsiTheme="minorBidi" w:cstheme="minorBidi"/>
        </w:rPr>
        <w:t xml:space="preserve">occurred </w:t>
      </w:r>
      <w:r w:rsidR="00617911" w:rsidRPr="00617911">
        <w:rPr>
          <w:rFonts w:asciiTheme="minorBidi" w:hAnsiTheme="minorBidi" w:cstheme="minorBidi"/>
        </w:rPr>
        <w:t>more in the PAI group</w:t>
      </w:r>
      <w:r w:rsidR="00707A28">
        <w:rPr>
          <w:rFonts w:asciiTheme="minorBidi" w:hAnsiTheme="minorBidi" w:cstheme="minorBidi"/>
        </w:rPr>
        <w:t>,</w:t>
      </w:r>
      <w:r w:rsidR="00617911" w:rsidRPr="00617911">
        <w:rPr>
          <w:rFonts w:asciiTheme="minorBidi" w:hAnsiTheme="minorBidi" w:cstheme="minorBidi"/>
        </w:rPr>
        <w:t xml:space="preserve"> 66.7% versus 20.8%, respectively.</w:t>
      </w:r>
    </w:p>
    <w:p w14:paraId="15E0C047" w14:textId="77777777" w:rsidR="00D14CF8" w:rsidRPr="00617911" w:rsidRDefault="00D14CF8">
      <w:pPr>
        <w:pStyle w:val="BodyText"/>
        <w:spacing w:before="101"/>
        <w:ind w:left="0"/>
        <w:rPr>
          <w:rFonts w:asciiTheme="minorBidi" w:hAnsiTheme="minorBidi" w:cstheme="minorBidi"/>
        </w:rPr>
      </w:pPr>
    </w:p>
    <w:p w14:paraId="2778E9FB" w14:textId="77777777" w:rsidR="0070762C" w:rsidRDefault="0070762C">
      <w:pPr>
        <w:pStyle w:val="BodyText"/>
        <w:ind w:left="0"/>
        <w:rPr>
          <w:sz w:val="16"/>
        </w:rPr>
      </w:pPr>
    </w:p>
    <w:p w14:paraId="5012F9BD" w14:textId="0BCD5F06" w:rsidR="00C110AF" w:rsidRPr="00762757" w:rsidRDefault="00C110AF" w:rsidP="00C110AF">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3</w:t>
      </w:r>
      <w:r w:rsidRPr="00762757">
        <w:rPr>
          <w:b/>
          <w:bCs/>
        </w:rPr>
        <w:t xml:space="preserve">: Comparison of the demographics, history, clinical findings and biochemical findings between </w:t>
      </w:r>
      <w:r>
        <w:rPr>
          <w:b/>
          <w:bCs/>
        </w:rPr>
        <w:t xml:space="preserve">patients </w:t>
      </w:r>
      <w:r w:rsidR="00B5620E">
        <w:rPr>
          <w:b/>
          <w:bCs/>
        </w:rPr>
        <w:t>with</w:t>
      </w:r>
      <w:r w:rsidR="00B5620E" w:rsidRPr="00762757">
        <w:rPr>
          <w:b/>
          <w:bCs/>
        </w:rPr>
        <w:t xml:space="preserve"> SAI</w:t>
      </w:r>
      <w:r w:rsidRPr="00762757">
        <w:rPr>
          <w:b/>
          <w:bCs/>
        </w:rPr>
        <w:t xml:space="preserve"> </w:t>
      </w:r>
      <w:r>
        <w:rPr>
          <w:b/>
          <w:bCs/>
        </w:rPr>
        <w:t>and those with</w:t>
      </w:r>
      <w:r w:rsidRPr="00762757">
        <w:rPr>
          <w:b/>
          <w:bCs/>
        </w:rPr>
        <w:t xml:space="preserve"> PAI </w:t>
      </w:r>
    </w:p>
    <w:tbl>
      <w:tblPr>
        <w:tblStyle w:val="PlainTable2"/>
        <w:tblW w:w="0" w:type="auto"/>
        <w:tblLook w:val="0620" w:firstRow="1" w:lastRow="0" w:firstColumn="0" w:lastColumn="0" w:noHBand="1" w:noVBand="1"/>
      </w:tblPr>
      <w:tblGrid>
        <w:gridCol w:w="4457"/>
        <w:gridCol w:w="2038"/>
        <w:gridCol w:w="2038"/>
        <w:gridCol w:w="1113"/>
      </w:tblGrid>
      <w:tr w:rsidR="00C110AF" w:rsidRPr="00963A4E" w14:paraId="2F4C7144" w14:textId="77777777" w:rsidTr="005C670F">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7F7F7F" w:themeColor="text1" w:themeTint="80"/>
              <w:bottom w:val="single" w:sz="4" w:space="0" w:color="auto"/>
            </w:tcBorders>
          </w:tcPr>
          <w:p w14:paraId="030397E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963A4E">
              <w:rPr>
                <w:color w:val="000000"/>
                <w:sz w:val="18"/>
                <w:szCs w:val="18"/>
              </w:rPr>
              <w:t>Variable</w:t>
            </w:r>
          </w:p>
        </w:tc>
        <w:tc>
          <w:tcPr>
            <w:tcW w:w="0" w:type="auto"/>
            <w:tcBorders>
              <w:top w:val="single" w:sz="4" w:space="0" w:color="7F7F7F" w:themeColor="text1" w:themeTint="80"/>
              <w:bottom w:val="single" w:sz="4" w:space="0" w:color="auto"/>
            </w:tcBorders>
          </w:tcPr>
          <w:p w14:paraId="3BE78DB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 xml:space="preserve">PAI, </w:t>
            </w:r>
            <w:r w:rsidRPr="00963A4E">
              <w:rPr>
                <w:i/>
                <w:iCs/>
                <w:color w:val="000000"/>
                <w:sz w:val="18"/>
                <w:szCs w:val="18"/>
              </w:rPr>
              <w:t xml:space="preserve">N </w:t>
            </w:r>
            <w:r w:rsidRPr="00963A4E">
              <w:rPr>
                <w:color w:val="000000"/>
                <w:sz w:val="18"/>
                <w:szCs w:val="18"/>
              </w:rPr>
              <w:t xml:space="preserve">= </w:t>
            </w:r>
            <w:r>
              <w:rPr>
                <w:b w:val="0"/>
                <w:color w:val="000000"/>
                <w:sz w:val="18"/>
                <w:szCs w:val="18"/>
              </w:rPr>
              <w:t>9</w:t>
            </w:r>
            <w:r w:rsidRPr="00963A4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3D34E85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 xml:space="preserve">SAI, </w:t>
            </w:r>
            <w:r w:rsidRPr="00963A4E">
              <w:rPr>
                <w:i/>
                <w:iCs/>
                <w:color w:val="000000"/>
                <w:sz w:val="18"/>
                <w:szCs w:val="18"/>
              </w:rPr>
              <w:t xml:space="preserve">N </w:t>
            </w:r>
            <w:r w:rsidRPr="00963A4E">
              <w:rPr>
                <w:color w:val="000000"/>
                <w:sz w:val="18"/>
                <w:szCs w:val="18"/>
              </w:rPr>
              <w:t>= 2</w:t>
            </w:r>
            <w:r>
              <w:rPr>
                <w:b w:val="0"/>
                <w:color w:val="000000"/>
                <w:sz w:val="18"/>
                <w:szCs w:val="18"/>
              </w:rPr>
              <w:t>4</w:t>
            </w:r>
            <w:r w:rsidRPr="00963A4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31C3602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p-value</w:t>
            </w:r>
            <w:r>
              <w:rPr>
                <w:b w:val="0"/>
                <w:color w:val="000000"/>
                <w:sz w:val="18"/>
                <w:szCs w:val="18"/>
                <w:vertAlign w:val="superscript"/>
              </w:rPr>
              <w:t>2</w:t>
            </w:r>
          </w:p>
        </w:tc>
      </w:tr>
      <w:tr w:rsidR="00C110AF" w:rsidRPr="00963A4E" w14:paraId="0B4462BF" w14:textId="77777777" w:rsidTr="005C670F">
        <w:tc>
          <w:tcPr>
            <w:tcW w:w="0" w:type="auto"/>
            <w:tcBorders>
              <w:top w:val="single" w:sz="4" w:space="0" w:color="auto"/>
            </w:tcBorders>
          </w:tcPr>
          <w:p w14:paraId="22A200E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Age at enrolment, median (IQR) (years)</w:t>
            </w:r>
          </w:p>
        </w:tc>
        <w:tc>
          <w:tcPr>
            <w:tcW w:w="0" w:type="auto"/>
            <w:tcBorders>
              <w:top w:val="single" w:sz="4" w:space="0" w:color="auto"/>
            </w:tcBorders>
          </w:tcPr>
          <w:p w14:paraId="3C09E83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39.0 (31.0, 43.0)</w:t>
            </w:r>
          </w:p>
        </w:tc>
        <w:tc>
          <w:tcPr>
            <w:tcW w:w="0" w:type="auto"/>
            <w:tcBorders>
              <w:top w:val="single" w:sz="4" w:space="0" w:color="auto"/>
            </w:tcBorders>
          </w:tcPr>
          <w:p w14:paraId="631EBD07"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36.0 (33.0, 45.0)</w:t>
            </w:r>
          </w:p>
        </w:tc>
        <w:tc>
          <w:tcPr>
            <w:tcW w:w="0" w:type="auto"/>
            <w:tcBorders>
              <w:top w:val="single" w:sz="4" w:space="0" w:color="auto"/>
            </w:tcBorders>
          </w:tcPr>
          <w:p w14:paraId="2D46AC1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262C23FA" w14:textId="77777777" w:rsidTr="005C670F">
        <w:tc>
          <w:tcPr>
            <w:tcW w:w="0" w:type="auto"/>
          </w:tcPr>
          <w:p w14:paraId="598CE6F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Pr>
                <w:b/>
                <w:color w:val="000000"/>
                <w:sz w:val="18"/>
                <w:szCs w:val="18"/>
              </w:rPr>
              <w:t>Female-g</w:t>
            </w:r>
            <w:r w:rsidRPr="00963A4E">
              <w:rPr>
                <w:b/>
                <w:color w:val="000000"/>
                <w:sz w:val="18"/>
                <w:szCs w:val="18"/>
              </w:rPr>
              <w:t xml:space="preserve">ender, </w:t>
            </w:r>
            <w:proofErr w:type="gramStart"/>
            <w:r w:rsidRPr="00963A4E">
              <w:rPr>
                <w:b/>
                <w:color w:val="000000"/>
                <w:sz w:val="18"/>
                <w:szCs w:val="18"/>
              </w:rPr>
              <w:t>n(</w:t>
            </w:r>
            <w:proofErr w:type="gramEnd"/>
            <w:r w:rsidRPr="00963A4E">
              <w:rPr>
                <w:b/>
                <w:color w:val="000000"/>
                <w:sz w:val="18"/>
                <w:szCs w:val="18"/>
              </w:rPr>
              <w:t>%)</w:t>
            </w:r>
          </w:p>
        </w:tc>
        <w:tc>
          <w:tcPr>
            <w:tcW w:w="0" w:type="auto"/>
          </w:tcPr>
          <w:p w14:paraId="0D84962D"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B52E50">
              <w:rPr>
                <w:sz w:val="18"/>
                <w:szCs w:val="18"/>
              </w:rPr>
              <w:t>4 (44.4%)</w:t>
            </w:r>
          </w:p>
        </w:tc>
        <w:tc>
          <w:tcPr>
            <w:tcW w:w="0" w:type="auto"/>
          </w:tcPr>
          <w:p w14:paraId="3282020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B52E50">
              <w:rPr>
                <w:sz w:val="18"/>
                <w:szCs w:val="18"/>
              </w:rPr>
              <w:t>12 (50.0%)</w:t>
            </w:r>
          </w:p>
        </w:tc>
        <w:tc>
          <w:tcPr>
            <w:tcW w:w="0" w:type="auto"/>
          </w:tcPr>
          <w:p w14:paraId="4094C3E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0BFC1B08" w14:textId="77777777" w:rsidTr="005C670F">
        <w:tc>
          <w:tcPr>
            <w:tcW w:w="0" w:type="auto"/>
          </w:tcPr>
          <w:p w14:paraId="066CE3F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 xml:space="preserve">Ethnicity, </w:t>
            </w:r>
            <w:proofErr w:type="gramStart"/>
            <w:r w:rsidRPr="00963A4E">
              <w:rPr>
                <w:b/>
                <w:color w:val="000000"/>
                <w:sz w:val="18"/>
                <w:szCs w:val="18"/>
              </w:rPr>
              <w:t>n(</w:t>
            </w:r>
            <w:proofErr w:type="gramEnd"/>
            <w:r w:rsidRPr="00963A4E">
              <w:rPr>
                <w:b/>
                <w:color w:val="000000"/>
                <w:sz w:val="18"/>
                <w:szCs w:val="18"/>
              </w:rPr>
              <w:t>%)</w:t>
            </w:r>
          </w:p>
        </w:tc>
        <w:tc>
          <w:tcPr>
            <w:tcW w:w="0" w:type="auto"/>
          </w:tcPr>
          <w:p w14:paraId="1A736DA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941719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EB0496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153A37E7" w14:textId="77777777" w:rsidTr="005C670F">
        <w:tc>
          <w:tcPr>
            <w:tcW w:w="0" w:type="auto"/>
          </w:tcPr>
          <w:p w14:paraId="61A5C0F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3A4E">
              <w:rPr>
                <w:color w:val="000000"/>
                <w:sz w:val="18"/>
                <w:szCs w:val="18"/>
              </w:rPr>
              <w:t>Black African</w:t>
            </w:r>
          </w:p>
        </w:tc>
        <w:tc>
          <w:tcPr>
            <w:tcW w:w="0" w:type="auto"/>
          </w:tcPr>
          <w:p w14:paraId="2EE9CE3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 (88.9%)</w:t>
            </w:r>
          </w:p>
        </w:tc>
        <w:tc>
          <w:tcPr>
            <w:tcW w:w="0" w:type="auto"/>
          </w:tcPr>
          <w:p w14:paraId="5A996DD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20 (83.3%)</w:t>
            </w:r>
          </w:p>
        </w:tc>
        <w:tc>
          <w:tcPr>
            <w:tcW w:w="0" w:type="auto"/>
          </w:tcPr>
          <w:p w14:paraId="4B18E5F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C110AF" w:rsidRPr="00963A4E" w14:paraId="1C84E338" w14:textId="77777777" w:rsidTr="005C670F">
        <w:tc>
          <w:tcPr>
            <w:tcW w:w="0" w:type="auto"/>
          </w:tcPr>
          <w:p w14:paraId="757F5B3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3A4E">
              <w:rPr>
                <w:color w:val="000000"/>
                <w:sz w:val="18"/>
                <w:szCs w:val="18"/>
              </w:rPr>
              <w:t>Other</w:t>
            </w:r>
          </w:p>
        </w:tc>
        <w:tc>
          <w:tcPr>
            <w:tcW w:w="0" w:type="auto"/>
          </w:tcPr>
          <w:p w14:paraId="31DBB6C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(11.1%)</w:t>
            </w:r>
          </w:p>
        </w:tc>
        <w:tc>
          <w:tcPr>
            <w:tcW w:w="0" w:type="auto"/>
          </w:tcPr>
          <w:p w14:paraId="54FEFF8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 (16.7%)</w:t>
            </w:r>
          </w:p>
        </w:tc>
        <w:tc>
          <w:tcPr>
            <w:tcW w:w="0" w:type="auto"/>
          </w:tcPr>
          <w:p w14:paraId="559DA9B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C110AF" w:rsidRPr="00963A4E" w14:paraId="6FBF7FDD" w14:textId="77777777" w:rsidTr="005C670F">
        <w:tc>
          <w:tcPr>
            <w:tcW w:w="0" w:type="auto"/>
          </w:tcPr>
          <w:p w14:paraId="310D99F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Duration of current illness, median (IQR) (days)</w:t>
            </w:r>
          </w:p>
        </w:tc>
        <w:tc>
          <w:tcPr>
            <w:tcW w:w="0" w:type="auto"/>
          </w:tcPr>
          <w:p w14:paraId="71D92CB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10.0 (7.0, 14.0)</w:t>
            </w:r>
          </w:p>
        </w:tc>
        <w:tc>
          <w:tcPr>
            <w:tcW w:w="0" w:type="auto"/>
          </w:tcPr>
          <w:p w14:paraId="33945B77"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14.0 (14.0, 27.8)</w:t>
            </w:r>
          </w:p>
        </w:tc>
        <w:tc>
          <w:tcPr>
            <w:tcW w:w="0" w:type="auto"/>
          </w:tcPr>
          <w:p w14:paraId="5D85C41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63A4E">
              <w:rPr>
                <w:b/>
                <w:sz w:val="18"/>
                <w:szCs w:val="18"/>
              </w:rPr>
              <w:t>0.006</w:t>
            </w:r>
          </w:p>
        </w:tc>
      </w:tr>
      <w:tr w:rsidR="00C110AF" w:rsidRPr="00963A4E" w14:paraId="09739491" w14:textId="77777777" w:rsidTr="005C670F">
        <w:tc>
          <w:tcPr>
            <w:tcW w:w="0" w:type="auto"/>
          </w:tcPr>
          <w:p w14:paraId="20992A4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Weight loss</w:t>
            </w:r>
          </w:p>
        </w:tc>
        <w:tc>
          <w:tcPr>
            <w:tcW w:w="0" w:type="auto"/>
          </w:tcPr>
          <w:p w14:paraId="2EF7124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 (100.0%)</w:t>
            </w:r>
          </w:p>
        </w:tc>
        <w:tc>
          <w:tcPr>
            <w:tcW w:w="0" w:type="auto"/>
          </w:tcPr>
          <w:p w14:paraId="5783E6C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19 (79.2%)</w:t>
            </w:r>
          </w:p>
        </w:tc>
        <w:tc>
          <w:tcPr>
            <w:tcW w:w="0" w:type="auto"/>
          </w:tcPr>
          <w:p w14:paraId="7A39761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C110AF" w:rsidRPr="00963A4E" w14:paraId="14697FDF" w14:textId="77777777" w:rsidTr="005C670F">
        <w:tc>
          <w:tcPr>
            <w:tcW w:w="0" w:type="auto"/>
          </w:tcPr>
          <w:p w14:paraId="3217344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Viral load (log10 Copies/mL)</w:t>
            </w:r>
          </w:p>
        </w:tc>
        <w:tc>
          <w:tcPr>
            <w:tcW w:w="0" w:type="auto"/>
          </w:tcPr>
          <w:p w14:paraId="3F3C503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11.6 (11.6, 11.6)</w:t>
            </w:r>
          </w:p>
        </w:tc>
        <w:tc>
          <w:tcPr>
            <w:tcW w:w="0" w:type="auto"/>
          </w:tcPr>
          <w:p w14:paraId="07DE4D7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11.4 (10.9, 11.8)</w:t>
            </w:r>
          </w:p>
        </w:tc>
        <w:tc>
          <w:tcPr>
            <w:tcW w:w="0" w:type="auto"/>
          </w:tcPr>
          <w:p w14:paraId="764D740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4FD139E6" w14:textId="77777777" w:rsidTr="005C670F">
        <w:tc>
          <w:tcPr>
            <w:tcW w:w="0" w:type="auto"/>
          </w:tcPr>
          <w:p w14:paraId="2E5B589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Tuberculosis</w:t>
            </w:r>
          </w:p>
        </w:tc>
        <w:tc>
          <w:tcPr>
            <w:tcW w:w="0" w:type="auto"/>
          </w:tcPr>
          <w:p w14:paraId="0161824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14CEA75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19 (79.2%)</w:t>
            </w:r>
          </w:p>
        </w:tc>
        <w:tc>
          <w:tcPr>
            <w:tcW w:w="0" w:type="auto"/>
          </w:tcPr>
          <w:p w14:paraId="56F6A97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C110AF" w:rsidRPr="00963A4E" w14:paraId="53C212F6" w14:textId="77777777" w:rsidTr="005C670F">
        <w:tc>
          <w:tcPr>
            <w:tcW w:w="0" w:type="auto"/>
          </w:tcPr>
          <w:p w14:paraId="28A71D1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Cryptococcus neoformans</w:t>
            </w:r>
          </w:p>
        </w:tc>
        <w:tc>
          <w:tcPr>
            <w:tcW w:w="0" w:type="auto"/>
          </w:tcPr>
          <w:p w14:paraId="2E141B2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(33.3%)</w:t>
            </w:r>
          </w:p>
        </w:tc>
        <w:tc>
          <w:tcPr>
            <w:tcW w:w="0" w:type="auto"/>
          </w:tcPr>
          <w:p w14:paraId="5463780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(29.2%)</w:t>
            </w:r>
          </w:p>
        </w:tc>
        <w:tc>
          <w:tcPr>
            <w:tcW w:w="0" w:type="auto"/>
          </w:tcPr>
          <w:p w14:paraId="0701310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33B67031" w14:textId="77777777" w:rsidTr="005C670F">
        <w:tc>
          <w:tcPr>
            <w:tcW w:w="0" w:type="auto"/>
          </w:tcPr>
          <w:p w14:paraId="575E3D2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Pneumonia</w:t>
            </w:r>
          </w:p>
        </w:tc>
        <w:tc>
          <w:tcPr>
            <w:tcW w:w="0" w:type="auto"/>
          </w:tcPr>
          <w:p w14:paraId="555D26E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(11.1%)</w:t>
            </w:r>
          </w:p>
        </w:tc>
        <w:tc>
          <w:tcPr>
            <w:tcW w:w="0" w:type="auto"/>
          </w:tcPr>
          <w:p w14:paraId="71AA8A6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368BFEB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3E987196" w14:textId="77777777" w:rsidTr="005C670F">
        <w:tc>
          <w:tcPr>
            <w:tcW w:w="0" w:type="auto"/>
          </w:tcPr>
          <w:p w14:paraId="78FAE1DD"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Kaposis</w:t>
            </w:r>
            <w:proofErr w:type="spellEnd"/>
            <w:r w:rsidRPr="00963A4E">
              <w:rPr>
                <w:b/>
                <w:color w:val="000000"/>
                <w:sz w:val="18"/>
                <w:szCs w:val="18"/>
              </w:rPr>
              <w:t xml:space="preserve"> sarcoma</w:t>
            </w:r>
          </w:p>
        </w:tc>
        <w:tc>
          <w:tcPr>
            <w:tcW w:w="0" w:type="auto"/>
          </w:tcPr>
          <w:p w14:paraId="4BB7C1DD"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6395086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676F944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4C8D5DFE" w14:textId="77777777" w:rsidTr="005C670F">
        <w:tc>
          <w:tcPr>
            <w:tcW w:w="0" w:type="auto"/>
          </w:tcPr>
          <w:p w14:paraId="794A62C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HSV</w:t>
            </w:r>
          </w:p>
        </w:tc>
        <w:tc>
          <w:tcPr>
            <w:tcW w:w="0" w:type="auto"/>
          </w:tcPr>
          <w:p w14:paraId="35BB691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71BB959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44675DF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21012D23" w14:textId="77777777" w:rsidTr="005C670F">
        <w:tc>
          <w:tcPr>
            <w:tcW w:w="0" w:type="auto"/>
          </w:tcPr>
          <w:p w14:paraId="665BC41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HepB</w:t>
            </w:r>
            <w:proofErr w:type="spellEnd"/>
          </w:p>
        </w:tc>
        <w:tc>
          <w:tcPr>
            <w:tcW w:w="0" w:type="auto"/>
          </w:tcPr>
          <w:p w14:paraId="697FB3D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63237CD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6378813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C110AF" w:rsidRPr="00963A4E" w14:paraId="6426319F" w14:textId="77777777" w:rsidTr="005C670F">
        <w:tc>
          <w:tcPr>
            <w:tcW w:w="0" w:type="auto"/>
          </w:tcPr>
          <w:p w14:paraId="452D669D"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Candida</w:t>
            </w:r>
          </w:p>
        </w:tc>
        <w:tc>
          <w:tcPr>
            <w:tcW w:w="0" w:type="auto"/>
          </w:tcPr>
          <w:p w14:paraId="79C6792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4E22275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0F4BA5D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220F39C2" w14:textId="77777777" w:rsidTr="005C670F">
        <w:tc>
          <w:tcPr>
            <w:tcW w:w="0" w:type="auto"/>
          </w:tcPr>
          <w:p w14:paraId="284A9F0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Total CD4 count</w:t>
            </w:r>
          </w:p>
        </w:tc>
        <w:tc>
          <w:tcPr>
            <w:tcW w:w="0" w:type="auto"/>
          </w:tcPr>
          <w:p w14:paraId="51C338C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46.0 (23.0, 76.0)</w:t>
            </w:r>
          </w:p>
        </w:tc>
        <w:tc>
          <w:tcPr>
            <w:tcW w:w="0" w:type="auto"/>
          </w:tcPr>
          <w:p w14:paraId="496588A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33.5 (12.5, 56.5)</w:t>
            </w:r>
          </w:p>
        </w:tc>
        <w:tc>
          <w:tcPr>
            <w:tcW w:w="0" w:type="auto"/>
          </w:tcPr>
          <w:p w14:paraId="57383327"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C110AF" w:rsidRPr="00963A4E" w14:paraId="28ABD0EC" w14:textId="77777777" w:rsidTr="005C670F">
        <w:tc>
          <w:tcPr>
            <w:tcW w:w="0" w:type="auto"/>
          </w:tcPr>
          <w:p w14:paraId="3D27921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lastRenderedPageBreak/>
              <w:t xml:space="preserve">White </w:t>
            </w:r>
            <w:proofErr w:type="gramStart"/>
            <w:r w:rsidRPr="00963A4E">
              <w:rPr>
                <w:b/>
                <w:color w:val="000000"/>
                <w:sz w:val="18"/>
                <w:szCs w:val="18"/>
              </w:rPr>
              <w:t>cell</w:t>
            </w:r>
            <w:proofErr w:type="gramEnd"/>
            <w:r w:rsidRPr="00963A4E">
              <w:rPr>
                <w:b/>
                <w:color w:val="000000"/>
                <w:sz w:val="18"/>
                <w:szCs w:val="18"/>
              </w:rPr>
              <w:t xml:space="preserve"> count X10</w:t>
            </w:r>
            <w:r w:rsidRPr="00963A4E">
              <w:rPr>
                <w:b/>
                <w:color w:val="000000"/>
                <w:sz w:val="18"/>
                <w:szCs w:val="18"/>
                <w:vertAlign w:val="superscript"/>
              </w:rPr>
              <w:t>9</w:t>
            </w:r>
          </w:p>
        </w:tc>
        <w:tc>
          <w:tcPr>
            <w:tcW w:w="0" w:type="auto"/>
          </w:tcPr>
          <w:p w14:paraId="321CEC5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5.2 (3.3, 6.5)</w:t>
            </w:r>
          </w:p>
        </w:tc>
        <w:tc>
          <w:tcPr>
            <w:tcW w:w="0" w:type="auto"/>
          </w:tcPr>
          <w:p w14:paraId="1AA40AA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5.3 (3.0, 11.0)</w:t>
            </w:r>
          </w:p>
        </w:tc>
        <w:tc>
          <w:tcPr>
            <w:tcW w:w="0" w:type="auto"/>
          </w:tcPr>
          <w:p w14:paraId="223A110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0.6</w:t>
            </w:r>
          </w:p>
        </w:tc>
      </w:tr>
      <w:tr w:rsidR="00C110AF" w:rsidRPr="00963A4E" w14:paraId="17300CB9" w14:textId="77777777" w:rsidTr="005C670F">
        <w:tc>
          <w:tcPr>
            <w:tcW w:w="0" w:type="auto"/>
          </w:tcPr>
          <w:p w14:paraId="627ABAF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Lymphocyte count X10</w:t>
            </w:r>
            <w:r w:rsidRPr="00963A4E">
              <w:rPr>
                <w:b/>
                <w:color w:val="000000"/>
                <w:sz w:val="18"/>
                <w:szCs w:val="18"/>
                <w:vertAlign w:val="superscript"/>
              </w:rPr>
              <w:t>9</w:t>
            </w:r>
          </w:p>
        </w:tc>
        <w:tc>
          <w:tcPr>
            <w:tcW w:w="0" w:type="auto"/>
          </w:tcPr>
          <w:p w14:paraId="196439C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1.6 (1.4, 1.7)</w:t>
            </w:r>
          </w:p>
        </w:tc>
        <w:tc>
          <w:tcPr>
            <w:tcW w:w="0" w:type="auto"/>
          </w:tcPr>
          <w:p w14:paraId="350A48A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0.9 (0.5, 1.1)</w:t>
            </w:r>
          </w:p>
        </w:tc>
        <w:tc>
          <w:tcPr>
            <w:tcW w:w="0" w:type="auto"/>
          </w:tcPr>
          <w:p w14:paraId="6692576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0.2</w:t>
            </w:r>
          </w:p>
        </w:tc>
      </w:tr>
      <w:tr w:rsidR="00C110AF" w:rsidRPr="00963A4E" w14:paraId="1EE3DF96" w14:textId="77777777" w:rsidTr="005C670F">
        <w:tc>
          <w:tcPr>
            <w:tcW w:w="0" w:type="auto"/>
          </w:tcPr>
          <w:p w14:paraId="2964C3D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Neutrophils</w:t>
            </w:r>
          </w:p>
        </w:tc>
        <w:tc>
          <w:tcPr>
            <w:tcW w:w="0" w:type="auto"/>
          </w:tcPr>
          <w:p w14:paraId="19B8DBA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3.2 (2.0, 4.3)</w:t>
            </w:r>
          </w:p>
        </w:tc>
        <w:tc>
          <w:tcPr>
            <w:tcW w:w="0" w:type="auto"/>
          </w:tcPr>
          <w:p w14:paraId="63CF6E6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1.6 (1.1, 2.5)</w:t>
            </w:r>
          </w:p>
        </w:tc>
        <w:tc>
          <w:tcPr>
            <w:tcW w:w="0" w:type="auto"/>
          </w:tcPr>
          <w:p w14:paraId="27CA81D7"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3A724F39" w14:textId="77777777" w:rsidTr="005C670F">
        <w:tc>
          <w:tcPr>
            <w:tcW w:w="0" w:type="auto"/>
          </w:tcPr>
          <w:p w14:paraId="2705461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Sodium mmol/L</w:t>
            </w:r>
          </w:p>
        </w:tc>
        <w:tc>
          <w:tcPr>
            <w:tcW w:w="0" w:type="auto"/>
          </w:tcPr>
          <w:p w14:paraId="105F074D"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133.0 (131.0, 135.0)</w:t>
            </w:r>
          </w:p>
        </w:tc>
        <w:tc>
          <w:tcPr>
            <w:tcW w:w="0" w:type="auto"/>
          </w:tcPr>
          <w:p w14:paraId="28A7BCC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135.0 (132.8, 137.0)</w:t>
            </w:r>
          </w:p>
        </w:tc>
        <w:tc>
          <w:tcPr>
            <w:tcW w:w="0" w:type="auto"/>
          </w:tcPr>
          <w:p w14:paraId="460149A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0.2</w:t>
            </w:r>
          </w:p>
        </w:tc>
      </w:tr>
      <w:tr w:rsidR="00C110AF" w:rsidRPr="00963A4E" w14:paraId="5D81BBD5" w14:textId="77777777" w:rsidTr="005C670F">
        <w:tc>
          <w:tcPr>
            <w:tcW w:w="0" w:type="auto"/>
          </w:tcPr>
          <w:p w14:paraId="4E561E37"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Potassium mmol/L</w:t>
            </w:r>
          </w:p>
        </w:tc>
        <w:tc>
          <w:tcPr>
            <w:tcW w:w="0" w:type="auto"/>
          </w:tcPr>
          <w:p w14:paraId="58D1FC0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3.7 (3.3, 5.4)</w:t>
            </w:r>
          </w:p>
        </w:tc>
        <w:tc>
          <w:tcPr>
            <w:tcW w:w="0" w:type="auto"/>
          </w:tcPr>
          <w:p w14:paraId="0ABE361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4.0 (3.4, 4.6)</w:t>
            </w:r>
          </w:p>
        </w:tc>
        <w:tc>
          <w:tcPr>
            <w:tcW w:w="0" w:type="auto"/>
          </w:tcPr>
          <w:p w14:paraId="3E2CF36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0.9</w:t>
            </w:r>
          </w:p>
        </w:tc>
      </w:tr>
      <w:tr w:rsidR="00C110AF" w:rsidRPr="00963A4E" w14:paraId="5B910A58" w14:textId="77777777" w:rsidTr="005C670F">
        <w:tc>
          <w:tcPr>
            <w:tcW w:w="0" w:type="auto"/>
          </w:tcPr>
          <w:p w14:paraId="550FD44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Haemoglobin</w:t>
            </w:r>
            <w:proofErr w:type="spellEnd"/>
            <w:r w:rsidRPr="00963A4E">
              <w:rPr>
                <w:b/>
                <w:color w:val="000000"/>
                <w:sz w:val="18"/>
                <w:szCs w:val="18"/>
              </w:rPr>
              <w:t xml:space="preserve"> g/dL</w:t>
            </w:r>
          </w:p>
        </w:tc>
        <w:tc>
          <w:tcPr>
            <w:tcW w:w="0" w:type="auto"/>
          </w:tcPr>
          <w:p w14:paraId="5B4FE2A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10.2 (8.1, 10.4)</w:t>
            </w:r>
          </w:p>
        </w:tc>
        <w:tc>
          <w:tcPr>
            <w:tcW w:w="0" w:type="auto"/>
          </w:tcPr>
          <w:p w14:paraId="22B76E0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8.7 (7.6, 10.7)</w:t>
            </w:r>
          </w:p>
        </w:tc>
        <w:tc>
          <w:tcPr>
            <w:tcW w:w="0" w:type="auto"/>
          </w:tcPr>
          <w:p w14:paraId="7205977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0.6</w:t>
            </w:r>
          </w:p>
        </w:tc>
      </w:tr>
      <w:tr w:rsidR="00C110AF" w:rsidRPr="00963A4E" w14:paraId="644D46DD" w14:textId="77777777" w:rsidTr="005C670F">
        <w:tc>
          <w:tcPr>
            <w:tcW w:w="0" w:type="auto"/>
          </w:tcPr>
          <w:p w14:paraId="6646C8E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BP (systolic)</w:t>
            </w:r>
          </w:p>
        </w:tc>
        <w:tc>
          <w:tcPr>
            <w:tcW w:w="0" w:type="auto"/>
          </w:tcPr>
          <w:p w14:paraId="449543B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120.0 (120.0, 127.0)</w:t>
            </w:r>
          </w:p>
        </w:tc>
        <w:tc>
          <w:tcPr>
            <w:tcW w:w="0" w:type="auto"/>
          </w:tcPr>
          <w:p w14:paraId="2D52C2F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116.0 (100.0, 129.5)</w:t>
            </w:r>
          </w:p>
        </w:tc>
        <w:tc>
          <w:tcPr>
            <w:tcW w:w="0" w:type="auto"/>
          </w:tcPr>
          <w:p w14:paraId="5B0EDD5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C110AF" w:rsidRPr="00963A4E" w14:paraId="41EA0936" w14:textId="77777777" w:rsidTr="005C670F">
        <w:tc>
          <w:tcPr>
            <w:tcW w:w="0" w:type="auto"/>
          </w:tcPr>
          <w:p w14:paraId="03A46F5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BP (diastolic)</w:t>
            </w:r>
          </w:p>
        </w:tc>
        <w:tc>
          <w:tcPr>
            <w:tcW w:w="0" w:type="auto"/>
          </w:tcPr>
          <w:p w14:paraId="56503B6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79.0 (70.0, 85.0)</w:t>
            </w:r>
          </w:p>
        </w:tc>
        <w:tc>
          <w:tcPr>
            <w:tcW w:w="0" w:type="auto"/>
          </w:tcPr>
          <w:p w14:paraId="5F033C8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73.0 (61.5, 80.0)</w:t>
            </w:r>
          </w:p>
        </w:tc>
        <w:tc>
          <w:tcPr>
            <w:tcW w:w="0" w:type="auto"/>
          </w:tcPr>
          <w:p w14:paraId="1A36C32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C110AF" w:rsidRPr="00963A4E" w14:paraId="680270C6" w14:textId="77777777" w:rsidTr="005C670F">
        <w:tc>
          <w:tcPr>
            <w:tcW w:w="0" w:type="auto"/>
          </w:tcPr>
          <w:p w14:paraId="4A70261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Any postural drop in blood pressure</w:t>
            </w:r>
          </w:p>
        </w:tc>
        <w:tc>
          <w:tcPr>
            <w:tcW w:w="0" w:type="auto"/>
          </w:tcPr>
          <w:p w14:paraId="4B73545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2278839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045C67B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C110AF" w:rsidRPr="00963A4E" w14:paraId="59D9442A" w14:textId="77777777" w:rsidTr="005C670F">
        <w:tc>
          <w:tcPr>
            <w:tcW w:w="0" w:type="auto"/>
            <w:tcBorders>
              <w:top w:val="nil"/>
              <w:bottom w:val="nil"/>
            </w:tcBorders>
          </w:tcPr>
          <w:p w14:paraId="40AD51B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Heart rate</w:t>
            </w:r>
          </w:p>
        </w:tc>
        <w:tc>
          <w:tcPr>
            <w:tcW w:w="0" w:type="auto"/>
            <w:tcBorders>
              <w:top w:val="nil"/>
              <w:bottom w:val="nil"/>
            </w:tcBorders>
          </w:tcPr>
          <w:p w14:paraId="5424C80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97.0 (84.0, 105.0)</w:t>
            </w:r>
          </w:p>
        </w:tc>
        <w:tc>
          <w:tcPr>
            <w:tcW w:w="0" w:type="auto"/>
            <w:tcBorders>
              <w:top w:val="nil"/>
              <w:bottom w:val="nil"/>
            </w:tcBorders>
          </w:tcPr>
          <w:p w14:paraId="22197EC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84.0 (76.5, 98.0)</w:t>
            </w:r>
          </w:p>
        </w:tc>
        <w:tc>
          <w:tcPr>
            <w:tcW w:w="0" w:type="auto"/>
            <w:tcBorders>
              <w:top w:val="nil"/>
              <w:bottom w:val="nil"/>
            </w:tcBorders>
          </w:tcPr>
          <w:p w14:paraId="47210C1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0.068</w:t>
            </w:r>
          </w:p>
        </w:tc>
      </w:tr>
      <w:tr w:rsidR="00C110AF" w:rsidRPr="00963A4E" w14:paraId="36A62ED9" w14:textId="77777777" w:rsidTr="005C670F">
        <w:tc>
          <w:tcPr>
            <w:tcW w:w="0" w:type="auto"/>
            <w:tcBorders>
              <w:top w:val="nil"/>
              <w:bottom w:val="nil"/>
            </w:tcBorders>
          </w:tcPr>
          <w:p w14:paraId="7F18E47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Hypotension</w:t>
            </w:r>
          </w:p>
        </w:tc>
        <w:tc>
          <w:tcPr>
            <w:tcW w:w="0" w:type="auto"/>
            <w:tcBorders>
              <w:top w:val="nil"/>
              <w:bottom w:val="nil"/>
            </w:tcBorders>
          </w:tcPr>
          <w:p w14:paraId="7902521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Borders>
              <w:top w:val="nil"/>
              <w:bottom w:val="nil"/>
            </w:tcBorders>
          </w:tcPr>
          <w:p w14:paraId="6914560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(8.3%)</w:t>
            </w:r>
          </w:p>
        </w:tc>
        <w:tc>
          <w:tcPr>
            <w:tcW w:w="0" w:type="auto"/>
            <w:tcBorders>
              <w:top w:val="nil"/>
              <w:bottom w:val="nil"/>
            </w:tcBorders>
          </w:tcPr>
          <w:p w14:paraId="4C355FB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11AFB026" w14:textId="77777777" w:rsidTr="005C670F">
        <w:tc>
          <w:tcPr>
            <w:tcW w:w="0" w:type="auto"/>
            <w:tcBorders>
              <w:top w:val="nil"/>
              <w:bottom w:val="nil"/>
            </w:tcBorders>
          </w:tcPr>
          <w:p w14:paraId="2060113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Weakness</w:t>
            </w:r>
          </w:p>
        </w:tc>
        <w:tc>
          <w:tcPr>
            <w:tcW w:w="0" w:type="auto"/>
            <w:tcBorders>
              <w:top w:val="nil"/>
              <w:bottom w:val="nil"/>
            </w:tcBorders>
          </w:tcPr>
          <w:p w14:paraId="2081A21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Borders>
              <w:top w:val="nil"/>
              <w:bottom w:val="nil"/>
            </w:tcBorders>
          </w:tcPr>
          <w:p w14:paraId="2834BCF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21 (87.5%)</w:t>
            </w:r>
          </w:p>
        </w:tc>
        <w:tc>
          <w:tcPr>
            <w:tcW w:w="0" w:type="auto"/>
            <w:tcBorders>
              <w:top w:val="nil"/>
              <w:bottom w:val="nil"/>
            </w:tcBorders>
          </w:tcPr>
          <w:p w14:paraId="0A4199A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C110AF" w:rsidRPr="00963A4E" w14:paraId="4833CECB" w14:textId="77777777" w:rsidTr="005C670F">
        <w:tc>
          <w:tcPr>
            <w:tcW w:w="0" w:type="auto"/>
            <w:tcBorders>
              <w:top w:val="nil"/>
            </w:tcBorders>
          </w:tcPr>
          <w:p w14:paraId="1C05628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Tiredness</w:t>
            </w:r>
          </w:p>
        </w:tc>
        <w:tc>
          <w:tcPr>
            <w:tcW w:w="0" w:type="auto"/>
            <w:tcBorders>
              <w:top w:val="nil"/>
            </w:tcBorders>
          </w:tcPr>
          <w:p w14:paraId="15A245F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Borders>
              <w:top w:val="nil"/>
            </w:tcBorders>
          </w:tcPr>
          <w:p w14:paraId="0D61E10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22 (91.7%)</w:t>
            </w:r>
          </w:p>
        </w:tc>
        <w:tc>
          <w:tcPr>
            <w:tcW w:w="0" w:type="auto"/>
            <w:tcBorders>
              <w:top w:val="nil"/>
            </w:tcBorders>
          </w:tcPr>
          <w:p w14:paraId="7F0399E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C110AF" w:rsidRPr="00963A4E" w14:paraId="7A6C18FA" w14:textId="77777777" w:rsidTr="005C670F">
        <w:tc>
          <w:tcPr>
            <w:tcW w:w="0" w:type="auto"/>
          </w:tcPr>
          <w:p w14:paraId="06910B1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Poor appetite</w:t>
            </w:r>
          </w:p>
        </w:tc>
        <w:tc>
          <w:tcPr>
            <w:tcW w:w="0" w:type="auto"/>
          </w:tcPr>
          <w:p w14:paraId="0563B79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Pr>
          <w:p w14:paraId="5D87F3B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20 (83.3%)</w:t>
            </w:r>
          </w:p>
        </w:tc>
        <w:tc>
          <w:tcPr>
            <w:tcW w:w="0" w:type="auto"/>
          </w:tcPr>
          <w:p w14:paraId="439D08E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0700C4D0" w14:textId="77777777" w:rsidTr="005C670F">
        <w:tc>
          <w:tcPr>
            <w:tcW w:w="0" w:type="auto"/>
          </w:tcPr>
          <w:p w14:paraId="2007277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Increased pigmentation of the skin</w:t>
            </w:r>
          </w:p>
        </w:tc>
        <w:tc>
          <w:tcPr>
            <w:tcW w:w="0" w:type="auto"/>
          </w:tcPr>
          <w:p w14:paraId="4D81781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 (57.1%)</w:t>
            </w:r>
          </w:p>
        </w:tc>
        <w:tc>
          <w:tcPr>
            <w:tcW w:w="0" w:type="auto"/>
          </w:tcPr>
          <w:p w14:paraId="7AE7DF5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 (39.1%)</w:t>
            </w:r>
          </w:p>
        </w:tc>
        <w:tc>
          <w:tcPr>
            <w:tcW w:w="0" w:type="auto"/>
          </w:tcPr>
          <w:p w14:paraId="2C71060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C110AF" w:rsidRPr="00963A4E" w14:paraId="08B63D18" w14:textId="77777777" w:rsidTr="005C670F">
        <w:tc>
          <w:tcPr>
            <w:tcW w:w="0" w:type="auto"/>
          </w:tcPr>
          <w:p w14:paraId="438B0E9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Nausea</w:t>
            </w:r>
          </w:p>
        </w:tc>
        <w:tc>
          <w:tcPr>
            <w:tcW w:w="0" w:type="auto"/>
          </w:tcPr>
          <w:p w14:paraId="48BC9FE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Pr>
          <w:p w14:paraId="07507A2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14 (58.3%)</w:t>
            </w:r>
          </w:p>
        </w:tc>
        <w:tc>
          <w:tcPr>
            <w:tcW w:w="0" w:type="auto"/>
          </w:tcPr>
          <w:p w14:paraId="356BEED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C110AF" w:rsidRPr="00963A4E" w14:paraId="4B9A7082" w14:textId="77777777" w:rsidTr="005C670F">
        <w:tc>
          <w:tcPr>
            <w:tcW w:w="0" w:type="auto"/>
          </w:tcPr>
          <w:p w14:paraId="525281C8"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Vomiting</w:t>
            </w:r>
          </w:p>
        </w:tc>
        <w:tc>
          <w:tcPr>
            <w:tcW w:w="0" w:type="auto"/>
          </w:tcPr>
          <w:p w14:paraId="4249BB1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219BF8C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(20.8%)</w:t>
            </w:r>
          </w:p>
        </w:tc>
        <w:tc>
          <w:tcPr>
            <w:tcW w:w="0" w:type="auto"/>
          </w:tcPr>
          <w:p w14:paraId="77A337A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r w:rsidRPr="00963A4E">
              <w:rPr>
                <w:b/>
                <w:sz w:val="18"/>
                <w:szCs w:val="18"/>
              </w:rPr>
              <w:t>0.033</w:t>
            </w:r>
          </w:p>
        </w:tc>
      </w:tr>
      <w:tr w:rsidR="00C110AF" w:rsidRPr="00963A4E" w14:paraId="5209191C" w14:textId="77777777" w:rsidTr="005C670F">
        <w:tc>
          <w:tcPr>
            <w:tcW w:w="0" w:type="auto"/>
          </w:tcPr>
          <w:p w14:paraId="7EDB14A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Liking for salt</w:t>
            </w:r>
          </w:p>
        </w:tc>
        <w:tc>
          <w:tcPr>
            <w:tcW w:w="0" w:type="auto"/>
          </w:tcPr>
          <w:p w14:paraId="35B413F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(55.6%)</w:t>
            </w:r>
          </w:p>
        </w:tc>
        <w:tc>
          <w:tcPr>
            <w:tcW w:w="0" w:type="auto"/>
          </w:tcPr>
          <w:p w14:paraId="586E1DA1"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15 (62.5%)</w:t>
            </w:r>
          </w:p>
        </w:tc>
        <w:tc>
          <w:tcPr>
            <w:tcW w:w="0" w:type="auto"/>
          </w:tcPr>
          <w:p w14:paraId="137386DA"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304262B6" w14:textId="77777777" w:rsidTr="005C670F">
        <w:tc>
          <w:tcPr>
            <w:tcW w:w="0" w:type="auto"/>
          </w:tcPr>
          <w:p w14:paraId="42151EB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Diarrhoea</w:t>
            </w:r>
            <w:proofErr w:type="spellEnd"/>
          </w:p>
        </w:tc>
        <w:tc>
          <w:tcPr>
            <w:tcW w:w="0" w:type="auto"/>
          </w:tcPr>
          <w:p w14:paraId="3F4725C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2780DC9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 (41.7%)</w:t>
            </w:r>
          </w:p>
        </w:tc>
        <w:tc>
          <w:tcPr>
            <w:tcW w:w="0" w:type="auto"/>
          </w:tcPr>
          <w:p w14:paraId="159C826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C110AF" w:rsidRPr="00963A4E" w14:paraId="5B5C2C0E" w14:textId="77777777" w:rsidTr="005C670F">
        <w:tc>
          <w:tcPr>
            <w:tcW w:w="0" w:type="auto"/>
          </w:tcPr>
          <w:p w14:paraId="7DD19EA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Dizziness</w:t>
            </w:r>
          </w:p>
        </w:tc>
        <w:tc>
          <w:tcPr>
            <w:tcW w:w="0" w:type="auto"/>
          </w:tcPr>
          <w:p w14:paraId="6DC16CB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(62.5%)</w:t>
            </w:r>
          </w:p>
        </w:tc>
        <w:tc>
          <w:tcPr>
            <w:tcW w:w="0" w:type="auto"/>
          </w:tcPr>
          <w:p w14:paraId="3075DF3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 (54.2%)</w:t>
            </w:r>
          </w:p>
        </w:tc>
        <w:tc>
          <w:tcPr>
            <w:tcW w:w="0" w:type="auto"/>
          </w:tcPr>
          <w:p w14:paraId="34FFFB65"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C110AF" w:rsidRPr="00963A4E" w14:paraId="3AE3F668" w14:textId="77777777" w:rsidTr="005C670F">
        <w:tc>
          <w:tcPr>
            <w:tcW w:w="0" w:type="auto"/>
          </w:tcPr>
          <w:p w14:paraId="7A12F12B"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Anorexia</w:t>
            </w:r>
          </w:p>
        </w:tc>
        <w:tc>
          <w:tcPr>
            <w:tcW w:w="0" w:type="auto"/>
          </w:tcPr>
          <w:p w14:paraId="43BB07E4"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792A86A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 (33.3%)</w:t>
            </w:r>
          </w:p>
        </w:tc>
        <w:tc>
          <w:tcPr>
            <w:tcW w:w="0" w:type="auto"/>
          </w:tcPr>
          <w:p w14:paraId="6F7D744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0.12</w:t>
            </w:r>
          </w:p>
        </w:tc>
      </w:tr>
      <w:tr w:rsidR="00C110AF" w:rsidRPr="00963A4E" w14:paraId="0D5809D9" w14:textId="77777777" w:rsidTr="005C670F">
        <w:tc>
          <w:tcPr>
            <w:tcW w:w="0" w:type="auto"/>
          </w:tcPr>
          <w:p w14:paraId="5670C96C"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Loss of axillary and pubic hair, if female</w:t>
            </w:r>
          </w:p>
        </w:tc>
        <w:tc>
          <w:tcPr>
            <w:tcW w:w="0" w:type="auto"/>
          </w:tcPr>
          <w:p w14:paraId="3FEC25AD"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616E37D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5C60EC5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0.8</w:t>
            </w:r>
          </w:p>
        </w:tc>
      </w:tr>
      <w:tr w:rsidR="00C110AF" w:rsidRPr="00963A4E" w14:paraId="794968B0" w14:textId="77777777" w:rsidTr="005C670F">
        <w:tc>
          <w:tcPr>
            <w:tcW w:w="0" w:type="auto"/>
          </w:tcPr>
          <w:p w14:paraId="057E727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 xml:space="preserve">Presence of </w:t>
            </w:r>
            <w:proofErr w:type="spellStart"/>
            <w:r w:rsidRPr="00963A4E">
              <w:rPr>
                <w:b/>
                <w:color w:val="000000"/>
                <w:sz w:val="18"/>
                <w:szCs w:val="18"/>
              </w:rPr>
              <w:t>anaemia</w:t>
            </w:r>
            <w:proofErr w:type="spellEnd"/>
          </w:p>
        </w:tc>
        <w:tc>
          <w:tcPr>
            <w:tcW w:w="0" w:type="auto"/>
          </w:tcPr>
          <w:p w14:paraId="5EF9441F"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1BB748C2"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 (56.5%)</w:t>
            </w:r>
          </w:p>
        </w:tc>
        <w:tc>
          <w:tcPr>
            <w:tcW w:w="0" w:type="auto"/>
          </w:tcPr>
          <w:p w14:paraId="616EF8BE"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C110AF" w:rsidRPr="00963A4E" w14:paraId="1FBAEB85" w14:textId="77777777" w:rsidTr="005C670F">
        <w:tc>
          <w:tcPr>
            <w:tcW w:w="0" w:type="auto"/>
          </w:tcPr>
          <w:p w14:paraId="104215B6"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HAART exposure</w:t>
            </w:r>
          </w:p>
        </w:tc>
        <w:tc>
          <w:tcPr>
            <w:tcW w:w="0" w:type="auto"/>
          </w:tcPr>
          <w:p w14:paraId="52479EA3"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209DC3E9"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(25.0%)</w:t>
            </w:r>
          </w:p>
        </w:tc>
        <w:tc>
          <w:tcPr>
            <w:tcW w:w="0" w:type="auto"/>
          </w:tcPr>
          <w:p w14:paraId="5F717C50" w14:textId="77777777" w:rsidR="00C110AF" w:rsidRPr="00963A4E" w:rsidRDefault="00C110AF" w:rsidP="005C670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bl>
    <w:p w14:paraId="60EA1AB7" w14:textId="77777777" w:rsidR="00C110AF" w:rsidRDefault="00C110AF" w:rsidP="00C110AF">
      <w:pPr>
        <w:pStyle w:val="BodyText"/>
        <w:contextualSpacing/>
        <w:jc w:val="both"/>
        <w:rPr>
          <w:sz w:val="16"/>
          <w:szCs w:val="16"/>
        </w:rPr>
      </w:pPr>
      <w:r w:rsidRPr="00DC4246">
        <w:rPr>
          <w:sz w:val="16"/>
          <w:szCs w:val="16"/>
        </w:rPr>
        <w:t>HAART: Highly Active Antiretroviral Therapy</w:t>
      </w:r>
    </w:p>
    <w:p w14:paraId="2778E9FC" w14:textId="77777777" w:rsidR="0070762C" w:rsidRDefault="0070762C">
      <w:pPr>
        <w:pStyle w:val="BodyText"/>
        <w:ind w:left="0"/>
        <w:rPr>
          <w:sz w:val="16"/>
        </w:rPr>
      </w:pPr>
    </w:p>
    <w:p w14:paraId="2778E9FD" w14:textId="77777777" w:rsidR="0070762C" w:rsidRDefault="0070762C">
      <w:pPr>
        <w:pStyle w:val="BodyText"/>
        <w:ind w:left="0"/>
        <w:rPr>
          <w:sz w:val="16"/>
        </w:rPr>
      </w:pPr>
    </w:p>
    <w:p w14:paraId="2778E9FE" w14:textId="77777777" w:rsidR="0070762C" w:rsidRDefault="0070762C">
      <w:pPr>
        <w:pStyle w:val="BodyText"/>
        <w:ind w:left="0"/>
        <w:rPr>
          <w:sz w:val="16"/>
        </w:rPr>
      </w:pPr>
    </w:p>
    <w:p w14:paraId="2778EA01" w14:textId="77777777" w:rsidR="0070762C" w:rsidRDefault="0070762C">
      <w:pPr>
        <w:pStyle w:val="BodyText"/>
        <w:ind w:left="0"/>
        <w:rPr>
          <w:sz w:val="16"/>
        </w:rPr>
      </w:pPr>
    </w:p>
    <w:p w14:paraId="2778EA02" w14:textId="77777777" w:rsidR="0070762C" w:rsidRDefault="0070762C">
      <w:pPr>
        <w:pStyle w:val="BodyText"/>
        <w:spacing w:before="150"/>
        <w:ind w:left="0"/>
        <w:rPr>
          <w:sz w:val="16"/>
        </w:rPr>
      </w:pPr>
    </w:p>
    <w:p w14:paraId="2778EA03" w14:textId="77777777" w:rsidR="0070762C" w:rsidRDefault="00000000">
      <w:pPr>
        <w:pStyle w:val="Heading3"/>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2778EA04" w14:textId="77777777" w:rsidR="0070762C" w:rsidRDefault="0070762C">
      <w:pPr>
        <w:pStyle w:val="BodyText"/>
        <w:spacing w:before="37"/>
        <w:ind w:left="0"/>
        <w:rPr>
          <w:b/>
        </w:rPr>
      </w:pPr>
    </w:p>
    <w:p w14:paraId="2778EA05" w14:textId="77777777" w:rsidR="0070762C" w:rsidRDefault="00000000">
      <w:pPr>
        <w:pStyle w:val="BodyText"/>
        <w:spacing w:line="252" w:lineRule="auto"/>
        <w:ind w:right="435"/>
      </w:pPr>
      <w:r>
        <w:rPr>
          <w:spacing w:val="-6"/>
        </w:rPr>
        <w:t>The</w:t>
      </w:r>
      <w:r>
        <w:rPr>
          <w:spacing w:val="-10"/>
        </w:rPr>
        <w:t xml:space="preserve"> </w:t>
      </w:r>
      <w:r>
        <w:rPr>
          <w:spacing w:val="-6"/>
        </w:rPr>
        <w:t>cortisol</w:t>
      </w:r>
      <w:r>
        <w:rPr>
          <w:spacing w:val="-9"/>
        </w:rPr>
        <w:t xml:space="preserve"> </w:t>
      </w:r>
      <w:r>
        <w:rPr>
          <w:spacing w:val="-6"/>
        </w:rPr>
        <w:t>concentrations</w:t>
      </w:r>
      <w:r>
        <w:rPr>
          <w:spacing w:val="-9"/>
        </w:rPr>
        <w:t xml:space="preserve"> </w:t>
      </w:r>
      <w:r>
        <w:rPr>
          <w:spacing w:val="-6"/>
        </w:rPr>
        <w:t>in</w:t>
      </w:r>
      <w:r>
        <w:rPr>
          <w:spacing w:val="-9"/>
        </w:rPr>
        <w:t xml:space="preserve"> </w:t>
      </w:r>
      <w:r>
        <w:rPr>
          <w:spacing w:val="-6"/>
        </w:rPr>
        <w:t>the</w:t>
      </w:r>
      <w:r>
        <w:rPr>
          <w:spacing w:val="-9"/>
        </w:rPr>
        <w:t xml:space="preserve"> </w:t>
      </w:r>
      <w:r>
        <w:rPr>
          <w:spacing w:val="-6"/>
        </w:rPr>
        <w:t>AI</w:t>
      </w:r>
      <w:r>
        <w:rPr>
          <w:spacing w:val="-9"/>
        </w:rPr>
        <w:t xml:space="preserve"> </w:t>
      </w:r>
      <w:r>
        <w:rPr>
          <w:spacing w:val="-6"/>
        </w:rPr>
        <w:t>versus</w:t>
      </w:r>
      <w:r>
        <w:rPr>
          <w:spacing w:val="-9"/>
        </w:rPr>
        <w:t xml:space="preserve"> </w:t>
      </w:r>
      <w:r>
        <w:rPr>
          <w:spacing w:val="-6"/>
        </w:rPr>
        <w:t>the</w:t>
      </w:r>
      <w:r>
        <w:rPr>
          <w:spacing w:val="-9"/>
        </w:rPr>
        <w:t xml:space="preserve"> </w:t>
      </w:r>
      <w:r>
        <w:rPr>
          <w:spacing w:val="-6"/>
        </w:rPr>
        <w:t>group</w:t>
      </w:r>
      <w:r>
        <w:rPr>
          <w:spacing w:val="-9"/>
        </w:rPr>
        <w:t xml:space="preserve"> </w:t>
      </w:r>
      <w:r>
        <w:rPr>
          <w:spacing w:val="-6"/>
        </w:rPr>
        <w:t>without</w:t>
      </w:r>
      <w:r>
        <w:rPr>
          <w:spacing w:val="-9"/>
        </w:rPr>
        <w:t xml:space="preserve"> </w:t>
      </w:r>
      <w:r>
        <w:rPr>
          <w:spacing w:val="-6"/>
        </w:rPr>
        <w:t>AI</w:t>
      </w:r>
      <w:r>
        <w:rPr>
          <w:spacing w:val="-9"/>
        </w:rPr>
        <w:t xml:space="preserve"> </w:t>
      </w:r>
      <w:r>
        <w:rPr>
          <w:spacing w:val="-6"/>
        </w:rPr>
        <w:t>the</w:t>
      </w:r>
      <w:r>
        <w:rPr>
          <w:spacing w:val="-9"/>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w:t>
      </w:r>
      <w:r>
        <w:rPr>
          <w:spacing w:val="-9"/>
        </w:rPr>
        <w:t xml:space="preserve"> </w:t>
      </w:r>
      <w:r>
        <w:rPr>
          <w:spacing w:val="-6"/>
        </w:rPr>
        <w:t xml:space="preserve">332 </w:t>
      </w:r>
      <w:r>
        <w:rPr>
          <w:w w:val="90"/>
        </w:rPr>
        <w:t>nmol/L (252.0-382.0), compared with 478 nmol/L (372.5-578.0); (</w:t>
      </w:r>
      <w:r>
        <w:rPr>
          <w:i/>
          <w:w w:val="90"/>
        </w:rPr>
        <w:t>p</w:t>
      </w:r>
      <w:r>
        <w:rPr>
          <w:w w:val="90"/>
        </w:rPr>
        <w:t>&lt;0.001), respectively.</w:t>
      </w:r>
      <w:r>
        <w:rPr>
          <w:spacing w:val="40"/>
        </w:rPr>
        <w:t xml:space="preserve"> </w:t>
      </w:r>
      <w:r>
        <w:rPr>
          <w:w w:val="90"/>
        </w:rPr>
        <w:t>Basal cortisol was 300 nmol/L (188.5-359), compared with 466 nmol/L (352-573); (</w:t>
      </w:r>
      <w:r>
        <w:rPr>
          <w:i/>
          <w:w w:val="90"/>
        </w:rPr>
        <w:t>p</w:t>
      </w:r>
      <w:r>
        <w:rPr>
          <w:w w:val="90"/>
        </w:rPr>
        <w:t>&lt;0.001). Stimulated cortisol was</w:t>
      </w:r>
    </w:p>
    <w:p w14:paraId="2778EA07" w14:textId="2FC83054" w:rsidR="0070762C" w:rsidRDefault="00DD1C80" w:rsidP="00617911">
      <w:pPr>
        <w:pStyle w:val="BodyText"/>
        <w:spacing w:before="4"/>
        <w:sectPr w:rsidR="0070762C">
          <w:pgSz w:w="12240" w:h="15840"/>
          <w:pgMar w:top="1440" w:right="1080" w:bottom="980" w:left="920" w:header="0" w:footer="796" w:gutter="0"/>
          <w:cols w:space="720"/>
        </w:sectPr>
      </w:pPr>
      <w:r>
        <w:rPr>
          <w:w w:val="90"/>
        </w:rPr>
        <w:t>379</w:t>
      </w:r>
      <w:r>
        <w:rPr>
          <w:spacing w:val="-6"/>
          <w:w w:val="90"/>
        </w:rPr>
        <w:t xml:space="preserve"> </w:t>
      </w:r>
      <w:r>
        <w:rPr>
          <w:w w:val="90"/>
        </w:rPr>
        <w:t>nmol/L</w:t>
      </w:r>
      <w:r>
        <w:rPr>
          <w:spacing w:val="-4"/>
          <w:w w:val="90"/>
        </w:rPr>
        <w:t xml:space="preserve"> </w:t>
      </w:r>
      <w:r>
        <w:rPr>
          <w:w w:val="90"/>
        </w:rPr>
        <w:t>(314.5-440)</w:t>
      </w:r>
      <w:r>
        <w:rPr>
          <w:spacing w:val="-5"/>
          <w:w w:val="90"/>
        </w:rPr>
        <w:t xml:space="preserve"> </w:t>
      </w:r>
      <w:r>
        <w:rPr>
          <w:w w:val="90"/>
        </w:rPr>
        <w:t>compared</w:t>
      </w:r>
      <w:r>
        <w:rPr>
          <w:spacing w:val="-4"/>
          <w:w w:val="90"/>
        </w:rPr>
        <w:t xml:space="preserve">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Pr>
          <w:w w:val="90"/>
        </w:rPr>
        <w:t>(</w:t>
      </w:r>
      <w:r>
        <w:rPr>
          <w:i/>
          <w:w w:val="90"/>
        </w:rPr>
        <w:t>p</w:t>
      </w:r>
      <w:r>
        <w:rPr>
          <w:w w:val="90"/>
        </w:rPr>
        <w:t>&lt;0.001)</w:t>
      </w:r>
      <w:r>
        <w:rPr>
          <w:spacing w:val="-4"/>
          <w:w w:val="90"/>
        </w:rPr>
        <w:t xml:space="preserve"> </w:t>
      </w:r>
      <w:r>
        <w:rPr>
          <w:w w:val="90"/>
        </w:rPr>
        <w:t>(Figure</w:t>
      </w:r>
      <w:r>
        <w:rPr>
          <w:spacing w:val="-5"/>
          <w:w w:val="90"/>
        </w:rPr>
        <w:t xml:space="preserve"> 1)</w:t>
      </w:r>
      <w:r w:rsidR="00617911">
        <w:rPr>
          <w:spacing w:val="-5"/>
          <w:w w:val="90"/>
        </w:rPr>
        <w:t>.</w:t>
      </w:r>
      <w:r>
        <w:rPr>
          <w:spacing w:val="-5"/>
          <w:w w:val="90"/>
        </w:rPr>
        <w:t xml:space="preserve"> Evaluation of possible overdiagnosis of AI confirmed 33 (6.4%), ??(%), &amp; ??(% using the &lt;500nmol/L, &lt;400nmol/L and 340 nmol/L, respectively (Fig2).        </w:t>
      </w:r>
    </w:p>
    <w:p w14:paraId="2778EA08" w14:textId="77777777" w:rsidR="0070762C" w:rsidRDefault="00000000">
      <w:pPr>
        <w:pStyle w:val="BodyText"/>
        <w:rPr>
          <w:sz w:val="20"/>
        </w:rPr>
      </w:pPr>
      <w:r>
        <w:rPr>
          <w:noProof/>
          <w:sz w:val="20"/>
        </w:rPr>
        <w:lastRenderedPageBreak/>
        <mc:AlternateContent>
          <mc:Choice Requires="wpg">
            <w:drawing>
              <wp:inline distT="0" distB="0" distL="0" distR="0" wp14:anchorId="2778EBFC" wp14:editId="2778EBFD">
                <wp:extent cx="5943600" cy="5316220"/>
                <wp:effectExtent l="0" t="0" r="0" b="8254"/>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316220"/>
                          <a:chOff x="0" y="0"/>
                          <a:chExt cx="5943600" cy="5316220"/>
                        </a:xfrm>
                      </wpg:grpSpPr>
                      <pic:pic xmlns:pic="http://schemas.openxmlformats.org/drawingml/2006/picture">
                        <pic:nvPicPr>
                          <pic:cNvPr id="13" name="Image 13"/>
                          <pic:cNvPicPr/>
                        </pic:nvPicPr>
                        <pic:blipFill>
                          <a:blip r:embed="rId16" cstate="print"/>
                          <a:stretch>
                            <a:fillRect/>
                          </a:stretch>
                        </pic:blipFill>
                        <pic:spPr>
                          <a:xfrm>
                            <a:off x="0" y="0"/>
                            <a:ext cx="5943600" cy="5315962"/>
                          </a:xfrm>
                          <a:prstGeom prst="rect">
                            <a:avLst/>
                          </a:prstGeom>
                        </pic:spPr>
                      </pic:pic>
                      <wps:wsp>
                        <wps:cNvPr id="14" name="Graphic 14"/>
                        <wps:cNvSpPr/>
                        <wps:spPr>
                          <a:xfrm>
                            <a:off x="241043" y="134692"/>
                            <a:ext cx="17780" cy="23495"/>
                          </a:xfrm>
                          <a:custGeom>
                            <a:avLst/>
                            <a:gdLst/>
                            <a:ahLst/>
                            <a:cxnLst/>
                            <a:rect l="l" t="t" r="r" b="b"/>
                            <a:pathLst>
                              <a:path w="17780" h="23495">
                                <a:moveTo>
                                  <a:pt x="13655" y="0"/>
                                </a:moveTo>
                                <a:lnTo>
                                  <a:pt x="3933" y="0"/>
                                </a:lnTo>
                                <a:lnTo>
                                  <a:pt x="0" y="3934"/>
                                </a:lnTo>
                                <a:lnTo>
                                  <a:pt x="0" y="19048"/>
                                </a:lnTo>
                                <a:lnTo>
                                  <a:pt x="3941" y="22985"/>
                                </a:lnTo>
                                <a:lnTo>
                                  <a:pt x="13649" y="22985"/>
                                </a:lnTo>
                                <a:lnTo>
                                  <a:pt x="17586" y="19048"/>
                                </a:lnTo>
                                <a:lnTo>
                                  <a:pt x="17591" y="3934"/>
                                </a:lnTo>
                                <a:lnTo>
                                  <a:pt x="136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631A1B06" id="Group 12" o:spid="_x0000_s1026" style="width:468pt;height:418.6pt;mso-position-horizontal-relative:char;mso-position-vertical-relative:line" coordsize="59436,531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&#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122rmgB1FecfCD416L8aP+&#10;E1/sa0v7Q+E/E174WvhfIi+ZdWuzzHi2u2Yz5gwW2nrlRXo9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h6UtIelAHyr+&#10;wN1/aM/7LL4j/wDbevquvlT9gbr+0Z/2WXxH/wC29fVd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6UtIelAHyr+wN1/&#10;aM/7LL4j/wDbevquvlT9gbr+0Z/2WXxH/wC29fVd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6UtIelAHyr+wN1/aM/7&#10;LL4j/wDbevquvlT9gbr+0Z/2WXxH/wC29fVd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h6UtIelAHyr+wN1/aM/7LL4j&#10;/wDbevquvlT9gbr+0Z/2WXxH/wC29fVd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h6UtIelAHyr+wN1/aM/7LL4j/wDb&#10;evquvlT9gbr+0Z/2WXxH/wC29fVd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kPSlpD0oA+Vf2Buv7Rn/AGWXxH/7b19V18qfsDdf2jP+yy+I/wD23r6r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kPSlpD0oA+Vf2Buv7Rn/AGWXxH/7b19V18qfsDdf2jP+yy+I/wD23r6r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kPSlpD0oA+Vf2Buv7Rn/AGWXxH/7b19V18qfsDdf2jP+yy+I/wD23r6roAKKKKACiiigAooo&#10;oAKKKKACiiigAooooAKKKKACiiigAooooAKKKKACiiigAopoHFJkZ5PNAD6Kj3Ak4IoJHOTSvbcC&#10;Simbx2OaTcoOMjjrzTAkoqPePUUm9Rjkc9BSuK5LRTS2Bk9KaX6YIpjJKKi8weq/nSh1PUgn60rg&#10;SUVH5ik8EUK6scAg0wJ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pD0paQ9KAPlX9gbr+0Z/2WXxH/AO29&#10;fVdfKn7A3X9oz/ssviP/ANt6+q6ACiiigAooooAKKKKACiiigAooooAKKKKACiiigAooooAKKKKA&#10;PmTxp/ykM+GnP/Mjav8A+lMFfTdYs3hbR5/Edvr8uk2U2u20D20Gpvbo1zDC5BeNJCNyoxUEqDgk&#10;AmtqgAooooAKKKKACiiigAooooAKKKKACiiigAooooAKKKKACiiigDj/AIofC7wz8Z/Aup+DvGGl&#10;/wBseG9T8r7VZefJB5nlypKnzxsrjDxoeCOmDxXXgYGKW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kPSlpD0oA+Vf2Buv7Rn/ZZfEf/tvX1XXyp+wN1/aM/wCy&#10;y+I//bevqu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qMsEBJr4/8AiD/wVQ+APgLxT/Ya65qXiZklaG4v9AsxPaW7K2D+8ZkE&#10;i990QkBHQnpSuB9iUh6Vw/wr+Mfg/wCN3hKDxN4G1638RaJM7RC5ttymORQCY5EcB43wQdrqDhlO&#10;MEE9sDkcUxXPlf8AYG6/tGf9ll8R/wDtvX1XXyp+wN1/aM/7LL4j/wDbevqugY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width:59436;height:53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">
                  <v:imagedata r:id="rId17" o:title=""/>
                </v:shape>
                <v:shape id="Graphic 14" o:spid="_x0000_s1028" style="position:absolute;left:2410;top:1346;width:178;height:235;visibility:visible;mso-wrap-style:square;v-text-anchor:top" coordsize="1778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" path="m13655,l3933,,,3934,,19048r3941,3937l13649,22985r3937,-3937l17591,3934,13655,xe" fillcolor="black" stroked="f">
                  <v:path arrowok="t"/>
                </v:shape>
                <w10:anchorlock/>
              </v:group>
            </w:pict>
          </mc:Fallback>
        </mc:AlternateContent>
      </w:r>
    </w:p>
    <w:p w14:paraId="2778EA09" w14:textId="77777777" w:rsidR="0070762C" w:rsidRDefault="0070762C">
      <w:pPr>
        <w:pStyle w:val="BodyText"/>
        <w:spacing w:before="108"/>
        <w:ind w:left="0"/>
        <w:rPr>
          <w:sz w:val="20"/>
        </w:rPr>
      </w:pPr>
    </w:p>
    <w:p w14:paraId="2778EA0A" w14:textId="4E73831D" w:rsidR="0070762C" w:rsidRDefault="00000000">
      <w:pPr>
        <w:spacing w:line="254" w:lineRule="auto"/>
        <w:ind w:left="520" w:right="351"/>
        <w:jc w:val="both"/>
        <w:rPr>
          <w:sz w:val="20"/>
        </w:rPr>
      </w:pPr>
      <w:r>
        <w:rPr>
          <w:b/>
          <w:spacing w:val="-6"/>
        </w:rPr>
        <w:t xml:space="preserve">Fig 1: </w:t>
      </w:r>
      <w:r>
        <w:rPr>
          <w:spacing w:val="-6"/>
        </w:rPr>
        <w:t xml:space="preserve">Boxplot showing the </w:t>
      </w:r>
      <w:r>
        <w:rPr>
          <w:spacing w:val="-6"/>
          <w:sz w:val="20"/>
        </w:rPr>
        <w:t>comparison of cortisol concentrations in adrenal insufficiency versus those without adrenal</w:t>
      </w:r>
      <w:r>
        <w:rPr>
          <w:spacing w:val="-8"/>
          <w:sz w:val="20"/>
        </w:rPr>
        <w:t xml:space="preserve"> </w:t>
      </w:r>
      <w:r>
        <w:rPr>
          <w:spacing w:val="-6"/>
          <w:sz w:val="20"/>
        </w:rPr>
        <w:t>insufficiency</w:t>
      </w:r>
      <w:r>
        <w:rPr>
          <w:spacing w:val="-8"/>
          <w:sz w:val="20"/>
        </w:rPr>
        <w:t xml:space="preserve"> </w:t>
      </w:r>
      <w:r>
        <w:rPr>
          <w:spacing w:val="-6"/>
          <w:sz w:val="20"/>
        </w:rPr>
        <w:t>in</w:t>
      </w:r>
      <w:r>
        <w:rPr>
          <w:spacing w:val="-8"/>
          <w:sz w:val="20"/>
        </w:rPr>
        <w:t xml:space="preserve"> </w:t>
      </w:r>
      <w:r>
        <w:rPr>
          <w:spacing w:val="-6"/>
          <w:sz w:val="20"/>
        </w:rPr>
        <w:t>respect</w:t>
      </w:r>
      <w:r>
        <w:rPr>
          <w:spacing w:val="-8"/>
          <w:sz w:val="20"/>
        </w:rPr>
        <w:t xml:space="preserve"> </w:t>
      </w:r>
      <w:r>
        <w:rPr>
          <w:spacing w:val="-6"/>
          <w:sz w:val="20"/>
        </w:rPr>
        <w:t>of</w:t>
      </w:r>
      <w:r>
        <w:rPr>
          <w:spacing w:val="-8"/>
          <w:sz w:val="20"/>
        </w:rPr>
        <w:t xml:space="preserve"> </w:t>
      </w:r>
      <w:r>
        <w:rPr>
          <w:spacing w:val="-6"/>
          <w:sz w:val="20"/>
        </w:rPr>
        <w:t>the</w:t>
      </w:r>
      <w:r>
        <w:rPr>
          <w:spacing w:val="-8"/>
          <w:sz w:val="20"/>
        </w:rPr>
        <w:t xml:space="preserve"> </w:t>
      </w:r>
      <w:r>
        <w:rPr>
          <w:spacing w:val="-6"/>
          <w:sz w:val="20"/>
        </w:rPr>
        <w:t>random</w:t>
      </w:r>
      <w:r>
        <w:rPr>
          <w:spacing w:val="-8"/>
          <w:sz w:val="20"/>
        </w:rPr>
        <w:t xml:space="preserve"> </w:t>
      </w:r>
      <w:r>
        <w:rPr>
          <w:spacing w:val="-6"/>
          <w:sz w:val="20"/>
        </w:rPr>
        <w:t>serum,</w:t>
      </w:r>
      <w:r>
        <w:rPr>
          <w:spacing w:val="-8"/>
          <w:sz w:val="20"/>
        </w:rPr>
        <w:t xml:space="preserve"> </w:t>
      </w:r>
      <w:r>
        <w:rPr>
          <w:spacing w:val="-6"/>
          <w:sz w:val="20"/>
        </w:rPr>
        <w:t>basal,</w:t>
      </w:r>
      <w:r>
        <w:rPr>
          <w:spacing w:val="-8"/>
          <w:sz w:val="20"/>
        </w:rPr>
        <w:t xml:space="preserve"> </w:t>
      </w:r>
      <w:r>
        <w:rPr>
          <w:spacing w:val="-6"/>
          <w:sz w:val="20"/>
        </w:rPr>
        <w:t>stimulated</w:t>
      </w:r>
      <w:r>
        <w:rPr>
          <w:spacing w:val="-7"/>
          <w:sz w:val="20"/>
        </w:rPr>
        <w:t xml:space="preserve"> </w:t>
      </w:r>
      <w:r>
        <w:rPr>
          <w:spacing w:val="-6"/>
          <w:sz w:val="20"/>
        </w:rPr>
        <w:t>cortisol</w:t>
      </w:r>
      <w:r>
        <w:rPr>
          <w:spacing w:val="-8"/>
          <w:sz w:val="20"/>
        </w:rPr>
        <w:t xml:space="preserve"> </w:t>
      </w:r>
      <w:r>
        <w:rPr>
          <w:spacing w:val="-6"/>
          <w:sz w:val="20"/>
        </w:rPr>
        <w:t>concentrations</w:t>
      </w:r>
      <w:r>
        <w:rPr>
          <w:spacing w:val="-8"/>
          <w:sz w:val="20"/>
        </w:rPr>
        <w:t xml:space="preserve"> </w:t>
      </w:r>
      <w:r>
        <w:rPr>
          <w:spacing w:val="-6"/>
          <w:sz w:val="20"/>
        </w:rPr>
        <w:t>and</w:t>
      </w:r>
      <w:r>
        <w:rPr>
          <w:spacing w:val="-8"/>
          <w:sz w:val="20"/>
        </w:rPr>
        <w:t xml:space="preserve"> </w:t>
      </w:r>
      <w:r>
        <w:rPr>
          <w:spacing w:val="-6"/>
          <w:sz w:val="20"/>
        </w:rPr>
        <w:t>plasma</w:t>
      </w:r>
      <w:r>
        <w:rPr>
          <w:spacing w:val="-8"/>
          <w:sz w:val="20"/>
        </w:rPr>
        <w:t xml:space="preserve"> </w:t>
      </w:r>
      <w:r>
        <w:rPr>
          <w:spacing w:val="-6"/>
          <w:sz w:val="20"/>
        </w:rPr>
        <w:t xml:space="preserve">ACTH. </w:t>
      </w:r>
      <w:r>
        <w:rPr>
          <w:spacing w:val="-4"/>
          <w:sz w:val="20"/>
        </w:rPr>
        <w:t>Cortisol in nmol/L and</w:t>
      </w:r>
      <w:r>
        <w:rPr>
          <w:spacing w:val="-5"/>
          <w:sz w:val="20"/>
        </w:rPr>
        <w:t xml:space="preserve"> </w:t>
      </w:r>
      <w:r>
        <w:rPr>
          <w:spacing w:val="-4"/>
          <w:sz w:val="20"/>
        </w:rPr>
        <w:t>ACTH</w:t>
      </w:r>
      <w:r>
        <w:rPr>
          <w:spacing w:val="-5"/>
          <w:sz w:val="20"/>
        </w:rPr>
        <w:t xml:space="preserve"> </w:t>
      </w:r>
      <w:r>
        <w:rPr>
          <w:spacing w:val="-4"/>
          <w:sz w:val="20"/>
        </w:rPr>
        <w:t>in</w:t>
      </w:r>
      <w:r>
        <w:rPr>
          <w:spacing w:val="-5"/>
          <w:sz w:val="20"/>
        </w:rPr>
        <w:t xml:space="preserve"> </w:t>
      </w:r>
      <w:r>
        <w:rPr>
          <w:spacing w:val="-4"/>
          <w:sz w:val="20"/>
        </w:rPr>
        <w:t xml:space="preserve">pg/ml. **** representing </w:t>
      </w:r>
      <w:r>
        <w:rPr>
          <w:i/>
          <w:spacing w:val="-4"/>
          <w:sz w:val="20"/>
        </w:rPr>
        <w:t>p</w:t>
      </w:r>
      <w:r>
        <w:rPr>
          <w:spacing w:val="-4"/>
          <w:sz w:val="20"/>
        </w:rPr>
        <w:t xml:space="preserve">&lt;0.001 and ns representing a non-significant p-value. </w:t>
      </w:r>
      <w:r>
        <w:rPr>
          <w:spacing w:val="-2"/>
          <w:sz w:val="20"/>
        </w:rPr>
        <w:t>[Adrenal</w:t>
      </w:r>
      <w:r>
        <w:rPr>
          <w:spacing w:val="-5"/>
          <w:sz w:val="20"/>
        </w:rPr>
        <w:t xml:space="preserve"> </w:t>
      </w:r>
      <w:r>
        <w:rPr>
          <w:spacing w:val="-2"/>
          <w:sz w:val="20"/>
        </w:rPr>
        <w:t>insufficiency</w:t>
      </w:r>
      <w:r>
        <w:rPr>
          <w:spacing w:val="-6"/>
          <w:sz w:val="20"/>
        </w:rPr>
        <w:t xml:space="preserve"> </w:t>
      </w:r>
      <w:r>
        <w:rPr>
          <w:spacing w:val="-2"/>
          <w:sz w:val="20"/>
        </w:rPr>
        <w:t>(AI),</w:t>
      </w:r>
      <w:r>
        <w:rPr>
          <w:spacing w:val="-5"/>
          <w:sz w:val="20"/>
        </w:rPr>
        <w:t xml:space="preserve"> </w:t>
      </w:r>
      <w:r>
        <w:rPr>
          <w:spacing w:val="-2"/>
          <w:sz w:val="20"/>
        </w:rPr>
        <w:t>No</w:t>
      </w:r>
      <w:r>
        <w:rPr>
          <w:spacing w:val="-6"/>
          <w:sz w:val="20"/>
        </w:rPr>
        <w:t xml:space="preserve"> </w:t>
      </w:r>
      <w:r>
        <w:rPr>
          <w:spacing w:val="-2"/>
          <w:sz w:val="20"/>
        </w:rPr>
        <w:t>adrenal</w:t>
      </w:r>
      <w:r>
        <w:rPr>
          <w:spacing w:val="-5"/>
          <w:sz w:val="20"/>
        </w:rPr>
        <w:t xml:space="preserve"> </w:t>
      </w:r>
      <w:r>
        <w:rPr>
          <w:spacing w:val="-2"/>
          <w:sz w:val="20"/>
        </w:rPr>
        <w:t>insufficiency</w:t>
      </w:r>
      <w:r>
        <w:rPr>
          <w:spacing w:val="-6"/>
          <w:sz w:val="20"/>
        </w:rPr>
        <w:t xml:space="preserve"> </w:t>
      </w:r>
      <w:r>
        <w:rPr>
          <w:spacing w:val="-2"/>
          <w:sz w:val="20"/>
        </w:rPr>
        <w:t>(No-A</w:t>
      </w:r>
      <w:r w:rsidR="00DA3CF4">
        <w:rPr>
          <w:spacing w:val="-2"/>
          <w:sz w:val="20"/>
        </w:rPr>
        <w:t>I)]</w:t>
      </w:r>
    </w:p>
    <w:p w14:paraId="09B1A8C6" w14:textId="77777777" w:rsidR="0070762C" w:rsidRDefault="0070762C">
      <w:pPr>
        <w:spacing w:line="254" w:lineRule="auto"/>
        <w:jc w:val="both"/>
        <w:rPr>
          <w:sz w:val="20"/>
        </w:rPr>
      </w:pPr>
    </w:p>
    <w:p w14:paraId="4932F250" w14:textId="77777777" w:rsidR="00DA3CF4" w:rsidRPr="00DA3CF4" w:rsidRDefault="00DA3CF4" w:rsidP="00DA3CF4">
      <w:pPr>
        <w:spacing w:line="254" w:lineRule="auto"/>
        <w:jc w:val="both"/>
        <w:rPr>
          <w:sz w:val="20"/>
          <w:lang w:val="en-ZA"/>
        </w:rPr>
      </w:pPr>
      <w:r w:rsidRPr="00DA3CF4">
        <w:rPr>
          <w:sz w:val="20"/>
          <w:lang w:val="en-ZA"/>
        </w:rPr>
        <w:t> </w:t>
      </w:r>
    </w:p>
    <w:p w14:paraId="11B9FDE3" w14:textId="77777777" w:rsidR="00866B24" w:rsidRDefault="00866B24">
      <w:pPr>
        <w:spacing w:line="254" w:lineRule="auto"/>
        <w:jc w:val="both"/>
        <w:rPr>
          <w:sz w:val="20"/>
        </w:rPr>
      </w:pPr>
    </w:p>
    <w:p w14:paraId="2778EA0B" w14:textId="51BC436E" w:rsidR="00FE3DC9" w:rsidRDefault="00FE3DC9">
      <w:pPr>
        <w:spacing w:line="254" w:lineRule="auto"/>
        <w:jc w:val="both"/>
        <w:rPr>
          <w:sz w:val="20"/>
        </w:rPr>
        <w:sectPr w:rsidR="00FE3DC9">
          <w:pgSz w:w="12240" w:h="15840"/>
          <w:pgMar w:top="1500" w:right="1080" w:bottom="980" w:left="920" w:header="0" w:footer="796" w:gutter="0"/>
          <w:cols w:space="720"/>
        </w:sectPr>
      </w:pPr>
    </w:p>
    <w:p w14:paraId="2778EA0C" w14:textId="57A56210" w:rsidR="0070762C" w:rsidRDefault="00000000">
      <w:pPr>
        <w:pStyle w:val="BodyText"/>
        <w:spacing w:before="2"/>
        <w:ind w:left="0"/>
        <w:rPr>
          <w:sz w:val="5"/>
        </w:rPr>
      </w:pPr>
      <w:r>
        <w:rPr>
          <w:noProof/>
        </w:rPr>
        <w:lastRenderedPageBreak/>
        <mc:AlternateContent>
          <mc:Choice Requires="wps">
            <w:drawing>
              <wp:anchor distT="0" distB="0" distL="0" distR="0" simplePos="0" relativeHeight="15734272" behindDoc="0" locked="0" layoutInCell="1" allowOverlap="1" wp14:anchorId="2778EBFE" wp14:editId="2778EBFF">
                <wp:simplePos x="0" y="0"/>
                <wp:positionH relativeFrom="page">
                  <wp:posOffset>1755775</wp:posOffset>
                </wp:positionH>
                <wp:positionV relativeFrom="page">
                  <wp:posOffset>9799320</wp:posOffset>
                </wp:positionV>
                <wp:extent cx="49530" cy="4953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748" y="0"/>
                              </a:moveTo>
                              <a:lnTo>
                                <a:pt x="15115" y="1943"/>
                              </a:lnTo>
                              <a:lnTo>
                                <a:pt x="7249" y="7249"/>
                              </a:lnTo>
                              <a:lnTo>
                                <a:pt x="1944" y="15116"/>
                              </a:lnTo>
                              <a:lnTo>
                                <a:pt x="0" y="24748"/>
                              </a:lnTo>
                              <a:lnTo>
                                <a:pt x="1944" y="34382"/>
                              </a:lnTo>
                              <a:lnTo>
                                <a:pt x="7249" y="42249"/>
                              </a:lnTo>
                              <a:lnTo>
                                <a:pt x="15115" y="47554"/>
                              </a:lnTo>
                              <a:lnTo>
                                <a:pt x="24748" y="49499"/>
                              </a:lnTo>
                              <a:lnTo>
                                <a:pt x="34382" y="47554"/>
                              </a:lnTo>
                              <a:lnTo>
                                <a:pt x="42250" y="42249"/>
                              </a:lnTo>
                              <a:lnTo>
                                <a:pt x="47553" y="34382"/>
                              </a:lnTo>
                              <a:lnTo>
                                <a:pt x="49499" y="24748"/>
                              </a:lnTo>
                              <a:lnTo>
                                <a:pt x="47553" y="15116"/>
                              </a:lnTo>
                              <a:lnTo>
                                <a:pt x="42250" y="7249"/>
                              </a:lnTo>
                              <a:lnTo>
                                <a:pt x="34382" y="1943"/>
                              </a:lnTo>
                              <a:lnTo>
                                <a:pt x="24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D9B6D82" id="Graphic 15" o:spid="_x0000_s1026" style="position:absolute;margin-left:138.25pt;margin-top:771.6pt;width:3.9pt;height:3.9pt;z-index:15734272;visibility:visible;mso-wrap-style:square;mso-wrap-distance-left:0;mso-wrap-distance-top:0;mso-wrap-distance-right:0;mso-wrap-distance-bottom:0;mso-position-horizontal:absolute;mso-position-horizontal-relative:page;mso-position-vertical:absolute;mso-position-vertical-relative:page;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" path="m24748,l15115,1943,7249,7249,1944,15116,,24748r1944,9634l7249,42249r7866,5305l24748,49499r9634,-1945l42250,42249r5303,-7867l49499,24748,47553,15116,42250,7249,34382,1943,24748,xe" fillcolor="black" stroked="f">
                <v:path arrowok="t"/>
                <w10:wrap anchorx="page" anchory="page"/>
              </v:shape>
            </w:pict>
          </mc:Fallback>
        </mc:AlternateContent>
      </w:r>
      <w:r>
        <w:rPr>
          <w:noProof/>
        </w:rPr>
        <mc:AlternateContent>
          <mc:Choice Requires="wps">
            <w:drawing>
              <wp:anchor distT="0" distB="0" distL="0" distR="0" simplePos="0" relativeHeight="15734784" behindDoc="0" locked="0" layoutInCell="1" allowOverlap="1" wp14:anchorId="2778EC00" wp14:editId="2778EC01">
                <wp:simplePos x="0" y="0"/>
                <wp:positionH relativeFrom="page">
                  <wp:posOffset>7330438</wp:posOffset>
                </wp:positionH>
                <wp:positionV relativeFrom="page">
                  <wp:posOffset>6532244</wp:posOffset>
                </wp:positionV>
                <wp:extent cx="24765" cy="247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 cy="24765"/>
                        </a:xfrm>
                        <a:custGeom>
                          <a:avLst/>
                          <a:gdLst/>
                          <a:ahLst/>
                          <a:cxnLst/>
                          <a:rect l="l" t="t" r="r" b="b"/>
                          <a:pathLst>
                            <a:path w="24765" h="24765">
                              <a:moveTo>
                                <a:pt x="19208" y="0"/>
                              </a:moveTo>
                              <a:lnTo>
                                <a:pt x="5539" y="0"/>
                              </a:lnTo>
                              <a:lnTo>
                                <a:pt x="0" y="5539"/>
                              </a:lnTo>
                              <a:lnTo>
                                <a:pt x="0" y="19208"/>
                              </a:lnTo>
                              <a:lnTo>
                                <a:pt x="5539" y="24749"/>
                              </a:lnTo>
                              <a:lnTo>
                                <a:pt x="19208" y="24749"/>
                              </a:lnTo>
                              <a:lnTo>
                                <a:pt x="24749" y="19208"/>
                              </a:lnTo>
                              <a:lnTo>
                                <a:pt x="24749" y="5539"/>
                              </a:lnTo>
                              <a:lnTo>
                                <a:pt x="19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7EC728B" id="Graphic 16" o:spid="_x0000_s1026" style="position:absolute;margin-left:577.2pt;margin-top:514.35pt;width:1.95pt;height:1.95pt;z-index:15734784;visibility:visible;mso-wrap-style:square;mso-wrap-distance-left:0;mso-wrap-distance-top:0;mso-wrap-distance-right:0;mso-wrap-distance-bottom:0;mso-position-horizontal:absolute;mso-position-horizontal-relative:page;mso-position-vertical:absolute;mso-position-vertical-relative:page;v-text-anchor:top" coordsize="2476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" path="m19208,l5539,,,5539,,19208r5539,5541l19208,24749r5541,-5541l24749,5539,19208,xe" fillcolor="black" stroked="f">
                <v:path arrowok="t"/>
                <w10:wrap anchorx="page" anchory="page"/>
              </v:shape>
            </w:pict>
          </mc:Fallback>
        </mc:AlternateContent>
      </w:r>
    </w:p>
    <w:p w14:paraId="01F824F3" w14:textId="77777777" w:rsidR="0070762C" w:rsidRDefault="004A4BB2" w:rsidP="00A008CD">
      <w:pPr>
        <w:pStyle w:val="BodyText"/>
        <w:ind w:left="260"/>
        <w:rPr>
          <w:b/>
          <w:bCs/>
          <w:sz w:val="24"/>
          <w:szCs w:val="24"/>
        </w:rPr>
      </w:pPr>
      <w:r w:rsidRPr="00FE3DC9">
        <w:rPr>
          <w:b/>
          <w:bCs/>
          <w:noProof/>
          <w:sz w:val="24"/>
          <w:szCs w:val="24"/>
        </w:rPr>
        <w:drawing>
          <wp:inline distT="0" distB="0" distL="0" distR="0" wp14:anchorId="702AF121" wp14:editId="5009323A">
            <wp:extent cx="4687570" cy="4687570"/>
            <wp:effectExtent l="0" t="0" r="3175" b="3175"/>
            <wp:docPr id="702921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21750" name="Picture 70292175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87570" cy="4687570"/>
                    </a:xfrm>
                    <a:prstGeom prst="rect">
                      <a:avLst/>
                    </a:prstGeom>
                  </pic:spPr>
                </pic:pic>
              </a:graphicData>
            </a:graphic>
          </wp:inline>
        </w:drawing>
      </w:r>
    </w:p>
    <w:p w14:paraId="4A559385" w14:textId="77777777" w:rsidR="00FE3DC9" w:rsidRPr="00FE3DC9" w:rsidRDefault="00FE3DC9" w:rsidP="00A008CD">
      <w:pPr>
        <w:pStyle w:val="BodyText"/>
        <w:ind w:left="260"/>
        <w:rPr>
          <w:b/>
          <w:bCs/>
          <w:sz w:val="24"/>
          <w:szCs w:val="24"/>
        </w:rPr>
      </w:pPr>
    </w:p>
    <w:p w14:paraId="27C04535" w14:textId="72ED1F9E" w:rsidR="000D5DC3" w:rsidRPr="00FE3DC9" w:rsidRDefault="00FE3DC9" w:rsidP="00A008CD">
      <w:pPr>
        <w:pStyle w:val="BodyText"/>
        <w:ind w:left="260"/>
        <w:rPr>
          <w:b/>
          <w:bCs/>
          <w:sz w:val="24"/>
          <w:szCs w:val="24"/>
        </w:rPr>
      </w:pPr>
      <w:r w:rsidRPr="00FE3DC9">
        <w:rPr>
          <w:b/>
          <w:bCs/>
          <w:sz w:val="24"/>
          <w:szCs w:val="24"/>
        </w:rPr>
        <w:t xml:space="preserve">Fig 2: </w:t>
      </w:r>
      <w:r w:rsidR="004B3BA9">
        <w:rPr>
          <w:b/>
          <w:bCs/>
          <w:sz w:val="24"/>
          <w:szCs w:val="24"/>
        </w:rPr>
        <w:t xml:space="preserve">A chart showing the </w:t>
      </w:r>
      <w:r w:rsidR="00703DC1">
        <w:rPr>
          <w:b/>
          <w:bCs/>
          <w:sz w:val="24"/>
          <w:szCs w:val="24"/>
        </w:rPr>
        <w:t xml:space="preserve">incidence </w:t>
      </w:r>
      <w:r w:rsidR="00C34741">
        <w:rPr>
          <w:b/>
          <w:bCs/>
          <w:sz w:val="24"/>
          <w:szCs w:val="24"/>
        </w:rPr>
        <w:t>of adrenal insufficiency</w:t>
      </w:r>
      <w:r w:rsidRPr="00FE3DC9">
        <w:rPr>
          <w:b/>
          <w:bCs/>
          <w:sz w:val="24"/>
          <w:szCs w:val="24"/>
        </w:rPr>
        <w:t xml:space="preserve"> using </w:t>
      </w:r>
      <w:r w:rsidR="00C34741">
        <w:rPr>
          <w:b/>
          <w:bCs/>
          <w:sz w:val="24"/>
          <w:szCs w:val="24"/>
        </w:rPr>
        <w:t xml:space="preserve">the </w:t>
      </w:r>
      <w:r w:rsidRPr="00FE3DC9">
        <w:rPr>
          <w:b/>
          <w:bCs/>
          <w:sz w:val="24"/>
          <w:szCs w:val="24"/>
        </w:rPr>
        <w:t>three cortisol concentration cut-offs</w:t>
      </w:r>
      <w:r w:rsidR="00C34741">
        <w:rPr>
          <w:b/>
          <w:bCs/>
          <w:sz w:val="24"/>
          <w:szCs w:val="24"/>
        </w:rPr>
        <w:t>.</w:t>
      </w:r>
    </w:p>
    <w:p w14:paraId="4A1721C2" w14:textId="77777777" w:rsidR="00FE3DC9" w:rsidRDefault="00FE3DC9" w:rsidP="00A008CD">
      <w:pPr>
        <w:pStyle w:val="BodyText"/>
        <w:ind w:left="260"/>
        <w:rPr>
          <w:sz w:val="20"/>
        </w:rPr>
      </w:pPr>
    </w:p>
    <w:p w14:paraId="2B53FA25" w14:textId="77777777" w:rsidR="000D5DC3" w:rsidRDefault="000D5DC3" w:rsidP="00A008CD">
      <w:pPr>
        <w:pStyle w:val="BodyText"/>
        <w:ind w:left="260"/>
        <w:rPr>
          <w:sz w:val="20"/>
        </w:rPr>
      </w:pPr>
    </w:p>
    <w:p w14:paraId="311E3231" w14:textId="77777777" w:rsidR="000D5DC3" w:rsidRDefault="000D5DC3" w:rsidP="00A008CD">
      <w:pPr>
        <w:pStyle w:val="BodyText"/>
        <w:ind w:left="260"/>
        <w:rPr>
          <w:sz w:val="20"/>
        </w:rPr>
      </w:pPr>
    </w:p>
    <w:tbl>
      <w:tblPr>
        <w:tblW w:w="4412" w:type="dxa"/>
        <w:tblInd w:w="1215" w:type="dxa"/>
        <w:tblCellMar>
          <w:left w:w="0" w:type="dxa"/>
          <w:right w:w="0" w:type="dxa"/>
        </w:tblCellMar>
        <w:tblLook w:val="04A0" w:firstRow="1" w:lastRow="0" w:firstColumn="1" w:lastColumn="0" w:noHBand="0" w:noVBand="1"/>
      </w:tblPr>
      <w:tblGrid>
        <w:gridCol w:w="1160"/>
        <w:gridCol w:w="1084"/>
        <w:gridCol w:w="1084"/>
        <w:gridCol w:w="1084"/>
      </w:tblGrid>
      <w:tr w:rsidR="000D5DC3" w:rsidRPr="00DA3CF4" w14:paraId="796CD145" w14:textId="77777777" w:rsidTr="000D5DC3">
        <w:trPr>
          <w:trHeight w:val="421"/>
        </w:trPr>
        <w:tc>
          <w:tcPr>
            <w:tcW w:w="11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E784097" w14:textId="77777777" w:rsidR="000D5DC3" w:rsidRPr="00DA3CF4" w:rsidRDefault="000D5DC3" w:rsidP="00AB5ADE">
            <w:pPr>
              <w:spacing w:line="254" w:lineRule="auto"/>
              <w:jc w:val="both"/>
              <w:rPr>
                <w:sz w:val="20"/>
                <w:lang w:val="en-ZA"/>
              </w:rPr>
            </w:pPr>
            <w:r w:rsidRPr="00DA3CF4">
              <w:rPr>
                <w:sz w:val="20"/>
                <w:lang w:val="en-ZA"/>
              </w:rPr>
              <w:t>Category</w:t>
            </w:r>
          </w:p>
        </w:tc>
        <w:tc>
          <w:tcPr>
            <w:tcW w:w="108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652C2F1" w14:textId="77777777" w:rsidR="000D5DC3" w:rsidRPr="00DA3CF4" w:rsidRDefault="000D5DC3" w:rsidP="00AB5ADE">
            <w:pPr>
              <w:spacing w:line="254" w:lineRule="auto"/>
              <w:jc w:val="both"/>
              <w:rPr>
                <w:sz w:val="20"/>
                <w:lang w:val="en-ZA"/>
              </w:rPr>
            </w:pPr>
            <w:r w:rsidRPr="00DA3CF4">
              <w:rPr>
                <w:sz w:val="20"/>
                <w:lang w:val="en-ZA"/>
              </w:rPr>
              <w:t>No AI</w:t>
            </w:r>
          </w:p>
        </w:tc>
        <w:tc>
          <w:tcPr>
            <w:tcW w:w="108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00D4230" w14:textId="77777777" w:rsidR="000D5DC3" w:rsidRPr="00DA3CF4" w:rsidRDefault="000D5DC3" w:rsidP="00AB5ADE">
            <w:pPr>
              <w:spacing w:line="254" w:lineRule="auto"/>
              <w:jc w:val="both"/>
              <w:rPr>
                <w:sz w:val="20"/>
                <w:lang w:val="en-ZA"/>
              </w:rPr>
            </w:pPr>
            <w:r w:rsidRPr="00DA3CF4">
              <w:rPr>
                <w:sz w:val="20"/>
                <w:lang w:val="en-ZA"/>
              </w:rPr>
              <w:t>PAI</w:t>
            </w:r>
          </w:p>
        </w:tc>
        <w:tc>
          <w:tcPr>
            <w:tcW w:w="108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7B0EC7A" w14:textId="77777777" w:rsidR="000D5DC3" w:rsidRPr="00DA3CF4" w:rsidRDefault="000D5DC3" w:rsidP="00AB5ADE">
            <w:pPr>
              <w:spacing w:line="254" w:lineRule="auto"/>
              <w:jc w:val="both"/>
              <w:rPr>
                <w:sz w:val="20"/>
                <w:lang w:val="en-ZA"/>
              </w:rPr>
            </w:pPr>
            <w:r w:rsidRPr="00DA3CF4">
              <w:rPr>
                <w:sz w:val="20"/>
                <w:lang w:val="en-ZA"/>
              </w:rPr>
              <w:t>SAI</w:t>
            </w:r>
          </w:p>
        </w:tc>
      </w:tr>
      <w:tr w:rsidR="000D5DC3" w:rsidRPr="00DA3CF4" w14:paraId="58EF5834" w14:textId="77777777" w:rsidTr="000D5DC3">
        <w:trPr>
          <w:trHeight w:val="421"/>
        </w:trPr>
        <w:tc>
          <w:tcPr>
            <w:tcW w:w="1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EA54077" w14:textId="77777777" w:rsidR="000D5DC3" w:rsidRPr="00DA3CF4" w:rsidRDefault="000D5DC3" w:rsidP="00AB5ADE">
            <w:pPr>
              <w:spacing w:line="254" w:lineRule="auto"/>
              <w:jc w:val="both"/>
              <w:rPr>
                <w:sz w:val="20"/>
                <w:lang w:val="en-ZA"/>
              </w:rPr>
            </w:pPr>
            <w:r w:rsidRPr="00DA3CF4">
              <w:rPr>
                <w:sz w:val="20"/>
                <w:lang w:val="en-ZA"/>
              </w:rPr>
              <w:t>&lt;500</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4A6FB5D" w14:textId="77777777" w:rsidR="000D5DC3" w:rsidRPr="00DA3CF4" w:rsidRDefault="000D5DC3" w:rsidP="00AB5ADE">
            <w:pPr>
              <w:spacing w:line="254" w:lineRule="auto"/>
              <w:jc w:val="both"/>
              <w:rPr>
                <w:sz w:val="20"/>
                <w:lang w:val="en-ZA"/>
              </w:rPr>
            </w:pPr>
            <w:r w:rsidRPr="00DA3CF4">
              <w:rPr>
                <w:sz w:val="20"/>
                <w:lang w:val="en-ZA"/>
              </w:rPr>
              <w:t>521</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05C201" w14:textId="77777777" w:rsidR="000D5DC3" w:rsidRPr="00DA3CF4" w:rsidRDefault="000D5DC3" w:rsidP="00AB5ADE">
            <w:pPr>
              <w:spacing w:line="254" w:lineRule="auto"/>
              <w:jc w:val="both"/>
              <w:rPr>
                <w:sz w:val="20"/>
                <w:lang w:val="en-ZA"/>
              </w:rPr>
            </w:pPr>
            <w:r w:rsidRPr="00DA3CF4">
              <w:rPr>
                <w:sz w:val="20"/>
                <w:lang w:val="en-ZA"/>
              </w:rPr>
              <w:t>9</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F06214" w14:textId="77777777" w:rsidR="000D5DC3" w:rsidRPr="00DA3CF4" w:rsidRDefault="000D5DC3" w:rsidP="00AB5ADE">
            <w:pPr>
              <w:spacing w:line="254" w:lineRule="auto"/>
              <w:jc w:val="both"/>
              <w:rPr>
                <w:sz w:val="20"/>
                <w:lang w:val="en-ZA"/>
              </w:rPr>
            </w:pPr>
            <w:r w:rsidRPr="00DA3CF4">
              <w:rPr>
                <w:sz w:val="20"/>
                <w:lang w:val="en-ZA"/>
              </w:rPr>
              <w:t>24</w:t>
            </w:r>
          </w:p>
        </w:tc>
      </w:tr>
      <w:tr w:rsidR="000D5DC3" w:rsidRPr="00DA3CF4" w14:paraId="1B838597" w14:textId="77777777" w:rsidTr="000D5DC3">
        <w:trPr>
          <w:trHeight w:val="421"/>
        </w:trPr>
        <w:tc>
          <w:tcPr>
            <w:tcW w:w="1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17B2E8" w14:textId="77777777" w:rsidR="000D5DC3" w:rsidRPr="00DA3CF4" w:rsidRDefault="000D5DC3" w:rsidP="00AB5ADE">
            <w:pPr>
              <w:spacing w:line="254" w:lineRule="auto"/>
              <w:jc w:val="both"/>
              <w:rPr>
                <w:sz w:val="20"/>
                <w:lang w:val="en-ZA"/>
              </w:rPr>
            </w:pPr>
            <w:r w:rsidRPr="00DA3CF4">
              <w:rPr>
                <w:sz w:val="20"/>
                <w:lang w:val="en-ZA"/>
              </w:rPr>
              <w:t>&lt;400</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375D53" w14:textId="77777777" w:rsidR="000D5DC3" w:rsidRPr="00DA3CF4" w:rsidRDefault="000D5DC3" w:rsidP="00AB5ADE">
            <w:pPr>
              <w:spacing w:line="254" w:lineRule="auto"/>
              <w:jc w:val="both"/>
              <w:rPr>
                <w:sz w:val="20"/>
                <w:lang w:val="en-ZA"/>
              </w:rPr>
            </w:pPr>
            <w:r w:rsidRPr="00DA3CF4">
              <w:rPr>
                <w:sz w:val="20"/>
                <w:lang w:val="en-ZA"/>
              </w:rPr>
              <w:t>536</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041A56" w14:textId="77777777" w:rsidR="000D5DC3" w:rsidRPr="00DA3CF4" w:rsidRDefault="000D5DC3" w:rsidP="00AB5ADE">
            <w:pPr>
              <w:spacing w:line="254" w:lineRule="auto"/>
              <w:jc w:val="both"/>
              <w:rPr>
                <w:sz w:val="20"/>
                <w:lang w:val="en-ZA"/>
              </w:rPr>
            </w:pPr>
            <w:r w:rsidRPr="00DA3CF4">
              <w:rPr>
                <w:sz w:val="20"/>
                <w:lang w:val="en-ZA"/>
              </w:rPr>
              <w:t>5</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731F46" w14:textId="77777777" w:rsidR="000D5DC3" w:rsidRPr="00DA3CF4" w:rsidRDefault="000D5DC3" w:rsidP="00AB5ADE">
            <w:pPr>
              <w:spacing w:line="254" w:lineRule="auto"/>
              <w:jc w:val="both"/>
              <w:rPr>
                <w:sz w:val="20"/>
                <w:lang w:val="en-ZA"/>
              </w:rPr>
            </w:pPr>
            <w:r w:rsidRPr="00DA3CF4">
              <w:rPr>
                <w:sz w:val="20"/>
                <w:lang w:val="en-ZA"/>
              </w:rPr>
              <w:t>13</w:t>
            </w:r>
          </w:p>
        </w:tc>
      </w:tr>
      <w:tr w:rsidR="000D5DC3" w:rsidRPr="00DA3CF4" w14:paraId="4D2250B5" w14:textId="77777777" w:rsidTr="000D5DC3">
        <w:trPr>
          <w:trHeight w:val="421"/>
        </w:trPr>
        <w:tc>
          <w:tcPr>
            <w:tcW w:w="1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A8BE6F" w14:textId="77777777" w:rsidR="000D5DC3" w:rsidRPr="00DA3CF4" w:rsidRDefault="000D5DC3" w:rsidP="00AB5ADE">
            <w:pPr>
              <w:spacing w:line="254" w:lineRule="auto"/>
              <w:jc w:val="both"/>
              <w:rPr>
                <w:sz w:val="20"/>
                <w:lang w:val="en-ZA"/>
              </w:rPr>
            </w:pPr>
            <w:r w:rsidRPr="00DA3CF4">
              <w:rPr>
                <w:sz w:val="20"/>
                <w:lang w:val="en-ZA"/>
              </w:rPr>
              <w:t>&lt;340</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9E743A" w14:textId="77777777" w:rsidR="000D5DC3" w:rsidRPr="00DA3CF4" w:rsidRDefault="000D5DC3" w:rsidP="00AB5ADE">
            <w:pPr>
              <w:spacing w:line="254" w:lineRule="auto"/>
              <w:jc w:val="both"/>
              <w:rPr>
                <w:sz w:val="20"/>
                <w:lang w:val="en-ZA"/>
              </w:rPr>
            </w:pPr>
            <w:r w:rsidRPr="00DA3CF4">
              <w:rPr>
                <w:sz w:val="20"/>
                <w:lang w:val="en-ZA"/>
              </w:rPr>
              <w:t>542</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4DDAEFD" w14:textId="77777777" w:rsidR="000D5DC3" w:rsidRPr="00DA3CF4" w:rsidRDefault="000D5DC3" w:rsidP="00AB5ADE">
            <w:pPr>
              <w:spacing w:line="254" w:lineRule="auto"/>
              <w:jc w:val="both"/>
              <w:rPr>
                <w:sz w:val="20"/>
                <w:lang w:val="en-ZA"/>
              </w:rPr>
            </w:pPr>
            <w:r w:rsidRPr="00DA3CF4">
              <w:rPr>
                <w:sz w:val="20"/>
                <w:lang w:val="en-ZA"/>
              </w:rPr>
              <w:t>3</w:t>
            </w:r>
          </w:p>
        </w:tc>
        <w:tc>
          <w:tcPr>
            <w:tcW w:w="10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78ED230" w14:textId="77777777" w:rsidR="000D5DC3" w:rsidRPr="00DA3CF4" w:rsidRDefault="000D5DC3" w:rsidP="00AB5ADE">
            <w:pPr>
              <w:spacing w:line="254" w:lineRule="auto"/>
              <w:jc w:val="both"/>
              <w:rPr>
                <w:sz w:val="20"/>
                <w:lang w:val="en-ZA"/>
              </w:rPr>
            </w:pPr>
            <w:r w:rsidRPr="00DA3CF4">
              <w:rPr>
                <w:sz w:val="20"/>
                <w:lang w:val="en-ZA"/>
              </w:rPr>
              <w:t>9</w:t>
            </w:r>
          </w:p>
        </w:tc>
      </w:tr>
    </w:tbl>
    <w:p w14:paraId="2778EA0E" w14:textId="0E410A0B" w:rsidR="000D5DC3" w:rsidRDefault="000D5DC3" w:rsidP="00A008CD">
      <w:pPr>
        <w:pStyle w:val="BodyText"/>
        <w:ind w:left="260"/>
        <w:rPr>
          <w:sz w:val="20"/>
        </w:rPr>
        <w:sectPr w:rsidR="000D5DC3">
          <w:pgSz w:w="12240" w:h="15840"/>
          <w:pgMar w:top="1820" w:right="1080" w:bottom="980" w:left="920" w:header="0" w:footer="796" w:gutter="0"/>
          <w:cols w:space="720"/>
        </w:sectPr>
      </w:pPr>
    </w:p>
    <w:p w14:paraId="71EE788F" w14:textId="77777777" w:rsidR="00D85EB9" w:rsidRPr="00C46E4E" w:rsidRDefault="00D85EB9" w:rsidP="00A008CD">
      <w:pPr>
        <w:pStyle w:val="BodyText"/>
        <w:ind w:left="0"/>
        <w:jc w:val="both"/>
        <w:rPr>
          <w:i/>
        </w:rPr>
      </w:pPr>
      <w:r>
        <w:rPr>
          <w:rFonts w:asciiTheme="majorHAnsi" w:hAnsiTheme="majorHAnsi" w:cstheme="majorHAnsi"/>
          <w:b/>
          <w:bCs/>
        </w:rPr>
        <w:lastRenderedPageBreak/>
        <w:t xml:space="preserve">Table 4: Comparisons of the characteristics of patients who died without adrenal insufficiency versus those with AI </w:t>
      </w:r>
    </w:p>
    <w:p w14:paraId="2778EA10" w14:textId="14DEF275" w:rsidR="0070762C" w:rsidRDefault="00000000" w:rsidP="007973E9">
      <w:pPr>
        <w:pStyle w:val="BodyText"/>
        <w:spacing w:before="212" w:line="254" w:lineRule="auto"/>
        <w:ind w:left="0" w:right="346"/>
        <w:jc w:val="both"/>
        <w:rPr>
          <w:spacing w:val="-8"/>
        </w:rPr>
      </w:pPr>
      <w:r>
        <w:rPr>
          <w:w w:val="90"/>
        </w:rPr>
        <w:t xml:space="preserve">The overall mortality at one-year follow-up was </w:t>
      </w:r>
      <w:r w:rsidR="00DD1C80">
        <w:rPr>
          <w:w w:val="90"/>
        </w:rPr>
        <w:t xml:space="preserve">11/33 </w:t>
      </w:r>
      <w:r>
        <w:rPr>
          <w:w w:val="90"/>
        </w:rPr>
        <w:t>(</w:t>
      </w:r>
      <w:r w:rsidR="00DD1C80">
        <w:rPr>
          <w:w w:val="90"/>
        </w:rPr>
        <w:t>33.3</w:t>
      </w:r>
      <w:r>
        <w:rPr>
          <w:w w:val="90"/>
        </w:rPr>
        <w:t xml:space="preserve">%) among the AI group compared to the group </w:t>
      </w:r>
      <w:r>
        <w:rPr>
          <w:spacing w:val="-4"/>
        </w:rPr>
        <w:t>without</w:t>
      </w:r>
      <w:r>
        <w:rPr>
          <w:spacing w:val="-6"/>
        </w:rPr>
        <w:t xml:space="preserve"> </w:t>
      </w:r>
      <w:r w:rsidRPr="0083592E">
        <w:rPr>
          <w:spacing w:val="-4"/>
          <w:highlight w:val="yellow"/>
        </w:rPr>
        <w:t>1</w:t>
      </w:r>
      <w:r w:rsidR="0083592E" w:rsidRPr="0083592E">
        <w:rPr>
          <w:spacing w:val="-4"/>
          <w:highlight w:val="yellow"/>
        </w:rPr>
        <w:t>40</w:t>
      </w:r>
      <w:r w:rsidRPr="0083592E">
        <w:rPr>
          <w:spacing w:val="-4"/>
          <w:highlight w:val="yellow"/>
        </w:rPr>
        <w:t>/52</w:t>
      </w:r>
      <w:r w:rsidR="0083592E" w:rsidRPr="0083592E">
        <w:rPr>
          <w:spacing w:val="-4"/>
          <w:highlight w:val="yellow"/>
        </w:rPr>
        <w:t>1</w:t>
      </w:r>
      <w:r w:rsidRPr="0083592E">
        <w:rPr>
          <w:spacing w:val="-6"/>
          <w:highlight w:val="yellow"/>
        </w:rPr>
        <w:t xml:space="preserve"> </w:t>
      </w:r>
      <w:r w:rsidRPr="0083592E">
        <w:rPr>
          <w:spacing w:val="-4"/>
          <w:highlight w:val="yellow"/>
        </w:rPr>
        <w:t>(2</w:t>
      </w:r>
      <w:r w:rsidR="0083592E" w:rsidRPr="0083592E">
        <w:rPr>
          <w:spacing w:val="-4"/>
          <w:highlight w:val="yellow"/>
        </w:rPr>
        <w:t>6.9</w:t>
      </w:r>
      <w:r w:rsidRPr="0083592E">
        <w:rPr>
          <w:spacing w:val="-4"/>
          <w:highlight w:val="yellow"/>
        </w:rPr>
        <w:t>%);</w:t>
      </w:r>
      <w:r w:rsidRPr="0083592E">
        <w:rPr>
          <w:spacing w:val="-5"/>
          <w:highlight w:val="yellow"/>
        </w:rPr>
        <w:t xml:space="preserve"> </w:t>
      </w:r>
      <w:r w:rsidRPr="0083592E">
        <w:rPr>
          <w:spacing w:val="-4"/>
          <w:highlight w:val="yellow"/>
        </w:rPr>
        <w:t>(</w:t>
      </w:r>
      <w:r w:rsidRPr="0083592E">
        <w:rPr>
          <w:i/>
          <w:spacing w:val="-4"/>
          <w:highlight w:val="yellow"/>
        </w:rPr>
        <w:t>p</w:t>
      </w:r>
      <w:r w:rsidRPr="0083592E">
        <w:rPr>
          <w:spacing w:val="-4"/>
          <w:highlight w:val="yellow"/>
        </w:rPr>
        <w:t>=</w:t>
      </w:r>
      <w:r w:rsidR="0083592E" w:rsidRPr="0083592E">
        <w:rPr>
          <w:spacing w:val="-4"/>
          <w:highlight w:val="yellow"/>
        </w:rPr>
        <w:t>??</w:t>
      </w:r>
      <w:r w:rsidR="0083592E">
        <w:rPr>
          <w:spacing w:val="-4"/>
          <w:highlight w:val="yellow"/>
        </w:rPr>
        <w:t xml:space="preserve">). </w:t>
      </w:r>
      <w:r w:rsidRPr="0083592E">
        <w:rPr>
          <w:spacing w:val="-4"/>
          <w:highlight w:val="yellow"/>
        </w:rPr>
        <w:t>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w:t>
      </w:r>
      <w:r w:rsidR="0083592E">
        <w:rPr>
          <w:spacing w:val="-4"/>
        </w:rPr>
        <w:t>,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Pr>
          <w:i/>
          <w:spacing w:val="-8"/>
        </w:rPr>
        <w:t>p</w:t>
      </w:r>
      <w:r>
        <w:rPr>
          <w:spacing w:val="-8"/>
        </w:rPr>
        <w:t>=0.004,</w:t>
      </w:r>
      <w:r>
        <w:t xml:space="preserve"> </w:t>
      </w:r>
      <w:r>
        <w:rPr>
          <w:i/>
          <w:spacing w:val="-8"/>
        </w:rPr>
        <w:t>p</w:t>
      </w:r>
      <w:r>
        <w:rPr>
          <w:spacing w:val="-8"/>
        </w:rPr>
        <w:t>&lt;0.001,</w:t>
      </w:r>
      <w:r>
        <w:t xml:space="preserve"> </w:t>
      </w:r>
      <w:r>
        <w:rPr>
          <w:i/>
          <w:spacing w:val="-8"/>
        </w:rPr>
        <w:t>p</w:t>
      </w:r>
      <w:r>
        <w:rPr>
          <w:spacing w:val="-8"/>
        </w:rPr>
        <w:t>&lt;0.001</w:t>
      </w:r>
      <w:r>
        <w:t xml:space="preserve"> </w:t>
      </w:r>
      <w:r>
        <w:rPr>
          <w:spacing w:val="-8"/>
        </w:rPr>
        <w:t>and</w:t>
      </w:r>
      <w:r>
        <w:t xml:space="preserve"> </w:t>
      </w:r>
      <w:r>
        <w:rPr>
          <w:i/>
          <w:spacing w:val="-8"/>
        </w:rPr>
        <w:t>p</w:t>
      </w:r>
      <w:r>
        <w:rPr>
          <w:spacing w:val="-8"/>
        </w:rPr>
        <w:t>&lt;0.004,</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w:t>
      </w:r>
      <w:r w:rsidR="0083592E">
        <w:rPr>
          <w:w w:val="90"/>
        </w:rPr>
        <w:t>non-AI</w:t>
      </w:r>
      <w:r>
        <w:rPr>
          <w:w w:val="90"/>
        </w:rPr>
        <w:t xml:space="preserve"> groups, </w:t>
      </w:r>
      <w:r w:rsidR="003639A2">
        <w:rPr>
          <w:spacing w:val="-8"/>
        </w:rPr>
        <w:t>45.5</w:t>
      </w:r>
      <w:r>
        <w:rPr>
          <w:spacing w:val="-8"/>
        </w:rPr>
        <w:t>%</w:t>
      </w:r>
      <w:r>
        <w:rPr>
          <w:spacing w:val="-7"/>
        </w:rPr>
        <w:t xml:space="preserve"> </w:t>
      </w:r>
      <w:r>
        <w:rPr>
          <w:spacing w:val="-8"/>
        </w:rPr>
        <w:t>vs</w:t>
      </w:r>
      <w:r>
        <w:rPr>
          <w:spacing w:val="-7"/>
        </w:rPr>
        <w:t xml:space="preserve"> </w:t>
      </w:r>
      <w:r w:rsidR="003639A2">
        <w:rPr>
          <w:spacing w:val="-8"/>
        </w:rPr>
        <w:t>4.3</w:t>
      </w:r>
      <w:r>
        <w:rPr>
          <w:spacing w:val="-8"/>
        </w:rPr>
        <w:t>%;</w:t>
      </w:r>
      <w:r>
        <w:rPr>
          <w:spacing w:val="-7"/>
        </w:rPr>
        <w:t xml:space="preserve"> </w:t>
      </w:r>
      <w:r>
        <w:rPr>
          <w:i/>
          <w:spacing w:val="-8"/>
        </w:rPr>
        <w:t>p</w:t>
      </w:r>
      <w:r>
        <w:rPr>
          <w:spacing w:val="-8"/>
        </w:rPr>
        <w:t>=0.008</w:t>
      </w:r>
      <w:r w:rsidR="003639A2">
        <w:rPr>
          <w:spacing w:val="-8"/>
        </w:rPr>
        <w:t>.</w:t>
      </w:r>
    </w:p>
    <w:p w14:paraId="5682382A" w14:textId="77777777" w:rsidR="00DD1C80" w:rsidRDefault="00DD1C80" w:rsidP="007973E9">
      <w:pPr>
        <w:pStyle w:val="BodyText"/>
        <w:spacing w:before="212" w:line="254" w:lineRule="auto"/>
        <w:ind w:left="0" w:right="346"/>
        <w:jc w:val="both"/>
      </w:pPr>
    </w:p>
    <w:p w14:paraId="7E41F953" w14:textId="77777777" w:rsidR="00D85EB9" w:rsidRPr="00C46E4E" w:rsidRDefault="00D85EB9" w:rsidP="00D85EB9">
      <w:pPr>
        <w:pStyle w:val="BodyText"/>
        <w:jc w:val="both"/>
        <w:rPr>
          <w:i/>
        </w:rPr>
      </w:pPr>
      <w:r>
        <w:rPr>
          <w:rFonts w:asciiTheme="majorHAnsi" w:hAnsiTheme="majorHAnsi" w:cstheme="majorHAnsi"/>
          <w:b/>
          <w:bCs/>
        </w:rPr>
        <w:t xml:space="preserve">Table 4: Comparisons of the characteristics of patients who died without adrenal insufficiency versus those with AI </w:t>
      </w:r>
    </w:p>
    <w:p w14:paraId="2778EA13" w14:textId="77777777" w:rsidR="0070762C" w:rsidRDefault="0070762C">
      <w:pPr>
        <w:rPr>
          <w:rFonts w:ascii="Cambria"/>
        </w:rPr>
        <w:sectPr w:rsidR="0070762C">
          <w:pgSz w:w="12240" w:h="15840"/>
          <w:pgMar w:top="1640" w:right="1080" w:bottom="980" w:left="920" w:header="0" w:footer="796" w:gutter="0"/>
          <w:cols w:space="720"/>
        </w:sectPr>
      </w:pPr>
    </w:p>
    <w:p w14:paraId="2778EA17" w14:textId="77777777" w:rsidR="0070762C" w:rsidRDefault="0070762C">
      <w:pPr>
        <w:rPr>
          <w:sz w:val="18"/>
        </w:rPr>
        <w:sectPr w:rsidR="0070762C">
          <w:type w:val="continuous"/>
          <w:pgSz w:w="12240" w:h="15840"/>
          <w:pgMar w:top="1660" w:right="1080" w:bottom="980" w:left="920" w:header="0" w:footer="796" w:gutter="0"/>
          <w:cols w:num="3" w:space="720" w:equalWidth="0">
            <w:col w:w="6217" w:space="540"/>
            <w:col w:w="1219" w:space="625"/>
            <w:col w:w="1639"/>
          </w:cols>
        </w:sectPr>
      </w:pPr>
    </w:p>
    <w:tbl>
      <w:tblPr>
        <w:tblW w:w="0" w:type="auto"/>
        <w:tblInd w:w="268" w:type="dxa"/>
        <w:tblLayout w:type="fixed"/>
        <w:tblCellMar>
          <w:left w:w="0" w:type="dxa"/>
          <w:right w:w="0" w:type="dxa"/>
        </w:tblCellMar>
        <w:tblLook w:val="01E0" w:firstRow="1" w:lastRow="1" w:firstColumn="1" w:lastColumn="1" w:noHBand="0" w:noVBand="0"/>
      </w:tblPr>
      <w:tblGrid>
        <w:gridCol w:w="4312"/>
        <w:gridCol w:w="1950"/>
        <w:gridCol w:w="2117"/>
        <w:gridCol w:w="1483"/>
      </w:tblGrid>
      <w:tr w:rsidR="0070762C" w14:paraId="2778EA1C" w14:textId="77777777">
        <w:trPr>
          <w:trHeight w:val="209"/>
        </w:trPr>
        <w:tc>
          <w:tcPr>
            <w:tcW w:w="4312" w:type="dxa"/>
            <w:tcBorders>
              <w:bottom w:val="single" w:sz="4" w:space="0" w:color="7F7F7F"/>
            </w:tcBorders>
          </w:tcPr>
          <w:p w14:paraId="2778EA18" w14:textId="36405EF5" w:rsidR="0070762C" w:rsidRPr="007973E9" w:rsidRDefault="007973E9">
            <w:pPr>
              <w:pStyle w:val="TableParagraph"/>
              <w:spacing w:line="240" w:lineRule="auto"/>
              <w:rPr>
                <w:rFonts w:ascii="Times New Roman"/>
                <w:b/>
                <w:bCs/>
              </w:rPr>
            </w:pPr>
            <w:r w:rsidRPr="007973E9">
              <w:rPr>
                <w:rFonts w:ascii="Times New Roman"/>
                <w:b/>
                <w:bCs/>
              </w:rPr>
              <w:t>Variable</w:t>
            </w:r>
          </w:p>
        </w:tc>
        <w:tc>
          <w:tcPr>
            <w:tcW w:w="1950" w:type="dxa"/>
            <w:tcBorders>
              <w:bottom w:val="single" w:sz="4" w:space="0" w:color="7F7F7F"/>
            </w:tcBorders>
          </w:tcPr>
          <w:p w14:paraId="2778EA19" w14:textId="0FE68A15" w:rsidR="0070762C" w:rsidRPr="00685F28" w:rsidRDefault="00B30BB4">
            <w:pPr>
              <w:pStyle w:val="TableParagraph"/>
              <w:spacing w:line="189" w:lineRule="exact"/>
              <w:ind w:left="35" w:right="1"/>
              <w:jc w:val="center"/>
              <w:rPr>
                <w:b/>
                <w:i/>
                <w:sz w:val="18"/>
              </w:rPr>
            </w:pPr>
            <w:r w:rsidRPr="00685F28">
              <w:rPr>
                <w:b/>
                <w:i/>
                <w:sz w:val="18"/>
              </w:rPr>
              <w:t>No</w:t>
            </w:r>
            <w:r w:rsidR="007A4761" w:rsidRPr="00685F28">
              <w:rPr>
                <w:b/>
                <w:i/>
                <w:sz w:val="18"/>
              </w:rPr>
              <w:t xml:space="preserve">n-AI, </w:t>
            </w:r>
            <w:r w:rsidRPr="00685F28">
              <w:rPr>
                <w:b/>
                <w:i/>
                <w:sz w:val="18"/>
              </w:rPr>
              <w:t>N</w:t>
            </w:r>
            <w:r w:rsidRPr="00685F28">
              <w:rPr>
                <w:b/>
                <w:i/>
                <w:spacing w:val="-1"/>
                <w:sz w:val="18"/>
              </w:rPr>
              <w:t xml:space="preserve"> </w:t>
            </w:r>
            <w:r w:rsidRPr="00685F28">
              <w:rPr>
                <w:b/>
                <w:i/>
                <w:sz w:val="18"/>
              </w:rPr>
              <w:t>=</w:t>
            </w:r>
            <w:r w:rsidRPr="00685F28">
              <w:rPr>
                <w:b/>
                <w:i/>
                <w:spacing w:val="-1"/>
                <w:sz w:val="18"/>
              </w:rPr>
              <w:t xml:space="preserve"> </w:t>
            </w:r>
            <w:r w:rsidRPr="00685F28">
              <w:rPr>
                <w:b/>
                <w:i/>
                <w:color w:val="000000"/>
                <w:spacing w:val="-4"/>
                <w:sz w:val="18"/>
              </w:rPr>
              <w:t>140</w:t>
            </w:r>
            <w:r w:rsidRPr="00685F28">
              <w:rPr>
                <w:b/>
                <w:i/>
                <w:color w:val="000000"/>
                <w:spacing w:val="-4"/>
                <w:sz w:val="18"/>
                <w:vertAlign w:val="superscript"/>
              </w:rPr>
              <w:t>1</w:t>
            </w:r>
          </w:p>
        </w:tc>
        <w:tc>
          <w:tcPr>
            <w:tcW w:w="2117" w:type="dxa"/>
            <w:tcBorders>
              <w:bottom w:val="single" w:sz="4" w:space="0" w:color="7F7F7F"/>
            </w:tcBorders>
          </w:tcPr>
          <w:p w14:paraId="2778EA1A" w14:textId="0F781823" w:rsidR="0070762C" w:rsidRPr="00685F28" w:rsidRDefault="007A4761">
            <w:pPr>
              <w:pStyle w:val="TableParagraph"/>
              <w:spacing w:line="189" w:lineRule="exact"/>
              <w:ind w:left="1" w:right="104"/>
              <w:jc w:val="center"/>
              <w:rPr>
                <w:b/>
                <w:i/>
                <w:sz w:val="18"/>
              </w:rPr>
            </w:pPr>
            <w:r w:rsidRPr="00685F28">
              <w:rPr>
                <w:b/>
                <w:i/>
                <w:sz w:val="18"/>
              </w:rPr>
              <w:t>AI, N</w:t>
            </w:r>
            <w:r w:rsidRPr="00685F28">
              <w:rPr>
                <w:b/>
                <w:i/>
                <w:spacing w:val="-1"/>
                <w:sz w:val="18"/>
              </w:rPr>
              <w:t xml:space="preserve"> </w:t>
            </w:r>
            <w:r w:rsidRPr="00685F28">
              <w:rPr>
                <w:b/>
                <w:i/>
                <w:sz w:val="18"/>
              </w:rPr>
              <w:t>=</w:t>
            </w:r>
            <w:r w:rsidRPr="00685F28">
              <w:rPr>
                <w:b/>
                <w:i/>
                <w:spacing w:val="-1"/>
                <w:sz w:val="18"/>
              </w:rPr>
              <w:t xml:space="preserve"> </w:t>
            </w:r>
            <w:r w:rsidRPr="00685F28">
              <w:rPr>
                <w:b/>
                <w:i/>
                <w:color w:val="000000"/>
                <w:spacing w:val="-5"/>
                <w:sz w:val="18"/>
              </w:rPr>
              <w:t>11</w:t>
            </w:r>
            <w:r w:rsidRPr="00685F28">
              <w:rPr>
                <w:b/>
                <w:i/>
                <w:color w:val="000000"/>
                <w:spacing w:val="-5"/>
                <w:sz w:val="18"/>
                <w:vertAlign w:val="superscript"/>
              </w:rPr>
              <w:t>1</w:t>
            </w:r>
          </w:p>
        </w:tc>
        <w:tc>
          <w:tcPr>
            <w:tcW w:w="1483" w:type="dxa"/>
            <w:tcBorders>
              <w:bottom w:val="single" w:sz="4" w:space="0" w:color="7F7F7F"/>
            </w:tcBorders>
          </w:tcPr>
          <w:p w14:paraId="2778EA1B" w14:textId="77777777" w:rsidR="0070762C" w:rsidRDefault="0070762C">
            <w:pPr>
              <w:pStyle w:val="TableParagraph"/>
              <w:spacing w:line="240" w:lineRule="auto"/>
              <w:rPr>
                <w:rFonts w:ascii="Times New Roman"/>
                <w:sz w:val="14"/>
              </w:rPr>
            </w:pPr>
          </w:p>
        </w:tc>
      </w:tr>
      <w:tr w:rsidR="0070762C" w14:paraId="2778EA21" w14:textId="77777777">
        <w:trPr>
          <w:trHeight w:val="206"/>
        </w:trPr>
        <w:tc>
          <w:tcPr>
            <w:tcW w:w="4312" w:type="dxa"/>
            <w:tcBorders>
              <w:top w:val="single" w:sz="4" w:space="0" w:color="7F7F7F"/>
            </w:tcBorders>
            <w:shd w:val="clear" w:color="auto" w:fill="F2F2F2"/>
          </w:tcPr>
          <w:p w14:paraId="2778EA1D" w14:textId="77777777" w:rsidR="0070762C" w:rsidRDefault="00000000">
            <w:pPr>
              <w:pStyle w:val="TableParagraph"/>
              <w:ind w:left="205"/>
              <w:rPr>
                <w:sz w:val="18"/>
              </w:rPr>
            </w:pPr>
            <w:r>
              <w:rPr>
                <w:sz w:val="18"/>
              </w:rPr>
              <w:t>Age</w:t>
            </w:r>
            <w:r>
              <w:rPr>
                <w:spacing w:val="-5"/>
                <w:sz w:val="18"/>
              </w:rPr>
              <w:t xml:space="preserve"> </w:t>
            </w:r>
            <w:r>
              <w:rPr>
                <w:sz w:val="18"/>
              </w:rPr>
              <w:t>at</w:t>
            </w:r>
            <w:r>
              <w:rPr>
                <w:spacing w:val="-3"/>
                <w:sz w:val="18"/>
              </w:rPr>
              <w:t xml:space="preserve"> </w:t>
            </w:r>
            <w:r>
              <w:rPr>
                <w:sz w:val="18"/>
              </w:rPr>
              <w:t>enrolment,</w:t>
            </w:r>
            <w:r>
              <w:rPr>
                <w:spacing w:val="-4"/>
                <w:sz w:val="18"/>
              </w:rPr>
              <w:t xml:space="preserve"> </w:t>
            </w:r>
            <w:r>
              <w:rPr>
                <w:sz w:val="18"/>
              </w:rPr>
              <w:t>median</w:t>
            </w:r>
            <w:r>
              <w:rPr>
                <w:spacing w:val="-4"/>
                <w:sz w:val="18"/>
              </w:rPr>
              <w:t xml:space="preserve"> </w:t>
            </w:r>
            <w:r>
              <w:rPr>
                <w:sz w:val="18"/>
              </w:rPr>
              <w:t>(IQR)</w:t>
            </w:r>
            <w:r>
              <w:rPr>
                <w:spacing w:val="-4"/>
                <w:sz w:val="18"/>
              </w:rPr>
              <w:t xml:space="preserve"> </w:t>
            </w:r>
            <w:r>
              <w:rPr>
                <w:spacing w:val="-2"/>
                <w:sz w:val="18"/>
              </w:rPr>
              <w:t>(years)</w:t>
            </w:r>
          </w:p>
        </w:tc>
        <w:tc>
          <w:tcPr>
            <w:tcW w:w="1950" w:type="dxa"/>
            <w:tcBorders>
              <w:top w:val="single" w:sz="4" w:space="0" w:color="7F7F7F"/>
            </w:tcBorders>
            <w:shd w:val="clear" w:color="auto" w:fill="F2F2F2"/>
          </w:tcPr>
          <w:p w14:paraId="2778EA1E" w14:textId="77777777" w:rsidR="0070762C" w:rsidRDefault="00000000">
            <w:pPr>
              <w:pStyle w:val="TableParagraph"/>
              <w:ind w:left="35" w:right="1"/>
              <w:jc w:val="center"/>
              <w:rPr>
                <w:sz w:val="18"/>
              </w:rPr>
            </w:pPr>
            <w:r>
              <w:rPr>
                <w:sz w:val="18"/>
              </w:rPr>
              <w:t>37</w:t>
            </w:r>
            <w:r>
              <w:rPr>
                <w:spacing w:val="-3"/>
                <w:sz w:val="18"/>
              </w:rPr>
              <w:t xml:space="preserve"> </w:t>
            </w:r>
            <w:r>
              <w:rPr>
                <w:sz w:val="18"/>
              </w:rPr>
              <w:t>(32,</w:t>
            </w:r>
            <w:r>
              <w:rPr>
                <w:spacing w:val="-2"/>
                <w:sz w:val="18"/>
              </w:rPr>
              <w:t xml:space="preserve"> </w:t>
            </w:r>
            <w:r>
              <w:rPr>
                <w:spacing w:val="-5"/>
                <w:sz w:val="18"/>
              </w:rPr>
              <w:t>44)</w:t>
            </w:r>
          </w:p>
        </w:tc>
        <w:tc>
          <w:tcPr>
            <w:tcW w:w="2117" w:type="dxa"/>
            <w:tcBorders>
              <w:top w:val="single" w:sz="4" w:space="0" w:color="7F7F7F"/>
            </w:tcBorders>
            <w:shd w:val="clear" w:color="auto" w:fill="F2F2F2"/>
          </w:tcPr>
          <w:p w14:paraId="2778EA1F" w14:textId="77777777" w:rsidR="0070762C" w:rsidRDefault="00000000">
            <w:pPr>
              <w:pStyle w:val="TableParagraph"/>
              <w:ind w:right="104"/>
              <w:jc w:val="center"/>
              <w:rPr>
                <w:sz w:val="18"/>
              </w:rPr>
            </w:pPr>
            <w:r>
              <w:rPr>
                <w:sz w:val="18"/>
              </w:rPr>
              <w:t>41</w:t>
            </w:r>
            <w:r>
              <w:rPr>
                <w:spacing w:val="-3"/>
                <w:sz w:val="18"/>
              </w:rPr>
              <w:t xml:space="preserve"> </w:t>
            </w:r>
            <w:r>
              <w:rPr>
                <w:sz w:val="18"/>
              </w:rPr>
              <w:t>(37,</w:t>
            </w:r>
            <w:r>
              <w:rPr>
                <w:spacing w:val="-2"/>
                <w:sz w:val="18"/>
              </w:rPr>
              <w:t xml:space="preserve"> </w:t>
            </w:r>
            <w:r>
              <w:rPr>
                <w:spacing w:val="-5"/>
                <w:sz w:val="18"/>
              </w:rPr>
              <w:t>48)</w:t>
            </w:r>
          </w:p>
        </w:tc>
        <w:tc>
          <w:tcPr>
            <w:tcW w:w="1483" w:type="dxa"/>
            <w:tcBorders>
              <w:top w:val="single" w:sz="4" w:space="0" w:color="7F7F7F"/>
            </w:tcBorders>
            <w:shd w:val="clear" w:color="auto" w:fill="F2F2F2"/>
          </w:tcPr>
          <w:p w14:paraId="2778EA20" w14:textId="77777777" w:rsidR="0070762C" w:rsidRDefault="00000000">
            <w:pPr>
              <w:pStyle w:val="TableParagraph"/>
              <w:ind w:left="1" w:right="130"/>
              <w:jc w:val="center"/>
              <w:rPr>
                <w:sz w:val="18"/>
              </w:rPr>
            </w:pPr>
            <w:r>
              <w:rPr>
                <w:spacing w:val="-5"/>
                <w:sz w:val="18"/>
              </w:rPr>
              <w:t>0.2</w:t>
            </w:r>
          </w:p>
        </w:tc>
      </w:tr>
      <w:tr w:rsidR="0070762C" w14:paraId="2778EA26" w14:textId="77777777">
        <w:trPr>
          <w:trHeight w:val="206"/>
        </w:trPr>
        <w:tc>
          <w:tcPr>
            <w:tcW w:w="4312" w:type="dxa"/>
          </w:tcPr>
          <w:p w14:paraId="2778EA22" w14:textId="77777777" w:rsidR="0070762C" w:rsidRDefault="00000000">
            <w:pPr>
              <w:pStyle w:val="TableParagraph"/>
              <w:ind w:left="205"/>
              <w:rPr>
                <w:sz w:val="18"/>
              </w:rPr>
            </w:pPr>
            <w:r>
              <w:rPr>
                <w:sz w:val="18"/>
              </w:rPr>
              <w:t>Female</w:t>
            </w:r>
            <w:r>
              <w:rPr>
                <w:spacing w:val="-7"/>
                <w:sz w:val="18"/>
              </w:rPr>
              <w:t xml:space="preserve"> </w:t>
            </w:r>
            <w:r>
              <w:rPr>
                <w:sz w:val="18"/>
              </w:rPr>
              <w:t>gender,</w:t>
            </w:r>
            <w:r>
              <w:rPr>
                <w:spacing w:val="-5"/>
                <w:sz w:val="18"/>
              </w:rPr>
              <w:t xml:space="preserve"> </w:t>
            </w:r>
            <w:r>
              <w:rPr>
                <w:spacing w:val="-4"/>
                <w:sz w:val="18"/>
              </w:rPr>
              <w:t>n(%)</w:t>
            </w:r>
          </w:p>
        </w:tc>
        <w:tc>
          <w:tcPr>
            <w:tcW w:w="1950" w:type="dxa"/>
          </w:tcPr>
          <w:p w14:paraId="2778EA23" w14:textId="77777777" w:rsidR="0070762C" w:rsidRDefault="00000000">
            <w:pPr>
              <w:pStyle w:val="TableParagraph"/>
              <w:ind w:left="35"/>
              <w:jc w:val="center"/>
              <w:rPr>
                <w:sz w:val="18"/>
              </w:rPr>
            </w:pPr>
            <w:r>
              <w:rPr>
                <w:sz w:val="18"/>
              </w:rPr>
              <w:t>75</w:t>
            </w:r>
            <w:r>
              <w:rPr>
                <w:spacing w:val="-2"/>
                <w:sz w:val="18"/>
              </w:rPr>
              <w:t xml:space="preserve"> (53.6%)</w:t>
            </w:r>
          </w:p>
        </w:tc>
        <w:tc>
          <w:tcPr>
            <w:tcW w:w="2117" w:type="dxa"/>
          </w:tcPr>
          <w:p w14:paraId="2778EA24" w14:textId="77777777" w:rsidR="0070762C" w:rsidRDefault="00000000">
            <w:pPr>
              <w:pStyle w:val="TableParagraph"/>
              <w:ind w:left="2" w:right="104"/>
              <w:jc w:val="center"/>
              <w:rPr>
                <w:sz w:val="18"/>
              </w:rPr>
            </w:pPr>
            <w:r>
              <w:rPr>
                <w:sz w:val="18"/>
              </w:rPr>
              <w:t>6</w:t>
            </w:r>
            <w:r>
              <w:rPr>
                <w:spacing w:val="-1"/>
                <w:sz w:val="18"/>
              </w:rPr>
              <w:t xml:space="preserve"> </w:t>
            </w:r>
            <w:r>
              <w:rPr>
                <w:spacing w:val="-2"/>
                <w:sz w:val="18"/>
              </w:rPr>
              <w:t>(54.5%)</w:t>
            </w:r>
          </w:p>
        </w:tc>
        <w:tc>
          <w:tcPr>
            <w:tcW w:w="1483" w:type="dxa"/>
          </w:tcPr>
          <w:p w14:paraId="2778EA25" w14:textId="77777777" w:rsidR="0070762C" w:rsidRDefault="00000000">
            <w:pPr>
              <w:pStyle w:val="TableParagraph"/>
              <w:ind w:right="130"/>
              <w:jc w:val="center"/>
              <w:rPr>
                <w:sz w:val="18"/>
              </w:rPr>
            </w:pPr>
            <w:r>
              <w:rPr>
                <w:spacing w:val="-4"/>
                <w:sz w:val="18"/>
              </w:rPr>
              <w:t>&gt;0.9</w:t>
            </w:r>
          </w:p>
        </w:tc>
      </w:tr>
      <w:tr w:rsidR="0070762C" w14:paraId="2778EA2B" w14:textId="77777777">
        <w:trPr>
          <w:trHeight w:val="206"/>
        </w:trPr>
        <w:tc>
          <w:tcPr>
            <w:tcW w:w="4312" w:type="dxa"/>
            <w:shd w:val="clear" w:color="auto" w:fill="F2F2F2"/>
          </w:tcPr>
          <w:p w14:paraId="2778EA27" w14:textId="77777777" w:rsidR="0070762C" w:rsidRDefault="00000000">
            <w:pPr>
              <w:pStyle w:val="TableParagraph"/>
              <w:ind w:left="205"/>
              <w:rPr>
                <w:sz w:val="18"/>
              </w:rPr>
            </w:pPr>
            <w:r>
              <w:rPr>
                <w:sz w:val="18"/>
              </w:rPr>
              <w:t>Duration</w:t>
            </w:r>
            <w:r>
              <w:rPr>
                <w:spacing w:val="-6"/>
                <w:sz w:val="18"/>
              </w:rPr>
              <w:t xml:space="preserve"> </w:t>
            </w:r>
            <w:r>
              <w:rPr>
                <w:sz w:val="18"/>
              </w:rPr>
              <w:t>of</w:t>
            </w:r>
            <w:r>
              <w:rPr>
                <w:spacing w:val="-4"/>
                <w:sz w:val="18"/>
              </w:rPr>
              <w:t xml:space="preserve"> </w:t>
            </w:r>
            <w:r>
              <w:rPr>
                <w:sz w:val="18"/>
              </w:rPr>
              <w:t>current</w:t>
            </w:r>
            <w:r>
              <w:rPr>
                <w:spacing w:val="-5"/>
                <w:sz w:val="18"/>
              </w:rPr>
              <w:t xml:space="preserve"> </w:t>
            </w:r>
            <w:r>
              <w:rPr>
                <w:sz w:val="18"/>
              </w:rPr>
              <w:t>illness,</w:t>
            </w:r>
            <w:r>
              <w:rPr>
                <w:spacing w:val="-4"/>
                <w:sz w:val="18"/>
              </w:rPr>
              <w:t xml:space="preserve"> </w:t>
            </w:r>
            <w:r>
              <w:rPr>
                <w:sz w:val="18"/>
              </w:rPr>
              <w:t>median</w:t>
            </w:r>
            <w:r>
              <w:rPr>
                <w:spacing w:val="-5"/>
                <w:sz w:val="18"/>
              </w:rPr>
              <w:t xml:space="preserve"> </w:t>
            </w:r>
            <w:r>
              <w:rPr>
                <w:sz w:val="18"/>
              </w:rPr>
              <w:t>(IQR)</w:t>
            </w:r>
            <w:r>
              <w:rPr>
                <w:spacing w:val="-5"/>
                <w:sz w:val="18"/>
              </w:rPr>
              <w:t xml:space="preserve"> </w:t>
            </w:r>
            <w:r>
              <w:rPr>
                <w:spacing w:val="-2"/>
                <w:sz w:val="18"/>
              </w:rPr>
              <w:t>(days)</w:t>
            </w:r>
          </w:p>
        </w:tc>
        <w:tc>
          <w:tcPr>
            <w:tcW w:w="1950" w:type="dxa"/>
            <w:shd w:val="clear" w:color="auto" w:fill="F2F2F2"/>
          </w:tcPr>
          <w:p w14:paraId="2778EA28" w14:textId="77777777" w:rsidR="0070762C" w:rsidRDefault="00000000">
            <w:pPr>
              <w:pStyle w:val="TableParagraph"/>
              <w:ind w:left="35" w:right="1"/>
              <w:jc w:val="center"/>
              <w:rPr>
                <w:sz w:val="18"/>
              </w:rPr>
            </w:pPr>
            <w:r>
              <w:rPr>
                <w:sz w:val="18"/>
              </w:rPr>
              <w:t>14</w:t>
            </w:r>
            <w:r>
              <w:rPr>
                <w:spacing w:val="-3"/>
                <w:sz w:val="18"/>
              </w:rPr>
              <w:t xml:space="preserve"> </w:t>
            </w:r>
            <w:r>
              <w:rPr>
                <w:sz w:val="18"/>
              </w:rPr>
              <w:t>(14,</w:t>
            </w:r>
            <w:r>
              <w:rPr>
                <w:spacing w:val="-2"/>
                <w:sz w:val="18"/>
              </w:rPr>
              <w:t xml:space="preserve"> </w:t>
            </w:r>
            <w:r>
              <w:rPr>
                <w:spacing w:val="-5"/>
                <w:sz w:val="18"/>
              </w:rPr>
              <w:t>21)</w:t>
            </w:r>
          </w:p>
        </w:tc>
        <w:tc>
          <w:tcPr>
            <w:tcW w:w="2117" w:type="dxa"/>
            <w:shd w:val="clear" w:color="auto" w:fill="F2F2F2"/>
          </w:tcPr>
          <w:p w14:paraId="2778EA29" w14:textId="77777777" w:rsidR="0070762C" w:rsidRDefault="00000000">
            <w:pPr>
              <w:pStyle w:val="TableParagraph"/>
              <w:ind w:right="104"/>
              <w:jc w:val="center"/>
              <w:rPr>
                <w:sz w:val="18"/>
              </w:rPr>
            </w:pPr>
            <w:r>
              <w:rPr>
                <w:sz w:val="18"/>
              </w:rPr>
              <w:t>14</w:t>
            </w:r>
            <w:r>
              <w:rPr>
                <w:spacing w:val="-3"/>
                <w:sz w:val="18"/>
              </w:rPr>
              <w:t xml:space="preserve"> </w:t>
            </w:r>
            <w:r>
              <w:rPr>
                <w:sz w:val="18"/>
              </w:rPr>
              <w:t>(10,</w:t>
            </w:r>
            <w:r>
              <w:rPr>
                <w:spacing w:val="-2"/>
                <w:sz w:val="18"/>
              </w:rPr>
              <w:t xml:space="preserve"> </w:t>
            </w:r>
            <w:r>
              <w:rPr>
                <w:spacing w:val="-5"/>
                <w:sz w:val="18"/>
              </w:rPr>
              <w:t>14)</w:t>
            </w:r>
          </w:p>
        </w:tc>
        <w:tc>
          <w:tcPr>
            <w:tcW w:w="1483" w:type="dxa"/>
            <w:shd w:val="clear" w:color="auto" w:fill="F2F2F2"/>
          </w:tcPr>
          <w:p w14:paraId="2778EA2A" w14:textId="77777777" w:rsidR="0070762C" w:rsidRDefault="00000000">
            <w:pPr>
              <w:pStyle w:val="TableParagraph"/>
              <w:ind w:right="130"/>
              <w:jc w:val="center"/>
              <w:rPr>
                <w:sz w:val="18"/>
              </w:rPr>
            </w:pPr>
            <w:r>
              <w:rPr>
                <w:spacing w:val="-4"/>
                <w:sz w:val="18"/>
              </w:rPr>
              <w:t>0.13</w:t>
            </w:r>
          </w:p>
        </w:tc>
      </w:tr>
      <w:tr w:rsidR="0070762C" w14:paraId="2778EA30" w14:textId="77777777">
        <w:trPr>
          <w:trHeight w:val="206"/>
        </w:trPr>
        <w:tc>
          <w:tcPr>
            <w:tcW w:w="4312" w:type="dxa"/>
          </w:tcPr>
          <w:p w14:paraId="2778EA2C" w14:textId="77777777" w:rsidR="0070762C" w:rsidRDefault="00000000">
            <w:pPr>
              <w:pStyle w:val="TableParagraph"/>
              <w:ind w:left="205"/>
              <w:rPr>
                <w:sz w:val="18"/>
              </w:rPr>
            </w:pPr>
            <w:r>
              <w:rPr>
                <w:sz w:val="18"/>
              </w:rPr>
              <w:t>Random</w:t>
            </w:r>
            <w:r>
              <w:rPr>
                <w:spacing w:val="-6"/>
                <w:sz w:val="18"/>
              </w:rPr>
              <w:t xml:space="preserve"> </w:t>
            </w:r>
            <w:r>
              <w:rPr>
                <w:spacing w:val="-2"/>
                <w:sz w:val="18"/>
              </w:rPr>
              <w:t>cortisol</w:t>
            </w:r>
          </w:p>
        </w:tc>
        <w:tc>
          <w:tcPr>
            <w:tcW w:w="1950" w:type="dxa"/>
          </w:tcPr>
          <w:p w14:paraId="2778EA2D" w14:textId="77777777" w:rsidR="0070762C" w:rsidRDefault="00000000">
            <w:pPr>
              <w:pStyle w:val="TableParagraph"/>
              <w:ind w:left="35" w:right="1"/>
              <w:jc w:val="center"/>
              <w:rPr>
                <w:sz w:val="18"/>
              </w:rPr>
            </w:pPr>
            <w:r>
              <w:rPr>
                <w:sz w:val="18"/>
              </w:rPr>
              <w:t>509</w:t>
            </w:r>
            <w:r>
              <w:rPr>
                <w:spacing w:val="-4"/>
                <w:sz w:val="18"/>
              </w:rPr>
              <w:t xml:space="preserve"> </w:t>
            </w:r>
            <w:r>
              <w:rPr>
                <w:sz w:val="18"/>
              </w:rPr>
              <w:t>(412,</w:t>
            </w:r>
            <w:r>
              <w:rPr>
                <w:spacing w:val="-3"/>
                <w:sz w:val="18"/>
              </w:rPr>
              <w:t xml:space="preserve"> </w:t>
            </w:r>
            <w:r>
              <w:rPr>
                <w:spacing w:val="-4"/>
                <w:sz w:val="18"/>
              </w:rPr>
              <w:t>636)</w:t>
            </w:r>
          </w:p>
        </w:tc>
        <w:tc>
          <w:tcPr>
            <w:tcW w:w="2117" w:type="dxa"/>
          </w:tcPr>
          <w:p w14:paraId="2778EA2E" w14:textId="77777777" w:rsidR="0070762C" w:rsidRDefault="00000000">
            <w:pPr>
              <w:pStyle w:val="TableParagraph"/>
              <w:ind w:right="104"/>
              <w:jc w:val="center"/>
              <w:rPr>
                <w:sz w:val="18"/>
              </w:rPr>
            </w:pPr>
            <w:r>
              <w:rPr>
                <w:sz w:val="18"/>
              </w:rPr>
              <w:t>281</w:t>
            </w:r>
            <w:r>
              <w:rPr>
                <w:spacing w:val="-4"/>
                <w:sz w:val="18"/>
              </w:rPr>
              <w:t xml:space="preserve"> </w:t>
            </w:r>
            <w:r>
              <w:rPr>
                <w:sz w:val="18"/>
              </w:rPr>
              <w:t>(244,</w:t>
            </w:r>
            <w:r>
              <w:rPr>
                <w:spacing w:val="-3"/>
                <w:sz w:val="18"/>
              </w:rPr>
              <w:t xml:space="preserve"> </w:t>
            </w:r>
            <w:r>
              <w:rPr>
                <w:spacing w:val="-4"/>
                <w:sz w:val="18"/>
              </w:rPr>
              <w:t>341)</w:t>
            </w:r>
          </w:p>
        </w:tc>
        <w:tc>
          <w:tcPr>
            <w:tcW w:w="1483" w:type="dxa"/>
          </w:tcPr>
          <w:p w14:paraId="2778EA2F" w14:textId="77777777" w:rsidR="0070762C" w:rsidRDefault="00000000">
            <w:pPr>
              <w:pStyle w:val="TableParagraph"/>
              <w:ind w:left="2" w:right="130"/>
              <w:jc w:val="center"/>
              <w:rPr>
                <w:b/>
                <w:sz w:val="18"/>
              </w:rPr>
            </w:pPr>
            <w:r>
              <w:rPr>
                <w:b/>
                <w:spacing w:val="-2"/>
                <w:sz w:val="18"/>
              </w:rPr>
              <w:t>&lt;0.001</w:t>
            </w:r>
          </w:p>
        </w:tc>
      </w:tr>
      <w:tr w:rsidR="0070762C" w14:paraId="2778EA35" w14:textId="77777777">
        <w:trPr>
          <w:trHeight w:val="206"/>
        </w:trPr>
        <w:tc>
          <w:tcPr>
            <w:tcW w:w="4312" w:type="dxa"/>
            <w:shd w:val="clear" w:color="auto" w:fill="F2F2F2"/>
          </w:tcPr>
          <w:p w14:paraId="2778EA31" w14:textId="77777777" w:rsidR="0070762C" w:rsidRDefault="00000000">
            <w:pPr>
              <w:pStyle w:val="TableParagraph"/>
              <w:ind w:left="205"/>
              <w:rPr>
                <w:sz w:val="18"/>
              </w:rPr>
            </w:pPr>
            <w:r>
              <w:rPr>
                <w:sz w:val="18"/>
              </w:rPr>
              <w:t>Basal</w:t>
            </w:r>
            <w:r>
              <w:rPr>
                <w:spacing w:val="-5"/>
                <w:sz w:val="18"/>
              </w:rPr>
              <w:t xml:space="preserve"> </w:t>
            </w:r>
            <w:r>
              <w:rPr>
                <w:spacing w:val="-2"/>
                <w:sz w:val="18"/>
              </w:rPr>
              <w:t>cortisol</w:t>
            </w:r>
          </w:p>
        </w:tc>
        <w:tc>
          <w:tcPr>
            <w:tcW w:w="1950" w:type="dxa"/>
            <w:shd w:val="clear" w:color="auto" w:fill="F2F2F2"/>
          </w:tcPr>
          <w:p w14:paraId="2778EA32" w14:textId="77777777" w:rsidR="0070762C" w:rsidRDefault="00000000">
            <w:pPr>
              <w:pStyle w:val="TableParagraph"/>
              <w:ind w:left="35" w:right="1"/>
              <w:jc w:val="center"/>
              <w:rPr>
                <w:sz w:val="18"/>
              </w:rPr>
            </w:pPr>
            <w:r>
              <w:rPr>
                <w:sz w:val="18"/>
              </w:rPr>
              <w:t>483</w:t>
            </w:r>
            <w:r>
              <w:rPr>
                <w:spacing w:val="-4"/>
                <w:sz w:val="18"/>
              </w:rPr>
              <w:t xml:space="preserve"> </w:t>
            </w:r>
            <w:r>
              <w:rPr>
                <w:sz w:val="18"/>
              </w:rPr>
              <w:t>(408,</w:t>
            </w:r>
            <w:r>
              <w:rPr>
                <w:spacing w:val="-3"/>
                <w:sz w:val="18"/>
              </w:rPr>
              <w:t xml:space="preserve"> </w:t>
            </w:r>
            <w:r>
              <w:rPr>
                <w:spacing w:val="-4"/>
                <w:sz w:val="18"/>
              </w:rPr>
              <w:t>608)</w:t>
            </w:r>
          </w:p>
        </w:tc>
        <w:tc>
          <w:tcPr>
            <w:tcW w:w="2117" w:type="dxa"/>
            <w:shd w:val="clear" w:color="auto" w:fill="F2F2F2"/>
          </w:tcPr>
          <w:p w14:paraId="2778EA33" w14:textId="77777777" w:rsidR="0070762C" w:rsidRDefault="00000000">
            <w:pPr>
              <w:pStyle w:val="TableParagraph"/>
              <w:ind w:right="104"/>
              <w:jc w:val="center"/>
              <w:rPr>
                <w:sz w:val="18"/>
              </w:rPr>
            </w:pPr>
            <w:r>
              <w:rPr>
                <w:sz w:val="18"/>
              </w:rPr>
              <w:t>284</w:t>
            </w:r>
            <w:r>
              <w:rPr>
                <w:spacing w:val="-4"/>
                <w:sz w:val="18"/>
              </w:rPr>
              <w:t xml:space="preserve"> </w:t>
            </w:r>
            <w:r>
              <w:rPr>
                <w:sz w:val="18"/>
              </w:rPr>
              <w:t>(201,</w:t>
            </w:r>
            <w:r>
              <w:rPr>
                <w:spacing w:val="-3"/>
                <w:sz w:val="18"/>
              </w:rPr>
              <w:t xml:space="preserve"> </w:t>
            </w:r>
            <w:r>
              <w:rPr>
                <w:spacing w:val="-4"/>
                <w:sz w:val="18"/>
              </w:rPr>
              <w:t>365)</w:t>
            </w:r>
          </w:p>
        </w:tc>
        <w:tc>
          <w:tcPr>
            <w:tcW w:w="1483" w:type="dxa"/>
            <w:shd w:val="clear" w:color="auto" w:fill="F2F2F2"/>
          </w:tcPr>
          <w:p w14:paraId="2778EA34" w14:textId="77777777" w:rsidR="0070762C" w:rsidRDefault="00000000">
            <w:pPr>
              <w:pStyle w:val="TableParagraph"/>
              <w:ind w:left="2" w:right="130"/>
              <w:jc w:val="center"/>
              <w:rPr>
                <w:b/>
                <w:sz w:val="18"/>
              </w:rPr>
            </w:pPr>
            <w:r>
              <w:rPr>
                <w:b/>
                <w:spacing w:val="-2"/>
                <w:sz w:val="18"/>
              </w:rPr>
              <w:t>&lt;0.001</w:t>
            </w:r>
          </w:p>
        </w:tc>
      </w:tr>
      <w:tr w:rsidR="0070762C" w14:paraId="2778EA3A" w14:textId="77777777">
        <w:trPr>
          <w:trHeight w:val="210"/>
        </w:trPr>
        <w:tc>
          <w:tcPr>
            <w:tcW w:w="4312" w:type="dxa"/>
          </w:tcPr>
          <w:p w14:paraId="2778EA36" w14:textId="77777777" w:rsidR="0070762C" w:rsidRDefault="00000000">
            <w:pPr>
              <w:pStyle w:val="TableParagraph"/>
              <w:spacing w:line="191" w:lineRule="exact"/>
              <w:ind w:left="205"/>
              <w:rPr>
                <w:sz w:val="18"/>
              </w:rPr>
            </w:pPr>
            <w:r>
              <w:rPr>
                <w:sz w:val="18"/>
              </w:rPr>
              <w:t>Stimulated</w:t>
            </w:r>
            <w:r>
              <w:rPr>
                <w:spacing w:val="-8"/>
                <w:sz w:val="18"/>
              </w:rPr>
              <w:t xml:space="preserve"> </w:t>
            </w:r>
            <w:r>
              <w:rPr>
                <w:spacing w:val="-2"/>
                <w:sz w:val="18"/>
              </w:rPr>
              <w:t>cortisol</w:t>
            </w:r>
          </w:p>
        </w:tc>
        <w:tc>
          <w:tcPr>
            <w:tcW w:w="1950" w:type="dxa"/>
          </w:tcPr>
          <w:p w14:paraId="2778EA37" w14:textId="77777777" w:rsidR="0070762C" w:rsidRDefault="00000000">
            <w:pPr>
              <w:pStyle w:val="TableParagraph"/>
              <w:spacing w:line="191" w:lineRule="exact"/>
              <w:ind w:left="35" w:right="1"/>
              <w:jc w:val="center"/>
              <w:rPr>
                <w:sz w:val="18"/>
              </w:rPr>
            </w:pPr>
            <w:r>
              <w:rPr>
                <w:sz w:val="18"/>
              </w:rPr>
              <w:t>768</w:t>
            </w:r>
            <w:r>
              <w:rPr>
                <w:spacing w:val="-4"/>
                <w:sz w:val="18"/>
              </w:rPr>
              <w:t xml:space="preserve"> </w:t>
            </w:r>
            <w:r>
              <w:rPr>
                <w:sz w:val="18"/>
              </w:rPr>
              <w:t>(624,</w:t>
            </w:r>
            <w:r>
              <w:rPr>
                <w:spacing w:val="-3"/>
                <w:sz w:val="18"/>
              </w:rPr>
              <w:t xml:space="preserve"> </w:t>
            </w:r>
            <w:r>
              <w:rPr>
                <w:spacing w:val="-4"/>
                <w:sz w:val="18"/>
              </w:rPr>
              <w:t>908)</w:t>
            </w:r>
          </w:p>
        </w:tc>
        <w:tc>
          <w:tcPr>
            <w:tcW w:w="2117" w:type="dxa"/>
          </w:tcPr>
          <w:p w14:paraId="2778EA38" w14:textId="77777777" w:rsidR="0070762C" w:rsidRDefault="00000000">
            <w:pPr>
              <w:pStyle w:val="TableParagraph"/>
              <w:spacing w:line="191" w:lineRule="exact"/>
              <w:ind w:right="104"/>
              <w:jc w:val="center"/>
              <w:rPr>
                <w:sz w:val="18"/>
              </w:rPr>
            </w:pPr>
            <w:r>
              <w:rPr>
                <w:sz w:val="18"/>
              </w:rPr>
              <w:t>375</w:t>
            </w:r>
            <w:r>
              <w:rPr>
                <w:spacing w:val="-4"/>
                <w:sz w:val="18"/>
              </w:rPr>
              <w:t xml:space="preserve"> </w:t>
            </w:r>
            <w:r>
              <w:rPr>
                <w:sz w:val="18"/>
              </w:rPr>
              <w:t>(321,</w:t>
            </w:r>
            <w:r>
              <w:rPr>
                <w:spacing w:val="-3"/>
                <w:sz w:val="18"/>
              </w:rPr>
              <w:t xml:space="preserve"> </w:t>
            </w:r>
            <w:r>
              <w:rPr>
                <w:spacing w:val="-4"/>
                <w:sz w:val="18"/>
              </w:rPr>
              <w:t>426)</w:t>
            </w:r>
          </w:p>
        </w:tc>
        <w:tc>
          <w:tcPr>
            <w:tcW w:w="1483" w:type="dxa"/>
          </w:tcPr>
          <w:p w14:paraId="2778EA39" w14:textId="77777777" w:rsidR="0070762C" w:rsidRDefault="00000000">
            <w:pPr>
              <w:pStyle w:val="TableParagraph"/>
              <w:spacing w:line="191" w:lineRule="exact"/>
              <w:ind w:left="2" w:right="130"/>
              <w:jc w:val="center"/>
              <w:rPr>
                <w:b/>
                <w:sz w:val="18"/>
              </w:rPr>
            </w:pPr>
            <w:r>
              <w:rPr>
                <w:b/>
                <w:spacing w:val="-2"/>
                <w:sz w:val="18"/>
              </w:rPr>
              <w:t>&lt;0.001</w:t>
            </w:r>
          </w:p>
        </w:tc>
      </w:tr>
      <w:tr w:rsidR="0070762C" w14:paraId="2778EA3F" w14:textId="77777777">
        <w:trPr>
          <w:trHeight w:val="206"/>
        </w:trPr>
        <w:tc>
          <w:tcPr>
            <w:tcW w:w="4312" w:type="dxa"/>
            <w:shd w:val="clear" w:color="auto" w:fill="F2F2F2"/>
          </w:tcPr>
          <w:p w14:paraId="2778EA3B" w14:textId="77777777" w:rsidR="0070762C" w:rsidRDefault="00000000">
            <w:pPr>
              <w:pStyle w:val="TableParagraph"/>
              <w:ind w:left="205"/>
              <w:rPr>
                <w:sz w:val="18"/>
              </w:rPr>
            </w:pPr>
            <w:r>
              <w:rPr>
                <w:sz w:val="18"/>
              </w:rPr>
              <w:t>Incremental</w:t>
            </w:r>
            <w:r>
              <w:rPr>
                <w:spacing w:val="-9"/>
                <w:sz w:val="18"/>
              </w:rPr>
              <w:t xml:space="preserve"> </w:t>
            </w:r>
            <w:r>
              <w:rPr>
                <w:spacing w:val="-2"/>
                <w:sz w:val="18"/>
              </w:rPr>
              <w:t>Cortisol</w:t>
            </w:r>
          </w:p>
        </w:tc>
        <w:tc>
          <w:tcPr>
            <w:tcW w:w="1950" w:type="dxa"/>
            <w:shd w:val="clear" w:color="auto" w:fill="F2F2F2"/>
          </w:tcPr>
          <w:p w14:paraId="2778EA3C" w14:textId="77777777" w:rsidR="0070762C" w:rsidRDefault="00000000">
            <w:pPr>
              <w:pStyle w:val="TableParagraph"/>
              <w:ind w:left="35" w:right="1"/>
              <w:jc w:val="center"/>
              <w:rPr>
                <w:sz w:val="18"/>
              </w:rPr>
            </w:pPr>
            <w:r>
              <w:rPr>
                <w:sz w:val="18"/>
              </w:rPr>
              <w:t>260</w:t>
            </w:r>
            <w:r>
              <w:rPr>
                <w:spacing w:val="-4"/>
                <w:sz w:val="18"/>
              </w:rPr>
              <w:t xml:space="preserve"> </w:t>
            </w:r>
            <w:r>
              <w:rPr>
                <w:sz w:val="18"/>
              </w:rPr>
              <w:t>(175,</w:t>
            </w:r>
            <w:r>
              <w:rPr>
                <w:spacing w:val="-3"/>
                <w:sz w:val="18"/>
              </w:rPr>
              <w:t xml:space="preserve"> </w:t>
            </w:r>
            <w:r>
              <w:rPr>
                <w:spacing w:val="-4"/>
                <w:sz w:val="18"/>
              </w:rPr>
              <w:t>356)</w:t>
            </w:r>
          </w:p>
        </w:tc>
        <w:tc>
          <w:tcPr>
            <w:tcW w:w="2117" w:type="dxa"/>
            <w:shd w:val="clear" w:color="auto" w:fill="F2F2F2"/>
          </w:tcPr>
          <w:p w14:paraId="2778EA3D" w14:textId="77777777" w:rsidR="0070762C" w:rsidRDefault="00000000">
            <w:pPr>
              <w:pStyle w:val="TableParagraph"/>
              <w:ind w:right="104"/>
              <w:jc w:val="center"/>
              <w:rPr>
                <w:sz w:val="18"/>
              </w:rPr>
            </w:pPr>
            <w:r>
              <w:rPr>
                <w:sz w:val="18"/>
              </w:rPr>
              <w:t>32</w:t>
            </w:r>
            <w:r>
              <w:rPr>
                <w:spacing w:val="-3"/>
                <w:sz w:val="18"/>
              </w:rPr>
              <w:t xml:space="preserve"> </w:t>
            </w:r>
            <w:r>
              <w:rPr>
                <w:sz w:val="18"/>
              </w:rPr>
              <w:t>(17,</w:t>
            </w:r>
            <w:r>
              <w:rPr>
                <w:spacing w:val="-2"/>
                <w:sz w:val="18"/>
              </w:rPr>
              <w:t xml:space="preserve"> </w:t>
            </w:r>
            <w:r>
              <w:rPr>
                <w:spacing w:val="-4"/>
                <w:sz w:val="18"/>
              </w:rPr>
              <w:t>107)</w:t>
            </w:r>
          </w:p>
        </w:tc>
        <w:tc>
          <w:tcPr>
            <w:tcW w:w="1483" w:type="dxa"/>
            <w:shd w:val="clear" w:color="auto" w:fill="F2F2F2"/>
          </w:tcPr>
          <w:p w14:paraId="2778EA3E" w14:textId="77777777" w:rsidR="0070762C" w:rsidRDefault="00000000">
            <w:pPr>
              <w:pStyle w:val="TableParagraph"/>
              <w:ind w:left="2" w:right="130"/>
              <w:jc w:val="center"/>
              <w:rPr>
                <w:b/>
                <w:sz w:val="18"/>
              </w:rPr>
            </w:pPr>
            <w:r>
              <w:rPr>
                <w:b/>
                <w:spacing w:val="-2"/>
                <w:sz w:val="18"/>
              </w:rPr>
              <w:t>&lt;0.001</w:t>
            </w:r>
          </w:p>
        </w:tc>
      </w:tr>
      <w:tr w:rsidR="0070762C" w14:paraId="2778EA44" w14:textId="77777777">
        <w:trPr>
          <w:trHeight w:val="206"/>
        </w:trPr>
        <w:tc>
          <w:tcPr>
            <w:tcW w:w="4312" w:type="dxa"/>
          </w:tcPr>
          <w:p w14:paraId="2778EA40" w14:textId="77777777" w:rsidR="0070762C" w:rsidRDefault="00000000">
            <w:pPr>
              <w:pStyle w:val="TableParagraph"/>
              <w:ind w:left="205"/>
              <w:rPr>
                <w:sz w:val="18"/>
              </w:rPr>
            </w:pPr>
            <w:r>
              <w:rPr>
                <w:sz w:val="18"/>
              </w:rPr>
              <w:t>Weight</w:t>
            </w:r>
            <w:r>
              <w:rPr>
                <w:spacing w:val="-6"/>
                <w:sz w:val="18"/>
              </w:rPr>
              <w:t xml:space="preserve"> </w:t>
            </w:r>
            <w:r>
              <w:rPr>
                <w:spacing w:val="-4"/>
                <w:sz w:val="18"/>
              </w:rPr>
              <w:t>loss</w:t>
            </w:r>
          </w:p>
        </w:tc>
        <w:tc>
          <w:tcPr>
            <w:tcW w:w="1950" w:type="dxa"/>
          </w:tcPr>
          <w:p w14:paraId="2778EA41" w14:textId="77777777" w:rsidR="0070762C" w:rsidRDefault="00000000">
            <w:pPr>
              <w:pStyle w:val="TableParagraph"/>
              <w:ind w:left="35"/>
              <w:jc w:val="center"/>
              <w:rPr>
                <w:sz w:val="18"/>
              </w:rPr>
            </w:pPr>
            <w:r>
              <w:rPr>
                <w:sz w:val="18"/>
              </w:rPr>
              <w:t>115</w:t>
            </w:r>
            <w:r>
              <w:rPr>
                <w:spacing w:val="-3"/>
                <w:sz w:val="18"/>
              </w:rPr>
              <w:t xml:space="preserve"> </w:t>
            </w:r>
            <w:r>
              <w:rPr>
                <w:spacing w:val="-2"/>
                <w:sz w:val="18"/>
              </w:rPr>
              <w:t>(89.1%)</w:t>
            </w:r>
          </w:p>
        </w:tc>
        <w:tc>
          <w:tcPr>
            <w:tcW w:w="2117" w:type="dxa"/>
          </w:tcPr>
          <w:p w14:paraId="2778EA42" w14:textId="77777777" w:rsidR="0070762C" w:rsidRDefault="00000000">
            <w:pPr>
              <w:pStyle w:val="TableParagraph"/>
              <w:ind w:left="2" w:right="104"/>
              <w:jc w:val="center"/>
              <w:rPr>
                <w:sz w:val="18"/>
              </w:rPr>
            </w:pPr>
            <w:r>
              <w:rPr>
                <w:sz w:val="18"/>
              </w:rPr>
              <w:t>9</w:t>
            </w:r>
            <w:r>
              <w:rPr>
                <w:spacing w:val="-1"/>
                <w:sz w:val="18"/>
              </w:rPr>
              <w:t xml:space="preserve"> </w:t>
            </w:r>
            <w:r>
              <w:rPr>
                <w:spacing w:val="-2"/>
                <w:sz w:val="18"/>
              </w:rPr>
              <w:t>(81.8%)</w:t>
            </w:r>
          </w:p>
        </w:tc>
        <w:tc>
          <w:tcPr>
            <w:tcW w:w="1483" w:type="dxa"/>
          </w:tcPr>
          <w:p w14:paraId="2778EA43" w14:textId="77777777" w:rsidR="0070762C" w:rsidRDefault="00000000">
            <w:pPr>
              <w:pStyle w:val="TableParagraph"/>
              <w:ind w:left="1" w:right="130"/>
              <w:jc w:val="center"/>
              <w:rPr>
                <w:sz w:val="18"/>
              </w:rPr>
            </w:pPr>
            <w:r>
              <w:rPr>
                <w:spacing w:val="-5"/>
                <w:sz w:val="18"/>
              </w:rPr>
              <w:t>0.6</w:t>
            </w:r>
          </w:p>
        </w:tc>
      </w:tr>
      <w:tr w:rsidR="0070762C" w14:paraId="2778EA49" w14:textId="77777777">
        <w:trPr>
          <w:trHeight w:val="206"/>
        </w:trPr>
        <w:tc>
          <w:tcPr>
            <w:tcW w:w="4312" w:type="dxa"/>
            <w:shd w:val="clear" w:color="auto" w:fill="F2F2F2"/>
          </w:tcPr>
          <w:p w14:paraId="2778EA45" w14:textId="77777777" w:rsidR="0070762C" w:rsidRDefault="00000000">
            <w:pPr>
              <w:pStyle w:val="TableParagraph"/>
              <w:ind w:left="205"/>
              <w:rPr>
                <w:sz w:val="18"/>
              </w:rPr>
            </w:pPr>
            <w:r>
              <w:rPr>
                <w:sz w:val="18"/>
              </w:rPr>
              <w:t>Viral</w:t>
            </w:r>
            <w:r>
              <w:rPr>
                <w:spacing w:val="-4"/>
                <w:sz w:val="18"/>
              </w:rPr>
              <w:t xml:space="preserve"> </w:t>
            </w:r>
            <w:r>
              <w:rPr>
                <w:sz w:val="18"/>
              </w:rPr>
              <w:t>load</w:t>
            </w:r>
            <w:r>
              <w:rPr>
                <w:spacing w:val="-4"/>
                <w:sz w:val="18"/>
              </w:rPr>
              <w:t xml:space="preserve"> </w:t>
            </w:r>
            <w:r>
              <w:rPr>
                <w:sz w:val="18"/>
              </w:rPr>
              <w:t>(log10</w:t>
            </w:r>
            <w:r>
              <w:rPr>
                <w:spacing w:val="-4"/>
                <w:sz w:val="18"/>
              </w:rPr>
              <w:t xml:space="preserve"> </w:t>
            </w:r>
            <w:r>
              <w:rPr>
                <w:spacing w:val="-2"/>
                <w:sz w:val="18"/>
              </w:rPr>
              <w:t>Copies/mL)</w:t>
            </w:r>
          </w:p>
        </w:tc>
        <w:tc>
          <w:tcPr>
            <w:tcW w:w="1950" w:type="dxa"/>
            <w:shd w:val="clear" w:color="auto" w:fill="F2F2F2"/>
          </w:tcPr>
          <w:p w14:paraId="2778EA46" w14:textId="77777777" w:rsidR="0070762C" w:rsidRDefault="00000000">
            <w:pPr>
              <w:pStyle w:val="TableParagraph"/>
              <w:ind w:left="382"/>
              <w:rPr>
                <w:sz w:val="18"/>
              </w:rPr>
            </w:pPr>
            <w:r>
              <w:rPr>
                <w:sz w:val="18"/>
              </w:rPr>
              <w:t>10.3</w:t>
            </w:r>
            <w:r>
              <w:rPr>
                <w:spacing w:val="-4"/>
                <w:sz w:val="18"/>
              </w:rPr>
              <w:t xml:space="preserve"> </w:t>
            </w:r>
            <w:r>
              <w:rPr>
                <w:sz w:val="18"/>
              </w:rPr>
              <w:t>(7.6,</w:t>
            </w:r>
            <w:r>
              <w:rPr>
                <w:spacing w:val="-3"/>
                <w:sz w:val="18"/>
              </w:rPr>
              <w:t xml:space="preserve"> </w:t>
            </w:r>
            <w:r>
              <w:rPr>
                <w:spacing w:val="-4"/>
                <w:sz w:val="18"/>
              </w:rPr>
              <w:t>12.7)</w:t>
            </w:r>
          </w:p>
        </w:tc>
        <w:tc>
          <w:tcPr>
            <w:tcW w:w="2117" w:type="dxa"/>
            <w:shd w:val="clear" w:color="auto" w:fill="F2F2F2"/>
          </w:tcPr>
          <w:p w14:paraId="2778EA47" w14:textId="77777777" w:rsidR="0070762C" w:rsidRDefault="00000000">
            <w:pPr>
              <w:pStyle w:val="TableParagraph"/>
              <w:ind w:left="345"/>
              <w:rPr>
                <w:sz w:val="18"/>
              </w:rPr>
            </w:pPr>
            <w:r>
              <w:rPr>
                <w:sz w:val="18"/>
              </w:rPr>
              <w:t>12.3</w:t>
            </w:r>
            <w:r>
              <w:rPr>
                <w:spacing w:val="-5"/>
                <w:sz w:val="18"/>
              </w:rPr>
              <w:t xml:space="preserve"> </w:t>
            </w:r>
            <w:r>
              <w:rPr>
                <w:sz w:val="18"/>
              </w:rPr>
              <w:t>(12.3,</w:t>
            </w:r>
            <w:r>
              <w:rPr>
                <w:spacing w:val="-3"/>
                <w:sz w:val="18"/>
              </w:rPr>
              <w:t xml:space="preserve"> </w:t>
            </w:r>
            <w:r>
              <w:rPr>
                <w:spacing w:val="-4"/>
                <w:sz w:val="18"/>
              </w:rPr>
              <w:t>12.3)</w:t>
            </w:r>
          </w:p>
        </w:tc>
        <w:tc>
          <w:tcPr>
            <w:tcW w:w="1483" w:type="dxa"/>
            <w:shd w:val="clear" w:color="auto" w:fill="F2F2F2"/>
          </w:tcPr>
          <w:p w14:paraId="2778EA48" w14:textId="77777777" w:rsidR="0070762C" w:rsidRDefault="00000000">
            <w:pPr>
              <w:pStyle w:val="TableParagraph"/>
              <w:ind w:left="1" w:right="130"/>
              <w:jc w:val="center"/>
              <w:rPr>
                <w:sz w:val="18"/>
              </w:rPr>
            </w:pPr>
            <w:r>
              <w:rPr>
                <w:spacing w:val="-5"/>
                <w:sz w:val="18"/>
              </w:rPr>
              <w:t>0.7</w:t>
            </w:r>
          </w:p>
        </w:tc>
      </w:tr>
      <w:tr w:rsidR="0070762C" w14:paraId="2778EA4E" w14:textId="77777777">
        <w:trPr>
          <w:trHeight w:val="206"/>
        </w:trPr>
        <w:tc>
          <w:tcPr>
            <w:tcW w:w="4312" w:type="dxa"/>
          </w:tcPr>
          <w:p w14:paraId="2778EA4A" w14:textId="77777777" w:rsidR="0070762C" w:rsidRDefault="00000000">
            <w:pPr>
              <w:pStyle w:val="TableParagraph"/>
              <w:ind w:left="205"/>
              <w:rPr>
                <w:sz w:val="18"/>
              </w:rPr>
            </w:pPr>
            <w:r>
              <w:rPr>
                <w:sz w:val="18"/>
              </w:rPr>
              <w:t>Pulmonary</w:t>
            </w:r>
            <w:r>
              <w:rPr>
                <w:spacing w:val="-8"/>
                <w:sz w:val="18"/>
              </w:rPr>
              <w:t xml:space="preserve"> </w:t>
            </w:r>
            <w:r>
              <w:rPr>
                <w:spacing w:val="-2"/>
                <w:sz w:val="18"/>
              </w:rPr>
              <w:t>tuberculosis</w:t>
            </w:r>
          </w:p>
        </w:tc>
        <w:tc>
          <w:tcPr>
            <w:tcW w:w="1950" w:type="dxa"/>
          </w:tcPr>
          <w:p w14:paraId="2778EA4B" w14:textId="77777777" w:rsidR="0070762C" w:rsidRDefault="00000000">
            <w:pPr>
              <w:pStyle w:val="TableParagraph"/>
              <w:ind w:left="35"/>
              <w:jc w:val="center"/>
              <w:rPr>
                <w:sz w:val="18"/>
              </w:rPr>
            </w:pPr>
            <w:r>
              <w:rPr>
                <w:sz w:val="18"/>
              </w:rPr>
              <w:t>91</w:t>
            </w:r>
            <w:r>
              <w:rPr>
                <w:spacing w:val="-2"/>
                <w:sz w:val="18"/>
              </w:rPr>
              <w:t xml:space="preserve"> (65.0%)</w:t>
            </w:r>
          </w:p>
        </w:tc>
        <w:tc>
          <w:tcPr>
            <w:tcW w:w="2117" w:type="dxa"/>
          </w:tcPr>
          <w:p w14:paraId="2778EA4C" w14:textId="77777777" w:rsidR="0070762C" w:rsidRDefault="00000000">
            <w:pPr>
              <w:pStyle w:val="TableParagraph"/>
              <w:ind w:left="2" w:right="104"/>
              <w:jc w:val="center"/>
              <w:rPr>
                <w:sz w:val="18"/>
              </w:rPr>
            </w:pPr>
            <w:r>
              <w:rPr>
                <w:sz w:val="18"/>
              </w:rPr>
              <w:t>5</w:t>
            </w:r>
            <w:r>
              <w:rPr>
                <w:spacing w:val="-1"/>
                <w:sz w:val="18"/>
              </w:rPr>
              <w:t xml:space="preserve"> </w:t>
            </w:r>
            <w:r>
              <w:rPr>
                <w:spacing w:val="-2"/>
                <w:sz w:val="18"/>
              </w:rPr>
              <w:t>(45.5%)</w:t>
            </w:r>
          </w:p>
        </w:tc>
        <w:tc>
          <w:tcPr>
            <w:tcW w:w="1483" w:type="dxa"/>
          </w:tcPr>
          <w:p w14:paraId="2778EA4D" w14:textId="77777777" w:rsidR="0070762C" w:rsidRDefault="00000000">
            <w:pPr>
              <w:pStyle w:val="TableParagraph"/>
              <w:ind w:left="1" w:right="130"/>
              <w:jc w:val="center"/>
              <w:rPr>
                <w:sz w:val="18"/>
              </w:rPr>
            </w:pPr>
            <w:r>
              <w:rPr>
                <w:spacing w:val="-5"/>
                <w:sz w:val="18"/>
              </w:rPr>
              <w:t>0.2</w:t>
            </w:r>
          </w:p>
        </w:tc>
      </w:tr>
      <w:tr w:rsidR="0070762C" w14:paraId="2778EA53" w14:textId="77777777">
        <w:trPr>
          <w:trHeight w:val="206"/>
        </w:trPr>
        <w:tc>
          <w:tcPr>
            <w:tcW w:w="4312" w:type="dxa"/>
            <w:shd w:val="clear" w:color="auto" w:fill="F2F2F2"/>
          </w:tcPr>
          <w:p w14:paraId="2778EA4F" w14:textId="77777777" w:rsidR="0070762C" w:rsidRDefault="00000000">
            <w:pPr>
              <w:pStyle w:val="TableParagraph"/>
              <w:ind w:left="205"/>
              <w:rPr>
                <w:sz w:val="18"/>
              </w:rPr>
            </w:pPr>
            <w:r>
              <w:rPr>
                <w:sz w:val="18"/>
              </w:rPr>
              <w:t>Extrapulmonary</w:t>
            </w:r>
            <w:r>
              <w:rPr>
                <w:spacing w:val="-12"/>
                <w:sz w:val="18"/>
              </w:rPr>
              <w:t xml:space="preserve"> </w:t>
            </w:r>
            <w:r>
              <w:rPr>
                <w:spacing w:val="-2"/>
                <w:sz w:val="18"/>
              </w:rPr>
              <w:t>tuberculosis</w:t>
            </w:r>
          </w:p>
        </w:tc>
        <w:tc>
          <w:tcPr>
            <w:tcW w:w="1950" w:type="dxa"/>
            <w:shd w:val="clear" w:color="auto" w:fill="F2F2F2"/>
          </w:tcPr>
          <w:p w14:paraId="2778EA50" w14:textId="77777777" w:rsidR="0070762C" w:rsidRDefault="00000000">
            <w:pPr>
              <w:pStyle w:val="TableParagraph"/>
              <w:ind w:left="35"/>
              <w:jc w:val="center"/>
              <w:rPr>
                <w:sz w:val="18"/>
              </w:rPr>
            </w:pPr>
            <w:r>
              <w:rPr>
                <w:sz w:val="18"/>
              </w:rPr>
              <w:t>26</w:t>
            </w:r>
            <w:r>
              <w:rPr>
                <w:spacing w:val="-2"/>
                <w:sz w:val="18"/>
              </w:rPr>
              <w:t xml:space="preserve"> (18.6%)</w:t>
            </w:r>
          </w:p>
        </w:tc>
        <w:tc>
          <w:tcPr>
            <w:tcW w:w="2117" w:type="dxa"/>
            <w:shd w:val="clear" w:color="auto" w:fill="F2F2F2"/>
          </w:tcPr>
          <w:p w14:paraId="2778EA51" w14:textId="77777777" w:rsidR="0070762C" w:rsidRDefault="00000000">
            <w:pPr>
              <w:pStyle w:val="TableParagraph"/>
              <w:ind w:left="2" w:right="104"/>
              <w:jc w:val="center"/>
              <w:rPr>
                <w:sz w:val="18"/>
              </w:rPr>
            </w:pPr>
            <w:r>
              <w:rPr>
                <w:sz w:val="18"/>
              </w:rPr>
              <w:t>4</w:t>
            </w:r>
            <w:r>
              <w:rPr>
                <w:spacing w:val="-1"/>
                <w:sz w:val="18"/>
              </w:rPr>
              <w:t xml:space="preserve"> </w:t>
            </w:r>
            <w:r>
              <w:rPr>
                <w:spacing w:val="-2"/>
                <w:sz w:val="18"/>
              </w:rPr>
              <w:t>(36.4%)</w:t>
            </w:r>
          </w:p>
        </w:tc>
        <w:tc>
          <w:tcPr>
            <w:tcW w:w="1483" w:type="dxa"/>
            <w:shd w:val="clear" w:color="auto" w:fill="F2F2F2"/>
          </w:tcPr>
          <w:p w14:paraId="2778EA52" w14:textId="77777777" w:rsidR="0070762C" w:rsidRDefault="00000000">
            <w:pPr>
              <w:pStyle w:val="TableParagraph"/>
              <w:ind w:left="1" w:right="130"/>
              <w:jc w:val="center"/>
              <w:rPr>
                <w:sz w:val="18"/>
              </w:rPr>
            </w:pPr>
            <w:r>
              <w:rPr>
                <w:spacing w:val="-5"/>
                <w:sz w:val="18"/>
              </w:rPr>
              <w:t>0.2</w:t>
            </w:r>
          </w:p>
        </w:tc>
      </w:tr>
      <w:tr w:rsidR="0070762C" w14:paraId="2778EA58" w14:textId="77777777">
        <w:trPr>
          <w:trHeight w:val="206"/>
        </w:trPr>
        <w:tc>
          <w:tcPr>
            <w:tcW w:w="4312" w:type="dxa"/>
          </w:tcPr>
          <w:p w14:paraId="2778EA54" w14:textId="77777777" w:rsidR="0070762C" w:rsidRDefault="00000000">
            <w:pPr>
              <w:pStyle w:val="TableParagraph"/>
              <w:ind w:left="205"/>
              <w:rPr>
                <w:sz w:val="18"/>
              </w:rPr>
            </w:pPr>
            <w:r>
              <w:rPr>
                <w:sz w:val="18"/>
              </w:rPr>
              <w:t>Cryptococcus</w:t>
            </w:r>
            <w:r>
              <w:rPr>
                <w:spacing w:val="-12"/>
                <w:sz w:val="18"/>
              </w:rPr>
              <w:t xml:space="preserve"> </w:t>
            </w:r>
            <w:r>
              <w:rPr>
                <w:spacing w:val="-2"/>
                <w:sz w:val="18"/>
              </w:rPr>
              <w:t>neoformans</w:t>
            </w:r>
          </w:p>
        </w:tc>
        <w:tc>
          <w:tcPr>
            <w:tcW w:w="1950" w:type="dxa"/>
          </w:tcPr>
          <w:p w14:paraId="2778EA55" w14:textId="77777777" w:rsidR="0070762C" w:rsidRDefault="00000000">
            <w:pPr>
              <w:pStyle w:val="TableParagraph"/>
              <w:ind w:left="35"/>
              <w:jc w:val="center"/>
              <w:rPr>
                <w:sz w:val="18"/>
              </w:rPr>
            </w:pPr>
            <w:r>
              <w:rPr>
                <w:sz w:val="18"/>
              </w:rPr>
              <w:t>6</w:t>
            </w:r>
            <w:r>
              <w:rPr>
                <w:spacing w:val="-1"/>
                <w:sz w:val="18"/>
              </w:rPr>
              <w:t xml:space="preserve"> </w:t>
            </w:r>
            <w:r>
              <w:rPr>
                <w:spacing w:val="-2"/>
                <w:sz w:val="18"/>
              </w:rPr>
              <w:t>(4.3%)</w:t>
            </w:r>
          </w:p>
        </w:tc>
        <w:tc>
          <w:tcPr>
            <w:tcW w:w="2117" w:type="dxa"/>
          </w:tcPr>
          <w:p w14:paraId="2778EA56" w14:textId="77777777" w:rsidR="0070762C" w:rsidRDefault="00000000">
            <w:pPr>
              <w:pStyle w:val="TableParagraph"/>
              <w:ind w:left="2" w:right="104"/>
              <w:jc w:val="center"/>
              <w:rPr>
                <w:sz w:val="18"/>
              </w:rPr>
            </w:pPr>
            <w:r>
              <w:rPr>
                <w:sz w:val="18"/>
              </w:rPr>
              <w:t>5</w:t>
            </w:r>
            <w:r>
              <w:rPr>
                <w:spacing w:val="-1"/>
                <w:sz w:val="18"/>
              </w:rPr>
              <w:t xml:space="preserve"> </w:t>
            </w:r>
            <w:r>
              <w:rPr>
                <w:spacing w:val="-2"/>
                <w:sz w:val="18"/>
              </w:rPr>
              <w:t>(45.5%)</w:t>
            </w:r>
          </w:p>
        </w:tc>
        <w:tc>
          <w:tcPr>
            <w:tcW w:w="1483" w:type="dxa"/>
          </w:tcPr>
          <w:p w14:paraId="2778EA57" w14:textId="77777777" w:rsidR="0070762C" w:rsidRDefault="00000000">
            <w:pPr>
              <w:pStyle w:val="TableParagraph"/>
              <w:ind w:left="2" w:right="130"/>
              <w:jc w:val="center"/>
              <w:rPr>
                <w:b/>
                <w:sz w:val="18"/>
              </w:rPr>
            </w:pPr>
            <w:r>
              <w:rPr>
                <w:b/>
                <w:spacing w:val="-2"/>
                <w:sz w:val="18"/>
              </w:rPr>
              <w:t>&lt;0.001</w:t>
            </w:r>
          </w:p>
        </w:tc>
      </w:tr>
      <w:tr w:rsidR="0070762C" w14:paraId="2778EA5D" w14:textId="77777777">
        <w:trPr>
          <w:trHeight w:val="206"/>
        </w:trPr>
        <w:tc>
          <w:tcPr>
            <w:tcW w:w="4312" w:type="dxa"/>
            <w:shd w:val="clear" w:color="auto" w:fill="F2F2F2"/>
          </w:tcPr>
          <w:p w14:paraId="2778EA59" w14:textId="77777777" w:rsidR="0070762C" w:rsidRDefault="00000000">
            <w:pPr>
              <w:pStyle w:val="TableParagraph"/>
              <w:ind w:left="205"/>
              <w:rPr>
                <w:sz w:val="18"/>
              </w:rPr>
            </w:pPr>
            <w:r>
              <w:rPr>
                <w:spacing w:val="-2"/>
                <w:sz w:val="18"/>
              </w:rPr>
              <w:t>Pneumonia</w:t>
            </w:r>
          </w:p>
        </w:tc>
        <w:tc>
          <w:tcPr>
            <w:tcW w:w="1950" w:type="dxa"/>
            <w:shd w:val="clear" w:color="auto" w:fill="F2F2F2"/>
          </w:tcPr>
          <w:p w14:paraId="2778EA5A" w14:textId="77777777" w:rsidR="0070762C" w:rsidRDefault="00000000">
            <w:pPr>
              <w:pStyle w:val="TableParagraph"/>
              <w:ind w:left="35"/>
              <w:jc w:val="center"/>
              <w:rPr>
                <w:sz w:val="18"/>
              </w:rPr>
            </w:pPr>
            <w:r>
              <w:rPr>
                <w:sz w:val="18"/>
              </w:rPr>
              <w:t>14</w:t>
            </w:r>
            <w:r>
              <w:rPr>
                <w:spacing w:val="-2"/>
                <w:sz w:val="18"/>
              </w:rPr>
              <w:t xml:space="preserve"> (10.0%)</w:t>
            </w:r>
          </w:p>
        </w:tc>
        <w:tc>
          <w:tcPr>
            <w:tcW w:w="2117" w:type="dxa"/>
            <w:shd w:val="clear" w:color="auto" w:fill="F2F2F2"/>
          </w:tcPr>
          <w:p w14:paraId="2778EA5B"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shd w:val="clear" w:color="auto" w:fill="F2F2F2"/>
          </w:tcPr>
          <w:p w14:paraId="2778EA5C" w14:textId="77777777" w:rsidR="0070762C" w:rsidRDefault="00000000">
            <w:pPr>
              <w:pStyle w:val="TableParagraph"/>
              <w:ind w:left="1" w:right="130"/>
              <w:jc w:val="center"/>
              <w:rPr>
                <w:sz w:val="18"/>
              </w:rPr>
            </w:pPr>
            <w:r>
              <w:rPr>
                <w:spacing w:val="-5"/>
                <w:sz w:val="18"/>
              </w:rPr>
              <w:t>0.6</w:t>
            </w:r>
          </w:p>
        </w:tc>
      </w:tr>
      <w:tr w:rsidR="0070762C" w14:paraId="2778EA62" w14:textId="77777777">
        <w:trPr>
          <w:trHeight w:val="210"/>
        </w:trPr>
        <w:tc>
          <w:tcPr>
            <w:tcW w:w="4312" w:type="dxa"/>
          </w:tcPr>
          <w:p w14:paraId="2778EA5E" w14:textId="77777777" w:rsidR="0070762C" w:rsidRDefault="00000000">
            <w:pPr>
              <w:pStyle w:val="TableParagraph"/>
              <w:spacing w:line="191" w:lineRule="exact"/>
              <w:ind w:left="205"/>
              <w:rPr>
                <w:sz w:val="18"/>
              </w:rPr>
            </w:pPr>
            <w:r>
              <w:rPr>
                <w:sz w:val="18"/>
              </w:rPr>
              <w:t>Herpes</w:t>
            </w:r>
            <w:r>
              <w:rPr>
                <w:spacing w:val="-6"/>
                <w:sz w:val="18"/>
              </w:rPr>
              <w:t xml:space="preserve"> </w:t>
            </w:r>
            <w:r>
              <w:rPr>
                <w:sz w:val="18"/>
              </w:rPr>
              <w:t>simplex</w:t>
            </w:r>
            <w:r>
              <w:rPr>
                <w:spacing w:val="-5"/>
                <w:sz w:val="18"/>
              </w:rPr>
              <w:t xml:space="preserve"> </w:t>
            </w:r>
            <w:r>
              <w:rPr>
                <w:sz w:val="18"/>
              </w:rPr>
              <w:t>virus</w:t>
            </w:r>
            <w:r>
              <w:rPr>
                <w:spacing w:val="-5"/>
                <w:sz w:val="18"/>
              </w:rPr>
              <w:t xml:space="preserve"> HSV</w:t>
            </w:r>
          </w:p>
        </w:tc>
        <w:tc>
          <w:tcPr>
            <w:tcW w:w="1950" w:type="dxa"/>
          </w:tcPr>
          <w:p w14:paraId="2778EA5F" w14:textId="77777777" w:rsidR="0070762C" w:rsidRDefault="00000000">
            <w:pPr>
              <w:pStyle w:val="TableParagraph"/>
              <w:spacing w:line="191" w:lineRule="exact"/>
              <w:ind w:left="35"/>
              <w:jc w:val="center"/>
              <w:rPr>
                <w:sz w:val="18"/>
              </w:rPr>
            </w:pPr>
            <w:r>
              <w:rPr>
                <w:sz w:val="18"/>
              </w:rPr>
              <w:t>2</w:t>
            </w:r>
            <w:r>
              <w:rPr>
                <w:spacing w:val="-1"/>
                <w:sz w:val="18"/>
              </w:rPr>
              <w:t xml:space="preserve"> </w:t>
            </w:r>
            <w:r>
              <w:rPr>
                <w:spacing w:val="-2"/>
                <w:sz w:val="18"/>
              </w:rPr>
              <w:t>(1.4%)</w:t>
            </w:r>
          </w:p>
        </w:tc>
        <w:tc>
          <w:tcPr>
            <w:tcW w:w="2117" w:type="dxa"/>
          </w:tcPr>
          <w:p w14:paraId="2778EA60" w14:textId="77777777" w:rsidR="0070762C" w:rsidRDefault="00000000">
            <w:pPr>
              <w:pStyle w:val="TableParagraph"/>
              <w:spacing w:line="191" w:lineRule="exact"/>
              <w:ind w:left="1" w:right="104"/>
              <w:jc w:val="center"/>
              <w:rPr>
                <w:sz w:val="18"/>
              </w:rPr>
            </w:pPr>
            <w:r>
              <w:rPr>
                <w:sz w:val="18"/>
              </w:rPr>
              <w:t>0</w:t>
            </w:r>
            <w:r>
              <w:rPr>
                <w:spacing w:val="-1"/>
                <w:sz w:val="18"/>
              </w:rPr>
              <w:t xml:space="preserve"> </w:t>
            </w:r>
            <w:r>
              <w:rPr>
                <w:spacing w:val="-2"/>
                <w:sz w:val="18"/>
              </w:rPr>
              <w:t>(0.0%)</w:t>
            </w:r>
          </w:p>
        </w:tc>
        <w:tc>
          <w:tcPr>
            <w:tcW w:w="1483" w:type="dxa"/>
          </w:tcPr>
          <w:p w14:paraId="2778EA61" w14:textId="77777777" w:rsidR="0070762C" w:rsidRDefault="00000000">
            <w:pPr>
              <w:pStyle w:val="TableParagraph"/>
              <w:spacing w:line="191" w:lineRule="exact"/>
              <w:ind w:right="130"/>
              <w:jc w:val="center"/>
              <w:rPr>
                <w:sz w:val="18"/>
              </w:rPr>
            </w:pPr>
            <w:r>
              <w:rPr>
                <w:spacing w:val="-4"/>
                <w:sz w:val="18"/>
              </w:rPr>
              <w:t>&gt;0.9</w:t>
            </w:r>
          </w:p>
        </w:tc>
      </w:tr>
      <w:tr w:rsidR="0070762C" w14:paraId="2778EA67" w14:textId="77777777">
        <w:trPr>
          <w:trHeight w:val="206"/>
        </w:trPr>
        <w:tc>
          <w:tcPr>
            <w:tcW w:w="4312" w:type="dxa"/>
            <w:shd w:val="clear" w:color="auto" w:fill="F2F2F2"/>
          </w:tcPr>
          <w:p w14:paraId="2778EA63" w14:textId="77777777" w:rsidR="0070762C" w:rsidRDefault="00000000">
            <w:pPr>
              <w:pStyle w:val="TableParagraph"/>
              <w:ind w:left="205"/>
              <w:rPr>
                <w:sz w:val="18"/>
              </w:rPr>
            </w:pPr>
            <w:r>
              <w:rPr>
                <w:sz w:val="18"/>
              </w:rPr>
              <w:t>Hepatitis</w:t>
            </w:r>
            <w:r>
              <w:rPr>
                <w:spacing w:val="-7"/>
                <w:sz w:val="18"/>
              </w:rPr>
              <w:t xml:space="preserve"> </w:t>
            </w:r>
            <w:r>
              <w:rPr>
                <w:spacing w:val="-10"/>
                <w:sz w:val="18"/>
              </w:rPr>
              <w:t>B</w:t>
            </w:r>
          </w:p>
        </w:tc>
        <w:tc>
          <w:tcPr>
            <w:tcW w:w="1950" w:type="dxa"/>
            <w:shd w:val="clear" w:color="auto" w:fill="F2F2F2"/>
          </w:tcPr>
          <w:p w14:paraId="2778EA64" w14:textId="77777777" w:rsidR="0070762C" w:rsidRDefault="00000000">
            <w:pPr>
              <w:pStyle w:val="TableParagraph"/>
              <w:ind w:left="35"/>
              <w:jc w:val="center"/>
              <w:rPr>
                <w:sz w:val="18"/>
              </w:rPr>
            </w:pPr>
            <w:r>
              <w:rPr>
                <w:sz w:val="18"/>
              </w:rPr>
              <w:t>5</w:t>
            </w:r>
            <w:r>
              <w:rPr>
                <w:spacing w:val="-1"/>
                <w:sz w:val="18"/>
              </w:rPr>
              <w:t xml:space="preserve"> </w:t>
            </w:r>
            <w:r>
              <w:rPr>
                <w:spacing w:val="-2"/>
                <w:sz w:val="18"/>
              </w:rPr>
              <w:t>(3.6%)</w:t>
            </w:r>
          </w:p>
        </w:tc>
        <w:tc>
          <w:tcPr>
            <w:tcW w:w="2117" w:type="dxa"/>
            <w:shd w:val="clear" w:color="auto" w:fill="F2F2F2"/>
          </w:tcPr>
          <w:p w14:paraId="2778EA65" w14:textId="77777777" w:rsidR="0070762C" w:rsidRDefault="00000000">
            <w:pPr>
              <w:pStyle w:val="TableParagraph"/>
              <w:ind w:left="1" w:right="104"/>
              <w:jc w:val="center"/>
              <w:rPr>
                <w:sz w:val="18"/>
              </w:rPr>
            </w:pPr>
            <w:r>
              <w:rPr>
                <w:sz w:val="18"/>
              </w:rPr>
              <w:t>1</w:t>
            </w:r>
            <w:r>
              <w:rPr>
                <w:spacing w:val="-1"/>
                <w:sz w:val="18"/>
              </w:rPr>
              <w:t xml:space="preserve"> </w:t>
            </w:r>
            <w:r>
              <w:rPr>
                <w:spacing w:val="-2"/>
                <w:sz w:val="18"/>
              </w:rPr>
              <w:t>(9.1%)</w:t>
            </w:r>
          </w:p>
        </w:tc>
        <w:tc>
          <w:tcPr>
            <w:tcW w:w="1483" w:type="dxa"/>
            <w:shd w:val="clear" w:color="auto" w:fill="F2F2F2"/>
          </w:tcPr>
          <w:p w14:paraId="2778EA66" w14:textId="77777777" w:rsidR="0070762C" w:rsidRDefault="00000000">
            <w:pPr>
              <w:pStyle w:val="TableParagraph"/>
              <w:ind w:left="1" w:right="130"/>
              <w:jc w:val="center"/>
              <w:rPr>
                <w:sz w:val="18"/>
              </w:rPr>
            </w:pPr>
            <w:r>
              <w:rPr>
                <w:spacing w:val="-5"/>
                <w:sz w:val="18"/>
              </w:rPr>
              <w:t>0.4</w:t>
            </w:r>
          </w:p>
        </w:tc>
      </w:tr>
      <w:tr w:rsidR="0070762C" w14:paraId="2778EA6C" w14:textId="77777777">
        <w:trPr>
          <w:trHeight w:val="206"/>
        </w:trPr>
        <w:tc>
          <w:tcPr>
            <w:tcW w:w="4312" w:type="dxa"/>
          </w:tcPr>
          <w:p w14:paraId="2778EA68" w14:textId="77777777" w:rsidR="0070762C" w:rsidRDefault="00000000">
            <w:pPr>
              <w:pStyle w:val="TableParagraph"/>
              <w:ind w:left="205"/>
              <w:rPr>
                <w:sz w:val="18"/>
              </w:rPr>
            </w:pPr>
            <w:r>
              <w:rPr>
                <w:spacing w:val="-2"/>
                <w:sz w:val="18"/>
              </w:rPr>
              <w:t>Candida</w:t>
            </w:r>
          </w:p>
        </w:tc>
        <w:tc>
          <w:tcPr>
            <w:tcW w:w="1950" w:type="dxa"/>
          </w:tcPr>
          <w:p w14:paraId="2778EA69" w14:textId="77777777" w:rsidR="0070762C" w:rsidRDefault="00000000">
            <w:pPr>
              <w:pStyle w:val="TableParagraph"/>
              <w:ind w:left="35"/>
              <w:jc w:val="center"/>
              <w:rPr>
                <w:sz w:val="18"/>
              </w:rPr>
            </w:pPr>
            <w:r>
              <w:rPr>
                <w:sz w:val="18"/>
              </w:rPr>
              <w:t>7</w:t>
            </w:r>
            <w:r>
              <w:rPr>
                <w:spacing w:val="-1"/>
                <w:sz w:val="18"/>
              </w:rPr>
              <w:t xml:space="preserve"> </w:t>
            </w:r>
            <w:r>
              <w:rPr>
                <w:spacing w:val="-2"/>
                <w:sz w:val="18"/>
              </w:rPr>
              <w:t>(5.0%)</w:t>
            </w:r>
          </w:p>
        </w:tc>
        <w:tc>
          <w:tcPr>
            <w:tcW w:w="2117" w:type="dxa"/>
          </w:tcPr>
          <w:p w14:paraId="2778EA6A" w14:textId="77777777" w:rsidR="0070762C" w:rsidRDefault="00000000">
            <w:pPr>
              <w:pStyle w:val="TableParagraph"/>
              <w:ind w:left="1" w:right="104"/>
              <w:jc w:val="center"/>
              <w:rPr>
                <w:sz w:val="18"/>
              </w:rPr>
            </w:pPr>
            <w:r>
              <w:rPr>
                <w:sz w:val="18"/>
              </w:rPr>
              <w:t>1</w:t>
            </w:r>
            <w:r>
              <w:rPr>
                <w:spacing w:val="-1"/>
                <w:sz w:val="18"/>
              </w:rPr>
              <w:t xml:space="preserve"> </w:t>
            </w:r>
            <w:r>
              <w:rPr>
                <w:spacing w:val="-2"/>
                <w:sz w:val="18"/>
              </w:rPr>
              <w:t>(9.1%)</w:t>
            </w:r>
          </w:p>
        </w:tc>
        <w:tc>
          <w:tcPr>
            <w:tcW w:w="1483" w:type="dxa"/>
          </w:tcPr>
          <w:p w14:paraId="2778EA6B" w14:textId="77777777" w:rsidR="0070762C" w:rsidRDefault="00000000">
            <w:pPr>
              <w:pStyle w:val="TableParagraph"/>
              <w:ind w:left="1" w:right="130"/>
              <w:jc w:val="center"/>
              <w:rPr>
                <w:sz w:val="18"/>
              </w:rPr>
            </w:pPr>
            <w:r>
              <w:rPr>
                <w:spacing w:val="-5"/>
                <w:sz w:val="18"/>
              </w:rPr>
              <w:t>0.5</w:t>
            </w:r>
          </w:p>
        </w:tc>
      </w:tr>
      <w:tr w:rsidR="0070762C" w14:paraId="2778EA71" w14:textId="77777777">
        <w:trPr>
          <w:trHeight w:val="206"/>
        </w:trPr>
        <w:tc>
          <w:tcPr>
            <w:tcW w:w="4312" w:type="dxa"/>
            <w:shd w:val="clear" w:color="auto" w:fill="F2F2F2"/>
          </w:tcPr>
          <w:p w14:paraId="2778EA6D" w14:textId="77777777" w:rsidR="0070762C" w:rsidRDefault="00000000">
            <w:pPr>
              <w:pStyle w:val="TableParagraph"/>
              <w:ind w:left="205"/>
              <w:rPr>
                <w:sz w:val="18"/>
              </w:rPr>
            </w:pPr>
            <w:r>
              <w:rPr>
                <w:spacing w:val="-2"/>
                <w:sz w:val="18"/>
              </w:rPr>
              <w:t>Syphilis</w:t>
            </w:r>
          </w:p>
        </w:tc>
        <w:tc>
          <w:tcPr>
            <w:tcW w:w="1950" w:type="dxa"/>
            <w:shd w:val="clear" w:color="auto" w:fill="F2F2F2"/>
          </w:tcPr>
          <w:p w14:paraId="2778EA6E" w14:textId="77777777" w:rsidR="0070762C" w:rsidRDefault="00000000">
            <w:pPr>
              <w:pStyle w:val="TableParagraph"/>
              <w:ind w:left="35"/>
              <w:jc w:val="center"/>
              <w:rPr>
                <w:sz w:val="18"/>
              </w:rPr>
            </w:pPr>
            <w:r>
              <w:rPr>
                <w:sz w:val="18"/>
              </w:rPr>
              <w:t>4</w:t>
            </w:r>
            <w:r>
              <w:rPr>
                <w:spacing w:val="-1"/>
                <w:sz w:val="18"/>
              </w:rPr>
              <w:t xml:space="preserve"> </w:t>
            </w:r>
            <w:r>
              <w:rPr>
                <w:spacing w:val="-2"/>
                <w:sz w:val="18"/>
              </w:rPr>
              <w:t>(2.9%)</w:t>
            </w:r>
          </w:p>
        </w:tc>
        <w:tc>
          <w:tcPr>
            <w:tcW w:w="2117" w:type="dxa"/>
            <w:shd w:val="clear" w:color="auto" w:fill="F2F2F2"/>
          </w:tcPr>
          <w:p w14:paraId="2778EA6F"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shd w:val="clear" w:color="auto" w:fill="F2F2F2"/>
          </w:tcPr>
          <w:p w14:paraId="2778EA70" w14:textId="77777777" w:rsidR="0070762C" w:rsidRDefault="00000000">
            <w:pPr>
              <w:pStyle w:val="TableParagraph"/>
              <w:ind w:right="130"/>
              <w:jc w:val="center"/>
              <w:rPr>
                <w:sz w:val="18"/>
              </w:rPr>
            </w:pPr>
            <w:r>
              <w:rPr>
                <w:spacing w:val="-4"/>
                <w:sz w:val="18"/>
              </w:rPr>
              <w:t>&gt;0.9</w:t>
            </w:r>
          </w:p>
        </w:tc>
      </w:tr>
      <w:tr w:rsidR="0070762C" w14:paraId="2778EA76" w14:textId="77777777">
        <w:trPr>
          <w:trHeight w:val="206"/>
        </w:trPr>
        <w:tc>
          <w:tcPr>
            <w:tcW w:w="4312" w:type="dxa"/>
          </w:tcPr>
          <w:p w14:paraId="2778EA72" w14:textId="77777777" w:rsidR="0070762C" w:rsidRDefault="00000000">
            <w:pPr>
              <w:pStyle w:val="TableParagraph"/>
              <w:ind w:left="205"/>
              <w:rPr>
                <w:sz w:val="18"/>
              </w:rPr>
            </w:pPr>
            <w:r>
              <w:rPr>
                <w:sz w:val="18"/>
              </w:rPr>
              <w:t>Pneumocystis</w:t>
            </w:r>
            <w:r>
              <w:rPr>
                <w:spacing w:val="-10"/>
                <w:sz w:val="18"/>
              </w:rPr>
              <w:t xml:space="preserve"> </w:t>
            </w:r>
            <w:r>
              <w:rPr>
                <w:sz w:val="18"/>
              </w:rPr>
              <w:t>Jiroveci</w:t>
            </w:r>
            <w:r>
              <w:rPr>
                <w:spacing w:val="-8"/>
                <w:sz w:val="18"/>
              </w:rPr>
              <w:t xml:space="preserve"> </w:t>
            </w:r>
            <w:r>
              <w:rPr>
                <w:spacing w:val="-2"/>
                <w:sz w:val="18"/>
              </w:rPr>
              <w:t>Pneumonia</w:t>
            </w:r>
          </w:p>
        </w:tc>
        <w:tc>
          <w:tcPr>
            <w:tcW w:w="1950" w:type="dxa"/>
          </w:tcPr>
          <w:p w14:paraId="2778EA73" w14:textId="77777777" w:rsidR="0070762C" w:rsidRDefault="00000000">
            <w:pPr>
              <w:pStyle w:val="TableParagraph"/>
              <w:ind w:left="35"/>
              <w:jc w:val="center"/>
              <w:rPr>
                <w:sz w:val="18"/>
              </w:rPr>
            </w:pPr>
            <w:r>
              <w:rPr>
                <w:sz w:val="18"/>
              </w:rPr>
              <w:t>2</w:t>
            </w:r>
            <w:r>
              <w:rPr>
                <w:spacing w:val="-1"/>
                <w:sz w:val="18"/>
              </w:rPr>
              <w:t xml:space="preserve"> </w:t>
            </w:r>
            <w:r>
              <w:rPr>
                <w:spacing w:val="-2"/>
                <w:sz w:val="18"/>
              </w:rPr>
              <w:t>(1.4%)</w:t>
            </w:r>
          </w:p>
        </w:tc>
        <w:tc>
          <w:tcPr>
            <w:tcW w:w="2117" w:type="dxa"/>
          </w:tcPr>
          <w:p w14:paraId="2778EA74"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tcPr>
          <w:p w14:paraId="2778EA75" w14:textId="77777777" w:rsidR="0070762C" w:rsidRDefault="00000000">
            <w:pPr>
              <w:pStyle w:val="TableParagraph"/>
              <w:ind w:right="130"/>
              <w:jc w:val="center"/>
              <w:rPr>
                <w:sz w:val="18"/>
              </w:rPr>
            </w:pPr>
            <w:r>
              <w:rPr>
                <w:spacing w:val="-4"/>
                <w:sz w:val="18"/>
              </w:rPr>
              <w:t>&gt;0.9</w:t>
            </w:r>
          </w:p>
        </w:tc>
      </w:tr>
      <w:tr w:rsidR="0070762C" w14:paraId="2778EA7B" w14:textId="77777777">
        <w:trPr>
          <w:trHeight w:val="206"/>
        </w:trPr>
        <w:tc>
          <w:tcPr>
            <w:tcW w:w="4312" w:type="dxa"/>
            <w:shd w:val="clear" w:color="auto" w:fill="F2F2F2"/>
          </w:tcPr>
          <w:p w14:paraId="2778EA77" w14:textId="77777777" w:rsidR="0070762C" w:rsidRDefault="00000000">
            <w:pPr>
              <w:pStyle w:val="TableParagraph"/>
              <w:ind w:left="205"/>
              <w:rPr>
                <w:sz w:val="18"/>
              </w:rPr>
            </w:pPr>
            <w:r>
              <w:rPr>
                <w:sz w:val="18"/>
              </w:rPr>
              <w:t>Total</w:t>
            </w:r>
            <w:r>
              <w:rPr>
                <w:spacing w:val="-3"/>
                <w:sz w:val="18"/>
              </w:rPr>
              <w:t xml:space="preserve"> </w:t>
            </w:r>
            <w:r>
              <w:rPr>
                <w:sz w:val="18"/>
              </w:rPr>
              <w:t>CD4</w:t>
            </w:r>
            <w:r>
              <w:rPr>
                <w:spacing w:val="-4"/>
                <w:sz w:val="18"/>
              </w:rPr>
              <w:t xml:space="preserve"> count</w:t>
            </w:r>
          </w:p>
        </w:tc>
        <w:tc>
          <w:tcPr>
            <w:tcW w:w="1950" w:type="dxa"/>
            <w:shd w:val="clear" w:color="auto" w:fill="F2F2F2"/>
          </w:tcPr>
          <w:p w14:paraId="2778EA78" w14:textId="77777777" w:rsidR="0070762C" w:rsidRDefault="00000000">
            <w:pPr>
              <w:pStyle w:val="TableParagraph"/>
              <w:ind w:left="35" w:right="1"/>
              <w:jc w:val="center"/>
              <w:rPr>
                <w:sz w:val="18"/>
              </w:rPr>
            </w:pPr>
            <w:r>
              <w:rPr>
                <w:sz w:val="18"/>
              </w:rPr>
              <w:t>28</w:t>
            </w:r>
            <w:r>
              <w:rPr>
                <w:spacing w:val="-3"/>
                <w:sz w:val="18"/>
              </w:rPr>
              <w:t xml:space="preserve"> </w:t>
            </w:r>
            <w:r>
              <w:rPr>
                <w:sz w:val="18"/>
              </w:rPr>
              <w:t>(12,</w:t>
            </w:r>
            <w:r>
              <w:rPr>
                <w:spacing w:val="-2"/>
                <w:sz w:val="18"/>
              </w:rPr>
              <w:t xml:space="preserve"> </w:t>
            </w:r>
            <w:r>
              <w:rPr>
                <w:spacing w:val="-5"/>
                <w:sz w:val="18"/>
              </w:rPr>
              <w:t>56)</w:t>
            </w:r>
          </w:p>
        </w:tc>
        <w:tc>
          <w:tcPr>
            <w:tcW w:w="2117" w:type="dxa"/>
            <w:shd w:val="clear" w:color="auto" w:fill="F2F2F2"/>
          </w:tcPr>
          <w:p w14:paraId="2778EA79" w14:textId="77777777" w:rsidR="0070762C" w:rsidRDefault="00000000">
            <w:pPr>
              <w:pStyle w:val="TableParagraph"/>
              <w:ind w:right="104"/>
              <w:jc w:val="center"/>
              <w:rPr>
                <w:sz w:val="18"/>
              </w:rPr>
            </w:pPr>
            <w:r>
              <w:rPr>
                <w:sz w:val="18"/>
              </w:rPr>
              <w:t>43</w:t>
            </w:r>
            <w:r>
              <w:rPr>
                <w:spacing w:val="-3"/>
                <w:sz w:val="18"/>
              </w:rPr>
              <w:t xml:space="preserve"> </w:t>
            </w:r>
            <w:r>
              <w:rPr>
                <w:sz w:val="18"/>
              </w:rPr>
              <w:t>(17,</w:t>
            </w:r>
            <w:r>
              <w:rPr>
                <w:spacing w:val="-2"/>
                <w:sz w:val="18"/>
              </w:rPr>
              <w:t xml:space="preserve"> </w:t>
            </w:r>
            <w:r>
              <w:rPr>
                <w:spacing w:val="-5"/>
                <w:sz w:val="18"/>
              </w:rPr>
              <w:t>67)</w:t>
            </w:r>
          </w:p>
        </w:tc>
        <w:tc>
          <w:tcPr>
            <w:tcW w:w="1483" w:type="dxa"/>
            <w:shd w:val="clear" w:color="auto" w:fill="F2F2F2"/>
          </w:tcPr>
          <w:p w14:paraId="2778EA7A" w14:textId="77777777" w:rsidR="0070762C" w:rsidRDefault="00000000">
            <w:pPr>
              <w:pStyle w:val="TableParagraph"/>
              <w:ind w:left="1" w:right="130"/>
              <w:jc w:val="center"/>
              <w:rPr>
                <w:sz w:val="18"/>
              </w:rPr>
            </w:pPr>
            <w:r>
              <w:rPr>
                <w:spacing w:val="-5"/>
                <w:sz w:val="18"/>
              </w:rPr>
              <w:t>0.3</w:t>
            </w:r>
          </w:p>
        </w:tc>
      </w:tr>
      <w:tr w:rsidR="0070762C" w14:paraId="2778EA80" w14:textId="77777777">
        <w:trPr>
          <w:trHeight w:val="206"/>
        </w:trPr>
        <w:tc>
          <w:tcPr>
            <w:tcW w:w="4312" w:type="dxa"/>
          </w:tcPr>
          <w:p w14:paraId="2778EA7C" w14:textId="77777777" w:rsidR="0070762C" w:rsidRDefault="00000000">
            <w:pPr>
              <w:pStyle w:val="TableParagraph"/>
              <w:ind w:left="205"/>
              <w:rPr>
                <w:sz w:val="18"/>
              </w:rPr>
            </w:pPr>
            <w:r>
              <w:rPr>
                <w:sz w:val="18"/>
              </w:rPr>
              <w:t>White</w:t>
            </w:r>
            <w:r>
              <w:rPr>
                <w:spacing w:val="-5"/>
                <w:sz w:val="18"/>
              </w:rPr>
              <w:t xml:space="preserve"> </w:t>
            </w:r>
            <w:r>
              <w:rPr>
                <w:sz w:val="18"/>
              </w:rPr>
              <w:t>cell</w:t>
            </w:r>
            <w:r>
              <w:rPr>
                <w:spacing w:val="-4"/>
                <w:sz w:val="18"/>
              </w:rPr>
              <w:t xml:space="preserve"> </w:t>
            </w:r>
            <w:r>
              <w:rPr>
                <w:sz w:val="18"/>
              </w:rPr>
              <w:t>count</w:t>
            </w:r>
            <w:r>
              <w:rPr>
                <w:spacing w:val="-4"/>
                <w:sz w:val="18"/>
              </w:rPr>
              <w:t xml:space="preserve"> </w:t>
            </w:r>
            <w:r>
              <w:rPr>
                <w:spacing w:val="-2"/>
                <w:sz w:val="18"/>
              </w:rPr>
              <w:t>x10</w:t>
            </w:r>
            <w:r>
              <w:rPr>
                <w:spacing w:val="-2"/>
                <w:sz w:val="18"/>
                <w:vertAlign w:val="superscript"/>
              </w:rPr>
              <w:t>9</w:t>
            </w:r>
            <w:r>
              <w:rPr>
                <w:spacing w:val="-2"/>
                <w:sz w:val="18"/>
              </w:rPr>
              <w:t>/L</w:t>
            </w:r>
          </w:p>
        </w:tc>
        <w:tc>
          <w:tcPr>
            <w:tcW w:w="1950" w:type="dxa"/>
          </w:tcPr>
          <w:p w14:paraId="2778EA7D" w14:textId="77777777" w:rsidR="0070762C" w:rsidRDefault="00000000">
            <w:pPr>
              <w:pStyle w:val="TableParagraph"/>
              <w:ind w:left="482"/>
              <w:rPr>
                <w:sz w:val="18"/>
              </w:rPr>
            </w:pPr>
            <w:r>
              <w:rPr>
                <w:sz w:val="18"/>
              </w:rPr>
              <w:t>5.6</w:t>
            </w:r>
            <w:r>
              <w:rPr>
                <w:spacing w:val="-4"/>
                <w:sz w:val="18"/>
              </w:rPr>
              <w:t xml:space="preserve"> </w:t>
            </w:r>
            <w:r>
              <w:rPr>
                <w:sz w:val="18"/>
              </w:rPr>
              <w:t>(3.8,</w:t>
            </w:r>
            <w:r>
              <w:rPr>
                <w:spacing w:val="-2"/>
                <w:sz w:val="18"/>
              </w:rPr>
              <w:t xml:space="preserve"> </w:t>
            </w:r>
            <w:r>
              <w:rPr>
                <w:spacing w:val="-4"/>
                <w:sz w:val="18"/>
              </w:rPr>
              <w:t>8.2)</w:t>
            </w:r>
          </w:p>
        </w:tc>
        <w:tc>
          <w:tcPr>
            <w:tcW w:w="2117" w:type="dxa"/>
          </w:tcPr>
          <w:p w14:paraId="2778EA7E" w14:textId="77777777" w:rsidR="0070762C" w:rsidRDefault="00000000">
            <w:pPr>
              <w:pStyle w:val="TableParagraph"/>
              <w:ind w:left="445"/>
              <w:rPr>
                <w:sz w:val="18"/>
              </w:rPr>
            </w:pPr>
            <w:r>
              <w:rPr>
                <w:sz w:val="18"/>
              </w:rPr>
              <w:t>6.5</w:t>
            </w:r>
            <w:r>
              <w:rPr>
                <w:spacing w:val="-4"/>
                <w:sz w:val="18"/>
              </w:rPr>
              <w:t xml:space="preserve"> </w:t>
            </w:r>
            <w:r>
              <w:rPr>
                <w:sz w:val="18"/>
              </w:rPr>
              <w:t>(5.3,</w:t>
            </w:r>
            <w:r>
              <w:rPr>
                <w:spacing w:val="-2"/>
                <w:sz w:val="18"/>
              </w:rPr>
              <w:t xml:space="preserve"> 21.9)</w:t>
            </w:r>
          </w:p>
        </w:tc>
        <w:tc>
          <w:tcPr>
            <w:tcW w:w="1483" w:type="dxa"/>
          </w:tcPr>
          <w:p w14:paraId="2778EA7F" w14:textId="77777777" w:rsidR="0070762C" w:rsidRDefault="00000000">
            <w:pPr>
              <w:pStyle w:val="TableParagraph"/>
              <w:ind w:right="130"/>
              <w:jc w:val="center"/>
              <w:rPr>
                <w:sz w:val="18"/>
              </w:rPr>
            </w:pPr>
            <w:r>
              <w:rPr>
                <w:spacing w:val="-4"/>
                <w:sz w:val="18"/>
              </w:rPr>
              <w:t>0.12</w:t>
            </w:r>
          </w:p>
        </w:tc>
      </w:tr>
      <w:tr w:rsidR="0070762C" w14:paraId="2778EA85" w14:textId="77777777">
        <w:trPr>
          <w:trHeight w:val="207"/>
        </w:trPr>
        <w:tc>
          <w:tcPr>
            <w:tcW w:w="4312" w:type="dxa"/>
            <w:shd w:val="clear" w:color="auto" w:fill="F2F2F2"/>
          </w:tcPr>
          <w:p w14:paraId="2778EA81" w14:textId="77777777" w:rsidR="0070762C" w:rsidRDefault="00000000">
            <w:pPr>
              <w:pStyle w:val="TableParagraph"/>
              <w:spacing w:line="188" w:lineRule="exact"/>
              <w:ind w:left="205"/>
              <w:rPr>
                <w:sz w:val="18"/>
              </w:rPr>
            </w:pPr>
            <w:r>
              <w:rPr>
                <w:sz w:val="18"/>
              </w:rPr>
              <w:t>Sodium</w:t>
            </w:r>
            <w:r>
              <w:rPr>
                <w:spacing w:val="-5"/>
                <w:sz w:val="18"/>
              </w:rPr>
              <w:t xml:space="preserve"> </w:t>
            </w:r>
            <w:r>
              <w:rPr>
                <w:spacing w:val="-2"/>
                <w:sz w:val="18"/>
              </w:rPr>
              <w:t>mmol/L</w:t>
            </w:r>
          </w:p>
        </w:tc>
        <w:tc>
          <w:tcPr>
            <w:tcW w:w="1950" w:type="dxa"/>
            <w:shd w:val="clear" w:color="auto" w:fill="F2F2F2"/>
          </w:tcPr>
          <w:p w14:paraId="2778EA82" w14:textId="77777777" w:rsidR="0070762C" w:rsidRDefault="00000000">
            <w:pPr>
              <w:pStyle w:val="TableParagraph"/>
              <w:spacing w:line="188" w:lineRule="exact"/>
              <w:ind w:left="461"/>
              <w:rPr>
                <w:sz w:val="18"/>
              </w:rPr>
            </w:pPr>
            <w:r>
              <w:rPr>
                <w:sz w:val="18"/>
              </w:rPr>
              <w:t>133.0</w:t>
            </w:r>
            <w:r>
              <w:rPr>
                <w:spacing w:val="-5"/>
                <w:sz w:val="18"/>
              </w:rPr>
              <w:t xml:space="preserve"> </w:t>
            </w:r>
            <w:r>
              <w:rPr>
                <w:spacing w:val="-2"/>
                <w:sz w:val="18"/>
              </w:rPr>
              <w:t>(129.0,</w:t>
            </w:r>
          </w:p>
        </w:tc>
        <w:tc>
          <w:tcPr>
            <w:tcW w:w="2117" w:type="dxa"/>
            <w:shd w:val="clear" w:color="auto" w:fill="F2F2F2"/>
          </w:tcPr>
          <w:p w14:paraId="2778EA83" w14:textId="77777777" w:rsidR="0070762C" w:rsidRDefault="00000000">
            <w:pPr>
              <w:pStyle w:val="TableParagraph"/>
              <w:spacing w:line="188" w:lineRule="exact"/>
              <w:ind w:left="475"/>
              <w:rPr>
                <w:sz w:val="18"/>
              </w:rPr>
            </w:pPr>
            <w:r>
              <w:rPr>
                <w:sz w:val="18"/>
              </w:rPr>
              <w:t>134.0</w:t>
            </w:r>
            <w:r>
              <w:rPr>
                <w:spacing w:val="-5"/>
                <w:sz w:val="18"/>
              </w:rPr>
              <w:t xml:space="preserve"> </w:t>
            </w:r>
            <w:r>
              <w:rPr>
                <w:spacing w:val="-2"/>
                <w:sz w:val="18"/>
              </w:rPr>
              <w:t>(132.0,</w:t>
            </w:r>
          </w:p>
        </w:tc>
        <w:tc>
          <w:tcPr>
            <w:tcW w:w="1483" w:type="dxa"/>
            <w:shd w:val="clear" w:color="auto" w:fill="F2F2F2"/>
          </w:tcPr>
          <w:p w14:paraId="2778EA84" w14:textId="77777777" w:rsidR="0070762C" w:rsidRDefault="00000000">
            <w:pPr>
              <w:pStyle w:val="TableParagraph"/>
              <w:spacing w:line="188" w:lineRule="exact"/>
              <w:ind w:right="130"/>
              <w:jc w:val="center"/>
              <w:rPr>
                <w:sz w:val="18"/>
              </w:rPr>
            </w:pPr>
            <w:r>
              <w:rPr>
                <w:spacing w:val="-4"/>
                <w:sz w:val="18"/>
              </w:rPr>
              <w:t>0.12</w:t>
            </w:r>
          </w:p>
        </w:tc>
      </w:tr>
      <w:tr w:rsidR="0070762C" w14:paraId="2778EA8A" w14:textId="77777777">
        <w:trPr>
          <w:trHeight w:val="209"/>
        </w:trPr>
        <w:tc>
          <w:tcPr>
            <w:tcW w:w="4312" w:type="dxa"/>
            <w:shd w:val="clear" w:color="auto" w:fill="F2F2F2"/>
          </w:tcPr>
          <w:p w14:paraId="2778EA86" w14:textId="77777777" w:rsidR="0070762C" w:rsidRDefault="0070762C">
            <w:pPr>
              <w:pStyle w:val="TableParagraph"/>
              <w:spacing w:line="240" w:lineRule="auto"/>
              <w:rPr>
                <w:rFonts w:ascii="Times New Roman"/>
                <w:sz w:val="14"/>
              </w:rPr>
            </w:pPr>
          </w:p>
        </w:tc>
        <w:tc>
          <w:tcPr>
            <w:tcW w:w="1950" w:type="dxa"/>
            <w:shd w:val="clear" w:color="auto" w:fill="F2F2F2"/>
          </w:tcPr>
          <w:p w14:paraId="2778EA87" w14:textId="77777777" w:rsidR="0070762C" w:rsidRDefault="00000000">
            <w:pPr>
              <w:pStyle w:val="TableParagraph"/>
              <w:spacing w:line="190" w:lineRule="exact"/>
              <w:ind w:left="35" w:right="1"/>
              <w:jc w:val="center"/>
              <w:rPr>
                <w:sz w:val="18"/>
              </w:rPr>
            </w:pPr>
            <w:r>
              <w:rPr>
                <w:spacing w:val="-2"/>
                <w:sz w:val="18"/>
              </w:rPr>
              <w:t>137.0)</w:t>
            </w:r>
          </w:p>
        </w:tc>
        <w:tc>
          <w:tcPr>
            <w:tcW w:w="2117" w:type="dxa"/>
            <w:shd w:val="clear" w:color="auto" w:fill="F2F2F2"/>
          </w:tcPr>
          <w:p w14:paraId="2778EA88" w14:textId="77777777" w:rsidR="0070762C" w:rsidRDefault="00000000">
            <w:pPr>
              <w:pStyle w:val="TableParagraph"/>
              <w:spacing w:line="190" w:lineRule="exact"/>
              <w:ind w:right="104"/>
              <w:jc w:val="center"/>
              <w:rPr>
                <w:sz w:val="18"/>
              </w:rPr>
            </w:pPr>
            <w:r>
              <w:rPr>
                <w:spacing w:val="-2"/>
                <w:sz w:val="18"/>
              </w:rPr>
              <w:t>139.0)</w:t>
            </w:r>
          </w:p>
        </w:tc>
        <w:tc>
          <w:tcPr>
            <w:tcW w:w="1483" w:type="dxa"/>
            <w:shd w:val="clear" w:color="auto" w:fill="F2F2F2"/>
          </w:tcPr>
          <w:p w14:paraId="2778EA89" w14:textId="77777777" w:rsidR="0070762C" w:rsidRDefault="0070762C">
            <w:pPr>
              <w:pStyle w:val="TableParagraph"/>
              <w:spacing w:line="240" w:lineRule="auto"/>
              <w:rPr>
                <w:rFonts w:ascii="Times New Roman"/>
                <w:sz w:val="14"/>
              </w:rPr>
            </w:pPr>
          </w:p>
        </w:tc>
      </w:tr>
      <w:tr w:rsidR="0070762C" w14:paraId="2778EA8F" w14:textId="77777777">
        <w:trPr>
          <w:trHeight w:val="206"/>
        </w:trPr>
        <w:tc>
          <w:tcPr>
            <w:tcW w:w="4312" w:type="dxa"/>
          </w:tcPr>
          <w:p w14:paraId="2778EA8B" w14:textId="77777777" w:rsidR="0070762C" w:rsidRDefault="00000000">
            <w:pPr>
              <w:pStyle w:val="TableParagraph"/>
              <w:ind w:left="205"/>
              <w:rPr>
                <w:sz w:val="18"/>
              </w:rPr>
            </w:pPr>
            <w:r>
              <w:rPr>
                <w:sz w:val="18"/>
              </w:rPr>
              <w:t>Potassium</w:t>
            </w:r>
            <w:r>
              <w:rPr>
                <w:spacing w:val="-8"/>
                <w:sz w:val="18"/>
              </w:rPr>
              <w:t xml:space="preserve"> </w:t>
            </w:r>
            <w:r>
              <w:rPr>
                <w:spacing w:val="-2"/>
                <w:sz w:val="18"/>
              </w:rPr>
              <w:t>mmol/L</w:t>
            </w:r>
          </w:p>
        </w:tc>
        <w:tc>
          <w:tcPr>
            <w:tcW w:w="1950" w:type="dxa"/>
          </w:tcPr>
          <w:p w14:paraId="2778EA8C" w14:textId="77777777" w:rsidR="0070762C" w:rsidRDefault="00000000">
            <w:pPr>
              <w:pStyle w:val="TableParagraph"/>
              <w:ind w:left="331"/>
              <w:rPr>
                <w:sz w:val="18"/>
              </w:rPr>
            </w:pPr>
            <w:r>
              <w:rPr>
                <w:sz w:val="18"/>
              </w:rPr>
              <w:t>3.90</w:t>
            </w:r>
            <w:r>
              <w:rPr>
                <w:spacing w:val="-5"/>
                <w:sz w:val="18"/>
              </w:rPr>
              <w:t xml:space="preserve"> </w:t>
            </w:r>
            <w:r>
              <w:rPr>
                <w:sz w:val="18"/>
              </w:rPr>
              <w:t>(3.50,</w:t>
            </w:r>
            <w:r>
              <w:rPr>
                <w:spacing w:val="-3"/>
                <w:sz w:val="18"/>
              </w:rPr>
              <w:t xml:space="preserve"> </w:t>
            </w:r>
            <w:r>
              <w:rPr>
                <w:spacing w:val="-4"/>
                <w:sz w:val="18"/>
              </w:rPr>
              <w:t>4.60)</w:t>
            </w:r>
          </w:p>
        </w:tc>
        <w:tc>
          <w:tcPr>
            <w:tcW w:w="2117" w:type="dxa"/>
          </w:tcPr>
          <w:p w14:paraId="2778EA8D" w14:textId="77777777" w:rsidR="0070762C" w:rsidRDefault="00000000">
            <w:pPr>
              <w:pStyle w:val="TableParagraph"/>
              <w:ind w:left="345"/>
              <w:rPr>
                <w:sz w:val="18"/>
              </w:rPr>
            </w:pPr>
            <w:r>
              <w:rPr>
                <w:sz w:val="18"/>
              </w:rPr>
              <w:t>3.90</w:t>
            </w:r>
            <w:r>
              <w:rPr>
                <w:spacing w:val="-5"/>
                <w:sz w:val="18"/>
              </w:rPr>
              <w:t xml:space="preserve"> </w:t>
            </w:r>
            <w:r>
              <w:rPr>
                <w:sz w:val="18"/>
              </w:rPr>
              <w:t>(3.65,</w:t>
            </w:r>
            <w:r>
              <w:rPr>
                <w:spacing w:val="-3"/>
                <w:sz w:val="18"/>
              </w:rPr>
              <w:t xml:space="preserve"> </w:t>
            </w:r>
            <w:r>
              <w:rPr>
                <w:spacing w:val="-4"/>
                <w:sz w:val="18"/>
              </w:rPr>
              <w:t>4.65)</w:t>
            </w:r>
          </w:p>
        </w:tc>
        <w:tc>
          <w:tcPr>
            <w:tcW w:w="1483" w:type="dxa"/>
          </w:tcPr>
          <w:p w14:paraId="2778EA8E" w14:textId="77777777" w:rsidR="0070762C" w:rsidRDefault="00000000">
            <w:pPr>
              <w:pStyle w:val="TableParagraph"/>
              <w:ind w:right="130"/>
              <w:jc w:val="center"/>
              <w:rPr>
                <w:sz w:val="18"/>
              </w:rPr>
            </w:pPr>
            <w:r>
              <w:rPr>
                <w:spacing w:val="-4"/>
                <w:sz w:val="18"/>
              </w:rPr>
              <w:t>&gt;0.9</w:t>
            </w:r>
          </w:p>
        </w:tc>
      </w:tr>
      <w:tr w:rsidR="0070762C" w14:paraId="2778EA94" w14:textId="77777777">
        <w:trPr>
          <w:trHeight w:val="206"/>
        </w:trPr>
        <w:tc>
          <w:tcPr>
            <w:tcW w:w="4312" w:type="dxa"/>
            <w:shd w:val="clear" w:color="auto" w:fill="F2F2F2"/>
          </w:tcPr>
          <w:p w14:paraId="2778EA90" w14:textId="77777777" w:rsidR="0070762C" w:rsidRDefault="00000000">
            <w:pPr>
              <w:pStyle w:val="TableParagraph"/>
              <w:ind w:left="205"/>
              <w:rPr>
                <w:sz w:val="18"/>
              </w:rPr>
            </w:pPr>
            <w:r>
              <w:rPr>
                <w:sz w:val="18"/>
              </w:rPr>
              <w:t>Haemoglobin</w:t>
            </w:r>
            <w:r>
              <w:rPr>
                <w:spacing w:val="-11"/>
                <w:sz w:val="18"/>
              </w:rPr>
              <w:t xml:space="preserve"> </w:t>
            </w:r>
            <w:r>
              <w:rPr>
                <w:spacing w:val="-4"/>
                <w:sz w:val="18"/>
              </w:rPr>
              <w:t>g/dL</w:t>
            </w:r>
          </w:p>
        </w:tc>
        <w:tc>
          <w:tcPr>
            <w:tcW w:w="1950" w:type="dxa"/>
            <w:shd w:val="clear" w:color="auto" w:fill="F2F2F2"/>
          </w:tcPr>
          <w:p w14:paraId="2778EA91" w14:textId="77777777" w:rsidR="0070762C" w:rsidRDefault="00000000">
            <w:pPr>
              <w:pStyle w:val="TableParagraph"/>
              <w:ind w:left="331"/>
              <w:rPr>
                <w:sz w:val="18"/>
              </w:rPr>
            </w:pPr>
            <w:r>
              <w:rPr>
                <w:sz w:val="18"/>
              </w:rPr>
              <w:t>8.40</w:t>
            </w:r>
            <w:r>
              <w:rPr>
                <w:spacing w:val="-5"/>
                <w:sz w:val="18"/>
              </w:rPr>
              <w:t xml:space="preserve"> </w:t>
            </w:r>
            <w:r>
              <w:rPr>
                <w:sz w:val="18"/>
              </w:rPr>
              <w:t>(7.10,</w:t>
            </w:r>
            <w:r>
              <w:rPr>
                <w:spacing w:val="-3"/>
                <w:sz w:val="18"/>
              </w:rPr>
              <w:t xml:space="preserve"> </w:t>
            </w:r>
            <w:r>
              <w:rPr>
                <w:spacing w:val="-4"/>
                <w:sz w:val="18"/>
              </w:rPr>
              <w:t>9.60)</w:t>
            </w:r>
          </w:p>
        </w:tc>
        <w:tc>
          <w:tcPr>
            <w:tcW w:w="2117" w:type="dxa"/>
            <w:shd w:val="clear" w:color="auto" w:fill="F2F2F2"/>
          </w:tcPr>
          <w:p w14:paraId="2778EA92" w14:textId="77777777" w:rsidR="0070762C" w:rsidRDefault="00000000">
            <w:pPr>
              <w:pStyle w:val="TableParagraph"/>
              <w:ind w:left="295"/>
              <w:rPr>
                <w:sz w:val="18"/>
              </w:rPr>
            </w:pPr>
            <w:r>
              <w:rPr>
                <w:sz w:val="18"/>
              </w:rPr>
              <w:t>8.70</w:t>
            </w:r>
            <w:r>
              <w:rPr>
                <w:spacing w:val="-5"/>
                <w:sz w:val="18"/>
              </w:rPr>
              <w:t xml:space="preserve"> </w:t>
            </w:r>
            <w:r>
              <w:rPr>
                <w:sz w:val="18"/>
              </w:rPr>
              <w:t>(7.45,</w:t>
            </w:r>
            <w:r>
              <w:rPr>
                <w:spacing w:val="-3"/>
                <w:sz w:val="18"/>
              </w:rPr>
              <w:t xml:space="preserve"> </w:t>
            </w:r>
            <w:r>
              <w:rPr>
                <w:spacing w:val="-2"/>
                <w:sz w:val="18"/>
              </w:rPr>
              <w:t>10.45)</w:t>
            </w:r>
          </w:p>
        </w:tc>
        <w:tc>
          <w:tcPr>
            <w:tcW w:w="1483" w:type="dxa"/>
            <w:shd w:val="clear" w:color="auto" w:fill="F2F2F2"/>
          </w:tcPr>
          <w:p w14:paraId="2778EA93" w14:textId="77777777" w:rsidR="0070762C" w:rsidRDefault="00000000">
            <w:pPr>
              <w:pStyle w:val="TableParagraph"/>
              <w:ind w:left="1" w:right="130"/>
              <w:jc w:val="center"/>
              <w:rPr>
                <w:sz w:val="18"/>
              </w:rPr>
            </w:pPr>
            <w:r>
              <w:rPr>
                <w:spacing w:val="-5"/>
                <w:sz w:val="18"/>
              </w:rPr>
              <w:t>0.6</w:t>
            </w:r>
          </w:p>
        </w:tc>
      </w:tr>
      <w:tr w:rsidR="0070762C" w14:paraId="2778EA99" w14:textId="77777777">
        <w:trPr>
          <w:trHeight w:val="206"/>
        </w:trPr>
        <w:tc>
          <w:tcPr>
            <w:tcW w:w="4312" w:type="dxa"/>
          </w:tcPr>
          <w:p w14:paraId="2778EA95" w14:textId="77777777" w:rsidR="0070762C" w:rsidRDefault="00000000">
            <w:pPr>
              <w:pStyle w:val="TableParagraph"/>
              <w:ind w:left="205"/>
              <w:rPr>
                <w:sz w:val="18"/>
              </w:rPr>
            </w:pPr>
            <w:r>
              <w:rPr>
                <w:sz w:val="18"/>
              </w:rPr>
              <w:t>Presence</w:t>
            </w:r>
            <w:r>
              <w:rPr>
                <w:spacing w:val="-5"/>
                <w:sz w:val="18"/>
              </w:rPr>
              <w:t xml:space="preserve"> </w:t>
            </w:r>
            <w:r>
              <w:rPr>
                <w:sz w:val="18"/>
              </w:rPr>
              <w:t>of</w:t>
            </w:r>
            <w:r>
              <w:rPr>
                <w:spacing w:val="-4"/>
                <w:sz w:val="18"/>
              </w:rPr>
              <w:t xml:space="preserve"> </w:t>
            </w:r>
            <w:r>
              <w:rPr>
                <w:spacing w:val="-2"/>
                <w:sz w:val="18"/>
              </w:rPr>
              <w:t>anaemia</w:t>
            </w:r>
          </w:p>
        </w:tc>
        <w:tc>
          <w:tcPr>
            <w:tcW w:w="1950" w:type="dxa"/>
          </w:tcPr>
          <w:p w14:paraId="2778EA96" w14:textId="77777777" w:rsidR="0070762C" w:rsidRDefault="00000000">
            <w:pPr>
              <w:pStyle w:val="TableParagraph"/>
              <w:ind w:left="35"/>
              <w:jc w:val="center"/>
              <w:rPr>
                <w:sz w:val="18"/>
              </w:rPr>
            </w:pPr>
            <w:r>
              <w:rPr>
                <w:sz w:val="18"/>
              </w:rPr>
              <w:t>81</w:t>
            </w:r>
            <w:r>
              <w:rPr>
                <w:spacing w:val="-2"/>
                <w:sz w:val="18"/>
              </w:rPr>
              <w:t xml:space="preserve"> (63.3%)</w:t>
            </w:r>
          </w:p>
        </w:tc>
        <w:tc>
          <w:tcPr>
            <w:tcW w:w="2117" w:type="dxa"/>
          </w:tcPr>
          <w:p w14:paraId="2778EA97" w14:textId="77777777" w:rsidR="0070762C" w:rsidRDefault="00000000">
            <w:pPr>
              <w:pStyle w:val="TableParagraph"/>
              <w:ind w:left="2" w:right="104"/>
              <w:jc w:val="center"/>
              <w:rPr>
                <w:sz w:val="18"/>
              </w:rPr>
            </w:pPr>
            <w:r>
              <w:rPr>
                <w:sz w:val="18"/>
              </w:rPr>
              <w:t>6</w:t>
            </w:r>
            <w:r>
              <w:rPr>
                <w:spacing w:val="-1"/>
                <w:sz w:val="18"/>
              </w:rPr>
              <w:t xml:space="preserve"> </w:t>
            </w:r>
            <w:r>
              <w:rPr>
                <w:spacing w:val="-2"/>
                <w:sz w:val="18"/>
              </w:rPr>
              <w:t>(54.5%)</w:t>
            </w:r>
          </w:p>
        </w:tc>
        <w:tc>
          <w:tcPr>
            <w:tcW w:w="1483" w:type="dxa"/>
          </w:tcPr>
          <w:p w14:paraId="2778EA98" w14:textId="77777777" w:rsidR="0070762C" w:rsidRDefault="00000000">
            <w:pPr>
              <w:pStyle w:val="TableParagraph"/>
              <w:ind w:left="1" w:right="130"/>
              <w:jc w:val="center"/>
              <w:rPr>
                <w:sz w:val="18"/>
              </w:rPr>
            </w:pPr>
            <w:r>
              <w:rPr>
                <w:spacing w:val="-5"/>
                <w:sz w:val="18"/>
              </w:rPr>
              <w:t>0.7</w:t>
            </w:r>
          </w:p>
        </w:tc>
      </w:tr>
      <w:tr w:rsidR="0070762C" w14:paraId="2778EA9E" w14:textId="77777777">
        <w:trPr>
          <w:trHeight w:val="206"/>
        </w:trPr>
        <w:tc>
          <w:tcPr>
            <w:tcW w:w="4312" w:type="dxa"/>
            <w:shd w:val="clear" w:color="auto" w:fill="F2F2F2"/>
          </w:tcPr>
          <w:p w14:paraId="2778EA9A" w14:textId="77777777" w:rsidR="0070762C" w:rsidRDefault="00000000">
            <w:pPr>
              <w:pStyle w:val="TableParagraph"/>
              <w:ind w:left="205"/>
              <w:rPr>
                <w:sz w:val="18"/>
              </w:rPr>
            </w:pPr>
            <w:r>
              <w:rPr>
                <w:sz w:val="18"/>
              </w:rPr>
              <w:t>BP</w:t>
            </w:r>
            <w:r>
              <w:rPr>
                <w:spacing w:val="-2"/>
                <w:sz w:val="18"/>
              </w:rPr>
              <w:t xml:space="preserve"> (systolic)</w:t>
            </w:r>
          </w:p>
        </w:tc>
        <w:tc>
          <w:tcPr>
            <w:tcW w:w="1950" w:type="dxa"/>
            <w:shd w:val="clear" w:color="auto" w:fill="F2F2F2"/>
          </w:tcPr>
          <w:p w14:paraId="2778EA9B" w14:textId="77777777" w:rsidR="0070762C" w:rsidRDefault="00000000">
            <w:pPr>
              <w:pStyle w:val="TableParagraph"/>
              <w:ind w:left="35" w:right="1"/>
              <w:jc w:val="center"/>
              <w:rPr>
                <w:sz w:val="18"/>
              </w:rPr>
            </w:pPr>
            <w:r>
              <w:rPr>
                <w:sz w:val="18"/>
              </w:rPr>
              <w:t>110</w:t>
            </w:r>
            <w:r>
              <w:rPr>
                <w:spacing w:val="-4"/>
                <w:sz w:val="18"/>
              </w:rPr>
              <w:t xml:space="preserve"> </w:t>
            </w:r>
            <w:r>
              <w:rPr>
                <w:sz w:val="18"/>
              </w:rPr>
              <w:t>(100,</w:t>
            </w:r>
            <w:r>
              <w:rPr>
                <w:spacing w:val="-3"/>
                <w:sz w:val="18"/>
              </w:rPr>
              <w:t xml:space="preserve"> </w:t>
            </w:r>
            <w:r>
              <w:rPr>
                <w:spacing w:val="-4"/>
                <w:sz w:val="18"/>
              </w:rPr>
              <w:t>123)</w:t>
            </w:r>
          </w:p>
        </w:tc>
        <w:tc>
          <w:tcPr>
            <w:tcW w:w="2117" w:type="dxa"/>
            <w:shd w:val="clear" w:color="auto" w:fill="F2F2F2"/>
          </w:tcPr>
          <w:p w14:paraId="2778EA9C" w14:textId="77777777" w:rsidR="0070762C" w:rsidRDefault="00000000">
            <w:pPr>
              <w:pStyle w:val="TableParagraph"/>
              <w:ind w:right="104"/>
              <w:jc w:val="center"/>
              <w:rPr>
                <w:sz w:val="18"/>
              </w:rPr>
            </w:pPr>
            <w:r>
              <w:rPr>
                <w:sz w:val="18"/>
              </w:rPr>
              <w:t>127</w:t>
            </w:r>
            <w:r>
              <w:rPr>
                <w:spacing w:val="-4"/>
                <w:sz w:val="18"/>
              </w:rPr>
              <w:t xml:space="preserve"> </w:t>
            </w:r>
            <w:r>
              <w:rPr>
                <w:sz w:val="18"/>
              </w:rPr>
              <w:t>(114,</w:t>
            </w:r>
            <w:r>
              <w:rPr>
                <w:spacing w:val="-3"/>
                <w:sz w:val="18"/>
              </w:rPr>
              <w:t xml:space="preserve"> </w:t>
            </w:r>
            <w:r>
              <w:rPr>
                <w:spacing w:val="-4"/>
                <w:sz w:val="18"/>
              </w:rPr>
              <w:t>129)</w:t>
            </w:r>
          </w:p>
        </w:tc>
        <w:tc>
          <w:tcPr>
            <w:tcW w:w="1483" w:type="dxa"/>
            <w:shd w:val="clear" w:color="auto" w:fill="F2F2F2"/>
          </w:tcPr>
          <w:p w14:paraId="2778EA9D" w14:textId="77777777" w:rsidR="0070762C" w:rsidRDefault="00000000">
            <w:pPr>
              <w:pStyle w:val="TableParagraph"/>
              <w:ind w:right="130"/>
              <w:jc w:val="center"/>
              <w:rPr>
                <w:sz w:val="18"/>
              </w:rPr>
            </w:pPr>
            <w:r>
              <w:rPr>
                <w:spacing w:val="-2"/>
                <w:sz w:val="18"/>
              </w:rPr>
              <w:t>0.073</w:t>
            </w:r>
          </w:p>
        </w:tc>
      </w:tr>
      <w:tr w:rsidR="0070762C" w14:paraId="2778EAA3" w14:textId="77777777">
        <w:trPr>
          <w:trHeight w:val="206"/>
        </w:trPr>
        <w:tc>
          <w:tcPr>
            <w:tcW w:w="4312" w:type="dxa"/>
          </w:tcPr>
          <w:p w14:paraId="2778EA9F" w14:textId="77777777" w:rsidR="0070762C" w:rsidRDefault="00000000">
            <w:pPr>
              <w:pStyle w:val="TableParagraph"/>
              <w:ind w:left="205"/>
              <w:rPr>
                <w:sz w:val="18"/>
              </w:rPr>
            </w:pPr>
            <w:r>
              <w:rPr>
                <w:sz w:val="18"/>
              </w:rPr>
              <w:t>BP</w:t>
            </w:r>
            <w:r>
              <w:rPr>
                <w:spacing w:val="-2"/>
                <w:sz w:val="18"/>
              </w:rPr>
              <w:t xml:space="preserve"> (diastolic)</w:t>
            </w:r>
          </w:p>
        </w:tc>
        <w:tc>
          <w:tcPr>
            <w:tcW w:w="1950" w:type="dxa"/>
          </w:tcPr>
          <w:p w14:paraId="2778EAA0" w14:textId="77777777" w:rsidR="0070762C" w:rsidRDefault="00000000">
            <w:pPr>
              <w:pStyle w:val="TableParagraph"/>
              <w:ind w:left="35" w:right="1"/>
              <w:jc w:val="center"/>
              <w:rPr>
                <w:sz w:val="18"/>
              </w:rPr>
            </w:pPr>
            <w:r>
              <w:rPr>
                <w:sz w:val="18"/>
              </w:rPr>
              <w:t>70</w:t>
            </w:r>
            <w:r>
              <w:rPr>
                <w:spacing w:val="-3"/>
                <w:sz w:val="18"/>
              </w:rPr>
              <w:t xml:space="preserve"> </w:t>
            </w:r>
            <w:r>
              <w:rPr>
                <w:sz w:val="18"/>
              </w:rPr>
              <w:t>(60,</w:t>
            </w:r>
            <w:r>
              <w:rPr>
                <w:spacing w:val="-2"/>
                <w:sz w:val="18"/>
              </w:rPr>
              <w:t xml:space="preserve"> </w:t>
            </w:r>
            <w:r>
              <w:rPr>
                <w:spacing w:val="-5"/>
                <w:sz w:val="18"/>
              </w:rPr>
              <w:t>80)</w:t>
            </w:r>
          </w:p>
        </w:tc>
        <w:tc>
          <w:tcPr>
            <w:tcW w:w="2117" w:type="dxa"/>
          </w:tcPr>
          <w:p w14:paraId="2778EAA1" w14:textId="77777777" w:rsidR="0070762C" w:rsidRDefault="00000000">
            <w:pPr>
              <w:pStyle w:val="TableParagraph"/>
              <w:ind w:right="104"/>
              <w:jc w:val="center"/>
              <w:rPr>
                <w:sz w:val="18"/>
              </w:rPr>
            </w:pPr>
            <w:r>
              <w:rPr>
                <w:sz w:val="18"/>
              </w:rPr>
              <w:t>79</w:t>
            </w:r>
            <w:r>
              <w:rPr>
                <w:spacing w:val="-3"/>
                <w:sz w:val="18"/>
              </w:rPr>
              <w:t xml:space="preserve"> </w:t>
            </w:r>
            <w:r>
              <w:rPr>
                <w:sz w:val="18"/>
              </w:rPr>
              <w:t>(67,</w:t>
            </w:r>
            <w:r>
              <w:rPr>
                <w:spacing w:val="-2"/>
                <w:sz w:val="18"/>
              </w:rPr>
              <w:t xml:space="preserve"> </w:t>
            </w:r>
            <w:r>
              <w:rPr>
                <w:spacing w:val="-5"/>
                <w:sz w:val="18"/>
              </w:rPr>
              <w:t>83)</w:t>
            </w:r>
          </w:p>
        </w:tc>
        <w:tc>
          <w:tcPr>
            <w:tcW w:w="1483" w:type="dxa"/>
          </w:tcPr>
          <w:p w14:paraId="2778EAA2" w14:textId="77777777" w:rsidR="0070762C" w:rsidRDefault="00000000">
            <w:pPr>
              <w:pStyle w:val="TableParagraph"/>
              <w:ind w:left="1" w:right="130"/>
              <w:jc w:val="center"/>
              <w:rPr>
                <w:sz w:val="18"/>
              </w:rPr>
            </w:pPr>
            <w:r>
              <w:rPr>
                <w:spacing w:val="-5"/>
                <w:sz w:val="18"/>
              </w:rPr>
              <w:t>0.2</w:t>
            </w:r>
          </w:p>
        </w:tc>
      </w:tr>
      <w:tr w:rsidR="0070762C" w14:paraId="2778EAA8" w14:textId="77777777">
        <w:trPr>
          <w:trHeight w:val="206"/>
        </w:trPr>
        <w:tc>
          <w:tcPr>
            <w:tcW w:w="4312" w:type="dxa"/>
            <w:shd w:val="clear" w:color="auto" w:fill="F2F2F2"/>
          </w:tcPr>
          <w:p w14:paraId="2778EAA4" w14:textId="77777777" w:rsidR="0070762C" w:rsidRDefault="00000000">
            <w:pPr>
              <w:pStyle w:val="TableParagraph"/>
              <w:ind w:left="205"/>
              <w:rPr>
                <w:sz w:val="18"/>
              </w:rPr>
            </w:pPr>
            <w:r>
              <w:rPr>
                <w:sz w:val="18"/>
              </w:rPr>
              <w:t>Heart</w:t>
            </w:r>
            <w:r>
              <w:rPr>
                <w:spacing w:val="-4"/>
                <w:sz w:val="18"/>
              </w:rPr>
              <w:t xml:space="preserve"> rate</w:t>
            </w:r>
          </w:p>
        </w:tc>
        <w:tc>
          <w:tcPr>
            <w:tcW w:w="1950" w:type="dxa"/>
            <w:shd w:val="clear" w:color="auto" w:fill="F2F2F2"/>
          </w:tcPr>
          <w:p w14:paraId="2778EAA5" w14:textId="77777777" w:rsidR="0070762C" w:rsidRDefault="00000000">
            <w:pPr>
              <w:pStyle w:val="TableParagraph"/>
              <w:ind w:left="35" w:right="1"/>
              <w:jc w:val="center"/>
              <w:rPr>
                <w:sz w:val="18"/>
              </w:rPr>
            </w:pPr>
            <w:r>
              <w:rPr>
                <w:sz w:val="18"/>
              </w:rPr>
              <w:t>93</w:t>
            </w:r>
            <w:r>
              <w:rPr>
                <w:spacing w:val="-3"/>
                <w:sz w:val="18"/>
              </w:rPr>
              <w:t xml:space="preserve"> </w:t>
            </w:r>
            <w:r>
              <w:rPr>
                <w:sz w:val="18"/>
              </w:rPr>
              <w:t>(80,</w:t>
            </w:r>
            <w:r>
              <w:rPr>
                <w:spacing w:val="-2"/>
                <w:sz w:val="18"/>
              </w:rPr>
              <w:t xml:space="preserve"> </w:t>
            </w:r>
            <w:r>
              <w:rPr>
                <w:spacing w:val="-4"/>
                <w:sz w:val="18"/>
              </w:rPr>
              <w:t>109)</w:t>
            </w:r>
          </w:p>
        </w:tc>
        <w:tc>
          <w:tcPr>
            <w:tcW w:w="2117" w:type="dxa"/>
            <w:shd w:val="clear" w:color="auto" w:fill="F2F2F2"/>
          </w:tcPr>
          <w:p w14:paraId="2778EAA6" w14:textId="77777777" w:rsidR="0070762C" w:rsidRDefault="00000000">
            <w:pPr>
              <w:pStyle w:val="TableParagraph"/>
              <w:ind w:right="104"/>
              <w:jc w:val="center"/>
              <w:rPr>
                <w:sz w:val="18"/>
              </w:rPr>
            </w:pPr>
            <w:r>
              <w:rPr>
                <w:sz w:val="18"/>
              </w:rPr>
              <w:t>82</w:t>
            </w:r>
            <w:r>
              <w:rPr>
                <w:spacing w:val="-3"/>
                <w:sz w:val="18"/>
              </w:rPr>
              <w:t xml:space="preserve"> </w:t>
            </w:r>
            <w:r>
              <w:rPr>
                <w:sz w:val="18"/>
              </w:rPr>
              <w:t>(70,</w:t>
            </w:r>
            <w:r>
              <w:rPr>
                <w:spacing w:val="-2"/>
                <w:sz w:val="18"/>
              </w:rPr>
              <w:t xml:space="preserve"> </w:t>
            </w:r>
            <w:r>
              <w:rPr>
                <w:spacing w:val="-4"/>
                <w:sz w:val="18"/>
              </w:rPr>
              <w:t>103)</w:t>
            </w:r>
          </w:p>
        </w:tc>
        <w:tc>
          <w:tcPr>
            <w:tcW w:w="1483" w:type="dxa"/>
            <w:shd w:val="clear" w:color="auto" w:fill="F2F2F2"/>
          </w:tcPr>
          <w:p w14:paraId="2778EAA7" w14:textId="77777777" w:rsidR="0070762C" w:rsidRDefault="00000000">
            <w:pPr>
              <w:pStyle w:val="TableParagraph"/>
              <w:ind w:left="1" w:right="130"/>
              <w:jc w:val="center"/>
              <w:rPr>
                <w:sz w:val="18"/>
              </w:rPr>
            </w:pPr>
            <w:r>
              <w:rPr>
                <w:spacing w:val="-5"/>
                <w:sz w:val="18"/>
              </w:rPr>
              <w:t>0.2</w:t>
            </w:r>
          </w:p>
        </w:tc>
      </w:tr>
      <w:tr w:rsidR="0070762C" w14:paraId="2778EAAD" w14:textId="77777777">
        <w:trPr>
          <w:trHeight w:val="206"/>
        </w:trPr>
        <w:tc>
          <w:tcPr>
            <w:tcW w:w="4312" w:type="dxa"/>
          </w:tcPr>
          <w:p w14:paraId="2778EAA9" w14:textId="77777777" w:rsidR="0070762C" w:rsidRDefault="00000000">
            <w:pPr>
              <w:pStyle w:val="TableParagraph"/>
              <w:ind w:left="205"/>
              <w:rPr>
                <w:sz w:val="18"/>
              </w:rPr>
            </w:pPr>
            <w:r>
              <w:rPr>
                <w:spacing w:val="-2"/>
                <w:sz w:val="18"/>
              </w:rPr>
              <w:t>Hypotension</w:t>
            </w:r>
          </w:p>
        </w:tc>
        <w:tc>
          <w:tcPr>
            <w:tcW w:w="1950" w:type="dxa"/>
          </w:tcPr>
          <w:p w14:paraId="2778EAAA" w14:textId="77777777" w:rsidR="0070762C" w:rsidRDefault="00000000">
            <w:pPr>
              <w:pStyle w:val="TableParagraph"/>
              <w:ind w:left="35"/>
              <w:jc w:val="center"/>
              <w:rPr>
                <w:sz w:val="18"/>
              </w:rPr>
            </w:pPr>
            <w:r>
              <w:rPr>
                <w:sz w:val="18"/>
              </w:rPr>
              <w:t>16</w:t>
            </w:r>
            <w:r>
              <w:rPr>
                <w:spacing w:val="-2"/>
                <w:sz w:val="18"/>
              </w:rPr>
              <w:t xml:space="preserve"> (12.4%)</w:t>
            </w:r>
          </w:p>
        </w:tc>
        <w:tc>
          <w:tcPr>
            <w:tcW w:w="2117" w:type="dxa"/>
          </w:tcPr>
          <w:p w14:paraId="2778EAAB"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tcPr>
          <w:p w14:paraId="2778EAAC" w14:textId="77777777" w:rsidR="0070762C" w:rsidRDefault="00000000">
            <w:pPr>
              <w:pStyle w:val="TableParagraph"/>
              <w:ind w:left="1" w:right="130"/>
              <w:jc w:val="center"/>
              <w:rPr>
                <w:sz w:val="18"/>
              </w:rPr>
            </w:pPr>
            <w:r>
              <w:rPr>
                <w:spacing w:val="-5"/>
                <w:sz w:val="18"/>
              </w:rPr>
              <w:t>0.4</w:t>
            </w:r>
          </w:p>
        </w:tc>
      </w:tr>
      <w:tr w:rsidR="0070762C" w14:paraId="2778EAB2" w14:textId="77777777">
        <w:trPr>
          <w:trHeight w:val="210"/>
        </w:trPr>
        <w:tc>
          <w:tcPr>
            <w:tcW w:w="4312" w:type="dxa"/>
            <w:shd w:val="clear" w:color="auto" w:fill="F2F2F2"/>
          </w:tcPr>
          <w:p w14:paraId="2778EAAE" w14:textId="77777777" w:rsidR="0070762C" w:rsidRDefault="00000000">
            <w:pPr>
              <w:pStyle w:val="TableParagraph"/>
              <w:spacing w:line="191" w:lineRule="exact"/>
              <w:ind w:left="205"/>
              <w:rPr>
                <w:sz w:val="18"/>
              </w:rPr>
            </w:pPr>
            <w:r>
              <w:rPr>
                <w:spacing w:val="-2"/>
                <w:sz w:val="18"/>
              </w:rPr>
              <w:t>Weakness</w:t>
            </w:r>
          </w:p>
        </w:tc>
        <w:tc>
          <w:tcPr>
            <w:tcW w:w="1950" w:type="dxa"/>
            <w:shd w:val="clear" w:color="auto" w:fill="F2F2F2"/>
          </w:tcPr>
          <w:p w14:paraId="2778EAAF" w14:textId="77777777" w:rsidR="0070762C" w:rsidRDefault="00000000">
            <w:pPr>
              <w:pStyle w:val="TableParagraph"/>
              <w:spacing w:line="191" w:lineRule="exact"/>
              <w:ind w:left="35"/>
              <w:jc w:val="center"/>
              <w:rPr>
                <w:sz w:val="18"/>
              </w:rPr>
            </w:pPr>
            <w:r>
              <w:rPr>
                <w:sz w:val="18"/>
              </w:rPr>
              <w:t>113</w:t>
            </w:r>
            <w:r>
              <w:rPr>
                <w:spacing w:val="-3"/>
                <w:sz w:val="18"/>
              </w:rPr>
              <w:t xml:space="preserve"> </w:t>
            </w:r>
            <w:r>
              <w:rPr>
                <w:spacing w:val="-2"/>
                <w:sz w:val="18"/>
              </w:rPr>
              <w:t>(87.6%)</w:t>
            </w:r>
          </w:p>
        </w:tc>
        <w:tc>
          <w:tcPr>
            <w:tcW w:w="2117" w:type="dxa"/>
            <w:shd w:val="clear" w:color="auto" w:fill="F2F2F2"/>
          </w:tcPr>
          <w:p w14:paraId="2778EAB0" w14:textId="77777777" w:rsidR="0070762C" w:rsidRDefault="00000000">
            <w:pPr>
              <w:pStyle w:val="TableParagraph"/>
              <w:spacing w:line="191" w:lineRule="exact"/>
              <w:ind w:left="2" w:right="104"/>
              <w:jc w:val="center"/>
              <w:rPr>
                <w:sz w:val="18"/>
              </w:rPr>
            </w:pPr>
            <w:r>
              <w:rPr>
                <w:sz w:val="18"/>
              </w:rPr>
              <w:t>9</w:t>
            </w:r>
            <w:r>
              <w:rPr>
                <w:spacing w:val="-1"/>
                <w:sz w:val="18"/>
              </w:rPr>
              <w:t xml:space="preserve"> </w:t>
            </w:r>
            <w:r>
              <w:rPr>
                <w:spacing w:val="-2"/>
                <w:sz w:val="18"/>
              </w:rPr>
              <w:t>(81.8%)</w:t>
            </w:r>
          </w:p>
        </w:tc>
        <w:tc>
          <w:tcPr>
            <w:tcW w:w="1483" w:type="dxa"/>
            <w:shd w:val="clear" w:color="auto" w:fill="F2F2F2"/>
          </w:tcPr>
          <w:p w14:paraId="2778EAB1" w14:textId="77777777" w:rsidR="0070762C" w:rsidRDefault="00000000">
            <w:pPr>
              <w:pStyle w:val="TableParagraph"/>
              <w:spacing w:line="191" w:lineRule="exact"/>
              <w:ind w:left="1" w:right="130"/>
              <w:jc w:val="center"/>
              <w:rPr>
                <w:sz w:val="18"/>
              </w:rPr>
            </w:pPr>
            <w:r>
              <w:rPr>
                <w:spacing w:val="-5"/>
                <w:sz w:val="18"/>
              </w:rPr>
              <w:t>0.6</w:t>
            </w:r>
          </w:p>
        </w:tc>
      </w:tr>
      <w:tr w:rsidR="0070762C" w14:paraId="2778EAB7" w14:textId="77777777">
        <w:trPr>
          <w:trHeight w:val="206"/>
        </w:trPr>
        <w:tc>
          <w:tcPr>
            <w:tcW w:w="4312" w:type="dxa"/>
          </w:tcPr>
          <w:p w14:paraId="2778EAB3" w14:textId="77777777" w:rsidR="0070762C" w:rsidRDefault="00000000">
            <w:pPr>
              <w:pStyle w:val="TableParagraph"/>
              <w:ind w:left="205"/>
              <w:rPr>
                <w:sz w:val="18"/>
              </w:rPr>
            </w:pPr>
            <w:r>
              <w:rPr>
                <w:spacing w:val="-2"/>
                <w:sz w:val="18"/>
              </w:rPr>
              <w:t>Tiredness</w:t>
            </w:r>
          </w:p>
        </w:tc>
        <w:tc>
          <w:tcPr>
            <w:tcW w:w="1950" w:type="dxa"/>
          </w:tcPr>
          <w:p w14:paraId="2778EAB4" w14:textId="77777777" w:rsidR="0070762C" w:rsidRDefault="00000000">
            <w:pPr>
              <w:pStyle w:val="TableParagraph"/>
              <w:ind w:left="35"/>
              <w:jc w:val="center"/>
              <w:rPr>
                <w:sz w:val="18"/>
              </w:rPr>
            </w:pPr>
            <w:r>
              <w:rPr>
                <w:sz w:val="18"/>
              </w:rPr>
              <w:t>114</w:t>
            </w:r>
            <w:r>
              <w:rPr>
                <w:spacing w:val="-3"/>
                <w:sz w:val="18"/>
              </w:rPr>
              <w:t xml:space="preserve"> </w:t>
            </w:r>
            <w:r>
              <w:rPr>
                <w:spacing w:val="-2"/>
                <w:sz w:val="18"/>
              </w:rPr>
              <w:t>(89.1%)</w:t>
            </w:r>
          </w:p>
        </w:tc>
        <w:tc>
          <w:tcPr>
            <w:tcW w:w="2117" w:type="dxa"/>
          </w:tcPr>
          <w:p w14:paraId="2778EAB5" w14:textId="77777777" w:rsidR="0070762C" w:rsidRDefault="00000000">
            <w:pPr>
              <w:pStyle w:val="TableParagraph"/>
              <w:ind w:left="2" w:right="104"/>
              <w:jc w:val="center"/>
              <w:rPr>
                <w:sz w:val="18"/>
              </w:rPr>
            </w:pPr>
            <w:r>
              <w:rPr>
                <w:sz w:val="18"/>
              </w:rPr>
              <w:t>11</w:t>
            </w:r>
            <w:r>
              <w:rPr>
                <w:spacing w:val="-2"/>
                <w:sz w:val="18"/>
              </w:rPr>
              <w:t xml:space="preserve"> (100.0%)</w:t>
            </w:r>
          </w:p>
        </w:tc>
        <w:tc>
          <w:tcPr>
            <w:tcW w:w="1483" w:type="dxa"/>
          </w:tcPr>
          <w:p w14:paraId="2778EAB6" w14:textId="77777777" w:rsidR="0070762C" w:rsidRDefault="00000000">
            <w:pPr>
              <w:pStyle w:val="TableParagraph"/>
              <w:ind w:left="1" w:right="130"/>
              <w:jc w:val="center"/>
              <w:rPr>
                <w:sz w:val="18"/>
              </w:rPr>
            </w:pPr>
            <w:r>
              <w:rPr>
                <w:spacing w:val="-5"/>
                <w:sz w:val="18"/>
              </w:rPr>
              <w:t>0.6</w:t>
            </w:r>
          </w:p>
        </w:tc>
      </w:tr>
      <w:tr w:rsidR="0070762C" w14:paraId="2778EABC" w14:textId="77777777">
        <w:trPr>
          <w:trHeight w:val="206"/>
        </w:trPr>
        <w:tc>
          <w:tcPr>
            <w:tcW w:w="4312" w:type="dxa"/>
            <w:shd w:val="clear" w:color="auto" w:fill="F2F2F2"/>
          </w:tcPr>
          <w:p w14:paraId="2778EAB8" w14:textId="77777777" w:rsidR="0070762C" w:rsidRDefault="00000000">
            <w:pPr>
              <w:pStyle w:val="TableParagraph"/>
              <w:ind w:left="205"/>
              <w:rPr>
                <w:sz w:val="18"/>
              </w:rPr>
            </w:pPr>
            <w:r>
              <w:rPr>
                <w:sz w:val="18"/>
              </w:rPr>
              <w:t>Poor</w:t>
            </w:r>
            <w:r>
              <w:rPr>
                <w:spacing w:val="-4"/>
                <w:sz w:val="18"/>
              </w:rPr>
              <w:t xml:space="preserve"> </w:t>
            </w:r>
            <w:r>
              <w:rPr>
                <w:spacing w:val="-2"/>
                <w:sz w:val="18"/>
              </w:rPr>
              <w:t>appetite</w:t>
            </w:r>
          </w:p>
        </w:tc>
        <w:tc>
          <w:tcPr>
            <w:tcW w:w="1950" w:type="dxa"/>
            <w:shd w:val="clear" w:color="auto" w:fill="F2F2F2"/>
          </w:tcPr>
          <w:p w14:paraId="2778EAB9" w14:textId="77777777" w:rsidR="0070762C" w:rsidRDefault="00000000">
            <w:pPr>
              <w:pStyle w:val="TableParagraph"/>
              <w:ind w:left="35"/>
              <w:jc w:val="center"/>
              <w:rPr>
                <w:sz w:val="18"/>
              </w:rPr>
            </w:pPr>
            <w:r>
              <w:rPr>
                <w:sz w:val="18"/>
              </w:rPr>
              <w:t>106</w:t>
            </w:r>
            <w:r>
              <w:rPr>
                <w:spacing w:val="-3"/>
                <w:sz w:val="18"/>
              </w:rPr>
              <w:t xml:space="preserve"> </w:t>
            </w:r>
            <w:r>
              <w:rPr>
                <w:spacing w:val="-2"/>
                <w:sz w:val="18"/>
              </w:rPr>
              <w:t>(82.2%)</w:t>
            </w:r>
          </w:p>
        </w:tc>
        <w:tc>
          <w:tcPr>
            <w:tcW w:w="2117" w:type="dxa"/>
            <w:shd w:val="clear" w:color="auto" w:fill="F2F2F2"/>
          </w:tcPr>
          <w:p w14:paraId="2778EABA" w14:textId="77777777" w:rsidR="0070762C" w:rsidRDefault="00000000">
            <w:pPr>
              <w:pStyle w:val="TableParagraph"/>
              <w:ind w:left="2" w:right="104"/>
              <w:jc w:val="center"/>
              <w:rPr>
                <w:sz w:val="18"/>
              </w:rPr>
            </w:pPr>
            <w:r>
              <w:rPr>
                <w:sz w:val="18"/>
              </w:rPr>
              <w:t>11</w:t>
            </w:r>
            <w:r>
              <w:rPr>
                <w:spacing w:val="-2"/>
                <w:sz w:val="18"/>
              </w:rPr>
              <w:t xml:space="preserve"> (100.0%)</w:t>
            </w:r>
          </w:p>
        </w:tc>
        <w:tc>
          <w:tcPr>
            <w:tcW w:w="1483" w:type="dxa"/>
            <w:shd w:val="clear" w:color="auto" w:fill="F2F2F2"/>
          </w:tcPr>
          <w:p w14:paraId="2778EABB" w14:textId="77777777" w:rsidR="0070762C" w:rsidRDefault="00000000">
            <w:pPr>
              <w:pStyle w:val="TableParagraph"/>
              <w:ind w:left="1" w:right="130"/>
              <w:jc w:val="center"/>
              <w:rPr>
                <w:sz w:val="18"/>
              </w:rPr>
            </w:pPr>
            <w:r>
              <w:rPr>
                <w:spacing w:val="-5"/>
                <w:sz w:val="18"/>
              </w:rPr>
              <w:t>0.2</w:t>
            </w:r>
          </w:p>
        </w:tc>
      </w:tr>
      <w:tr w:rsidR="0070762C" w14:paraId="2778EAC1" w14:textId="77777777">
        <w:trPr>
          <w:trHeight w:val="206"/>
        </w:trPr>
        <w:tc>
          <w:tcPr>
            <w:tcW w:w="4312" w:type="dxa"/>
          </w:tcPr>
          <w:p w14:paraId="2778EABD" w14:textId="77777777" w:rsidR="0070762C" w:rsidRDefault="00000000">
            <w:pPr>
              <w:pStyle w:val="TableParagraph"/>
              <w:ind w:left="205"/>
              <w:rPr>
                <w:sz w:val="18"/>
              </w:rPr>
            </w:pPr>
            <w:r>
              <w:rPr>
                <w:sz w:val="18"/>
              </w:rPr>
              <w:t>Increased</w:t>
            </w:r>
            <w:r>
              <w:rPr>
                <w:spacing w:val="-6"/>
                <w:sz w:val="18"/>
              </w:rPr>
              <w:t xml:space="preserve"> </w:t>
            </w:r>
            <w:r>
              <w:rPr>
                <w:sz w:val="18"/>
              </w:rPr>
              <w:t>pigmentation</w:t>
            </w:r>
            <w:r>
              <w:rPr>
                <w:spacing w:val="-6"/>
                <w:sz w:val="18"/>
              </w:rPr>
              <w:t xml:space="preserve"> </w:t>
            </w:r>
            <w:r>
              <w:rPr>
                <w:sz w:val="18"/>
              </w:rPr>
              <w:t>of</w:t>
            </w:r>
            <w:r>
              <w:rPr>
                <w:spacing w:val="-5"/>
                <w:sz w:val="18"/>
              </w:rPr>
              <w:t xml:space="preserve"> </w:t>
            </w:r>
            <w:r>
              <w:rPr>
                <w:sz w:val="18"/>
              </w:rPr>
              <w:t>the</w:t>
            </w:r>
            <w:r>
              <w:rPr>
                <w:spacing w:val="-5"/>
                <w:sz w:val="18"/>
              </w:rPr>
              <w:t xml:space="preserve"> </w:t>
            </w:r>
            <w:r>
              <w:rPr>
                <w:spacing w:val="-4"/>
                <w:sz w:val="18"/>
              </w:rPr>
              <w:t>skin</w:t>
            </w:r>
          </w:p>
        </w:tc>
        <w:tc>
          <w:tcPr>
            <w:tcW w:w="1950" w:type="dxa"/>
          </w:tcPr>
          <w:p w14:paraId="2778EABE" w14:textId="77777777" w:rsidR="0070762C" w:rsidRDefault="00000000">
            <w:pPr>
              <w:pStyle w:val="TableParagraph"/>
              <w:ind w:left="35"/>
              <w:jc w:val="center"/>
              <w:rPr>
                <w:sz w:val="18"/>
              </w:rPr>
            </w:pPr>
            <w:r>
              <w:rPr>
                <w:sz w:val="18"/>
              </w:rPr>
              <w:t>76</w:t>
            </w:r>
            <w:r>
              <w:rPr>
                <w:spacing w:val="-2"/>
                <w:sz w:val="18"/>
              </w:rPr>
              <w:t xml:space="preserve"> (60.3%)</w:t>
            </w:r>
          </w:p>
        </w:tc>
        <w:tc>
          <w:tcPr>
            <w:tcW w:w="2117" w:type="dxa"/>
          </w:tcPr>
          <w:p w14:paraId="2778EABF" w14:textId="77777777" w:rsidR="0070762C" w:rsidRDefault="00000000">
            <w:pPr>
              <w:pStyle w:val="TableParagraph"/>
              <w:ind w:left="2" w:right="104"/>
              <w:jc w:val="center"/>
              <w:rPr>
                <w:sz w:val="18"/>
              </w:rPr>
            </w:pPr>
            <w:r>
              <w:rPr>
                <w:sz w:val="18"/>
              </w:rPr>
              <w:t>4</w:t>
            </w:r>
            <w:r>
              <w:rPr>
                <w:spacing w:val="-1"/>
                <w:sz w:val="18"/>
              </w:rPr>
              <w:t xml:space="preserve"> </w:t>
            </w:r>
            <w:r>
              <w:rPr>
                <w:spacing w:val="-2"/>
                <w:sz w:val="18"/>
              </w:rPr>
              <w:t>(44.4%)</w:t>
            </w:r>
          </w:p>
        </w:tc>
        <w:tc>
          <w:tcPr>
            <w:tcW w:w="1483" w:type="dxa"/>
          </w:tcPr>
          <w:p w14:paraId="2778EAC0" w14:textId="77777777" w:rsidR="0070762C" w:rsidRDefault="00000000">
            <w:pPr>
              <w:pStyle w:val="TableParagraph"/>
              <w:ind w:left="1" w:right="130"/>
              <w:jc w:val="center"/>
              <w:rPr>
                <w:sz w:val="18"/>
              </w:rPr>
            </w:pPr>
            <w:r>
              <w:rPr>
                <w:spacing w:val="-5"/>
                <w:sz w:val="18"/>
              </w:rPr>
              <w:t>0.5</w:t>
            </w:r>
          </w:p>
        </w:tc>
      </w:tr>
      <w:tr w:rsidR="0070762C" w14:paraId="2778EAC6" w14:textId="77777777">
        <w:trPr>
          <w:trHeight w:val="206"/>
        </w:trPr>
        <w:tc>
          <w:tcPr>
            <w:tcW w:w="4312" w:type="dxa"/>
            <w:shd w:val="clear" w:color="auto" w:fill="F2F2F2"/>
          </w:tcPr>
          <w:p w14:paraId="2778EAC2" w14:textId="77777777" w:rsidR="0070762C" w:rsidRDefault="00000000">
            <w:pPr>
              <w:pStyle w:val="TableParagraph"/>
              <w:ind w:left="205"/>
              <w:rPr>
                <w:sz w:val="18"/>
              </w:rPr>
            </w:pPr>
            <w:r>
              <w:rPr>
                <w:spacing w:val="-2"/>
                <w:sz w:val="18"/>
              </w:rPr>
              <w:t>Nausea</w:t>
            </w:r>
          </w:p>
        </w:tc>
        <w:tc>
          <w:tcPr>
            <w:tcW w:w="1950" w:type="dxa"/>
            <w:shd w:val="clear" w:color="auto" w:fill="F2F2F2"/>
          </w:tcPr>
          <w:p w14:paraId="2778EAC3" w14:textId="77777777" w:rsidR="0070762C" w:rsidRDefault="00000000">
            <w:pPr>
              <w:pStyle w:val="TableParagraph"/>
              <w:ind w:left="35"/>
              <w:jc w:val="center"/>
              <w:rPr>
                <w:sz w:val="18"/>
              </w:rPr>
            </w:pPr>
            <w:r>
              <w:rPr>
                <w:sz w:val="18"/>
              </w:rPr>
              <w:t>77</w:t>
            </w:r>
            <w:r>
              <w:rPr>
                <w:spacing w:val="-2"/>
                <w:sz w:val="18"/>
              </w:rPr>
              <w:t xml:space="preserve"> (59.7%)</w:t>
            </w:r>
          </w:p>
        </w:tc>
        <w:tc>
          <w:tcPr>
            <w:tcW w:w="2117" w:type="dxa"/>
            <w:shd w:val="clear" w:color="auto" w:fill="F2F2F2"/>
          </w:tcPr>
          <w:p w14:paraId="2778EAC4" w14:textId="77777777" w:rsidR="0070762C" w:rsidRDefault="00000000">
            <w:pPr>
              <w:pStyle w:val="TableParagraph"/>
              <w:ind w:left="2" w:right="104"/>
              <w:jc w:val="center"/>
              <w:rPr>
                <w:sz w:val="18"/>
              </w:rPr>
            </w:pPr>
            <w:r>
              <w:rPr>
                <w:sz w:val="18"/>
              </w:rPr>
              <w:t>9</w:t>
            </w:r>
            <w:r>
              <w:rPr>
                <w:spacing w:val="-1"/>
                <w:sz w:val="18"/>
              </w:rPr>
              <w:t xml:space="preserve"> </w:t>
            </w:r>
            <w:r>
              <w:rPr>
                <w:spacing w:val="-2"/>
                <w:sz w:val="18"/>
              </w:rPr>
              <w:t>(81.8%)</w:t>
            </w:r>
          </w:p>
        </w:tc>
        <w:tc>
          <w:tcPr>
            <w:tcW w:w="1483" w:type="dxa"/>
            <w:shd w:val="clear" w:color="auto" w:fill="F2F2F2"/>
          </w:tcPr>
          <w:p w14:paraId="2778EAC5" w14:textId="77777777" w:rsidR="0070762C" w:rsidRDefault="00000000">
            <w:pPr>
              <w:pStyle w:val="TableParagraph"/>
              <w:ind w:left="1" w:right="130"/>
              <w:jc w:val="center"/>
              <w:rPr>
                <w:sz w:val="18"/>
              </w:rPr>
            </w:pPr>
            <w:r>
              <w:rPr>
                <w:spacing w:val="-5"/>
                <w:sz w:val="18"/>
              </w:rPr>
              <w:t>0.2</w:t>
            </w:r>
          </w:p>
        </w:tc>
      </w:tr>
      <w:tr w:rsidR="0070762C" w14:paraId="2778EACB" w14:textId="77777777">
        <w:trPr>
          <w:trHeight w:val="206"/>
        </w:trPr>
        <w:tc>
          <w:tcPr>
            <w:tcW w:w="4312" w:type="dxa"/>
          </w:tcPr>
          <w:p w14:paraId="2778EAC7" w14:textId="77777777" w:rsidR="0070762C" w:rsidRDefault="00000000">
            <w:pPr>
              <w:pStyle w:val="TableParagraph"/>
              <w:ind w:left="205"/>
              <w:rPr>
                <w:sz w:val="18"/>
              </w:rPr>
            </w:pPr>
            <w:r>
              <w:rPr>
                <w:spacing w:val="-2"/>
                <w:sz w:val="18"/>
              </w:rPr>
              <w:t>Vomiting</w:t>
            </w:r>
          </w:p>
        </w:tc>
        <w:tc>
          <w:tcPr>
            <w:tcW w:w="1950" w:type="dxa"/>
          </w:tcPr>
          <w:p w14:paraId="2778EAC8" w14:textId="77777777" w:rsidR="0070762C" w:rsidRDefault="00000000">
            <w:pPr>
              <w:pStyle w:val="TableParagraph"/>
              <w:ind w:left="35"/>
              <w:jc w:val="center"/>
              <w:rPr>
                <w:sz w:val="18"/>
              </w:rPr>
            </w:pPr>
            <w:r>
              <w:rPr>
                <w:sz w:val="18"/>
              </w:rPr>
              <w:t>37</w:t>
            </w:r>
            <w:r>
              <w:rPr>
                <w:spacing w:val="-2"/>
                <w:sz w:val="18"/>
              </w:rPr>
              <w:t xml:space="preserve"> (28.7%)</w:t>
            </w:r>
          </w:p>
        </w:tc>
        <w:tc>
          <w:tcPr>
            <w:tcW w:w="2117" w:type="dxa"/>
          </w:tcPr>
          <w:p w14:paraId="2778EAC9" w14:textId="77777777" w:rsidR="0070762C" w:rsidRDefault="00000000">
            <w:pPr>
              <w:pStyle w:val="TableParagraph"/>
              <w:ind w:left="2" w:right="104"/>
              <w:jc w:val="center"/>
              <w:rPr>
                <w:sz w:val="18"/>
              </w:rPr>
            </w:pPr>
            <w:r>
              <w:rPr>
                <w:sz w:val="18"/>
              </w:rPr>
              <w:t>4</w:t>
            </w:r>
            <w:r>
              <w:rPr>
                <w:spacing w:val="-1"/>
                <w:sz w:val="18"/>
              </w:rPr>
              <w:t xml:space="preserve"> </w:t>
            </w:r>
            <w:r>
              <w:rPr>
                <w:spacing w:val="-2"/>
                <w:sz w:val="18"/>
              </w:rPr>
              <w:t>(36.4%)</w:t>
            </w:r>
          </w:p>
        </w:tc>
        <w:tc>
          <w:tcPr>
            <w:tcW w:w="1483" w:type="dxa"/>
          </w:tcPr>
          <w:p w14:paraId="2778EACA" w14:textId="77777777" w:rsidR="0070762C" w:rsidRDefault="00000000">
            <w:pPr>
              <w:pStyle w:val="TableParagraph"/>
              <w:ind w:left="1" w:right="130"/>
              <w:jc w:val="center"/>
              <w:rPr>
                <w:sz w:val="18"/>
              </w:rPr>
            </w:pPr>
            <w:r>
              <w:rPr>
                <w:spacing w:val="-5"/>
                <w:sz w:val="18"/>
              </w:rPr>
              <w:t>0.7</w:t>
            </w:r>
          </w:p>
        </w:tc>
      </w:tr>
      <w:tr w:rsidR="0070762C" w14:paraId="2778EAD0" w14:textId="77777777">
        <w:trPr>
          <w:trHeight w:val="206"/>
        </w:trPr>
        <w:tc>
          <w:tcPr>
            <w:tcW w:w="4312" w:type="dxa"/>
            <w:shd w:val="clear" w:color="auto" w:fill="F2F2F2"/>
          </w:tcPr>
          <w:p w14:paraId="2778EACC" w14:textId="77777777" w:rsidR="0070762C" w:rsidRDefault="00000000">
            <w:pPr>
              <w:pStyle w:val="TableParagraph"/>
              <w:ind w:left="205"/>
              <w:rPr>
                <w:sz w:val="18"/>
              </w:rPr>
            </w:pPr>
            <w:r>
              <w:rPr>
                <w:sz w:val="18"/>
              </w:rPr>
              <w:t>Liking</w:t>
            </w:r>
            <w:r>
              <w:rPr>
                <w:spacing w:val="-5"/>
                <w:sz w:val="18"/>
              </w:rPr>
              <w:t xml:space="preserve"> </w:t>
            </w:r>
            <w:r>
              <w:rPr>
                <w:sz w:val="18"/>
              </w:rPr>
              <w:t>for</w:t>
            </w:r>
            <w:r>
              <w:rPr>
                <w:spacing w:val="-3"/>
                <w:sz w:val="18"/>
              </w:rPr>
              <w:t xml:space="preserve"> </w:t>
            </w:r>
            <w:r>
              <w:rPr>
                <w:spacing w:val="-4"/>
                <w:sz w:val="18"/>
              </w:rPr>
              <w:t>salt</w:t>
            </w:r>
          </w:p>
        </w:tc>
        <w:tc>
          <w:tcPr>
            <w:tcW w:w="1950" w:type="dxa"/>
            <w:shd w:val="clear" w:color="auto" w:fill="F2F2F2"/>
          </w:tcPr>
          <w:p w14:paraId="2778EACD" w14:textId="77777777" w:rsidR="0070762C" w:rsidRDefault="00000000">
            <w:pPr>
              <w:pStyle w:val="TableParagraph"/>
              <w:ind w:left="35"/>
              <w:jc w:val="center"/>
              <w:rPr>
                <w:sz w:val="18"/>
              </w:rPr>
            </w:pPr>
            <w:r>
              <w:rPr>
                <w:sz w:val="18"/>
              </w:rPr>
              <w:t>77</w:t>
            </w:r>
            <w:r>
              <w:rPr>
                <w:spacing w:val="-2"/>
                <w:sz w:val="18"/>
              </w:rPr>
              <w:t xml:space="preserve"> (60.2%)</w:t>
            </w:r>
          </w:p>
        </w:tc>
        <w:tc>
          <w:tcPr>
            <w:tcW w:w="2117" w:type="dxa"/>
            <w:shd w:val="clear" w:color="auto" w:fill="F2F2F2"/>
          </w:tcPr>
          <w:p w14:paraId="2778EACE" w14:textId="77777777" w:rsidR="0070762C" w:rsidRDefault="00000000">
            <w:pPr>
              <w:pStyle w:val="TableParagraph"/>
              <w:ind w:left="2" w:right="104"/>
              <w:jc w:val="center"/>
              <w:rPr>
                <w:sz w:val="18"/>
              </w:rPr>
            </w:pPr>
            <w:r>
              <w:rPr>
                <w:sz w:val="18"/>
              </w:rPr>
              <w:t>9</w:t>
            </w:r>
            <w:r>
              <w:rPr>
                <w:spacing w:val="-1"/>
                <w:sz w:val="18"/>
              </w:rPr>
              <w:t xml:space="preserve"> </w:t>
            </w:r>
            <w:r>
              <w:rPr>
                <w:spacing w:val="-2"/>
                <w:sz w:val="18"/>
              </w:rPr>
              <w:t>(81.8%)</w:t>
            </w:r>
          </w:p>
        </w:tc>
        <w:tc>
          <w:tcPr>
            <w:tcW w:w="1483" w:type="dxa"/>
            <w:shd w:val="clear" w:color="auto" w:fill="F2F2F2"/>
          </w:tcPr>
          <w:p w14:paraId="2778EACF" w14:textId="77777777" w:rsidR="0070762C" w:rsidRDefault="00000000">
            <w:pPr>
              <w:pStyle w:val="TableParagraph"/>
              <w:ind w:left="1" w:right="130"/>
              <w:jc w:val="center"/>
              <w:rPr>
                <w:sz w:val="18"/>
              </w:rPr>
            </w:pPr>
            <w:r>
              <w:rPr>
                <w:spacing w:val="-5"/>
                <w:sz w:val="18"/>
              </w:rPr>
              <w:t>0.2</w:t>
            </w:r>
          </w:p>
        </w:tc>
      </w:tr>
      <w:tr w:rsidR="0070762C" w14:paraId="2778EAD5" w14:textId="77777777">
        <w:trPr>
          <w:trHeight w:val="206"/>
        </w:trPr>
        <w:tc>
          <w:tcPr>
            <w:tcW w:w="4312" w:type="dxa"/>
          </w:tcPr>
          <w:p w14:paraId="2778EAD1" w14:textId="77777777" w:rsidR="0070762C" w:rsidRDefault="00000000">
            <w:pPr>
              <w:pStyle w:val="TableParagraph"/>
              <w:ind w:left="205"/>
              <w:rPr>
                <w:sz w:val="18"/>
              </w:rPr>
            </w:pPr>
            <w:r>
              <w:rPr>
                <w:spacing w:val="-2"/>
                <w:sz w:val="18"/>
              </w:rPr>
              <w:t>Hypoglycaemia</w:t>
            </w:r>
          </w:p>
        </w:tc>
        <w:tc>
          <w:tcPr>
            <w:tcW w:w="1950" w:type="dxa"/>
          </w:tcPr>
          <w:p w14:paraId="2778EAD2" w14:textId="77777777" w:rsidR="0070762C" w:rsidRDefault="00000000">
            <w:pPr>
              <w:pStyle w:val="TableParagraph"/>
              <w:ind w:left="35"/>
              <w:jc w:val="center"/>
              <w:rPr>
                <w:sz w:val="18"/>
              </w:rPr>
            </w:pPr>
            <w:r>
              <w:rPr>
                <w:sz w:val="18"/>
              </w:rPr>
              <w:t>3</w:t>
            </w:r>
            <w:r>
              <w:rPr>
                <w:spacing w:val="-1"/>
                <w:sz w:val="18"/>
              </w:rPr>
              <w:t xml:space="preserve"> </w:t>
            </w:r>
            <w:r>
              <w:rPr>
                <w:spacing w:val="-2"/>
                <w:sz w:val="18"/>
              </w:rPr>
              <w:t>(2.3%)</w:t>
            </w:r>
          </w:p>
        </w:tc>
        <w:tc>
          <w:tcPr>
            <w:tcW w:w="2117" w:type="dxa"/>
          </w:tcPr>
          <w:p w14:paraId="2778EAD3"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tcPr>
          <w:p w14:paraId="2778EAD4" w14:textId="77777777" w:rsidR="0070762C" w:rsidRDefault="00000000">
            <w:pPr>
              <w:pStyle w:val="TableParagraph"/>
              <w:ind w:right="130"/>
              <w:jc w:val="center"/>
              <w:rPr>
                <w:sz w:val="18"/>
              </w:rPr>
            </w:pPr>
            <w:r>
              <w:rPr>
                <w:spacing w:val="-4"/>
                <w:sz w:val="18"/>
              </w:rPr>
              <w:t>&gt;0.9</w:t>
            </w:r>
          </w:p>
        </w:tc>
      </w:tr>
      <w:tr w:rsidR="0070762C" w14:paraId="2778EADA" w14:textId="77777777">
        <w:trPr>
          <w:trHeight w:val="206"/>
        </w:trPr>
        <w:tc>
          <w:tcPr>
            <w:tcW w:w="4312" w:type="dxa"/>
            <w:shd w:val="clear" w:color="auto" w:fill="F2F2F2"/>
          </w:tcPr>
          <w:p w14:paraId="2778EAD6" w14:textId="77777777" w:rsidR="0070762C" w:rsidRDefault="00000000">
            <w:pPr>
              <w:pStyle w:val="TableParagraph"/>
              <w:ind w:left="205"/>
              <w:rPr>
                <w:sz w:val="18"/>
              </w:rPr>
            </w:pPr>
            <w:r>
              <w:rPr>
                <w:sz w:val="18"/>
              </w:rPr>
              <w:t>Loss</w:t>
            </w:r>
            <w:r>
              <w:rPr>
                <w:spacing w:val="-4"/>
                <w:sz w:val="18"/>
              </w:rPr>
              <w:t xml:space="preserve"> </w:t>
            </w:r>
            <w:r>
              <w:rPr>
                <w:sz w:val="18"/>
              </w:rPr>
              <w:t>of</w:t>
            </w:r>
            <w:r>
              <w:rPr>
                <w:spacing w:val="-2"/>
                <w:sz w:val="18"/>
              </w:rPr>
              <w:t xml:space="preserve"> consciousness</w:t>
            </w:r>
          </w:p>
        </w:tc>
        <w:tc>
          <w:tcPr>
            <w:tcW w:w="1950" w:type="dxa"/>
            <w:shd w:val="clear" w:color="auto" w:fill="F2F2F2"/>
          </w:tcPr>
          <w:p w14:paraId="2778EAD7" w14:textId="77777777" w:rsidR="0070762C" w:rsidRDefault="00000000">
            <w:pPr>
              <w:pStyle w:val="TableParagraph"/>
              <w:ind w:left="35"/>
              <w:jc w:val="center"/>
              <w:rPr>
                <w:sz w:val="18"/>
              </w:rPr>
            </w:pPr>
            <w:r>
              <w:rPr>
                <w:sz w:val="18"/>
              </w:rPr>
              <w:t>4</w:t>
            </w:r>
            <w:r>
              <w:rPr>
                <w:spacing w:val="-1"/>
                <w:sz w:val="18"/>
              </w:rPr>
              <w:t xml:space="preserve"> </w:t>
            </w:r>
            <w:r>
              <w:rPr>
                <w:spacing w:val="-2"/>
                <w:sz w:val="18"/>
              </w:rPr>
              <w:t>(3.1%)</w:t>
            </w:r>
          </w:p>
        </w:tc>
        <w:tc>
          <w:tcPr>
            <w:tcW w:w="2117" w:type="dxa"/>
            <w:shd w:val="clear" w:color="auto" w:fill="F2F2F2"/>
          </w:tcPr>
          <w:p w14:paraId="2778EAD8"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shd w:val="clear" w:color="auto" w:fill="F2F2F2"/>
          </w:tcPr>
          <w:p w14:paraId="2778EAD9" w14:textId="77777777" w:rsidR="0070762C" w:rsidRDefault="00000000">
            <w:pPr>
              <w:pStyle w:val="TableParagraph"/>
              <w:ind w:right="130"/>
              <w:jc w:val="center"/>
              <w:rPr>
                <w:sz w:val="18"/>
              </w:rPr>
            </w:pPr>
            <w:r>
              <w:rPr>
                <w:spacing w:val="-4"/>
                <w:sz w:val="18"/>
              </w:rPr>
              <w:t>&gt;0.9</w:t>
            </w:r>
          </w:p>
        </w:tc>
      </w:tr>
      <w:tr w:rsidR="0070762C" w14:paraId="2778EADF" w14:textId="77777777">
        <w:trPr>
          <w:trHeight w:val="210"/>
        </w:trPr>
        <w:tc>
          <w:tcPr>
            <w:tcW w:w="4312" w:type="dxa"/>
          </w:tcPr>
          <w:p w14:paraId="2778EADB" w14:textId="77777777" w:rsidR="0070762C" w:rsidRDefault="00000000">
            <w:pPr>
              <w:pStyle w:val="TableParagraph"/>
              <w:spacing w:line="191" w:lineRule="exact"/>
              <w:ind w:left="205"/>
              <w:rPr>
                <w:sz w:val="18"/>
              </w:rPr>
            </w:pPr>
            <w:r>
              <w:rPr>
                <w:spacing w:val="-2"/>
                <w:sz w:val="18"/>
              </w:rPr>
              <w:t>Diarrhoea</w:t>
            </w:r>
          </w:p>
        </w:tc>
        <w:tc>
          <w:tcPr>
            <w:tcW w:w="1950" w:type="dxa"/>
          </w:tcPr>
          <w:p w14:paraId="2778EADC" w14:textId="77777777" w:rsidR="0070762C" w:rsidRDefault="00000000">
            <w:pPr>
              <w:pStyle w:val="TableParagraph"/>
              <w:spacing w:line="191" w:lineRule="exact"/>
              <w:ind w:left="35"/>
              <w:jc w:val="center"/>
              <w:rPr>
                <w:sz w:val="18"/>
              </w:rPr>
            </w:pPr>
            <w:r>
              <w:rPr>
                <w:sz w:val="18"/>
              </w:rPr>
              <w:t>65</w:t>
            </w:r>
            <w:r>
              <w:rPr>
                <w:spacing w:val="-2"/>
                <w:sz w:val="18"/>
              </w:rPr>
              <w:t xml:space="preserve"> (50.4%)</w:t>
            </w:r>
          </w:p>
        </w:tc>
        <w:tc>
          <w:tcPr>
            <w:tcW w:w="2117" w:type="dxa"/>
          </w:tcPr>
          <w:p w14:paraId="2778EADD" w14:textId="77777777" w:rsidR="0070762C" w:rsidRDefault="00000000">
            <w:pPr>
              <w:pStyle w:val="TableParagraph"/>
              <w:spacing w:line="191" w:lineRule="exact"/>
              <w:ind w:left="2" w:right="104"/>
              <w:jc w:val="center"/>
              <w:rPr>
                <w:sz w:val="18"/>
              </w:rPr>
            </w:pPr>
            <w:r>
              <w:rPr>
                <w:sz w:val="18"/>
              </w:rPr>
              <w:t>3</w:t>
            </w:r>
            <w:r>
              <w:rPr>
                <w:spacing w:val="-1"/>
                <w:sz w:val="18"/>
              </w:rPr>
              <w:t xml:space="preserve"> </w:t>
            </w:r>
            <w:r>
              <w:rPr>
                <w:spacing w:val="-2"/>
                <w:sz w:val="18"/>
              </w:rPr>
              <w:t>(27.3%)</w:t>
            </w:r>
          </w:p>
        </w:tc>
        <w:tc>
          <w:tcPr>
            <w:tcW w:w="1483" w:type="dxa"/>
          </w:tcPr>
          <w:p w14:paraId="2778EADE" w14:textId="77777777" w:rsidR="0070762C" w:rsidRDefault="00000000">
            <w:pPr>
              <w:pStyle w:val="TableParagraph"/>
              <w:spacing w:line="191" w:lineRule="exact"/>
              <w:ind w:right="130"/>
              <w:jc w:val="center"/>
              <w:rPr>
                <w:sz w:val="18"/>
              </w:rPr>
            </w:pPr>
            <w:r>
              <w:rPr>
                <w:spacing w:val="-4"/>
                <w:sz w:val="18"/>
              </w:rPr>
              <w:t>0.14</w:t>
            </w:r>
          </w:p>
        </w:tc>
      </w:tr>
      <w:tr w:rsidR="0070762C" w14:paraId="2778EAE4" w14:textId="77777777">
        <w:trPr>
          <w:trHeight w:val="206"/>
        </w:trPr>
        <w:tc>
          <w:tcPr>
            <w:tcW w:w="4312" w:type="dxa"/>
            <w:shd w:val="clear" w:color="auto" w:fill="F2F2F2"/>
          </w:tcPr>
          <w:p w14:paraId="2778EAE0" w14:textId="77777777" w:rsidR="0070762C" w:rsidRDefault="00000000">
            <w:pPr>
              <w:pStyle w:val="TableParagraph"/>
              <w:ind w:left="205"/>
              <w:rPr>
                <w:sz w:val="18"/>
              </w:rPr>
            </w:pPr>
            <w:r>
              <w:rPr>
                <w:spacing w:val="-2"/>
                <w:sz w:val="18"/>
              </w:rPr>
              <w:t>Dizziness</w:t>
            </w:r>
          </w:p>
        </w:tc>
        <w:tc>
          <w:tcPr>
            <w:tcW w:w="1950" w:type="dxa"/>
            <w:shd w:val="clear" w:color="auto" w:fill="F2F2F2"/>
          </w:tcPr>
          <w:p w14:paraId="2778EAE1" w14:textId="77777777" w:rsidR="0070762C" w:rsidRDefault="00000000">
            <w:pPr>
              <w:pStyle w:val="TableParagraph"/>
              <w:ind w:left="35"/>
              <w:jc w:val="center"/>
              <w:rPr>
                <w:sz w:val="18"/>
              </w:rPr>
            </w:pPr>
            <w:r>
              <w:rPr>
                <w:sz w:val="18"/>
              </w:rPr>
              <w:t>67</w:t>
            </w:r>
            <w:r>
              <w:rPr>
                <w:spacing w:val="-2"/>
                <w:sz w:val="18"/>
              </w:rPr>
              <w:t xml:space="preserve"> (52.3%)</w:t>
            </w:r>
          </w:p>
        </w:tc>
        <w:tc>
          <w:tcPr>
            <w:tcW w:w="2117" w:type="dxa"/>
            <w:shd w:val="clear" w:color="auto" w:fill="F2F2F2"/>
          </w:tcPr>
          <w:p w14:paraId="2778EAE2" w14:textId="77777777" w:rsidR="0070762C" w:rsidRDefault="00000000">
            <w:pPr>
              <w:pStyle w:val="TableParagraph"/>
              <w:ind w:left="2" w:right="104"/>
              <w:jc w:val="center"/>
              <w:rPr>
                <w:sz w:val="18"/>
              </w:rPr>
            </w:pPr>
            <w:r>
              <w:rPr>
                <w:sz w:val="18"/>
              </w:rPr>
              <w:t>5</w:t>
            </w:r>
            <w:r>
              <w:rPr>
                <w:spacing w:val="-1"/>
                <w:sz w:val="18"/>
              </w:rPr>
              <w:t xml:space="preserve"> </w:t>
            </w:r>
            <w:r>
              <w:rPr>
                <w:spacing w:val="-2"/>
                <w:sz w:val="18"/>
              </w:rPr>
              <w:t>(45.5%)</w:t>
            </w:r>
          </w:p>
        </w:tc>
        <w:tc>
          <w:tcPr>
            <w:tcW w:w="1483" w:type="dxa"/>
            <w:shd w:val="clear" w:color="auto" w:fill="F2F2F2"/>
          </w:tcPr>
          <w:p w14:paraId="2778EAE3" w14:textId="77777777" w:rsidR="0070762C" w:rsidRDefault="00000000">
            <w:pPr>
              <w:pStyle w:val="TableParagraph"/>
              <w:ind w:left="1" w:right="130"/>
              <w:jc w:val="center"/>
              <w:rPr>
                <w:sz w:val="18"/>
              </w:rPr>
            </w:pPr>
            <w:r>
              <w:rPr>
                <w:spacing w:val="-5"/>
                <w:sz w:val="18"/>
              </w:rPr>
              <w:t>0.7</w:t>
            </w:r>
          </w:p>
        </w:tc>
      </w:tr>
      <w:tr w:rsidR="0070762C" w14:paraId="2778EAE9" w14:textId="77777777">
        <w:trPr>
          <w:trHeight w:val="206"/>
        </w:trPr>
        <w:tc>
          <w:tcPr>
            <w:tcW w:w="4312" w:type="dxa"/>
          </w:tcPr>
          <w:p w14:paraId="2778EAE5" w14:textId="77777777" w:rsidR="0070762C" w:rsidRDefault="00000000">
            <w:pPr>
              <w:pStyle w:val="TableParagraph"/>
              <w:ind w:left="205"/>
              <w:rPr>
                <w:sz w:val="18"/>
              </w:rPr>
            </w:pPr>
            <w:r>
              <w:rPr>
                <w:spacing w:val="-2"/>
                <w:sz w:val="18"/>
              </w:rPr>
              <w:t>Shock</w:t>
            </w:r>
          </w:p>
        </w:tc>
        <w:tc>
          <w:tcPr>
            <w:tcW w:w="1950" w:type="dxa"/>
          </w:tcPr>
          <w:p w14:paraId="2778EAE6" w14:textId="77777777" w:rsidR="0070762C" w:rsidRDefault="00000000">
            <w:pPr>
              <w:pStyle w:val="TableParagraph"/>
              <w:ind w:left="35"/>
              <w:jc w:val="center"/>
              <w:rPr>
                <w:sz w:val="18"/>
              </w:rPr>
            </w:pPr>
            <w:r>
              <w:rPr>
                <w:sz w:val="18"/>
              </w:rPr>
              <w:t>2</w:t>
            </w:r>
            <w:r>
              <w:rPr>
                <w:spacing w:val="-1"/>
                <w:sz w:val="18"/>
              </w:rPr>
              <w:t xml:space="preserve"> </w:t>
            </w:r>
            <w:r>
              <w:rPr>
                <w:spacing w:val="-2"/>
                <w:sz w:val="18"/>
              </w:rPr>
              <w:t>(1.6%)</w:t>
            </w:r>
          </w:p>
        </w:tc>
        <w:tc>
          <w:tcPr>
            <w:tcW w:w="2117" w:type="dxa"/>
          </w:tcPr>
          <w:p w14:paraId="2778EAE7"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tcPr>
          <w:p w14:paraId="2778EAE8" w14:textId="77777777" w:rsidR="0070762C" w:rsidRDefault="00000000">
            <w:pPr>
              <w:pStyle w:val="TableParagraph"/>
              <w:ind w:right="130"/>
              <w:jc w:val="center"/>
              <w:rPr>
                <w:sz w:val="18"/>
              </w:rPr>
            </w:pPr>
            <w:r>
              <w:rPr>
                <w:spacing w:val="-4"/>
                <w:sz w:val="18"/>
              </w:rPr>
              <w:t>&gt;0.9</w:t>
            </w:r>
          </w:p>
        </w:tc>
      </w:tr>
      <w:tr w:rsidR="0070762C" w14:paraId="2778EAEE" w14:textId="77777777">
        <w:trPr>
          <w:trHeight w:val="206"/>
        </w:trPr>
        <w:tc>
          <w:tcPr>
            <w:tcW w:w="4312" w:type="dxa"/>
            <w:shd w:val="clear" w:color="auto" w:fill="F2F2F2"/>
          </w:tcPr>
          <w:p w14:paraId="2778EAEA" w14:textId="77777777" w:rsidR="0070762C" w:rsidRDefault="00000000">
            <w:pPr>
              <w:pStyle w:val="TableParagraph"/>
              <w:ind w:left="205"/>
              <w:rPr>
                <w:sz w:val="18"/>
              </w:rPr>
            </w:pPr>
            <w:r>
              <w:rPr>
                <w:spacing w:val="-2"/>
                <w:sz w:val="18"/>
              </w:rPr>
              <w:t>Anorexia</w:t>
            </w:r>
          </w:p>
        </w:tc>
        <w:tc>
          <w:tcPr>
            <w:tcW w:w="1950" w:type="dxa"/>
            <w:shd w:val="clear" w:color="auto" w:fill="F2F2F2"/>
          </w:tcPr>
          <w:p w14:paraId="2778EAEB" w14:textId="77777777" w:rsidR="0070762C" w:rsidRDefault="00000000">
            <w:pPr>
              <w:pStyle w:val="TableParagraph"/>
              <w:ind w:left="35"/>
              <w:jc w:val="center"/>
              <w:rPr>
                <w:sz w:val="18"/>
              </w:rPr>
            </w:pPr>
            <w:r>
              <w:rPr>
                <w:sz w:val="18"/>
              </w:rPr>
              <w:t>67</w:t>
            </w:r>
            <w:r>
              <w:rPr>
                <w:spacing w:val="-2"/>
                <w:sz w:val="18"/>
              </w:rPr>
              <w:t xml:space="preserve"> (52.3%)</w:t>
            </w:r>
          </w:p>
        </w:tc>
        <w:tc>
          <w:tcPr>
            <w:tcW w:w="2117" w:type="dxa"/>
            <w:shd w:val="clear" w:color="auto" w:fill="F2F2F2"/>
          </w:tcPr>
          <w:p w14:paraId="2778EAEC" w14:textId="77777777" w:rsidR="0070762C" w:rsidRDefault="00000000">
            <w:pPr>
              <w:pStyle w:val="TableParagraph"/>
              <w:ind w:left="2" w:right="104"/>
              <w:jc w:val="center"/>
              <w:rPr>
                <w:sz w:val="18"/>
              </w:rPr>
            </w:pPr>
            <w:r>
              <w:rPr>
                <w:sz w:val="18"/>
              </w:rPr>
              <w:t>4</w:t>
            </w:r>
            <w:r>
              <w:rPr>
                <w:spacing w:val="-1"/>
                <w:sz w:val="18"/>
              </w:rPr>
              <w:t xml:space="preserve"> </w:t>
            </w:r>
            <w:r>
              <w:rPr>
                <w:spacing w:val="-2"/>
                <w:sz w:val="18"/>
              </w:rPr>
              <w:t>(36.4%)</w:t>
            </w:r>
          </w:p>
        </w:tc>
        <w:tc>
          <w:tcPr>
            <w:tcW w:w="1483" w:type="dxa"/>
            <w:shd w:val="clear" w:color="auto" w:fill="F2F2F2"/>
          </w:tcPr>
          <w:p w14:paraId="2778EAED" w14:textId="77777777" w:rsidR="0070762C" w:rsidRDefault="00000000">
            <w:pPr>
              <w:pStyle w:val="TableParagraph"/>
              <w:ind w:left="1" w:right="130"/>
              <w:jc w:val="center"/>
              <w:rPr>
                <w:sz w:val="18"/>
              </w:rPr>
            </w:pPr>
            <w:r>
              <w:rPr>
                <w:spacing w:val="-5"/>
                <w:sz w:val="18"/>
              </w:rPr>
              <w:t>0.3</w:t>
            </w:r>
          </w:p>
        </w:tc>
      </w:tr>
      <w:tr w:rsidR="0070762C" w14:paraId="2778EAF3" w14:textId="77777777">
        <w:trPr>
          <w:trHeight w:val="206"/>
        </w:trPr>
        <w:tc>
          <w:tcPr>
            <w:tcW w:w="4312" w:type="dxa"/>
          </w:tcPr>
          <w:p w14:paraId="2778EAEF" w14:textId="77777777" w:rsidR="0070762C" w:rsidRDefault="00000000">
            <w:pPr>
              <w:pStyle w:val="TableParagraph"/>
              <w:ind w:left="205"/>
              <w:rPr>
                <w:sz w:val="18"/>
              </w:rPr>
            </w:pPr>
            <w:r>
              <w:rPr>
                <w:sz w:val="18"/>
              </w:rPr>
              <w:t>Loss</w:t>
            </w:r>
            <w:r>
              <w:rPr>
                <w:spacing w:val="-4"/>
                <w:sz w:val="18"/>
              </w:rPr>
              <w:t xml:space="preserve"> </w:t>
            </w:r>
            <w:r>
              <w:rPr>
                <w:sz w:val="18"/>
              </w:rPr>
              <w:t>of</w:t>
            </w:r>
            <w:r>
              <w:rPr>
                <w:spacing w:val="-3"/>
                <w:sz w:val="18"/>
              </w:rPr>
              <w:t xml:space="preserve"> </w:t>
            </w:r>
            <w:r>
              <w:rPr>
                <w:sz w:val="18"/>
              </w:rPr>
              <w:t>axillary</w:t>
            </w:r>
            <w:r>
              <w:rPr>
                <w:spacing w:val="-4"/>
                <w:sz w:val="18"/>
              </w:rPr>
              <w:t xml:space="preserve"> </w:t>
            </w:r>
            <w:r>
              <w:rPr>
                <w:sz w:val="18"/>
              </w:rPr>
              <w:t>and</w:t>
            </w:r>
            <w:r>
              <w:rPr>
                <w:spacing w:val="-4"/>
                <w:sz w:val="18"/>
              </w:rPr>
              <w:t xml:space="preserve"> </w:t>
            </w:r>
            <w:r>
              <w:rPr>
                <w:sz w:val="18"/>
              </w:rPr>
              <w:t>pubic</w:t>
            </w:r>
            <w:r>
              <w:rPr>
                <w:spacing w:val="-3"/>
                <w:sz w:val="18"/>
              </w:rPr>
              <w:t xml:space="preserve"> </w:t>
            </w:r>
            <w:r>
              <w:rPr>
                <w:sz w:val="18"/>
              </w:rPr>
              <w:t>hair,</w:t>
            </w:r>
            <w:r>
              <w:rPr>
                <w:spacing w:val="-3"/>
                <w:sz w:val="18"/>
              </w:rPr>
              <w:t xml:space="preserve"> </w:t>
            </w:r>
            <w:r>
              <w:rPr>
                <w:sz w:val="18"/>
              </w:rPr>
              <w:t>if</w:t>
            </w:r>
            <w:r>
              <w:rPr>
                <w:spacing w:val="-3"/>
                <w:sz w:val="18"/>
              </w:rPr>
              <w:t xml:space="preserve"> </w:t>
            </w:r>
            <w:r>
              <w:rPr>
                <w:spacing w:val="-2"/>
                <w:sz w:val="18"/>
              </w:rPr>
              <w:t>female</w:t>
            </w:r>
          </w:p>
        </w:tc>
        <w:tc>
          <w:tcPr>
            <w:tcW w:w="1950" w:type="dxa"/>
          </w:tcPr>
          <w:p w14:paraId="2778EAF0" w14:textId="77777777" w:rsidR="0070762C" w:rsidRDefault="00000000">
            <w:pPr>
              <w:pStyle w:val="TableParagraph"/>
              <w:ind w:left="35"/>
              <w:jc w:val="center"/>
              <w:rPr>
                <w:sz w:val="18"/>
              </w:rPr>
            </w:pPr>
            <w:r>
              <w:rPr>
                <w:sz w:val="18"/>
              </w:rPr>
              <w:t>33</w:t>
            </w:r>
            <w:r>
              <w:rPr>
                <w:spacing w:val="-2"/>
                <w:sz w:val="18"/>
              </w:rPr>
              <w:t xml:space="preserve"> (25.0%)</w:t>
            </w:r>
          </w:p>
        </w:tc>
        <w:tc>
          <w:tcPr>
            <w:tcW w:w="2117" w:type="dxa"/>
          </w:tcPr>
          <w:p w14:paraId="2778EAF1" w14:textId="77777777" w:rsidR="0070762C" w:rsidRDefault="00000000">
            <w:pPr>
              <w:pStyle w:val="TableParagraph"/>
              <w:ind w:left="2" w:right="104"/>
              <w:jc w:val="center"/>
              <w:rPr>
                <w:sz w:val="18"/>
              </w:rPr>
            </w:pPr>
            <w:r>
              <w:rPr>
                <w:sz w:val="18"/>
              </w:rPr>
              <w:t>2</w:t>
            </w:r>
            <w:r>
              <w:rPr>
                <w:spacing w:val="-1"/>
                <w:sz w:val="18"/>
              </w:rPr>
              <w:t xml:space="preserve"> </w:t>
            </w:r>
            <w:r>
              <w:rPr>
                <w:spacing w:val="-2"/>
                <w:sz w:val="18"/>
              </w:rPr>
              <w:t>(18.2%)</w:t>
            </w:r>
          </w:p>
        </w:tc>
        <w:tc>
          <w:tcPr>
            <w:tcW w:w="1483" w:type="dxa"/>
          </w:tcPr>
          <w:p w14:paraId="2778EAF2" w14:textId="77777777" w:rsidR="0070762C" w:rsidRDefault="00000000">
            <w:pPr>
              <w:pStyle w:val="TableParagraph"/>
              <w:ind w:left="1" w:right="130"/>
              <w:jc w:val="center"/>
              <w:rPr>
                <w:sz w:val="18"/>
              </w:rPr>
            </w:pPr>
            <w:r>
              <w:rPr>
                <w:spacing w:val="-5"/>
                <w:sz w:val="18"/>
              </w:rPr>
              <w:t>0.8</w:t>
            </w:r>
          </w:p>
        </w:tc>
      </w:tr>
      <w:tr w:rsidR="0070762C" w14:paraId="2778EAF8" w14:textId="77777777">
        <w:trPr>
          <w:trHeight w:val="206"/>
        </w:trPr>
        <w:tc>
          <w:tcPr>
            <w:tcW w:w="4312" w:type="dxa"/>
            <w:shd w:val="clear" w:color="auto" w:fill="F2F2F2"/>
          </w:tcPr>
          <w:p w14:paraId="2778EAF4" w14:textId="77777777" w:rsidR="0070762C" w:rsidRDefault="00000000">
            <w:pPr>
              <w:pStyle w:val="TableParagraph"/>
              <w:ind w:left="205"/>
              <w:rPr>
                <w:sz w:val="18"/>
              </w:rPr>
            </w:pPr>
            <w:r>
              <w:rPr>
                <w:sz w:val="18"/>
              </w:rPr>
              <w:t>Any</w:t>
            </w:r>
            <w:r>
              <w:rPr>
                <w:spacing w:val="-4"/>
                <w:sz w:val="18"/>
              </w:rPr>
              <w:t xml:space="preserve"> </w:t>
            </w:r>
            <w:r>
              <w:rPr>
                <w:sz w:val="18"/>
              </w:rPr>
              <w:t>postural</w:t>
            </w:r>
            <w:r>
              <w:rPr>
                <w:spacing w:val="-4"/>
                <w:sz w:val="18"/>
              </w:rPr>
              <w:t xml:space="preserve"> </w:t>
            </w:r>
            <w:r>
              <w:rPr>
                <w:sz w:val="18"/>
              </w:rPr>
              <w:t>drop</w:t>
            </w:r>
            <w:r>
              <w:rPr>
                <w:spacing w:val="-4"/>
                <w:sz w:val="18"/>
              </w:rPr>
              <w:t xml:space="preserve"> </w:t>
            </w:r>
            <w:r>
              <w:rPr>
                <w:sz w:val="18"/>
              </w:rPr>
              <w:t>in</w:t>
            </w:r>
            <w:r>
              <w:rPr>
                <w:spacing w:val="-4"/>
                <w:sz w:val="18"/>
              </w:rPr>
              <w:t xml:space="preserve"> </w:t>
            </w:r>
            <w:r>
              <w:rPr>
                <w:sz w:val="18"/>
              </w:rPr>
              <w:t>blood</w:t>
            </w:r>
            <w:r>
              <w:rPr>
                <w:spacing w:val="-4"/>
                <w:sz w:val="18"/>
              </w:rPr>
              <w:t xml:space="preserve"> </w:t>
            </w:r>
            <w:r>
              <w:rPr>
                <w:spacing w:val="-2"/>
                <w:sz w:val="18"/>
              </w:rPr>
              <w:t>pressure</w:t>
            </w:r>
          </w:p>
        </w:tc>
        <w:tc>
          <w:tcPr>
            <w:tcW w:w="1950" w:type="dxa"/>
            <w:shd w:val="clear" w:color="auto" w:fill="F2F2F2"/>
          </w:tcPr>
          <w:p w14:paraId="2778EAF5" w14:textId="77777777" w:rsidR="0070762C" w:rsidRDefault="00000000">
            <w:pPr>
              <w:pStyle w:val="TableParagraph"/>
              <w:ind w:left="35"/>
              <w:jc w:val="center"/>
              <w:rPr>
                <w:sz w:val="18"/>
              </w:rPr>
            </w:pPr>
            <w:r>
              <w:rPr>
                <w:sz w:val="18"/>
              </w:rPr>
              <w:t>7</w:t>
            </w:r>
            <w:r>
              <w:rPr>
                <w:spacing w:val="-1"/>
                <w:sz w:val="18"/>
              </w:rPr>
              <w:t xml:space="preserve"> </w:t>
            </w:r>
            <w:r>
              <w:rPr>
                <w:spacing w:val="-2"/>
                <w:sz w:val="18"/>
              </w:rPr>
              <w:t>(5.5%)</w:t>
            </w:r>
          </w:p>
        </w:tc>
        <w:tc>
          <w:tcPr>
            <w:tcW w:w="2117" w:type="dxa"/>
            <w:shd w:val="clear" w:color="auto" w:fill="F2F2F2"/>
          </w:tcPr>
          <w:p w14:paraId="2778EAF6" w14:textId="77777777" w:rsidR="0070762C" w:rsidRDefault="00000000">
            <w:pPr>
              <w:pStyle w:val="TableParagraph"/>
              <w:ind w:left="1" w:right="104"/>
              <w:jc w:val="center"/>
              <w:rPr>
                <w:sz w:val="18"/>
              </w:rPr>
            </w:pPr>
            <w:r>
              <w:rPr>
                <w:sz w:val="18"/>
              </w:rPr>
              <w:t>0</w:t>
            </w:r>
            <w:r>
              <w:rPr>
                <w:spacing w:val="-1"/>
                <w:sz w:val="18"/>
              </w:rPr>
              <w:t xml:space="preserve"> </w:t>
            </w:r>
            <w:r>
              <w:rPr>
                <w:spacing w:val="-2"/>
                <w:sz w:val="18"/>
              </w:rPr>
              <w:t>(0.0%)</w:t>
            </w:r>
          </w:p>
        </w:tc>
        <w:tc>
          <w:tcPr>
            <w:tcW w:w="1483" w:type="dxa"/>
            <w:shd w:val="clear" w:color="auto" w:fill="F2F2F2"/>
          </w:tcPr>
          <w:p w14:paraId="2778EAF7" w14:textId="77777777" w:rsidR="0070762C" w:rsidRDefault="00000000">
            <w:pPr>
              <w:pStyle w:val="TableParagraph"/>
              <w:ind w:right="130"/>
              <w:jc w:val="center"/>
              <w:rPr>
                <w:sz w:val="18"/>
              </w:rPr>
            </w:pPr>
            <w:r>
              <w:rPr>
                <w:spacing w:val="-4"/>
                <w:sz w:val="18"/>
              </w:rPr>
              <w:t>&gt;0.9</w:t>
            </w:r>
          </w:p>
        </w:tc>
      </w:tr>
    </w:tbl>
    <w:p w14:paraId="2778EAF9" w14:textId="77777777" w:rsidR="0070762C" w:rsidRDefault="0070762C">
      <w:pPr>
        <w:jc w:val="center"/>
        <w:rPr>
          <w:sz w:val="18"/>
        </w:rPr>
        <w:sectPr w:rsidR="0070762C">
          <w:type w:val="continuous"/>
          <w:pgSz w:w="12240" w:h="15840"/>
          <w:pgMar w:top="1660" w:right="1080" w:bottom="980" w:left="920" w:header="0" w:footer="796" w:gutter="0"/>
          <w:cols w:space="720"/>
        </w:sectPr>
      </w:pPr>
    </w:p>
    <w:p w14:paraId="2778EAFA" w14:textId="77777777" w:rsidR="0070762C" w:rsidRDefault="00000000">
      <w:pPr>
        <w:spacing w:before="78"/>
        <w:ind w:left="260" w:right="342"/>
        <w:rPr>
          <w:sz w:val="18"/>
        </w:rPr>
      </w:pPr>
      <w:r>
        <w:rPr>
          <w:position w:val="6"/>
          <w:sz w:val="12"/>
        </w:rPr>
        <w:lastRenderedPageBreak/>
        <w:t>1</w:t>
      </w:r>
      <w:r>
        <w:rPr>
          <w:sz w:val="18"/>
        </w:rPr>
        <w:t>Median</w:t>
      </w:r>
      <w:r>
        <w:rPr>
          <w:spacing w:val="-3"/>
          <w:sz w:val="18"/>
        </w:rPr>
        <w:t xml:space="preserve"> </w:t>
      </w:r>
      <w:r>
        <w:rPr>
          <w:sz w:val="18"/>
        </w:rPr>
        <w:t>(IQR);</w:t>
      </w:r>
      <w:r>
        <w:rPr>
          <w:spacing w:val="-2"/>
          <w:sz w:val="18"/>
        </w:rPr>
        <w:t xml:space="preserve"> </w:t>
      </w:r>
      <w:r>
        <w:rPr>
          <w:sz w:val="18"/>
        </w:rPr>
        <w:t>n</w:t>
      </w:r>
      <w:r>
        <w:rPr>
          <w:spacing w:val="-3"/>
          <w:sz w:val="18"/>
        </w:rPr>
        <w:t xml:space="preserve"> </w:t>
      </w:r>
      <w:r>
        <w:rPr>
          <w:sz w:val="18"/>
        </w:rPr>
        <w:t>(%);</w:t>
      </w:r>
      <w:r>
        <w:rPr>
          <w:spacing w:val="-2"/>
          <w:sz w:val="18"/>
        </w:rPr>
        <w:t xml:space="preserve"> </w:t>
      </w:r>
      <w:r>
        <w:rPr>
          <w:sz w:val="18"/>
          <w:vertAlign w:val="superscript"/>
        </w:rPr>
        <w:t>2</w:t>
      </w:r>
      <w:r>
        <w:rPr>
          <w:sz w:val="18"/>
        </w:rPr>
        <w:t>Wilcoxon</w:t>
      </w:r>
      <w:r>
        <w:rPr>
          <w:spacing w:val="-3"/>
          <w:sz w:val="18"/>
        </w:rPr>
        <w:t xml:space="preserve"> </w:t>
      </w:r>
      <w:r>
        <w:rPr>
          <w:sz w:val="18"/>
        </w:rPr>
        <w:t>rank</w:t>
      </w:r>
      <w:r>
        <w:rPr>
          <w:spacing w:val="-3"/>
          <w:sz w:val="18"/>
        </w:rPr>
        <w:t xml:space="preserve"> </w:t>
      </w:r>
      <w:r>
        <w:rPr>
          <w:sz w:val="18"/>
        </w:rPr>
        <w:t>sum</w:t>
      </w:r>
      <w:r>
        <w:rPr>
          <w:spacing w:val="-3"/>
          <w:sz w:val="18"/>
        </w:rPr>
        <w:t xml:space="preserve"> </w:t>
      </w:r>
      <w:r>
        <w:rPr>
          <w:sz w:val="18"/>
        </w:rPr>
        <w:t>test;</w:t>
      </w:r>
      <w:r>
        <w:rPr>
          <w:spacing w:val="-2"/>
          <w:sz w:val="18"/>
        </w:rPr>
        <w:t xml:space="preserve"> </w:t>
      </w:r>
      <w:r>
        <w:rPr>
          <w:sz w:val="18"/>
        </w:rPr>
        <w:t>Pearson’s</w:t>
      </w:r>
      <w:r>
        <w:rPr>
          <w:spacing w:val="-3"/>
          <w:sz w:val="18"/>
        </w:rPr>
        <w:t xml:space="preserve"> </w:t>
      </w:r>
      <w:r>
        <w:rPr>
          <w:sz w:val="18"/>
        </w:rPr>
        <w:t>Chi-squared</w:t>
      </w:r>
      <w:r>
        <w:rPr>
          <w:spacing w:val="-3"/>
          <w:sz w:val="18"/>
        </w:rPr>
        <w:t xml:space="preserve"> </w:t>
      </w:r>
      <w:r>
        <w:rPr>
          <w:sz w:val="18"/>
        </w:rPr>
        <w:t>test;</w:t>
      </w:r>
      <w:r>
        <w:rPr>
          <w:spacing w:val="-2"/>
          <w:sz w:val="18"/>
        </w:rPr>
        <w:t xml:space="preserve"> </w:t>
      </w:r>
      <w:r>
        <w:rPr>
          <w:sz w:val="18"/>
        </w:rPr>
        <w:t>Wilcoxon</w:t>
      </w:r>
      <w:r>
        <w:rPr>
          <w:spacing w:val="-3"/>
          <w:sz w:val="18"/>
        </w:rPr>
        <w:t xml:space="preserve"> </w:t>
      </w:r>
      <w:r>
        <w:rPr>
          <w:sz w:val="18"/>
        </w:rPr>
        <w:t>rank</w:t>
      </w:r>
      <w:r>
        <w:rPr>
          <w:spacing w:val="-3"/>
          <w:sz w:val="18"/>
        </w:rPr>
        <w:t xml:space="preserve"> </w:t>
      </w:r>
      <w:r>
        <w:rPr>
          <w:sz w:val="18"/>
        </w:rPr>
        <w:t>sum</w:t>
      </w:r>
      <w:r>
        <w:rPr>
          <w:spacing w:val="-3"/>
          <w:sz w:val="18"/>
        </w:rPr>
        <w:t xml:space="preserve"> </w:t>
      </w:r>
      <w:r>
        <w:rPr>
          <w:sz w:val="18"/>
        </w:rPr>
        <w:t>exact</w:t>
      </w:r>
      <w:r>
        <w:rPr>
          <w:spacing w:val="-2"/>
          <w:sz w:val="18"/>
        </w:rPr>
        <w:t xml:space="preserve"> </w:t>
      </w:r>
      <w:r>
        <w:rPr>
          <w:sz w:val="18"/>
        </w:rPr>
        <w:t>test;</w:t>
      </w:r>
      <w:r>
        <w:rPr>
          <w:spacing w:val="-2"/>
          <w:sz w:val="18"/>
        </w:rPr>
        <w:t xml:space="preserve"> </w:t>
      </w:r>
      <w:r>
        <w:rPr>
          <w:sz w:val="18"/>
        </w:rPr>
        <w:t>Fisher’s</w:t>
      </w:r>
      <w:r>
        <w:rPr>
          <w:spacing w:val="-3"/>
          <w:sz w:val="18"/>
        </w:rPr>
        <w:t xml:space="preserve"> </w:t>
      </w:r>
      <w:r>
        <w:rPr>
          <w:sz w:val="18"/>
        </w:rPr>
        <w:t xml:space="preserve">exact </w:t>
      </w:r>
      <w:r>
        <w:rPr>
          <w:spacing w:val="-4"/>
          <w:sz w:val="18"/>
        </w:rPr>
        <w:t>test</w:t>
      </w:r>
    </w:p>
    <w:p w14:paraId="2778EAFB" w14:textId="6A7EA7EC" w:rsidR="0070762C" w:rsidRDefault="00000000">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r w:rsidR="003639A2">
        <w:rPr>
          <w:spacing w:val="-2"/>
          <w:w w:val="85"/>
        </w:rPr>
        <w:t>: (NB: OR is appropriate for case-finding studies)</w:t>
      </w:r>
    </w:p>
    <w:p w14:paraId="42CB8884" w14:textId="7B10551C" w:rsidR="00547E95" w:rsidRDefault="00547E95">
      <w:pPr>
        <w:pStyle w:val="BodyText"/>
        <w:spacing w:before="193" w:line="254" w:lineRule="auto"/>
        <w:ind w:right="349"/>
        <w:jc w:val="both"/>
        <w:rPr>
          <w:spacing w:val="-8"/>
        </w:rPr>
      </w:pPr>
      <w:r w:rsidRPr="00547E95">
        <w:rPr>
          <w:spacing w:val="-8"/>
        </w:rPr>
        <w:t xml:space="preserve">The </w:t>
      </w:r>
      <w:r w:rsidR="00ED4A8E">
        <w:rPr>
          <w:spacing w:val="-8"/>
        </w:rPr>
        <w:t xml:space="preserve">increased </w:t>
      </w:r>
      <w:r w:rsidRPr="00547E95">
        <w:rPr>
          <w:spacing w:val="-8"/>
        </w:rPr>
        <w:t xml:space="preserve">odds of mortality </w:t>
      </w:r>
      <w:proofErr w:type="gramStart"/>
      <w:r w:rsidRPr="00547E95">
        <w:rPr>
          <w:spacing w:val="-8"/>
        </w:rPr>
        <w:t>was</w:t>
      </w:r>
      <w:proofErr w:type="gramEnd"/>
      <w:r w:rsidRPr="00547E95">
        <w:rPr>
          <w:spacing w:val="-8"/>
        </w:rPr>
        <w:t xml:space="preserve"> </w:t>
      </w:r>
      <w:r w:rsidR="00ED4A8E">
        <w:rPr>
          <w:spacing w:val="-8"/>
        </w:rPr>
        <w:t>associated with</w:t>
      </w:r>
      <w:r w:rsidRPr="00547E95">
        <w:rPr>
          <w:spacing w:val="-8"/>
        </w:rPr>
        <w:t xml:space="preserve"> skin pigmentation, nausea, poor appetite and liking of the salt</w:t>
      </w:r>
      <w:r>
        <w:rPr>
          <w:spacing w:val="-8"/>
        </w:rPr>
        <w:t xml:space="preserve">. </w:t>
      </w:r>
      <w:r w:rsidRPr="00547E95">
        <w:rPr>
          <w:spacing w:val="-8"/>
        </w:rPr>
        <w:t>With respect to the lab tests random cortisol</w:t>
      </w:r>
      <w:r w:rsidR="00B83AC7">
        <w:rPr>
          <w:spacing w:val="-8"/>
        </w:rPr>
        <w:t xml:space="preserve">, </w:t>
      </w:r>
      <w:r w:rsidRPr="00547E95">
        <w:rPr>
          <w:spacing w:val="-8"/>
        </w:rPr>
        <w:t>ACTH</w:t>
      </w:r>
      <w:r w:rsidR="00B83AC7">
        <w:rPr>
          <w:spacing w:val="-8"/>
        </w:rPr>
        <w:t>, w</w:t>
      </w:r>
      <w:r w:rsidRPr="00547E95">
        <w:rPr>
          <w:spacing w:val="-8"/>
        </w:rPr>
        <w:t xml:space="preserve">hereas opiates </w:t>
      </w:r>
      <w:r w:rsidR="00B83AC7">
        <w:rPr>
          <w:spacing w:val="-8"/>
        </w:rPr>
        <w:t xml:space="preserve">use </w:t>
      </w:r>
      <w:r w:rsidR="00A16B07">
        <w:rPr>
          <w:spacing w:val="-8"/>
        </w:rPr>
        <w:t xml:space="preserve">and CD4 increase </w:t>
      </w:r>
      <w:r w:rsidR="00B83AC7">
        <w:rPr>
          <w:spacing w:val="-8"/>
        </w:rPr>
        <w:t xml:space="preserve">was </w:t>
      </w:r>
      <w:r>
        <w:rPr>
          <w:spacing w:val="-8"/>
        </w:rPr>
        <w:t>protective against mortality.</w:t>
      </w:r>
    </w:p>
    <w:p w14:paraId="2778EAFC" w14:textId="57063E9C" w:rsidR="0070762C" w:rsidRDefault="00000000" w:rsidP="00813997">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w:t>
      </w:r>
      <w:r w:rsidR="00A16B07">
        <w:rPr>
          <w:w w:val="90"/>
        </w:rPr>
        <w:t>1</w:t>
      </w:r>
      <w:r>
        <w:rPr>
          <w:w w:val="90"/>
        </w:rPr>
        <w:t>%</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00D76DA3" w:rsidRPr="00D76DA3">
        <w:rPr>
          <w:w w:val="90"/>
          <w:highlight w:val="yellow"/>
        </w:rPr>
        <w:t>odds</w:t>
      </w:r>
      <w:r w:rsidRPr="00D76DA3">
        <w:rPr>
          <w:spacing w:val="-1"/>
          <w:w w:val="90"/>
          <w:highlight w:val="yellow"/>
        </w:rPr>
        <w:t xml:space="preserve"> </w:t>
      </w:r>
      <w:r w:rsidRPr="00D76DA3">
        <w:rPr>
          <w:w w:val="90"/>
          <w:highlight w:val="yellow"/>
        </w:rPr>
        <w:t>of</w:t>
      </w:r>
      <w:r w:rsidRPr="00D76DA3">
        <w:rPr>
          <w:spacing w:val="-1"/>
          <w:w w:val="90"/>
          <w:highlight w:val="yellow"/>
        </w:rPr>
        <w:t xml:space="preserve"> </w:t>
      </w:r>
      <w:r w:rsidRPr="00D76DA3">
        <w:rPr>
          <w:w w:val="90"/>
          <w:highlight w:val="yellow"/>
        </w:rPr>
        <w:t>mortality</w:t>
      </w:r>
      <w:r w:rsidRPr="00D76DA3">
        <w:rPr>
          <w:spacing w:val="-1"/>
          <w:w w:val="90"/>
          <w:highlight w:val="yellow"/>
        </w:rPr>
        <w:t xml:space="preserve"> </w:t>
      </w:r>
      <w:r w:rsidRPr="00D76DA3">
        <w:rPr>
          <w:w w:val="90"/>
          <w:highlight w:val="yellow"/>
        </w:rPr>
        <w:t>(</w:t>
      </w:r>
      <w:r w:rsidR="00D76DA3" w:rsidRPr="00D76DA3">
        <w:rPr>
          <w:w w:val="90"/>
          <w:highlight w:val="yellow"/>
        </w:rPr>
        <w:t>O</w:t>
      </w:r>
      <w:r w:rsidRPr="00D76DA3">
        <w:rPr>
          <w:w w:val="90"/>
          <w:highlight w:val="yellow"/>
        </w:rPr>
        <w:t>R</w:t>
      </w:r>
      <w:r w:rsidRPr="00D76DA3">
        <w:rPr>
          <w:spacing w:val="-1"/>
          <w:w w:val="90"/>
          <w:highlight w:val="yellow"/>
        </w:rPr>
        <w:t xml:space="preserve"> </w:t>
      </w:r>
      <w:r w:rsidRPr="00D76DA3">
        <w:rPr>
          <w:w w:val="90"/>
          <w:highlight w:val="yellow"/>
        </w:rPr>
        <w:t>=</w:t>
      </w:r>
      <w:r w:rsidRPr="00D76DA3">
        <w:rPr>
          <w:spacing w:val="-1"/>
          <w:w w:val="90"/>
          <w:highlight w:val="yellow"/>
        </w:rPr>
        <w:t xml:space="preserve"> </w:t>
      </w:r>
      <w:r w:rsidRPr="00D76DA3">
        <w:rPr>
          <w:w w:val="90"/>
          <w:highlight w:val="yellow"/>
        </w:rPr>
        <w:t>1.1</w:t>
      </w:r>
      <w:r w:rsidR="00A16B07">
        <w:rPr>
          <w:w w:val="90"/>
          <w:highlight w:val="yellow"/>
        </w:rPr>
        <w:t>1</w:t>
      </w:r>
      <w:r w:rsidRPr="00D76DA3">
        <w:rPr>
          <w:w w:val="90"/>
          <w:highlight w:val="yellow"/>
        </w:rPr>
        <w:t>,</w:t>
      </w:r>
      <w:r w:rsidRPr="00D76DA3">
        <w:rPr>
          <w:spacing w:val="-1"/>
          <w:w w:val="90"/>
          <w:highlight w:val="yellow"/>
        </w:rPr>
        <w:t xml:space="preserve"> </w:t>
      </w:r>
      <w:r w:rsidRPr="00D76DA3">
        <w:rPr>
          <w:w w:val="90"/>
          <w:highlight w:val="yellow"/>
        </w:rPr>
        <w:t>(95%CI:1.0</w:t>
      </w:r>
      <w:r w:rsidR="00A16B07">
        <w:rPr>
          <w:w w:val="90"/>
          <w:highlight w:val="yellow"/>
        </w:rPr>
        <w:t>5</w:t>
      </w:r>
      <w:r w:rsidRPr="00D76DA3">
        <w:rPr>
          <w:w w:val="90"/>
          <w:highlight w:val="yellow"/>
        </w:rPr>
        <w:t>, 1.1</w:t>
      </w:r>
      <w:r w:rsidR="00A16B07">
        <w:rPr>
          <w:w w:val="90"/>
          <w:highlight w:val="yellow"/>
        </w:rPr>
        <w:t>8</w:t>
      </w:r>
      <w:r w:rsidRPr="00D76DA3">
        <w:rPr>
          <w:w w:val="90"/>
          <w:highlight w:val="yellow"/>
        </w:rPr>
        <w:t>),</w:t>
      </w:r>
      <w:r w:rsidRPr="00D76DA3">
        <w:rPr>
          <w:spacing w:val="-1"/>
          <w:w w:val="90"/>
          <w:highlight w:val="yellow"/>
        </w:rPr>
        <w:t xml:space="preserve"> </w:t>
      </w:r>
      <w:r w:rsidRPr="00D76DA3">
        <w:rPr>
          <w:i/>
          <w:w w:val="90"/>
          <w:highlight w:val="yellow"/>
        </w:rPr>
        <w:t>p</w:t>
      </w:r>
      <w:r w:rsidR="00D76DA3">
        <w:rPr>
          <w:w w:val="90"/>
          <w:highlight w:val="yellow"/>
        </w:rPr>
        <w:t>&lt;</w:t>
      </w:r>
      <w:r w:rsidRPr="00D76DA3">
        <w:rPr>
          <w:w w:val="90"/>
          <w:highlight w:val="yellow"/>
        </w:rPr>
        <w:t>0.00</w:t>
      </w:r>
      <w:r w:rsidR="00D76DA3" w:rsidRPr="00D76DA3">
        <w:rPr>
          <w:w w:val="90"/>
          <w:highlight w:val="yellow"/>
        </w:rPr>
        <w:t>1</w:t>
      </w:r>
      <w:r w:rsidRPr="00D76DA3">
        <w:rPr>
          <w:w w:val="90"/>
          <w:highlight w:val="yellow"/>
        </w:rPr>
        <w:t>).</w:t>
      </w:r>
      <w:r>
        <w:rPr>
          <w:spacing w:val="-1"/>
          <w:w w:val="90"/>
        </w:rPr>
        <w:t xml:space="preserve"> </w:t>
      </w:r>
      <w:r w:rsidR="00576A12">
        <w:rPr>
          <w:spacing w:val="-1"/>
          <w:w w:val="90"/>
        </w:rPr>
        <w:t xml:space="preserve">Opiates </w:t>
      </w:r>
      <w:r w:rsidR="00813997">
        <w:rPr>
          <w:spacing w:val="-1"/>
          <w:w w:val="90"/>
        </w:rPr>
        <w:t>were</w:t>
      </w:r>
      <w:r w:rsidR="00576A12">
        <w:rPr>
          <w:spacing w:val="-1"/>
          <w:w w:val="90"/>
        </w:rPr>
        <w:t xml:space="preserve"> </w:t>
      </w:r>
      <w:ins w:id="2" w:author="Joseph Sempa" w:date="2024-12-10T16:22:00Z">
        <w:r w:rsidR="00C16368">
          <w:rPr>
            <w:spacing w:val="-1"/>
            <w:w w:val="90"/>
          </w:rPr>
          <w:t xml:space="preserve">associated with a </w:t>
        </w:r>
      </w:ins>
      <w:r w:rsidR="00576A12">
        <w:rPr>
          <w:spacing w:val="-1"/>
          <w:w w:val="90"/>
        </w:rPr>
        <w:t>4</w:t>
      </w:r>
      <w:ins w:id="3" w:author="Joseph Sempa" w:date="2024-12-10T16:21:00Z">
        <w:r w:rsidR="00C16368">
          <w:rPr>
            <w:spacing w:val="-1"/>
            <w:w w:val="90"/>
          </w:rPr>
          <w:t>4</w:t>
        </w:r>
      </w:ins>
      <w:r w:rsidR="00576A12">
        <w:rPr>
          <w:spacing w:val="-1"/>
          <w:w w:val="90"/>
        </w:rPr>
        <w:t xml:space="preserve">% </w:t>
      </w:r>
      <w:del w:id="4" w:author="Joseph Sempa" w:date="2024-12-10T16:22:00Z">
        <w:r w:rsidR="00576A12" w:rsidDel="00C16368">
          <w:rPr>
            <w:spacing w:val="-1"/>
            <w:w w:val="90"/>
          </w:rPr>
          <w:delText xml:space="preserve">protective </w:delText>
        </w:r>
      </w:del>
      <w:ins w:id="5" w:author="Joseph Sempa" w:date="2024-12-10T16:22:00Z">
        <w:r w:rsidR="00C16368">
          <w:rPr>
            <w:spacing w:val="-1"/>
            <w:w w:val="90"/>
          </w:rPr>
          <w:t>reduction in the odds of</w:t>
        </w:r>
        <w:r w:rsidR="00C16368">
          <w:rPr>
            <w:spacing w:val="-1"/>
            <w:w w:val="90"/>
          </w:rPr>
          <w:t xml:space="preserve"> </w:t>
        </w:r>
      </w:ins>
      <w:del w:id="6" w:author="Joseph Sempa" w:date="2024-12-10T16:22:00Z">
        <w:r w:rsidR="00576A12" w:rsidDel="00C16368">
          <w:rPr>
            <w:spacing w:val="-1"/>
            <w:w w:val="90"/>
          </w:rPr>
          <w:delText>against AI</w:delText>
        </w:r>
      </w:del>
      <w:ins w:id="7" w:author="Joseph Sempa" w:date="2024-12-10T16:22:00Z">
        <w:r w:rsidR="00C16368">
          <w:rPr>
            <w:spacing w:val="-1"/>
            <w:w w:val="90"/>
          </w:rPr>
          <w:t>mortality</w:t>
        </w:r>
      </w:ins>
      <w:r w:rsidR="00576A12">
        <w:rPr>
          <w:spacing w:val="-1"/>
          <w:w w:val="90"/>
        </w:rPr>
        <w:t xml:space="preserve"> (OR = 0.56, (95%CI: 0.0.34, 0.90). </w:t>
      </w:r>
      <w:del w:id="8" w:author="Joseph Sempa" w:date="2024-12-10T16:20:00Z">
        <w:r w:rsidR="003713AD" w:rsidDel="0032454C">
          <w:rPr>
            <w:spacing w:val="-1"/>
            <w:w w:val="90"/>
          </w:rPr>
          <w:delText xml:space="preserve"> </w:delText>
        </w:r>
      </w:del>
      <w:r w:rsidR="003713AD">
        <w:rPr>
          <w:spacing w:val="-1"/>
          <w:w w:val="90"/>
        </w:rPr>
        <w:t xml:space="preserve">Increased </w:t>
      </w:r>
      <w:r>
        <w:rPr>
          <w:w w:val="90"/>
        </w:rPr>
        <w:t xml:space="preserve">A </w:t>
      </w:r>
      <w:r w:rsidR="00813997">
        <w:rPr>
          <w:spacing w:val="-8"/>
        </w:rPr>
        <w:t>10</w:t>
      </w:r>
      <w:r>
        <w:rPr>
          <w:spacing w:val="-8"/>
        </w:rPr>
        <w:t xml:space="preserve">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del w:id="9" w:author="Joseph Sempa" w:date="2024-12-10T16:21:00Z">
        <w:r w:rsidR="00813997" w:rsidDel="0032454C">
          <w:rPr>
            <w:spacing w:val="-8"/>
          </w:rPr>
          <w:delText>3</w:delText>
        </w:r>
      </w:del>
      <w:ins w:id="10" w:author="Joseph Sempa" w:date="2024-12-10T16:21:00Z">
        <w:r w:rsidR="0032454C">
          <w:rPr>
            <w:spacing w:val="-8"/>
          </w:rPr>
          <w:t>97</w:t>
        </w:r>
      </w:ins>
      <w:r>
        <w:rPr>
          <w:spacing w:val="-8"/>
        </w:rPr>
        <w:t>% increase</w:t>
      </w:r>
      <w:r>
        <w:rPr>
          <w:spacing w:val="-7"/>
        </w:rPr>
        <w:t xml:space="preserve"> </w:t>
      </w:r>
      <w:r>
        <w:rPr>
          <w:spacing w:val="-8"/>
        </w:rPr>
        <w:t>in</w:t>
      </w:r>
      <w:r>
        <w:rPr>
          <w:spacing w:val="-7"/>
        </w:rPr>
        <w:t xml:space="preserve"> </w:t>
      </w:r>
      <w:r>
        <w:rPr>
          <w:spacing w:val="-8"/>
        </w:rPr>
        <w:t>the</w:t>
      </w:r>
      <w:r>
        <w:rPr>
          <w:spacing w:val="-7"/>
        </w:rPr>
        <w:t xml:space="preserve"> </w:t>
      </w:r>
      <w:r w:rsidR="00D76DA3">
        <w:rPr>
          <w:spacing w:val="-8"/>
        </w:rPr>
        <w:t>odds</w:t>
      </w:r>
      <w:r>
        <w:rPr>
          <w:spacing w:val="-8"/>
        </w:rPr>
        <w:t xml:space="preserve"> of</w:t>
      </w:r>
      <w:r>
        <w:rPr>
          <w:spacing w:val="-7"/>
        </w:rPr>
        <w:t xml:space="preserve"> </w:t>
      </w:r>
      <w:r>
        <w:rPr>
          <w:spacing w:val="-8"/>
        </w:rPr>
        <w:t>mortality</w:t>
      </w:r>
      <w:r>
        <w:rPr>
          <w:spacing w:val="-7"/>
        </w:rPr>
        <w:t xml:space="preserve"> </w:t>
      </w:r>
      <w:r>
        <w:rPr>
          <w:spacing w:val="-8"/>
        </w:rPr>
        <w:t>(</w:t>
      </w:r>
      <w:r w:rsidR="00D76DA3">
        <w:rPr>
          <w:spacing w:val="-8"/>
        </w:rPr>
        <w:t>O</w:t>
      </w:r>
      <w:r>
        <w:rPr>
          <w:spacing w:val="-8"/>
        </w:rPr>
        <w:t>R =</w:t>
      </w:r>
      <w:r>
        <w:rPr>
          <w:spacing w:val="-7"/>
        </w:rPr>
        <w:t xml:space="preserve"> </w:t>
      </w:r>
      <w:r>
        <w:rPr>
          <w:spacing w:val="-8"/>
        </w:rPr>
        <w:t>1.</w:t>
      </w:r>
      <w:del w:id="11" w:author="Joseph Sempa" w:date="2024-12-10T16:21:00Z">
        <w:r w:rsidR="00D76DA3" w:rsidDel="0032454C">
          <w:rPr>
            <w:spacing w:val="-8"/>
          </w:rPr>
          <w:delText>00</w:delText>
        </w:r>
      </w:del>
      <w:ins w:id="12" w:author="Joseph Sempa" w:date="2024-12-10T16:21:00Z">
        <w:r w:rsidR="0032454C">
          <w:rPr>
            <w:spacing w:val="-8"/>
          </w:rPr>
          <w:t>97</w:t>
        </w:r>
      </w:ins>
      <w:r>
        <w:rPr>
          <w:spacing w:val="-8"/>
        </w:rPr>
        <w:t xml:space="preserve">, </w:t>
      </w:r>
      <w:r>
        <w:rPr>
          <w:w w:val="90"/>
        </w:rPr>
        <w:t>(95%CI:1.</w:t>
      </w:r>
      <w:r w:rsidR="00813997">
        <w:rPr>
          <w:w w:val="90"/>
        </w:rPr>
        <w:t>15</w:t>
      </w:r>
      <w:r>
        <w:rPr>
          <w:w w:val="90"/>
        </w:rPr>
        <w:t>,</w:t>
      </w:r>
      <w:r>
        <w:rPr>
          <w:spacing w:val="-10"/>
          <w:w w:val="90"/>
        </w:rPr>
        <w:t xml:space="preserve"> </w:t>
      </w:r>
      <w:r w:rsidR="00813997">
        <w:rPr>
          <w:w w:val="90"/>
        </w:rPr>
        <w:t>3.59</w:t>
      </w:r>
      <w:r>
        <w:rPr>
          <w:w w:val="90"/>
        </w:rPr>
        <w:t>);</w:t>
      </w:r>
      <w:r>
        <w:rPr>
          <w:spacing w:val="-9"/>
          <w:w w:val="90"/>
        </w:rPr>
        <w:t xml:space="preserve"> </w:t>
      </w:r>
      <w:r>
        <w:rPr>
          <w:i/>
          <w:w w:val="90"/>
        </w:rPr>
        <w:t>p&lt;</w:t>
      </w:r>
      <w:r>
        <w:rPr>
          <w:w w:val="90"/>
        </w:rPr>
        <w:t>0</w:t>
      </w:r>
      <w:r w:rsidR="00813997">
        <w:rPr>
          <w:w w:val="90"/>
        </w:rPr>
        <w:t>.019</w:t>
      </w:r>
      <w:r>
        <w:rPr>
          <w:w w:val="90"/>
        </w:rPr>
        <w:t>).</w:t>
      </w:r>
      <w:r>
        <w:rPr>
          <w:spacing w:val="-9"/>
          <w:w w:val="90"/>
        </w:rPr>
        <w:t xml:space="preserve"> </w:t>
      </w:r>
    </w:p>
    <w:p w14:paraId="2F4DC3B7" w14:textId="77777777" w:rsidR="00C74C60" w:rsidRDefault="00000000" w:rsidP="00525D70">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 xml:space="preserve">Table </w:t>
      </w:r>
      <w:r w:rsidR="00AC5318" w:rsidRPr="00C74C60">
        <w:rPr>
          <w:b/>
          <w:bCs/>
          <w:w w:val="90"/>
        </w:rPr>
        <w:t>5</w:t>
      </w:r>
      <w:r>
        <w:rPr>
          <w:w w:val="90"/>
        </w:rPr>
        <w:t xml:space="preserve">. </w:t>
      </w:r>
    </w:p>
    <w:p w14:paraId="4F85D5D1" w14:textId="4AD1E2B7" w:rsidR="00C74C60" w:rsidRDefault="00340568" w:rsidP="00C74C60">
      <w:pPr>
        <w:pStyle w:val="BodyText"/>
        <w:spacing w:before="193" w:line="254" w:lineRule="auto"/>
        <w:ind w:right="349"/>
        <w:jc w:val="both"/>
      </w:pPr>
      <w:r>
        <w:rPr>
          <w:w w:val="90"/>
        </w:rPr>
        <w:t>A</w:t>
      </w:r>
      <w:r w:rsidRPr="00324E0D">
        <w:rPr>
          <w:w w:val="90"/>
        </w:rPr>
        <w:t xml:space="preserve">fter adjusting </w:t>
      </w:r>
      <w:ins w:id="13" w:author="Joseph Sempa" w:date="2024-12-10T16:19:00Z">
        <w:r w:rsidR="0032454C">
          <w:rPr>
            <w:w w:val="90"/>
          </w:rPr>
          <w:t>systolic BP, loss of consciousness</w:t>
        </w:r>
      </w:ins>
      <w:del w:id="14" w:author="Joseph Sempa" w:date="2024-12-10T16:19:00Z">
        <w:r w:rsidRPr="00324E0D" w:rsidDel="0032454C">
          <w:rPr>
            <w:w w:val="90"/>
          </w:rPr>
          <w:delText xml:space="preserve">for </w:delText>
        </w:r>
      </w:del>
      <w:del w:id="15" w:author="Joseph Sempa" w:date="2024-12-10T16:18:00Z">
        <w:r w:rsidR="00813997" w:rsidDel="0032454C">
          <w:rPr>
            <w:w w:val="90"/>
          </w:rPr>
          <w:delText>R</w:delText>
        </w:r>
        <w:r w:rsidR="0014253C" w:rsidDel="0032454C">
          <w:rPr>
            <w:w w:val="90"/>
          </w:rPr>
          <w:delText>andom cortisol</w:delText>
        </w:r>
        <w:r w:rsidDel="0032454C">
          <w:rPr>
            <w:w w:val="90"/>
          </w:rPr>
          <w:delText>,</w:delText>
        </w:r>
        <w:r w:rsidR="0014253C" w:rsidDel="0032454C">
          <w:rPr>
            <w:w w:val="90"/>
          </w:rPr>
          <w:delText xml:space="preserve"> </w:delText>
        </w:r>
      </w:del>
      <w:del w:id="16" w:author="Joseph Sempa" w:date="2024-12-10T16:19:00Z">
        <w:r w:rsidR="0014253C" w:rsidDel="0032454C">
          <w:rPr>
            <w:w w:val="90"/>
          </w:rPr>
          <w:delText>increased skin pigmentation, poor appetite, liking of salt, nausea, increased CD</w:delText>
        </w:r>
        <w:r w:rsidR="00293567" w:rsidDel="0032454C">
          <w:rPr>
            <w:w w:val="90"/>
          </w:rPr>
          <w:delText xml:space="preserve">4, </w:delText>
        </w:r>
        <w:r w:rsidR="00293567" w:rsidRPr="00324E0D" w:rsidDel="0032454C">
          <w:rPr>
            <w:w w:val="90"/>
          </w:rPr>
          <w:delText>and</w:delText>
        </w:r>
        <w:r w:rsidRPr="00324E0D" w:rsidDel="0032454C">
          <w:rPr>
            <w:w w:val="90"/>
          </w:rPr>
          <w:delText xml:space="preserve"> opiate</w:delText>
        </w:r>
        <w:r w:rsidDel="0032454C">
          <w:rPr>
            <w:w w:val="90"/>
          </w:rPr>
          <w:delText xml:space="preserve"> use</w:delText>
        </w:r>
      </w:del>
      <w:r>
        <w:rPr>
          <w:w w:val="90"/>
        </w:rPr>
        <w:t>, the o</w:t>
      </w:r>
      <w:r w:rsidR="00324E0D" w:rsidRPr="00324E0D">
        <w:rPr>
          <w:w w:val="90"/>
        </w:rPr>
        <w:t xml:space="preserve">nly </w:t>
      </w:r>
      <w:r>
        <w:rPr>
          <w:w w:val="90"/>
        </w:rPr>
        <w:t>features which were associated with patient mortality</w:t>
      </w:r>
      <w:r w:rsidR="00324E0D" w:rsidRPr="00324E0D">
        <w:rPr>
          <w:w w:val="90"/>
        </w:rPr>
        <w:t xml:space="preserve"> </w:t>
      </w:r>
      <w:r>
        <w:rPr>
          <w:w w:val="90"/>
        </w:rPr>
        <w:t xml:space="preserve">were </w:t>
      </w:r>
      <w:del w:id="17" w:author="Joseph Sempa" w:date="2024-12-10T16:19:00Z">
        <w:r w:rsidR="00324E0D" w:rsidRPr="00324E0D" w:rsidDel="0032454C">
          <w:rPr>
            <w:w w:val="90"/>
          </w:rPr>
          <w:delText xml:space="preserve">diastolic </w:delText>
        </w:r>
        <w:r w:rsidDel="0032454C">
          <w:rPr>
            <w:w w:val="90"/>
          </w:rPr>
          <w:delText>and</w:delText>
        </w:r>
        <w:r w:rsidR="00324E0D" w:rsidRPr="00324E0D" w:rsidDel="0032454C">
          <w:rPr>
            <w:w w:val="90"/>
          </w:rPr>
          <w:delText xml:space="preserve"> </w:delText>
        </w:r>
      </w:del>
      <w:r w:rsidR="00293567">
        <w:rPr>
          <w:w w:val="90"/>
        </w:rPr>
        <w:t>random cortisol</w:t>
      </w:r>
      <w:del w:id="18" w:author="Joseph Sempa" w:date="2024-12-10T16:19:00Z">
        <w:r w:rsidR="00293567" w:rsidDel="0032454C">
          <w:rPr>
            <w:w w:val="90"/>
          </w:rPr>
          <w:delText>,</w:delText>
        </w:r>
        <w:r w:rsidDel="0032454C">
          <w:rPr>
            <w:w w:val="90"/>
          </w:rPr>
          <w:delText xml:space="preserve"> </w:delText>
        </w:r>
      </w:del>
      <w:ins w:id="19" w:author="Joseph Sempa" w:date="2024-12-10T16:19:00Z">
        <w:r w:rsidR="0032454C">
          <w:rPr>
            <w:w w:val="90"/>
          </w:rPr>
          <w:t xml:space="preserve"> </w:t>
        </w:r>
      </w:ins>
      <w:r>
        <w:rPr>
          <w:w w:val="90"/>
        </w:rPr>
        <w:t xml:space="preserve">and </w:t>
      </w:r>
      <w:r w:rsidR="00293567">
        <w:rPr>
          <w:w w:val="90"/>
        </w:rPr>
        <w:t>opiate use</w:t>
      </w:r>
      <w:r>
        <w:rPr>
          <w:w w:val="90"/>
        </w:rPr>
        <w:t>.</w:t>
      </w:r>
      <w:r w:rsidR="00525D70">
        <w:rPr>
          <w:w w:val="90"/>
        </w:rPr>
        <w:t xml:space="preserve"> </w:t>
      </w:r>
      <w:ins w:id="20" w:author="Joseph Sempa" w:date="2024-12-10T16:13:00Z">
        <w:r w:rsidR="0032454C">
          <w:rPr>
            <w:w w:val="90"/>
          </w:rPr>
          <w:t xml:space="preserve">Every 50 </w:t>
        </w:r>
      </w:ins>
      <w:ins w:id="21" w:author="Joseph Sempa" w:date="2024-12-10T16:20:00Z">
        <w:r w:rsidR="0032454C">
          <w:rPr>
            <w:spacing w:val="-8"/>
          </w:rPr>
          <w:t>nmol/L</w:t>
        </w:r>
        <w:r w:rsidR="0032454C">
          <w:rPr>
            <w:spacing w:val="-5"/>
          </w:rPr>
          <w:t xml:space="preserve"> </w:t>
        </w:r>
      </w:ins>
      <w:ins w:id="22" w:author="Joseph Sempa" w:date="2024-12-10T16:14:00Z">
        <w:r w:rsidR="0032454C">
          <w:rPr>
            <w:w w:val="90"/>
          </w:rPr>
          <w:t xml:space="preserve">increase in random cortisol was associated with a </w:t>
        </w:r>
      </w:ins>
      <w:del w:id="23" w:author="Joseph Sempa" w:date="2024-12-10T16:14:00Z">
        <w:r w:rsidR="00324E0D" w:rsidRPr="00324E0D" w:rsidDel="0032454C">
          <w:rPr>
            <w:w w:val="90"/>
          </w:rPr>
          <w:delText>The odds of dying were</w:delText>
        </w:r>
        <w:r w:rsidR="00293567" w:rsidDel="0032454C">
          <w:rPr>
            <w:w w:val="90"/>
          </w:rPr>
          <w:delText xml:space="preserve"> </w:delText>
        </w:r>
      </w:del>
      <w:del w:id="24" w:author="Joseph Sempa" w:date="2024-12-10T16:13:00Z">
        <w:r w:rsidR="00293567" w:rsidDel="0032454C">
          <w:rPr>
            <w:w w:val="90"/>
          </w:rPr>
          <w:delText>1.</w:delText>
        </w:r>
      </w:del>
      <w:r w:rsidR="00293567">
        <w:rPr>
          <w:w w:val="90"/>
        </w:rPr>
        <w:t>11</w:t>
      </w:r>
      <w:ins w:id="25" w:author="Joseph Sempa" w:date="2024-12-10T16:13:00Z">
        <w:r w:rsidR="0032454C">
          <w:rPr>
            <w:w w:val="90"/>
          </w:rPr>
          <w:t>%</w:t>
        </w:r>
      </w:ins>
      <w:del w:id="26" w:author="Joseph Sempa" w:date="2024-12-10T16:13:00Z">
        <w:r w:rsidR="00293567" w:rsidDel="0032454C">
          <w:rPr>
            <w:w w:val="90"/>
          </w:rPr>
          <w:delText xml:space="preserve"> </w:delText>
        </w:r>
        <w:r w:rsidR="00324E0D" w:rsidRPr="00324E0D" w:rsidDel="0032454C">
          <w:rPr>
            <w:w w:val="90"/>
          </w:rPr>
          <w:delText>times</w:delText>
        </w:r>
      </w:del>
      <w:r w:rsidR="00324E0D" w:rsidRPr="00324E0D">
        <w:rPr>
          <w:w w:val="90"/>
        </w:rPr>
        <w:t xml:space="preserve"> higher</w:t>
      </w:r>
      <w:ins w:id="27" w:author="Joseph Sempa" w:date="2024-12-10T16:14:00Z">
        <w:r w:rsidR="0032454C">
          <w:rPr>
            <w:w w:val="90"/>
          </w:rPr>
          <w:t xml:space="preserve"> odds of mortality </w:t>
        </w:r>
      </w:ins>
      <w:ins w:id="28" w:author="Joseph Sempa" w:date="2024-12-10T16:16:00Z">
        <w:r w:rsidR="0032454C">
          <w:rPr>
            <w:w w:val="90"/>
          </w:rPr>
          <w:t>(</w:t>
        </w:r>
        <w:proofErr w:type="spellStart"/>
        <w:r w:rsidR="0032454C">
          <w:rPr>
            <w:w w:val="90"/>
          </w:rPr>
          <w:t>aOR</w:t>
        </w:r>
        <w:proofErr w:type="spellEnd"/>
        <w:r w:rsidR="0032454C">
          <w:rPr>
            <w:w w:val="90"/>
          </w:rPr>
          <w:t xml:space="preserve"> = </w:t>
        </w:r>
      </w:ins>
      <w:ins w:id="29" w:author="Joseph Sempa" w:date="2024-12-10T16:15:00Z">
        <w:r w:rsidR="0032454C" w:rsidRPr="0032454C">
          <w:rPr>
            <w:w w:val="90"/>
          </w:rPr>
          <w:t>1.11</w:t>
        </w:r>
        <w:r w:rsidR="0032454C">
          <w:rPr>
            <w:w w:val="90"/>
          </w:rPr>
          <w:t xml:space="preserve"> (95%CI:</w:t>
        </w:r>
        <w:r w:rsidR="0032454C" w:rsidRPr="0032454C">
          <w:rPr>
            <w:w w:val="90"/>
          </w:rPr>
          <w:t>1.044, 1.172</w:t>
        </w:r>
      </w:ins>
      <w:ins w:id="30" w:author="Joseph Sempa" w:date="2024-12-10T16:16:00Z">
        <w:r w:rsidR="0032454C">
          <w:rPr>
            <w:w w:val="90"/>
          </w:rPr>
          <w:t>)</w:t>
        </w:r>
      </w:ins>
      <w:ins w:id="31" w:author="Joseph Sempa" w:date="2024-12-10T16:15:00Z">
        <w:r w:rsidR="0032454C" w:rsidRPr="0032454C">
          <w:rPr>
            <w:w w:val="90"/>
          </w:rPr>
          <w:tab/>
        </w:r>
      </w:ins>
      <w:ins w:id="32" w:author="Joseph Sempa" w:date="2024-12-10T16:16:00Z">
        <w:r w:rsidR="0032454C" w:rsidRPr="0032454C">
          <w:rPr>
            <w:i/>
            <w:iCs/>
            <w:w w:val="90"/>
            <w:rPrChange w:id="33" w:author="Joseph Sempa" w:date="2024-12-10T16:16:00Z">
              <w:rPr>
                <w:w w:val="90"/>
              </w:rPr>
            </w:rPrChange>
          </w:rPr>
          <w:t>p</w:t>
        </w:r>
      </w:ins>
      <w:ins w:id="34" w:author="Joseph Sempa" w:date="2024-12-10T16:15:00Z">
        <w:r w:rsidR="0032454C" w:rsidRPr="0032454C">
          <w:rPr>
            <w:w w:val="90"/>
          </w:rPr>
          <w:t>&lt;0.001</w:t>
        </w:r>
      </w:ins>
      <w:ins w:id="35" w:author="Joseph Sempa" w:date="2024-12-10T16:16:00Z">
        <w:r w:rsidR="0032454C">
          <w:rPr>
            <w:w w:val="90"/>
          </w:rPr>
          <w:t xml:space="preserve">) </w:t>
        </w:r>
      </w:ins>
      <w:ins w:id="36" w:author="Joseph Sempa" w:date="2024-12-10T16:14:00Z">
        <w:r w:rsidR="0032454C">
          <w:rPr>
            <w:w w:val="90"/>
          </w:rPr>
          <w:t xml:space="preserve">after adjusting for </w:t>
        </w:r>
      </w:ins>
      <w:ins w:id="37" w:author="Joseph Sempa" w:date="2024-12-10T16:15:00Z">
        <w:r w:rsidR="0032454C">
          <w:rPr>
            <w:w w:val="90"/>
          </w:rPr>
          <w:t xml:space="preserve">opiates, systolic BP, loss of consciousness. While </w:t>
        </w:r>
      </w:ins>
      <w:ins w:id="38" w:author="Joseph Sempa" w:date="2024-12-10T16:16:00Z">
        <w:r w:rsidR="0032454C">
          <w:rPr>
            <w:w w:val="90"/>
          </w:rPr>
          <w:t xml:space="preserve">the use of opiates </w:t>
        </w:r>
      </w:ins>
      <w:ins w:id="39" w:author="Joseph Sempa" w:date="2024-12-10T16:22:00Z">
        <w:r w:rsidR="00C16368">
          <w:rPr>
            <w:w w:val="90"/>
          </w:rPr>
          <w:t>was</w:t>
        </w:r>
      </w:ins>
      <w:ins w:id="40" w:author="Joseph Sempa" w:date="2024-12-10T16:16:00Z">
        <w:r w:rsidR="0032454C">
          <w:rPr>
            <w:w w:val="90"/>
          </w:rPr>
          <w:t xml:space="preserve"> associated with a </w:t>
        </w:r>
      </w:ins>
      <w:ins w:id="41" w:author="Joseph Sempa" w:date="2024-12-10T16:17:00Z">
        <w:r w:rsidR="0032454C">
          <w:rPr>
            <w:w w:val="90"/>
          </w:rPr>
          <w:t>42% reduction in the odds of mortality (</w:t>
        </w:r>
        <w:proofErr w:type="spellStart"/>
        <w:r w:rsidR="0032454C">
          <w:rPr>
            <w:w w:val="90"/>
          </w:rPr>
          <w:t>aOR</w:t>
        </w:r>
        <w:proofErr w:type="spellEnd"/>
        <w:r w:rsidR="0032454C">
          <w:rPr>
            <w:w w:val="90"/>
          </w:rPr>
          <w:t xml:space="preserve"> = </w:t>
        </w:r>
        <w:r w:rsidR="0032454C" w:rsidRPr="0032454C">
          <w:rPr>
            <w:w w:val="90"/>
          </w:rPr>
          <w:t>0.58</w:t>
        </w:r>
        <w:r w:rsidR="0032454C">
          <w:rPr>
            <w:w w:val="90"/>
          </w:rPr>
          <w:t xml:space="preserve"> (95%CI:</w:t>
        </w:r>
        <w:r w:rsidR="0032454C" w:rsidRPr="0032454C">
          <w:rPr>
            <w:w w:val="90"/>
          </w:rPr>
          <w:t>0.35, 0.947</w:t>
        </w:r>
        <w:r w:rsidR="0032454C">
          <w:rPr>
            <w:w w:val="90"/>
          </w:rPr>
          <w:t xml:space="preserve">), </w:t>
        </w:r>
        <w:r w:rsidR="0032454C" w:rsidRPr="0032454C">
          <w:rPr>
            <w:i/>
            <w:iCs/>
            <w:w w:val="90"/>
            <w:rPrChange w:id="42" w:author="Joseph Sempa" w:date="2024-12-10T16:17:00Z">
              <w:rPr>
                <w:w w:val="90"/>
              </w:rPr>
            </w:rPrChange>
          </w:rPr>
          <w:t>p</w:t>
        </w:r>
        <w:r w:rsidR="0032454C">
          <w:rPr>
            <w:w w:val="90"/>
          </w:rPr>
          <w:t>=</w:t>
        </w:r>
        <w:r w:rsidR="0032454C" w:rsidRPr="0032454C">
          <w:rPr>
            <w:w w:val="90"/>
          </w:rPr>
          <w:t>0.03</w:t>
        </w:r>
        <w:r w:rsidR="0032454C">
          <w:rPr>
            <w:w w:val="90"/>
          </w:rPr>
          <w:t xml:space="preserve">) after adjusting for </w:t>
        </w:r>
      </w:ins>
      <w:ins w:id="43" w:author="Joseph Sempa" w:date="2024-12-10T16:18:00Z">
        <w:r w:rsidR="0032454C">
          <w:rPr>
            <w:w w:val="90"/>
          </w:rPr>
          <w:t xml:space="preserve">random </w:t>
        </w:r>
        <w:proofErr w:type="gramStart"/>
        <w:r w:rsidR="0032454C">
          <w:rPr>
            <w:w w:val="90"/>
          </w:rPr>
          <w:t xml:space="preserve">cortisol </w:t>
        </w:r>
        <w:r w:rsidR="0032454C">
          <w:rPr>
            <w:w w:val="90"/>
          </w:rPr>
          <w:t>,</w:t>
        </w:r>
        <w:proofErr w:type="gramEnd"/>
        <w:r w:rsidR="0032454C">
          <w:rPr>
            <w:w w:val="90"/>
          </w:rPr>
          <w:t xml:space="preserve"> systolic BP, loss of consciousness</w:t>
        </w:r>
        <w:r w:rsidR="0032454C">
          <w:rPr>
            <w:w w:val="90"/>
          </w:rPr>
          <w:t>.</w:t>
        </w:r>
      </w:ins>
      <w:r w:rsidR="00324E0D" w:rsidRPr="00324E0D">
        <w:rPr>
          <w:w w:val="90"/>
        </w:rPr>
        <w:t xml:space="preserve"> </w:t>
      </w:r>
      <w:del w:id="44" w:author="Joseph Sempa" w:date="2024-12-10T16:18:00Z">
        <w:r w:rsidR="00324E0D" w:rsidRPr="00324E0D" w:rsidDel="0032454C">
          <w:rPr>
            <w:w w:val="90"/>
          </w:rPr>
          <w:delText xml:space="preserve">among those </w:delText>
        </w:r>
        <w:r w:rsidR="00293567" w:rsidDel="0032454C">
          <w:rPr>
            <w:w w:val="90"/>
          </w:rPr>
          <w:delText>with</w:delText>
        </w:r>
        <w:r w:rsidR="00525D70" w:rsidDel="0032454C">
          <w:rPr>
            <w:w w:val="90"/>
          </w:rPr>
          <w:delText xml:space="preserve"> low random cortisol</w:delText>
        </w:r>
        <w:r w:rsidR="00293567" w:rsidDel="0032454C">
          <w:rPr>
            <w:w w:val="90"/>
          </w:rPr>
          <w:delText>, w</w:delText>
        </w:r>
        <w:r w:rsidR="00C74C60" w:rsidDel="0032454C">
          <w:rPr>
            <w:spacing w:val="-2"/>
          </w:rPr>
          <w:delText>hereas the opiate use w</w:delText>
        </w:r>
        <w:r w:rsidR="00293567" w:rsidDel="0032454C">
          <w:rPr>
            <w:spacing w:val="-2"/>
          </w:rPr>
          <w:delText xml:space="preserve">as </w:delText>
        </w:r>
        <w:r w:rsidR="00C74C60" w:rsidDel="0032454C">
          <w:rPr>
            <w:spacing w:val="-2"/>
          </w:rPr>
          <w:delText>protective against mortality</w:delText>
        </w:r>
        <w:r w:rsidR="00C74C60" w:rsidRPr="00C74C60" w:rsidDel="0032454C">
          <w:delText>.</w:delText>
        </w:r>
      </w:del>
    </w:p>
    <w:p w14:paraId="10861D00" w14:textId="77777777" w:rsidR="00ED4A8E" w:rsidRDefault="00ED4A8E" w:rsidP="00ED4A8E">
      <w:pPr>
        <w:pStyle w:val="Heading4"/>
        <w:spacing w:before="183" w:line="244" w:lineRule="auto"/>
        <w:rPr>
          <w:rFonts w:ascii="Times New Roman"/>
        </w:rPr>
      </w:pPr>
    </w:p>
    <w:p w14:paraId="1F16B58A" w14:textId="2BB69552" w:rsidR="00ED4A8E" w:rsidRDefault="00ED4A8E" w:rsidP="00ED4A8E">
      <w:pPr>
        <w:pStyle w:val="Heading4"/>
        <w:spacing w:before="183" w:line="244" w:lineRule="auto"/>
        <w:rPr>
          <w:rFonts w:ascii="Times New Roman"/>
        </w:rPr>
      </w:pPr>
      <w:r>
        <w:rPr>
          <w:rFonts w:ascii="Times New Roman"/>
        </w:rPr>
        <w:t>Table</w:t>
      </w:r>
      <w:r>
        <w:rPr>
          <w:rFonts w:ascii="Times New Roman"/>
          <w:spacing w:val="37"/>
        </w:rPr>
        <w:t xml:space="preserve"> </w:t>
      </w:r>
      <w:r>
        <w:rPr>
          <w:rFonts w:ascii="Times New Roman"/>
        </w:rPr>
        <w:t>5:</w:t>
      </w:r>
      <w:r>
        <w:rPr>
          <w:rFonts w:ascii="Times New Roman"/>
          <w:spacing w:val="37"/>
        </w:rPr>
        <w:t xml:space="preserve"> </w:t>
      </w:r>
      <w:r>
        <w:rPr>
          <w:rFonts w:ascii="Times New Roman"/>
        </w:rPr>
        <w:t>Bivariate</w:t>
      </w:r>
      <w:r>
        <w:rPr>
          <w:rFonts w:ascii="Times New Roman"/>
          <w:spacing w:val="37"/>
        </w:rPr>
        <w:t xml:space="preserve"> </w:t>
      </w:r>
      <w:r>
        <w:rPr>
          <w:rFonts w:ascii="Times New Roman"/>
        </w:rPr>
        <w:t>and</w:t>
      </w:r>
      <w:r>
        <w:rPr>
          <w:rFonts w:ascii="Times New Roman"/>
          <w:spacing w:val="37"/>
        </w:rPr>
        <w:t xml:space="preserve"> </w:t>
      </w:r>
      <w:r>
        <w:rPr>
          <w:rFonts w:ascii="Times New Roman"/>
        </w:rPr>
        <w:t>Multivaria</w:t>
      </w:r>
      <w:r w:rsidR="0032454C">
        <w:rPr>
          <w:rFonts w:ascii="Times New Roman"/>
        </w:rPr>
        <w:t>bl</w:t>
      </w:r>
      <w:r>
        <w:rPr>
          <w:rFonts w:ascii="Times New Roman"/>
        </w:rPr>
        <w:t>e</w:t>
      </w:r>
      <w:r>
        <w:rPr>
          <w:rFonts w:ascii="Times New Roman"/>
          <w:spacing w:val="37"/>
        </w:rPr>
        <w:t xml:space="preserve"> </w:t>
      </w:r>
      <w:r>
        <w:rPr>
          <w:rFonts w:ascii="Times New Roman"/>
        </w:rPr>
        <w:t>analysis</w:t>
      </w:r>
      <w:r>
        <w:rPr>
          <w:rFonts w:ascii="Times New Roman"/>
          <w:spacing w:val="37"/>
        </w:rPr>
        <w:t xml:space="preserve"> </w:t>
      </w:r>
      <w:r>
        <w:rPr>
          <w:rFonts w:ascii="Times New Roman"/>
        </w:rPr>
        <w:t>of</w:t>
      </w:r>
      <w:r>
        <w:rPr>
          <w:rFonts w:ascii="Times New Roman"/>
          <w:spacing w:val="37"/>
        </w:rPr>
        <w:t xml:space="preserve"> </w:t>
      </w:r>
      <w:r>
        <w:rPr>
          <w:rFonts w:ascii="Times New Roman"/>
        </w:rPr>
        <w:t>factors</w:t>
      </w:r>
      <w:r>
        <w:rPr>
          <w:rFonts w:ascii="Times New Roman"/>
          <w:spacing w:val="35"/>
        </w:rPr>
        <w:t xml:space="preserve"> </w:t>
      </w:r>
      <w:r>
        <w:rPr>
          <w:rFonts w:ascii="Times New Roman"/>
        </w:rPr>
        <w:t>associated</w:t>
      </w:r>
      <w:r>
        <w:rPr>
          <w:rFonts w:ascii="Times New Roman"/>
          <w:spacing w:val="35"/>
        </w:rPr>
        <w:t xml:space="preserve"> </w:t>
      </w:r>
      <w:r>
        <w:rPr>
          <w:rFonts w:ascii="Times New Roman"/>
        </w:rPr>
        <w:t>with</w:t>
      </w:r>
      <w:r>
        <w:rPr>
          <w:rFonts w:ascii="Times New Roman"/>
          <w:spacing w:val="37"/>
        </w:rPr>
        <w:t xml:space="preserve"> </w:t>
      </w:r>
      <w:r>
        <w:rPr>
          <w:rFonts w:ascii="Times New Roman"/>
        </w:rPr>
        <w:t>time</w:t>
      </w:r>
      <w:r>
        <w:rPr>
          <w:rFonts w:ascii="Times New Roman"/>
          <w:spacing w:val="37"/>
        </w:rPr>
        <w:t xml:space="preserve"> </w:t>
      </w:r>
      <w:r>
        <w:rPr>
          <w:rFonts w:ascii="Times New Roman"/>
        </w:rPr>
        <w:t>to</w:t>
      </w:r>
      <w:r>
        <w:rPr>
          <w:rFonts w:ascii="Times New Roman"/>
          <w:spacing w:val="37"/>
        </w:rPr>
        <w:t xml:space="preserve"> </w:t>
      </w:r>
      <w:r>
        <w:rPr>
          <w:rFonts w:ascii="Times New Roman"/>
        </w:rPr>
        <w:t>mortality</w:t>
      </w:r>
      <w:r>
        <w:rPr>
          <w:rFonts w:ascii="Times New Roman"/>
          <w:spacing w:val="37"/>
        </w:rPr>
        <w:t xml:space="preserve"> </w:t>
      </w:r>
      <w:r>
        <w:rPr>
          <w:rFonts w:ascii="Times New Roman"/>
        </w:rPr>
        <w:t xml:space="preserve">of </w:t>
      </w:r>
      <w:r>
        <w:rPr>
          <w:rFonts w:ascii="Times New Roman"/>
          <w:w w:val="110"/>
        </w:rPr>
        <w:t>patients in the entire cohort.</w:t>
      </w:r>
    </w:p>
    <w:p w14:paraId="453F3677" w14:textId="77777777" w:rsidR="00ED4A8E" w:rsidRDefault="00ED4A8E" w:rsidP="00ED4A8E">
      <w:pPr>
        <w:tabs>
          <w:tab w:val="left" w:pos="2722"/>
          <w:tab w:val="left" w:pos="6576"/>
        </w:tabs>
        <w:spacing w:before="173"/>
        <w:ind w:left="415"/>
        <w:rPr>
          <w:i/>
          <w:sz w:val="18"/>
        </w:rPr>
      </w:pPr>
      <w:r>
        <w:rPr>
          <w:i/>
          <w:spacing w:val="-2"/>
          <w:sz w:val="18"/>
        </w:rPr>
        <w:t>Characteristic</w:t>
      </w:r>
      <w:r>
        <w:rPr>
          <w:i/>
          <w:sz w:val="18"/>
        </w:rPr>
        <w:tab/>
      </w:r>
      <w:r>
        <w:rPr>
          <w:i/>
          <w:spacing w:val="-2"/>
          <w:sz w:val="18"/>
        </w:rPr>
        <w:t>Bivariate</w:t>
      </w:r>
      <w:r>
        <w:rPr>
          <w:i/>
          <w:sz w:val="18"/>
        </w:rPr>
        <w:tab/>
      </w:r>
      <w:r>
        <w:rPr>
          <w:i/>
          <w:spacing w:val="-2"/>
          <w:sz w:val="18"/>
        </w:rPr>
        <w:t>multivariable</w:t>
      </w:r>
    </w:p>
    <w:p w14:paraId="25194A13" w14:textId="77777777" w:rsidR="00ED4A8E" w:rsidRDefault="00ED4A8E" w:rsidP="00ED4A8E">
      <w:pPr>
        <w:pStyle w:val="BodyText"/>
        <w:spacing w:before="4"/>
        <w:rPr>
          <w:i/>
          <w:sz w:val="8"/>
        </w:rPr>
      </w:pPr>
    </w:p>
    <w:tbl>
      <w:tblPr>
        <w:tblW w:w="0" w:type="auto"/>
        <w:tblInd w:w="267" w:type="dxa"/>
        <w:tblLayout w:type="fixed"/>
        <w:tblCellMar>
          <w:left w:w="0" w:type="dxa"/>
          <w:right w:w="0" w:type="dxa"/>
        </w:tblCellMar>
        <w:tblLook w:val="01E0" w:firstRow="1" w:lastRow="1" w:firstColumn="1" w:lastColumn="1" w:noHBand="0" w:noVBand="0"/>
      </w:tblPr>
      <w:tblGrid>
        <w:gridCol w:w="2352"/>
        <w:gridCol w:w="912"/>
        <w:gridCol w:w="1563"/>
        <w:gridCol w:w="1216"/>
        <w:gridCol w:w="865"/>
        <w:gridCol w:w="1467"/>
        <w:gridCol w:w="1124"/>
      </w:tblGrid>
      <w:tr w:rsidR="00ED4A8E" w:rsidRPr="00D906C1" w14:paraId="46BC64B4" w14:textId="77777777" w:rsidTr="003754AC">
        <w:trPr>
          <w:trHeight w:val="302"/>
        </w:trPr>
        <w:tc>
          <w:tcPr>
            <w:tcW w:w="2352" w:type="dxa"/>
          </w:tcPr>
          <w:p w14:paraId="563B8262" w14:textId="77777777" w:rsidR="00ED4A8E" w:rsidRPr="00B80837" w:rsidRDefault="00ED4A8E" w:rsidP="003754AC">
            <w:pPr>
              <w:pStyle w:val="TableParagraph"/>
              <w:rPr>
                <w:sz w:val="20"/>
                <w:szCs w:val="20"/>
              </w:rPr>
            </w:pPr>
          </w:p>
        </w:tc>
        <w:tc>
          <w:tcPr>
            <w:tcW w:w="912" w:type="dxa"/>
            <w:tcBorders>
              <w:top w:val="single" w:sz="4" w:space="0" w:color="7F7F7F"/>
            </w:tcBorders>
            <w:shd w:val="clear" w:color="auto" w:fill="F2F2F2"/>
          </w:tcPr>
          <w:p w14:paraId="4405CE61" w14:textId="77777777" w:rsidR="00ED4A8E" w:rsidRPr="00B80837" w:rsidRDefault="00ED4A8E" w:rsidP="003754AC">
            <w:pPr>
              <w:pStyle w:val="TableParagraph"/>
              <w:spacing w:before="3"/>
              <w:ind w:left="110"/>
              <w:rPr>
                <w:b/>
                <w:sz w:val="20"/>
                <w:szCs w:val="20"/>
              </w:rPr>
            </w:pPr>
            <w:r w:rsidRPr="00B80837">
              <w:rPr>
                <w:b/>
                <w:spacing w:val="-5"/>
                <w:sz w:val="20"/>
                <w:szCs w:val="20"/>
              </w:rPr>
              <w:t>OR</w:t>
            </w:r>
            <w:r w:rsidRPr="00B80837">
              <w:rPr>
                <w:b/>
                <w:spacing w:val="-5"/>
                <w:sz w:val="20"/>
                <w:szCs w:val="20"/>
                <w:vertAlign w:val="superscript"/>
              </w:rPr>
              <w:t>1</w:t>
            </w:r>
          </w:p>
        </w:tc>
        <w:tc>
          <w:tcPr>
            <w:tcW w:w="1563" w:type="dxa"/>
            <w:tcBorders>
              <w:top w:val="single" w:sz="4" w:space="0" w:color="7F7F7F"/>
            </w:tcBorders>
            <w:shd w:val="clear" w:color="auto" w:fill="F2F2F2"/>
          </w:tcPr>
          <w:p w14:paraId="2DCB44D8" w14:textId="77777777" w:rsidR="00ED4A8E" w:rsidRPr="00B80837" w:rsidRDefault="00ED4A8E" w:rsidP="003754AC">
            <w:pPr>
              <w:pStyle w:val="TableParagraph"/>
              <w:spacing w:before="3"/>
              <w:ind w:left="141" w:right="142"/>
              <w:jc w:val="center"/>
              <w:rPr>
                <w:b/>
                <w:sz w:val="20"/>
                <w:szCs w:val="20"/>
              </w:rPr>
            </w:pPr>
            <w:r w:rsidRPr="00B80837">
              <w:rPr>
                <w:b/>
                <w:sz w:val="20"/>
                <w:szCs w:val="20"/>
              </w:rPr>
              <w:t>95%</w:t>
            </w:r>
            <w:r w:rsidRPr="00B80837">
              <w:rPr>
                <w:b/>
                <w:spacing w:val="-4"/>
                <w:sz w:val="20"/>
                <w:szCs w:val="20"/>
              </w:rPr>
              <w:t xml:space="preserve"> </w:t>
            </w:r>
            <w:r w:rsidRPr="00B80837">
              <w:rPr>
                <w:b/>
                <w:spacing w:val="-5"/>
                <w:sz w:val="20"/>
                <w:szCs w:val="20"/>
              </w:rPr>
              <w:t>CI</w:t>
            </w:r>
            <w:r w:rsidRPr="00B80837">
              <w:rPr>
                <w:b/>
                <w:spacing w:val="-5"/>
                <w:sz w:val="20"/>
                <w:szCs w:val="20"/>
                <w:vertAlign w:val="superscript"/>
              </w:rPr>
              <w:t>2</w:t>
            </w:r>
          </w:p>
        </w:tc>
        <w:tc>
          <w:tcPr>
            <w:tcW w:w="1216" w:type="dxa"/>
            <w:tcBorders>
              <w:top w:val="single" w:sz="4" w:space="0" w:color="7F7F7F"/>
            </w:tcBorders>
            <w:shd w:val="clear" w:color="auto" w:fill="F2F2F2"/>
          </w:tcPr>
          <w:p w14:paraId="6A1CD1A2" w14:textId="77777777" w:rsidR="00ED4A8E" w:rsidRPr="00B80837" w:rsidRDefault="00ED4A8E" w:rsidP="003754AC">
            <w:pPr>
              <w:pStyle w:val="TableParagraph"/>
              <w:spacing w:before="3"/>
              <w:ind w:left="308"/>
              <w:rPr>
                <w:b/>
                <w:sz w:val="20"/>
                <w:szCs w:val="20"/>
              </w:rPr>
            </w:pPr>
            <w:r w:rsidRPr="00B80837">
              <w:rPr>
                <w:b/>
                <w:i/>
                <w:spacing w:val="-2"/>
                <w:sz w:val="20"/>
                <w:szCs w:val="20"/>
              </w:rPr>
              <w:t>p</w:t>
            </w:r>
            <w:r w:rsidRPr="00B80837">
              <w:rPr>
                <w:b/>
                <w:spacing w:val="-2"/>
                <w:sz w:val="20"/>
                <w:szCs w:val="20"/>
              </w:rPr>
              <w:t>-value</w:t>
            </w:r>
          </w:p>
        </w:tc>
        <w:tc>
          <w:tcPr>
            <w:tcW w:w="865" w:type="dxa"/>
            <w:tcBorders>
              <w:top w:val="single" w:sz="4" w:space="0" w:color="7F7F7F"/>
            </w:tcBorders>
            <w:shd w:val="clear" w:color="auto" w:fill="F2F2F2"/>
          </w:tcPr>
          <w:p w14:paraId="6EA31269" w14:textId="77777777" w:rsidR="00ED4A8E" w:rsidRPr="00B80837" w:rsidRDefault="00ED4A8E" w:rsidP="003754AC">
            <w:pPr>
              <w:pStyle w:val="TableParagraph"/>
              <w:spacing w:before="3"/>
              <w:ind w:left="119"/>
              <w:jc w:val="center"/>
              <w:rPr>
                <w:b/>
                <w:sz w:val="20"/>
                <w:szCs w:val="20"/>
              </w:rPr>
            </w:pPr>
            <w:r w:rsidRPr="00B80837">
              <w:rPr>
                <w:b/>
                <w:spacing w:val="-4"/>
                <w:sz w:val="20"/>
                <w:szCs w:val="20"/>
              </w:rPr>
              <w:t>aOR</w:t>
            </w:r>
            <w:r w:rsidRPr="00B80837">
              <w:rPr>
                <w:b/>
                <w:spacing w:val="-4"/>
                <w:sz w:val="20"/>
                <w:szCs w:val="20"/>
                <w:vertAlign w:val="superscript"/>
              </w:rPr>
              <w:t>3</w:t>
            </w:r>
          </w:p>
        </w:tc>
        <w:tc>
          <w:tcPr>
            <w:tcW w:w="1467" w:type="dxa"/>
            <w:tcBorders>
              <w:top w:val="single" w:sz="4" w:space="0" w:color="7F7F7F"/>
            </w:tcBorders>
            <w:shd w:val="clear" w:color="auto" w:fill="F2F2F2"/>
          </w:tcPr>
          <w:p w14:paraId="010628D4" w14:textId="77777777" w:rsidR="00ED4A8E" w:rsidRPr="00B80837" w:rsidRDefault="00ED4A8E" w:rsidP="003754AC">
            <w:pPr>
              <w:pStyle w:val="TableParagraph"/>
              <w:spacing w:before="3"/>
              <w:ind w:left="152"/>
              <w:rPr>
                <w:b/>
                <w:sz w:val="20"/>
                <w:szCs w:val="20"/>
              </w:rPr>
            </w:pPr>
            <w:r w:rsidRPr="00B80837">
              <w:rPr>
                <w:b/>
                <w:sz w:val="20"/>
                <w:szCs w:val="20"/>
              </w:rPr>
              <w:t>95%</w:t>
            </w:r>
            <w:r w:rsidRPr="00B80837">
              <w:rPr>
                <w:b/>
                <w:spacing w:val="-4"/>
                <w:sz w:val="20"/>
                <w:szCs w:val="20"/>
              </w:rPr>
              <w:t xml:space="preserve"> </w:t>
            </w:r>
            <w:r w:rsidRPr="00B80837">
              <w:rPr>
                <w:b/>
                <w:spacing w:val="-5"/>
                <w:sz w:val="20"/>
                <w:szCs w:val="20"/>
              </w:rPr>
              <w:t>CI</w:t>
            </w:r>
            <w:r w:rsidRPr="00B80837">
              <w:rPr>
                <w:b/>
                <w:spacing w:val="-5"/>
                <w:sz w:val="20"/>
                <w:szCs w:val="20"/>
                <w:vertAlign w:val="superscript"/>
              </w:rPr>
              <w:t>2</w:t>
            </w:r>
          </w:p>
        </w:tc>
        <w:tc>
          <w:tcPr>
            <w:tcW w:w="1124" w:type="dxa"/>
            <w:tcBorders>
              <w:top w:val="single" w:sz="4" w:space="0" w:color="7F7F7F"/>
            </w:tcBorders>
            <w:shd w:val="clear" w:color="auto" w:fill="F2F2F2"/>
          </w:tcPr>
          <w:p w14:paraId="64590908" w14:textId="77777777" w:rsidR="00ED4A8E" w:rsidRPr="00B80837" w:rsidRDefault="00ED4A8E" w:rsidP="003754AC">
            <w:pPr>
              <w:pStyle w:val="TableParagraph"/>
              <w:spacing w:before="3"/>
              <w:ind w:left="212"/>
              <w:rPr>
                <w:b/>
                <w:sz w:val="20"/>
                <w:szCs w:val="20"/>
              </w:rPr>
            </w:pPr>
            <w:r w:rsidRPr="00B80837">
              <w:rPr>
                <w:b/>
                <w:i/>
                <w:spacing w:val="-2"/>
                <w:sz w:val="20"/>
                <w:szCs w:val="20"/>
              </w:rPr>
              <w:t>p</w:t>
            </w:r>
            <w:r w:rsidRPr="00B80837">
              <w:rPr>
                <w:b/>
                <w:spacing w:val="-2"/>
                <w:sz w:val="20"/>
                <w:szCs w:val="20"/>
              </w:rPr>
              <w:t>-value</w:t>
            </w:r>
          </w:p>
        </w:tc>
      </w:tr>
      <w:tr w:rsidR="00ED4A8E" w:rsidRPr="00D906C1" w14:paraId="4C07C9A1" w14:textId="77777777" w:rsidTr="003754AC">
        <w:trPr>
          <w:trHeight w:val="302"/>
        </w:trPr>
        <w:tc>
          <w:tcPr>
            <w:tcW w:w="2352" w:type="dxa"/>
          </w:tcPr>
          <w:p w14:paraId="447028CE" w14:textId="77777777" w:rsidR="00ED4A8E" w:rsidRPr="00B80837" w:rsidRDefault="00ED4A8E" w:rsidP="003754AC">
            <w:pPr>
              <w:pStyle w:val="TableParagraph"/>
              <w:spacing w:line="206" w:lineRule="exact"/>
              <w:ind w:left="105"/>
              <w:rPr>
                <w:sz w:val="20"/>
                <w:szCs w:val="20"/>
              </w:rPr>
            </w:pPr>
            <w:r w:rsidRPr="00B80837">
              <w:rPr>
                <w:sz w:val="20"/>
                <w:szCs w:val="20"/>
              </w:rPr>
              <w:t>Random</w:t>
            </w:r>
            <w:r>
              <w:rPr>
                <w:sz w:val="20"/>
                <w:szCs w:val="20"/>
              </w:rPr>
              <w:t xml:space="preserve"> </w:t>
            </w:r>
            <w:r w:rsidRPr="00B80837">
              <w:rPr>
                <w:sz w:val="20"/>
                <w:szCs w:val="20"/>
              </w:rPr>
              <w:t>cortisol</w:t>
            </w:r>
            <w:r>
              <w:rPr>
                <w:spacing w:val="-2"/>
                <w:sz w:val="20"/>
                <w:szCs w:val="20"/>
              </w:rPr>
              <w:t xml:space="preserve"> (per 50 units)</w:t>
            </w:r>
          </w:p>
        </w:tc>
        <w:tc>
          <w:tcPr>
            <w:tcW w:w="912" w:type="dxa"/>
          </w:tcPr>
          <w:p w14:paraId="1DDA3164" w14:textId="77777777" w:rsidR="00ED4A8E" w:rsidRPr="00B80837" w:rsidRDefault="00ED4A8E" w:rsidP="003754AC">
            <w:pPr>
              <w:pStyle w:val="TableParagraph"/>
              <w:spacing w:line="206" w:lineRule="exact"/>
              <w:ind w:left="110"/>
              <w:rPr>
                <w:b/>
                <w:bCs/>
                <w:sz w:val="20"/>
                <w:szCs w:val="20"/>
              </w:rPr>
            </w:pPr>
            <w:r w:rsidRPr="00B80837">
              <w:rPr>
                <w:b/>
                <w:bCs/>
                <w:sz w:val="20"/>
                <w:szCs w:val="20"/>
              </w:rPr>
              <w:t>1.11</w:t>
            </w:r>
          </w:p>
        </w:tc>
        <w:tc>
          <w:tcPr>
            <w:tcW w:w="1563" w:type="dxa"/>
          </w:tcPr>
          <w:p w14:paraId="56A598E7" w14:textId="77777777" w:rsidR="00ED4A8E" w:rsidRPr="00B80837" w:rsidRDefault="00ED4A8E" w:rsidP="003754AC">
            <w:pPr>
              <w:pStyle w:val="TableParagraph"/>
              <w:spacing w:line="206" w:lineRule="exact"/>
              <w:ind w:left="141" w:right="1"/>
              <w:jc w:val="center"/>
              <w:rPr>
                <w:b/>
                <w:bCs/>
                <w:sz w:val="20"/>
                <w:szCs w:val="20"/>
              </w:rPr>
            </w:pPr>
            <w:r w:rsidRPr="00B80837">
              <w:rPr>
                <w:b/>
                <w:bCs/>
                <w:sz w:val="20"/>
                <w:szCs w:val="20"/>
              </w:rPr>
              <w:t>1.05, 1.18</w:t>
            </w:r>
          </w:p>
        </w:tc>
        <w:tc>
          <w:tcPr>
            <w:tcW w:w="1216" w:type="dxa"/>
          </w:tcPr>
          <w:p w14:paraId="29E7AC03" w14:textId="77777777" w:rsidR="00ED4A8E" w:rsidRPr="00B80837" w:rsidRDefault="00ED4A8E" w:rsidP="003754AC">
            <w:pPr>
              <w:pStyle w:val="TableParagraph"/>
              <w:spacing w:line="206" w:lineRule="exact"/>
              <w:ind w:left="308"/>
              <w:rPr>
                <w:b/>
                <w:bCs/>
                <w:sz w:val="20"/>
                <w:szCs w:val="20"/>
              </w:rPr>
            </w:pPr>
            <w:r w:rsidRPr="00B80837">
              <w:rPr>
                <w:b/>
                <w:bCs/>
                <w:sz w:val="20"/>
                <w:szCs w:val="20"/>
              </w:rPr>
              <w:t>&lt;0.001</w:t>
            </w:r>
          </w:p>
        </w:tc>
        <w:tc>
          <w:tcPr>
            <w:tcW w:w="865" w:type="dxa"/>
          </w:tcPr>
          <w:p w14:paraId="37BEBD9E" w14:textId="77777777" w:rsidR="00ED4A8E" w:rsidRPr="00B80837" w:rsidRDefault="00ED4A8E" w:rsidP="003754AC">
            <w:pPr>
              <w:pStyle w:val="TableParagraph"/>
              <w:spacing w:line="206" w:lineRule="exact"/>
              <w:ind w:left="119" w:right="87"/>
              <w:jc w:val="center"/>
              <w:rPr>
                <w:b/>
                <w:bCs/>
                <w:sz w:val="20"/>
                <w:szCs w:val="20"/>
              </w:rPr>
            </w:pPr>
            <w:r w:rsidRPr="00B80837">
              <w:rPr>
                <w:b/>
                <w:bCs/>
                <w:sz w:val="20"/>
                <w:szCs w:val="20"/>
              </w:rPr>
              <w:t>1.11</w:t>
            </w:r>
          </w:p>
        </w:tc>
        <w:tc>
          <w:tcPr>
            <w:tcW w:w="1467" w:type="dxa"/>
          </w:tcPr>
          <w:p w14:paraId="2B7D17AA" w14:textId="77777777" w:rsidR="00ED4A8E" w:rsidRPr="00B80837" w:rsidRDefault="00ED4A8E" w:rsidP="003754AC">
            <w:pPr>
              <w:pStyle w:val="TableParagraph"/>
              <w:spacing w:line="206" w:lineRule="exact"/>
              <w:ind w:left="152"/>
              <w:rPr>
                <w:b/>
                <w:bCs/>
                <w:sz w:val="20"/>
                <w:szCs w:val="20"/>
              </w:rPr>
            </w:pPr>
            <w:r w:rsidRPr="00B80837">
              <w:rPr>
                <w:b/>
                <w:bCs/>
                <w:sz w:val="20"/>
                <w:szCs w:val="20"/>
              </w:rPr>
              <w:t>1.044, 1.172</w:t>
            </w:r>
          </w:p>
        </w:tc>
        <w:tc>
          <w:tcPr>
            <w:tcW w:w="1124" w:type="dxa"/>
          </w:tcPr>
          <w:p w14:paraId="7901903F" w14:textId="77777777" w:rsidR="00ED4A8E" w:rsidRPr="00B80837" w:rsidRDefault="00ED4A8E" w:rsidP="003754AC">
            <w:pPr>
              <w:pStyle w:val="TableParagraph"/>
              <w:spacing w:line="206" w:lineRule="exact"/>
              <w:ind w:left="212"/>
              <w:rPr>
                <w:b/>
                <w:bCs/>
                <w:sz w:val="20"/>
                <w:szCs w:val="20"/>
              </w:rPr>
            </w:pPr>
            <w:r w:rsidRPr="00B80837">
              <w:rPr>
                <w:b/>
                <w:bCs/>
                <w:sz w:val="20"/>
                <w:szCs w:val="20"/>
              </w:rPr>
              <w:t>&lt;0.001</w:t>
            </w:r>
          </w:p>
        </w:tc>
      </w:tr>
      <w:tr w:rsidR="00ED4A8E" w:rsidRPr="00D906C1" w14:paraId="777D8BEA" w14:textId="77777777" w:rsidTr="003754AC">
        <w:trPr>
          <w:trHeight w:val="297"/>
        </w:trPr>
        <w:tc>
          <w:tcPr>
            <w:tcW w:w="2352" w:type="dxa"/>
            <w:shd w:val="clear" w:color="auto" w:fill="F2F2F2"/>
          </w:tcPr>
          <w:p w14:paraId="61CF125B" w14:textId="77777777" w:rsidR="00ED4A8E" w:rsidRPr="00B80837" w:rsidRDefault="00ED4A8E" w:rsidP="003754AC">
            <w:pPr>
              <w:pStyle w:val="TableParagraph"/>
              <w:spacing w:line="206" w:lineRule="exact"/>
              <w:ind w:left="105"/>
              <w:rPr>
                <w:sz w:val="20"/>
                <w:szCs w:val="20"/>
              </w:rPr>
            </w:pPr>
            <w:r w:rsidRPr="00B80837">
              <w:rPr>
                <w:sz w:val="20"/>
                <w:szCs w:val="20"/>
              </w:rPr>
              <w:t>Increased</w:t>
            </w:r>
            <w:r>
              <w:rPr>
                <w:sz w:val="20"/>
                <w:szCs w:val="20"/>
              </w:rPr>
              <w:t xml:space="preserve"> skin </w:t>
            </w:r>
            <w:r w:rsidRPr="00B80837">
              <w:rPr>
                <w:sz w:val="20"/>
                <w:szCs w:val="20"/>
              </w:rPr>
              <w:t>pigmentation</w:t>
            </w:r>
          </w:p>
        </w:tc>
        <w:tc>
          <w:tcPr>
            <w:tcW w:w="912" w:type="dxa"/>
            <w:shd w:val="clear" w:color="auto" w:fill="F2F2F2"/>
          </w:tcPr>
          <w:p w14:paraId="60002A56" w14:textId="77777777" w:rsidR="00ED4A8E" w:rsidRPr="00B80837" w:rsidRDefault="00ED4A8E" w:rsidP="003754AC">
            <w:pPr>
              <w:pStyle w:val="TableParagraph"/>
              <w:spacing w:line="206" w:lineRule="exact"/>
              <w:ind w:left="110"/>
              <w:rPr>
                <w:b/>
                <w:bCs/>
                <w:sz w:val="20"/>
                <w:szCs w:val="20"/>
              </w:rPr>
            </w:pPr>
            <w:r w:rsidRPr="00B80837">
              <w:rPr>
                <w:b/>
                <w:bCs/>
                <w:sz w:val="20"/>
                <w:szCs w:val="20"/>
              </w:rPr>
              <w:t>1.62</w:t>
            </w:r>
          </w:p>
        </w:tc>
        <w:tc>
          <w:tcPr>
            <w:tcW w:w="1563" w:type="dxa"/>
            <w:shd w:val="clear" w:color="auto" w:fill="F2F2F2"/>
          </w:tcPr>
          <w:p w14:paraId="01651A0F" w14:textId="77777777" w:rsidR="00ED4A8E" w:rsidRPr="00B80837" w:rsidRDefault="00ED4A8E" w:rsidP="003754AC">
            <w:pPr>
              <w:pStyle w:val="TableParagraph"/>
              <w:spacing w:line="206" w:lineRule="exact"/>
              <w:ind w:left="141" w:right="1"/>
              <w:jc w:val="center"/>
              <w:rPr>
                <w:b/>
                <w:bCs/>
                <w:sz w:val="20"/>
                <w:szCs w:val="20"/>
              </w:rPr>
            </w:pPr>
            <w:r w:rsidRPr="00B80837">
              <w:rPr>
                <w:b/>
                <w:bCs/>
                <w:sz w:val="20"/>
                <w:szCs w:val="20"/>
              </w:rPr>
              <w:t>1.09, 2.41</w:t>
            </w:r>
          </w:p>
        </w:tc>
        <w:tc>
          <w:tcPr>
            <w:tcW w:w="1216" w:type="dxa"/>
            <w:shd w:val="clear" w:color="auto" w:fill="F2F2F2"/>
          </w:tcPr>
          <w:p w14:paraId="1EA56BBF" w14:textId="77777777" w:rsidR="00ED4A8E" w:rsidRPr="00B80837" w:rsidRDefault="00ED4A8E" w:rsidP="003754AC">
            <w:pPr>
              <w:pStyle w:val="TableParagraph"/>
              <w:spacing w:line="206" w:lineRule="exact"/>
              <w:ind w:left="308"/>
              <w:rPr>
                <w:b/>
                <w:bCs/>
                <w:sz w:val="20"/>
                <w:szCs w:val="20"/>
              </w:rPr>
            </w:pPr>
            <w:r w:rsidRPr="00B80837">
              <w:rPr>
                <w:b/>
                <w:bCs/>
                <w:sz w:val="20"/>
                <w:szCs w:val="20"/>
              </w:rPr>
              <w:t>0.018</w:t>
            </w:r>
          </w:p>
        </w:tc>
        <w:tc>
          <w:tcPr>
            <w:tcW w:w="865" w:type="dxa"/>
            <w:shd w:val="clear" w:color="auto" w:fill="F2F2F2"/>
          </w:tcPr>
          <w:p w14:paraId="4B233E00" w14:textId="77777777" w:rsidR="00ED4A8E" w:rsidRPr="00B80837" w:rsidRDefault="00ED4A8E" w:rsidP="003754AC">
            <w:pPr>
              <w:pStyle w:val="TableParagraph"/>
              <w:spacing w:line="206" w:lineRule="exact"/>
              <w:ind w:left="119" w:right="87"/>
              <w:jc w:val="center"/>
              <w:rPr>
                <w:sz w:val="20"/>
                <w:szCs w:val="20"/>
              </w:rPr>
            </w:pPr>
          </w:p>
        </w:tc>
        <w:tc>
          <w:tcPr>
            <w:tcW w:w="1467" w:type="dxa"/>
            <w:shd w:val="clear" w:color="auto" w:fill="F2F2F2"/>
          </w:tcPr>
          <w:p w14:paraId="220E7383" w14:textId="77777777" w:rsidR="00ED4A8E" w:rsidRPr="00B80837" w:rsidRDefault="00ED4A8E" w:rsidP="003754AC">
            <w:pPr>
              <w:pStyle w:val="TableParagraph"/>
              <w:spacing w:line="206" w:lineRule="exact"/>
              <w:ind w:left="152"/>
              <w:rPr>
                <w:sz w:val="20"/>
                <w:szCs w:val="20"/>
              </w:rPr>
            </w:pPr>
          </w:p>
        </w:tc>
        <w:tc>
          <w:tcPr>
            <w:tcW w:w="1124" w:type="dxa"/>
            <w:shd w:val="clear" w:color="auto" w:fill="F2F2F2"/>
          </w:tcPr>
          <w:p w14:paraId="1F721ADE" w14:textId="77777777" w:rsidR="00ED4A8E" w:rsidRPr="00B80837" w:rsidRDefault="00ED4A8E" w:rsidP="003754AC">
            <w:pPr>
              <w:pStyle w:val="TableParagraph"/>
              <w:spacing w:line="206" w:lineRule="exact"/>
              <w:ind w:left="212"/>
              <w:rPr>
                <w:sz w:val="20"/>
                <w:szCs w:val="20"/>
              </w:rPr>
            </w:pPr>
          </w:p>
        </w:tc>
      </w:tr>
      <w:tr w:rsidR="00ED4A8E" w:rsidRPr="00D906C1" w14:paraId="149F69BB" w14:textId="77777777" w:rsidTr="003754AC">
        <w:trPr>
          <w:trHeight w:val="413"/>
        </w:trPr>
        <w:tc>
          <w:tcPr>
            <w:tcW w:w="2352" w:type="dxa"/>
          </w:tcPr>
          <w:p w14:paraId="266D84F9" w14:textId="77777777" w:rsidR="00ED4A8E" w:rsidRPr="00B80837" w:rsidRDefault="00ED4A8E" w:rsidP="003754AC">
            <w:pPr>
              <w:pStyle w:val="TableParagraph"/>
              <w:spacing w:line="206" w:lineRule="exact"/>
              <w:ind w:left="105" w:right="368"/>
              <w:rPr>
                <w:sz w:val="20"/>
                <w:szCs w:val="20"/>
              </w:rPr>
            </w:pPr>
            <w:r w:rsidRPr="00B80837">
              <w:rPr>
                <w:sz w:val="20"/>
                <w:szCs w:val="20"/>
              </w:rPr>
              <w:t>ACTH</w:t>
            </w:r>
            <w:r>
              <w:rPr>
                <w:sz w:val="20"/>
                <w:szCs w:val="20"/>
              </w:rPr>
              <w:t xml:space="preserve"> (per 100 </w:t>
            </w:r>
            <w:proofErr w:type="spellStart"/>
            <w:r>
              <w:rPr>
                <w:spacing w:val="-4"/>
                <w:sz w:val="20"/>
              </w:rPr>
              <w:t>pg</w:t>
            </w:r>
            <w:proofErr w:type="spellEnd"/>
            <w:r>
              <w:rPr>
                <w:spacing w:val="-4"/>
                <w:sz w:val="20"/>
              </w:rPr>
              <w:t>/ml</w:t>
            </w:r>
            <w:r>
              <w:rPr>
                <w:sz w:val="20"/>
                <w:szCs w:val="20"/>
              </w:rPr>
              <w:t>)</w:t>
            </w:r>
          </w:p>
        </w:tc>
        <w:tc>
          <w:tcPr>
            <w:tcW w:w="912" w:type="dxa"/>
          </w:tcPr>
          <w:p w14:paraId="52930CC3" w14:textId="77777777" w:rsidR="00ED4A8E" w:rsidRPr="00B80837" w:rsidRDefault="00ED4A8E" w:rsidP="003754AC">
            <w:pPr>
              <w:pStyle w:val="TableParagraph"/>
              <w:spacing w:line="206" w:lineRule="exact"/>
              <w:ind w:left="110"/>
              <w:rPr>
                <w:b/>
                <w:bCs/>
                <w:sz w:val="20"/>
                <w:szCs w:val="20"/>
              </w:rPr>
            </w:pPr>
            <w:r w:rsidRPr="00B80837">
              <w:rPr>
                <w:b/>
                <w:bCs/>
                <w:sz w:val="20"/>
                <w:szCs w:val="20"/>
              </w:rPr>
              <w:t>1.97</w:t>
            </w:r>
          </w:p>
        </w:tc>
        <w:tc>
          <w:tcPr>
            <w:tcW w:w="1563" w:type="dxa"/>
          </w:tcPr>
          <w:p w14:paraId="6E5D798A" w14:textId="77777777" w:rsidR="00ED4A8E" w:rsidRPr="00B80837" w:rsidRDefault="00ED4A8E" w:rsidP="003754AC">
            <w:pPr>
              <w:pStyle w:val="TableParagraph"/>
              <w:spacing w:line="206" w:lineRule="exact"/>
              <w:ind w:left="141" w:right="1"/>
              <w:jc w:val="center"/>
              <w:rPr>
                <w:b/>
                <w:bCs/>
                <w:sz w:val="20"/>
                <w:szCs w:val="20"/>
              </w:rPr>
            </w:pPr>
            <w:r w:rsidRPr="00B80837">
              <w:rPr>
                <w:b/>
                <w:bCs/>
                <w:sz w:val="20"/>
                <w:szCs w:val="20"/>
              </w:rPr>
              <w:t>1.15, 3.59</w:t>
            </w:r>
          </w:p>
        </w:tc>
        <w:tc>
          <w:tcPr>
            <w:tcW w:w="1216" w:type="dxa"/>
          </w:tcPr>
          <w:p w14:paraId="130CA822" w14:textId="77777777" w:rsidR="00ED4A8E" w:rsidRPr="00B80837" w:rsidRDefault="00ED4A8E" w:rsidP="003754AC">
            <w:pPr>
              <w:pStyle w:val="TableParagraph"/>
              <w:spacing w:line="206" w:lineRule="exact"/>
              <w:ind w:left="308"/>
              <w:rPr>
                <w:b/>
                <w:bCs/>
                <w:sz w:val="20"/>
                <w:szCs w:val="20"/>
              </w:rPr>
            </w:pPr>
            <w:r w:rsidRPr="00B80837">
              <w:rPr>
                <w:b/>
                <w:bCs/>
                <w:sz w:val="20"/>
                <w:szCs w:val="20"/>
              </w:rPr>
              <w:t>0.019</w:t>
            </w:r>
          </w:p>
        </w:tc>
        <w:tc>
          <w:tcPr>
            <w:tcW w:w="865" w:type="dxa"/>
          </w:tcPr>
          <w:p w14:paraId="679AE3B6" w14:textId="77777777" w:rsidR="00ED4A8E" w:rsidRPr="00B80837" w:rsidRDefault="00ED4A8E" w:rsidP="003754AC">
            <w:pPr>
              <w:pStyle w:val="TableParagraph"/>
              <w:rPr>
                <w:sz w:val="20"/>
                <w:szCs w:val="20"/>
              </w:rPr>
            </w:pPr>
          </w:p>
        </w:tc>
        <w:tc>
          <w:tcPr>
            <w:tcW w:w="1467" w:type="dxa"/>
          </w:tcPr>
          <w:p w14:paraId="3C1EA245" w14:textId="77777777" w:rsidR="00ED4A8E" w:rsidRPr="00B80837" w:rsidRDefault="00ED4A8E" w:rsidP="003754AC">
            <w:pPr>
              <w:pStyle w:val="TableParagraph"/>
              <w:rPr>
                <w:sz w:val="20"/>
                <w:szCs w:val="20"/>
              </w:rPr>
            </w:pPr>
          </w:p>
        </w:tc>
        <w:tc>
          <w:tcPr>
            <w:tcW w:w="1124" w:type="dxa"/>
          </w:tcPr>
          <w:p w14:paraId="7E441325" w14:textId="77777777" w:rsidR="00ED4A8E" w:rsidRPr="00B80837" w:rsidRDefault="00ED4A8E" w:rsidP="003754AC">
            <w:pPr>
              <w:pStyle w:val="TableParagraph"/>
              <w:rPr>
                <w:sz w:val="20"/>
                <w:szCs w:val="20"/>
              </w:rPr>
            </w:pPr>
          </w:p>
        </w:tc>
      </w:tr>
      <w:tr w:rsidR="00ED4A8E" w:rsidRPr="00D906C1" w14:paraId="270AAF43" w14:textId="77777777" w:rsidTr="003754AC">
        <w:trPr>
          <w:trHeight w:val="302"/>
        </w:trPr>
        <w:tc>
          <w:tcPr>
            <w:tcW w:w="2352" w:type="dxa"/>
            <w:shd w:val="clear" w:color="auto" w:fill="F2F2F2"/>
          </w:tcPr>
          <w:p w14:paraId="42A7E501" w14:textId="77777777" w:rsidR="00ED4A8E" w:rsidRPr="00B80837" w:rsidRDefault="00ED4A8E" w:rsidP="003754AC">
            <w:pPr>
              <w:pStyle w:val="TableParagraph"/>
              <w:spacing w:line="206" w:lineRule="exact"/>
              <w:ind w:left="105"/>
              <w:rPr>
                <w:sz w:val="20"/>
                <w:szCs w:val="20"/>
              </w:rPr>
            </w:pPr>
            <w:r w:rsidRPr="00B80837">
              <w:rPr>
                <w:sz w:val="20"/>
                <w:szCs w:val="20"/>
              </w:rPr>
              <w:t>Opiates</w:t>
            </w:r>
          </w:p>
        </w:tc>
        <w:tc>
          <w:tcPr>
            <w:tcW w:w="912" w:type="dxa"/>
            <w:shd w:val="clear" w:color="auto" w:fill="F2F2F2"/>
          </w:tcPr>
          <w:p w14:paraId="3E092870" w14:textId="77777777" w:rsidR="00ED4A8E" w:rsidRPr="00B80837" w:rsidRDefault="00ED4A8E" w:rsidP="003754AC">
            <w:pPr>
              <w:pStyle w:val="TableParagraph"/>
              <w:spacing w:line="206" w:lineRule="exact"/>
              <w:ind w:left="110"/>
              <w:rPr>
                <w:b/>
                <w:bCs/>
                <w:sz w:val="20"/>
                <w:szCs w:val="20"/>
              </w:rPr>
            </w:pPr>
            <w:r w:rsidRPr="00B80837">
              <w:rPr>
                <w:b/>
                <w:bCs/>
                <w:sz w:val="20"/>
                <w:szCs w:val="20"/>
              </w:rPr>
              <w:t>0.56</w:t>
            </w:r>
          </w:p>
        </w:tc>
        <w:tc>
          <w:tcPr>
            <w:tcW w:w="1563" w:type="dxa"/>
            <w:shd w:val="clear" w:color="auto" w:fill="F2F2F2"/>
          </w:tcPr>
          <w:p w14:paraId="006118B3" w14:textId="77777777" w:rsidR="00ED4A8E" w:rsidRPr="00B80837" w:rsidRDefault="00ED4A8E" w:rsidP="003754AC">
            <w:pPr>
              <w:pStyle w:val="TableParagraph"/>
              <w:spacing w:line="206" w:lineRule="exact"/>
              <w:ind w:left="142" w:right="1"/>
              <w:jc w:val="center"/>
              <w:rPr>
                <w:b/>
                <w:bCs/>
                <w:sz w:val="20"/>
                <w:szCs w:val="20"/>
              </w:rPr>
            </w:pPr>
            <w:r w:rsidRPr="00B80837">
              <w:rPr>
                <w:b/>
                <w:bCs/>
                <w:sz w:val="20"/>
                <w:szCs w:val="20"/>
              </w:rPr>
              <w:t>0.34, 0.90</w:t>
            </w:r>
          </w:p>
        </w:tc>
        <w:tc>
          <w:tcPr>
            <w:tcW w:w="1216" w:type="dxa"/>
            <w:shd w:val="clear" w:color="auto" w:fill="F2F2F2"/>
          </w:tcPr>
          <w:p w14:paraId="27FD2D7F" w14:textId="77777777" w:rsidR="00ED4A8E" w:rsidRPr="00B80837" w:rsidRDefault="00ED4A8E" w:rsidP="003754AC">
            <w:pPr>
              <w:pStyle w:val="TableParagraph"/>
              <w:spacing w:line="206" w:lineRule="exact"/>
              <w:ind w:left="308"/>
              <w:rPr>
                <w:b/>
                <w:bCs/>
                <w:sz w:val="20"/>
                <w:szCs w:val="20"/>
              </w:rPr>
            </w:pPr>
            <w:r w:rsidRPr="00B80837">
              <w:rPr>
                <w:b/>
                <w:bCs/>
                <w:sz w:val="20"/>
                <w:szCs w:val="20"/>
              </w:rPr>
              <w:t>0.02</w:t>
            </w:r>
          </w:p>
        </w:tc>
        <w:tc>
          <w:tcPr>
            <w:tcW w:w="865" w:type="dxa"/>
            <w:shd w:val="clear" w:color="auto" w:fill="F2F2F2"/>
          </w:tcPr>
          <w:p w14:paraId="36C729E5" w14:textId="77777777" w:rsidR="00ED4A8E" w:rsidRPr="00B80837" w:rsidRDefault="00ED4A8E" w:rsidP="003754AC">
            <w:pPr>
              <w:pStyle w:val="TableParagraph"/>
              <w:spacing w:line="206" w:lineRule="exact"/>
              <w:ind w:left="119" w:right="87"/>
              <w:jc w:val="center"/>
              <w:rPr>
                <w:b/>
                <w:bCs/>
                <w:sz w:val="20"/>
                <w:szCs w:val="20"/>
              </w:rPr>
            </w:pPr>
            <w:r w:rsidRPr="00B80837">
              <w:rPr>
                <w:b/>
                <w:bCs/>
                <w:sz w:val="20"/>
                <w:szCs w:val="20"/>
              </w:rPr>
              <w:t>0.58</w:t>
            </w:r>
          </w:p>
        </w:tc>
        <w:tc>
          <w:tcPr>
            <w:tcW w:w="1467" w:type="dxa"/>
            <w:shd w:val="clear" w:color="auto" w:fill="F2F2F2"/>
          </w:tcPr>
          <w:p w14:paraId="119F065E" w14:textId="77777777" w:rsidR="00ED4A8E" w:rsidRPr="00B80837" w:rsidRDefault="00ED4A8E" w:rsidP="003754AC">
            <w:pPr>
              <w:pStyle w:val="TableParagraph"/>
              <w:spacing w:line="206" w:lineRule="exact"/>
              <w:ind w:left="152"/>
              <w:rPr>
                <w:b/>
                <w:bCs/>
                <w:sz w:val="20"/>
                <w:szCs w:val="20"/>
              </w:rPr>
            </w:pPr>
            <w:r w:rsidRPr="00B80837">
              <w:rPr>
                <w:b/>
                <w:bCs/>
                <w:sz w:val="20"/>
                <w:szCs w:val="20"/>
              </w:rPr>
              <w:t>0.35, 0.947</w:t>
            </w:r>
          </w:p>
        </w:tc>
        <w:tc>
          <w:tcPr>
            <w:tcW w:w="1124" w:type="dxa"/>
            <w:shd w:val="clear" w:color="auto" w:fill="F2F2F2"/>
          </w:tcPr>
          <w:p w14:paraId="1CC40543" w14:textId="77777777" w:rsidR="00ED4A8E" w:rsidRPr="00B80837" w:rsidRDefault="00ED4A8E" w:rsidP="003754AC">
            <w:pPr>
              <w:pStyle w:val="TableParagraph"/>
              <w:spacing w:line="206" w:lineRule="exact"/>
              <w:ind w:left="212"/>
              <w:rPr>
                <w:b/>
                <w:bCs/>
                <w:sz w:val="20"/>
                <w:szCs w:val="20"/>
              </w:rPr>
            </w:pPr>
            <w:r w:rsidRPr="00B80837">
              <w:rPr>
                <w:b/>
                <w:bCs/>
                <w:sz w:val="20"/>
                <w:szCs w:val="20"/>
              </w:rPr>
              <w:t>0.03</w:t>
            </w:r>
          </w:p>
        </w:tc>
      </w:tr>
      <w:tr w:rsidR="00ED4A8E" w:rsidRPr="00D906C1" w14:paraId="18E5C3FA" w14:textId="77777777" w:rsidTr="003754AC">
        <w:trPr>
          <w:trHeight w:val="297"/>
        </w:trPr>
        <w:tc>
          <w:tcPr>
            <w:tcW w:w="2352" w:type="dxa"/>
          </w:tcPr>
          <w:p w14:paraId="5FF26199" w14:textId="77777777" w:rsidR="00ED4A8E" w:rsidRPr="00B80837" w:rsidRDefault="00ED4A8E" w:rsidP="003754AC">
            <w:pPr>
              <w:pStyle w:val="TableParagraph"/>
              <w:spacing w:line="206" w:lineRule="exact"/>
              <w:ind w:left="105"/>
              <w:rPr>
                <w:sz w:val="20"/>
                <w:szCs w:val="20"/>
              </w:rPr>
            </w:pPr>
            <w:proofErr w:type="spellStart"/>
            <w:r w:rsidRPr="00B80837">
              <w:rPr>
                <w:sz w:val="20"/>
                <w:szCs w:val="20"/>
              </w:rPr>
              <w:t>Poor_appetite</w:t>
            </w:r>
            <w:proofErr w:type="spellEnd"/>
          </w:p>
        </w:tc>
        <w:tc>
          <w:tcPr>
            <w:tcW w:w="912" w:type="dxa"/>
          </w:tcPr>
          <w:p w14:paraId="709716A0" w14:textId="77777777" w:rsidR="00ED4A8E" w:rsidRPr="00B80837" w:rsidRDefault="00ED4A8E" w:rsidP="003754AC">
            <w:pPr>
              <w:pStyle w:val="TableParagraph"/>
              <w:spacing w:line="206" w:lineRule="exact"/>
              <w:ind w:left="110"/>
              <w:rPr>
                <w:b/>
                <w:bCs/>
                <w:sz w:val="20"/>
                <w:szCs w:val="20"/>
              </w:rPr>
            </w:pPr>
            <w:r w:rsidRPr="00B80837">
              <w:rPr>
                <w:b/>
                <w:bCs/>
                <w:sz w:val="20"/>
                <w:szCs w:val="20"/>
              </w:rPr>
              <w:t>1.81</w:t>
            </w:r>
          </w:p>
        </w:tc>
        <w:tc>
          <w:tcPr>
            <w:tcW w:w="1563" w:type="dxa"/>
          </w:tcPr>
          <w:p w14:paraId="6F4BF57A" w14:textId="77777777" w:rsidR="00ED4A8E" w:rsidRPr="00B80837" w:rsidRDefault="00ED4A8E" w:rsidP="003754AC">
            <w:pPr>
              <w:pStyle w:val="TableParagraph"/>
              <w:spacing w:line="206" w:lineRule="exact"/>
              <w:ind w:left="141" w:right="1"/>
              <w:jc w:val="center"/>
              <w:rPr>
                <w:b/>
                <w:bCs/>
                <w:sz w:val="20"/>
                <w:szCs w:val="20"/>
              </w:rPr>
            </w:pPr>
            <w:r w:rsidRPr="00B80837">
              <w:rPr>
                <w:b/>
                <w:bCs/>
                <w:sz w:val="20"/>
                <w:szCs w:val="20"/>
              </w:rPr>
              <w:t>1.11, 3.04</w:t>
            </w:r>
          </w:p>
        </w:tc>
        <w:tc>
          <w:tcPr>
            <w:tcW w:w="1216" w:type="dxa"/>
          </w:tcPr>
          <w:p w14:paraId="5015452D" w14:textId="77777777" w:rsidR="00ED4A8E" w:rsidRPr="00B80837" w:rsidRDefault="00ED4A8E" w:rsidP="003754AC">
            <w:pPr>
              <w:pStyle w:val="TableParagraph"/>
              <w:spacing w:line="206" w:lineRule="exact"/>
              <w:ind w:left="308"/>
              <w:rPr>
                <w:b/>
                <w:bCs/>
                <w:sz w:val="20"/>
                <w:szCs w:val="20"/>
              </w:rPr>
            </w:pPr>
            <w:r w:rsidRPr="00B80837">
              <w:rPr>
                <w:b/>
                <w:bCs/>
                <w:sz w:val="20"/>
                <w:szCs w:val="20"/>
              </w:rPr>
              <w:t>0.02</w:t>
            </w:r>
          </w:p>
        </w:tc>
        <w:tc>
          <w:tcPr>
            <w:tcW w:w="865" w:type="dxa"/>
          </w:tcPr>
          <w:p w14:paraId="5B0BB2ED" w14:textId="77777777" w:rsidR="00ED4A8E" w:rsidRPr="00B80837" w:rsidRDefault="00ED4A8E" w:rsidP="003754AC">
            <w:pPr>
              <w:pStyle w:val="TableParagraph"/>
              <w:rPr>
                <w:sz w:val="20"/>
                <w:szCs w:val="20"/>
              </w:rPr>
            </w:pPr>
          </w:p>
        </w:tc>
        <w:tc>
          <w:tcPr>
            <w:tcW w:w="1467" w:type="dxa"/>
          </w:tcPr>
          <w:p w14:paraId="6ADC174B" w14:textId="77777777" w:rsidR="00ED4A8E" w:rsidRPr="00B80837" w:rsidRDefault="00ED4A8E" w:rsidP="003754AC">
            <w:pPr>
              <w:pStyle w:val="TableParagraph"/>
              <w:rPr>
                <w:sz w:val="20"/>
                <w:szCs w:val="20"/>
              </w:rPr>
            </w:pPr>
          </w:p>
        </w:tc>
        <w:tc>
          <w:tcPr>
            <w:tcW w:w="1124" w:type="dxa"/>
          </w:tcPr>
          <w:p w14:paraId="1876995A" w14:textId="77777777" w:rsidR="00ED4A8E" w:rsidRPr="00B80837" w:rsidRDefault="00ED4A8E" w:rsidP="003754AC">
            <w:pPr>
              <w:pStyle w:val="TableParagraph"/>
              <w:rPr>
                <w:sz w:val="20"/>
                <w:szCs w:val="20"/>
              </w:rPr>
            </w:pPr>
          </w:p>
        </w:tc>
      </w:tr>
      <w:tr w:rsidR="00ED4A8E" w:rsidRPr="00D906C1" w14:paraId="4F668855" w14:textId="77777777" w:rsidTr="003754AC">
        <w:trPr>
          <w:trHeight w:val="302"/>
        </w:trPr>
        <w:tc>
          <w:tcPr>
            <w:tcW w:w="2352" w:type="dxa"/>
            <w:shd w:val="clear" w:color="auto" w:fill="F2F2F2"/>
          </w:tcPr>
          <w:p w14:paraId="419BFCBA" w14:textId="77777777" w:rsidR="00ED4A8E" w:rsidRPr="00B80837" w:rsidRDefault="00ED4A8E" w:rsidP="003754AC">
            <w:pPr>
              <w:pStyle w:val="TableParagraph"/>
              <w:spacing w:line="206" w:lineRule="exact"/>
              <w:ind w:left="105"/>
              <w:rPr>
                <w:sz w:val="20"/>
                <w:szCs w:val="20"/>
              </w:rPr>
            </w:pPr>
            <w:proofErr w:type="spellStart"/>
            <w:r w:rsidRPr="00B80837">
              <w:rPr>
                <w:sz w:val="20"/>
                <w:szCs w:val="20"/>
              </w:rPr>
              <w:t>Liking_for_salt</w:t>
            </w:r>
            <w:proofErr w:type="spellEnd"/>
          </w:p>
        </w:tc>
        <w:tc>
          <w:tcPr>
            <w:tcW w:w="912" w:type="dxa"/>
            <w:shd w:val="clear" w:color="auto" w:fill="F2F2F2"/>
          </w:tcPr>
          <w:p w14:paraId="183B3A2C" w14:textId="77777777" w:rsidR="00ED4A8E" w:rsidRPr="00B80837" w:rsidRDefault="00ED4A8E" w:rsidP="003754AC">
            <w:pPr>
              <w:pStyle w:val="TableParagraph"/>
              <w:spacing w:line="206" w:lineRule="exact"/>
              <w:ind w:left="110"/>
              <w:rPr>
                <w:b/>
                <w:bCs/>
                <w:sz w:val="20"/>
                <w:szCs w:val="20"/>
              </w:rPr>
            </w:pPr>
            <w:r w:rsidRPr="00B80837">
              <w:rPr>
                <w:b/>
                <w:bCs/>
                <w:sz w:val="20"/>
                <w:szCs w:val="20"/>
              </w:rPr>
              <w:t>1.55</w:t>
            </w:r>
          </w:p>
        </w:tc>
        <w:tc>
          <w:tcPr>
            <w:tcW w:w="1563" w:type="dxa"/>
            <w:shd w:val="clear" w:color="auto" w:fill="F2F2F2"/>
          </w:tcPr>
          <w:p w14:paraId="33337237" w14:textId="77777777" w:rsidR="00ED4A8E" w:rsidRPr="00B80837" w:rsidRDefault="00ED4A8E" w:rsidP="003754AC">
            <w:pPr>
              <w:pStyle w:val="TableParagraph"/>
              <w:spacing w:line="206" w:lineRule="exact"/>
              <w:ind w:left="141" w:right="1"/>
              <w:jc w:val="center"/>
              <w:rPr>
                <w:b/>
                <w:bCs/>
                <w:sz w:val="20"/>
                <w:szCs w:val="20"/>
              </w:rPr>
            </w:pPr>
            <w:r w:rsidRPr="00B80837">
              <w:rPr>
                <w:b/>
                <w:bCs/>
                <w:sz w:val="20"/>
                <w:szCs w:val="20"/>
              </w:rPr>
              <w:t>1.05, 2.31</w:t>
            </w:r>
          </w:p>
        </w:tc>
        <w:tc>
          <w:tcPr>
            <w:tcW w:w="1216" w:type="dxa"/>
            <w:shd w:val="clear" w:color="auto" w:fill="F2F2F2"/>
          </w:tcPr>
          <w:p w14:paraId="57B185B7" w14:textId="77777777" w:rsidR="00ED4A8E" w:rsidRPr="00B80837" w:rsidRDefault="00ED4A8E" w:rsidP="003754AC">
            <w:pPr>
              <w:pStyle w:val="TableParagraph"/>
              <w:spacing w:line="206" w:lineRule="exact"/>
              <w:ind w:left="308"/>
              <w:rPr>
                <w:b/>
                <w:bCs/>
                <w:sz w:val="20"/>
                <w:szCs w:val="20"/>
              </w:rPr>
            </w:pPr>
            <w:r w:rsidRPr="00B80837">
              <w:rPr>
                <w:b/>
                <w:bCs/>
                <w:sz w:val="20"/>
                <w:szCs w:val="20"/>
              </w:rPr>
              <w:t>0.03</w:t>
            </w:r>
          </w:p>
        </w:tc>
        <w:tc>
          <w:tcPr>
            <w:tcW w:w="865" w:type="dxa"/>
            <w:shd w:val="clear" w:color="auto" w:fill="F2F2F2"/>
          </w:tcPr>
          <w:p w14:paraId="5063A03C" w14:textId="77777777" w:rsidR="00ED4A8E" w:rsidRPr="00B80837" w:rsidRDefault="00ED4A8E" w:rsidP="003754AC">
            <w:pPr>
              <w:pStyle w:val="TableParagraph"/>
              <w:spacing w:line="206" w:lineRule="exact"/>
              <w:ind w:left="119" w:right="87"/>
              <w:jc w:val="center"/>
              <w:rPr>
                <w:sz w:val="20"/>
                <w:szCs w:val="20"/>
              </w:rPr>
            </w:pPr>
          </w:p>
        </w:tc>
        <w:tc>
          <w:tcPr>
            <w:tcW w:w="1467" w:type="dxa"/>
            <w:shd w:val="clear" w:color="auto" w:fill="F2F2F2"/>
          </w:tcPr>
          <w:p w14:paraId="19070713" w14:textId="77777777" w:rsidR="00ED4A8E" w:rsidRPr="00B80837" w:rsidRDefault="00ED4A8E" w:rsidP="003754AC">
            <w:pPr>
              <w:pStyle w:val="TableParagraph"/>
              <w:spacing w:line="206" w:lineRule="exact"/>
              <w:ind w:left="152"/>
              <w:rPr>
                <w:sz w:val="20"/>
                <w:szCs w:val="20"/>
              </w:rPr>
            </w:pPr>
          </w:p>
        </w:tc>
        <w:tc>
          <w:tcPr>
            <w:tcW w:w="1124" w:type="dxa"/>
            <w:shd w:val="clear" w:color="auto" w:fill="F2F2F2"/>
          </w:tcPr>
          <w:p w14:paraId="3DA71F3F" w14:textId="77777777" w:rsidR="00ED4A8E" w:rsidRPr="00B80837" w:rsidRDefault="00ED4A8E" w:rsidP="003754AC">
            <w:pPr>
              <w:pStyle w:val="TableParagraph"/>
              <w:spacing w:line="206" w:lineRule="exact"/>
              <w:ind w:left="212"/>
              <w:rPr>
                <w:sz w:val="20"/>
                <w:szCs w:val="20"/>
              </w:rPr>
            </w:pPr>
          </w:p>
        </w:tc>
      </w:tr>
      <w:tr w:rsidR="00ED4A8E" w:rsidRPr="00D906C1" w14:paraId="56A834F5" w14:textId="77777777" w:rsidTr="003754AC">
        <w:trPr>
          <w:trHeight w:val="297"/>
        </w:trPr>
        <w:tc>
          <w:tcPr>
            <w:tcW w:w="2352" w:type="dxa"/>
          </w:tcPr>
          <w:p w14:paraId="2B88F38E" w14:textId="77777777" w:rsidR="00ED4A8E" w:rsidRPr="00B80837" w:rsidRDefault="00ED4A8E" w:rsidP="003754AC">
            <w:pPr>
              <w:pStyle w:val="TableParagraph"/>
              <w:spacing w:line="206" w:lineRule="exact"/>
              <w:ind w:left="105"/>
              <w:rPr>
                <w:sz w:val="20"/>
                <w:szCs w:val="20"/>
              </w:rPr>
            </w:pPr>
            <w:r w:rsidRPr="00B80837">
              <w:rPr>
                <w:sz w:val="20"/>
                <w:szCs w:val="20"/>
              </w:rPr>
              <w:t>Nausea</w:t>
            </w:r>
          </w:p>
        </w:tc>
        <w:tc>
          <w:tcPr>
            <w:tcW w:w="912" w:type="dxa"/>
          </w:tcPr>
          <w:p w14:paraId="3FF45DC9" w14:textId="77777777" w:rsidR="00ED4A8E" w:rsidRPr="00B80837" w:rsidRDefault="00ED4A8E" w:rsidP="003754AC">
            <w:pPr>
              <w:pStyle w:val="TableParagraph"/>
              <w:spacing w:line="206" w:lineRule="exact"/>
              <w:ind w:left="110"/>
              <w:rPr>
                <w:b/>
                <w:bCs/>
                <w:sz w:val="20"/>
                <w:szCs w:val="20"/>
              </w:rPr>
            </w:pPr>
            <w:r w:rsidRPr="00B80837">
              <w:rPr>
                <w:b/>
                <w:bCs/>
                <w:sz w:val="20"/>
                <w:szCs w:val="20"/>
              </w:rPr>
              <w:t>1.54</w:t>
            </w:r>
          </w:p>
        </w:tc>
        <w:tc>
          <w:tcPr>
            <w:tcW w:w="1563" w:type="dxa"/>
          </w:tcPr>
          <w:p w14:paraId="1CBEC1A3" w14:textId="77777777" w:rsidR="00ED4A8E" w:rsidRPr="00B80837" w:rsidRDefault="00ED4A8E" w:rsidP="003754AC">
            <w:pPr>
              <w:pStyle w:val="TableParagraph"/>
              <w:spacing w:line="206" w:lineRule="exact"/>
              <w:ind w:left="142" w:right="1"/>
              <w:jc w:val="center"/>
              <w:rPr>
                <w:b/>
                <w:bCs/>
                <w:sz w:val="20"/>
                <w:szCs w:val="20"/>
              </w:rPr>
            </w:pPr>
            <w:r w:rsidRPr="00B80837">
              <w:rPr>
                <w:b/>
                <w:bCs/>
                <w:sz w:val="20"/>
                <w:szCs w:val="20"/>
              </w:rPr>
              <w:t>1.04, 2.30</w:t>
            </w:r>
          </w:p>
        </w:tc>
        <w:tc>
          <w:tcPr>
            <w:tcW w:w="1216" w:type="dxa"/>
          </w:tcPr>
          <w:p w14:paraId="5D1746FB" w14:textId="77777777" w:rsidR="00ED4A8E" w:rsidRPr="00B80837" w:rsidRDefault="00ED4A8E" w:rsidP="003754AC">
            <w:pPr>
              <w:pStyle w:val="TableParagraph"/>
              <w:spacing w:line="206" w:lineRule="exact"/>
              <w:ind w:left="308"/>
              <w:rPr>
                <w:b/>
                <w:bCs/>
                <w:sz w:val="20"/>
                <w:szCs w:val="20"/>
              </w:rPr>
            </w:pPr>
            <w:r w:rsidRPr="00B80837">
              <w:rPr>
                <w:b/>
                <w:bCs/>
                <w:sz w:val="20"/>
                <w:szCs w:val="20"/>
              </w:rPr>
              <w:t>0.031</w:t>
            </w:r>
          </w:p>
        </w:tc>
        <w:tc>
          <w:tcPr>
            <w:tcW w:w="865" w:type="dxa"/>
          </w:tcPr>
          <w:p w14:paraId="610AF0EF" w14:textId="77777777" w:rsidR="00ED4A8E" w:rsidRPr="00B80837" w:rsidRDefault="00ED4A8E" w:rsidP="003754AC">
            <w:pPr>
              <w:pStyle w:val="TableParagraph"/>
              <w:spacing w:line="206" w:lineRule="exact"/>
              <w:ind w:left="119" w:right="87"/>
              <w:jc w:val="center"/>
              <w:rPr>
                <w:sz w:val="20"/>
                <w:szCs w:val="20"/>
              </w:rPr>
            </w:pPr>
          </w:p>
        </w:tc>
        <w:tc>
          <w:tcPr>
            <w:tcW w:w="1467" w:type="dxa"/>
          </w:tcPr>
          <w:p w14:paraId="7BC9F449" w14:textId="77777777" w:rsidR="00ED4A8E" w:rsidRPr="00B80837" w:rsidRDefault="00ED4A8E" w:rsidP="003754AC">
            <w:pPr>
              <w:pStyle w:val="TableParagraph"/>
              <w:spacing w:line="206" w:lineRule="exact"/>
              <w:ind w:left="152"/>
              <w:rPr>
                <w:sz w:val="20"/>
                <w:szCs w:val="20"/>
              </w:rPr>
            </w:pPr>
          </w:p>
        </w:tc>
        <w:tc>
          <w:tcPr>
            <w:tcW w:w="1124" w:type="dxa"/>
          </w:tcPr>
          <w:p w14:paraId="0DAD9134" w14:textId="77777777" w:rsidR="00ED4A8E" w:rsidRPr="00B80837" w:rsidRDefault="00ED4A8E" w:rsidP="003754AC">
            <w:pPr>
              <w:pStyle w:val="TableParagraph"/>
              <w:spacing w:line="206" w:lineRule="exact"/>
              <w:ind w:left="212"/>
              <w:rPr>
                <w:sz w:val="20"/>
                <w:szCs w:val="20"/>
              </w:rPr>
            </w:pPr>
          </w:p>
        </w:tc>
      </w:tr>
      <w:tr w:rsidR="00ED4A8E" w:rsidRPr="00D906C1" w14:paraId="768640A9" w14:textId="77777777" w:rsidTr="003754AC">
        <w:trPr>
          <w:trHeight w:val="302"/>
        </w:trPr>
        <w:tc>
          <w:tcPr>
            <w:tcW w:w="2352" w:type="dxa"/>
            <w:shd w:val="clear" w:color="auto" w:fill="F2F2F2"/>
          </w:tcPr>
          <w:p w14:paraId="0E047645" w14:textId="77777777" w:rsidR="00ED4A8E" w:rsidRPr="00B80837" w:rsidRDefault="00ED4A8E" w:rsidP="003754AC">
            <w:pPr>
              <w:pStyle w:val="TableParagraph"/>
              <w:spacing w:line="206" w:lineRule="exact"/>
              <w:ind w:left="105"/>
              <w:rPr>
                <w:sz w:val="20"/>
                <w:szCs w:val="20"/>
              </w:rPr>
            </w:pPr>
            <w:r w:rsidRPr="00B80837">
              <w:rPr>
                <w:sz w:val="20"/>
                <w:szCs w:val="20"/>
              </w:rPr>
              <w:t>cd4</w:t>
            </w:r>
            <w:r>
              <w:rPr>
                <w:sz w:val="20"/>
                <w:szCs w:val="20"/>
              </w:rPr>
              <w:t xml:space="preserve"> (per 50 cell/µL)</w:t>
            </w:r>
          </w:p>
        </w:tc>
        <w:tc>
          <w:tcPr>
            <w:tcW w:w="912" w:type="dxa"/>
            <w:shd w:val="clear" w:color="auto" w:fill="F2F2F2"/>
          </w:tcPr>
          <w:p w14:paraId="5C39F1AF" w14:textId="77777777" w:rsidR="00ED4A8E" w:rsidRPr="00B80837" w:rsidRDefault="00ED4A8E" w:rsidP="003754AC">
            <w:pPr>
              <w:pStyle w:val="TableParagraph"/>
              <w:spacing w:line="206" w:lineRule="exact"/>
              <w:ind w:left="110"/>
              <w:rPr>
                <w:b/>
                <w:bCs/>
                <w:sz w:val="20"/>
                <w:szCs w:val="20"/>
              </w:rPr>
            </w:pPr>
            <w:r w:rsidRPr="00B80837">
              <w:rPr>
                <w:b/>
                <w:bCs/>
                <w:sz w:val="20"/>
                <w:szCs w:val="20"/>
              </w:rPr>
              <w:t>0.71</w:t>
            </w:r>
          </w:p>
        </w:tc>
        <w:tc>
          <w:tcPr>
            <w:tcW w:w="1563" w:type="dxa"/>
            <w:shd w:val="clear" w:color="auto" w:fill="F2F2F2"/>
          </w:tcPr>
          <w:p w14:paraId="35F99E64" w14:textId="77777777" w:rsidR="00ED4A8E" w:rsidRPr="00B80837" w:rsidRDefault="00ED4A8E" w:rsidP="003754AC">
            <w:pPr>
              <w:pStyle w:val="TableParagraph"/>
              <w:spacing w:line="206" w:lineRule="exact"/>
              <w:ind w:left="141" w:right="1"/>
              <w:jc w:val="center"/>
              <w:rPr>
                <w:b/>
                <w:bCs/>
                <w:sz w:val="20"/>
                <w:szCs w:val="20"/>
              </w:rPr>
            </w:pPr>
            <w:r w:rsidRPr="00B80837">
              <w:rPr>
                <w:b/>
                <w:bCs/>
                <w:sz w:val="20"/>
                <w:szCs w:val="20"/>
              </w:rPr>
              <w:t>0.51, 0.99</w:t>
            </w:r>
          </w:p>
        </w:tc>
        <w:tc>
          <w:tcPr>
            <w:tcW w:w="1216" w:type="dxa"/>
            <w:shd w:val="clear" w:color="auto" w:fill="F2F2F2"/>
          </w:tcPr>
          <w:p w14:paraId="443E37AC" w14:textId="77777777" w:rsidR="00ED4A8E" w:rsidRPr="00B80837" w:rsidRDefault="00ED4A8E" w:rsidP="003754AC">
            <w:pPr>
              <w:pStyle w:val="TableParagraph"/>
              <w:spacing w:line="206" w:lineRule="exact"/>
              <w:ind w:left="308"/>
              <w:rPr>
                <w:b/>
                <w:bCs/>
                <w:sz w:val="20"/>
                <w:szCs w:val="20"/>
              </w:rPr>
            </w:pPr>
            <w:r w:rsidRPr="00B80837">
              <w:rPr>
                <w:b/>
                <w:bCs/>
                <w:sz w:val="20"/>
                <w:szCs w:val="20"/>
              </w:rPr>
              <w:t>0.048</w:t>
            </w:r>
          </w:p>
        </w:tc>
        <w:tc>
          <w:tcPr>
            <w:tcW w:w="865" w:type="dxa"/>
            <w:shd w:val="clear" w:color="auto" w:fill="F2F2F2"/>
          </w:tcPr>
          <w:p w14:paraId="21EA970E" w14:textId="77777777" w:rsidR="00ED4A8E" w:rsidRPr="00B80837" w:rsidRDefault="00ED4A8E" w:rsidP="003754AC">
            <w:pPr>
              <w:pStyle w:val="TableParagraph"/>
              <w:rPr>
                <w:sz w:val="20"/>
                <w:szCs w:val="20"/>
              </w:rPr>
            </w:pPr>
          </w:p>
        </w:tc>
        <w:tc>
          <w:tcPr>
            <w:tcW w:w="1467" w:type="dxa"/>
            <w:shd w:val="clear" w:color="auto" w:fill="F2F2F2"/>
          </w:tcPr>
          <w:p w14:paraId="3FB1B832" w14:textId="77777777" w:rsidR="00ED4A8E" w:rsidRPr="00B80837" w:rsidRDefault="00ED4A8E" w:rsidP="003754AC">
            <w:pPr>
              <w:pStyle w:val="TableParagraph"/>
              <w:rPr>
                <w:sz w:val="20"/>
                <w:szCs w:val="20"/>
              </w:rPr>
            </w:pPr>
          </w:p>
        </w:tc>
        <w:tc>
          <w:tcPr>
            <w:tcW w:w="1124" w:type="dxa"/>
            <w:shd w:val="clear" w:color="auto" w:fill="F2F2F2"/>
          </w:tcPr>
          <w:p w14:paraId="1FF43447" w14:textId="77777777" w:rsidR="00ED4A8E" w:rsidRPr="00B80837" w:rsidRDefault="00ED4A8E" w:rsidP="003754AC">
            <w:pPr>
              <w:pStyle w:val="TableParagraph"/>
              <w:rPr>
                <w:sz w:val="20"/>
                <w:szCs w:val="20"/>
              </w:rPr>
            </w:pPr>
          </w:p>
        </w:tc>
      </w:tr>
      <w:tr w:rsidR="00ED4A8E" w:rsidRPr="00D906C1" w14:paraId="0A95E444" w14:textId="77777777" w:rsidTr="003754AC">
        <w:trPr>
          <w:trHeight w:val="297"/>
        </w:trPr>
        <w:tc>
          <w:tcPr>
            <w:tcW w:w="2352" w:type="dxa"/>
          </w:tcPr>
          <w:p w14:paraId="176B8E6E" w14:textId="77777777" w:rsidR="00ED4A8E" w:rsidRPr="00B80837" w:rsidRDefault="00ED4A8E" w:rsidP="003754AC">
            <w:pPr>
              <w:pStyle w:val="TableParagraph"/>
              <w:spacing w:line="206" w:lineRule="exact"/>
              <w:ind w:left="105"/>
              <w:rPr>
                <w:sz w:val="20"/>
                <w:szCs w:val="20"/>
              </w:rPr>
            </w:pPr>
            <w:r w:rsidRPr="00B80837">
              <w:rPr>
                <w:sz w:val="20"/>
                <w:szCs w:val="20"/>
              </w:rPr>
              <w:t>Fluconazole</w:t>
            </w:r>
          </w:p>
        </w:tc>
        <w:tc>
          <w:tcPr>
            <w:tcW w:w="912" w:type="dxa"/>
          </w:tcPr>
          <w:p w14:paraId="1443CF2E" w14:textId="77777777" w:rsidR="00ED4A8E" w:rsidRPr="00B80837" w:rsidRDefault="00ED4A8E" w:rsidP="003754AC">
            <w:pPr>
              <w:pStyle w:val="TableParagraph"/>
              <w:spacing w:line="206" w:lineRule="exact"/>
              <w:ind w:left="110"/>
              <w:rPr>
                <w:sz w:val="20"/>
                <w:szCs w:val="20"/>
              </w:rPr>
            </w:pPr>
            <w:r w:rsidRPr="00B80837">
              <w:rPr>
                <w:sz w:val="20"/>
                <w:szCs w:val="20"/>
              </w:rPr>
              <w:t>1.65</w:t>
            </w:r>
          </w:p>
        </w:tc>
        <w:tc>
          <w:tcPr>
            <w:tcW w:w="1563" w:type="dxa"/>
          </w:tcPr>
          <w:p w14:paraId="086FDA8D" w14:textId="77777777" w:rsidR="00ED4A8E" w:rsidRPr="00B80837" w:rsidRDefault="00ED4A8E" w:rsidP="003754AC">
            <w:pPr>
              <w:pStyle w:val="TableParagraph"/>
              <w:spacing w:line="206" w:lineRule="exact"/>
              <w:ind w:left="141" w:right="1"/>
              <w:jc w:val="center"/>
              <w:rPr>
                <w:sz w:val="20"/>
                <w:szCs w:val="20"/>
              </w:rPr>
            </w:pPr>
            <w:r w:rsidRPr="00B80837">
              <w:rPr>
                <w:sz w:val="20"/>
                <w:szCs w:val="20"/>
              </w:rPr>
              <w:t>0.98, 2.74</w:t>
            </w:r>
          </w:p>
        </w:tc>
        <w:tc>
          <w:tcPr>
            <w:tcW w:w="1216" w:type="dxa"/>
          </w:tcPr>
          <w:p w14:paraId="46200799" w14:textId="77777777" w:rsidR="00ED4A8E" w:rsidRPr="00B80837" w:rsidRDefault="00ED4A8E" w:rsidP="003754AC">
            <w:pPr>
              <w:pStyle w:val="TableParagraph"/>
              <w:spacing w:line="206" w:lineRule="exact"/>
              <w:ind w:left="308"/>
              <w:rPr>
                <w:sz w:val="20"/>
                <w:szCs w:val="20"/>
              </w:rPr>
            </w:pPr>
            <w:r w:rsidRPr="00B80837">
              <w:rPr>
                <w:sz w:val="20"/>
                <w:szCs w:val="20"/>
              </w:rPr>
              <w:t>0.057</w:t>
            </w:r>
          </w:p>
        </w:tc>
        <w:tc>
          <w:tcPr>
            <w:tcW w:w="865" w:type="dxa"/>
          </w:tcPr>
          <w:p w14:paraId="55D05125" w14:textId="77777777" w:rsidR="00ED4A8E" w:rsidRPr="00B80837" w:rsidRDefault="00ED4A8E" w:rsidP="003754AC">
            <w:pPr>
              <w:pStyle w:val="TableParagraph"/>
              <w:rPr>
                <w:sz w:val="20"/>
                <w:szCs w:val="20"/>
              </w:rPr>
            </w:pPr>
          </w:p>
        </w:tc>
        <w:tc>
          <w:tcPr>
            <w:tcW w:w="1467" w:type="dxa"/>
          </w:tcPr>
          <w:p w14:paraId="33C5ED1B" w14:textId="77777777" w:rsidR="00ED4A8E" w:rsidRPr="00B80837" w:rsidRDefault="00ED4A8E" w:rsidP="003754AC">
            <w:pPr>
              <w:pStyle w:val="TableParagraph"/>
              <w:rPr>
                <w:sz w:val="20"/>
                <w:szCs w:val="20"/>
              </w:rPr>
            </w:pPr>
          </w:p>
        </w:tc>
        <w:tc>
          <w:tcPr>
            <w:tcW w:w="1124" w:type="dxa"/>
          </w:tcPr>
          <w:p w14:paraId="4B25F787" w14:textId="77777777" w:rsidR="00ED4A8E" w:rsidRPr="00B80837" w:rsidRDefault="00ED4A8E" w:rsidP="003754AC">
            <w:pPr>
              <w:pStyle w:val="TableParagraph"/>
              <w:rPr>
                <w:sz w:val="20"/>
                <w:szCs w:val="20"/>
              </w:rPr>
            </w:pPr>
          </w:p>
        </w:tc>
      </w:tr>
      <w:tr w:rsidR="00ED4A8E" w:rsidRPr="00D906C1" w14:paraId="03EF5A92" w14:textId="77777777" w:rsidTr="003754AC">
        <w:trPr>
          <w:trHeight w:val="302"/>
        </w:trPr>
        <w:tc>
          <w:tcPr>
            <w:tcW w:w="2352" w:type="dxa"/>
            <w:shd w:val="clear" w:color="auto" w:fill="F2F2F2"/>
          </w:tcPr>
          <w:p w14:paraId="3362BF99" w14:textId="77777777" w:rsidR="00ED4A8E" w:rsidRPr="00B80837" w:rsidRDefault="00ED4A8E" w:rsidP="003754AC">
            <w:pPr>
              <w:pStyle w:val="TableParagraph"/>
              <w:spacing w:line="206" w:lineRule="exact"/>
              <w:ind w:left="105"/>
              <w:rPr>
                <w:sz w:val="20"/>
                <w:szCs w:val="20"/>
              </w:rPr>
            </w:pPr>
            <w:r w:rsidRPr="00B80837">
              <w:rPr>
                <w:sz w:val="20"/>
                <w:szCs w:val="20"/>
              </w:rPr>
              <w:t>BP</w:t>
            </w:r>
            <w:r>
              <w:rPr>
                <w:sz w:val="20"/>
                <w:szCs w:val="20"/>
              </w:rPr>
              <w:t xml:space="preserve"> (</w:t>
            </w:r>
            <w:r w:rsidRPr="00B80837">
              <w:rPr>
                <w:sz w:val="20"/>
                <w:szCs w:val="20"/>
              </w:rPr>
              <w:t>diastolic</w:t>
            </w:r>
            <w:r>
              <w:rPr>
                <w:spacing w:val="-2"/>
                <w:sz w:val="20"/>
                <w:szCs w:val="20"/>
              </w:rPr>
              <w:t xml:space="preserve">) (per 10 units) </w:t>
            </w:r>
          </w:p>
        </w:tc>
        <w:tc>
          <w:tcPr>
            <w:tcW w:w="912" w:type="dxa"/>
            <w:shd w:val="clear" w:color="auto" w:fill="F2F2F2"/>
          </w:tcPr>
          <w:p w14:paraId="6E5D2194" w14:textId="77777777" w:rsidR="00ED4A8E" w:rsidRPr="00B80837" w:rsidRDefault="00ED4A8E" w:rsidP="003754AC">
            <w:pPr>
              <w:pStyle w:val="TableParagraph"/>
              <w:spacing w:line="206" w:lineRule="exact"/>
              <w:ind w:left="110"/>
              <w:rPr>
                <w:sz w:val="20"/>
                <w:szCs w:val="20"/>
              </w:rPr>
            </w:pPr>
            <w:r w:rsidRPr="00B80837">
              <w:rPr>
                <w:sz w:val="20"/>
                <w:szCs w:val="20"/>
              </w:rPr>
              <w:t>1.14</w:t>
            </w:r>
          </w:p>
        </w:tc>
        <w:tc>
          <w:tcPr>
            <w:tcW w:w="1563" w:type="dxa"/>
            <w:shd w:val="clear" w:color="auto" w:fill="F2F2F2"/>
          </w:tcPr>
          <w:p w14:paraId="05DE122C" w14:textId="77777777" w:rsidR="00ED4A8E" w:rsidRPr="00B80837" w:rsidRDefault="00ED4A8E" w:rsidP="003754AC">
            <w:pPr>
              <w:pStyle w:val="TableParagraph"/>
              <w:spacing w:line="206" w:lineRule="exact"/>
              <w:ind w:left="141" w:right="1"/>
              <w:jc w:val="center"/>
              <w:rPr>
                <w:sz w:val="20"/>
                <w:szCs w:val="20"/>
              </w:rPr>
            </w:pPr>
            <w:r w:rsidRPr="00B80837">
              <w:rPr>
                <w:sz w:val="20"/>
                <w:szCs w:val="20"/>
              </w:rPr>
              <w:t>0.99, 1.32</w:t>
            </w:r>
          </w:p>
        </w:tc>
        <w:tc>
          <w:tcPr>
            <w:tcW w:w="1216" w:type="dxa"/>
            <w:shd w:val="clear" w:color="auto" w:fill="F2F2F2"/>
          </w:tcPr>
          <w:p w14:paraId="336BC893" w14:textId="77777777" w:rsidR="00ED4A8E" w:rsidRPr="00B80837" w:rsidRDefault="00ED4A8E" w:rsidP="003754AC">
            <w:pPr>
              <w:pStyle w:val="TableParagraph"/>
              <w:spacing w:line="206" w:lineRule="exact"/>
              <w:ind w:left="308"/>
              <w:rPr>
                <w:sz w:val="20"/>
                <w:szCs w:val="20"/>
              </w:rPr>
            </w:pPr>
            <w:r w:rsidRPr="00B80837">
              <w:rPr>
                <w:sz w:val="20"/>
                <w:szCs w:val="20"/>
              </w:rPr>
              <w:t>0.074</w:t>
            </w:r>
          </w:p>
        </w:tc>
        <w:tc>
          <w:tcPr>
            <w:tcW w:w="865" w:type="dxa"/>
            <w:shd w:val="clear" w:color="auto" w:fill="F2F2F2"/>
          </w:tcPr>
          <w:p w14:paraId="48FA77C8" w14:textId="77777777" w:rsidR="00ED4A8E" w:rsidRPr="00B80837" w:rsidRDefault="00ED4A8E" w:rsidP="003754AC">
            <w:pPr>
              <w:pStyle w:val="TableParagraph"/>
              <w:spacing w:line="206" w:lineRule="exact"/>
              <w:ind w:left="119" w:right="87"/>
              <w:jc w:val="center"/>
              <w:rPr>
                <w:b/>
                <w:sz w:val="20"/>
                <w:szCs w:val="20"/>
              </w:rPr>
            </w:pPr>
          </w:p>
        </w:tc>
        <w:tc>
          <w:tcPr>
            <w:tcW w:w="1467" w:type="dxa"/>
            <w:shd w:val="clear" w:color="auto" w:fill="F2F2F2"/>
          </w:tcPr>
          <w:p w14:paraId="4BD21F54" w14:textId="77777777" w:rsidR="00ED4A8E" w:rsidRPr="00B80837" w:rsidRDefault="00ED4A8E" w:rsidP="003754AC">
            <w:pPr>
              <w:pStyle w:val="TableParagraph"/>
              <w:spacing w:line="206" w:lineRule="exact"/>
              <w:ind w:left="152"/>
              <w:rPr>
                <w:b/>
                <w:sz w:val="20"/>
                <w:szCs w:val="20"/>
              </w:rPr>
            </w:pPr>
          </w:p>
        </w:tc>
        <w:tc>
          <w:tcPr>
            <w:tcW w:w="1124" w:type="dxa"/>
            <w:shd w:val="clear" w:color="auto" w:fill="F2F2F2"/>
          </w:tcPr>
          <w:p w14:paraId="5708B407" w14:textId="77777777" w:rsidR="00ED4A8E" w:rsidRPr="00B80837" w:rsidRDefault="00ED4A8E" w:rsidP="003754AC">
            <w:pPr>
              <w:pStyle w:val="TableParagraph"/>
              <w:spacing w:line="206" w:lineRule="exact"/>
              <w:ind w:left="212"/>
              <w:rPr>
                <w:b/>
                <w:sz w:val="20"/>
                <w:szCs w:val="20"/>
              </w:rPr>
            </w:pPr>
          </w:p>
        </w:tc>
      </w:tr>
      <w:tr w:rsidR="00ED4A8E" w:rsidRPr="00D906C1" w14:paraId="16BF2064" w14:textId="77777777" w:rsidTr="003754AC">
        <w:trPr>
          <w:trHeight w:val="297"/>
        </w:trPr>
        <w:tc>
          <w:tcPr>
            <w:tcW w:w="2352" w:type="dxa"/>
          </w:tcPr>
          <w:p w14:paraId="10724758" w14:textId="77777777" w:rsidR="00ED4A8E" w:rsidRPr="00B80837" w:rsidRDefault="00ED4A8E" w:rsidP="003754AC">
            <w:pPr>
              <w:pStyle w:val="TableParagraph"/>
              <w:spacing w:line="206" w:lineRule="exact"/>
              <w:ind w:left="105"/>
              <w:rPr>
                <w:sz w:val="20"/>
                <w:szCs w:val="20"/>
              </w:rPr>
            </w:pPr>
            <w:r w:rsidRPr="00B80837">
              <w:rPr>
                <w:sz w:val="20"/>
                <w:szCs w:val="20"/>
              </w:rPr>
              <w:t>BP</w:t>
            </w:r>
            <w:r>
              <w:rPr>
                <w:sz w:val="20"/>
                <w:szCs w:val="20"/>
              </w:rPr>
              <w:t xml:space="preserve"> (</w:t>
            </w:r>
            <w:r w:rsidRPr="00B80837">
              <w:rPr>
                <w:sz w:val="20"/>
                <w:szCs w:val="20"/>
              </w:rPr>
              <w:t>systolic</w:t>
            </w:r>
            <w:r>
              <w:rPr>
                <w:spacing w:val="-2"/>
                <w:sz w:val="20"/>
                <w:szCs w:val="20"/>
              </w:rPr>
              <w:t>) (per 10 units)</w:t>
            </w:r>
          </w:p>
        </w:tc>
        <w:tc>
          <w:tcPr>
            <w:tcW w:w="912" w:type="dxa"/>
          </w:tcPr>
          <w:p w14:paraId="0B27A635" w14:textId="77777777" w:rsidR="00ED4A8E" w:rsidRPr="00B80837" w:rsidRDefault="00ED4A8E" w:rsidP="003754AC">
            <w:pPr>
              <w:pStyle w:val="TableParagraph"/>
              <w:spacing w:line="206" w:lineRule="exact"/>
              <w:ind w:left="110"/>
              <w:rPr>
                <w:sz w:val="20"/>
                <w:szCs w:val="20"/>
              </w:rPr>
            </w:pPr>
            <w:r w:rsidRPr="00B80837">
              <w:rPr>
                <w:sz w:val="20"/>
                <w:szCs w:val="20"/>
              </w:rPr>
              <w:t>0.91</w:t>
            </w:r>
          </w:p>
        </w:tc>
        <w:tc>
          <w:tcPr>
            <w:tcW w:w="1563" w:type="dxa"/>
          </w:tcPr>
          <w:p w14:paraId="0B1FEB51" w14:textId="77777777" w:rsidR="00ED4A8E" w:rsidRPr="00B80837" w:rsidRDefault="00ED4A8E" w:rsidP="003754AC">
            <w:pPr>
              <w:pStyle w:val="TableParagraph"/>
              <w:spacing w:line="206" w:lineRule="exact"/>
              <w:ind w:left="141" w:right="1"/>
              <w:jc w:val="center"/>
              <w:rPr>
                <w:sz w:val="20"/>
                <w:szCs w:val="20"/>
              </w:rPr>
            </w:pPr>
            <w:r w:rsidRPr="00B80837">
              <w:rPr>
                <w:sz w:val="20"/>
                <w:szCs w:val="20"/>
              </w:rPr>
              <w:t>0.81, 1.01</w:t>
            </w:r>
          </w:p>
        </w:tc>
        <w:tc>
          <w:tcPr>
            <w:tcW w:w="1216" w:type="dxa"/>
          </w:tcPr>
          <w:p w14:paraId="62932E68" w14:textId="77777777" w:rsidR="00ED4A8E" w:rsidRPr="00B80837" w:rsidRDefault="00ED4A8E" w:rsidP="003754AC">
            <w:pPr>
              <w:pStyle w:val="TableParagraph"/>
              <w:spacing w:line="206" w:lineRule="exact"/>
              <w:ind w:left="308"/>
              <w:rPr>
                <w:sz w:val="20"/>
                <w:szCs w:val="20"/>
              </w:rPr>
            </w:pPr>
            <w:r w:rsidRPr="00B80837">
              <w:rPr>
                <w:sz w:val="20"/>
                <w:szCs w:val="20"/>
              </w:rPr>
              <w:t>0.08</w:t>
            </w:r>
          </w:p>
        </w:tc>
        <w:tc>
          <w:tcPr>
            <w:tcW w:w="865" w:type="dxa"/>
          </w:tcPr>
          <w:p w14:paraId="43683D86" w14:textId="77777777" w:rsidR="00ED4A8E" w:rsidRPr="00B80837" w:rsidRDefault="00ED4A8E" w:rsidP="003754AC">
            <w:pPr>
              <w:pStyle w:val="TableParagraph"/>
              <w:rPr>
                <w:sz w:val="20"/>
                <w:szCs w:val="20"/>
              </w:rPr>
            </w:pPr>
            <w:r w:rsidRPr="00B80837">
              <w:rPr>
                <w:sz w:val="20"/>
                <w:szCs w:val="20"/>
              </w:rPr>
              <w:t>0.9</w:t>
            </w:r>
          </w:p>
        </w:tc>
        <w:tc>
          <w:tcPr>
            <w:tcW w:w="1467" w:type="dxa"/>
          </w:tcPr>
          <w:p w14:paraId="110D0D2F" w14:textId="77777777" w:rsidR="00ED4A8E" w:rsidRPr="00B80837" w:rsidRDefault="00ED4A8E" w:rsidP="003754AC">
            <w:pPr>
              <w:pStyle w:val="TableParagraph"/>
              <w:rPr>
                <w:sz w:val="20"/>
                <w:szCs w:val="20"/>
              </w:rPr>
            </w:pPr>
            <w:r w:rsidRPr="00B80837">
              <w:rPr>
                <w:sz w:val="20"/>
                <w:szCs w:val="20"/>
              </w:rPr>
              <w:t>0.802, 1.004</w:t>
            </w:r>
          </w:p>
        </w:tc>
        <w:tc>
          <w:tcPr>
            <w:tcW w:w="1124" w:type="dxa"/>
          </w:tcPr>
          <w:p w14:paraId="3CBF6CD6" w14:textId="77777777" w:rsidR="00ED4A8E" w:rsidRPr="00B80837" w:rsidRDefault="00ED4A8E" w:rsidP="003754AC">
            <w:pPr>
              <w:pStyle w:val="TableParagraph"/>
              <w:rPr>
                <w:sz w:val="20"/>
                <w:szCs w:val="20"/>
              </w:rPr>
            </w:pPr>
            <w:r w:rsidRPr="00B80837">
              <w:rPr>
                <w:sz w:val="20"/>
                <w:szCs w:val="20"/>
              </w:rPr>
              <w:t>0.058</w:t>
            </w:r>
          </w:p>
        </w:tc>
      </w:tr>
      <w:tr w:rsidR="00ED4A8E" w:rsidRPr="00D906C1" w14:paraId="33EB84BE" w14:textId="77777777" w:rsidTr="003754AC">
        <w:trPr>
          <w:trHeight w:val="302"/>
        </w:trPr>
        <w:tc>
          <w:tcPr>
            <w:tcW w:w="2352" w:type="dxa"/>
            <w:shd w:val="clear" w:color="auto" w:fill="F2F2F2"/>
          </w:tcPr>
          <w:p w14:paraId="3D4A5D37" w14:textId="77777777" w:rsidR="00ED4A8E" w:rsidRPr="00B80837" w:rsidRDefault="00ED4A8E" w:rsidP="003754AC">
            <w:pPr>
              <w:pStyle w:val="TableParagraph"/>
              <w:spacing w:line="206" w:lineRule="exact"/>
              <w:ind w:left="105"/>
              <w:rPr>
                <w:sz w:val="20"/>
                <w:szCs w:val="20"/>
              </w:rPr>
            </w:pPr>
            <w:proofErr w:type="spellStart"/>
            <w:r w:rsidRPr="00B80837">
              <w:rPr>
                <w:sz w:val="20"/>
                <w:szCs w:val="20"/>
              </w:rPr>
              <w:t>Loss_of_consciousness</w:t>
            </w:r>
            <w:proofErr w:type="spellEnd"/>
          </w:p>
        </w:tc>
        <w:tc>
          <w:tcPr>
            <w:tcW w:w="912" w:type="dxa"/>
            <w:shd w:val="clear" w:color="auto" w:fill="F2F2F2"/>
          </w:tcPr>
          <w:p w14:paraId="68E6EC5B" w14:textId="77777777" w:rsidR="00ED4A8E" w:rsidRPr="00B80837" w:rsidRDefault="00ED4A8E" w:rsidP="003754AC">
            <w:pPr>
              <w:pStyle w:val="TableParagraph"/>
              <w:spacing w:line="206" w:lineRule="exact"/>
              <w:ind w:left="110"/>
              <w:rPr>
                <w:sz w:val="20"/>
                <w:szCs w:val="20"/>
              </w:rPr>
            </w:pPr>
            <w:r w:rsidRPr="00B80837">
              <w:rPr>
                <w:sz w:val="20"/>
                <w:szCs w:val="20"/>
              </w:rPr>
              <w:t>3.71</w:t>
            </w:r>
          </w:p>
        </w:tc>
        <w:tc>
          <w:tcPr>
            <w:tcW w:w="1563" w:type="dxa"/>
            <w:shd w:val="clear" w:color="auto" w:fill="F2F2F2"/>
          </w:tcPr>
          <w:p w14:paraId="7E06560B" w14:textId="77777777" w:rsidR="00ED4A8E" w:rsidRPr="00B80837" w:rsidRDefault="00ED4A8E" w:rsidP="003754AC">
            <w:pPr>
              <w:pStyle w:val="TableParagraph"/>
              <w:spacing w:line="206" w:lineRule="exact"/>
              <w:ind w:left="141" w:right="1"/>
              <w:jc w:val="center"/>
              <w:rPr>
                <w:sz w:val="20"/>
                <w:szCs w:val="20"/>
              </w:rPr>
            </w:pPr>
            <w:r w:rsidRPr="00B80837">
              <w:rPr>
                <w:sz w:val="20"/>
                <w:szCs w:val="20"/>
              </w:rPr>
              <w:t>0.81, 19.0</w:t>
            </w:r>
          </w:p>
        </w:tc>
        <w:tc>
          <w:tcPr>
            <w:tcW w:w="1216" w:type="dxa"/>
            <w:shd w:val="clear" w:color="auto" w:fill="F2F2F2"/>
          </w:tcPr>
          <w:p w14:paraId="541FCEEB" w14:textId="77777777" w:rsidR="00ED4A8E" w:rsidRPr="00B80837" w:rsidRDefault="00ED4A8E" w:rsidP="003754AC">
            <w:pPr>
              <w:pStyle w:val="TableParagraph"/>
              <w:spacing w:line="206" w:lineRule="exact"/>
              <w:ind w:left="308"/>
              <w:rPr>
                <w:sz w:val="20"/>
                <w:szCs w:val="20"/>
              </w:rPr>
            </w:pPr>
            <w:r w:rsidRPr="00B80837">
              <w:rPr>
                <w:sz w:val="20"/>
                <w:szCs w:val="20"/>
              </w:rPr>
              <w:t>0.089</w:t>
            </w:r>
          </w:p>
        </w:tc>
        <w:tc>
          <w:tcPr>
            <w:tcW w:w="865" w:type="dxa"/>
            <w:shd w:val="clear" w:color="auto" w:fill="F2F2F2"/>
          </w:tcPr>
          <w:p w14:paraId="6351EF00" w14:textId="77777777" w:rsidR="00ED4A8E" w:rsidRPr="00B80837" w:rsidRDefault="00ED4A8E" w:rsidP="003754AC">
            <w:pPr>
              <w:pStyle w:val="TableParagraph"/>
              <w:rPr>
                <w:sz w:val="20"/>
                <w:szCs w:val="20"/>
              </w:rPr>
            </w:pPr>
            <w:r w:rsidRPr="00B80837">
              <w:rPr>
                <w:sz w:val="20"/>
                <w:szCs w:val="20"/>
              </w:rPr>
              <w:t>3.49</w:t>
            </w:r>
          </w:p>
        </w:tc>
        <w:tc>
          <w:tcPr>
            <w:tcW w:w="1467" w:type="dxa"/>
            <w:shd w:val="clear" w:color="auto" w:fill="F2F2F2"/>
          </w:tcPr>
          <w:p w14:paraId="594AC6D7" w14:textId="77777777" w:rsidR="00ED4A8E" w:rsidRPr="00B80837" w:rsidRDefault="00ED4A8E" w:rsidP="003754AC">
            <w:pPr>
              <w:pStyle w:val="TableParagraph"/>
              <w:rPr>
                <w:sz w:val="20"/>
                <w:szCs w:val="20"/>
              </w:rPr>
            </w:pPr>
            <w:r w:rsidRPr="00B80837">
              <w:rPr>
                <w:sz w:val="20"/>
                <w:szCs w:val="20"/>
              </w:rPr>
              <w:t>0.73, 16.706</w:t>
            </w:r>
          </w:p>
        </w:tc>
        <w:tc>
          <w:tcPr>
            <w:tcW w:w="1124" w:type="dxa"/>
            <w:shd w:val="clear" w:color="auto" w:fill="F2F2F2"/>
          </w:tcPr>
          <w:p w14:paraId="24BAF8E7" w14:textId="77777777" w:rsidR="00ED4A8E" w:rsidRPr="00B80837" w:rsidRDefault="00ED4A8E" w:rsidP="003754AC">
            <w:pPr>
              <w:pStyle w:val="TableParagraph"/>
              <w:rPr>
                <w:sz w:val="20"/>
                <w:szCs w:val="20"/>
              </w:rPr>
            </w:pPr>
            <w:r w:rsidRPr="00B80837">
              <w:rPr>
                <w:sz w:val="20"/>
                <w:szCs w:val="20"/>
              </w:rPr>
              <w:t>0.117</w:t>
            </w:r>
          </w:p>
        </w:tc>
      </w:tr>
      <w:tr w:rsidR="00ED4A8E" w:rsidRPr="00D906C1" w14:paraId="5195E927" w14:textId="77777777" w:rsidTr="003754AC">
        <w:trPr>
          <w:trHeight w:val="297"/>
        </w:trPr>
        <w:tc>
          <w:tcPr>
            <w:tcW w:w="2352" w:type="dxa"/>
          </w:tcPr>
          <w:p w14:paraId="6D504A28" w14:textId="77777777" w:rsidR="00ED4A8E" w:rsidRPr="00B80837" w:rsidRDefault="00ED4A8E" w:rsidP="003754AC">
            <w:pPr>
              <w:pStyle w:val="TableParagraph"/>
              <w:spacing w:line="206" w:lineRule="exact"/>
              <w:ind w:left="105"/>
              <w:rPr>
                <w:sz w:val="20"/>
                <w:szCs w:val="20"/>
              </w:rPr>
            </w:pPr>
            <w:proofErr w:type="spellStart"/>
            <w:r w:rsidRPr="00B80837">
              <w:rPr>
                <w:sz w:val="20"/>
                <w:szCs w:val="20"/>
              </w:rPr>
              <w:t>Haemoglobin</w:t>
            </w:r>
            <w:proofErr w:type="spellEnd"/>
          </w:p>
        </w:tc>
        <w:tc>
          <w:tcPr>
            <w:tcW w:w="912" w:type="dxa"/>
          </w:tcPr>
          <w:p w14:paraId="3C39D844" w14:textId="77777777" w:rsidR="00ED4A8E" w:rsidRPr="00B80837" w:rsidRDefault="00ED4A8E" w:rsidP="003754AC">
            <w:pPr>
              <w:pStyle w:val="TableParagraph"/>
              <w:spacing w:line="206" w:lineRule="exact"/>
              <w:ind w:left="110"/>
              <w:rPr>
                <w:sz w:val="20"/>
                <w:szCs w:val="20"/>
              </w:rPr>
            </w:pPr>
            <w:r w:rsidRPr="00B80837">
              <w:rPr>
                <w:sz w:val="20"/>
                <w:szCs w:val="20"/>
              </w:rPr>
              <w:t>0.93</w:t>
            </w:r>
          </w:p>
        </w:tc>
        <w:tc>
          <w:tcPr>
            <w:tcW w:w="1563" w:type="dxa"/>
          </w:tcPr>
          <w:p w14:paraId="122A8C96" w14:textId="77777777" w:rsidR="00ED4A8E" w:rsidRPr="00B80837" w:rsidRDefault="00ED4A8E" w:rsidP="003754AC">
            <w:pPr>
              <w:pStyle w:val="TableParagraph"/>
              <w:spacing w:line="206" w:lineRule="exact"/>
              <w:ind w:left="141" w:right="1"/>
              <w:jc w:val="center"/>
              <w:rPr>
                <w:sz w:val="20"/>
                <w:szCs w:val="20"/>
              </w:rPr>
            </w:pPr>
            <w:r w:rsidRPr="00B80837">
              <w:rPr>
                <w:sz w:val="20"/>
                <w:szCs w:val="20"/>
              </w:rPr>
              <w:t>0.85, 1.01</w:t>
            </w:r>
          </w:p>
        </w:tc>
        <w:tc>
          <w:tcPr>
            <w:tcW w:w="1216" w:type="dxa"/>
          </w:tcPr>
          <w:p w14:paraId="05600ED8" w14:textId="77777777" w:rsidR="00ED4A8E" w:rsidRPr="00B80837" w:rsidRDefault="00ED4A8E" w:rsidP="003754AC">
            <w:pPr>
              <w:pStyle w:val="TableParagraph"/>
              <w:spacing w:line="206" w:lineRule="exact"/>
              <w:ind w:left="308"/>
              <w:rPr>
                <w:sz w:val="20"/>
                <w:szCs w:val="20"/>
              </w:rPr>
            </w:pPr>
            <w:r w:rsidRPr="00B80837">
              <w:rPr>
                <w:sz w:val="20"/>
                <w:szCs w:val="20"/>
              </w:rPr>
              <w:t>0.093</w:t>
            </w:r>
          </w:p>
        </w:tc>
        <w:tc>
          <w:tcPr>
            <w:tcW w:w="865" w:type="dxa"/>
          </w:tcPr>
          <w:p w14:paraId="5126185C" w14:textId="77777777" w:rsidR="00ED4A8E" w:rsidRPr="00B80837" w:rsidRDefault="00ED4A8E" w:rsidP="003754AC">
            <w:pPr>
              <w:pStyle w:val="TableParagraph"/>
              <w:rPr>
                <w:sz w:val="20"/>
                <w:szCs w:val="20"/>
              </w:rPr>
            </w:pPr>
          </w:p>
        </w:tc>
        <w:tc>
          <w:tcPr>
            <w:tcW w:w="1467" w:type="dxa"/>
          </w:tcPr>
          <w:p w14:paraId="3D815B7C" w14:textId="77777777" w:rsidR="00ED4A8E" w:rsidRPr="00B80837" w:rsidRDefault="00ED4A8E" w:rsidP="003754AC">
            <w:pPr>
              <w:pStyle w:val="TableParagraph"/>
              <w:rPr>
                <w:sz w:val="20"/>
                <w:szCs w:val="20"/>
              </w:rPr>
            </w:pPr>
          </w:p>
        </w:tc>
        <w:tc>
          <w:tcPr>
            <w:tcW w:w="1124" w:type="dxa"/>
          </w:tcPr>
          <w:p w14:paraId="269F8AA0" w14:textId="77777777" w:rsidR="00ED4A8E" w:rsidRPr="00B80837" w:rsidRDefault="00ED4A8E" w:rsidP="003754AC">
            <w:pPr>
              <w:pStyle w:val="TableParagraph"/>
              <w:rPr>
                <w:sz w:val="20"/>
                <w:szCs w:val="20"/>
              </w:rPr>
            </w:pPr>
          </w:p>
        </w:tc>
      </w:tr>
      <w:tr w:rsidR="00ED4A8E" w:rsidRPr="00D906C1" w14:paraId="6AB45D55" w14:textId="77777777" w:rsidTr="003754AC">
        <w:trPr>
          <w:trHeight w:val="302"/>
        </w:trPr>
        <w:tc>
          <w:tcPr>
            <w:tcW w:w="2352" w:type="dxa"/>
            <w:shd w:val="clear" w:color="auto" w:fill="F2F2F2"/>
          </w:tcPr>
          <w:p w14:paraId="7F1E4C83" w14:textId="77777777" w:rsidR="00ED4A8E" w:rsidRPr="00B80837" w:rsidRDefault="00ED4A8E" w:rsidP="003754AC">
            <w:pPr>
              <w:pStyle w:val="TableParagraph"/>
              <w:spacing w:line="206" w:lineRule="exact"/>
              <w:ind w:left="105"/>
              <w:rPr>
                <w:sz w:val="20"/>
                <w:szCs w:val="20"/>
              </w:rPr>
            </w:pPr>
            <w:proofErr w:type="spellStart"/>
            <w:r w:rsidRPr="00B80837">
              <w:rPr>
                <w:sz w:val="20"/>
                <w:szCs w:val="20"/>
              </w:rPr>
              <w:t>GE_c_diff</w:t>
            </w:r>
            <w:proofErr w:type="spellEnd"/>
          </w:p>
        </w:tc>
        <w:tc>
          <w:tcPr>
            <w:tcW w:w="912" w:type="dxa"/>
            <w:shd w:val="clear" w:color="auto" w:fill="F2F2F2"/>
          </w:tcPr>
          <w:p w14:paraId="486A4B81" w14:textId="77777777" w:rsidR="00ED4A8E" w:rsidRPr="00B80837" w:rsidRDefault="00ED4A8E" w:rsidP="003754AC">
            <w:pPr>
              <w:pStyle w:val="TableParagraph"/>
              <w:spacing w:line="206" w:lineRule="exact"/>
              <w:ind w:left="110"/>
              <w:rPr>
                <w:sz w:val="20"/>
                <w:szCs w:val="20"/>
              </w:rPr>
            </w:pPr>
            <w:r w:rsidRPr="00B80837">
              <w:rPr>
                <w:sz w:val="20"/>
                <w:szCs w:val="20"/>
              </w:rPr>
              <w:t>0.39</w:t>
            </w:r>
          </w:p>
        </w:tc>
        <w:tc>
          <w:tcPr>
            <w:tcW w:w="1563" w:type="dxa"/>
            <w:shd w:val="clear" w:color="auto" w:fill="F2F2F2"/>
          </w:tcPr>
          <w:p w14:paraId="30DF6EC1" w14:textId="77777777" w:rsidR="00ED4A8E" w:rsidRPr="00B80837" w:rsidRDefault="00ED4A8E" w:rsidP="003754AC">
            <w:pPr>
              <w:pStyle w:val="TableParagraph"/>
              <w:spacing w:line="206" w:lineRule="exact"/>
              <w:ind w:left="141" w:right="1"/>
              <w:jc w:val="center"/>
              <w:rPr>
                <w:sz w:val="20"/>
                <w:szCs w:val="20"/>
              </w:rPr>
            </w:pPr>
            <w:r w:rsidRPr="00B80837">
              <w:rPr>
                <w:sz w:val="20"/>
                <w:szCs w:val="20"/>
              </w:rPr>
              <w:t>0.09, 1.15</w:t>
            </w:r>
          </w:p>
        </w:tc>
        <w:tc>
          <w:tcPr>
            <w:tcW w:w="1216" w:type="dxa"/>
            <w:shd w:val="clear" w:color="auto" w:fill="F2F2F2"/>
          </w:tcPr>
          <w:p w14:paraId="06A8A241" w14:textId="77777777" w:rsidR="00ED4A8E" w:rsidRPr="00B80837" w:rsidRDefault="00ED4A8E" w:rsidP="003754AC">
            <w:pPr>
              <w:pStyle w:val="TableParagraph"/>
              <w:spacing w:line="206" w:lineRule="exact"/>
              <w:ind w:left="308"/>
              <w:rPr>
                <w:sz w:val="20"/>
                <w:szCs w:val="20"/>
              </w:rPr>
            </w:pPr>
            <w:r w:rsidRPr="00B80837">
              <w:rPr>
                <w:sz w:val="20"/>
                <w:szCs w:val="20"/>
              </w:rPr>
              <w:t>0.13</w:t>
            </w:r>
          </w:p>
        </w:tc>
        <w:tc>
          <w:tcPr>
            <w:tcW w:w="865" w:type="dxa"/>
            <w:shd w:val="clear" w:color="auto" w:fill="F2F2F2"/>
          </w:tcPr>
          <w:p w14:paraId="0E655DAD" w14:textId="77777777" w:rsidR="00ED4A8E" w:rsidRPr="00B80837" w:rsidRDefault="00ED4A8E" w:rsidP="003754AC">
            <w:pPr>
              <w:pStyle w:val="TableParagraph"/>
              <w:rPr>
                <w:sz w:val="20"/>
                <w:szCs w:val="20"/>
              </w:rPr>
            </w:pPr>
          </w:p>
        </w:tc>
        <w:tc>
          <w:tcPr>
            <w:tcW w:w="1467" w:type="dxa"/>
            <w:shd w:val="clear" w:color="auto" w:fill="F2F2F2"/>
          </w:tcPr>
          <w:p w14:paraId="61C762F4" w14:textId="77777777" w:rsidR="00ED4A8E" w:rsidRPr="00B80837" w:rsidRDefault="00ED4A8E" w:rsidP="003754AC">
            <w:pPr>
              <w:pStyle w:val="TableParagraph"/>
              <w:rPr>
                <w:sz w:val="20"/>
                <w:szCs w:val="20"/>
              </w:rPr>
            </w:pPr>
          </w:p>
        </w:tc>
        <w:tc>
          <w:tcPr>
            <w:tcW w:w="1124" w:type="dxa"/>
            <w:shd w:val="clear" w:color="auto" w:fill="F2F2F2"/>
          </w:tcPr>
          <w:p w14:paraId="392C11D1" w14:textId="77777777" w:rsidR="00ED4A8E" w:rsidRPr="00B80837" w:rsidRDefault="00ED4A8E" w:rsidP="003754AC">
            <w:pPr>
              <w:pStyle w:val="TableParagraph"/>
              <w:rPr>
                <w:sz w:val="20"/>
                <w:szCs w:val="20"/>
              </w:rPr>
            </w:pPr>
          </w:p>
        </w:tc>
      </w:tr>
      <w:tr w:rsidR="00ED4A8E" w:rsidRPr="00D906C1" w14:paraId="1AA2B95C" w14:textId="77777777" w:rsidTr="003754AC">
        <w:trPr>
          <w:trHeight w:val="297"/>
        </w:trPr>
        <w:tc>
          <w:tcPr>
            <w:tcW w:w="2352" w:type="dxa"/>
          </w:tcPr>
          <w:p w14:paraId="246D80FD" w14:textId="77777777" w:rsidR="00ED4A8E" w:rsidRPr="00B80837" w:rsidRDefault="00ED4A8E" w:rsidP="003754AC">
            <w:pPr>
              <w:pStyle w:val="TableParagraph"/>
              <w:spacing w:line="206" w:lineRule="exact"/>
              <w:ind w:left="105"/>
              <w:rPr>
                <w:sz w:val="20"/>
                <w:szCs w:val="20"/>
              </w:rPr>
            </w:pPr>
            <w:r w:rsidRPr="00B80837">
              <w:rPr>
                <w:sz w:val="20"/>
                <w:szCs w:val="20"/>
              </w:rPr>
              <w:t>Rifampicin</w:t>
            </w:r>
          </w:p>
        </w:tc>
        <w:tc>
          <w:tcPr>
            <w:tcW w:w="912" w:type="dxa"/>
          </w:tcPr>
          <w:p w14:paraId="17FA2E19" w14:textId="77777777" w:rsidR="00ED4A8E" w:rsidRPr="00B80837" w:rsidRDefault="00ED4A8E" w:rsidP="003754AC">
            <w:pPr>
              <w:pStyle w:val="TableParagraph"/>
              <w:spacing w:line="206" w:lineRule="exact"/>
              <w:ind w:left="110"/>
              <w:rPr>
                <w:sz w:val="20"/>
                <w:szCs w:val="20"/>
              </w:rPr>
            </w:pPr>
            <w:r w:rsidRPr="00B80837">
              <w:rPr>
                <w:sz w:val="20"/>
                <w:szCs w:val="20"/>
              </w:rPr>
              <w:t>1.53</w:t>
            </w:r>
          </w:p>
        </w:tc>
        <w:tc>
          <w:tcPr>
            <w:tcW w:w="1563" w:type="dxa"/>
          </w:tcPr>
          <w:p w14:paraId="73C733CB" w14:textId="77777777" w:rsidR="00ED4A8E" w:rsidRPr="00B80837" w:rsidRDefault="00ED4A8E" w:rsidP="003754AC">
            <w:pPr>
              <w:pStyle w:val="TableParagraph"/>
              <w:spacing w:line="206" w:lineRule="exact"/>
              <w:ind w:left="141" w:right="1"/>
              <w:jc w:val="center"/>
              <w:rPr>
                <w:sz w:val="20"/>
                <w:szCs w:val="20"/>
              </w:rPr>
            </w:pPr>
            <w:r w:rsidRPr="00B80837">
              <w:rPr>
                <w:sz w:val="20"/>
                <w:szCs w:val="20"/>
              </w:rPr>
              <w:t>0.79, 2.87</w:t>
            </w:r>
          </w:p>
        </w:tc>
        <w:tc>
          <w:tcPr>
            <w:tcW w:w="1216" w:type="dxa"/>
          </w:tcPr>
          <w:p w14:paraId="3C1AF439" w14:textId="77777777" w:rsidR="00ED4A8E" w:rsidRPr="00B80837" w:rsidRDefault="00ED4A8E" w:rsidP="003754AC">
            <w:pPr>
              <w:pStyle w:val="TableParagraph"/>
              <w:spacing w:line="206" w:lineRule="exact"/>
              <w:ind w:left="308"/>
              <w:rPr>
                <w:sz w:val="20"/>
                <w:szCs w:val="20"/>
              </w:rPr>
            </w:pPr>
            <w:r w:rsidRPr="00B80837">
              <w:rPr>
                <w:sz w:val="20"/>
                <w:szCs w:val="20"/>
              </w:rPr>
              <w:t>0.2</w:t>
            </w:r>
          </w:p>
        </w:tc>
        <w:tc>
          <w:tcPr>
            <w:tcW w:w="865" w:type="dxa"/>
          </w:tcPr>
          <w:p w14:paraId="711803BF" w14:textId="77777777" w:rsidR="00ED4A8E" w:rsidRPr="00B80837" w:rsidRDefault="00ED4A8E" w:rsidP="003754AC">
            <w:pPr>
              <w:pStyle w:val="TableParagraph"/>
              <w:rPr>
                <w:sz w:val="20"/>
                <w:szCs w:val="20"/>
              </w:rPr>
            </w:pPr>
          </w:p>
        </w:tc>
        <w:tc>
          <w:tcPr>
            <w:tcW w:w="1467" w:type="dxa"/>
          </w:tcPr>
          <w:p w14:paraId="4154BCCF" w14:textId="77777777" w:rsidR="00ED4A8E" w:rsidRPr="00B80837" w:rsidRDefault="00ED4A8E" w:rsidP="003754AC">
            <w:pPr>
              <w:pStyle w:val="TableParagraph"/>
              <w:rPr>
                <w:sz w:val="20"/>
                <w:szCs w:val="20"/>
              </w:rPr>
            </w:pPr>
          </w:p>
        </w:tc>
        <w:tc>
          <w:tcPr>
            <w:tcW w:w="1124" w:type="dxa"/>
          </w:tcPr>
          <w:p w14:paraId="6ADC25CA" w14:textId="77777777" w:rsidR="00ED4A8E" w:rsidRPr="00B80837" w:rsidRDefault="00ED4A8E" w:rsidP="003754AC">
            <w:pPr>
              <w:pStyle w:val="TableParagraph"/>
              <w:rPr>
                <w:sz w:val="20"/>
                <w:szCs w:val="20"/>
              </w:rPr>
            </w:pPr>
          </w:p>
        </w:tc>
      </w:tr>
    </w:tbl>
    <w:p w14:paraId="6FADC560" w14:textId="77777777" w:rsidR="00ED4A8E" w:rsidRDefault="00ED4A8E" w:rsidP="00ED4A8E">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67586F4A" w14:textId="77777777" w:rsidR="00FF6261" w:rsidRDefault="00FF6261" w:rsidP="00ED4A8E">
      <w:pPr>
        <w:spacing w:before="8"/>
        <w:ind w:left="260"/>
        <w:rPr>
          <w:rFonts w:ascii="Times New Roman"/>
          <w:spacing w:val="-2"/>
          <w:w w:val="105"/>
          <w:sz w:val="20"/>
        </w:rPr>
      </w:pPr>
    </w:p>
    <w:p w14:paraId="42104888" w14:textId="77777777" w:rsidR="00FF6261" w:rsidRDefault="00FF6261" w:rsidP="00ED4A8E">
      <w:pPr>
        <w:spacing w:before="8"/>
        <w:ind w:left="260"/>
        <w:rPr>
          <w:rFonts w:ascii="Times New Roman"/>
          <w:spacing w:val="-2"/>
          <w:w w:val="105"/>
          <w:sz w:val="20"/>
        </w:rPr>
      </w:pPr>
    </w:p>
    <w:p w14:paraId="46FC0F3D" w14:textId="77777777" w:rsidR="00FF6261" w:rsidRDefault="00FF6261" w:rsidP="00FF6261">
      <w:pPr>
        <w:pStyle w:val="Heading3"/>
        <w:spacing w:before="179" w:line="237" w:lineRule="auto"/>
        <w:ind w:right="373"/>
        <w:rPr>
          <w:rFonts w:ascii="Times New Roman"/>
        </w:rPr>
      </w:pPr>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p>
    <w:p w14:paraId="4EE17DA9" w14:textId="77777777" w:rsidR="00FF6261" w:rsidRDefault="00FF6261" w:rsidP="00FF6261">
      <w:pPr>
        <w:tabs>
          <w:tab w:val="left" w:pos="2982"/>
          <w:tab w:val="left" w:pos="6836"/>
        </w:tabs>
        <w:spacing w:before="177"/>
        <w:ind w:left="675"/>
        <w:rPr>
          <w:i/>
          <w:sz w:val="18"/>
        </w:rPr>
      </w:pPr>
      <w:r>
        <w:rPr>
          <w:i/>
          <w:spacing w:val="-2"/>
          <w:sz w:val="18"/>
        </w:rPr>
        <w:t>Characteristic</w:t>
      </w:r>
      <w:r>
        <w:rPr>
          <w:i/>
          <w:sz w:val="18"/>
        </w:rPr>
        <w:tab/>
      </w:r>
      <w:r>
        <w:rPr>
          <w:i/>
          <w:spacing w:val="-2"/>
          <w:sz w:val="18"/>
        </w:rPr>
        <w:t>Bivariate</w:t>
      </w:r>
      <w:r>
        <w:rPr>
          <w:i/>
          <w:sz w:val="18"/>
        </w:rPr>
        <w:tab/>
      </w:r>
      <w:r>
        <w:rPr>
          <w:i/>
          <w:spacing w:val="-2"/>
          <w:sz w:val="18"/>
        </w:rPr>
        <w:t>multivariable</w:t>
      </w:r>
    </w:p>
    <w:p w14:paraId="3B9EA8D1" w14:textId="77777777" w:rsidR="00FF6261" w:rsidRDefault="00FF6261" w:rsidP="00FF6261">
      <w:pPr>
        <w:pStyle w:val="BodyText"/>
        <w:spacing w:before="9"/>
        <w:ind w:left="0"/>
        <w:rPr>
          <w:i/>
          <w:sz w:val="8"/>
        </w:rPr>
      </w:pPr>
    </w:p>
    <w:tbl>
      <w:tblPr>
        <w:tblStyle w:val="PlainTable2"/>
        <w:tblW w:w="0" w:type="auto"/>
        <w:tblLayout w:type="fixed"/>
        <w:tblLook w:val="0620" w:firstRow="1" w:lastRow="0" w:firstColumn="0" w:lastColumn="0" w:noHBand="1" w:noVBand="1"/>
      </w:tblPr>
      <w:tblGrid>
        <w:gridCol w:w="2352"/>
        <w:gridCol w:w="909"/>
        <w:gridCol w:w="1564"/>
        <w:gridCol w:w="1217"/>
        <w:gridCol w:w="867"/>
        <w:gridCol w:w="1462"/>
        <w:gridCol w:w="1132"/>
      </w:tblGrid>
      <w:tr w:rsidR="00FF6261" w14:paraId="5464898F" w14:textId="77777777" w:rsidTr="009E53C3">
        <w:trPr>
          <w:cnfStyle w:val="100000000000" w:firstRow="1" w:lastRow="0" w:firstColumn="0" w:lastColumn="0" w:oddVBand="0" w:evenVBand="0" w:oddHBand="0" w:evenHBand="0" w:firstRowFirstColumn="0" w:firstRowLastColumn="0" w:lastRowFirstColumn="0" w:lastRowLastColumn="0"/>
          <w:trHeight w:val="300"/>
        </w:trPr>
        <w:tc>
          <w:tcPr>
            <w:tcW w:w="2352" w:type="dxa"/>
          </w:tcPr>
          <w:p w14:paraId="50BF2D65" w14:textId="77777777" w:rsidR="00FF6261" w:rsidRDefault="00FF6261" w:rsidP="009E53C3">
            <w:pPr>
              <w:pStyle w:val="TableParagraph"/>
              <w:spacing w:line="240" w:lineRule="auto"/>
              <w:rPr>
                <w:rFonts w:ascii="Times New Roman"/>
                <w:sz w:val="18"/>
              </w:rPr>
            </w:pPr>
          </w:p>
        </w:tc>
        <w:tc>
          <w:tcPr>
            <w:tcW w:w="909" w:type="dxa"/>
          </w:tcPr>
          <w:p w14:paraId="513D62DE" w14:textId="77777777" w:rsidR="00FF6261" w:rsidRDefault="00FF6261" w:rsidP="009E53C3">
            <w:pPr>
              <w:pStyle w:val="TableParagraph"/>
              <w:spacing w:before="3" w:line="240" w:lineRule="auto"/>
              <w:ind w:left="110"/>
              <w:rPr>
                <w:b w:val="0"/>
                <w:sz w:val="18"/>
              </w:rPr>
            </w:pPr>
            <w:r>
              <w:rPr>
                <w:spacing w:val="-5"/>
                <w:sz w:val="18"/>
              </w:rPr>
              <w:t>OR</w:t>
            </w:r>
            <w:r>
              <w:rPr>
                <w:spacing w:val="-5"/>
                <w:sz w:val="18"/>
                <w:vertAlign w:val="superscript"/>
              </w:rPr>
              <w:t>1</w:t>
            </w:r>
          </w:p>
        </w:tc>
        <w:tc>
          <w:tcPr>
            <w:tcW w:w="1564" w:type="dxa"/>
          </w:tcPr>
          <w:p w14:paraId="3B06BD0F" w14:textId="77777777" w:rsidR="00FF6261" w:rsidRDefault="00FF6261" w:rsidP="009E53C3">
            <w:pPr>
              <w:pStyle w:val="TableParagraph"/>
              <w:spacing w:before="3" w:line="240" w:lineRule="auto"/>
              <w:ind w:left="464"/>
              <w:rPr>
                <w:b w:val="0"/>
                <w:sz w:val="18"/>
              </w:rPr>
            </w:pPr>
            <w:r>
              <w:rPr>
                <w:sz w:val="18"/>
              </w:rPr>
              <w:t>95%</w:t>
            </w:r>
            <w:r>
              <w:rPr>
                <w:spacing w:val="-8"/>
                <w:sz w:val="18"/>
              </w:rPr>
              <w:t xml:space="preserve"> </w:t>
            </w:r>
            <w:r>
              <w:rPr>
                <w:spacing w:val="-5"/>
                <w:sz w:val="18"/>
              </w:rPr>
              <w:t>CI</w:t>
            </w:r>
            <w:r>
              <w:rPr>
                <w:spacing w:val="-5"/>
                <w:sz w:val="18"/>
                <w:vertAlign w:val="superscript"/>
              </w:rPr>
              <w:t>2</w:t>
            </w:r>
          </w:p>
        </w:tc>
        <w:tc>
          <w:tcPr>
            <w:tcW w:w="1217" w:type="dxa"/>
          </w:tcPr>
          <w:p w14:paraId="0C8FBD32" w14:textId="77777777" w:rsidR="00FF6261" w:rsidRDefault="00FF6261" w:rsidP="009E53C3">
            <w:pPr>
              <w:pStyle w:val="TableParagraph"/>
              <w:spacing w:before="3" w:line="240" w:lineRule="auto"/>
              <w:ind w:left="311"/>
              <w:rPr>
                <w:b w:val="0"/>
                <w:sz w:val="18"/>
              </w:rPr>
            </w:pPr>
            <w:r>
              <w:rPr>
                <w:i/>
                <w:spacing w:val="-4"/>
                <w:sz w:val="18"/>
              </w:rPr>
              <w:t>p</w:t>
            </w:r>
            <w:r>
              <w:rPr>
                <w:spacing w:val="-4"/>
                <w:sz w:val="18"/>
              </w:rPr>
              <w:t>-</w:t>
            </w:r>
            <w:r>
              <w:rPr>
                <w:spacing w:val="-2"/>
                <w:sz w:val="18"/>
              </w:rPr>
              <w:t>value</w:t>
            </w:r>
          </w:p>
        </w:tc>
        <w:tc>
          <w:tcPr>
            <w:tcW w:w="867" w:type="dxa"/>
          </w:tcPr>
          <w:p w14:paraId="0159EB5A" w14:textId="77777777" w:rsidR="00FF6261" w:rsidRDefault="00FF6261" w:rsidP="009E53C3">
            <w:pPr>
              <w:pStyle w:val="TableParagraph"/>
              <w:spacing w:before="3" w:line="240" w:lineRule="auto"/>
              <w:ind w:left="123"/>
              <w:jc w:val="center"/>
              <w:rPr>
                <w:b w:val="0"/>
                <w:sz w:val="18"/>
              </w:rPr>
            </w:pPr>
            <w:r>
              <w:rPr>
                <w:spacing w:val="-4"/>
                <w:sz w:val="18"/>
              </w:rPr>
              <w:t>aOR</w:t>
            </w:r>
            <w:r>
              <w:rPr>
                <w:spacing w:val="-4"/>
                <w:sz w:val="18"/>
                <w:vertAlign w:val="superscript"/>
              </w:rPr>
              <w:t>3</w:t>
            </w:r>
          </w:p>
        </w:tc>
        <w:tc>
          <w:tcPr>
            <w:tcW w:w="1462" w:type="dxa"/>
          </w:tcPr>
          <w:p w14:paraId="71A69A68" w14:textId="77777777" w:rsidR="00FF6261" w:rsidRDefault="00FF6261" w:rsidP="009E53C3">
            <w:pPr>
              <w:pStyle w:val="TableParagraph"/>
              <w:spacing w:before="3" w:line="240" w:lineRule="auto"/>
              <w:ind w:left="155"/>
              <w:rPr>
                <w:b w:val="0"/>
                <w:sz w:val="18"/>
              </w:rPr>
            </w:pPr>
            <w:r>
              <w:rPr>
                <w:sz w:val="18"/>
              </w:rPr>
              <w:t>95%</w:t>
            </w:r>
            <w:r>
              <w:rPr>
                <w:spacing w:val="-8"/>
                <w:sz w:val="18"/>
              </w:rPr>
              <w:t xml:space="preserve"> </w:t>
            </w:r>
            <w:r>
              <w:rPr>
                <w:spacing w:val="-5"/>
                <w:sz w:val="18"/>
              </w:rPr>
              <w:t>CI</w:t>
            </w:r>
            <w:r>
              <w:rPr>
                <w:spacing w:val="-5"/>
                <w:sz w:val="18"/>
                <w:vertAlign w:val="superscript"/>
              </w:rPr>
              <w:t>2</w:t>
            </w:r>
          </w:p>
        </w:tc>
        <w:tc>
          <w:tcPr>
            <w:tcW w:w="1132" w:type="dxa"/>
          </w:tcPr>
          <w:p w14:paraId="1F7E8943" w14:textId="77777777" w:rsidR="00FF6261" w:rsidRDefault="00FF6261" w:rsidP="009E53C3">
            <w:pPr>
              <w:pStyle w:val="TableParagraph"/>
              <w:spacing w:before="3" w:line="240" w:lineRule="auto"/>
              <w:ind w:left="217"/>
              <w:rPr>
                <w:b w:val="0"/>
                <w:sz w:val="18"/>
              </w:rPr>
            </w:pPr>
            <w:r>
              <w:rPr>
                <w:i/>
                <w:spacing w:val="-4"/>
                <w:sz w:val="18"/>
              </w:rPr>
              <w:t>p</w:t>
            </w:r>
            <w:r>
              <w:rPr>
                <w:spacing w:val="-4"/>
                <w:sz w:val="18"/>
              </w:rPr>
              <w:t>-</w:t>
            </w:r>
            <w:r>
              <w:rPr>
                <w:spacing w:val="-2"/>
                <w:sz w:val="18"/>
              </w:rPr>
              <w:t>value</w:t>
            </w:r>
          </w:p>
        </w:tc>
      </w:tr>
      <w:tr w:rsidR="00FF6261" w14:paraId="29F32BAC" w14:textId="77777777" w:rsidTr="009E53C3">
        <w:trPr>
          <w:trHeight w:val="302"/>
        </w:trPr>
        <w:tc>
          <w:tcPr>
            <w:tcW w:w="2352" w:type="dxa"/>
          </w:tcPr>
          <w:p w14:paraId="2FFE11F6" w14:textId="77777777" w:rsidR="00FF6261" w:rsidRPr="00547E95" w:rsidRDefault="00FF6261" w:rsidP="009E53C3">
            <w:pPr>
              <w:pStyle w:val="TableParagraph"/>
              <w:spacing w:line="203" w:lineRule="exact"/>
              <w:ind w:left="104"/>
              <w:rPr>
                <w:b/>
                <w:bCs/>
                <w:color w:val="000000"/>
                <w:spacing w:val="-2"/>
                <w:sz w:val="18"/>
              </w:rPr>
            </w:pPr>
            <w:r w:rsidRPr="00547E95">
              <w:rPr>
                <w:b/>
                <w:bCs/>
                <w:color w:val="000000"/>
                <w:spacing w:val="-2"/>
                <w:sz w:val="18"/>
              </w:rPr>
              <w:t>History</w:t>
            </w:r>
          </w:p>
        </w:tc>
        <w:tc>
          <w:tcPr>
            <w:tcW w:w="909" w:type="dxa"/>
          </w:tcPr>
          <w:p w14:paraId="4103CA22" w14:textId="77777777" w:rsidR="00FF6261" w:rsidRDefault="00FF6261" w:rsidP="009E53C3">
            <w:pPr>
              <w:pStyle w:val="TableParagraph"/>
              <w:spacing w:line="201" w:lineRule="exact"/>
              <w:ind w:left="110"/>
              <w:rPr>
                <w:b/>
                <w:bCs/>
                <w:color w:val="000000"/>
                <w:spacing w:val="-4"/>
                <w:sz w:val="18"/>
              </w:rPr>
            </w:pPr>
          </w:p>
        </w:tc>
        <w:tc>
          <w:tcPr>
            <w:tcW w:w="1564" w:type="dxa"/>
          </w:tcPr>
          <w:p w14:paraId="496E43EE" w14:textId="77777777" w:rsidR="00FF6261" w:rsidRDefault="00FF6261" w:rsidP="009E53C3">
            <w:pPr>
              <w:pStyle w:val="TableParagraph"/>
              <w:spacing w:line="201" w:lineRule="exact"/>
              <w:ind w:left="464"/>
              <w:rPr>
                <w:b/>
                <w:bCs/>
                <w:color w:val="000000"/>
                <w:sz w:val="18"/>
              </w:rPr>
            </w:pPr>
          </w:p>
        </w:tc>
        <w:tc>
          <w:tcPr>
            <w:tcW w:w="1217" w:type="dxa"/>
          </w:tcPr>
          <w:p w14:paraId="2630E98A" w14:textId="77777777" w:rsidR="00FF6261" w:rsidRDefault="00FF6261" w:rsidP="009E53C3">
            <w:pPr>
              <w:pStyle w:val="TableParagraph"/>
              <w:spacing w:line="201" w:lineRule="exact"/>
              <w:ind w:left="311"/>
              <w:rPr>
                <w:b/>
                <w:bCs/>
                <w:color w:val="000000"/>
                <w:spacing w:val="-2"/>
                <w:sz w:val="18"/>
              </w:rPr>
            </w:pPr>
          </w:p>
        </w:tc>
        <w:tc>
          <w:tcPr>
            <w:tcW w:w="867" w:type="dxa"/>
          </w:tcPr>
          <w:p w14:paraId="3D7C1213" w14:textId="77777777" w:rsidR="00FF6261" w:rsidRDefault="00FF6261" w:rsidP="009E53C3">
            <w:pPr>
              <w:pStyle w:val="TableParagraph"/>
              <w:spacing w:line="201" w:lineRule="exact"/>
              <w:ind w:left="123" w:right="91"/>
              <w:jc w:val="center"/>
              <w:rPr>
                <w:color w:val="000000"/>
                <w:sz w:val="18"/>
                <w:szCs w:val="18"/>
              </w:rPr>
            </w:pPr>
          </w:p>
        </w:tc>
        <w:tc>
          <w:tcPr>
            <w:tcW w:w="1462" w:type="dxa"/>
          </w:tcPr>
          <w:p w14:paraId="5BCE2C8E" w14:textId="77777777" w:rsidR="00FF6261" w:rsidRDefault="00FF6261" w:rsidP="009E53C3">
            <w:pPr>
              <w:pStyle w:val="TableParagraph"/>
              <w:spacing w:line="201" w:lineRule="exact"/>
              <w:ind w:left="155"/>
              <w:rPr>
                <w:color w:val="000000"/>
                <w:sz w:val="18"/>
                <w:szCs w:val="18"/>
              </w:rPr>
            </w:pPr>
          </w:p>
        </w:tc>
        <w:tc>
          <w:tcPr>
            <w:tcW w:w="1132" w:type="dxa"/>
          </w:tcPr>
          <w:p w14:paraId="0F9032A2" w14:textId="77777777" w:rsidR="00FF6261" w:rsidRDefault="00FF6261" w:rsidP="009E53C3">
            <w:pPr>
              <w:pStyle w:val="TableParagraph"/>
              <w:spacing w:line="201" w:lineRule="exact"/>
              <w:ind w:left="217"/>
              <w:rPr>
                <w:color w:val="000000"/>
                <w:sz w:val="18"/>
                <w:szCs w:val="18"/>
              </w:rPr>
            </w:pPr>
          </w:p>
        </w:tc>
      </w:tr>
      <w:tr w:rsidR="00FF6261" w14:paraId="5FC5B858" w14:textId="77777777" w:rsidTr="009E53C3">
        <w:trPr>
          <w:trHeight w:val="302"/>
        </w:trPr>
        <w:tc>
          <w:tcPr>
            <w:tcW w:w="2352" w:type="dxa"/>
          </w:tcPr>
          <w:p w14:paraId="70DF2F83" w14:textId="77777777" w:rsidR="00FF6261" w:rsidRDefault="00FF6261" w:rsidP="009E53C3">
            <w:pPr>
              <w:pStyle w:val="TableParagraph"/>
              <w:spacing w:line="203" w:lineRule="exact"/>
              <w:ind w:left="104"/>
              <w:rPr>
                <w:sz w:val="18"/>
              </w:rPr>
            </w:pPr>
            <w:r>
              <w:rPr>
                <w:color w:val="000000"/>
                <w:spacing w:val="-2"/>
                <w:sz w:val="18"/>
                <w:szCs w:val="22"/>
              </w:rPr>
              <w:t>Increased skin pigmentation</w:t>
            </w:r>
          </w:p>
        </w:tc>
        <w:tc>
          <w:tcPr>
            <w:tcW w:w="909" w:type="dxa"/>
          </w:tcPr>
          <w:p w14:paraId="3D2EA01D" w14:textId="77777777" w:rsidR="00FF6261" w:rsidRDefault="00FF6261" w:rsidP="009E53C3">
            <w:pPr>
              <w:pStyle w:val="TableParagraph"/>
              <w:spacing w:line="201" w:lineRule="exact"/>
              <w:ind w:left="110"/>
              <w:rPr>
                <w:b/>
                <w:sz w:val="18"/>
              </w:rPr>
            </w:pPr>
            <w:r>
              <w:rPr>
                <w:b/>
                <w:bCs/>
                <w:color w:val="000000"/>
                <w:spacing w:val="-4"/>
                <w:sz w:val="18"/>
                <w:szCs w:val="22"/>
              </w:rPr>
              <w:t>1.65</w:t>
            </w:r>
          </w:p>
        </w:tc>
        <w:tc>
          <w:tcPr>
            <w:tcW w:w="1564" w:type="dxa"/>
          </w:tcPr>
          <w:p w14:paraId="40C14530" w14:textId="77777777" w:rsidR="00FF6261" w:rsidRDefault="00FF6261" w:rsidP="009E53C3">
            <w:pPr>
              <w:pStyle w:val="TableParagraph"/>
              <w:spacing w:line="201" w:lineRule="exact"/>
              <w:ind w:left="464"/>
              <w:rPr>
                <w:b/>
                <w:sz w:val="18"/>
              </w:rPr>
            </w:pPr>
            <w:r>
              <w:rPr>
                <w:b/>
                <w:bCs/>
                <w:color w:val="000000"/>
                <w:sz w:val="18"/>
                <w:szCs w:val="22"/>
              </w:rPr>
              <w:t>1.12, 2.43</w:t>
            </w:r>
          </w:p>
        </w:tc>
        <w:tc>
          <w:tcPr>
            <w:tcW w:w="1217" w:type="dxa"/>
          </w:tcPr>
          <w:p w14:paraId="5188154F" w14:textId="77777777" w:rsidR="00FF6261" w:rsidRDefault="00FF6261" w:rsidP="009E53C3">
            <w:pPr>
              <w:pStyle w:val="TableParagraph"/>
              <w:spacing w:line="201" w:lineRule="exact"/>
              <w:ind w:left="311"/>
              <w:rPr>
                <w:b/>
                <w:sz w:val="18"/>
              </w:rPr>
            </w:pPr>
            <w:r>
              <w:rPr>
                <w:b/>
                <w:bCs/>
                <w:color w:val="000000"/>
                <w:spacing w:val="-2"/>
                <w:sz w:val="18"/>
                <w:szCs w:val="22"/>
              </w:rPr>
              <w:t>0.011</w:t>
            </w:r>
          </w:p>
        </w:tc>
        <w:tc>
          <w:tcPr>
            <w:tcW w:w="867" w:type="dxa"/>
          </w:tcPr>
          <w:p w14:paraId="6CA64D7D" w14:textId="77777777" w:rsidR="00FF6261" w:rsidRDefault="00FF6261" w:rsidP="009E53C3">
            <w:pPr>
              <w:pStyle w:val="TableParagraph"/>
              <w:spacing w:line="201" w:lineRule="exact"/>
              <w:ind w:left="123" w:right="91"/>
              <w:jc w:val="center"/>
              <w:rPr>
                <w:b/>
                <w:sz w:val="18"/>
              </w:rPr>
            </w:pPr>
            <w:r>
              <w:rPr>
                <w:color w:val="000000"/>
                <w:sz w:val="18"/>
                <w:szCs w:val="18"/>
              </w:rPr>
              <w:t> </w:t>
            </w:r>
          </w:p>
        </w:tc>
        <w:tc>
          <w:tcPr>
            <w:tcW w:w="1462" w:type="dxa"/>
          </w:tcPr>
          <w:p w14:paraId="42F7B3CA" w14:textId="77777777" w:rsidR="00FF6261" w:rsidRDefault="00FF6261" w:rsidP="009E53C3">
            <w:pPr>
              <w:pStyle w:val="TableParagraph"/>
              <w:spacing w:line="201" w:lineRule="exact"/>
              <w:ind w:left="155"/>
              <w:rPr>
                <w:b/>
                <w:sz w:val="18"/>
              </w:rPr>
            </w:pPr>
            <w:r>
              <w:rPr>
                <w:color w:val="000000"/>
                <w:sz w:val="18"/>
                <w:szCs w:val="18"/>
              </w:rPr>
              <w:t> </w:t>
            </w:r>
          </w:p>
        </w:tc>
        <w:tc>
          <w:tcPr>
            <w:tcW w:w="1132" w:type="dxa"/>
          </w:tcPr>
          <w:p w14:paraId="33B91E21" w14:textId="77777777" w:rsidR="00FF6261" w:rsidRDefault="00FF6261" w:rsidP="009E53C3">
            <w:pPr>
              <w:pStyle w:val="TableParagraph"/>
              <w:spacing w:line="201" w:lineRule="exact"/>
              <w:ind w:left="217"/>
              <w:rPr>
                <w:b/>
                <w:sz w:val="18"/>
              </w:rPr>
            </w:pPr>
            <w:r>
              <w:rPr>
                <w:color w:val="000000"/>
                <w:sz w:val="18"/>
                <w:szCs w:val="18"/>
              </w:rPr>
              <w:t> </w:t>
            </w:r>
          </w:p>
        </w:tc>
      </w:tr>
      <w:tr w:rsidR="00FF6261" w14:paraId="3DB0AA2B" w14:textId="77777777" w:rsidTr="009E53C3">
        <w:trPr>
          <w:trHeight w:val="297"/>
        </w:trPr>
        <w:tc>
          <w:tcPr>
            <w:tcW w:w="2352" w:type="dxa"/>
          </w:tcPr>
          <w:p w14:paraId="3F3DF870" w14:textId="77777777" w:rsidR="00FF6261" w:rsidRDefault="00FF6261" w:rsidP="009E53C3">
            <w:pPr>
              <w:pStyle w:val="TableParagraph"/>
              <w:spacing w:line="201" w:lineRule="exact"/>
              <w:ind w:left="104"/>
              <w:rPr>
                <w:sz w:val="18"/>
              </w:rPr>
            </w:pPr>
            <w:r>
              <w:rPr>
                <w:color w:val="000000"/>
                <w:sz w:val="18"/>
                <w:szCs w:val="18"/>
              </w:rPr>
              <w:t>discharged</w:t>
            </w:r>
          </w:p>
        </w:tc>
        <w:tc>
          <w:tcPr>
            <w:tcW w:w="909" w:type="dxa"/>
          </w:tcPr>
          <w:p w14:paraId="4770ACD1" w14:textId="77777777" w:rsidR="00FF6261" w:rsidRDefault="00FF6261" w:rsidP="009E53C3">
            <w:pPr>
              <w:pStyle w:val="TableParagraph"/>
              <w:spacing w:line="201" w:lineRule="exact"/>
              <w:ind w:left="110"/>
              <w:rPr>
                <w:b/>
                <w:sz w:val="18"/>
              </w:rPr>
            </w:pPr>
            <w:r>
              <w:rPr>
                <w:b/>
                <w:bCs/>
                <w:color w:val="000000"/>
                <w:sz w:val="18"/>
                <w:szCs w:val="18"/>
              </w:rPr>
              <w:t>5.59</w:t>
            </w:r>
          </w:p>
        </w:tc>
        <w:tc>
          <w:tcPr>
            <w:tcW w:w="1564" w:type="dxa"/>
          </w:tcPr>
          <w:p w14:paraId="48A29662" w14:textId="77777777" w:rsidR="00FF6261" w:rsidRDefault="00FF6261" w:rsidP="009E53C3">
            <w:pPr>
              <w:pStyle w:val="TableParagraph"/>
              <w:spacing w:line="201" w:lineRule="exact"/>
              <w:ind w:left="464"/>
              <w:rPr>
                <w:b/>
                <w:sz w:val="18"/>
              </w:rPr>
            </w:pPr>
            <w:r>
              <w:rPr>
                <w:b/>
                <w:bCs/>
                <w:sz w:val="18"/>
                <w:szCs w:val="22"/>
              </w:rPr>
              <w:t>1.99, 23.3</w:t>
            </w:r>
          </w:p>
        </w:tc>
        <w:tc>
          <w:tcPr>
            <w:tcW w:w="1217" w:type="dxa"/>
          </w:tcPr>
          <w:p w14:paraId="206FF9E1" w14:textId="77777777" w:rsidR="00FF6261" w:rsidRDefault="00FF6261" w:rsidP="009E53C3">
            <w:pPr>
              <w:pStyle w:val="TableParagraph"/>
              <w:spacing w:line="201" w:lineRule="exact"/>
              <w:ind w:left="311"/>
              <w:rPr>
                <w:b/>
                <w:sz w:val="18"/>
              </w:rPr>
            </w:pPr>
            <w:r>
              <w:rPr>
                <w:b/>
                <w:bCs/>
                <w:color w:val="000000"/>
                <w:sz w:val="18"/>
                <w:szCs w:val="18"/>
              </w:rPr>
              <w:t>0.005</w:t>
            </w:r>
          </w:p>
        </w:tc>
        <w:tc>
          <w:tcPr>
            <w:tcW w:w="867" w:type="dxa"/>
          </w:tcPr>
          <w:p w14:paraId="02D20322" w14:textId="77777777" w:rsidR="00FF6261" w:rsidRDefault="00FF6261" w:rsidP="009E53C3">
            <w:pPr>
              <w:pStyle w:val="TableParagraph"/>
              <w:spacing w:line="201" w:lineRule="exact"/>
              <w:ind w:left="123" w:right="91"/>
              <w:jc w:val="center"/>
              <w:rPr>
                <w:sz w:val="18"/>
              </w:rPr>
            </w:pPr>
            <w:r>
              <w:rPr>
                <w:b/>
                <w:bCs/>
                <w:color w:val="000000"/>
                <w:sz w:val="18"/>
                <w:szCs w:val="18"/>
              </w:rPr>
              <w:t>4.09</w:t>
            </w:r>
          </w:p>
        </w:tc>
        <w:tc>
          <w:tcPr>
            <w:tcW w:w="1462" w:type="dxa"/>
          </w:tcPr>
          <w:p w14:paraId="4DCEF363" w14:textId="77777777" w:rsidR="00FF6261" w:rsidRDefault="00FF6261" w:rsidP="009E53C3">
            <w:pPr>
              <w:pStyle w:val="TableParagraph"/>
              <w:spacing w:line="201" w:lineRule="exact"/>
              <w:ind w:left="155"/>
              <w:rPr>
                <w:sz w:val="18"/>
              </w:rPr>
            </w:pPr>
            <w:r>
              <w:rPr>
                <w:b/>
                <w:bCs/>
                <w:sz w:val="18"/>
                <w:szCs w:val="22"/>
              </w:rPr>
              <w:t>1.17, 14.270</w:t>
            </w:r>
          </w:p>
        </w:tc>
        <w:tc>
          <w:tcPr>
            <w:tcW w:w="1132" w:type="dxa"/>
          </w:tcPr>
          <w:p w14:paraId="175BF41D" w14:textId="77777777" w:rsidR="00FF6261" w:rsidRDefault="00FF6261" w:rsidP="009E53C3">
            <w:pPr>
              <w:pStyle w:val="TableParagraph"/>
              <w:spacing w:line="201" w:lineRule="exact"/>
              <w:ind w:left="217"/>
              <w:rPr>
                <w:sz w:val="18"/>
              </w:rPr>
            </w:pPr>
            <w:r>
              <w:rPr>
                <w:b/>
                <w:bCs/>
                <w:color w:val="000000"/>
                <w:sz w:val="18"/>
                <w:szCs w:val="18"/>
              </w:rPr>
              <w:t xml:space="preserve">   0.027</w:t>
            </w:r>
          </w:p>
        </w:tc>
      </w:tr>
      <w:tr w:rsidR="00FF6261" w14:paraId="7068FA14" w14:textId="77777777" w:rsidTr="009E53C3">
        <w:trPr>
          <w:trHeight w:val="412"/>
        </w:trPr>
        <w:tc>
          <w:tcPr>
            <w:tcW w:w="2352" w:type="dxa"/>
          </w:tcPr>
          <w:p w14:paraId="3D7CFED9" w14:textId="77777777" w:rsidR="00FF6261" w:rsidRDefault="00FF6261" w:rsidP="009E53C3">
            <w:pPr>
              <w:pStyle w:val="TableParagraph"/>
              <w:spacing w:line="192" w:lineRule="exact"/>
              <w:ind w:left="104"/>
              <w:rPr>
                <w:sz w:val="18"/>
              </w:rPr>
            </w:pPr>
            <w:r>
              <w:rPr>
                <w:color w:val="000000"/>
                <w:sz w:val="18"/>
                <w:szCs w:val="18"/>
              </w:rPr>
              <w:t>Nausea</w:t>
            </w:r>
          </w:p>
        </w:tc>
        <w:tc>
          <w:tcPr>
            <w:tcW w:w="909" w:type="dxa"/>
          </w:tcPr>
          <w:p w14:paraId="7F49B2C1" w14:textId="77777777" w:rsidR="00FF6261" w:rsidRDefault="00FF6261" w:rsidP="009E53C3">
            <w:pPr>
              <w:pStyle w:val="TableParagraph"/>
              <w:spacing w:line="201" w:lineRule="exact"/>
              <w:ind w:left="110"/>
              <w:rPr>
                <w:b/>
                <w:sz w:val="18"/>
              </w:rPr>
            </w:pPr>
            <w:r>
              <w:rPr>
                <w:b/>
                <w:bCs/>
                <w:color w:val="000000"/>
                <w:sz w:val="18"/>
                <w:szCs w:val="18"/>
              </w:rPr>
              <w:t>1.59</w:t>
            </w:r>
          </w:p>
        </w:tc>
        <w:tc>
          <w:tcPr>
            <w:tcW w:w="1564" w:type="dxa"/>
          </w:tcPr>
          <w:p w14:paraId="495B93D8" w14:textId="77777777" w:rsidR="00FF6261" w:rsidRDefault="00FF6261" w:rsidP="009E53C3">
            <w:pPr>
              <w:pStyle w:val="TableParagraph"/>
              <w:spacing w:line="201" w:lineRule="exact"/>
              <w:ind w:left="464"/>
              <w:rPr>
                <w:b/>
                <w:sz w:val="18"/>
              </w:rPr>
            </w:pPr>
            <w:r>
              <w:rPr>
                <w:b/>
                <w:bCs/>
                <w:sz w:val="18"/>
                <w:szCs w:val="22"/>
              </w:rPr>
              <w:t>1.09, 2.34</w:t>
            </w:r>
          </w:p>
        </w:tc>
        <w:tc>
          <w:tcPr>
            <w:tcW w:w="1217" w:type="dxa"/>
          </w:tcPr>
          <w:p w14:paraId="5943975D" w14:textId="77777777" w:rsidR="00FF6261" w:rsidRDefault="00FF6261" w:rsidP="009E53C3">
            <w:pPr>
              <w:pStyle w:val="TableParagraph"/>
              <w:spacing w:line="201" w:lineRule="exact"/>
              <w:ind w:left="311"/>
              <w:rPr>
                <w:b/>
                <w:sz w:val="18"/>
              </w:rPr>
            </w:pPr>
            <w:r>
              <w:rPr>
                <w:b/>
                <w:bCs/>
                <w:color w:val="000000"/>
                <w:sz w:val="18"/>
                <w:szCs w:val="18"/>
              </w:rPr>
              <w:t>0.017</w:t>
            </w:r>
          </w:p>
        </w:tc>
        <w:tc>
          <w:tcPr>
            <w:tcW w:w="867" w:type="dxa"/>
          </w:tcPr>
          <w:p w14:paraId="1112B915" w14:textId="77777777" w:rsidR="00FF6261" w:rsidRDefault="00FF6261" w:rsidP="009E53C3">
            <w:pPr>
              <w:pStyle w:val="TableParagraph"/>
              <w:spacing w:line="240" w:lineRule="auto"/>
              <w:rPr>
                <w:rFonts w:ascii="Times New Roman"/>
                <w:sz w:val="18"/>
              </w:rPr>
            </w:pPr>
            <w:r>
              <w:rPr>
                <w:color w:val="000000"/>
                <w:sz w:val="18"/>
                <w:szCs w:val="18"/>
              </w:rPr>
              <w:t>1.47</w:t>
            </w:r>
          </w:p>
        </w:tc>
        <w:tc>
          <w:tcPr>
            <w:tcW w:w="1462" w:type="dxa"/>
          </w:tcPr>
          <w:p w14:paraId="16531C7E" w14:textId="77777777" w:rsidR="00FF6261" w:rsidRDefault="00FF6261" w:rsidP="009E53C3">
            <w:pPr>
              <w:pStyle w:val="TableParagraph"/>
              <w:spacing w:line="240" w:lineRule="auto"/>
              <w:rPr>
                <w:rFonts w:ascii="Times New Roman"/>
                <w:sz w:val="18"/>
              </w:rPr>
            </w:pPr>
            <w:r>
              <w:rPr>
                <w:sz w:val="18"/>
                <w:szCs w:val="22"/>
              </w:rPr>
              <w:t>0.972, 2.230</w:t>
            </w:r>
          </w:p>
        </w:tc>
        <w:tc>
          <w:tcPr>
            <w:tcW w:w="1132" w:type="dxa"/>
          </w:tcPr>
          <w:p w14:paraId="0D78DAA7" w14:textId="77777777" w:rsidR="00FF6261" w:rsidRDefault="00FF6261" w:rsidP="009E53C3">
            <w:pPr>
              <w:pStyle w:val="TableParagraph"/>
              <w:spacing w:line="240" w:lineRule="auto"/>
              <w:rPr>
                <w:rFonts w:ascii="Times New Roman"/>
                <w:sz w:val="18"/>
              </w:rPr>
            </w:pPr>
            <w:r>
              <w:rPr>
                <w:color w:val="000000"/>
                <w:sz w:val="18"/>
                <w:szCs w:val="18"/>
              </w:rPr>
              <w:t xml:space="preserve">       0.068</w:t>
            </w:r>
          </w:p>
        </w:tc>
      </w:tr>
      <w:tr w:rsidR="00FF6261" w14:paraId="6EA55608" w14:textId="77777777" w:rsidTr="009E53C3">
        <w:trPr>
          <w:trHeight w:val="302"/>
        </w:trPr>
        <w:tc>
          <w:tcPr>
            <w:tcW w:w="2352" w:type="dxa"/>
          </w:tcPr>
          <w:p w14:paraId="064EC110" w14:textId="77777777" w:rsidR="00FF6261" w:rsidRDefault="00FF6261" w:rsidP="009E53C3">
            <w:pPr>
              <w:pStyle w:val="TableParagraph"/>
              <w:spacing w:line="201" w:lineRule="exact"/>
              <w:ind w:left="104"/>
              <w:rPr>
                <w:sz w:val="18"/>
              </w:rPr>
            </w:pPr>
            <w:r>
              <w:rPr>
                <w:color w:val="000000"/>
                <w:sz w:val="18"/>
                <w:szCs w:val="22"/>
              </w:rPr>
              <w:t>Loss of consciousness</w:t>
            </w:r>
          </w:p>
        </w:tc>
        <w:tc>
          <w:tcPr>
            <w:tcW w:w="909" w:type="dxa"/>
          </w:tcPr>
          <w:p w14:paraId="16513697" w14:textId="77777777" w:rsidR="00FF6261" w:rsidRDefault="00FF6261" w:rsidP="009E53C3">
            <w:pPr>
              <w:pStyle w:val="TableParagraph"/>
              <w:spacing w:line="201" w:lineRule="exact"/>
              <w:ind w:left="110"/>
              <w:rPr>
                <w:b/>
                <w:sz w:val="18"/>
              </w:rPr>
            </w:pPr>
            <w:r>
              <w:rPr>
                <w:color w:val="000000"/>
                <w:spacing w:val="-4"/>
                <w:sz w:val="18"/>
                <w:szCs w:val="22"/>
              </w:rPr>
              <w:t>3.63</w:t>
            </w:r>
          </w:p>
        </w:tc>
        <w:tc>
          <w:tcPr>
            <w:tcW w:w="1564" w:type="dxa"/>
          </w:tcPr>
          <w:p w14:paraId="44A8060A" w14:textId="77777777" w:rsidR="00FF6261" w:rsidRDefault="00FF6261" w:rsidP="009E53C3">
            <w:pPr>
              <w:pStyle w:val="TableParagraph"/>
              <w:spacing w:line="201" w:lineRule="exact"/>
              <w:ind w:left="464"/>
              <w:rPr>
                <w:b/>
                <w:sz w:val="18"/>
              </w:rPr>
            </w:pPr>
            <w:r>
              <w:rPr>
                <w:color w:val="000000"/>
                <w:sz w:val="18"/>
                <w:szCs w:val="22"/>
              </w:rPr>
              <w:t>0.79, 18.6</w:t>
            </w:r>
          </w:p>
        </w:tc>
        <w:tc>
          <w:tcPr>
            <w:tcW w:w="1217" w:type="dxa"/>
          </w:tcPr>
          <w:p w14:paraId="7CFC7689" w14:textId="77777777" w:rsidR="00FF6261" w:rsidRDefault="00FF6261" w:rsidP="009E53C3">
            <w:pPr>
              <w:pStyle w:val="TableParagraph"/>
              <w:spacing w:line="201" w:lineRule="exact"/>
              <w:ind w:left="311"/>
              <w:rPr>
                <w:b/>
                <w:sz w:val="18"/>
              </w:rPr>
            </w:pPr>
            <w:r>
              <w:rPr>
                <w:color w:val="000000"/>
                <w:spacing w:val="-2"/>
                <w:sz w:val="18"/>
                <w:szCs w:val="22"/>
              </w:rPr>
              <w:t>0.094</w:t>
            </w:r>
          </w:p>
        </w:tc>
        <w:tc>
          <w:tcPr>
            <w:tcW w:w="867" w:type="dxa"/>
          </w:tcPr>
          <w:p w14:paraId="7C5C5BDA" w14:textId="77777777" w:rsidR="00FF6261" w:rsidRDefault="00FF6261" w:rsidP="009E53C3">
            <w:pPr>
              <w:pStyle w:val="TableParagraph"/>
              <w:spacing w:line="201" w:lineRule="exact"/>
              <w:ind w:left="123" w:right="91"/>
              <w:jc w:val="center"/>
              <w:rPr>
                <w:b/>
                <w:sz w:val="18"/>
              </w:rPr>
            </w:pPr>
            <w:r>
              <w:rPr>
                <w:color w:val="000000"/>
                <w:spacing w:val="-4"/>
                <w:sz w:val="18"/>
                <w:szCs w:val="22"/>
              </w:rPr>
              <w:t>3.81</w:t>
            </w:r>
          </w:p>
        </w:tc>
        <w:tc>
          <w:tcPr>
            <w:tcW w:w="1462" w:type="dxa"/>
          </w:tcPr>
          <w:p w14:paraId="7E3CC496" w14:textId="77777777" w:rsidR="00FF6261" w:rsidRDefault="00FF6261" w:rsidP="009E53C3">
            <w:pPr>
              <w:pStyle w:val="TableParagraph"/>
              <w:spacing w:line="201" w:lineRule="exact"/>
              <w:ind w:left="155"/>
              <w:rPr>
                <w:b/>
                <w:sz w:val="18"/>
              </w:rPr>
            </w:pPr>
            <w:r>
              <w:rPr>
                <w:color w:val="000000"/>
                <w:sz w:val="18"/>
                <w:szCs w:val="22"/>
              </w:rPr>
              <w:t>0.661, 21.994</w:t>
            </w:r>
          </w:p>
        </w:tc>
        <w:tc>
          <w:tcPr>
            <w:tcW w:w="1132" w:type="dxa"/>
          </w:tcPr>
          <w:p w14:paraId="7C4E9B36" w14:textId="77777777" w:rsidR="00FF6261" w:rsidRDefault="00FF6261" w:rsidP="009E53C3">
            <w:pPr>
              <w:pStyle w:val="TableParagraph"/>
              <w:spacing w:line="201" w:lineRule="exact"/>
              <w:ind w:left="217"/>
              <w:rPr>
                <w:b/>
                <w:sz w:val="18"/>
              </w:rPr>
            </w:pPr>
            <w:r>
              <w:rPr>
                <w:color w:val="000000"/>
                <w:spacing w:val="-2"/>
                <w:sz w:val="18"/>
                <w:szCs w:val="22"/>
              </w:rPr>
              <w:t xml:space="preserve">   0.134</w:t>
            </w:r>
          </w:p>
        </w:tc>
      </w:tr>
      <w:tr w:rsidR="00FF6261" w14:paraId="34AEF8DC" w14:textId="77777777" w:rsidTr="009E53C3">
        <w:trPr>
          <w:trHeight w:val="292"/>
        </w:trPr>
        <w:tc>
          <w:tcPr>
            <w:tcW w:w="2352" w:type="dxa"/>
          </w:tcPr>
          <w:p w14:paraId="57E27501" w14:textId="77777777" w:rsidR="00FF6261" w:rsidRDefault="00FF6261" w:rsidP="009E53C3">
            <w:pPr>
              <w:pStyle w:val="TableParagraph"/>
              <w:spacing w:line="201" w:lineRule="exact"/>
              <w:ind w:left="104"/>
              <w:rPr>
                <w:sz w:val="18"/>
              </w:rPr>
            </w:pPr>
            <w:r>
              <w:rPr>
                <w:sz w:val="18"/>
                <w:szCs w:val="22"/>
              </w:rPr>
              <w:t>Poor appetite</w:t>
            </w:r>
          </w:p>
        </w:tc>
        <w:tc>
          <w:tcPr>
            <w:tcW w:w="909" w:type="dxa"/>
          </w:tcPr>
          <w:p w14:paraId="25AF8A32" w14:textId="77777777" w:rsidR="00FF6261" w:rsidRDefault="00FF6261" w:rsidP="009E53C3">
            <w:pPr>
              <w:pStyle w:val="TableParagraph"/>
              <w:spacing w:line="201" w:lineRule="exact"/>
              <w:ind w:left="110"/>
              <w:rPr>
                <w:b/>
                <w:sz w:val="18"/>
              </w:rPr>
            </w:pPr>
            <w:r>
              <w:rPr>
                <w:b/>
                <w:bCs/>
                <w:color w:val="000000"/>
                <w:sz w:val="18"/>
                <w:szCs w:val="18"/>
              </w:rPr>
              <w:t>2.01</w:t>
            </w:r>
          </w:p>
        </w:tc>
        <w:tc>
          <w:tcPr>
            <w:tcW w:w="1564" w:type="dxa"/>
          </w:tcPr>
          <w:p w14:paraId="5A556A0B" w14:textId="77777777" w:rsidR="00FF6261" w:rsidRDefault="00FF6261" w:rsidP="009E53C3">
            <w:pPr>
              <w:pStyle w:val="TableParagraph"/>
              <w:spacing w:line="201" w:lineRule="exact"/>
              <w:ind w:left="464"/>
              <w:rPr>
                <w:b/>
                <w:sz w:val="18"/>
              </w:rPr>
            </w:pPr>
            <w:r>
              <w:rPr>
                <w:b/>
                <w:bCs/>
                <w:sz w:val="18"/>
                <w:szCs w:val="22"/>
              </w:rPr>
              <w:t>1.24, 3.37</w:t>
            </w:r>
          </w:p>
        </w:tc>
        <w:tc>
          <w:tcPr>
            <w:tcW w:w="1217" w:type="dxa"/>
          </w:tcPr>
          <w:p w14:paraId="19D20596" w14:textId="77777777" w:rsidR="00FF6261" w:rsidRDefault="00FF6261" w:rsidP="009E53C3">
            <w:pPr>
              <w:pStyle w:val="TableParagraph"/>
              <w:spacing w:line="201" w:lineRule="exact"/>
              <w:ind w:left="311"/>
              <w:rPr>
                <w:b/>
                <w:sz w:val="18"/>
              </w:rPr>
            </w:pPr>
            <w:r>
              <w:rPr>
                <w:b/>
                <w:bCs/>
                <w:color w:val="000000"/>
                <w:sz w:val="18"/>
                <w:szCs w:val="18"/>
              </w:rPr>
              <w:t>0.006</w:t>
            </w:r>
          </w:p>
        </w:tc>
        <w:tc>
          <w:tcPr>
            <w:tcW w:w="867" w:type="dxa"/>
          </w:tcPr>
          <w:p w14:paraId="292CF9F3" w14:textId="77777777" w:rsidR="00FF6261" w:rsidRDefault="00FF6261" w:rsidP="009E53C3">
            <w:pPr>
              <w:pStyle w:val="TableParagraph"/>
              <w:spacing w:line="240" w:lineRule="auto"/>
              <w:rPr>
                <w:rFonts w:ascii="Times New Roman"/>
                <w:sz w:val="18"/>
              </w:rPr>
            </w:pPr>
            <w:r>
              <w:rPr>
                <w:color w:val="000000"/>
                <w:sz w:val="18"/>
                <w:szCs w:val="18"/>
              </w:rPr>
              <w:t> </w:t>
            </w:r>
          </w:p>
        </w:tc>
        <w:tc>
          <w:tcPr>
            <w:tcW w:w="1462" w:type="dxa"/>
          </w:tcPr>
          <w:p w14:paraId="3D7DAA6E" w14:textId="77777777" w:rsidR="00FF6261" w:rsidRDefault="00FF6261" w:rsidP="009E53C3">
            <w:pPr>
              <w:pStyle w:val="TableParagraph"/>
              <w:spacing w:line="240" w:lineRule="auto"/>
              <w:rPr>
                <w:rFonts w:ascii="Times New Roman"/>
                <w:sz w:val="18"/>
              </w:rPr>
            </w:pPr>
            <w:r>
              <w:rPr>
                <w:color w:val="000000"/>
                <w:sz w:val="18"/>
                <w:szCs w:val="18"/>
              </w:rPr>
              <w:t> </w:t>
            </w:r>
          </w:p>
        </w:tc>
        <w:tc>
          <w:tcPr>
            <w:tcW w:w="1132" w:type="dxa"/>
          </w:tcPr>
          <w:p w14:paraId="19001EEC" w14:textId="77777777" w:rsidR="00FF6261" w:rsidRDefault="00FF6261" w:rsidP="009E53C3">
            <w:pPr>
              <w:pStyle w:val="TableParagraph"/>
              <w:spacing w:line="240" w:lineRule="auto"/>
              <w:rPr>
                <w:rFonts w:ascii="Times New Roman"/>
                <w:sz w:val="18"/>
              </w:rPr>
            </w:pPr>
            <w:r>
              <w:rPr>
                <w:color w:val="000000"/>
                <w:sz w:val="18"/>
                <w:szCs w:val="18"/>
              </w:rPr>
              <w:t> </w:t>
            </w:r>
          </w:p>
        </w:tc>
      </w:tr>
      <w:tr w:rsidR="00FF6261" w14:paraId="446B8CF0" w14:textId="77777777" w:rsidTr="009E53C3">
        <w:trPr>
          <w:trHeight w:val="302"/>
        </w:trPr>
        <w:tc>
          <w:tcPr>
            <w:tcW w:w="2352" w:type="dxa"/>
          </w:tcPr>
          <w:p w14:paraId="378DE172" w14:textId="77777777" w:rsidR="00FF6261" w:rsidRDefault="00FF6261" w:rsidP="009E53C3">
            <w:pPr>
              <w:pStyle w:val="TableParagraph"/>
              <w:spacing w:line="197" w:lineRule="exact"/>
              <w:ind w:left="104"/>
              <w:rPr>
                <w:sz w:val="18"/>
              </w:rPr>
            </w:pPr>
            <w:r>
              <w:rPr>
                <w:sz w:val="18"/>
                <w:szCs w:val="22"/>
              </w:rPr>
              <w:t>Liking for salt</w:t>
            </w:r>
          </w:p>
        </w:tc>
        <w:tc>
          <w:tcPr>
            <w:tcW w:w="909" w:type="dxa"/>
          </w:tcPr>
          <w:p w14:paraId="590E9DDE" w14:textId="77777777" w:rsidR="00FF6261" w:rsidRDefault="00FF6261" w:rsidP="009E53C3">
            <w:pPr>
              <w:pStyle w:val="TableParagraph"/>
              <w:spacing w:line="197" w:lineRule="exact"/>
              <w:ind w:left="110"/>
              <w:rPr>
                <w:b/>
                <w:sz w:val="18"/>
              </w:rPr>
            </w:pPr>
            <w:r>
              <w:rPr>
                <w:b/>
                <w:bCs/>
                <w:color w:val="000000"/>
                <w:sz w:val="18"/>
                <w:szCs w:val="18"/>
              </w:rPr>
              <w:t>1.51</w:t>
            </w:r>
          </w:p>
        </w:tc>
        <w:tc>
          <w:tcPr>
            <w:tcW w:w="1564" w:type="dxa"/>
          </w:tcPr>
          <w:p w14:paraId="20CB241E" w14:textId="77777777" w:rsidR="00FF6261" w:rsidRDefault="00FF6261" w:rsidP="009E53C3">
            <w:pPr>
              <w:pStyle w:val="TableParagraph"/>
              <w:spacing w:line="197" w:lineRule="exact"/>
              <w:ind w:left="464"/>
              <w:rPr>
                <w:b/>
                <w:sz w:val="18"/>
              </w:rPr>
            </w:pPr>
            <w:r>
              <w:rPr>
                <w:b/>
                <w:bCs/>
                <w:sz w:val="18"/>
                <w:szCs w:val="22"/>
              </w:rPr>
              <w:t>1.03, 2.21</w:t>
            </w:r>
          </w:p>
        </w:tc>
        <w:tc>
          <w:tcPr>
            <w:tcW w:w="1217" w:type="dxa"/>
          </w:tcPr>
          <w:p w14:paraId="2C355DE7" w14:textId="77777777" w:rsidR="00FF6261" w:rsidRDefault="00FF6261" w:rsidP="009E53C3">
            <w:pPr>
              <w:pStyle w:val="TableParagraph"/>
              <w:spacing w:line="197" w:lineRule="exact"/>
              <w:ind w:left="311"/>
              <w:rPr>
                <w:b/>
                <w:sz w:val="18"/>
              </w:rPr>
            </w:pPr>
            <w:r>
              <w:rPr>
                <w:b/>
                <w:bCs/>
                <w:color w:val="000000"/>
                <w:sz w:val="18"/>
                <w:szCs w:val="18"/>
              </w:rPr>
              <w:t>0.035</w:t>
            </w:r>
          </w:p>
        </w:tc>
        <w:tc>
          <w:tcPr>
            <w:tcW w:w="867" w:type="dxa"/>
          </w:tcPr>
          <w:p w14:paraId="166039F1" w14:textId="77777777" w:rsidR="00FF6261" w:rsidRDefault="00FF6261" w:rsidP="009E53C3">
            <w:pPr>
              <w:pStyle w:val="TableParagraph"/>
              <w:spacing w:line="197" w:lineRule="exact"/>
              <w:ind w:left="123" w:right="91"/>
              <w:jc w:val="center"/>
              <w:rPr>
                <w:sz w:val="18"/>
              </w:rPr>
            </w:pPr>
            <w:r>
              <w:rPr>
                <w:color w:val="000000"/>
                <w:sz w:val="18"/>
                <w:szCs w:val="18"/>
              </w:rPr>
              <w:t>1.28</w:t>
            </w:r>
          </w:p>
        </w:tc>
        <w:tc>
          <w:tcPr>
            <w:tcW w:w="1462" w:type="dxa"/>
          </w:tcPr>
          <w:p w14:paraId="049B8FEC" w14:textId="77777777" w:rsidR="00FF6261" w:rsidRDefault="00FF6261" w:rsidP="009E53C3">
            <w:pPr>
              <w:pStyle w:val="TableParagraph"/>
              <w:spacing w:line="197" w:lineRule="exact"/>
              <w:ind w:left="155"/>
              <w:rPr>
                <w:sz w:val="18"/>
              </w:rPr>
            </w:pPr>
            <w:r>
              <w:rPr>
                <w:sz w:val="18"/>
                <w:szCs w:val="22"/>
              </w:rPr>
              <w:t>0.849, 1.929</w:t>
            </w:r>
          </w:p>
        </w:tc>
        <w:tc>
          <w:tcPr>
            <w:tcW w:w="1132" w:type="dxa"/>
          </w:tcPr>
          <w:p w14:paraId="5EECFB24" w14:textId="77777777" w:rsidR="00FF6261" w:rsidRDefault="00FF6261" w:rsidP="009E53C3">
            <w:pPr>
              <w:pStyle w:val="TableParagraph"/>
              <w:spacing w:line="197" w:lineRule="exact"/>
              <w:ind w:left="217"/>
              <w:rPr>
                <w:sz w:val="18"/>
              </w:rPr>
            </w:pPr>
            <w:r>
              <w:rPr>
                <w:color w:val="000000"/>
                <w:sz w:val="18"/>
                <w:szCs w:val="18"/>
              </w:rPr>
              <w:t xml:space="preserve">  0.238</w:t>
            </w:r>
          </w:p>
        </w:tc>
      </w:tr>
      <w:tr w:rsidR="00FF6261" w14:paraId="74AE106C" w14:textId="77777777" w:rsidTr="009E53C3">
        <w:trPr>
          <w:trHeight w:val="297"/>
        </w:trPr>
        <w:tc>
          <w:tcPr>
            <w:tcW w:w="2352" w:type="dxa"/>
          </w:tcPr>
          <w:p w14:paraId="6D0AAC80" w14:textId="77777777" w:rsidR="00FF6261" w:rsidRDefault="00FF6261" w:rsidP="009E53C3">
            <w:pPr>
              <w:pStyle w:val="TableParagraph"/>
              <w:spacing w:line="201" w:lineRule="exact"/>
              <w:ind w:left="104"/>
              <w:rPr>
                <w:sz w:val="18"/>
              </w:rPr>
            </w:pPr>
            <w:proofErr w:type="spellStart"/>
            <w:r>
              <w:rPr>
                <w:color w:val="000000"/>
                <w:spacing w:val="-2"/>
                <w:sz w:val="18"/>
                <w:szCs w:val="22"/>
              </w:rPr>
              <w:t>Diarrhoea</w:t>
            </w:r>
            <w:proofErr w:type="spellEnd"/>
          </w:p>
        </w:tc>
        <w:tc>
          <w:tcPr>
            <w:tcW w:w="909" w:type="dxa"/>
          </w:tcPr>
          <w:p w14:paraId="4D88981F" w14:textId="77777777" w:rsidR="00FF6261" w:rsidRDefault="00FF6261" w:rsidP="009E53C3">
            <w:pPr>
              <w:pStyle w:val="TableParagraph"/>
              <w:spacing w:line="201" w:lineRule="exact"/>
              <w:ind w:left="110"/>
              <w:rPr>
                <w:sz w:val="18"/>
              </w:rPr>
            </w:pPr>
            <w:r>
              <w:rPr>
                <w:color w:val="000000"/>
                <w:spacing w:val="-4"/>
                <w:sz w:val="18"/>
                <w:szCs w:val="22"/>
              </w:rPr>
              <w:t>1.27</w:t>
            </w:r>
          </w:p>
        </w:tc>
        <w:tc>
          <w:tcPr>
            <w:tcW w:w="1564" w:type="dxa"/>
          </w:tcPr>
          <w:p w14:paraId="0C40AD37" w14:textId="77777777" w:rsidR="00FF6261" w:rsidRDefault="00FF6261" w:rsidP="009E53C3">
            <w:pPr>
              <w:pStyle w:val="TableParagraph"/>
              <w:spacing w:line="201" w:lineRule="exact"/>
              <w:ind w:left="464"/>
              <w:rPr>
                <w:sz w:val="18"/>
              </w:rPr>
            </w:pPr>
            <w:r>
              <w:rPr>
                <w:color w:val="000000"/>
                <w:sz w:val="18"/>
                <w:szCs w:val="22"/>
              </w:rPr>
              <w:t>0.87, 1.85</w:t>
            </w:r>
          </w:p>
        </w:tc>
        <w:tc>
          <w:tcPr>
            <w:tcW w:w="1217" w:type="dxa"/>
          </w:tcPr>
          <w:p w14:paraId="2841C331" w14:textId="77777777" w:rsidR="00FF6261" w:rsidRDefault="00FF6261" w:rsidP="009E53C3">
            <w:pPr>
              <w:pStyle w:val="TableParagraph"/>
              <w:spacing w:line="201" w:lineRule="exact"/>
              <w:ind w:left="311"/>
              <w:rPr>
                <w:sz w:val="18"/>
              </w:rPr>
            </w:pPr>
            <w:r>
              <w:rPr>
                <w:color w:val="000000"/>
                <w:spacing w:val="-5"/>
                <w:sz w:val="18"/>
                <w:szCs w:val="22"/>
              </w:rPr>
              <w:t>0.2</w:t>
            </w:r>
          </w:p>
        </w:tc>
        <w:tc>
          <w:tcPr>
            <w:tcW w:w="867" w:type="dxa"/>
          </w:tcPr>
          <w:p w14:paraId="7DE9E8B8" w14:textId="77777777" w:rsidR="00FF6261" w:rsidRDefault="00FF6261" w:rsidP="009E53C3">
            <w:pPr>
              <w:pStyle w:val="TableParagraph"/>
              <w:spacing w:line="201" w:lineRule="exact"/>
              <w:ind w:left="123" w:right="91"/>
              <w:jc w:val="center"/>
              <w:rPr>
                <w:sz w:val="18"/>
              </w:rPr>
            </w:pPr>
          </w:p>
        </w:tc>
        <w:tc>
          <w:tcPr>
            <w:tcW w:w="1462" w:type="dxa"/>
          </w:tcPr>
          <w:p w14:paraId="1191C459" w14:textId="77777777" w:rsidR="00FF6261" w:rsidRDefault="00FF6261" w:rsidP="009E53C3">
            <w:pPr>
              <w:pStyle w:val="TableParagraph"/>
              <w:spacing w:line="201" w:lineRule="exact"/>
              <w:ind w:left="155"/>
              <w:rPr>
                <w:sz w:val="18"/>
              </w:rPr>
            </w:pPr>
          </w:p>
        </w:tc>
        <w:tc>
          <w:tcPr>
            <w:tcW w:w="1132" w:type="dxa"/>
          </w:tcPr>
          <w:p w14:paraId="20263438" w14:textId="77777777" w:rsidR="00FF6261" w:rsidRDefault="00FF6261" w:rsidP="009E53C3">
            <w:pPr>
              <w:pStyle w:val="TableParagraph"/>
              <w:spacing w:line="201" w:lineRule="exact"/>
              <w:ind w:left="217"/>
              <w:rPr>
                <w:sz w:val="18"/>
              </w:rPr>
            </w:pPr>
          </w:p>
        </w:tc>
      </w:tr>
      <w:tr w:rsidR="00FF6261" w14:paraId="438CD6AE" w14:textId="77777777" w:rsidTr="009E53C3">
        <w:trPr>
          <w:trHeight w:val="302"/>
        </w:trPr>
        <w:tc>
          <w:tcPr>
            <w:tcW w:w="2352" w:type="dxa"/>
          </w:tcPr>
          <w:p w14:paraId="54B8F565" w14:textId="77777777" w:rsidR="00FF6261" w:rsidRPr="00547E95" w:rsidRDefault="00FF6261" w:rsidP="009E53C3">
            <w:pPr>
              <w:pStyle w:val="TableParagraph"/>
              <w:spacing w:line="201" w:lineRule="exact"/>
              <w:ind w:left="104"/>
              <w:rPr>
                <w:b/>
                <w:bCs/>
                <w:color w:val="000000"/>
                <w:sz w:val="18"/>
              </w:rPr>
            </w:pPr>
            <w:r w:rsidRPr="00547E95">
              <w:rPr>
                <w:b/>
                <w:bCs/>
                <w:color w:val="000000"/>
                <w:sz w:val="18"/>
              </w:rPr>
              <w:t>Clinical</w:t>
            </w:r>
          </w:p>
        </w:tc>
        <w:tc>
          <w:tcPr>
            <w:tcW w:w="909" w:type="dxa"/>
          </w:tcPr>
          <w:p w14:paraId="56AB0EC3" w14:textId="77777777" w:rsidR="00FF6261" w:rsidRDefault="00FF6261" w:rsidP="009E53C3">
            <w:pPr>
              <w:pStyle w:val="TableParagraph"/>
              <w:spacing w:line="201" w:lineRule="exact"/>
              <w:ind w:left="110"/>
              <w:rPr>
                <w:color w:val="000000"/>
                <w:spacing w:val="-4"/>
                <w:sz w:val="18"/>
              </w:rPr>
            </w:pPr>
          </w:p>
        </w:tc>
        <w:tc>
          <w:tcPr>
            <w:tcW w:w="1564" w:type="dxa"/>
          </w:tcPr>
          <w:p w14:paraId="7B623E54" w14:textId="77777777" w:rsidR="00FF6261" w:rsidRDefault="00FF6261" w:rsidP="009E53C3">
            <w:pPr>
              <w:pStyle w:val="TableParagraph"/>
              <w:spacing w:line="201" w:lineRule="exact"/>
              <w:ind w:left="464"/>
              <w:rPr>
                <w:color w:val="000000"/>
                <w:sz w:val="18"/>
              </w:rPr>
            </w:pPr>
          </w:p>
        </w:tc>
        <w:tc>
          <w:tcPr>
            <w:tcW w:w="1217" w:type="dxa"/>
          </w:tcPr>
          <w:p w14:paraId="02FE2783" w14:textId="77777777" w:rsidR="00FF6261" w:rsidRDefault="00FF6261" w:rsidP="009E53C3">
            <w:pPr>
              <w:pStyle w:val="TableParagraph"/>
              <w:spacing w:line="201" w:lineRule="exact"/>
              <w:ind w:left="311"/>
              <w:rPr>
                <w:color w:val="000000"/>
                <w:spacing w:val="-5"/>
                <w:sz w:val="18"/>
              </w:rPr>
            </w:pPr>
          </w:p>
        </w:tc>
        <w:tc>
          <w:tcPr>
            <w:tcW w:w="867" w:type="dxa"/>
          </w:tcPr>
          <w:p w14:paraId="6B3E7DF7" w14:textId="77777777" w:rsidR="00FF6261" w:rsidRDefault="00FF6261" w:rsidP="009E53C3">
            <w:pPr>
              <w:pStyle w:val="TableParagraph"/>
              <w:spacing w:line="240" w:lineRule="auto"/>
              <w:rPr>
                <w:rFonts w:ascii="Times New Roman"/>
                <w:sz w:val="18"/>
              </w:rPr>
            </w:pPr>
          </w:p>
        </w:tc>
        <w:tc>
          <w:tcPr>
            <w:tcW w:w="1462" w:type="dxa"/>
          </w:tcPr>
          <w:p w14:paraId="57736178" w14:textId="77777777" w:rsidR="00FF6261" w:rsidRDefault="00FF6261" w:rsidP="009E53C3">
            <w:pPr>
              <w:pStyle w:val="TableParagraph"/>
              <w:spacing w:line="240" w:lineRule="auto"/>
              <w:rPr>
                <w:rFonts w:ascii="Times New Roman"/>
                <w:sz w:val="18"/>
              </w:rPr>
            </w:pPr>
          </w:p>
        </w:tc>
        <w:tc>
          <w:tcPr>
            <w:tcW w:w="1132" w:type="dxa"/>
          </w:tcPr>
          <w:p w14:paraId="006F2937" w14:textId="77777777" w:rsidR="00FF6261" w:rsidRDefault="00FF6261" w:rsidP="009E53C3">
            <w:pPr>
              <w:pStyle w:val="TableParagraph"/>
              <w:spacing w:line="240" w:lineRule="auto"/>
              <w:rPr>
                <w:rFonts w:ascii="Times New Roman"/>
                <w:sz w:val="18"/>
              </w:rPr>
            </w:pPr>
          </w:p>
        </w:tc>
      </w:tr>
      <w:tr w:rsidR="00FF6261" w14:paraId="424D9F20" w14:textId="77777777" w:rsidTr="009E53C3">
        <w:trPr>
          <w:trHeight w:val="302"/>
        </w:trPr>
        <w:tc>
          <w:tcPr>
            <w:tcW w:w="2352" w:type="dxa"/>
          </w:tcPr>
          <w:p w14:paraId="0D14B7CB" w14:textId="77777777" w:rsidR="00FF6261" w:rsidRDefault="00FF6261" w:rsidP="009E53C3">
            <w:pPr>
              <w:pStyle w:val="TableParagraph"/>
              <w:spacing w:line="201" w:lineRule="exact"/>
              <w:ind w:left="104"/>
              <w:rPr>
                <w:sz w:val="18"/>
              </w:rPr>
            </w:pPr>
            <w:r>
              <w:rPr>
                <w:color w:val="000000"/>
                <w:sz w:val="18"/>
                <w:szCs w:val="22"/>
              </w:rPr>
              <w:t xml:space="preserve">Presence of </w:t>
            </w:r>
            <w:proofErr w:type="spellStart"/>
            <w:r>
              <w:rPr>
                <w:color w:val="000000"/>
                <w:sz w:val="18"/>
                <w:szCs w:val="22"/>
              </w:rPr>
              <w:t>anaemia</w:t>
            </w:r>
            <w:proofErr w:type="spellEnd"/>
          </w:p>
        </w:tc>
        <w:tc>
          <w:tcPr>
            <w:tcW w:w="909" w:type="dxa"/>
          </w:tcPr>
          <w:p w14:paraId="6EDB98DF" w14:textId="77777777" w:rsidR="00FF6261" w:rsidRDefault="00FF6261" w:rsidP="009E53C3">
            <w:pPr>
              <w:pStyle w:val="TableParagraph"/>
              <w:spacing w:line="201" w:lineRule="exact"/>
              <w:ind w:left="110"/>
              <w:rPr>
                <w:b/>
                <w:sz w:val="18"/>
              </w:rPr>
            </w:pPr>
            <w:r>
              <w:rPr>
                <w:color w:val="000000"/>
                <w:spacing w:val="-4"/>
                <w:sz w:val="18"/>
                <w:szCs w:val="22"/>
              </w:rPr>
              <w:t>1.27</w:t>
            </w:r>
          </w:p>
        </w:tc>
        <w:tc>
          <w:tcPr>
            <w:tcW w:w="1564" w:type="dxa"/>
          </w:tcPr>
          <w:p w14:paraId="798490B4" w14:textId="77777777" w:rsidR="00FF6261" w:rsidRDefault="00FF6261" w:rsidP="009E53C3">
            <w:pPr>
              <w:pStyle w:val="TableParagraph"/>
              <w:spacing w:line="201" w:lineRule="exact"/>
              <w:ind w:left="464"/>
              <w:rPr>
                <w:b/>
                <w:sz w:val="18"/>
              </w:rPr>
            </w:pPr>
            <w:r>
              <w:rPr>
                <w:color w:val="000000"/>
                <w:sz w:val="18"/>
                <w:szCs w:val="22"/>
              </w:rPr>
              <w:t>0.86, 1.89</w:t>
            </w:r>
          </w:p>
        </w:tc>
        <w:tc>
          <w:tcPr>
            <w:tcW w:w="1217" w:type="dxa"/>
          </w:tcPr>
          <w:p w14:paraId="6DB04698" w14:textId="77777777" w:rsidR="00FF6261" w:rsidRDefault="00FF6261" w:rsidP="009E53C3">
            <w:pPr>
              <w:pStyle w:val="TableParagraph"/>
              <w:spacing w:line="201" w:lineRule="exact"/>
              <w:ind w:left="311"/>
              <w:rPr>
                <w:b/>
                <w:sz w:val="18"/>
              </w:rPr>
            </w:pPr>
            <w:r>
              <w:rPr>
                <w:color w:val="000000"/>
                <w:spacing w:val="-5"/>
                <w:sz w:val="18"/>
                <w:szCs w:val="22"/>
              </w:rPr>
              <w:t>0.2</w:t>
            </w:r>
          </w:p>
        </w:tc>
        <w:tc>
          <w:tcPr>
            <w:tcW w:w="867" w:type="dxa"/>
          </w:tcPr>
          <w:p w14:paraId="1E912324" w14:textId="77777777" w:rsidR="00FF6261" w:rsidRDefault="00FF6261" w:rsidP="009E53C3">
            <w:pPr>
              <w:pStyle w:val="TableParagraph"/>
              <w:spacing w:line="240" w:lineRule="auto"/>
              <w:rPr>
                <w:rFonts w:ascii="Times New Roman"/>
                <w:sz w:val="18"/>
              </w:rPr>
            </w:pPr>
          </w:p>
        </w:tc>
        <w:tc>
          <w:tcPr>
            <w:tcW w:w="1462" w:type="dxa"/>
          </w:tcPr>
          <w:p w14:paraId="40FDE189" w14:textId="77777777" w:rsidR="00FF6261" w:rsidRDefault="00FF6261" w:rsidP="009E53C3">
            <w:pPr>
              <w:pStyle w:val="TableParagraph"/>
              <w:spacing w:line="240" w:lineRule="auto"/>
              <w:rPr>
                <w:rFonts w:ascii="Times New Roman"/>
                <w:sz w:val="18"/>
              </w:rPr>
            </w:pPr>
          </w:p>
        </w:tc>
        <w:tc>
          <w:tcPr>
            <w:tcW w:w="1132" w:type="dxa"/>
          </w:tcPr>
          <w:p w14:paraId="66C22D38" w14:textId="77777777" w:rsidR="00FF6261" w:rsidRDefault="00FF6261" w:rsidP="009E53C3">
            <w:pPr>
              <w:pStyle w:val="TableParagraph"/>
              <w:spacing w:line="240" w:lineRule="auto"/>
              <w:rPr>
                <w:rFonts w:ascii="Times New Roman"/>
                <w:sz w:val="18"/>
              </w:rPr>
            </w:pPr>
          </w:p>
        </w:tc>
      </w:tr>
      <w:tr w:rsidR="00FF6261" w14:paraId="7280F7C1" w14:textId="77777777" w:rsidTr="009E53C3">
        <w:trPr>
          <w:trHeight w:val="297"/>
        </w:trPr>
        <w:tc>
          <w:tcPr>
            <w:tcW w:w="2352" w:type="dxa"/>
          </w:tcPr>
          <w:p w14:paraId="36DE6A0A" w14:textId="77777777" w:rsidR="00FF6261" w:rsidRDefault="00FF6261" w:rsidP="009E53C3">
            <w:pPr>
              <w:pStyle w:val="TableParagraph"/>
              <w:spacing w:line="201" w:lineRule="exact"/>
              <w:ind w:left="104"/>
              <w:rPr>
                <w:sz w:val="18"/>
              </w:rPr>
            </w:pPr>
            <w:r>
              <w:rPr>
                <w:sz w:val="18"/>
                <w:szCs w:val="22"/>
              </w:rPr>
              <w:t>BP diastolic</w:t>
            </w:r>
          </w:p>
        </w:tc>
        <w:tc>
          <w:tcPr>
            <w:tcW w:w="909" w:type="dxa"/>
          </w:tcPr>
          <w:p w14:paraId="0D96CC31" w14:textId="77777777" w:rsidR="00FF6261" w:rsidRDefault="00FF6261" w:rsidP="009E53C3">
            <w:pPr>
              <w:pStyle w:val="TableParagraph"/>
              <w:spacing w:line="201" w:lineRule="exact"/>
              <w:ind w:left="110"/>
              <w:rPr>
                <w:sz w:val="18"/>
              </w:rPr>
            </w:pPr>
            <w:r>
              <w:rPr>
                <w:color w:val="000000"/>
                <w:sz w:val="18"/>
                <w:szCs w:val="18"/>
              </w:rPr>
              <w:t>1.13</w:t>
            </w:r>
          </w:p>
        </w:tc>
        <w:tc>
          <w:tcPr>
            <w:tcW w:w="1564" w:type="dxa"/>
          </w:tcPr>
          <w:p w14:paraId="6D241D02" w14:textId="77777777" w:rsidR="00FF6261" w:rsidRDefault="00FF6261" w:rsidP="009E53C3">
            <w:pPr>
              <w:pStyle w:val="TableParagraph"/>
              <w:spacing w:line="201" w:lineRule="exact"/>
              <w:ind w:left="464"/>
              <w:rPr>
                <w:sz w:val="18"/>
              </w:rPr>
            </w:pPr>
            <w:r>
              <w:rPr>
                <w:sz w:val="18"/>
                <w:szCs w:val="22"/>
              </w:rPr>
              <w:t>0.98, 1.31</w:t>
            </w:r>
          </w:p>
        </w:tc>
        <w:tc>
          <w:tcPr>
            <w:tcW w:w="1217" w:type="dxa"/>
          </w:tcPr>
          <w:p w14:paraId="1D79D22F" w14:textId="77777777" w:rsidR="00FF6261" w:rsidRDefault="00FF6261" w:rsidP="009E53C3">
            <w:pPr>
              <w:pStyle w:val="TableParagraph"/>
              <w:spacing w:line="201" w:lineRule="exact"/>
              <w:ind w:left="311"/>
              <w:rPr>
                <w:sz w:val="18"/>
              </w:rPr>
            </w:pPr>
            <w:r>
              <w:rPr>
                <w:color w:val="000000"/>
                <w:sz w:val="18"/>
                <w:szCs w:val="18"/>
              </w:rPr>
              <w:t>0.094</w:t>
            </w:r>
          </w:p>
        </w:tc>
        <w:tc>
          <w:tcPr>
            <w:tcW w:w="867" w:type="dxa"/>
          </w:tcPr>
          <w:p w14:paraId="658123AC" w14:textId="77777777" w:rsidR="00FF6261" w:rsidRDefault="00FF6261" w:rsidP="009E53C3">
            <w:pPr>
              <w:pStyle w:val="TableParagraph"/>
              <w:spacing w:line="240" w:lineRule="auto"/>
              <w:rPr>
                <w:rFonts w:ascii="Times New Roman"/>
                <w:sz w:val="18"/>
              </w:rPr>
            </w:pPr>
            <w:r>
              <w:rPr>
                <w:b/>
                <w:bCs/>
                <w:color w:val="000000"/>
                <w:sz w:val="18"/>
                <w:szCs w:val="18"/>
              </w:rPr>
              <w:t>1.36</w:t>
            </w:r>
          </w:p>
        </w:tc>
        <w:tc>
          <w:tcPr>
            <w:tcW w:w="1462" w:type="dxa"/>
          </w:tcPr>
          <w:p w14:paraId="26426C15" w14:textId="77777777" w:rsidR="00FF6261" w:rsidRDefault="00FF6261" w:rsidP="009E53C3">
            <w:pPr>
              <w:pStyle w:val="TableParagraph"/>
              <w:spacing w:line="240" w:lineRule="auto"/>
              <w:rPr>
                <w:rFonts w:ascii="Times New Roman"/>
                <w:sz w:val="18"/>
              </w:rPr>
            </w:pPr>
            <w:r>
              <w:rPr>
                <w:b/>
                <w:bCs/>
                <w:sz w:val="18"/>
                <w:szCs w:val="22"/>
              </w:rPr>
              <w:t>1.112, 1.672</w:t>
            </w:r>
          </w:p>
        </w:tc>
        <w:tc>
          <w:tcPr>
            <w:tcW w:w="1132" w:type="dxa"/>
          </w:tcPr>
          <w:p w14:paraId="5D391900" w14:textId="77777777" w:rsidR="00FF6261" w:rsidRDefault="00FF6261" w:rsidP="009E53C3">
            <w:pPr>
              <w:pStyle w:val="TableParagraph"/>
              <w:spacing w:line="240" w:lineRule="auto"/>
              <w:rPr>
                <w:rFonts w:ascii="Times New Roman"/>
                <w:sz w:val="18"/>
              </w:rPr>
            </w:pPr>
            <w:r>
              <w:rPr>
                <w:b/>
                <w:bCs/>
                <w:color w:val="000000"/>
                <w:sz w:val="18"/>
                <w:szCs w:val="18"/>
              </w:rPr>
              <w:t xml:space="preserve">      0.003</w:t>
            </w:r>
          </w:p>
        </w:tc>
      </w:tr>
      <w:tr w:rsidR="00FF6261" w14:paraId="1AA8F3BD" w14:textId="77777777" w:rsidTr="009E53C3">
        <w:trPr>
          <w:trHeight w:val="302"/>
        </w:trPr>
        <w:tc>
          <w:tcPr>
            <w:tcW w:w="2352" w:type="dxa"/>
          </w:tcPr>
          <w:p w14:paraId="58AD9063" w14:textId="77777777" w:rsidR="00FF6261" w:rsidRDefault="00FF6261" w:rsidP="009E53C3">
            <w:pPr>
              <w:pStyle w:val="TableParagraph"/>
              <w:spacing w:line="201" w:lineRule="exact"/>
              <w:ind w:left="104"/>
              <w:rPr>
                <w:sz w:val="18"/>
              </w:rPr>
            </w:pPr>
            <w:r>
              <w:rPr>
                <w:color w:val="000000"/>
                <w:sz w:val="18"/>
                <w:szCs w:val="22"/>
              </w:rPr>
              <w:t>BP systolic</w:t>
            </w:r>
          </w:p>
        </w:tc>
        <w:tc>
          <w:tcPr>
            <w:tcW w:w="909" w:type="dxa"/>
          </w:tcPr>
          <w:p w14:paraId="158907C0" w14:textId="77777777" w:rsidR="00FF6261" w:rsidRDefault="00FF6261" w:rsidP="009E53C3">
            <w:pPr>
              <w:pStyle w:val="TableParagraph"/>
              <w:spacing w:line="201" w:lineRule="exact"/>
              <w:ind w:left="110"/>
              <w:rPr>
                <w:sz w:val="18"/>
              </w:rPr>
            </w:pPr>
            <w:r>
              <w:rPr>
                <w:color w:val="000000"/>
                <w:spacing w:val="-5"/>
                <w:sz w:val="18"/>
                <w:szCs w:val="22"/>
              </w:rPr>
              <w:t>0.9</w:t>
            </w:r>
          </w:p>
        </w:tc>
        <w:tc>
          <w:tcPr>
            <w:tcW w:w="1564" w:type="dxa"/>
          </w:tcPr>
          <w:p w14:paraId="44FB05CD" w14:textId="77777777" w:rsidR="00FF6261" w:rsidRDefault="00FF6261" w:rsidP="009E53C3">
            <w:pPr>
              <w:pStyle w:val="TableParagraph"/>
              <w:spacing w:line="201" w:lineRule="exact"/>
              <w:ind w:left="464"/>
              <w:rPr>
                <w:sz w:val="18"/>
              </w:rPr>
            </w:pPr>
            <w:r>
              <w:rPr>
                <w:color w:val="000000"/>
                <w:sz w:val="18"/>
                <w:szCs w:val="22"/>
              </w:rPr>
              <w:t>0.80, 1.00</w:t>
            </w:r>
          </w:p>
        </w:tc>
        <w:tc>
          <w:tcPr>
            <w:tcW w:w="1217" w:type="dxa"/>
          </w:tcPr>
          <w:p w14:paraId="6D1A5406" w14:textId="77777777" w:rsidR="00FF6261" w:rsidRDefault="00FF6261" w:rsidP="009E53C3">
            <w:pPr>
              <w:pStyle w:val="TableParagraph"/>
              <w:spacing w:line="201" w:lineRule="exact"/>
              <w:ind w:left="311"/>
              <w:rPr>
                <w:sz w:val="18"/>
              </w:rPr>
            </w:pPr>
            <w:r>
              <w:rPr>
                <w:color w:val="000000"/>
                <w:spacing w:val="-2"/>
                <w:sz w:val="18"/>
                <w:szCs w:val="22"/>
              </w:rPr>
              <w:t>0.063</w:t>
            </w:r>
          </w:p>
        </w:tc>
        <w:tc>
          <w:tcPr>
            <w:tcW w:w="867" w:type="dxa"/>
          </w:tcPr>
          <w:p w14:paraId="2616601E" w14:textId="77777777" w:rsidR="00FF6261" w:rsidRDefault="00FF6261" w:rsidP="009E53C3">
            <w:pPr>
              <w:pStyle w:val="TableParagraph"/>
              <w:spacing w:line="201" w:lineRule="exact"/>
              <w:ind w:left="123" w:right="91"/>
              <w:jc w:val="center"/>
              <w:rPr>
                <w:b/>
                <w:sz w:val="18"/>
              </w:rPr>
            </w:pPr>
            <w:r>
              <w:rPr>
                <w:b/>
                <w:bCs/>
                <w:color w:val="000000"/>
                <w:spacing w:val="-4"/>
                <w:sz w:val="18"/>
                <w:szCs w:val="22"/>
              </w:rPr>
              <w:t>0.77</w:t>
            </w:r>
          </w:p>
        </w:tc>
        <w:tc>
          <w:tcPr>
            <w:tcW w:w="1462" w:type="dxa"/>
          </w:tcPr>
          <w:p w14:paraId="437234FE" w14:textId="77777777" w:rsidR="00FF6261" w:rsidRDefault="00FF6261" w:rsidP="009E53C3">
            <w:pPr>
              <w:pStyle w:val="TableParagraph"/>
              <w:spacing w:line="201" w:lineRule="exact"/>
              <w:ind w:left="155"/>
              <w:rPr>
                <w:b/>
                <w:sz w:val="18"/>
              </w:rPr>
            </w:pPr>
            <w:r>
              <w:rPr>
                <w:b/>
                <w:bCs/>
                <w:color w:val="000000"/>
                <w:sz w:val="18"/>
                <w:szCs w:val="22"/>
              </w:rPr>
              <w:t>0.663, 0.899</w:t>
            </w:r>
          </w:p>
        </w:tc>
        <w:tc>
          <w:tcPr>
            <w:tcW w:w="1132" w:type="dxa"/>
          </w:tcPr>
          <w:p w14:paraId="0F67C2CD" w14:textId="77777777" w:rsidR="00FF6261" w:rsidRDefault="00FF6261" w:rsidP="009E53C3">
            <w:pPr>
              <w:pStyle w:val="TableParagraph"/>
              <w:spacing w:line="201" w:lineRule="exact"/>
              <w:ind w:left="217"/>
              <w:rPr>
                <w:b/>
                <w:sz w:val="18"/>
              </w:rPr>
            </w:pPr>
            <w:r>
              <w:rPr>
                <w:b/>
                <w:bCs/>
                <w:color w:val="000000"/>
                <w:spacing w:val="-2"/>
                <w:sz w:val="18"/>
                <w:szCs w:val="22"/>
              </w:rPr>
              <w:t>&lt;0.001</w:t>
            </w:r>
          </w:p>
        </w:tc>
      </w:tr>
      <w:tr w:rsidR="00FF6261" w14:paraId="1588950D" w14:textId="77777777" w:rsidTr="009E53C3">
        <w:trPr>
          <w:trHeight w:val="297"/>
        </w:trPr>
        <w:tc>
          <w:tcPr>
            <w:tcW w:w="2352" w:type="dxa"/>
          </w:tcPr>
          <w:p w14:paraId="5E9B5527" w14:textId="77777777" w:rsidR="00FF6261" w:rsidRDefault="00FF6261" w:rsidP="009E53C3">
            <w:pPr>
              <w:pStyle w:val="TableParagraph"/>
              <w:spacing w:line="201" w:lineRule="exact"/>
              <w:ind w:left="104"/>
              <w:rPr>
                <w:sz w:val="18"/>
              </w:rPr>
            </w:pPr>
            <w:r>
              <w:rPr>
                <w:color w:val="000000"/>
                <w:spacing w:val="-2"/>
                <w:sz w:val="18"/>
                <w:szCs w:val="22"/>
              </w:rPr>
              <w:t>Pneumonia</w:t>
            </w:r>
          </w:p>
        </w:tc>
        <w:tc>
          <w:tcPr>
            <w:tcW w:w="909" w:type="dxa"/>
          </w:tcPr>
          <w:p w14:paraId="081E9B8D" w14:textId="77777777" w:rsidR="00FF6261" w:rsidRDefault="00FF6261" w:rsidP="009E53C3">
            <w:pPr>
              <w:pStyle w:val="TableParagraph"/>
              <w:spacing w:line="201" w:lineRule="exact"/>
              <w:ind w:left="110"/>
              <w:rPr>
                <w:sz w:val="18"/>
              </w:rPr>
            </w:pPr>
            <w:r>
              <w:rPr>
                <w:color w:val="000000"/>
                <w:spacing w:val="-4"/>
                <w:sz w:val="18"/>
                <w:szCs w:val="22"/>
              </w:rPr>
              <w:t>0.76</w:t>
            </w:r>
          </w:p>
        </w:tc>
        <w:tc>
          <w:tcPr>
            <w:tcW w:w="1564" w:type="dxa"/>
          </w:tcPr>
          <w:p w14:paraId="194236A8" w14:textId="77777777" w:rsidR="00FF6261" w:rsidRDefault="00FF6261" w:rsidP="009E53C3">
            <w:pPr>
              <w:pStyle w:val="TableParagraph"/>
              <w:spacing w:line="201" w:lineRule="exact"/>
              <w:ind w:left="464"/>
              <w:rPr>
                <w:sz w:val="18"/>
              </w:rPr>
            </w:pPr>
            <w:r>
              <w:rPr>
                <w:color w:val="000000"/>
                <w:sz w:val="18"/>
                <w:szCs w:val="22"/>
              </w:rPr>
              <w:t>0.39, 1.38</w:t>
            </w:r>
          </w:p>
        </w:tc>
        <w:tc>
          <w:tcPr>
            <w:tcW w:w="1217" w:type="dxa"/>
          </w:tcPr>
          <w:p w14:paraId="1C379AFB" w14:textId="77777777" w:rsidR="00FF6261" w:rsidRDefault="00FF6261" w:rsidP="009E53C3">
            <w:pPr>
              <w:pStyle w:val="TableParagraph"/>
              <w:spacing w:line="201" w:lineRule="exact"/>
              <w:ind w:left="311"/>
              <w:rPr>
                <w:sz w:val="18"/>
              </w:rPr>
            </w:pPr>
            <w:r>
              <w:rPr>
                <w:color w:val="000000"/>
                <w:spacing w:val="-5"/>
                <w:sz w:val="18"/>
                <w:szCs w:val="22"/>
              </w:rPr>
              <w:t>0.4</w:t>
            </w:r>
          </w:p>
        </w:tc>
        <w:tc>
          <w:tcPr>
            <w:tcW w:w="867" w:type="dxa"/>
          </w:tcPr>
          <w:p w14:paraId="1C4161C2" w14:textId="77777777" w:rsidR="00FF6261" w:rsidRDefault="00FF6261" w:rsidP="009E53C3">
            <w:pPr>
              <w:pStyle w:val="TableParagraph"/>
              <w:spacing w:line="240" w:lineRule="auto"/>
              <w:rPr>
                <w:rFonts w:ascii="Times New Roman"/>
                <w:sz w:val="18"/>
              </w:rPr>
            </w:pPr>
          </w:p>
        </w:tc>
        <w:tc>
          <w:tcPr>
            <w:tcW w:w="1462" w:type="dxa"/>
          </w:tcPr>
          <w:p w14:paraId="13500966" w14:textId="77777777" w:rsidR="00FF6261" w:rsidRDefault="00FF6261" w:rsidP="009E53C3">
            <w:pPr>
              <w:pStyle w:val="TableParagraph"/>
              <w:spacing w:line="240" w:lineRule="auto"/>
              <w:rPr>
                <w:rFonts w:ascii="Times New Roman"/>
                <w:sz w:val="18"/>
              </w:rPr>
            </w:pPr>
          </w:p>
        </w:tc>
        <w:tc>
          <w:tcPr>
            <w:tcW w:w="1132" w:type="dxa"/>
          </w:tcPr>
          <w:p w14:paraId="00855132" w14:textId="77777777" w:rsidR="00FF6261" w:rsidRDefault="00FF6261" w:rsidP="009E53C3">
            <w:pPr>
              <w:pStyle w:val="TableParagraph"/>
              <w:spacing w:line="240" w:lineRule="auto"/>
              <w:rPr>
                <w:rFonts w:ascii="Times New Roman"/>
                <w:sz w:val="18"/>
              </w:rPr>
            </w:pPr>
          </w:p>
        </w:tc>
      </w:tr>
      <w:tr w:rsidR="00FF6261" w14:paraId="256BDB8D" w14:textId="77777777" w:rsidTr="009E53C3">
        <w:trPr>
          <w:trHeight w:val="302"/>
        </w:trPr>
        <w:tc>
          <w:tcPr>
            <w:tcW w:w="2352" w:type="dxa"/>
          </w:tcPr>
          <w:p w14:paraId="33CADBCE" w14:textId="77777777" w:rsidR="00FF6261" w:rsidRDefault="00FF6261" w:rsidP="009E53C3">
            <w:pPr>
              <w:pStyle w:val="TableParagraph"/>
              <w:spacing w:line="201" w:lineRule="exact"/>
              <w:ind w:left="104"/>
              <w:rPr>
                <w:sz w:val="18"/>
              </w:rPr>
            </w:pPr>
            <w:r>
              <w:rPr>
                <w:color w:val="000000"/>
                <w:sz w:val="18"/>
                <w:szCs w:val="18"/>
              </w:rPr>
              <w:t>Hypotension</w:t>
            </w:r>
          </w:p>
        </w:tc>
        <w:tc>
          <w:tcPr>
            <w:tcW w:w="909" w:type="dxa"/>
          </w:tcPr>
          <w:p w14:paraId="085F4924" w14:textId="77777777" w:rsidR="00FF6261" w:rsidRDefault="00FF6261" w:rsidP="009E53C3">
            <w:pPr>
              <w:pStyle w:val="TableParagraph"/>
              <w:spacing w:line="201" w:lineRule="exact"/>
              <w:ind w:left="110"/>
              <w:rPr>
                <w:sz w:val="18"/>
              </w:rPr>
            </w:pPr>
            <w:r>
              <w:rPr>
                <w:color w:val="000000"/>
                <w:sz w:val="18"/>
                <w:szCs w:val="18"/>
              </w:rPr>
              <w:t>1.4</w:t>
            </w:r>
          </w:p>
        </w:tc>
        <w:tc>
          <w:tcPr>
            <w:tcW w:w="1564" w:type="dxa"/>
          </w:tcPr>
          <w:p w14:paraId="4A8596FF" w14:textId="77777777" w:rsidR="00FF6261" w:rsidRDefault="00FF6261" w:rsidP="009E53C3">
            <w:pPr>
              <w:pStyle w:val="TableParagraph"/>
              <w:spacing w:line="201" w:lineRule="exact"/>
              <w:ind w:left="464"/>
              <w:rPr>
                <w:sz w:val="18"/>
              </w:rPr>
            </w:pPr>
            <w:r>
              <w:rPr>
                <w:sz w:val="18"/>
                <w:szCs w:val="22"/>
              </w:rPr>
              <w:t>0.73, 2.59</w:t>
            </w:r>
          </w:p>
        </w:tc>
        <w:tc>
          <w:tcPr>
            <w:tcW w:w="1217" w:type="dxa"/>
          </w:tcPr>
          <w:p w14:paraId="01FE9D94" w14:textId="77777777" w:rsidR="00FF6261" w:rsidRDefault="00FF6261" w:rsidP="009E53C3">
            <w:pPr>
              <w:pStyle w:val="TableParagraph"/>
              <w:spacing w:line="201" w:lineRule="exact"/>
              <w:ind w:left="311"/>
              <w:rPr>
                <w:sz w:val="18"/>
              </w:rPr>
            </w:pPr>
            <w:r>
              <w:rPr>
                <w:color w:val="000000"/>
                <w:sz w:val="18"/>
                <w:szCs w:val="18"/>
              </w:rPr>
              <w:t>0.3</w:t>
            </w:r>
          </w:p>
        </w:tc>
        <w:tc>
          <w:tcPr>
            <w:tcW w:w="867" w:type="dxa"/>
          </w:tcPr>
          <w:p w14:paraId="1FEFE5F9" w14:textId="77777777" w:rsidR="00FF6261" w:rsidRDefault="00FF6261" w:rsidP="009E53C3">
            <w:pPr>
              <w:pStyle w:val="TableParagraph"/>
              <w:spacing w:line="240" w:lineRule="auto"/>
              <w:rPr>
                <w:rFonts w:ascii="Times New Roman"/>
                <w:sz w:val="18"/>
              </w:rPr>
            </w:pPr>
            <w:r>
              <w:rPr>
                <w:color w:val="000000"/>
                <w:sz w:val="18"/>
                <w:szCs w:val="18"/>
              </w:rPr>
              <w:t> </w:t>
            </w:r>
          </w:p>
        </w:tc>
        <w:tc>
          <w:tcPr>
            <w:tcW w:w="1462" w:type="dxa"/>
          </w:tcPr>
          <w:p w14:paraId="51564592" w14:textId="77777777" w:rsidR="00FF6261" w:rsidRDefault="00FF6261" w:rsidP="009E53C3">
            <w:pPr>
              <w:pStyle w:val="TableParagraph"/>
              <w:spacing w:line="240" w:lineRule="auto"/>
              <w:rPr>
                <w:rFonts w:ascii="Times New Roman"/>
                <w:sz w:val="18"/>
              </w:rPr>
            </w:pPr>
            <w:r>
              <w:rPr>
                <w:color w:val="000000"/>
                <w:sz w:val="18"/>
                <w:szCs w:val="18"/>
              </w:rPr>
              <w:t> </w:t>
            </w:r>
          </w:p>
        </w:tc>
        <w:tc>
          <w:tcPr>
            <w:tcW w:w="1132" w:type="dxa"/>
          </w:tcPr>
          <w:p w14:paraId="75B7C0C9" w14:textId="77777777" w:rsidR="00FF6261" w:rsidRDefault="00FF6261" w:rsidP="009E53C3">
            <w:pPr>
              <w:pStyle w:val="TableParagraph"/>
              <w:spacing w:line="240" w:lineRule="auto"/>
              <w:rPr>
                <w:rFonts w:ascii="Times New Roman"/>
                <w:sz w:val="18"/>
              </w:rPr>
            </w:pPr>
            <w:r>
              <w:rPr>
                <w:color w:val="000000"/>
                <w:sz w:val="18"/>
                <w:szCs w:val="18"/>
              </w:rPr>
              <w:t> </w:t>
            </w:r>
          </w:p>
        </w:tc>
      </w:tr>
      <w:tr w:rsidR="00FF6261" w14:paraId="5343432D" w14:textId="77777777" w:rsidTr="009E53C3">
        <w:trPr>
          <w:trHeight w:val="297"/>
        </w:trPr>
        <w:tc>
          <w:tcPr>
            <w:tcW w:w="2352" w:type="dxa"/>
          </w:tcPr>
          <w:p w14:paraId="35D285B7" w14:textId="77777777" w:rsidR="00FF6261" w:rsidRPr="00547E95" w:rsidRDefault="00FF6261" w:rsidP="009E53C3">
            <w:pPr>
              <w:pStyle w:val="TableParagraph"/>
              <w:spacing w:line="201" w:lineRule="exact"/>
              <w:ind w:left="104"/>
              <w:rPr>
                <w:b/>
                <w:bCs/>
                <w:color w:val="000000"/>
                <w:sz w:val="18"/>
              </w:rPr>
            </w:pPr>
            <w:r w:rsidRPr="00547E95">
              <w:rPr>
                <w:b/>
                <w:bCs/>
                <w:color w:val="000000"/>
                <w:sz w:val="18"/>
              </w:rPr>
              <w:t>Lab tests</w:t>
            </w:r>
          </w:p>
        </w:tc>
        <w:tc>
          <w:tcPr>
            <w:tcW w:w="909" w:type="dxa"/>
          </w:tcPr>
          <w:p w14:paraId="6860A0FC" w14:textId="77777777" w:rsidR="00FF6261" w:rsidRDefault="00FF6261" w:rsidP="009E53C3">
            <w:pPr>
              <w:pStyle w:val="TableParagraph"/>
              <w:spacing w:line="201" w:lineRule="exact"/>
              <w:ind w:left="110"/>
              <w:rPr>
                <w:b/>
                <w:bCs/>
                <w:color w:val="000000"/>
                <w:spacing w:val="-4"/>
                <w:sz w:val="18"/>
              </w:rPr>
            </w:pPr>
          </w:p>
        </w:tc>
        <w:tc>
          <w:tcPr>
            <w:tcW w:w="1564" w:type="dxa"/>
          </w:tcPr>
          <w:p w14:paraId="5E0CC5C7" w14:textId="77777777" w:rsidR="00FF6261" w:rsidRDefault="00FF6261" w:rsidP="009E53C3">
            <w:pPr>
              <w:pStyle w:val="TableParagraph"/>
              <w:spacing w:line="201" w:lineRule="exact"/>
              <w:ind w:left="464"/>
              <w:rPr>
                <w:b/>
                <w:bCs/>
                <w:color w:val="000000"/>
                <w:sz w:val="18"/>
              </w:rPr>
            </w:pPr>
          </w:p>
        </w:tc>
        <w:tc>
          <w:tcPr>
            <w:tcW w:w="1217" w:type="dxa"/>
          </w:tcPr>
          <w:p w14:paraId="2B0C4227" w14:textId="77777777" w:rsidR="00FF6261" w:rsidRDefault="00FF6261" w:rsidP="009E53C3">
            <w:pPr>
              <w:pStyle w:val="TableParagraph"/>
              <w:spacing w:line="201" w:lineRule="exact"/>
              <w:ind w:left="311"/>
              <w:rPr>
                <w:b/>
                <w:bCs/>
                <w:color w:val="000000"/>
                <w:spacing w:val="-2"/>
                <w:sz w:val="18"/>
              </w:rPr>
            </w:pPr>
          </w:p>
        </w:tc>
        <w:tc>
          <w:tcPr>
            <w:tcW w:w="867" w:type="dxa"/>
          </w:tcPr>
          <w:p w14:paraId="1052AA5D" w14:textId="77777777" w:rsidR="00FF6261" w:rsidRDefault="00FF6261" w:rsidP="009E53C3">
            <w:pPr>
              <w:pStyle w:val="TableParagraph"/>
              <w:spacing w:line="240" w:lineRule="auto"/>
              <w:rPr>
                <w:b/>
                <w:bCs/>
                <w:color w:val="000000"/>
                <w:spacing w:val="-4"/>
                <w:sz w:val="18"/>
              </w:rPr>
            </w:pPr>
          </w:p>
        </w:tc>
        <w:tc>
          <w:tcPr>
            <w:tcW w:w="1462" w:type="dxa"/>
          </w:tcPr>
          <w:p w14:paraId="4E5E5D3E" w14:textId="77777777" w:rsidR="00FF6261" w:rsidRDefault="00FF6261" w:rsidP="009E53C3">
            <w:pPr>
              <w:pStyle w:val="TableParagraph"/>
              <w:spacing w:line="240" w:lineRule="auto"/>
              <w:rPr>
                <w:b/>
                <w:bCs/>
                <w:color w:val="000000"/>
                <w:sz w:val="18"/>
              </w:rPr>
            </w:pPr>
          </w:p>
        </w:tc>
        <w:tc>
          <w:tcPr>
            <w:tcW w:w="1132" w:type="dxa"/>
          </w:tcPr>
          <w:p w14:paraId="152BFADA" w14:textId="77777777" w:rsidR="00FF6261" w:rsidRDefault="00FF6261" w:rsidP="009E53C3">
            <w:pPr>
              <w:pStyle w:val="TableParagraph"/>
              <w:spacing w:line="240" w:lineRule="auto"/>
              <w:rPr>
                <w:b/>
                <w:bCs/>
                <w:color w:val="000000"/>
                <w:spacing w:val="-2"/>
                <w:sz w:val="18"/>
              </w:rPr>
            </w:pPr>
          </w:p>
        </w:tc>
      </w:tr>
      <w:tr w:rsidR="00FF6261" w14:paraId="3DCB38BC" w14:textId="77777777" w:rsidTr="009E53C3">
        <w:trPr>
          <w:trHeight w:val="297"/>
        </w:trPr>
        <w:tc>
          <w:tcPr>
            <w:tcW w:w="2352" w:type="dxa"/>
          </w:tcPr>
          <w:p w14:paraId="56750836" w14:textId="77777777" w:rsidR="00FF6261" w:rsidRDefault="00FF6261" w:rsidP="009E53C3">
            <w:pPr>
              <w:pStyle w:val="TableParagraph"/>
              <w:spacing w:line="201" w:lineRule="exact"/>
              <w:ind w:left="104"/>
              <w:rPr>
                <w:sz w:val="18"/>
              </w:rPr>
            </w:pPr>
            <w:r>
              <w:rPr>
                <w:color w:val="000000"/>
                <w:sz w:val="18"/>
                <w:szCs w:val="22"/>
              </w:rPr>
              <w:t>Random cortisol</w:t>
            </w:r>
          </w:p>
        </w:tc>
        <w:tc>
          <w:tcPr>
            <w:tcW w:w="909" w:type="dxa"/>
          </w:tcPr>
          <w:p w14:paraId="62C8EAEA" w14:textId="77777777" w:rsidR="00FF6261" w:rsidRDefault="00FF6261" w:rsidP="009E53C3">
            <w:pPr>
              <w:pStyle w:val="TableParagraph"/>
              <w:spacing w:line="201" w:lineRule="exact"/>
              <w:ind w:left="110"/>
              <w:rPr>
                <w:sz w:val="18"/>
              </w:rPr>
            </w:pPr>
            <w:r>
              <w:rPr>
                <w:b/>
                <w:bCs/>
                <w:color w:val="000000"/>
                <w:spacing w:val="-4"/>
                <w:sz w:val="18"/>
                <w:szCs w:val="22"/>
              </w:rPr>
              <w:t>1.13</w:t>
            </w:r>
          </w:p>
        </w:tc>
        <w:tc>
          <w:tcPr>
            <w:tcW w:w="1564" w:type="dxa"/>
          </w:tcPr>
          <w:p w14:paraId="50E8F10B" w14:textId="77777777" w:rsidR="00FF6261" w:rsidRDefault="00FF6261" w:rsidP="009E53C3">
            <w:pPr>
              <w:pStyle w:val="TableParagraph"/>
              <w:spacing w:line="201" w:lineRule="exact"/>
              <w:ind w:left="464"/>
              <w:rPr>
                <w:sz w:val="18"/>
              </w:rPr>
            </w:pPr>
            <w:r>
              <w:rPr>
                <w:b/>
                <w:bCs/>
                <w:color w:val="000000"/>
                <w:sz w:val="18"/>
                <w:szCs w:val="22"/>
              </w:rPr>
              <w:t>1.07, 1.19</w:t>
            </w:r>
          </w:p>
        </w:tc>
        <w:tc>
          <w:tcPr>
            <w:tcW w:w="1217" w:type="dxa"/>
          </w:tcPr>
          <w:p w14:paraId="13740B44" w14:textId="77777777" w:rsidR="00FF6261" w:rsidRDefault="00FF6261" w:rsidP="009E53C3">
            <w:pPr>
              <w:pStyle w:val="TableParagraph"/>
              <w:spacing w:line="201" w:lineRule="exact"/>
              <w:ind w:left="311"/>
              <w:rPr>
                <w:sz w:val="18"/>
              </w:rPr>
            </w:pPr>
            <w:r>
              <w:rPr>
                <w:b/>
                <w:bCs/>
                <w:color w:val="000000"/>
                <w:spacing w:val="-2"/>
                <w:sz w:val="18"/>
                <w:szCs w:val="22"/>
              </w:rPr>
              <w:t>&lt;0.001</w:t>
            </w:r>
          </w:p>
        </w:tc>
        <w:tc>
          <w:tcPr>
            <w:tcW w:w="867" w:type="dxa"/>
          </w:tcPr>
          <w:p w14:paraId="65E0E221" w14:textId="77777777" w:rsidR="00FF6261" w:rsidRDefault="00FF6261" w:rsidP="009E53C3">
            <w:pPr>
              <w:pStyle w:val="TableParagraph"/>
              <w:spacing w:line="240" w:lineRule="auto"/>
              <w:rPr>
                <w:rFonts w:ascii="Times New Roman"/>
                <w:sz w:val="18"/>
              </w:rPr>
            </w:pPr>
            <w:r>
              <w:rPr>
                <w:b/>
                <w:bCs/>
                <w:color w:val="000000"/>
                <w:spacing w:val="-4"/>
                <w:sz w:val="18"/>
                <w:szCs w:val="22"/>
              </w:rPr>
              <w:t>1.12</w:t>
            </w:r>
          </w:p>
        </w:tc>
        <w:tc>
          <w:tcPr>
            <w:tcW w:w="1462" w:type="dxa"/>
          </w:tcPr>
          <w:p w14:paraId="7F4FEF31" w14:textId="77777777" w:rsidR="00FF6261" w:rsidRDefault="00FF6261" w:rsidP="009E53C3">
            <w:pPr>
              <w:pStyle w:val="TableParagraph"/>
              <w:spacing w:line="240" w:lineRule="auto"/>
              <w:rPr>
                <w:rFonts w:ascii="Times New Roman"/>
                <w:sz w:val="18"/>
              </w:rPr>
            </w:pPr>
            <w:r>
              <w:rPr>
                <w:b/>
                <w:bCs/>
                <w:color w:val="000000"/>
                <w:sz w:val="18"/>
                <w:szCs w:val="22"/>
              </w:rPr>
              <w:t>1.056, 1.193</w:t>
            </w:r>
          </w:p>
        </w:tc>
        <w:tc>
          <w:tcPr>
            <w:tcW w:w="1132" w:type="dxa"/>
          </w:tcPr>
          <w:p w14:paraId="38981786" w14:textId="77777777" w:rsidR="00FF6261" w:rsidRDefault="00FF6261" w:rsidP="009E53C3">
            <w:pPr>
              <w:pStyle w:val="TableParagraph"/>
              <w:spacing w:line="240" w:lineRule="auto"/>
              <w:rPr>
                <w:rFonts w:ascii="Times New Roman"/>
                <w:sz w:val="18"/>
              </w:rPr>
            </w:pPr>
            <w:r>
              <w:rPr>
                <w:b/>
                <w:bCs/>
                <w:color w:val="000000"/>
                <w:spacing w:val="-2"/>
                <w:sz w:val="18"/>
                <w:szCs w:val="22"/>
              </w:rPr>
              <w:t xml:space="preserve">     0.009</w:t>
            </w:r>
          </w:p>
        </w:tc>
      </w:tr>
      <w:tr w:rsidR="00FF6261" w14:paraId="29E0265B" w14:textId="77777777" w:rsidTr="009E53C3">
        <w:trPr>
          <w:trHeight w:val="302"/>
        </w:trPr>
        <w:tc>
          <w:tcPr>
            <w:tcW w:w="2352" w:type="dxa"/>
          </w:tcPr>
          <w:p w14:paraId="384C61F5" w14:textId="77777777" w:rsidR="00FF6261" w:rsidRDefault="00FF6261" w:rsidP="009E53C3">
            <w:pPr>
              <w:pStyle w:val="TableParagraph"/>
              <w:spacing w:line="201" w:lineRule="exact"/>
              <w:ind w:left="104"/>
              <w:rPr>
                <w:sz w:val="18"/>
              </w:rPr>
            </w:pPr>
            <w:r>
              <w:rPr>
                <w:color w:val="000000"/>
                <w:spacing w:val="-4"/>
                <w:sz w:val="18"/>
                <w:szCs w:val="22"/>
              </w:rPr>
              <w:t>ACTH</w:t>
            </w:r>
          </w:p>
        </w:tc>
        <w:tc>
          <w:tcPr>
            <w:tcW w:w="909" w:type="dxa"/>
          </w:tcPr>
          <w:p w14:paraId="6556CFCA" w14:textId="77777777" w:rsidR="00FF6261" w:rsidRDefault="00FF6261" w:rsidP="009E53C3">
            <w:pPr>
              <w:pStyle w:val="TableParagraph"/>
              <w:spacing w:line="201" w:lineRule="exact"/>
              <w:ind w:left="110"/>
              <w:rPr>
                <w:sz w:val="18"/>
              </w:rPr>
            </w:pPr>
            <w:r>
              <w:rPr>
                <w:b/>
                <w:bCs/>
                <w:color w:val="000000"/>
                <w:spacing w:val="-4"/>
                <w:sz w:val="18"/>
                <w:szCs w:val="22"/>
              </w:rPr>
              <w:t>1.01</w:t>
            </w:r>
          </w:p>
        </w:tc>
        <w:tc>
          <w:tcPr>
            <w:tcW w:w="1564" w:type="dxa"/>
          </w:tcPr>
          <w:p w14:paraId="4E6E65C7" w14:textId="77777777" w:rsidR="00FF6261" w:rsidRDefault="00FF6261" w:rsidP="009E53C3">
            <w:pPr>
              <w:pStyle w:val="TableParagraph"/>
              <w:spacing w:line="201" w:lineRule="exact"/>
              <w:ind w:left="464"/>
              <w:rPr>
                <w:sz w:val="18"/>
              </w:rPr>
            </w:pPr>
            <w:r>
              <w:rPr>
                <w:b/>
                <w:bCs/>
                <w:color w:val="000000"/>
                <w:sz w:val="18"/>
                <w:szCs w:val="22"/>
              </w:rPr>
              <w:t>1.00, 1.01</w:t>
            </w:r>
          </w:p>
        </w:tc>
        <w:tc>
          <w:tcPr>
            <w:tcW w:w="1217" w:type="dxa"/>
          </w:tcPr>
          <w:p w14:paraId="7C43649F" w14:textId="77777777" w:rsidR="00FF6261" w:rsidRDefault="00FF6261" w:rsidP="009E53C3">
            <w:pPr>
              <w:pStyle w:val="TableParagraph"/>
              <w:spacing w:line="201" w:lineRule="exact"/>
              <w:ind w:left="311"/>
              <w:rPr>
                <w:sz w:val="18"/>
              </w:rPr>
            </w:pPr>
            <w:r>
              <w:rPr>
                <w:b/>
                <w:bCs/>
                <w:color w:val="000000"/>
                <w:spacing w:val="-2"/>
                <w:sz w:val="18"/>
                <w:szCs w:val="22"/>
              </w:rPr>
              <w:t>0.013</w:t>
            </w:r>
          </w:p>
        </w:tc>
        <w:tc>
          <w:tcPr>
            <w:tcW w:w="867" w:type="dxa"/>
          </w:tcPr>
          <w:p w14:paraId="40782617" w14:textId="77777777" w:rsidR="00FF6261" w:rsidRDefault="00FF6261" w:rsidP="009E53C3">
            <w:pPr>
              <w:pStyle w:val="TableParagraph"/>
              <w:spacing w:line="240" w:lineRule="auto"/>
              <w:rPr>
                <w:rFonts w:ascii="Times New Roman"/>
                <w:sz w:val="18"/>
              </w:rPr>
            </w:pPr>
          </w:p>
        </w:tc>
        <w:tc>
          <w:tcPr>
            <w:tcW w:w="1462" w:type="dxa"/>
          </w:tcPr>
          <w:p w14:paraId="5C5A23A2" w14:textId="77777777" w:rsidR="00FF6261" w:rsidRDefault="00FF6261" w:rsidP="009E53C3">
            <w:pPr>
              <w:pStyle w:val="TableParagraph"/>
              <w:spacing w:line="240" w:lineRule="auto"/>
              <w:rPr>
                <w:rFonts w:ascii="Times New Roman"/>
                <w:sz w:val="18"/>
              </w:rPr>
            </w:pPr>
          </w:p>
        </w:tc>
        <w:tc>
          <w:tcPr>
            <w:tcW w:w="1132" w:type="dxa"/>
          </w:tcPr>
          <w:p w14:paraId="0915F18B" w14:textId="77777777" w:rsidR="00FF6261" w:rsidRDefault="00FF6261" w:rsidP="009E53C3">
            <w:pPr>
              <w:pStyle w:val="TableParagraph"/>
              <w:spacing w:line="240" w:lineRule="auto"/>
              <w:rPr>
                <w:rFonts w:ascii="Times New Roman"/>
                <w:sz w:val="18"/>
              </w:rPr>
            </w:pPr>
          </w:p>
        </w:tc>
      </w:tr>
      <w:tr w:rsidR="00FF6261" w14:paraId="5B6B4E1E" w14:textId="77777777" w:rsidTr="009E53C3">
        <w:trPr>
          <w:trHeight w:val="292"/>
        </w:trPr>
        <w:tc>
          <w:tcPr>
            <w:tcW w:w="2352" w:type="dxa"/>
          </w:tcPr>
          <w:p w14:paraId="172C4821" w14:textId="77777777" w:rsidR="00FF6261" w:rsidRDefault="00FF6261" w:rsidP="009E53C3">
            <w:pPr>
              <w:pStyle w:val="TableParagraph"/>
              <w:spacing w:line="201" w:lineRule="exact"/>
              <w:ind w:left="104"/>
              <w:rPr>
                <w:sz w:val="18"/>
              </w:rPr>
            </w:pPr>
            <w:proofErr w:type="spellStart"/>
            <w:r>
              <w:rPr>
                <w:color w:val="000000"/>
                <w:sz w:val="18"/>
                <w:szCs w:val="18"/>
              </w:rPr>
              <w:t>Haemoglobin</w:t>
            </w:r>
            <w:proofErr w:type="spellEnd"/>
          </w:p>
        </w:tc>
        <w:tc>
          <w:tcPr>
            <w:tcW w:w="909" w:type="dxa"/>
          </w:tcPr>
          <w:p w14:paraId="18D7D004" w14:textId="77777777" w:rsidR="00FF6261" w:rsidRDefault="00FF6261" w:rsidP="009E53C3">
            <w:pPr>
              <w:pStyle w:val="TableParagraph"/>
              <w:spacing w:line="201" w:lineRule="exact"/>
              <w:ind w:left="110"/>
              <w:rPr>
                <w:sz w:val="18"/>
              </w:rPr>
            </w:pPr>
            <w:r>
              <w:rPr>
                <w:color w:val="000000"/>
                <w:sz w:val="18"/>
                <w:szCs w:val="18"/>
              </w:rPr>
              <w:t>0.93</w:t>
            </w:r>
          </w:p>
        </w:tc>
        <w:tc>
          <w:tcPr>
            <w:tcW w:w="1564" w:type="dxa"/>
          </w:tcPr>
          <w:p w14:paraId="2A53DB82" w14:textId="77777777" w:rsidR="00FF6261" w:rsidRDefault="00FF6261" w:rsidP="009E53C3">
            <w:pPr>
              <w:pStyle w:val="TableParagraph"/>
              <w:spacing w:line="201" w:lineRule="exact"/>
              <w:ind w:left="464"/>
              <w:rPr>
                <w:sz w:val="18"/>
              </w:rPr>
            </w:pPr>
            <w:r>
              <w:rPr>
                <w:sz w:val="18"/>
                <w:szCs w:val="22"/>
              </w:rPr>
              <w:t>0.85, 1.00</w:t>
            </w:r>
          </w:p>
        </w:tc>
        <w:tc>
          <w:tcPr>
            <w:tcW w:w="1217" w:type="dxa"/>
          </w:tcPr>
          <w:p w14:paraId="6E18CA96" w14:textId="77777777" w:rsidR="00FF6261" w:rsidRDefault="00FF6261" w:rsidP="009E53C3">
            <w:pPr>
              <w:pStyle w:val="TableParagraph"/>
              <w:spacing w:line="201" w:lineRule="exact"/>
              <w:ind w:left="311"/>
              <w:rPr>
                <w:sz w:val="18"/>
              </w:rPr>
            </w:pPr>
            <w:r>
              <w:rPr>
                <w:color w:val="000000"/>
                <w:sz w:val="18"/>
                <w:szCs w:val="18"/>
              </w:rPr>
              <w:t>0.094</w:t>
            </w:r>
          </w:p>
        </w:tc>
        <w:tc>
          <w:tcPr>
            <w:tcW w:w="867" w:type="dxa"/>
          </w:tcPr>
          <w:p w14:paraId="4820DDD1" w14:textId="77777777" w:rsidR="00FF6261" w:rsidRDefault="00FF6261" w:rsidP="009E53C3">
            <w:pPr>
              <w:pStyle w:val="TableParagraph"/>
              <w:spacing w:line="240" w:lineRule="auto"/>
              <w:rPr>
                <w:rFonts w:ascii="Times New Roman"/>
                <w:sz w:val="18"/>
              </w:rPr>
            </w:pPr>
            <w:r>
              <w:rPr>
                <w:color w:val="000000"/>
                <w:sz w:val="18"/>
                <w:szCs w:val="18"/>
              </w:rPr>
              <w:t> </w:t>
            </w:r>
          </w:p>
        </w:tc>
        <w:tc>
          <w:tcPr>
            <w:tcW w:w="1462" w:type="dxa"/>
          </w:tcPr>
          <w:p w14:paraId="2FEA8866" w14:textId="77777777" w:rsidR="00FF6261" w:rsidRDefault="00FF6261" w:rsidP="009E53C3">
            <w:pPr>
              <w:pStyle w:val="TableParagraph"/>
              <w:spacing w:line="240" w:lineRule="auto"/>
              <w:rPr>
                <w:rFonts w:ascii="Times New Roman"/>
                <w:sz w:val="18"/>
              </w:rPr>
            </w:pPr>
            <w:r>
              <w:rPr>
                <w:color w:val="000000"/>
                <w:sz w:val="18"/>
                <w:szCs w:val="18"/>
              </w:rPr>
              <w:t> </w:t>
            </w:r>
          </w:p>
        </w:tc>
        <w:tc>
          <w:tcPr>
            <w:tcW w:w="1132" w:type="dxa"/>
          </w:tcPr>
          <w:p w14:paraId="537F72FE" w14:textId="77777777" w:rsidR="00FF6261" w:rsidRDefault="00FF6261" w:rsidP="009E53C3">
            <w:pPr>
              <w:pStyle w:val="TableParagraph"/>
              <w:spacing w:line="240" w:lineRule="auto"/>
              <w:rPr>
                <w:rFonts w:ascii="Times New Roman"/>
                <w:sz w:val="18"/>
              </w:rPr>
            </w:pPr>
            <w:r>
              <w:rPr>
                <w:color w:val="000000"/>
                <w:sz w:val="18"/>
                <w:szCs w:val="18"/>
              </w:rPr>
              <w:t> </w:t>
            </w:r>
          </w:p>
        </w:tc>
      </w:tr>
      <w:tr w:rsidR="00FF6261" w14:paraId="1F9052D7" w14:textId="77777777" w:rsidTr="009E53C3">
        <w:trPr>
          <w:trHeight w:val="302"/>
        </w:trPr>
        <w:tc>
          <w:tcPr>
            <w:tcW w:w="2352" w:type="dxa"/>
          </w:tcPr>
          <w:p w14:paraId="3EA0B88E" w14:textId="77777777" w:rsidR="00FF6261" w:rsidRDefault="00FF6261" w:rsidP="009E53C3">
            <w:pPr>
              <w:pStyle w:val="TableParagraph"/>
              <w:spacing w:line="201" w:lineRule="exact"/>
              <w:ind w:left="104"/>
              <w:rPr>
                <w:sz w:val="18"/>
              </w:rPr>
            </w:pPr>
            <w:r>
              <w:rPr>
                <w:color w:val="000000"/>
                <w:sz w:val="18"/>
                <w:szCs w:val="22"/>
              </w:rPr>
              <w:t>CD4 count</w:t>
            </w:r>
          </w:p>
        </w:tc>
        <w:tc>
          <w:tcPr>
            <w:tcW w:w="909" w:type="dxa"/>
          </w:tcPr>
          <w:p w14:paraId="36D4E964" w14:textId="77777777" w:rsidR="00FF6261" w:rsidRDefault="00FF6261" w:rsidP="009E53C3">
            <w:pPr>
              <w:pStyle w:val="TableParagraph"/>
              <w:spacing w:line="201" w:lineRule="exact"/>
              <w:ind w:left="110"/>
              <w:rPr>
                <w:sz w:val="18"/>
              </w:rPr>
            </w:pPr>
            <w:r>
              <w:rPr>
                <w:color w:val="000000"/>
                <w:spacing w:val="-4"/>
                <w:sz w:val="18"/>
                <w:szCs w:val="22"/>
              </w:rPr>
              <w:t>0.99</w:t>
            </w:r>
          </w:p>
        </w:tc>
        <w:tc>
          <w:tcPr>
            <w:tcW w:w="1564" w:type="dxa"/>
          </w:tcPr>
          <w:p w14:paraId="210A77F3" w14:textId="77777777" w:rsidR="00FF6261" w:rsidRDefault="00FF6261" w:rsidP="009E53C3">
            <w:pPr>
              <w:pStyle w:val="TableParagraph"/>
              <w:spacing w:line="201" w:lineRule="exact"/>
              <w:ind w:left="464"/>
              <w:rPr>
                <w:sz w:val="18"/>
              </w:rPr>
            </w:pPr>
            <w:r>
              <w:rPr>
                <w:color w:val="000000"/>
                <w:sz w:val="18"/>
                <w:szCs w:val="22"/>
              </w:rPr>
              <w:t>0.99, 1.00</w:t>
            </w:r>
          </w:p>
        </w:tc>
        <w:tc>
          <w:tcPr>
            <w:tcW w:w="1217" w:type="dxa"/>
          </w:tcPr>
          <w:p w14:paraId="29A857DB" w14:textId="77777777" w:rsidR="00FF6261" w:rsidRDefault="00FF6261" w:rsidP="009E53C3">
            <w:pPr>
              <w:pStyle w:val="TableParagraph"/>
              <w:spacing w:line="201" w:lineRule="exact"/>
              <w:ind w:left="311"/>
              <w:rPr>
                <w:sz w:val="18"/>
              </w:rPr>
            </w:pPr>
            <w:r>
              <w:rPr>
                <w:color w:val="000000"/>
                <w:spacing w:val="-2"/>
                <w:sz w:val="18"/>
                <w:szCs w:val="22"/>
              </w:rPr>
              <w:t>0.052</w:t>
            </w:r>
          </w:p>
        </w:tc>
        <w:tc>
          <w:tcPr>
            <w:tcW w:w="867" w:type="dxa"/>
          </w:tcPr>
          <w:p w14:paraId="3A3F3756" w14:textId="77777777" w:rsidR="00FF6261" w:rsidRDefault="00FF6261" w:rsidP="009E53C3">
            <w:pPr>
              <w:pStyle w:val="TableParagraph"/>
              <w:spacing w:line="240" w:lineRule="auto"/>
              <w:rPr>
                <w:rFonts w:ascii="Times New Roman"/>
                <w:sz w:val="18"/>
              </w:rPr>
            </w:pPr>
          </w:p>
        </w:tc>
        <w:tc>
          <w:tcPr>
            <w:tcW w:w="1462" w:type="dxa"/>
          </w:tcPr>
          <w:p w14:paraId="263AC2B9" w14:textId="77777777" w:rsidR="00FF6261" w:rsidRDefault="00FF6261" w:rsidP="009E53C3">
            <w:pPr>
              <w:pStyle w:val="TableParagraph"/>
              <w:spacing w:line="240" w:lineRule="auto"/>
              <w:rPr>
                <w:rFonts w:ascii="Times New Roman"/>
                <w:sz w:val="18"/>
              </w:rPr>
            </w:pPr>
          </w:p>
        </w:tc>
        <w:tc>
          <w:tcPr>
            <w:tcW w:w="1132" w:type="dxa"/>
          </w:tcPr>
          <w:p w14:paraId="374CFCF0" w14:textId="77777777" w:rsidR="00FF6261" w:rsidRDefault="00FF6261" w:rsidP="009E53C3">
            <w:pPr>
              <w:pStyle w:val="TableParagraph"/>
              <w:spacing w:line="240" w:lineRule="auto"/>
              <w:rPr>
                <w:rFonts w:ascii="Times New Roman"/>
                <w:sz w:val="18"/>
              </w:rPr>
            </w:pPr>
          </w:p>
        </w:tc>
      </w:tr>
      <w:tr w:rsidR="00FF6261" w14:paraId="1DCE5C3B" w14:textId="77777777" w:rsidTr="009E53C3">
        <w:trPr>
          <w:trHeight w:val="297"/>
        </w:trPr>
        <w:tc>
          <w:tcPr>
            <w:tcW w:w="2352" w:type="dxa"/>
          </w:tcPr>
          <w:p w14:paraId="7EC6B8CD" w14:textId="77777777" w:rsidR="00FF6261" w:rsidRPr="00547E95" w:rsidRDefault="00FF6261" w:rsidP="009E53C3">
            <w:pPr>
              <w:pStyle w:val="TableParagraph"/>
              <w:spacing w:line="201" w:lineRule="exact"/>
              <w:ind w:left="104"/>
              <w:rPr>
                <w:b/>
                <w:bCs/>
                <w:color w:val="000000"/>
                <w:sz w:val="18"/>
                <w:szCs w:val="18"/>
              </w:rPr>
            </w:pPr>
            <w:r w:rsidRPr="00547E95">
              <w:rPr>
                <w:b/>
                <w:bCs/>
                <w:color w:val="000000"/>
                <w:sz w:val="18"/>
                <w:szCs w:val="18"/>
              </w:rPr>
              <w:t>Drugs</w:t>
            </w:r>
          </w:p>
        </w:tc>
        <w:tc>
          <w:tcPr>
            <w:tcW w:w="909" w:type="dxa"/>
          </w:tcPr>
          <w:p w14:paraId="28AC813E" w14:textId="77777777" w:rsidR="00FF6261" w:rsidRDefault="00FF6261" w:rsidP="009E53C3">
            <w:pPr>
              <w:pStyle w:val="TableParagraph"/>
              <w:spacing w:line="201" w:lineRule="exact"/>
              <w:ind w:left="110"/>
              <w:rPr>
                <w:color w:val="000000"/>
                <w:sz w:val="18"/>
                <w:szCs w:val="18"/>
              </w:rPr>
            </w:pPr>
          </w:p>
        </w:tc>
        <w:tc>
          <w:tcPr>
            <w:tcW w:w="1564" w:type="dxa"/>
          </w:tcPr>
          <w:p w14:paraId="7CE6E93B" w14:textId="77777777" w:rsidR="00FF6261" w:rsidRDefault="00FF6261" w:rsidP="009E53C3">
            <w:pPr>
              <w:pStyle w:val="TableParagraph"/>
              <w:spacing w:line="201" w:lineRule="exact"/>
              <w:ind w:left="464"/>
              <w:rPr>
                <w:sz w:val="18"/>
              </w:rPr>
            </w:pPr>
          </w:p>
        </w:tc>
        <w:tc>
          <w:tcPr>
            <w:tcW w:w="1217" w:type="dxa"/>
          </w:tcPr>
          <w:p w14:paraId="418E881A" w14:textId="77777777" w:rsidR="00FF6261" w:rsidRDefault="00FF6261" w:rsidP="009E53C3">
            <w:pPr>
              <w:pStyle w:val="TableParagraph"/>
              <w:spacing w:line="201" w:lineRule="exact"/>
              <w:ind w:left="311"/>
              <w:rPr>
                <w:color w:val="000000"/>
                <w:sz w:val="18"/>
                <w:szCs w:val="18"/>
              </w:rPr>
            </w:pPr>
          </w:p>
        </w:tc>
        <w:tc>
          <w:tcPr>
            <w:tcW w:w="867" w:type="dxa"/>
          </w:tcPr>
          <w:p w14:paraId="1408171A" w14:textId="77777777" w:rsidR="00FF6261" w:rsidRDefault="00FF6261" w:rsidP="009E53C3">
            <w:pPr>
              <w:pStyle w:val="TableParagraph"/>
              <w:spacing w:line="201" w:lineRule="exact"/>
              <w:ind w:left="123" w:right="91"/>
              <w:jc w:val="center"/>
              <w:rPr>
                <w:color w:val="000000"/>
                <w:sz w:val="18"/>
                <w:szCs w:val="18"/>
              </w:rPr>
            </w:pPr>
          </w:p>
        </w:tc>
        <w:tc>
          <w:tcPr>
            <w:tcW w:w="1462" w:type="dxa"/>
          </w:tcPr>
          <w:p w14:paraId="156B0921" w14:textId="77777777" w:rsidR="00FF6261" w:rsidRDefault="00FF6261" w:rsidP="009E53C3">
            <w:pPr>
              <w:pStyle w:val="TableParagraph"/>
              <w:spacing w:line="201" w:lineRule="exact"/>
              <w:ind w:left="155"/>
              <w:rPr>
                <w:color w:val="000000"/>
                <w:sz w:val="18"/>
                <w:szCs w:val="18"/>
              </w:rPr>
            </w:pPr>
          </w:p>
        </w:tc>
        <w:tc>
          <w:tcPr>
            <w:tcW w:w="1132" w:type="dxa"/>
          </w:tcPr>
          <w:p w14:paraId="4649F1CF" w14:textId="77777777" w:rsidR="00FF6261" w:rsidRDefault="00FF6261" w:rsidP="009E53C3">
            <w:pPr>
              <w:pStyle w:val="TableParagraph"/>
              <w:spacing w:line="201" w:lineRule="exact"/>
              <w:ind w:left="217"/>
              <w:rPr>
                <w:color w:val="000000"/>
                <w:sz w:val="18"/>
                <w:szCs w:val="18"/>
              </w:rPr>
            </w:pPr>
          </w:p>
        </w:tc>
      </w:tr>
      <w:tr w:rsidR="00FF6261" w14:paraId="0C6037AC" w14:textId="77777777" w:rsidTr="009E53C3">
        <w:trPr>
          <w:trHeight w:val="297"/>
        </w:trPr>
        <w:tc>
          <w:tcPr>
            <w:tcW w:w="2352" w:type="dxa"/>
          </w:tcPr>
          <w:p w14:paraId="10B50898" w14:textId="77777777" w:rsidR="00FF6261" w:rsidRDefault="00FF6261" w:rsidP="009E53C3">
            <w:pPr>
              <w:pStyle w:val="TableParagraph"/>
              <w:spacing w:line="201" w:lineRule="exact"/>
              <w:ind w:left="104"/>
              <w:rPr>
                <w:sz w:val="18"/>
              </w:rPr>
            </w:pPr>
            <w:r>
              <w:rPr>
                <w:color w:val="000000"/>
                <w:sz w:val="18"/>
                <w:szCs w:val="18"/>
              </w:rPr>
              <w:t>Fluconazole</w:t>
            </w:r>
          </w:p>
        </w:tc>
        <w:tc>
          <w:tcPr>
            <w:tcW w:w="909" w:type="dxa"/>
          </w:tcPr>
          <w:p w14:paraId="0C177BCD" w14:textId="77777777" w:rsidR="00FF6261" w:rsidRDefault="00FF6261" w:rsidP="009E53C3">
            <w:pPr>
              <w:pStyle w:val="TableParagraph"/>
              <w:spacing w:line="201" w:lineRule="exact"/>
              <w:ind w:left="110"/>
              <w:rPr>
                <w:sz w:val="18"/>
              </w:rPr>
            </w:pPr>
            <w:r>
              <w:rPr>
                <w:color w:val="000000"/>
                <w:sz w:val="18"/>
                <w:szCs w:val="18"/>
              </w:rPr>
              <w:t>1.65</w:t>
            </w:r>
          </w:p>
        </w:tc>
        <w:tc>
          <w:tcPr>
            <w:tcW w:w="1564" w:type="dxa"/>
          </w:tcPr>
          <w:p w14:paraId="7BF50D02" w14:textId="77777777" w:rsidR="00FF6261" w:rsidRDefault="00FF6261" w:rsidP="009E53C3">
            <w:pPr>
              <w:pStyle w:val="TableParagraph"/>
              <w:spacing w:line="201" w:lineRule="exact"/>
              <w:ind w:left="464"/>
              <w:rPr>
                <w:sz w:val="18"/>
              </w:rPr>
            </w:pPr>
            <w:r>
              <w:rPr>
                <w:sz w:val="18"/>
                <w:szCs w:val="22"/>
              </w:rPr>
              <w:t>0.98, 2.74</w:t>
            </w:r>
          </w:p>
        </w:tc>
        <w:tc>
          <w:tcPr>
            <w:tcW w:w="1217" w:type="dxa"/>
          </w:tcPr>
          <w:p w14:paraId="03010602" w14:textId="77777777" w:rsidR="00FF6261" w:rsidRDefault="00FF6261" w:rsidP="009E53C3">
            <w:pPr>
              <w:pStyle w:val="TableParagraph"/>
              <w:spacing w:line="201" w:lineRule="exact"/>
              <w:ind w:left="311"/>
              <w:rPr>
                <w:sz w:val="18"/>
              </w:rPr>
            </w:pPr>
            <w:r>
              <w:rPr>
                <w:color w:val="000000"/>
                <w:sz w:val="18"/>
                <w:szCs w:val="18"/>
              </w:rPr>
              <w:t>0.057</w:t>
            </w:r>
          </w:p>
        </w:tc>
        <w:tc>
          <w:tcPr>
            <w:tcW w:w="867" w:type="dxa"/>
          </w:tcPr>
          <w:p w14:paraId="59502D01" w14:textId="77777777" w:rsidR="00FF6261" w:rsidRDefault="00FF6261" w:rsidP="009E53C3">
            <w:pPr>
              <w:pStyle w:val="TableParagraph"/>
              <w:spacing w:line="201" w:lineRule="exact"/>
              <w:ind w:left="123" w:right="91"/>
              <w:jc w:val="center"/>
              <w:rPr>
                <w:b/>
                <w:sz w:val="18"/>
              </w:rPr>
            </w:pPr>
            <w:r>
              <w:rPr>
                <w:color w:val="000000"/>
                <w:sz w:val="18"/>
                <w:szCs w:val="18"/>
              </w:rPr>
              <w:t> </w:t>
            </w:r>
          </w:p>
        </w:tc>
        <w:tc>
          <w:tcPr>
            <w:tcW w:w="1462" w:type="dxa"/>
          </w:tcPr>
          <w:p w14:paraId="73DB54A2" w14:textId="77777777" w:rsidR="00FF6261" w:rsidRDefault="00FF6261" w:rsidP="009E53C3">
            <w:pPr>
              <w:pStyle w:val="TableParagraph"/>
              <w:spacing w:line="201" w:lineRule="exact"/>
              <w:ind w:left="155"/>
              <w:rPr>
                <w:b/>
                <w:sz w:val="18"/>
              </w:rPr>
            </w:pPr>
            <w:r>
              <w:rPr>
                <w:color w:val="000000"/>
                <w:sz w:val="18"/>
                <w:szCs w:val="18"/>
              </w:rPr>
              <w:t> </w:t>
            </w:r>
          </w:p>
        </w:tc>
        <w:tc>
          <w:tcPr>
            <w:tcW w:w="1132" w:type="dxa"/>
          </w:tcPr>
          <w:p w14:paraId="404AB074" w14:textId="77777777" w:rsidR="00FF6261" w:rsidRDefault="00FF6261" w:rsidP="009E53C3">
            <w:pPr>
              <w:pStyle w:val="TableParagraph"/>
              <w:spacing w:line="201" w:lineRule="exact"/>
              <w:ind w:left="217"/>
              <w:rPr>
                <w:b/>
                <w:sz w:val="18"/>
              </w:rPr>
            </w:pPr>
            <w:r>
              <w:rPr>
                <w:color w:val="000000"/>
                <w:sz w:val="18"/>
                <w:szCs w:val="18"/>
              </w:rPr>
              <w:t> </w:t>
            </w:r>
          </w:p>
        </w:tc>
      </w:tr>
      <w:tr w:rsidR="00FF6261" w14:paraId="63813DBD" w14:textId="77777777" w:rsidTr="009E53C3">
        <w:trPr>
          <w:trHeight w:val="304"/>
        </w:trPr>
        <w:tc>
          <w:tcPr>
            <w:tcW w:w="2352" w:type="dxa"/>
          </w:tcPr>
          <w:p w14:paraId="624479AE" w14:textId="77777777" w:rsidR="00FF6261" w:rsidRDefault="00FF6261" w:rsidP="009E53C3">
            <w:pPr>
              <w:pStyle w:val="TableParagraph"/>
              <w:spacing w:line="201" w:lineRule="exact"/>
              <w:ind w:left="104"/>
              <w:rPr>
                <w:sz w:val="18"/>
              </w:rPr>
            </w:pPr>
            <w:r>
              <w:rPr>
                <w:color w:val="000000"/>
                <w:sz w:val="18"/>
                <w:szCs w:val="18"/>
              </w:rPr>
              <w:t>Opiates</w:t>
            </w:r>
          </w:p>
        </w:tc>
        <w:tc>
          <w:tcPr>
            <w:tcW w:w="909" w:type="dxa"/>
          </w:tcPr>
          <w:p w14:paraId="77FCEAE3" w14:textId="77777777" w:rsidR="00FF6261" w:rsidRDefault="00FF6261" w:rsidP="009E53C3">
            <w:pPr>
              <w:pStyle w:val="TableParagraph"/>
              <w:spacing w:line="201" w:lineRule="exact"/>
              <w:ind w:left="110"/>
              <w:rPr>
                <w:b/>
                <w:sz w:val="18"/>
              </w:rPr>
            </w:pPr>
            <w:r>
              <w:rPr>
                <w:b/>
                <w:bCs/>
                <w:color w:val="000000"/>
                <w:sz w:val="18"/>
                <w:szCs w:val="18"/>
              </w:rPr>
              <w:t>0.56</w:t>
            </w:r>
          </w:p>
        </w:tc>
        <w:tc>
          <w:tcPr>
            <w:tcW w:w="1564" w:type="dxa"/>
          </w:tcPr>
          <w:p w14:paraId="3CCC0F22" w14:textId="77777777" w:rsidR="00FF6261" w:rsidRDefault="00FF6261" w:rsidP="009E53C3">
            <w:pPr>
              <w:pStyle w:val="TableParagraph"/>
              <w:spacing w:line="201" w:lineRule="exact"/>
              <w:ind w:left="464"/>
              <w:rPr>
                <w:b/>
                <w:sz w:val="18"/>
              </w:rPr>
            </w:pPr>
            <w:r>
              <w:rPr>
                <w:b/>
                <w:bCs/>
                <w:sz w:val="18"/>
                <w:szCs w:val="22"/>
              </w:rPr>
              <w:t>0.34, 0.90</w:t>
            </w:r>
          </w:p>
        </w:tc>
        <w:tc>
          <w:tcPr>
            <w:tcW w:w="1217" w:type="dxa"/>
          </w:tcPr>
          <w:p w14:paraId="7B6D712D" w14:textId="77777777" w:rsidR="00FF6261" w:rsidRDefault="00FF6261" w:rsidP="009E53C3">
            <w:pPr>
              <w:pStyle w:val="TableParagraph"/>
              <w:spacing w:line="201" w:lineRule="exact"/>
              <w:ind w:left="311"/>
              <w:rPr>
                <w:b/>
                <w:sz w:val="18"/>
              </w:rPr>
            </w:pPr>
            <w:r>
              <w:rPr>
                <w:b/>
                <w:bCs/>
                <w:color w:val="000000"/>
                <w:sz w:val="18"/>
                <w:szCs w:val="18"/>
              </w:rPr>
              <w:t>0.02</w:t>
            </w:r>
          </w:p>
        </w:tc>
        <w:tc>
          <w:tcPr>
            <w:tcW w:w="867" w:type="dxa"/>
          </w:tcPr>
          <w:p w14:paraId="309BC5C8" w14:textId="77777777" w:rsidR="00FF6261" w:rsidRDefault="00FF6261" w:rsidP="009E53C3">
            <w:pPr>
              <w:pStyle w:val="TableParagraph"/>
              <w:spacing w:line="201" w:lineRule="exact"/>
              <w:ind w:left="123" w:right="91"/>
              <w:jc w:val="center"/>
              <w:rPr>
                <w:sz w:val="18"/>
              </w:rPr>
            </w:pPr>
            <w:r>
              <w:rPr>
                <w:color w:val="000000"/>
                <w:sz w:val="18"/>
                <w:szCs w:val="18"/>
              </w:rPr>
              <w:t>0.61</w:t>
            </w:r>
          </w:p>
        </w:tc>
        <w:tc>
          <w:tcPr>
            <w:tcW w:w="1462" w:type="dxa"/>
          </w:tcPr>
          <w:p w14:paraId="62FF5BDA" w14:textId="77777777" w:rsidR="00FF6261" w:rsidRDefault="00FF6261" w:rsidP="009E53C3">
            <w:pPr>
              <w:pStyle w:val="TableParagraph"/>
              <w:spacing w:line="201" w:lineRule="exact"/>
              <w:ind w:left="155"/>
              <w:rPr>
                <w:sz w:val="18"/>
              </w:rPr>
            </w:pPr>
            <w:r>
              <w:rPr>
                <w:sz w:val="18"/>
                <w:szCs w:val="22"/>
              </w:rPr>
              <w:t>0.363, 1.017</w:t>
            </w:r>
          </w:p>
        </w:tc>
        <w:tc>
          <w:tcPr>
            <w:tcW w:w="1132" w:type="dxa"/>
          </w:tcPr>
          <w:p w14:paraId="79739DFF" w14:textId="77777777" w:rsidR="00FF6261" w:rsidRDefault="00FF6261" w:rsidP="009E53C3">
            <w:pPr>
              <w:pStyle w:val="TableParagraph"/>
              <w:spacing w:line="201" w:lineRule="exact"/>
              <w:ind w:left="217"/>
              <w:rPr>
                <w:sz w:val="18"/>
              </w:rPr>
            </w:pPr>
            <w:r>
              <w:rPr>
                <w:color w:val="000000"/>
                <w:sz w:val="18"/>
                <w:szCs w:val="18"/>
              </w:rPr>
              <w:t>0.058</w:t>
            </w:r>
          </w:p>
        </w:tc>
      </w:tr>
    </w:tbl>
    <w:p w14:paraId="702A7079" w14:textId="77777777" w:rsidR="00FF6261" w:rsidRDefault="00FF6261" w:rsidP="00FF6261">
      <w:pPr>
        <w:spacing w:before="5"/>
        <w:ind w:left="520"/>
        <w:rPr>
          <w:rFonts w:ascii="Times New Roman"/>
          <w:sz w:val="20"/>
        </w:rPr>
      </w:pPr>
      <w:r>
        <w:rPr>
          <w:rFonts w:ascii="Times New Roman"/>
          <w:position w:val="5"/>
          <w:sz w:val="13"/>
        </w:rPr>
        <w:t>1</w:t>
      </w:r>
      <w:r>
        <w:rPr>
          <w:rFonts w:ascii="Times New Roman"/>
          <w:spacing w:val="24"/>
          <w:position w:val="5"/>
          <w:sz w:val="13"/>
        </w:rPr>
        <w:t xml:space="preserve"> </w:t>
      </w:r>
      <w:r>
        <w:rPr>
          <w:rFonts w:ascii="Times New Roman"/>
          <w:sz w:val="20"/>
        </w:rPr>
        <w:t>Odds</w:t>
      </w:r>
      <w:r>
        <w:rPr>
          <w:rFonts w:ascii="Times New Roman"/>
          <w:spacing w:val="7"/>
          <w:sz w:val="20"/>
        </w:rPr>
        <w:t xml:space="preserve"> </w:t>
      </w:r>
      <w:r>
        <w:rPr>
          <w:rFonts w:ascii="Times New Roman"/>
          <w:sz w:val="20"/>
        </w:rPr>
        <w:t>Ratio;</w:t>
      </w:r>
      <w:r>
        <w:rPr>
          <w:rFonts w:ascii="Times New Roman"/>
          <w:spacing w:val="5"/>
          <w:sz w:val="20"/>
        </w:rPr>
        <w:t xml:space="preserve"> </w:t>
      </w:r>
      <w:r>
        <w:rPr>
          <w:rFonts w:ascii="Times New Roman"/>
          <w:position w:val="5"/>
          <w:sz w:val="13"/>
        </w:rPr>
        <w:t>2</w:t>
      </w:r>
      <w:r>
        <w:rPr>
          <w:rFonts w:ascii="Times New Roman"/>
          <w:spacing w:val="25"/>
          <w:position w:val="5"/>
          <w:sz w:val="13"/>
        </w:rPr>
        <w:t xml:space="preserve"> </w:t>
      </w:r>
      <w:r>
        <w:rPr>
          <w:rFonts w:ascii="Times New Roman"/>
          <w:sz w:val="20"/>
        </w:rPr>
        <w:t>95%</w:t>
      </w:r>
      <w:r>
        <w:rPr>
          <w:rFonts w:ascii="Times New Roman"/>
          <w:spacing w:val="10"/>
          <w:sz w:val="20"/>
        </w:rPr>
        <w:t xml:space="preserve"> </w:t>
      </w:r>
      <w:r>
        <w:rPr>
          <w:rFonts w:ascii="Times New Roman"/>
          <w:sz w:val="20"/>
        </w:rPr>
        <w:t>Confidence</w:t>
      </w:r>
      <w:r>
        <w:rPr>
          <w:rFonts w:ascii="Times New Roman"/>
          <w:spacing w:val="8"/>
          <w:sz w:val="20"/>
        </w:rPr>
        <w:t xml:space="preserve"> </w:t>
      </w:r>
      <w:r>
        <w:rPr>
          <w:rFonts w:ascii="Times New Roman"/>
          <w:sz w:val="20"/>
        </w:rPr>
        <w:t>interval;</w:t>
      </w:r>
      <w:r>
        <w:rPr>
          <w:rFonts w:ascii="Times New Roman"/>
          <w:spacing w:val="4"/>
          <w:sz w:val="20"/>
        </w:rPr>
        <w:t xml:space="preserve"> </w:t>
      </w:r>
      <w:r>
        <w:rPr>
          <w:rFonts w:ascii="Times New Roman"/>
          <w:position w:val="5"/>
          <w:sz w:val="13"/>
        </w:rPr>
        <w:t>3</w:t>
      </w:r>
      <w:r>
        <w:rPr>
          <w:rFonts w:ascii="Times New Roman"/>
          <w:spacing w:val="26"/>
          <w:position w:val="5"/>
          <w:sz w:val="13"/>
        </w:rPr>
        <w:t xml:space="preserve"> </w:t>
      </w:r>
      <w:r>
        <w:rPr>
          <w:rFonts w:ascii="Times New Roman"/>
          <w:sz w:val="20"/>
        </w:rPr>
        <w:t>Adjusted</w:t>
      </w:r>
      <w:r>
        <w:rPr>
          <w:rFonts w:ascii="Times New Roman"/>
          <w:spacing w:val="8"/>
          <w:sz w:val="20"/>
        </w:rPr>
        <w:t xml:space="preserve"> </w:t>
      </w:r>
      <w:r>
        <w:rPr>
          <w:rFonts w:ascii="Times New Roman"/>
          <w:sz w:val="20"/>
        </w:rPr>
        <w:t>Odds</w:t>
      </w:r>
      <w:r>
        <w:rPr>
          <w:rFonts w:ascii="Times New Roman"/>
          <w:spacing w:val="7"/>
          <w:sz w:val="20"/>
        </w:rPr>
        <w:t xml:space="preserve"> </w:t>
      </w:r>
      <w:r>
        <w:rPr>
          <w:rFonts w:ascii="Times New Roman"/>
          <w:spacing w:val="-2"/>
          <w:sz w:val="20"/>
        </w:rPr>
        <w:t>Ratio</w:t>
      </w:r>
    </w:p>
    <w:p w14:paraId="2729B29E" w14:textId="77777777" w:rsidR="00FF6261" w:rsidRDefault="00FF6261" w:rsidP="00FF6261">
      <w:pPr>
        <w:pStyle w:val="BodyText"/>
        <w:spacing w:before="119"/>
        <w:ind w:left="0"/>
        <w:rPr>
          <w:rFonts w:ascii="Times New Roman"/>
          <w:sz w:val="20"/>
        </w:rPr>
      </w:pPr>
      <w:r>
        <w:rPr>
          <w:noProof/>
        </w:rPr>
        <mc:AlternateContent>
          <mc:Choice Requires="wps">
            <w:drawing>
              <wp:anchor distT="0" distB="0" distL="0" distR="0" simplePos="0" relativeHeight="486158336" behindDoc="1" locked="0" layoutInCell="1" allowOverlap="1" wp14:anchorId="05B61704" wp14:editId="359DB019">
                <wp:simplePos x="0" y="0"/>
                <wp:positionH relativeFrom="page">
                  <wp:posOffset>869950</wp:posOffset>
                </wp:positionH>
                <wp:positionV relativeFrom="paragraph">
                  <wp:posOffset>236948</wp:posOffset>
                </wp:positionV>
                <wp:extent cx="24765" cy="2476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 cy="24765"/>
                        </a:xfrm>
                        <a:custGeom>
                          <a:avLst/>
                          <a:gdLst/>
                          <a:ahLst/>
                          <a:cxnLst/>
                          <a:rect l="l" t="t" r="r" b="b"/>
                          <a:pathLst>
                            <a:path w="24765" h="24765">
                              <a:moveTo>
                                <a:pt x="19209" y="0"/>
                              </a:moveTo>
                              <a:lnTo>
                                <a:pt x="5539" y="0"/>
                              </a:lnTo>
                              <a:lnTo>
                                <a:pt x="0" y="5541"/>
                              </a:lnTo>
                              <a:lnTo>
                                <a:pt x="0" y="19210"/>
                              </a:lnTo>
                              <a:lnTo>
                                <a:pt x="5539" y="24749"/>
                              </a:lnTo>
                              <a:lnTo>
                                <a:pt x="19209" y="24749"/>
                              </a:lnTo>
                              <a:lnTo>
                                <a:pt x="24748" y="19210"/>
                              </a:lnTo>
                              <a:lnTo>
                                <a:pt x="24748" y="5541"/>
                              </a:lnTo>
                              <a:lnTo>
                                <a:pt x="192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07BE696" id="Graphic 18" o:spid="_x0000_s1026" style="position:absolute;margin-left:68.5pt;margin-top:18.65pt;width:1.95pt;height:1.95pt;z-index:-17158144;visibility:visible;mso-wrap-style:square;mso-wrap-distance-left:0;mso-wrap-distance-top:0;mso-wrap-distance-right:0;mso-wrap-distance-bottom:0;mso-position-horizontal:absolute;mso-position-horizontal-relative:page;mso-position-vertical:absolute;mso-position-vertical-relative:text;v-text-anchor:top" coordsize="2476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" path="m19209,l5539,,,5541,,19210r5539,5539l19209,24749r5539,-5539l24748,5541,19209,xe" fillcolor="black" stroked="f">
                <v:path arrowok="t"/>
                <w10:wrap type="topAndBottom" anchorx="page"/>
              </v:shape>
            </w:pict>
          </mc:Fallback>
        </mc:AlternateContent>
      </w:r>
    </w:p>
    <w:p w14:paraId="17840F32" w14:textId="77777777" w:rsidR="00FF6261" w:rsidRDefault="00FF6261" w:rsidP="00ED4A8E">
      <w:pPr>
        <w:spacing w:before="8"/>
        <w:ind w:left="260"/>
        <w:rPr>
          <w:rFonts w:ascii="Times New Roman"/>
          <w:spacing w:val="-2"/>
          <w:w w:val="105"/>
          <w:sz w:val="20"/>
        </w:rPr>
      </w:pPr>
    </w:p>
    <w:p w14:paraId="178F78BC" w14:textId="77777777" w:rsidR="00FF6261" w:rsidRDefault="00FF6261" w:rsidP="00ED4A8E">
      <w:pPr>
        <w:spacing w:before="8"/>
        <w:ind w:left="260"/>
        <w:rPr>
          <w:rFonts w:ascii="Times New Roman"/>
          <w:spacing w:val="-2"/>
          <w:w w:val="105"/>
          <w:sz w:val="20"/>
        </w:rPr>
      </w:pPr>
    </w:p>
    <w:p w14:paraId="3D38CC22" w14:textId="77777777" w:rsidR="00FF6261" w:rsidRDefault="00FF6261" w:rsidP="00ED4A8E">
      <w:pPr>
        <w:spacing w:before="8"/>
        <w:ind w:left="260"/>
        <w:rPr>
          <w:rFonts w:ascii="Times New Roman"/>
          <w:sz w:val="20"/>
        </w:rPr>
      </w:pPr>
    </w:p>
    <w:p w14:paraId="74541649" w14:textId="5C68989A" w:rsidR="00547E95" w:rsidRDefault="00547E95" w:rsidP="00525D70">
      <w:pPr>
        <w:pStyle w:val="BodyText"/>
        <w:spacing w:before="206" w:line="254" w:lineRule="auto"/>
        <w:ind w:right="435"/>
        <w:rPr>
          <w:w w:val="90"/>
        </w:rPr>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9D" w14:textId="77777777" w:rsidR="0070762C" w:rsidRDefault="00000000">
      <w:pPr>
        <w:pStyle w:val="Heading2"/>
        <w:rPr>
          <w:rFonts w:ascii="Times New Roman"/>
        </w:rPr>
      </w:pPr>
      <w:r>
        <w:rPr>
          <w:rFonts w:ascii="Times New Roman"/>
        </w:rPr>
        <w:lastRenderedPageBreak/>
        <w:t>Discussion:</w:t>
      </w:r>
      <w:r>
        <w:rPr>
          <w:rFonts w:ascii="Times New Roman"/>
          <w:spacing w:val="43"/>
        </w:rPr>
        <w:t xml:space="preserve"> </w:t>
      </w:r>
      <w:r>
        <w:rPr>
          <w:rFonts w:ascii="Times New Roman"/>
        </w:rPr>
        <w:t>awaiting</w:t>
      </w:r>
      <w:r>
        <w:rPr>
          <w:rFonts w:ascii="Times New Roman"/>
          <w:spacing w:val="44"/>
        </w:rPr>
        <w:t xml:space="preserve"> </w:t>
      </w:r>
      <w:r>
        <w:rPr>
          <w:rFonts w:ascii="Times New Roman"/>
        </w:rPr>
        <w:t>the</w:t>
      </w:r>
      <w:r>
        <w:rPr>
          <w:rFonts w:ascii="Times New Roman"/>
          <w:spacing w:val="44"/>
        </w:rPr>
        <w:t xml:space="preserve"> </w:t>
      </w:r>
      <w:r>
        <w:rPr>
          <w:rFonts w:ascii="Times New Roman"/>
        </w:rPr>
        <w:t>final</w:t>
      </w:r>
      <w:r>
        <w:rPr>
          <w:rFonts w:ascii="Times New Roman"/>
          <w:spacing w:val="43"/>
        </w:rPr>
        <w:t xml:space="preserve"> </w:t>
      </w:r>
      <w:r>
        <w:rPr>
          <w:rFonts w:ascii="Times New Roman"/>
        </w:rPr>
        <w:t>data</w:t>
      </w:r>
      <w:r>
        <w:rPr>
          <w:rFonts w:ascii="Times New Roman"/>
          <w:spacing w:val="44"/>
        </w:rPr>
        <w:t xml:space="preserve"> </w:t>
      </w:r>
      <w:r>
        <w:rPr>
          <w:rFonts w:ascii="Times New Roman"/>
          <w:spacing w:val="-2"/>
        </w:rPr>
        <w:t>analysis</w:t>
      </w:r>
    </w:p>
    <w:p w14:paraId="531D5660" w14:textId="32054470" w:rsidR="0070762C" w:rsidRDefault="00000000" w:rsidP="0089032A">
      <w:pPr>
        <w:pStyle w:val="BodyText"/>
        <w:spacing w:before="188" w:line="254" w:lineRule="auto"/>
        <w:ind w:right="342"/>
        <w:rPr>
          <w:color w:val="212121"/>
          <w:w w:val="90"/>
        </w:rPr>
      </w:pPr>
      <w:r>
        <w:rPr>
          <w:color w:val="212121"/>
          <w:spacing w:val="-6"/>
        </w:rPr>
        <w:t>To</w:t>
      </w:r>
      <w:r>
        <w:rPr>
          <w:color w:val="212121"/>
          <w:spacing w:val="-13"/>
        </w:rPr>
        <w:t xml:space="preserve"> </w:t>
      </w:r>
      <w:r>
        <w:rPr>
          <w:color w:val="212121"/>
          <w:spacing w:val="-6"/>
        </w:rPr>
        <w:t>our</w:t>
      </w:r>
      <w:r>
        <w:rPr>
          <w:color w:val="212121"/>
          <w:spacing w:val="-13"/>
        </w:rPr>
        <w:t xml:space="preserve"> </w:t>
      </w:r>
      <w:r>
        <w:rPr>
          <w:color w:val="212121"/>
          <w:spacing w:val="-6"/>
        </w:rPr>
        <w:t>knowledge</w:t>
      </w:r>
      <w:r>
        <w:rPr>
          <w:color w:val="212121"/>
          <w:spacing w:val="-14"/>
        </w:rPr>
        <w:t xml:space="preserve"> </w:t>
      </w:r>
      <w:r>
        <w:rPr>
          <w:color w:val="212121"/>
          <w:spacing w:val="-6"/>
        </w:rPr>
        <w:t>this</w:t>
      </w:r>
      <w:r>
        <w:rPr>
          <w:color w:val="212121"/>
          <w:spacing w:val="-13"/>
        </w:rPr>
        <w:t xml:space="preserve"> </w:t>
      </w:r>
      <w:r>
        <w:rPr>
          <w:color w:val="212121"/>
          <w:spacing w:val="-6"/>
        </w:rPr>
        <w:t>is</w:t>
      </w:r>
      <w:r>
        <w:rPr>
          <w:color w:val="212121"/>
          <w:spacing w:val="-13"/>
        </w:rPr>
        <w:t xml:space="preserve"> </w:t>
      </w:r>
      <w:r>
        <w:rPr>
          <w:color w:val="212121"/>
          <w:spacing w:val="-6"/>
        </w:rPr>
        <w:t>the</w:t>
      </w:r>
      <w:r>
        <w:rPr>
          <w:color w:val="212121"/>
          <w:spacing w:val="-13"/>
        </w:rPr>
        <w:t xml:space="preserve"> </w:t>
      </w:r>
      <w:r>
        <w:rPr>
          <w:color w:val="212121"/>
          <w:spacing w:val="-6"/>
        </w:rPr>
        <w:t>largest</w:t>
      </w:r>
      <w:r>
        <w:rPr>
          <w:color w:val="212121"/>
          <w:spacing w:val="-13"/>
        </w:rPr>
        <w:t xml:space="preserve"> </w:t>
      </w:r>
      <w:r>
        <w:rPr>
          <w:color w:val="212121"/>
          <w:spacing w:val="-6"/>
        </w:rPr>
        <w:t>study</w:t>
      </w:r>
      <w:r>
        <w:rPr>
          <w:color w:val="212121"/>
          <w:spacing w:val="-14"/>
        </w:rPr>
        <w:t xml:space="preserve"> </w:t>
      </w:r>
      <w:r>
        <w:rPr>
          <w:color w:val="212121"/>
          <w:spacing w:val="-6"/>
        </w:rPr>
        <w:t>looking</w:t>
      </w:r>
      <w:r>
        <w:rPr>
          <w:color w:val="212121"/>
          <w:spacing w:val="-13"/>
        </w:rPr>
        <w:t xml:space="preserve"> </w:t>
      </w:r>
      <w:r>
        <w:rPr>
          <w:color w:val="212121"/>
          <w:spacing w:val="-6"/>
        </w:rPr>
        <w:t>at</w:t>
      </w:r>
      <w:r>
        <w:rPr>
          <w:color w:val="212121"/>
          <w:spacing w:val="-13"/>
        </w:rPr>
        <w:t xml:space="preserve"> </w:t>
      </w:r>
      <w:r>
        <w:rPr>
          <w:color w:val="212121"/>
          <w:spacing w:val="-6"/>
        </w:rPr>
        <w:t>the</w:t>
      </w:r>
      <w:r>
        <w:rPr>
          <w:color w:val="212121"/>
          <w:spacing w:val="-13"/>
        </w:rPr>
        <w:t xml:space="preserve"> </w:t>
      </w:r>
      <w:r>
        <w:rPr>
          <w:color w:val="212121"/>
          <w:spacing w:val="-6"/>
        </w:rPr>
        <w:t>incidence</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and</w:t>
      </w:r>
      <w:r>
        <w:rPr>
          <w:color w:val="212121"/>
          <w:spacing w:val="-13"/>
        </w:rPr>
        <w:t xml:space="preserve"> </w:t>
      </w:r>
      <w:r>
        <w:rPr>
          <w:color w:val="212121"/>
          <w:spacing w:val="-6"/>
        </w:rPr>
        <w:t>mortality in</w:t>
      </w:r>
      <w:r>
        <w:rPr>
          <w:color w:val="212121"/>
          <w:spacing w:val="-15"/>
        </w:rPr>
        <w:t xml:space="preserve"> </w:t>
      </w:r>
      <w:r>
        <w:rPr>
          <w:color w:val="212121"/>
          <w:spacing w:val="-6"/>
        </w:rPr>
        <w:t>patients</w:t>
      </w:r>
      <w:r>
        <w:rPr>
          <w:color w:val="212121"/>
          <w:spacing w:val="-16"/>
        </w:rPr>
        <w:t xml:space="preserve"> </w:t>
      </w:r>
      <w:r>
        <w:rPr>
          <w:color w:val="212121"/>
          <w:spacing w:val="-6"/>
        </w:rPr>
        <w:t>with</w:t>
      </w:r>
      <w:r>
        <w:rPr>
          <w:color w:val="212121"/>
          <w:spacing w:val="-15"/>
        </w:rPr>
        <w:t xml:space="preserve"> </w:t>
      </w:r>
      <w:r>
        <w:rPr>
          <w:color w:val="212121"/>
          <w:spacing w:val="-6"/>
        </w:rPr>
        <w:t>advanced</w:t>
      </w:r>
      <w:r>
        <w:rPr>
          <w:color w:val="212121"/>
          <w:spacing w:val="-15"/>
        </w:rPr>
        <w:t xml:space="preserve"> </w:t>
      </w:r>
      <w:r>
        <w:rPr>
          <w:color w:val="212121"/>
          <w:spacing w:val="-6"/>
        </w:rPr>
        <w:t>HIV.</w:t>
      </w:r>
      <w:r>
        <w:rPr>
          <w:color w:val="212121"/>
          <w:spacing w:val="30"/>
        </w:rPr>
        <w:t xml:space="preserve"> </w:t>
      </w:r>
      <w:r>
        <w:rPr>
          <w:color w:val="212121"/>
          <w:spacing w:val="-6"/>
        </w:rPr>
        <w:t>Inspired</w:t>
      </w:r>
      <w:r>
        <w:rPr>
          <w:color w:val="212121"/>
          <w:spacing w:val="-15"/>
        </w:rPr>
        <w:t xml:space="preserve"> </w:t>
      </w:r>
      <w:r>
        <w:rPr>
          <w:color w:val="212121"/>
          <w:spacing w:val="-6"/>
        </w:rPr>
        <w:t>by</w:t>
      </w:r>
      <w:r>
        <w:rPr>
          <w:color w:val="212121"/>
          <w:spacing w:val="-15"/>
        </w:rPr>
        <w:t xml:space="preserve"> </w:t>
      </w:r>
      <w:r>
        <w:rPr>
          <w:color w:val="212121"/>
          <w:spacing w:val="-6"/>
        </w:rPr>
        <w:t>the</w:t>
      </w:r>
      <w:r>
        <w:rPr>
          <w:color w:val="212121"/>
          <w:spacing w:val="-15"/>
        </w:rPr>
        <w:t xml:space="preserve"> </w:t>
      </w:r>
      <w:r>
        <w:rPr>
          <w:color w:val="212121"/>
          <w:spacing w:val="-6"/>
        </w:rPr>
        <w:t>knowledge</w:t>
      </w:r>
      <w:r>
        <w:rPr>
          <w:color w:val="212121"/>
          <w:spacing w:val="-15"/>
        </w:rPr>
        <w:t xml:space="preserve"> </w:t>
      </w:r>
      <w:r>
        <w:rPr>
          <w:color w:val="212121"/>
          <w:spacing w:val="-6"/>
        </w:rPr>
        <w:t>that</w:t>
      </w:r>
      <w:r>
        <w:rPr>
          <w:color w:val="212121"/>
          <w:spacing w:val="-14"/>
        </w:rPr>
        <w:t xml:space="preserve"> </w:t>
      </w:r>
      <w:r>
        <w:rPr>
          <w:color w:val="212121"/>
          <w:spacing w:val="-6"/>
        </w:rPr>
        <w:t>undiagnosed</w:t>
      </w:r>
      <w:r>
        <w:rPr>
          <w:color w:val="212121"/>
          <w:spacing w:val="-15"/>
        </w:rPr>
        <w:t xml:space="preserve"> </w:t>
      </w:r>
      <w:r>
        <w:rPr>
          <w:color w:val="212121"/>
          <w:spacing w:val="-6"/>
        </w:rPr>
        <w:t>AI</w:t>
      </w:r>
      <w:r>
        <w:rPr>
          <w:color w:val="212121"/>
          <w:spacing w:val="-15"/>
        </w:rPr>
        <w:t xml:space="preserve"> </w:t>
      </w:r>
      <w:r>
        <w:rPr>
          <w:color w:val="212121"/>
          <w:spacing w:val="-6"/>
        </w:rPr>
        <w:t>can</w:t>
      </w:r>
      <w:r>
        <w:rPr>
          <w:color w:val="212121"/>
          <w:spacing w:val="-15"/>
        </w:rPr>
        <w:t xml:space="preserve"> </w:t>
      </w:r>
      <w:r>
        <w:rPr>
          <w:color w:val="212121"/>
          <w:spacing w:val="-6"/>
        </w:rPr>
        <w:t>be</w:t>
      </w:r>
      <w:r>
        <w:rPr>
          <w:color w:val="212121"/>
          <w:spacing w:val="-15"/>
        </w:rPr>
        <w:t xml:space="preserve"> </w:t>
      </w:r>
      <w:r>
        <w:rPr>
          <w:color w:val="212121"/>
          <w:spacing w:val="-6"/>
        </w:rPr>
        <w:t>fatal</w:t>
      </w:r>
      <w:r>
        <w:rPr>
          <w:color w:val="212121"/>
          <w:spacing w:val="-14"/>
        </w:rPr>
        <w:t xml:space="preserve"> </w:t>
      </w:r>
      <w:r>
        <w:rPr>
          <w:color w:val="212121"/>
          <w:spacing w:val="-6"/>
        </w:rPr>
        <w:t>in</w:t>
      </w:r>
      <w:r>
        <w:rPr>
          <w:color w:val="212121"/>
          <w:spacing w:val="-15"/>
        </w:rPr>
        <w:t xml:space="preserve"> </w:t>
      </w:r>
      <w:r>
        <w:rPr>
          <w:color w:val="212121"/>
          <w:spacing w:val="-6"/>
        </w:rPr>
        <w:t>the</w:t>
      </w:r>
      <w:r>
        <w:rPr>
          <w:color w:val="212121"/>
          <w:spacing w:val="-15"/>
        </w:rPr>
        <w:t xml:space="preserve"> </w:t>
      </w:r>
      <w:r>
        <w:rPr>
          <w:color w:val="212121"/>
          <w:spacing w:val="-6"/>
        </w:rPr>
        <w:t xml:space="preserve">event </w:t>
      </w:r>
      <w:r>
        <w:rPr>
          <w:color w:val="212121"/>
          <w:spacing w:val="-2"/>
        </w:rPr>
        <w:t>of</w:t>
      </w:r>
      <w:r>
        <w:rPr>
          <w:color w:val="212121"/>
          <w:spacing w:val="-17"/>
        </w:rPr>
        <w:t xml:space="preserve"> </w:t>
      </w:r>
      <w:r>
        <w:rPr>
          <w:color w:val="212121"/>
          <w:spacing w:val="-2"/>
        </w:rPr>
        <w:t>complication,</w:t>
      </w:r>
      <w:r>
        <w:rPr>
          <w:color w:val="212121"/>
          <w:spacing w:val="-17"/>
        </w:rPr>
        <w:t xml:space="preserve"> </w:t>
      </w:r>
      <w:r>
        <w:rPr>
          <w:color w:val="212121"/>
          <w:spacing w:val="-2"/>
        </w:rPr>
        <w:t>we</w:t>
      </w:r>
      <w:r>
        <w:rPr>
          <w:color w:val="212121"/>
          <w:spacing w:val="-17"/>
        </w:rPr>
        <w:t xml:space="preserve"> </w:t>
      </w:r>
      <w:r>
        <w:rPr>
          <w:color w:val="212121"/>
          <w:spacing w:val="-2"/>
        </w:rPr>
        <w:t>sought</w:t>
      </w:r>
      <w:r>
        <w:rPr>
          <w:color w:val="212121"/>
          <w:spacing w:val="-17"/>
        </w:rPr>
        <w:t xml:space="preserve"> </w:t>
      </w:r>
      <w:r>
        <w:rPr>
          <w:color w:val="212121"/>
          <w:spacing w:val="-2"/>
        </w:rPr>
        <w:t>to</w:t>
      </w:r>
      <w:r>
        <w:rPr>
          <w:color w:val="212121"/>
          <w:spacing w:val="-17"/>
        </w:rPr>
        <w:t xml:space="preserve"> </w:t>
      </w:r>
      <w:r>
        <w:rPr>
          <w:color w:val="212121"/>
          <w:spacing w:val="-2"/>
        </w:rPr>
        <w:t>establish</w:t>
      </w:r>
      <w:r>
        <w:rPr>
          <w:color w:val="212121"/>
          <w:spacing w:val="-17"/>
        </w:rPr>
        <w:t xml:space="preserve"> </w:t>
      </w:r>
      <w:r>
        <w:rPr>
          <w:color w:val="212121"/>
          <w:spacing w:val="-2"/>
        </w:rPr>
        <w:t>its</w:t>
      </w:r>
      <w:r>
        <w:rPr>
          <w:color w:val="212121"/>
          <w:spacing w:val="-17"/>
        </w:rPr>
        <w:t xml:space="preserve"> </w:t>
      </w:r>
      <w:r>
        <w:rPr>
          <w:color w:val="212121"/>
          <w:spacing w:val="-2"/>
        </w:rPr>
        <w:t>presence</w:t>
      </w:r>
      <w:r>
        <w:rPr>
          <w:color w:val="212121"/>
          <w:spacing w:val="-17"/>
        </w:rPr>
        <w:t xml:space="preserve"> </w:t>
      </w:r>
      <w:r>
        <w:rPr>
          <w:color w:val="212121"/>
          <w:spacing w:val="-2"/>
        </w:rPr>
        <w:t>and</w:t>
      </w:r>
      <w:r>
        <w:rPr>
          <w:color w:val="212121"/>
          <w:spacing w:val="-18"/>
        </w:rPr>
        <w:t xml:space="preserve"> </w:t>
      </w:r>
      <w:r>
        <w:rPr>
          <w:color w:val="212121"/>
          <w:spacing w:val="-2"/>
        </w:rPr>
        <w:t>contribution</w:t>
      </w:r>
      <w:r>
        <w:rPr>
          <w:color w:val="212121"/>
          <w:spacing w:val="-18"/>
        </w:rPr>
        <w:t xml:space="preserve"> </w:t>
      </w:r>
      <w:r>
        <w:rPr>
          <w:color w:val="212121"/>
          <w:spacing w:val="-2"/>
        </w:rPr>
        <w:t>to</w:t>
      </w:r>
      <w:r>
        <w:rPr>
          <w:color w:val="212121"/>
          <w:spacing w:val="-17"/>
        </w:rPr>
        <w:t xml:space="preserve"> </w:t>
      </w:r>
      <w:r>
        <w:rPr>
          <w:color w:val="212121"/>
          <w:spacing w:val="-2"/>
        </w:rPr>
        <w:t>mortality</w:t>
      </w:r>
      <w:r>
        <w:rPr>
          <w:color w:val="212121"/>
          <w:spacing w:val="-17"/>
        </w:rPr>
        <w:t xml:space="preserve"> </w:t>
      </w:r>
      <w:r>
        <w:rPr>
          <w:color w:val="212121"/>
          <w:spacing w:val="-2"/>
        </w:rPr>
        <w:t>in</w:t>
      </w:r>
      <w:r>
        <w:rPr>
          <w:color w:val="212121"/>
          <w:spacing w:val="-17"/>
        </w:rPr>
        <w:t xml:space="preserve"> </w:t>
      </w:r>
      <w:r>
        <w:rPr>
          <w:color w:val="212121"/>
          <w:spacing w:val="-2"/>
        </w:rPr>
        <w:t>patients</w:t>
      </w:r>
      <w:r>
        <w:rPr>
          <w:color w:val="212121"/>
          <w:spacing w:val="-17"/>
        </w:rPr>
        <w:t xml:space="preserve"> </w:t>
      </w:r>
      <w:r>
        <w:rPr>
          <w:color w:val="212121"/>
          <w:spacing w:val="-2"/>
        </w:rPr>
        <w:t>HIV</w:t>
      </w:r>
      <w:r>
        <w:rPr>
          <w:color w:val="212121"/>
          <w:spacing w:val="-17"/>
        </w:rPr>
        <w:t xml:space="preserve"> </w:t>
      </w:r>
      <w:r>
        <w:rPr>
          <w:color w:val="212121"/>
          <w:spacing w:val="-2"/>
        </w:rPr>
        <w:t xml:space="preserve">and </w:t>
      </w:r>
      <w:r>
        <w:rPr>
          <w:color w:val="212121"/>
          <w:spacing w:val="-6"/>
        </w:rPr>
        <w:t>AIDS,</w:t>
      </w:r>
      <w:r>
        <w:rPr>
          <w:color w:val="212121"/>
          <w:spacing w:val="-13"/>
        </w:rPr>
        <w:t xml:space="preserve"> </w:t>
      </w:r>
      <w:r>
        <w:rPr>
          <w:color w:val="212121"/>
          <w:spacing w:val="-6"/>
        </w:rPr>
        <w:t>to</w:t>
      </w:r>
      <w:r>
        <w:rPr>
          <w:color w:val="212121"/>
          <w:spacing w:val="-13"/>
        </w:rPr>
        <w:t xml:space="preserve"> </w:t>
      </w:r>
      <w:r>
        <w:rPr>
          <w:color w:val="212121"/>
          <w:spacing w:val="-6"/>
        </w:rPr>
        <w:t>mitigate</w:t>
      </w:r>
      <w:r>
        <w:rPr>
          <w:color w:val="212121"/>
          <w:spacing w:val="-13"/>
        </w:rPr>
        <w:t xml:space="preserve"> </w:t>
      </w:r>
      <w:r>
        <w:rPr>
          <w:color w:val="212121"/>
          <w:spacing w:val="-6"/>
        </w:rPr>
        <w:t>this</w:t>
      </w:r>
      <w:r>
        <w:rPr>
          <w:color w:val="212121"/>
          <w:spacing w:val="-13"/>
        </w:rPr>
        <w:t xml:space="preserve"> </w:t>
      </w:r>
      <w:r>
        <w:rPr>
          <w:color w:val="212121"/>
          <w:spacing w:val="-6"/>
        </w:rPr>
        <w:t>risk</w:t>
      </w:r>
      <w:r>
        <w:rPr>
          <w:color w:val="212121"/>
          <w:spacing w:val="-13"/>
        </w:rPr>
        <w:t xml:space="preserve"> </w:t>
      </w:r>
      <w:r>
        <w:rPr>
          <w:color w:val="212121"/>
          <w:spacing w:val="-6"/>
        </w:rPr>
        <w:t>through</w:t>
      </w:r>
      <w:r>
        <w:rPr>
          <w:color w:val="212121"/>
          <w:spacing w:val="-13"/>
        </w:rPr>
        <w:t xml:space="preserve"> </w:t>
      </w:r>
      <w:r>
        <w:rPr>
          <w:color w:val="212121"/>
          <w:spacing w:val="-6"/>
        </w:rPr>
        <w:t>early</w:t>
      </w:r>
      <w:r>
        <w:rPr>
          <w:color w:val="212121"/>
          <w:spacing w:val="-13"/>
        </w:rPr>
        <w:t xml:space="preserve"> </w:t>
      </w:r>
      <w:r>
        <w:rPr>
          <w:color w:val="212121"/>
          <w:spacing w:val="-6"/>
        </w:rPr>
        <w:t>diagnosis</w:t>
      </w:r>
      <w:r>
        <w:rPr>
          <w:color w:val="212121"/>
          <w:spacing w:val="-13"/>
        </w:rPr>
        <w:t xml:space="preserve"> </w:t>
      </w:r>
      <w:r>
        <w:rPr>
          <w:color w:val="212121"/>
          <w:spacing w:val="-6"/>
        </w:rPr>
        <w:t>and</w:t>
      </w:r>
      <w:r>
        <w:rPr>
          <w:color w:val="212121"/>
          <w:spacing w:val="-13"/>
        </w:rPr>
        <w:t xml:space="preserve"> </w:t>
      </w:r>
      <w:r>
        <w:rPr>
          <w:color w:val="212121"/>
          <w:spacing w:val="-6"/>
        </w:rPr>
        <w:t>intervention.</w:t>
      </w:r>
      <w:r>
        <w:rPr>
          <w:color w:val="212121"/>
          <w:spacing w:val="-12"/>
        </w:rPr>
        <w:t xml:space="preserve"> </w:t>
      </w:r>
      <w:r>
        <w:rPr>
          <w:color w:val="212121"/>
          <w:spacing w:val="-6"/>
        </w:rPr>
        <w:t>Our</w:t>
      </w:r>
      <w:r>
        <w:rPr>
          <w:color w:val="212121"/>
          <w:spacing w:val="-13"/>
        </w:rPr>
        <w:t xml:space="preserve"> </w:t>
      </w:r>
      <w:r>
        <w:rPr>
          <w:color w:val="212121"/>
          <w:spacing w:val="-6"/>
        </w:rPr>
        <w:t>study</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in advanced</w:t>
      </w:r>
      <w:r>
        <w:rPr>
          <w:color w:val="212121"/>
          <w:spacing w:val="-17"/>
        </w:rPr>
        <w:t xml:space="preserve"> </w:t>
      </w:r>
      <w:r>
        <w:rPr>
          <w:color w:val="212121"/>
          <w:spacing w:val="-6"/>
        </w:rPr>
        <w:t>HIV</w:t>
      </w:r>
      <w:r>
        <w:rPr>
          <w:color w:val="212121"/>
          <w:spacing w:val="-19"/>
        </w:rPr>
        <w:t xml:space="preserve"> </w:t>
      </w:r>
      <w:r>
        <w:rPr>
          <w:color w:val="212121"/>
          <w:spacing w:val="-6"/>
        </w:rPr>
        <w:t>revealed</w:t>
      </w:r>
      <w:r>
        <w:rPr>
          <w:color w:val="212121"/>
          <w:spacing w:val="-17"/>
        </w:rPr>
        <w:t xml:space="preserve"> </w:t>
      </w:r>
      <w:r>
        <w:rPr>
          <w:color w:val="212121"/>
          <w:spacing w:val="-6"/>
        </w:rPr>
        <w:t>AI</w:t>
      </w:r>
      <w:r>
        <w:rPr>
          <w:color w:val="212121"/>
          <w:spacing w:val="-17"/>
        </w:rPr>
        <w:t xml:space="preserve"> </w:t>
      </w:r>
      <w:r>
        <w:rPr>
          <w:color w:val="212121"/>
          <w:spacing w:val="-6"/>
        </w:rPr>
        <w:t>incidence</w:t>
      </w:r>
      <w:r>
        <w:rPr>
          <w:color w:val="212121"/>
          <w:spacing w:val="-17"/>
        </w:rPr>
        <w:t xml:space="preserve"> </w:t>
      </w:r>
      <w:r>
        <w:rPr>
          <w:color w:val="212121"/>
          <w:spacing w:val="-6"/>
        </w:rPr>
        <w:t>of</w:t>
      </w:r>
      <w:r>
        <w:rPr>
          <w:color w:val="212121"/>
          <w:spacing w:val="-17"/>
        </w:rPr>
        <w:t xml:space="preserve"> </w:t>
      </w:r>
      <w:r>
        <w:rPr>
          <w:color w:val="212121"/>
          <w:spacing w:val="-6"/>
        </w:rPr>
        <w:t>33</w:t>
      </w:r>
      <w:r>
        <w:rPr>
          <w:color w:val="212121"/>
          <w:spacing w:val="-17"/>
        </w:rPr>
        <w:t xml:space="preserve"> </w:t>
      </w:r>
      <w:r>
        <w:rPr>
          <w:color w:val="212121"/>
          <w:spacing w:val="-6"/>
        </w:rPr>
        <w:t>out</w:t>
      </w:r>
      <w:r>
        <w:rPr>
          <w:color w:val="212121"/>
          <w:spacing w:val="-17"/>
        </w:rPr>
        <w:t xml:space="preserve"> </w:t>
      </w:r>
      <w:r>
        <w:rPr>
          <w:color w:val="212121"/>
          <w:spacing w:val="-6"/>
        </w:rPr>
        <w:t>of</w:t>
      </w:r>
      <w:r>
        <w:rPr>
          <w:color w:val="212121"/>
          <w:spacing w:val="-17"/>
        </w:rPr>
        <w:t xml:space="preserve"> </w:t>
      </w:r>
      <w:r>
        <w:rPr>
          <w:color w:val="212121"/>
          <w:spacing w:val="-6"/>
        </w:rPr>
        <w:t>the</w:t>
      </w:r>
      <w:r>
        <w:rPr>
          <w:color w:val="212121"/>
          <w:spacing w:val="-17"/>
        </w:rPr>
        <w:t xml:space="preserve"> </w:t>
      </w:r>
      <w:r>
        <w:rPr>
          <w:color w:val="212121"/>
          <w:spacing w:val="-6"/>
        </w:rPr>
        <w:t>155</w:t>
      </w:r>
      <w:r>
        <w:rPr>
          <w:color w:val="212121"/>
          <w:spacing w:val="-17"/>
        </w:rPr>
        <w:t xml:space="preserve"> </w:t>
      </w:r>
      <w:r>
        <w:rPr>
          <w:color w:val="212121"/>
          <w:spacing w:val="-6"/>
        </w:rPr>
        <w:t>who</w:t>
      </w:r>
      <w:r>
        <w:rPr>
          <w:color w:val="212121"/>
          <w:spacing w:val="-17"/>
        </w:rPr>
        <w:t xml:space="preserve"> </w:t>
      </w:r>
      <w:r>
        <w:rPr>
          <w:color w:val="212121"/>
          <w:spacing w:val="-6"/>
        </w:rPr>
        <w:t>received</w:t>
      </w:r>
      <w:r>
        <w:rPr>
          <w:color w:val="212121"/>
          <w:spacing w:val="-17"/>
        </w:rPr>
        <w:t xml:space="preserve"> </w:t>
      </w:r>
      <w:r>
        <w:rPr>
          <w:color w:val="212121"/>
          <w:spacing w:val="-6"/>
        </w:rPr>
        <w:t>the</w:t>
      </w:r>
      <w:r>
        <w:rPr>
          <w:color w:val="212121"/>
          <w:spacing w:val="-17"/>
        </w:rPr>
        <w:t xml:space="preserve"> </w:t>
      </w:r>
      <w:r>
        <w:rPr>
          <w:color w:val="212121"/>
          <w:spacing w:val="-6"/>
        </w:rPr>
        <w:t>stimulation</w:t>
      </w:r>
      <w:r>
        <w:rPr>
          <w:color w:val="212121"/>
          <w:spacing w:val="-17"/>
        </w:rPr>
        <w:t xml:space="preserve"> </w:t>
      </w:r>
      <w:r>
        <w:rPr>
          <w:color w:val="212121"/>
          <w:spacing w:val="-6"/>
        </w:rPr>
        <w:t>test.</w:t>
      </w:r>
      <w:r>
        <w:rPr>
          <w:color w:val="212121"/>
        </w:rPr>
        <w:t xml:space="preserve"> </w:t>
      </w:r>
      <w:r>
        <w:rPr>
          <w:color w:val="212121"/>
          <w:spacing w:val="-6"/>
        </w:rPr>
        <w:t>The</w:t>
      </w:r>
      <w:r>
        <w:rPr>
          <w:color w:val="212121"/>
          <w:spacing w:val="-17"/>
        </w:rPr>
        <w:t xml:space="preserve"> </w:t>
      </w:r>
      <w:r>
        <w:rPr>
          <w:color w:val="212121"/>
          <w:spacing w:val="-6"/>
        </w:rPr>
        <w:t>majority of</w:t>
      </w:r>
      <w:r>
        <w:rPr>
          <w:color w:val="212121"/>
          <w:spacing w:val="-19"/>
        </w:rPr>
        <w:t xml:space="preserve"> </w:t>
      </w:r>
      <w:r>
        <w:rPr>
          <w:color w:val="212121"/>
          <w:spacing w:val="-6"/>
        </w:rPr>
        <w:t>whom</w:t>
      </w:r>
      <w:r>
        <w:rPr>
          <w:color w:val="212121"/>
          <w:spacing w:val="-17"/>
        </w:rPr>
        <w:t xml:space="preserve"> </w:t>
      </w:r>
      <w:r>
        <w:rPr>
          <w:color w:val="212121"/>
          <w:spacing w:val="-6"/>
        </w:rPr>
        <w:t>were</w:t>
      </w:r>
      <w:r>
        <w:rPr>
          <w:color w:val="212121"/>
          <w:spacing w:val="-17"/>
        </w:rPr>
        <w:t xml:space="preserve"> </w:t>
      </w:r>
      <w:r>
        <w:rPr>
          <w:color w:val="212121"/>
          <w:spacing w:val="-6"/>
        </w:rPr>
        <w:t>SAI</w:t>
      </w:r>
      <w:r>
        <w:rPr>
          <w:color w:val="212121"/>
          <w:spacing w:val="-17"/>
        </w:rPr>
        <w:t xml:space="preserve"> </w:t>
      </w:r>
      <w:r>
        <w:rPr>
          <w:color w:val="212121"/>
          <w:spacing w:val="-6"/>
        </w:rPr>
        <w:t>81.81</w:t>
      </w:r>
      <w:r>
        <w:rPr>
          <w:color w:val="212121"/>
          <w:spacing w:val="-17"/>
        </w:rPr>
        <w:t xml:space="preserve"> </w:t>
      </w:r>
      <w:r>
        <w:rPr>
          <w:color w:val="212121"/>
          <w:spacing w:val="-6"/>
        </w:rPr>
        <w:t>(%).</w:t>
      </w:r>
      <w:r>
        <w:rPr>
          <w:color w:val="212121"/>
          <w:spacing w:val="-17"/>
        </w:rPr>
        <w:t xml:space="preserve"> </w:t>
      </w:r>
      <w:r>
        <w:rPr>
          <w:color w:val="212121"/>
          <w:spacing w:val="-6"/>
        </w:rPr>
        <w:t>The</w:t>
      </w:r>
      <w:r>
        <w:rPr>
          <w:color w:val="212121"/>
          <w:spacing w:val="-17"/>
        </w:rPr>
        <w:t xml:space="preserve"> </w:t>
      </w:r>
      <w:r>
        <w:rPr>
          <w:color w:val="212121"/>
          <w:spacing w:val="-6"/>
        </w:rPr>
        <w:t>majority</w:t>
      </w:r>
      <w:r>
        <w:rPr>
          <w:color w:val="212121"/>
          <w:spacing w:val="-17"/>
        </w:rPr>
        <w:t xml:space="preserve"> </w:t>
      </w:r>
      <w:r>
        <w:rPr>
          <w:color w:val="212121"/>
          <w:spacing w:val="-6"/>
        </w:rPr>
        <w:t>of</w:t>
      </w:r>
      <w:r>
        <w:rPr>
          <w:color w:val="212121"/>
          <w:spacing w:val="-17"/>
        </w:rPr>
        <w:t xml:space="preserve"> </w:t>
      </w:r>
      <w:r>
        <w:rPr>
          <w:color w:val="212121"/>
          <w:spacing w:val="-6"/>
        </w:rPr>
        <w:t>these</w:t>
      </w:r>
      <w:r>
        <w:rPr>
          <w:color w:val="212121"/>
          <w:spacing w:val="-17"/>
        </w:rPr>
        <w:t xml:space="preserve"> </w:t>
      </w:r>
      <w:r>
        <w:rPr>
          <w:color w:val="212121"/>
          <w:spacing w:val="-6"/>
        </w:rPr>
        <w:t>patients</w:t>
      </w:r>
      <w:r>
        <w:rPr>
          <w:color w:val="212121"/>
          <w:spacing w:val="-17"/>
        </w:rPr>
        <w:t xml:space="preserve"> </w:t>
      </w:r>
      <w:r>
        <w:rPr>
          <w:color w:val="212121"/>
          <w:spacing w:val="-6"/>
        </w:rPr>
        <w:t>received</w:t>
      </w:r>
      <w:r>
        <w:rPr>
          <w:color w:val="212121"/>
          <w:spacing w:val="-17"/>
        </w:rPr>
        <w:t xml:space="preserve"> </w:t>
      </w:r>
      <w:r>
        <w:rPr>
          <w:color w:val="212121"/>
          <w:spacing w:val="-6"/>
        </w:rPr>
        <w:t>a</w:t>
      </w:r>
      <w:r>
        <w:rPr>
          <w:color w:val="212121"/>
          <w:spacing w:val="-17"/>
        </w:rPr>
        <w:t xml:space="preserve"> </w:t>
      </w:r>
      <w:r>
        <w:rPr>
          <w:color w:val="212121"/>
          <w:spacing w:val="-6"/>
        </w:rPr>
        <w:t>250</w:t>
      </w:r>
      <w:r>
        <w:rPr>
          <w:color w:val="212121"/>
          <w:spacing w:val="-17"/>
        </w:rPr>
        <w:t xml:space="preserve"> </w:t>
      </w:r>
      <w:r>
        <w:rPr>
          <w:color w:val="212121"/>
          <w:spacing w:val="-6"/>
        </w:rPr>
        <w:t>mcg</w:t>
      </w:r>
      <w:r>
        <w:rPr>
          <w:color w:val="212121"/>
          <w:spacing w:val="-17"/>
        </w:rPr>
        <w:t xml:space="preserve"> </w:t>
      </w:r>
      <w:r>
        <w:rPr>
          <w:color w:val="212121"/>
          <w:spacing w:val="-6"/>
        </w:rPr>
        <w:t>tetracosactide</w:t>
      </w:r>
      <w:r>
        <w:rPr>
          <w:color w:val="212121"/>
          <w:spacing w:val="-17"/>
        </w:rPr>
        <w:t xml:space="preserve"> </w:t>
      </w:r>
      <w:r>
        <w:rPr>
          <w:color w:val="212121"/>
          <w:spacing w:val="-6"/>
        </w:rPr>
        <w:t>test</w:t>
      </w:r>
      <w:r>
        <w:rPr>
          <w:color w:val="212121"/>
          <w:spacing w:val="-17"/>
        </w:rPr>
        <w:t xml:space="preserve"> </w:t>
      </w:r>
      <w:r>
        <w:rPr>
          <w:color w:val="212121"/>
          <w:spacing w:val="-6"/>
        </w:rPr>
        <w:t xml:space="preserve">with </w:t>
      </w:r>
      <w:r>
        <w:rPr>
          <w:color w:val="212121"/>
          <w:w w:val="90"/>
        </w:rPr>
        <w:t xml:space="preserve">a cutoff corstsol concentration of 500nmol/L using the Roche COBAS II ECLIA, while 6 patients were diagnosed on random cortisol and ACTH alone due </w:t>
      </w:r>
      <w:proofErr w:type="gramStart"/>
      <w:r>
        <w:rPr>
          <w:color w:val="212121"/>
          <w:w w:val="90"/>
        </w:rPr>
        <w:t>to ?</w:t>
      </w:r>
      <w:proofErr w:type="gramEnd"/>
      <w:r>
        <w:rPr>
          <w:color w:val="212121"/>
          <w:w w:val="90"/>
        </w:rPr>
        <w:t xml:space="preserve">??. </w:t>
      </w:r>
    </w:p>
    <w:p w14:paraId="1B9E5E9A" w14:textId="682AB0CC" w:rsidR="00794684" w:rsidRPr="007738B9" w:rsidRDefault="00DA3CF4" w:rsidP="00982FEA">
      <w:pPr>
        <w:pStyle w:val="BodyText"/>
        <w:spacing w:before="188" w:line="254" w:lineRule="auto"/>
        <w:ind w:left="567" w:right="342"/>
        <w:rPr>
          <w:b/>
          <w:bCs/>
          <w:color w:val="212121"/>
          <w:w w:val="90"/>
        </w:rPr>
      </w:pPr>
      <w:r w:rsidRPr="007738B9">
        <w:rPr>
          <w:b/>
          <w:bCs/>
          <w:color w:val="212121"/>
          <w:w w:val="90"/>
        </w:rPr>
        <w:t>The Major findings:</w:t>
      </w:r>
    </w:p>
    <w:p w14:paraId="0BEF5CAA" w14:textId="326F6C8F" w:rsidR="00DA3CF4" w:rsidRDefault="00D15975" w:rsidP="00D15975">
      <w:pPr>
        <w:pStyle w:val="BodyText"/>
        <w:numPr>
          <w:ilvl w:val="0"/>
          <w:numId w:val="3"/>
        </w:numPr>
        <w:spacing w:before="188" w:line="254" w:lineRule="auto"/>
        <w:ind w:right="342"/>
        <w:rPr>
          <w:color w:val="212121"/>
          <w:w w:val="90"/>
        </w:rPr>
      </w:pPr>
      <w:r>
        <w:rPr>
          <w:color w:val="212121"/>
          <w:w w:val="90"/>
        </w:rPr>
        <w:t>Patients in the lower tertile were younger.</w:t>
      </w:r>
    </w:p>
    <w:p w14:paraId="1BA38CBF" w14:textId="1684F5F3" w:rsidR="007B5405" w:rsidRDefault="007B5405" w:rsidP="00D15975">
      <w:pPr>
        <w:pStyle w:val="BodyText"/>
        <w:numPr>
          <w:ilvl w:val="0"/>
          <w:numId w:val="3"/>
        </w:numPr>
        <w:spacing w:before="188" w:line="254" w:lineRule="auto"/>
        <w:ind w:right="342"/>
        <w:rPr>
          <w:color w:val="212121"/>
          <w:w w:val="90"/>
        </w:rPr>
      </w:pPr>
      <w:r>
        <w:rPr>
          <w:color w:val="212121"/>
          <w:w w:val="90"/>
        </w:rPr>
        <w:t>Overall prevalence in this cohort was 6.5% with a predominant SAI group.</w:t>
      </w:r>
    </w:p>
    <w:p w14:paraId="4D9F98E0" w14:textId="048A6ED1" w:rsidR="007B5405" w:rsidRDefault="007B5405" w:rsidP="00D15975">
      <w:pPr>
        <w:pStyle w:val="BodyText"/>
        <w:numPr>
          <w:ilvl w:val="0"/>
          <w:numId w:val="3"/>
        </w:numPr>
        <w:spacing w:before="188" w:line="254" w:lineRule="auto"/>
        <w:ind w:right="342"/>
        <w:rPr>
          <w:color w:val="212121"/>
          <w:w w:val="90"/>
        </w:rPr>
      </w:pPr>
      <w:r>
        <w:rPr>
          <w:color w:val="212121"/>
          <w:w w:val="90"/>
        </w:rPr>
        <w:t>The most common OI was PTB in Non-AI and Extra pulmonary tuberculosis and cryptococcus in the AI group.</w:t>
      </w:r>
    </w:p>
    <w:p w14:paraId="18BE4CD8" w14:textId="7203A12B" w:rsidR="007B5405" w:rsidRDefault="007B5405" w:rsidP="00D15975">
      <w:pPr>
        <w:pStyle w:val="BodyText"/>
        <w:numPr>
          <w:ilvl w:val="0"/>
          <w:numId w:val="3"/>
        </w:numPr>
        <w:spacing w:before="188" w:line="254" w:lineRule="auto"/>
        <w:ind w:right="342"/>
        <w:rPr>
          <w:color w:val="212121"/>
          <w:w w:val="90"/>
        </w:rPr>
      </w:pPr>
      <w:r>
        <w:rPr>
          <w:color w:val="212121"/>
          <w:w w:val="90"/>
        </w:rPr>
        <w:t>Duration of illness was longer in the SAI versus PAI group.</w:t>
      </w:r>
    </w:p>
    <w:p w14:paraId="2517EDA5" w14:textId="197C70B5" w:rsidR="007B5405" w:rsidRDefault="007B5405" w:rsidP="00D15975">
      <w:pPr>
        <w:pStyle w:val="BodyText"/>
        <w:numPr>
          <w:ilvl w:val="0"/>
          <w:numId w:val="3"/>
        </w:numPr>
        <w:spacing w:before="188" w:line="254" w:lineRule="auto"/>
        <w:ind w:right="342"/>
        <w:rPr>
          <w:color w:val="212121"/>
          <w:w w:val="90"/>
        </w:rPr>
      </w:pPr>
      <w:r>
        <w:rPr>
          <w:color w:val="212121"/>
          <w:w w:val="90"/>
        </w:rPr>
        <w:t>Mortality was higher in the AI versus Non-AI group, though not significant.</w:t>
      </w:r>
    </w:p>
    <w:p w14:paraId="554E6891" w14:textId="148555E2" w:rsidR="007B5405" w:rsidRDefault="007B5405" w:rsidP="00D15975">
      <w:pPr>
        <w:pStyle w:val="BodyText"/>
        <w:numPr>
          <w:ilvl w:val="0"/>
          <w:numId w:val="3"/>
        </w:numPr>
        <w:spacing w:before="188" w:line="254" w:lineRule="auto"/>
        <w:ind w:right="342"/>
        <w:rPr>
          <w:color w:val="212121"/>
          <w:w w:val="90"/>
        </w:rPr>
      </w:pPr>
      <w:r>
        <w:rPr>
          <w:color w:val="212121"/>
          <w:w w:val="90"/>
        </w:rPr>
        <w:t xml:space="preserve">The rate of death began to increase after months, and tuberculosis was the predominant cause of death in the </w:t>
      </w:r>
      <w:r w:rsidR="00FE3DC9">
        <w:rPr>
          <w:color w:val="212121"/>
          <w:w w:val="90"/>
        </w:rPr>
        <w:t>non-AI</w:t>
      </w:r>
      <w:r>
        <w:rPr>
          <w:color w:val="212121"/>
          <w:w w:val="90"/>
        </w:rPr>
        <w:t xml:space="preserve"> group.</w:t>
      </w:r>
    </w:p>
    <w:p w14:paraId="5DFCDBA3" w14:textId="77777777" w:rsidR="007B5405" w:rsidRDefault="007B5405" w:rsidP="007B5405">
      <w:pPr>
        <w:pStyle w:val="BodyText"/>
        <w:spacing w:before="188" w:line="254" w:lineRule="auto"/>
        <w:ind w:right="342"/>
        <w:rPr>
          <w:color w:val="212121"/>
          <w:w w:val="90"/>
        </w:rPr>
      </w:pPr>
    </w:p>
    <w:p w14:paraId="7022134B" w14:textId="184E8E3D" w:rsidR="00D10F97" w:rsidRDefault="00982FEA" w:rsidP="00982FEA">
      <w:pPr>
        <w:pStyle w:val="BodyText"/>
        <w:spacing w:before="65" w:line="254" w:lineRule="auto"/>
        <w:ind w:left="567" w:right="435"/>
      </w:pPr>
      <w:r>
        <w:rPr>
          <w:color w:val="212121"/>
          <w:w w:val="90"/>
        </w:rPr>
        <w:t xml:space="preserve">To evaluate the possibility of overdiagnosis </w:t>
      </w:r>
      <w:r w:rsidR="00D10F97">
        <w:rPr>
          <w:color w:val="212121"/>
          <w:w w:val="90"/>
        </w:rPr>
        <w:t>we</w:t>
      </w:r>
      <w:r w:rsidR="00D10F97">
        <w:rPr>
          <w:color w:val="212121"/>
          <w:spacing w:val="-3"/>
          <w:w w:val="90"/>
        </w:rPr>
        <w:t xml:space="preserve"> </w:t>
      </w:r>
      <w:r w:rsidR="00D10F97">
        <w:rPr>
          <w:color w:val="212121"/>
          <w:w w:val="90"/>
        </w:rPr>
        <w:t>performed</w:t>
      </w:r>
      <w:r w:rsidR="00D10F97">
        <w:rPr>
          <w:color w:val="212121"/>
          <w:spacing w:val="-3"/>
          <w:w w:val="90"/>
        </w:rPr>
        <w:t xml:space="preserve"> </w:t>
      </w:r>
      <w:r w:rsidR="00D10F97">
        <w:rPr>
          <w:color w:val="212121"/>
          <w:w w:val="90"/>
        </w:rPr>
        <w:t>analysis</w:t>
      </w:r>
      <w:r w:rsidR="00D10F97">
        <w:rPr>
          <w:color w:val="212121"/>
          <w:spacing w:val="-3"/>
          <w:w w:val="90"/>
        </w:rPr>
        <w:t xml:space="preserve"> </w:t>
      </w:r>
      <w:r w:rsidR="00D10F97">
        <w:rPr>
          <w:color w:val="212121"/>
          <w:w w:val="90"/>
        </w:rPr>
        <w:t>using</w:t>
      </w:r>
      <w:r w:rsidR="00D10F97">
        <w:rPr>
          <w:color w:val="212121"/>
          <w:spacing w:val="-3"/>
          <w:w w:val="90"/>
        </w:rPr>
        <w:t xml:space="preserve"> </w:t>
      </w:r>
      <w:r w:rsidR="00D10F97">
        <w:rPr>
          <w:color w:val="212121"/>
          <w:w w:val="90"/>
        </w:rPr>
        <w:t>a</w:t>
      </w:r>
      <w:r w:rsidR="00D10F97">
        <w:rPr>
          <w:color w:val="212121"/>
          <w:spacing w:val="-3"/>
          <w:w w:val="90"/>
        </w:rPr>
        <w:t xml:space="preserve"> </w:t>
      </w:r>
      <w:r w:rsidR="00D10F97">
        <w:rPr>
          <w:color w:val="212121"/>
          <w:w w:val="90"/>
        </w:rPr>
        <w:t>suggested</w:t>
      </w:r>
      <w:r w:rsidR="00D10F97">
        <w:rPr>
          <w:color w:val="212121"/>
          <w:spacing w:val="-3"/>
          <w:w w:val="90"/>
        </w:rPr>
        <w:t xml:space="preserve"> </w:t>
      </w:r>
      <w:r w:rsidR="00D10F97">
        <w:rPr>
          <w:color w:val="212121"/>
          <w:w w:val="90"/>
        </w:rPr>
        <w:t>AI</w:t>
      </w:r>
      <w:r w:rsidR="00D10F97">
        <w:rPr>
          <w:color w:val="212121"/>
          <w:spacing w:val="-3"/>
          <w:w w:val="90"/>
        </w:rPr>
        <w:t xml:space="preserve"> </w:t>
      </w:r>
      <w:r w:rsidR="00D10F97">
        <w:rPr>
          <w:color w:val="212121"/>
          <w:w w:val="90"/>
        </w:rPr>
        <w:t>diagnosis</w:t>
      </w:r>
      <w:r w:rsidR="00D10F97">
        <w:rPr>
          <w:color w:val="212121"/>
          <w:spacing w:val="-3"/>
          <w:w w:val="90"/>
        </w:rPr>
        <w:t xml:space="preserve"> </w:t>
      </w:r>
      <w:r w:rsidR="00D10F97">
        <w:rPr>
          <w:color w:val="212121"/>
          <w:w w:val="90"/>
        </w:rPr>
        <w:t>cutoff</w:t>
      </w:r>
      <w:r w:rsidR="00D10F97">
        <w:rPr>
          <w:color w:val="212121"/>
          <w:spacing w:val="-3"/>
          <w:w w:val="90"/>
        </w:rPr>
        <w:t xml:space="preserve"> </w:t>
      </w:r>
      <w:r w:rsidR="00D10F97">
        <w:rPr>
          <w:color w:val="212121"/>
          <w:w w:val="90"/>
        </w:rPr>
        <w:t>of</w:t>
      </w:r>
      <w:r w:rsidR="00D10F97">
        <w:rPr>
          <w:color w:val="212121"/>
          <w:spacing w:val="-3"/>
          <w:w w:val="90"/>
        </w:rPr>
        <w:t xml:space="preserve"> </w:t>
      </w:r>
      <w:r>
        <w:rPr>
          <w:color w:val="212121"/>
          <w:w w:val="90"/>
        </w:rPr>
        <w:t>500</w:t>
      </w:r>
      <w:r w:rsidR="00D10F97">
        <w:rPr>
          <w:color w:val="212121"/>
          <w:spacing w:val="-3"/>
          <w:w w:val="90"/>
        </w:rPr>
        <w:t xml:space="preserve"> </w:t>
      </w:r>
      <w:r w:rsidR="00D10F97">
        <w:rPr>
          <w:color w:val="212121"/>
          <w:w w:val="90"/>
        </w:rPr>
        <w:t>nmol/L</w:t>
      </w:r>
      <w:r>
        <w:rPr>
          <w:color w:val="212121"/>
          <w:w w:val="90"/>
        </w:rPr>
        <w:t>, 400 nmol/L and 340 nmol/L</w:t>
      </w:r>
      <w:r w:rsidR="00D10F97">
        <w:rPr>
          <w:color w:val="212121"/>
          <w:spacing w:val="-8"/>
          <w:w w:val="90"/>
        </w:rPr>
        <w:t xml:space="preserve"> </w:t>
      </w:r>
      <w:r w:rsidR="00D10F97">
        <w:rPr>
          <w:color w:val="212121"/>
          <w:w w:val="90"/>
        </w:rPr>
        <w:t>on</w:t>
      </w:r>
      <w:r w:rsidR="00D10F97">
        <w:rPr>
          <w:color w:val="212121"/>
          <w:spacing w:val="-3"/>
          <w:w w:val="90"/>
        </w:rPr>
        <w:t xml:space="preserve"> </w:t>
      </w:r>
      <w:r w:rsidR="00D10F97">
        <w:rPr>
          <w:color w:val="212121"/>
          <w:w w:val="90"/>
        </w:rPr>
        <w:t>the</w:t>
      </w:r>
      <w:r w:rsidR="00D10F97">
        <w:rPr>
          <w:color w:val="212121"/>
          <w:spacing w:val="-3"/>
          <w:w w:val="90"/>
        </w:rPr>
        <w:t xml:space="preserve"> </w:t>
      </w:r>
      <w:r w:rsidR="00D10F97">
        <w:rPr>
          <w:color w:val="212121"/>
          <w:w w:val="90"/>
        </w:rPr>
        <w:t>more</w:t>
      </w:r>
      <w:r w:rsidR="00D10F97">
        <w:rPr>
          <w:color w:val="212121"/>
          <w:spacing w:val="-3"/>
          <w:w w:val="90"/>
        </w:rPr>
        <w:t xml:space="preserve"> </w:t>
      </w:r>
      <w:r w:rsidR="00D10F97">
        <w:rPr>
          <w:color w:val="212121"/>
          <w:w w:val="90"/>
        </w:rPr>
        <w:t>sensitive</w:t>
      </w:r>
      <w:r w:rsidR="00D10F97">
        <w:rPr>
          <w:color w:val="212121"/>
          <w:spacing w:val="-3"/>
          <w:w w:val="90"/>
        </w:rPr>
        <w:t xml:space="preserve"> </w:t>
      </w:r>
      <w:r w:rsidR="00D10F97">
        <w:rPr>
          <w:color w:val="212121"/>
          <w:w w:val="90"/>
        </w:rPr>
        <w:t xml:space="preserve">COBAS </w:t>
      </w:r>
      <w:r w:rsidR="00D10F97">
        <w:rPr>
          <w:color w:val="212121"/>
          <w:spacing w:val="-4"/>
        </w:rPr>
        <w:t>II</w:t>
      </w:r>
      <w:r>
        <w:rPr>
          <w:color w:val="212121"/>
          <w:spacing w:val="-4"/>
        </w:rPr>
        <w:t xml:space="preserve"> which yielded 33, 18 and 12 AI patients, respectively.</w:t>
      </w:r>
    </w:p>
    <w:p w14:paraId="664B2652" w14:textId="768AD285" w:rsidR="00D10F97" w:rsidRDefault="00D10F97" w:rsidP="00D10F97">
      <w:pPr>
        <w:pStyle w:val="BodyText"/>
        <w:spacing w:before="178" w:line="254" w:lineRule="auto"/>
      </w:pPr>
      <w:r>
        <w:rPr>
          <w:color w:val="212121"/>
          <w:spacing w:val="-6"/>
        </w:rPr>
        <w:t>The</w:t>
      </w:r>
      <w:r>
        <w:rPr>
          <w:color w:val="212121"/>
          <w:spacing w:val="-14"/>
        </w:rPr>
        <w:t xml:space="preserve"> </w:t>
      </w:r>
      <w:r>
        <w:rPr>
          <w:color w:val="212121"/>
          <w:spacing w:val="-6"/>
        </w:rPr>
        <w:t>overall</w:t>
      </w:r>
      <w:r>
        <w:rPr>
          <w:color w:val="212121"/>
          <w:spacing w:val="-13"/>
        </w:rPr>
        <w:t xml:space="preserve"> </w:t>
      </w:r>
      <w:r>
        <w:rPr>
          <w:color w:val="212121"/>
          <w:spacing w:val="-6"/>
        </w:rPr>
        <w:t>mortality</w:t>
      </w:r>
      <w:r>
        <w:rPr>
          <w:color w:val="212121"/>
          <w:spacing w:val="-13"/>
        </w:rPr>
        <w:t xml:space="preserve"> </w:t>
      </w:r>
      <w:r>
        <w:rPr>
          <w:color w:val="212121"/>
          <w:spacing w:val="-6"/>
        </w:rPr>
        <w:t>of</w:t>
      </w:r>
      <w:r>
        <w:rPr>
          <w:color w:val="212121"/>
          <w:spacing w:val="-13"/>
        </w:rPr>
        <w:t xml:space="preserve"> </w:t>
      </w:r>
      <w:r>
        <w:rPr>
          <w:color w:val="212121"/>
          <w:spacing w:val="-6"/>
        </w:rPr>
        <w:t>2</w:t>
      </w:r>
      <w:r w:rsidR="00982FEA">
        <w:rPr>
          <w:color w:val="212121"/>
          <w:spacing w:val="-6"/>
        </w:rPr>
        <w:t>7.50</w:t>
      </w:r>
      <w:r>
        <w:rPr>
          <w:color w:val="212121"/>
          <w:spacing w:val="-6"/>
        </w:rPr>
        <w:t>%.</w:t>
      </w:r>
      <w:r>
        <w:rPr>
          <w:color w:val="212121"/>
          <w:spacing w:val="-13"/>
        </w:rPr>
        <w:t xml:space="preserve"> </w:t>
      </w:r>
      <w:r>
        <w:rPr>
          <w:color w:val="212121"/>
          <w:spacing w:val="-6"/>
        </w:rPr>
        <w:t>The</w:t>
      </w:r>
      <w:r>
        <w:rPr>
          <w:color w:val="212121"/>
          <w:spacing w:val="-14"/>
        </w:rPr>
        <w:t xml:space="preserve"> </w:t>
      </w:r>
      <w:r>
        <w:rPr>
          <w:color w:val="212121"/>
          <w:spacing w:val="-6"/>
        </w:rPr>
        <w:t>most</w:t>
      </w:r>
      <w:r>
        <w:rPr>
          <w:color w:val="212121"/>
          <w:spacing w:val="-13"/>
        </w:rPr>
        <w:t xml:space="preserve"> </w:t>
      </w:r>
      <w:r>
        <w:rPr>
          <w:color w:val="212121"/>
          <w:spacing w:val="-6"/>
        </w:rPr>
        <w:t>common</w:t>
      </w:r>
      <w:r>
        <w:rPr>
          <w:color w:val="212121"/>
          <w:spacing w:val="-13"/>
        </w:rPr>
        <w:t xml:space="preserve"> </w:t>
      </w:r>
      <w:r>
        <w:rPr>
          <w:color w:val="212121"/>
          <w:spacing w:val="-6"/>
        </w:rPr>
        <w:t>opportunistic</w:t>
      </w:r>
      <w:r>
        <w:rPr>
          <w:color w:val="212121"/>
          <w:spacing w:val="-13"/>
        </w:rPr>
        <w:t xml:space="preserve"> </w:t>
      </w:r>
      <w:r>
        <w:rPr>
          <w:color w:val="212121"/>
          <w:spacing w:val="-6"/>
        </w:rPr>
        <w:t>infection</w:t>
      </w:r>
      <w:r>
        <w:rPr>
          <w:color w:val="212121"/>
          <w:spacing w:val="-13"/>
        </w:rPr>
        <w:t xml:space="preserve"> </w:t>
      </w:r>
      <w:r>
        <w:rPr>
          <w:color w:val="212121"/>
          <w:spacing w:val="-6"/>
        </w:rPr>
        <w:t>was</w:t>
      </w:r>
      <w:r>
        <w:rPr>
          <w:color w:val="212121"/>
          <w:spacing w:val="-13"/>
        </w:rPr>
        <w:t xml:space="preserve"> </w:t>
      </w:r>
      <w:r>
        <w:rPr>
          <w:color w:val="212121"/>
          <w:spacing w:val="-6"/>
        </w:rPr>
        <w:t>tuberculosis</w:t>
      </w:r>
      <w:r>
        <w:rPr>
          <w:color w:val="212121"/>
          <w:spacing w:val="-13"/>
        </w:rPr>
        <w:t xml:space="preserve"> </w:t>
      </w:r>
      <w:r>
        <w:rPr>
          <w:color w:val="212121"/>
          <w:spacing w:val="-6"/>
        </w:rPr>
        <w:t>at</w:t>
      </w:r>
      <w:r>
        <w:rPr>
          <w:color w:val="212121"/>
          <w:spacing w:val="-13"/>
        </w:rPr>
        <w:t xml:space="preserve"> </w:t>
      </w:r>
      <w:r>
        <w:rPr>
          <w:color w:val="212121"/>
          <w:spacing w:val="-6"/>
        </w:rPr>
        <w:t xml:space="preserve">(84%), </w:t>
      </w:r>
      <w:r>
        <w:rPr>
          <w:color w:val="212121"/>
          <w:spacing w:val="-4"/>
        </w:rPr>
        <w:t>followed</w:t>
      </w:r>
      <w:r>
        <w:rPr>
          <w:color w:val="212121"/>
          <w:spacing w:val="-19"/>
        </w:rPr>
        <w:t xml:space="preserve"> </w:t>
      </w:r>
      <w:r>
        <w:rPr>
          <w:color w:val="212121"/>
          <w:spacing w:val="-4"/>
        </w:rPr>
        <w:t>by</w:t>
      </w:r>
      <w:r>
        <w:rPr>
          <w:color w:val="212121"/>
          <w:spacing w:val="-16"/>
        </w:rPr>
        <w:t xml:space="preserve"> </w:t>
      </w:r>
      <w:r>
        <w:rPr>
          <w:color w:val="212121"/>
          <w:spacing w:val="-4"/>
        </w:rPr>
        <w:t>pneumonia</w:t>
      </w:r>
      <w:r>
        <w:rPr>
          <w:color w:val="212121"/>
          <w:spacing w:val="-16"/>
        </w:rPr>
        <w:t xml:space="preserve"> </w:t>
      </w:r>
      <w:r>
        <w:rPr>
          <w:color w:val="212121"/>
          <w:spacing w:val="-4"/>
        </w:rPr>
        <w:t>(11.35%)</w:t>
      </w:r>
      <w:r>
        <w:rPr>
          <w:color w:val="212121"/>
          <w:spacing w:val="-15"/>
        </w:rPr>
        <w:t xml:space="preserve"> </w:t>
      </w:r>
      <w:r>
        <w:rPr>
          <w:color w:val="212121"/>
          <w:spacing w:val="-4"/>
        </w:rPr>
        <w:t>and</w:t>
      </w:r>
      <w:r>
        <w:rPr>
          <w:color w:val="212121"/>
          <w:spacing w:val="-16"/>
        </w:rPr>
        <w:t xml:space="preserve"> </w:t>
      </w:r>
      <w:r>
        <w:rPr>
          <w:color w:val="212121"/>
          <w:spacing w:val="-4"/>
        </w:rPr>
        <w:t>candida</w:t>
      </w:r>
      <w:r>
        <w:rPr>
          <w:color w:val="212121"/>
          <w:spacing w:val="-16"/>
        </w:rPr>
        <w:t xml:space="preserve"> </w:t>
      </w:r>
      <w:r>
        <w:rPr>
          <w:color w:val="212121"/>
          <w:spacing w:val="-4"/>
        </w:rPr>
        <w:t>(6.2%).</w:t>
      </w:r>
      <w:r>
        <w:rPr>
          <w:color w:val="212121"/>
          <w:spacing w:val="-15"/>
        </w:rPr>
        <w:t xml:space="preserve"> </w:t>
      </w:r>
      <w:r>
        <w:rPr>
          <w:color w:val="212121"/>
          <w:spacing w:val="-4"/>
        </w:rPr>
        <w:t>Patients</w:t>
      </w:r>
      <w:r>
        <w:rPr>
          <w:color w:val="212121"/>
          <w:spacing w:val="-16"/>
        </w:rPr>
        <w:t xml:space="preserve"> </w:t>
      </w:r>
      <w:r>
        <w:rPr>
          <w:color w:val="212121"/>
          <w:spacing w:val="-4"/>
        </w:rPr>
        <w:t>with</w:t>
      </w:r>
      <w:r>
        <w:rPr>
          <w:color w:val="212121"/>
          <w:spacing w:val="-16"/>
        </w:rPr>
        <w:t xml:space="preserve"> </w:t>
      </w:r>
      <w:r>
        <w:rPr>
          <w:color w:val="212121"/>
          <w:spacing w:val="-4"/>
        </w:rPr>
        <w:t>adrenal</w:t>
      </w:r>
      <w:r>
        <w:rPr>
          <w:color w:val="212121"/>
          <w:spacing w:val="-16"/>
        </w:rPr>
        <w:t xml:space="preserve"> </w:t>
      </w:r>
      <w:r>
        <w:rPr>
          <w:color w:val="212121"/>
          <w:spacing w:val="-4"/>
        </w:rPr>
        <w:t>insufficiency</w:t>
      </w:r>
      <w:r>
        <w:rPr>
          <w:color w:val="212121"/>
          <w:spacing w:val="-16"/>
        </w:rPr>
        <w:t xml:space="preserve"> </w:t>
      </w:r>
      <w:r>
        <w:rPr>
          <w:color w:val="212121"/>
          <w:spacing w:val="-4"/>
        </w:rPr>
        <w:t xml:space="preserve">were </w:t>
      </w:r>
      <w:r>
        <w:rPr>
          <w:color w:val="212121"/>
          <w:w w:val="90"/>
        </w:rPr>
        <w:t>associated</w:t>
      </w:r>
      <w:r>
        <w:rPr>
          <w:color w:val="212121"/>
          <w:spacing w:val="-4"/>
          <w:w w:val="90"/>
        </w:rPr>
        <w:t xml:space="preserve"> </w:t>
      </w:r>
      <w:r>
        <w:rPr>
          <w:color w:val="212121"/>
          <w:w w:val="90"/>
        </w:rPr>
        <w:t>with</w:t>
      </w:r>
      <w:r>
        <w:rPr>
          <w:color w:val="212121"/>
          <w:spacing w:val="-4"/>
          <w:w w:val="90"/>
        </w:rPr>
        <w:t xml:space="preserve"> </w:t>
      </w:r>
      <w:r>
        <w:rPr>
          <w:color w:val="212121"/>
          <w:w w:val="90"/>
        </w:rPr>
        <w:t>higher</w:t>
      </w:r>
      <w:r>
        <w:rPr>
          <w:color w:val="212121"/>
          <w:spacing w:val="-4"/>
          <w:w w:val="90"/>
        </w:rPr>
        <w:t xml:space="preserve"> </w:t>
      </w:r>
      <w:r>
        <w:rPr>
          <w:color w:val="212121"/>
          <w:w w:val="90"/>
        </w:rPr>
        <w:t>risk</w:t>
      </w:r>
      <w:r>
        <w:rPr>
          <w:color w:val="212121"/>
          <w:spacing w:val="-4"/>
          <w:w w:val="90"/>
        </w:rPr>
        <w:t xml:space="preserve"> </w:t>
      </w:r>
      <w:r>
        <w:rPr>
          <w:color w:val="212121"/>
          <w:w w:val="90"/>
        </w:rPr>
        <w:t>of</w:t>
      </w:r>
      <w:r>
        <w:rPr>
          <w:color w:val="212121"/>
          <w:spacing w:val="-4"/>
          <w:w w:val="90"/>
        </w:rPr>
        <w:t xml:space="preserve"> </w:t>
      </w:r>
      <w:r>
        <w:rPr>
          <w:color w:val="212121"/>
          <w:w w:val="90"/>
        </w:rPr>
        <w:t>extrapulmonary</w:t>
      </w:r>
      <w:r>
        <w:rPr>
          <w:color w:val="212121"/>
          <w:spacing w:val="-4"/>
          <w:w w:val="90"/>
        </w:rPr>
        <w:t xml:space="preserve"> </w:t>
      </w:r>
      <w:r>
        <w:rPr>
          <w:color w:val="212121"/>
          <w:w w:val="90"/>
        </w:rPr>
        <w:t>TB</w:t>
      </w:r>
      <w:r>
        <w:rPr>
          <w:color w:val="212121"/>
          <w:spacing w:val="-4"/>
          <w:w w:val="90"/>
        </w:rPr>
        <w:t xml:space="preserve"> </w:t>
      </w:r>
      <w:r>
        <w:rPr>
          <w:color w:val="212121"/>
          <w:w w:val="90"/>
        </w:rPr>
        <w:t>and</w:t>
      </w:r>
      <w:r>
        <w:rPr>
          <w:color w:val="212121"/>
          <w:spacing w:val="-4"/>
          <w:w w:val="90"/>
        </w:rPr>
        <w:t xml:space="preserve"> </w:t>
      </w:r>
      <w:r>
        <w:rPr>
          <w:color w:val="212121"/>
          <w:w w:val="90"/>
        </w:rPr>
        <w:t>cryptococcus</w:t>
      </w:r>
      <w:r>
        <w:rPr>
          <w:color w:val="212121"/>
          <w:spacing w:val="-4"/>
          <w:w w:val="90"/>
        </w:rPr>
        <w:t xml:space="preserve"> </w:t>
      </w:r>
      <w:r>
        <w:rPr>
          <w:color w:val="212121"/>
          <w:w w:val="90"/>
        </w:rPr>
        <w:t>neoformans,</w:t>
      </w:r>
      <w:r>
        <w:rPr>
          <w:color w:val="212121"/>
          <w:spacing w:val="-4"/>
          <w:w w:val="90"/>
        </w:rPr>
        <w:t xml:space="preserve"> </w:t>
      </w:r>
      <w:r>
        <w:rPr>
          <w:color w:val="212121"/>
          <w:w w:val="90"/>
        </w:rPr>
        <w:t>both</w:t>
      </w:r>
      <w:r>
        <w:rPr>
          <w:color w:val="212121"/>
          <w:spacing w:val="-4"/>
          <w:w w:val="90"/>
        </w:rPr>
        <w:t xml:space="preserve"> </w:t>
      </w:r>
      <w:r>
        <w:rPr>
          <w:color w:val="212121"/>
          <w:w w:val="90"/>
        </w:rPr>
        <w:t>of</w:t>
      </w:r>
      <w:r>
        <w:rPr>
          <w:color w:val="212121"/>
          <w:spacing w:val="-4"/>
          <w:w w:val="90"/>
        </w:rPr>
        <w:t xml:space="preserve"> </w:t>
      </w:r>
      <w:r>
        <w:rPr>
          <w:color w:val="212121"/>
          <w:w w:val="90"/>
        </w:rPr>
        <w:t>which</w:t>
      </w:r>
      <w:r>
        <w:rPr>
          <w:color w:val="212121"/>
          <w:spacing w:val="-4"/>
          <w:w w:val="90"/>
        </w:rPr>
        <w:t xml:space="preserve"> </w:t>
      </w:r>
      <w:r>
        <w:rPr>
          <w:color w:val="212121"/>
          <w:w w:val="90"/>
        </w:rPr>
        <w:t>are</w:t>
      </w:r>
      <w:r>
        <w:rPr>
          <w:color w:val="212121"/>
          <w:spacing w:val="-4"/>
          <w:w w:val="90"/>
        </w:rPr>
        <w:t xml:space="preserve"> </w:t>
      </w:r>
      <w:r>
        <w:rPr>
          <w:color w:val="212121"/>
          <w:w w:val="90"/>
        </w:rPr>
        <w:t xml:space="preserve">AIDS- </w:t>
      </w:r>
      <w:r>
        <w:rPr>
          <w:color w:val="212121"/>
        </w:rPr>
        <w:t>defining</w:t>
      </w:r>
      <w:r>
        <w:rPr>
          <w:color w:val="212121"/>
          <w:spacing w:val="-17"/>
        </w:rPr>
        <w:t xml:space="preserve"> </w:t>
      </w:r>
      <w:r>
        <w:rPr>
          <w:color w:val="212121"/>
        </w:rPr>
        <w:t>illnesses</w:t>
      </w:r>
      <w:r>
        <w:rPr>
          <w:color w:val="212121"/>
          <w:spacing w:val="-16"/>
        </w:rPr>
        <w:t xml:space="preserve"> </w:t>
      </w:r>
      <w:r>
        <w:rPr>
          <w:color w:val="212121"/>
        </w:rPr>
        <w:t>and</w:t>
      </w:r>
      <w:r>
        <w:rPr>
          <w:color w:val="212121"/>
          <w:spacing w:val="-16"/>
        </w:rPr>
        <w:t xml:space="preserve"> </w:t>
      </w:r>
      <w:r>
        <w:rPr>
          <w:color w:val="212121"/>
        </w:rPr>
        <w:t>potential</w:t>
      </w:r>
      <w:r>
        <w:rPr>
          <w:color w:val="212121"/>
          <w:spacing w:val="-16"/>
        </w:rPr>
        <w:t xml:space="preserve"> </w:t>
      </w:r>
      <w:r>
        <w:rPr>
          <w:color w:val="212121"/>
        </w:rPr>
        <w:t>causes</w:t>
      </w:r>
      <w:r>
        <w:rPr>
          <w:color w:val="212121"/>
          <w:spacing w:val="-16"/>
        </w:rPr>
        <w:t xml:space="preserve"> </w:t>
      </w:r>
      <w:r>
        <w:rPr>
          <w:color w:val="212121"/>
        </w:rPr>
        <w:t>of</w:t>
      </w:r>
      <w:r>
        <w:rPr>
          <w:color w:val="212121"/>
          <w:spacing w:val="-16"/>
        </w:rPr>
        <w:t xml:space="preserve"> </w:t>
      </w:r>
      <w:r>
        <w:rPr>
          <w:color w:val="212121"/>
        </w:rPr>
        <w:t>AI.</w:t>
      </w:r>
      <w:r>
        <w:rPr>
          <w:color w:val="212121"/>
          <w:spacing w:val="-17"/>
        </w:rPr>
        <w:t xml:space="preserve"> </w:t>
      </w:r>
    </w:p>
    <w:p w14:paraId="6C09FE37" w14:textId="77777777" w:rsidR="00D10F97" w:rsidRDefault="00D10F97" w:rsidP="00D10F97">
      <w:pPr>
        <w:pStyle w:val="BodyText"/>
        <w:spacing w:before="185" w:line="249" w:lineRule="auto"/>
        <w:ind w:right="373"/>
      </w:pPr>
      <w:r>
        <w:rPr>
          <w:spacing w:val="-6"/>
        </w:rPr>
        <w:t>The</w:t>
      </w:r>
      <w:r>
        <w:rPr>
          <w:spacing w:val="-17"/>
        </w:rPr>
        <w:t xml:space="preserve"> </w:t>
      </w:r>
      <w:r>
        <w:rPr>
          <w:spacing w:val="-6"/>
        </w:rPr>
        <w:t>neutrophil</w:t>
      </w:r>
      <w:r>
        <w:rPr>
          <w:spacing w:val="-15"/>
        </w:rPr>
        <w:t xml:space="preserve"> </w:t>
      </w:r>
      <w:r>
        <w:rPr>
          <w:spacing w:val="-6"/>
        </w:rPr>
        <w:t>counts</w:t>
      </w:r>
      <w:r>
        <w:rPr>
          <w:spacing w:val="-15"/>
        </w:rPr>
        <w:t xml:space="preserve"> </w:t>
      </w:r>
      <w:r>
        <w:rPr>
          <w:spacing w:val="-6"/>
        </w:rPr>
        <w:t>were</w:t>
      </w:r>
      <w:r>
        <w:rPr>
          <w:spacing w:val="-15"/>
        </w:rPr>
        <w:t xml:space="preserve"> </w:t>
      </w:r>
      <w:r>
        <w:rPr>
          <w:spacing w:val="-6"/>
        </w:rPr>
        <w:t>lower</w:t>
      </w:r>
      <w:r>
        <w:rPr>
          <w:spacing w:val="-15"/>
        </w:rPr>
        <w:t xml:space="preserve"> </w:t>
      </w:r>
      <w:r>
        <w:rPr>
          <w:spacing w:val="-6"/>
        </w:rPr>
        <w:t>in</w:t>
      </w:r>
      <w:r>
        <w:rPr>
          <w:spacing w:val="-15"/>
        </w:rPr>
        <w:t xml:space="preserve"> </w:t>
      </w:r>
      <w:r>
        <w:rPr>
          <w:spacing w:val="-6"/>
        </w:rPr>
        <w:t>the</w:t>
      </w:r>
      <w:r>
        <w:rPr>
          <w:spacing w:val="-15"/>
        </w:rPr>
        <w:t xml:space="preserve"> </w:t>
      </w:r>
      <w:r>
        <w:rPr>
          <w:spacing w:val="-6"/>
        </w:rPr>
        <w:t>AI</w:t>
      </w:r>
      <w:r>
        <w:rPr>
          <w:spacing w:val="-15"/>
        </w:rPr>
        <w:t xml:space="preserve"> </w:t>
      </w:r>
      <w:r>
        <w:rPr>
          <w:spacing w:val="-6"/>
        </w:rPr>
        <w:t>versus</w:t>
      </w:r>
      <w:r>
        <w:rPr>
          <w:spacing w:val="-15"/>
        </w:rPr>
        <w:t xml:space="preserve"> </w:t>
      </w:r>
      <w:r>
        <w:rPr>
          <w:spacing w:val="-6"/>
        </w:rPr>
        <w:t>the</w:t>
      </w:r>
      <w:r>
        <w:rPr>
          <w:spacing w:val="-15"/>
        </w:rPr>
        <w:t xml:space="preserve"> </w:t>
      </w:r>
      <w:r>
        <w:rPr>
          <w:spacing w:val="-6"/>
        </w:rPr>
        <w:t>non-AI</w:t>
      </w:r>
      <w:r>
        <w:rPr>
          <w:spacing w:val="-15"/>
        </w:rPr>
        <w:t xml:space="preserve"> </w:t>
      </w:r>
      <w:r>
        <w:rPr>
          <w:spacing w:val="-6"/>
        </w:rPr>
        <w:t>group</w:t>
      </w:r>
      <w:r>
        <w:rPr>
          <w:spacing w:val="-16"/>
        </w:rPr>
        <w:t xml:space="preserve"> </w:t>
      </w:r>
      <w:r>
        <w:rPr>
          <w:spacing w:val="-6"/>
        </w:rPr>
        <w:t>and</w:t>
      </w:r>
      <w:r>
        <w:rPr>
          <w:spacing w:val="-15"/>
        </w:rPr>
        <w:t xml:space="preserve"> </w:t>
      </w:r>
      <w:r>
        <w:rPr>
          <w:spacing w:val="-6"/>
        </w:rPr>
        <w:t>a</w:t>
      </w:r>
      <w:r>
        <w:rPr>
          <w:spacing w:val="-15"/>
        </w:rPr>
        <w:t xml:space="preserve"> </w:t>
      </w:r>
      <w:r>
        <w:rPr>
          <w:spacing w:val="-6"/>
        </w:rPr>
        <w:t>paradoxical</w:t>
      </w:r>
      <w:r>
        <w:rPr>
          <w:spacing w:val="-15"/>
        </w:rPr>
        <w:t xml:space="preserve"> </w:t>
      </w:r>
      <w:r>
        <w:rPr>
          <w:spacing w:val="-6"/>
        </w:rPr>
        <w:t>sodium</w:t>
      </w:r>
      <w:r>
        <w:rPr>
          <w:spacing w:val="-15"/>
        </w:rPr>
        <w:t xml:space="preserve"> </w:t>
      </w:r>
      <w:r>
        <w:rPr>
          <w:spacing w:val="-6"/>
        </w:rPr>
        <w:t xml:space="preserve">elevation </w:t>
      </w:r>
      <w:r>
        <w:rPr>
          <w:w w:val="90"/>
        </w:rPr>
        <w:t>in the AI group. On the other hand, natural killer cell cytotoxicity (NKCC) lymphocyte dysfunction leading</w:t>
      </w:r>
    </w:p>
    <w:p w14:paraId="566A696F" w14:textId="77777777" w:rsidR="00D10F97" w:rsidRDefault="00D10F97" w:rsidP="00D10F97">
      <w:pPr>
        <w:pStyle w:val="BodyText"/>
        <w:spacing w:before="7" w:line="254" w:lineRule="auto"/>
        <w:ind w:right="435"/>
      </w:pPr>
      <w:r>
        <w:rPr>
          <w:w w:val="90"/>
        </w:rPr>
        <w:t>to</w:t>
      </w:r>
      <w:r>
        <w:rPr>
          <w:spacing w:val="-4"/>
          <w:w w:val="90"/>
        </w:rPr>
        <w:t xml:space="preserve"> </w:t>
      </w:r>
      <w:r>
        <w:rPr>
          <w:w w:val="90"/>
        </w:rPr>
        <w:t>increased</w:t>
      </w:r>
      <w:r>
        <w:rPr>
          <w:spacing w:val="-4"/>
          <w:w w:val="90"/>
        </w:rPr>
        <w:t xml:space="preserve"> </w:t>
      </w:r>
      <w:r>
        <w:rPr>
          <w:w w:val="90"/>
        </w:rPr>
        <w:t>infections</w:t>
      </w:r>
      <w:r>
        <w:rPr>
          <w:spacing w:val="-4"/>
          <w:w w:val="90"/>
        </w:rPr>
        <w:t xml:space="preserve"> </w:t>
      </w:r>
      <w:r>
        <w:rPr>
          <w:w w:val="90"/>
        </w:rPr>
        <w:t>has</w:t>
      </w:r>
      <w:r>
        <w:rPr>
          <w:spacing w:val="-4"/>
          <w:w w:val="90"/>
        </w:rPr>
        <w:t xml:space="preserve"> </w:t>
      </w:r>
      <w:r>
        <w:rPr>
          <w:w w:val="90"/>
        </w:rPr>
        <w:t>been</w:t>
      </w:r>
      <w:r>
        <w:rPr>
          <w:spacing w:val="-4"/>
          <w:w w:val="90"/>
        </w:rPr>
        <w:t xml:space="preserve"> </w:t>
      </w:r>
      <w:r>
        <w:rPr>
          <w:w w:val="90"/>
        </w:rPr>
        <w:t>associated</w:t>
      </w:r>
      <w:r>
        <w:rPr>
          <w:spacing w:val="-4"/>
          <w:w w:val="90"/>
        </w:rPr>
        <w:t xml:space="preserve"> </w:t>
      </w:r>
      <w:r>
        <w:rPr>
          <w:w w:val="90"/>
        </w:rPr>
        <w:t>with</w:t>
      </w:r>
      <w:r>
        <w:rPr>
          <w:spacing w:val="-4"/>
          <w:w w:val="90"/>
        </w:rPr>
        <w:t xml:space="preserve"> </w:t>
      </w:r>
      <w:r>
        <w:rPr>
          <w:w w:val="90"/>
        </w:rPr>
        <w:t>adrenal</w:t>
      </w:r>
      <w:r>
        <w:rPr>
          <w:spacing w:val="-4"/>
          <w:w w:val="90"/>
        </w:rPr>
        <w:t xml:space="preserve"> </w:t>
      </w:r>
      <w:r>
        <w:rPr>
          <w:w w:val="90"/>
        </w:rPr>
        <w:t>insufficiency</w:t>
      </w:r>
      <w:r>
        <w:rPr>
          <w:spacing w:val="-5"/>
          <w:w w:val="90"/>
        </w:rPr>
        <w:t xml:space="preserve"> </w:t>
      </w:r>
      <w:r>
        <w:rPr>
          <w:w w:val="90"/>
        </w:rPr>
        <w:t>(19),</w:t>
      </w:r>
      <w:r>
        <w:rPr>
          <w:spacing w:val="-4"/>
          <w:w w:val="90"/>
        </w:rPr>
        <w:t xml:space="preserve"> </w:t>
      </w:r>
      <w:r>
        <w:rPr>
          <w:w w:val="90"/>
        </w:rPr>
        <w:t>and</w:t>
      </w:r>
      <w:r>
        <w:rPr>
          <w:spacing w:val="-4"/>
          <w:w w:val="90"/>
        </w:rPr>
        <w:t xml:space="preserve"> </w:t>
      </w:r>
      <w:r>
        <w:rPr>
          <w:w w:val="90"/>
        </w:rPr>
        <w:t>increased</w:t>
      </w:r>
      <w:r>
        <w:rPr>
          <w:spacing w:val="-4"/>
          <w:w w:val="90"/>
        </w:rPr>
        <w:t xml:space="preserve"> </w:t>
      </w:r>
      <w:r>
        <w:rPr>
          <w:w w:val="90"/>
        </w:rPr>
        <w:t>mortality.</w:t>
      </w:r>
      <w:r>
        <w:rPr>
          <w:spacing w:val="-4"/>
          <w:w w:val="90"/>
        </w:rPr>
        <w:t xml:space="preserve"> </w:t>
      </w:r>
      <w:r>
        <w:rPr>
          <w:color w:val="212121"/>
          <w:w w:val="90"/>
        </w:rPr>
        <w:t>The observed</w:t>
      </w:r>
      <w:r>
        <w:rPr>
          <w:color w:val="212121"/>
          <w:spacing w:val="-4"/>
          <w:w w:val="90"/>
        </w:rPr>
        <w:t xml:space="preserve"> </w:t>
      </w:r>
      <w:r>
        <w:rPr>
          <w:color w:val="212121"/>
          <w:w w:val="90"/>
        </w:rPr>
        <w:t>significant</w:t>
      </w:r>
      <w:r>
        <w:rPr>
          <w:color w:val="212121"/>
          <w:spacing w:val="-4"/>
          <w:w w:val="90"/>
        </w:rPr>
        <w:t xml:space="preserve"> </w:t>
      </w:r>
      <w:r>
        <w:rPr>
          <w:color w:val="212121"/>
          <w:w w:val="90"/>
        </w:rPr>
        <w:t>cryptococcal</w:t>
      </w:r>
      <w:r>
        <w:rPr>
          <w:color w:val="212121"/>
          <w:spacing w:val="-4"/>
          <w:w w:val="90"/>
        </w:rPr>
        <w:t xml:space="preserve"> </w:t>
      </w:r>
      <w:r>
        <w:rPr>
          <w:color w:val="212121"/>
          <w:w w:val="90"/>
        </w:rPr>
        <w:t>fungal</w:t>
      </w:r>
      <w:r>
        <w:rPr>
          <w:color w:val="212121"/>
          <w:spacing w:val="-4"/>
          <w:w w:val="90"/>
        </w:rPr>
        <w:t xml:space="preserve"> </w:t>
      </w:r>
      <w:r>
        <w:rPr>
          <w:color w:val="212121"/>
          <w:w w:val="90"/>
        </w:rPr>
        <w:t>infection</w:t>
      </w:r>
      <w:r>
        <w:rPr>
          <w:color w:val="212121"/>
          <w:spacing w:val="-4"/>
          <w:w w:val="90"/>
        </w:rPr>
        <w:t xml:space="preserve"> </w:t>
      </w:r>
      <w:r>
        <w:rPr>
          <w:color w:val="212121"/>
          <w:w w:val="90"/>
        </w:rPr>
        <w:t>in</w:t>
      </w:r>
      <w:r>
        <w:rPr>
          <w:color w:val="212121"/>
          <w:spacing w:val="-4"/>
          <w:w w:val="90"/>
        </w:rPr>
        <w:t xml:space="preserve"> </w:t>
      </w:r>
      <w:r>
        <w:rPr>
          <w:color w:val="212121"/>
          <w:w w:val="90"/>
        </w:rPr>
        <w:t>the</w:t>
      </w:r>
      <w:r>
        <w:rPr>
          <w:color w:val="212121"/>
          <w:spacing w:val="-4"/>
          <w:w w:val="90"/>
        </w:rPr>
        <w:t xml:space="preserve"> </w:t>
      </w:r>
      <w:r>
        <w:rPr>
          <w:color w:val="212121"/>
          <w:w w:val="90"/>
        </w:rPr>
        <w:t>adrenal</w:t>
      </w:r>
      <w:r>
        <w:rPr>
          <w:color w:val="212121"/>
          <w:spacing w:val="-4"/>
          <w:w w:val="90"/>
        </w:rPr>
        <w:t xml:space="preserve"> </w:t>
      </w:r>
      <w:r>
        <w:rPr>
          <w:color w:val="212121"/>
          <w:w w:val="90"/>
        </w:rPr>
        <w:t>insufficiency</w:t>
      </w:r>
      <w:r>
        <w:rPr>
          <w:color w:val="212121"/>
          <w:spacing w:val="-4"/>
          <w:w w:val="90"/>
        </w:rPr>
        <w:t xml:space="preserve"> </w:t>
      </w:r>
      <w:r>
        <w:rPr>
          <w:color w:val="212121"/>
          <w:w w:val="90"/>
        </w:rPr>
        <w:t>group</w:t>
      </w:r>
      <w:r>
        <w:rPr>
          <w:color w:val="212121"/>
          <w:spacing w:val="-4"/>
          <w:w w:val="90"/>
        </w:rPr>
        <w:t xml:space="preserve"> </w:t>
      </w:r>
      <w:r>
        <w:rPr>
          <w:color w:val="212121"/>
          <w:w w:val="90"/>
        </w:rPr>
        <w:t>may</w:t>
      </w:r>
      <w:r>
        <w:rPr>
          <w:color w:val="212121"/>
          <w:spacing w:val="-4"/>
          <w:w w:val="90"/>
        </w:rPr>
        <w:t xml:space="preserve"> </w:t>
      </w:r>
      <w:r>
        <w:rPr>
          <w:color w:val="212121"/>
          <w:w w:val="90"/>
        </w:rPr>
        <w:t>be</w:t>
      </w:r>
      <w:r>
        <w:rPr>
          <w:color w:val="212121"/>
          <w:spacing w:val="-4"/>
          <w:w w:val="90"/>
        </w:rPr>
        <w:t xml:space="preserve"> </w:t>
      </w:r>
      <w:r>
        <w:rPr>
          <w:color w:val="212121"/>
          <w:w w:val="90"/>
        </w:rPr>
        <w:t>explained</w:t>
      </w:r>
      <w:r>
        <w:rPr>
          <w:color w:val="212121"/>
          <w:spacing w:val="-4"/>
          <w:w w:val="90"/>
        </w:rPr>
        <w:t xml:space="preserve"> </w:t>
      </w:r>
      <w:r>
        <w:rPr>
          <w:color w:val="212121"/>
          <w:w w:val="90"/>
        </w:rPr>
        <w:t xml:space="preserve">by </w:t>
      </w:r>
      <w:r>
        <w:rPr>
          <w:color w:val="212121"/>
          <w:spacing w:val="-4"/>
        </w:rPr>
        <w:t>both</w:t>
      </w:r>
      <w:r>
        <w:rPr>
          <w:color w:val="212121"/>
          <w:spacing w:val="-12"/>
        </w:rPr>
        <w:t xml:space="preserve"> </w:t>
      </w:r>
      <w:r>
        <w:rPr>
          <w:color w:val="212121"/>
          <w:spacing w:val="-4"/>
        </w:rPr>
        <w:t>numeric</w:t>
      </w:r>
      <w:r>
        <w:rPr>
          <w:color w:val="212121"/>
          <w:spacing w:val="-12"/>
        </w:rPr>
        <w:t xml:space="preserve"> </w:t>
      </w:r>
      <w:r>
        <w:rPr>
          <w:color w:val="212121"/>
          <w:spacing w:val="-4"/>
        </w:rPr>
        <w:t>and</w:t>
      </w:r>
      <w:r>
        <w:rPr>
          <w:color w:val="212121"/>
          <w:spacing w:val="-12"/>
        </w:rPr>
        <w:t xml:space="preserve"> </w:t>
      </w:r>
      <w:r>
        <w:rPr>
          <w:color w:val="212121"/>
          <w:spacing w:val="-4"/>
        </w:rPr>
        <w:t>functional</w:t>
      </w:r>
      <w:r>
        <w:rPr>
          <w:color w:val="212121"/>
          <w:spacing w:val="-11"/>
        </w:rPr>
        <w:t xml:space="preserve"> </w:t>
      </w:r>
      <w:r>
        <w:rPr>
          <w:color w:val="212121"/>
          <w:spacing w:val="-4"/>
        </w:rPr>
        <w:t>decline</w:t>
      </w:r>
      <w:r>
        <w:rPr>
          <w:color w:val="212121"/>
          <w:spacing w:val="-12"/>
        </w:rPr>
        <w:t xml:space="preserve"> </w:t>
      </w:r>
      <w:r>
        <w:rPr>
          <w:color w:val="212121"/>
          <w:spacing w:val="-4"/>
        </w:rPr>
        <w:t>in</w:t>
      </w:r>
      <w:r>
        <w:rPr>
          <w:color w:val="212121"/>
          <w:spacing w:val="-12"/>
        </w:rPr>
        <w:t xml:space="preserve"> </w:t>
      </w:r>
      <w:proofErr w:type="spellStart"/>
      <w:r>
        <w:rPr>
          <w:color w:val="212121"/>
          <w:spacing w:val="-4"/>
        </w:rPr>
        <w:t>lymphocytesThere</w:t>
      </w:r>
      <w:proofErr w:type="spellEnd"/>
      <w:r>
        <w:rPr>
          <w:color w:val="212121"/>
          <w:spacing w:val="-12"/>
        </w:rPr>
        <w:t xml:space="preserve"> </w:t>
      </w:r>
      <w:r>
        <w:rPr>
          <w:color w:val="212121"/>
          <w:spacing w:val="-4"/>
        </w:rPr>
        <w:t>was</w:t>
      </w:r>
      <w:r>
        <w:rPr>
          <w:color w:val="212121"/>
          <w:spacing w:val="-12"/>
        </w:rPr>
        <w:t xml:space="preserve"> </w:t>
      </w:r>
      <w:r>
        <w:rPr>
          <w:color w:val="212121"/>
          <w:spacing w:val="-4"/>
        </w:rPr>
        <w:t>significantly</w:t>
      </w:r>
      <w:r>
        <w:rPr>
          <w:color w:val="212121"/>
          <w:spacing w:val="-12"/>
        </w:rPr>
        <w:t xml:space="preserve"> </w:t>
      </w:r>
      <w:r>
        <w:rPr>
          <w:color w:val="212121"/>
          <w:spacing w:val="-4"/>
        </w:rPr>
        <w:t>higher</w:t>
      </w:r>
      <w:r>
        <w:rPr>
          <w:color w:val="212121"/>
          <w:spacing w:val="-13"/>
        </w:rPr>
        <w:t xml:space="preserve"> </w:t>
      </w:r>
      <w:r>
        <w:rPr>
          <w:color w:val="212121"/>
          <w:spacing w:val="-4"/>
        </w:rPr>
        <w:t>opiate</w:t>
      </w:r>
      <w:r>
        <w:rPr>
          <w:color w:val="212121"/>
          <w:spacing w:val="-12"/>
        </w:rPr>
        <w:t xml:space="preserve"> </w:t>
      </w:r>
      <w:r>
        <w:rPr>
          <w:color w:val="212121"/>
          <w:spacing w:val="-4"/>
        </w:rPr>
        <w:t>and fluconazole</w:t>
      </w:r>
      <w:r>
        <w:rPr>
          <w:color w:val="212121"/>
          <w:spacing w:val="-13"/>
        </w:rPr>
        <w:t xml:space="preserve"> </w:t>
      </w:r>
      <w:r>
        <w:rPr>
          <w:color w:val="212121"/>
          <w:spacing w:val="-4"/>
        </w:rPr>
        <w:t>use</w:t>
      </w:r>
      <w:r>
        <w:rPr>
          <w:color w:val="212121"/>
          <w:spacing w:val="-14"/>
        </w:rPr>
        <w:t xml:space="preserve"> </w:t>
      </w:r>
      <w:r>
        <w:rPr>
          <w:color w:val="212121"/>
          <w:spacing w:val="-4"/>
        </w:rPr>
        <w:t>in</w:t>
      </w:r>
      <w:r>
        <w:rPr>
          <w:color w:val="212121"/>
          <w:spacing w:val="-14"/>
        </w:rPr>
        <w:t xml:space="preserve"> </w:t>
      </w:r>
      <w:r>
        <w:rPr>
          <w:color w:val="212121"/>
          <w:spacing w:val="-4"/>
        </w:rPr>
        <w:t>the</w:t>
      </w:r>
      <w:r>
        <w:rPr>
          <w:color w:val="212121"/>
          <w:spacing w:val="-14"/>
        </w:rPr>
        <w:t xml:space="preserve"> </w:t>
      </w:r>
      <w:r>
        <w:rPr>
          <w:color w:val="212121"/>
          <w:spacing w:val="-4"/>
        </w:rPr>
        <w:t>AI</w:t>
      </w:r>
      <w:r>
        <w:rPr>
          <w:color w:val="212121"/>
          <w:spacing w:val="-14"/>
        </w:rPr>
        <w:t xml:space="preserve"> </w:t>
      </w:r>
      <w:r>
        <w:rPr>
          <w:color w:val="212121"/>
          <w:spacing w:val="-4"/>
        </w:rPr>
        <w:t>group,</w:t>
      </w:r>
      <w:r>
        <w:rPr>
          <w:color w:val="212121"/>
          <w:spacing w:val="-14"/>
        </w:rPr>
        <w:t xml:space="preserve"> </w:t>
      </w:r>
      <w:r>
        <w:rPr>
          <w:color w:val="212121"/>
          <w:spacing w:val="-4"/>
        </w:rPr>
        <w:t>both</w:t>
      </w:r>
      <w:r>
        <w:rPr>
          <w:color w:val="212121"/>
          <w:spacing w:val="-14"/>
        </w:rPr>
        <w:t xml:space="preserve"> </w:t>
      </w:r>
      <w:r>
        <w:rPr>
          <w:color w:val="212121"/>
          <w:spacing w:val="-4"/>
        </w:rPr>
        <w:t>of</w:t>
      </w:r>
      <w:r>
        <w:rPr>
          <w:color w:val="212121"/>
          <w:spacing w:val="-14"/>
        </w:rPr>
        <w:t xml:space="preserve"> </w:t>
      </w:r>
      <w:r>
        <w:rPr>
          <w:color w:val="212121"/>
          <w:spacing w:val="-4"/>
        </w:rPr>
        <w:t>which</w:t>
      </w:r>
      <w:r>
        <w:rPr>
          <w:color w:val="212121"/>
          <w:spacing w:val="-14"/>
        </w:rPr>
        <w:t xml:space="preserve"> </w:t>
      </w:r>
      <w:r>
        <w:rPr>
          <w:color w:val="212121"/>
          <w:spacing w:val="-4"/>
        </w:rPr>
        <w:t>can</w:t>
      </w:r>
      <w:r>
        <w:rPr>
          <w:color w:val="212121"/>
          <w:spacing w:val="-14"/>
        </w:rPr>
        <w:t xml:space="preserve"> </w:t>
      </w:r>
      <w:r>
        <w:rPr>
          <w:color w:val="212121"/>
          <w:spacing w:val="-4"/>
        </w:rPr>
        <w:t>reduce</w:t>
      </w:r>
      <w:r>
        <w:rPr>
          <w:color w:val="212121"/>
          <w:spacing w:val="-14"/>
        </w:rPr>
        <w:t xml:space="preserve"> </w:t>
      </w:r>
      <w:r>
        <w:rPr>
          <w:color w:val="212121"/>
          <w:spacing w:val="-4"/>
        </w:rPr>
        <w:t>enzyme</w:t>
      </w:r>
      <w:r>
        <w:rPr>
          <w:color w:val="212121"/>
          <w:spacing w:val="-14"/>
        </w:rPr>
        <w:t xml:space="preserve"> </w:t>
      </w:r>
      <w:r>
        <w:rPr>
          <w:color w:val="212121"/>
          <w:spacing w:val="-4"/>
        </w:rPr>
        <w:t>activity,</w:t>
      </w:r>
      <w:r>
        <w:rPr>
          <w:color w:val="212121"/>
          <w:spacing w:val="-14"/>
        </w:rPr>
        <w:t xml:space="preserve"> </w:t>
      </w:r>
      <w:r>
        <w:rPr>
          <w:color w:val="212121"/>
          <w:spacing w:val="-4"/>
        </w:rPr>
        <w:t>leading</w:t>
      </w:r>
      <w:r>
        <w:rPr>
          <w:color w:val="212121"/>
          <w:spacing w:val="-14"/>
        </w:rPr>
        <w:t xml:space="preserve"> </w:t>
      </w:r>
      <w:r>
        <w:rPr>
          <w:color w:val="212121"/>
          <w:spacing w:val="-4"/>
        </w:rPr>
        <w:t>to</w:t>
      </w:r>
      <w:r>
        <w:rPr>
          <w:color w:val="212121"/>
          <w:spacing w:val="-14"/>
        </w:rPr>
        <w:t xml:space="preserve"> </w:t>
      </w:r>
      <w:r>
        <w:rPr>
          <w:color w:val="212121"/>
          <w:spacing w:val="-4"/>
        </w:rPr>
        <w:t>lower</w:t>
      </w:r>
      <w:r>
        <w:rPr>
          <w:color w:val="212121"/>
          <w:spacing w:val="-14"/>
        </w:rPr>
        <w:t xml:space="preserve"> </w:t>
      </w:r>
      <w:r>
        <w:rPr>
          <w:color w:val="212121"/>
          <w:spacing w:val="-4"/>
        </w:rPr>
        <w:t xml:space="preserve">adrenal </w:t>
      </w:r>
      <w:r>
        <w:rPr>
          <w:color w:val="212121"/>
        </w:rPr>
        <w:t>cortisol production. Table 3</w:t>
      </w:r>
    </w:p>
    <w:p w14:paraId="4B5B9F11" w14:textId="77777777" w:rsidR="00D10F97" w:rsidRDefault="00D10F97" w:rsidP="00D10F97">
      <w:pPr>
        <w:pStyle w:val="BodyText"/>
        <w:spacing w:before="181" w:line="249" w:lineRule="auto"/>
        <w:ind w:right="594"/>
      </w:pPr>
      <w:r>
        <w:rPr>
          <w:w w:val="90"/>
        </w:rPr>
        <w:t>There</w:t>
      </w:r>
      <w:r>
        <w:rPr>
          <w:spacing w:val="-5"/>
          <w:w w:val="90"/>
        </w:rPr>
        <w:t xml:space="preserve"> </w:t>
      </w:r>
      <w:r>
        <w:rPr>
          <w:w w:val="90"/>
        </w:rPr>
        <w:t>was</w:t>
      </w:r>
      <w:r>
        <w:rPr>
          <w:spacing w:val="-5"/>
          <w:w w:val="90"/>
        </w:rPr>
        <w:t xml:space="preserve"> </w:t>
      </w:r>
      <w:r>
        <w:rPr>
          <w:w w:val="90"/>
        </w:rPr>
        <w:t>a</w:t>
      </w:r>
      <w:r>
        <w:rPr>
          <w:spacing w:val="-5"/>
          <w:w w:val="90"/>
        </w:rPr>
        <w:t xml:space="preserve"> </w:t>
      </w:r>
      <w:r>
        <w:rPr>
          <w:w w:val="90"/>
        </w:rPr>
        <w:t>higher</w:t>
      </w:r>
      <w:r>
        <w:rPr>
          <w:spacing w:val="-5"/>
          <w:w w:val="90"/>
        </w:rPr>
        <w:t xml:space="preserve"> </w:t>
      </w:r>
      <w:r>
        <w:rPr>
          <w:w w:val="90"/>
        </w:rPr>
        <w:t>mortality</w:t>
      </w:r>
      <w:r>
        <w:rPr>
          <w:spacing w:val="-5"/>
          <w:w w:val="90"/>
        </w:rPr>
        <w:t xml:space="preserve"> </w:t>
      </w:r>
      <w:r>
        <w:rPr>
          <w:w w:val="90"/>
        </w:rPr>
        <w:t>associated</w:t>
      </w:r>
      <w:r>
        <w:rPr>
          <w:spacing w:val="-5"/>
          <w:w w:val="90"/>
        </w:rPr>
        <w:t xml:space="preserve"> </w:t>
      </w:r>
      <w:r>
        <w:rPr>
          <w:w w:val="90"/>
        </w:rPr>
        <w:t>with</w:t>
      </w:r>
      <w:r>
        <w:rPr>
          <w:spacing w:val="-5"/>
          <w:w w:val="90"/>
        </w:rPr>
        <w:t xml:space="preserve"> </w:t>
      </w:r>
      <w:r>
        <w:rPr>
          <w:w w:val="90"/>
        </w:rPr>
        <w:t>extrapulmonary</w:t>
      </w:r>
      <w:r>
        <w:rPr>
          <w:spacing w:val="-5"/>
          <w:w w:val="90"/>
        </w:rPr>
        <w:t xml:space="preserve"> </w:t>
      </w:r>
      <w:r>
        <w:rPr>
          <w:w w:val="90"/>
        </w:rPr>
        <w:t>tuberculosis</w:t>
      </w:r>
      <w:r>
        <w:rPr>
          <w:spacing w:val="-5"/>
          <w:w w:val="90"/>
        </w:rPr>
        <w:t xml:space="preserve"> </w:t>
      </w:r>
      <w:r>
        <w:rPr>
          <w:w w:val="90"/>
        </w:rPr>
        <w:t>and</w:t>
      </w:r>
      <w:r>
        <w:rPr>
          <w:spacing w:val="-5"/>
          <w:w w:val="90"/>
        </w:rPr>
        <w:t xml:space="preserve"> </w:t>
      </w:r>
      <w:r>
        <w:rPr>
          <w:w w:val="90"/>
        </w:rPr>
        <w:t xml:space="preserve">cryptococcus </w:t>
      </w:r>
      <w:r>
        <w:t>neoformans in the AI group</w:t>
      </w:r>
    </w:p>
    <w:p w14:paraId="14F21D8E" w14:textId="77777777" w:rsidR="00D10F97" w:rsidRDefault="00D10F97" w:rsidP="00D10F97">
      <w:pPr>
        <w:pStyle w:val="BodyText"/>
        <w:spacing w:before="184" w:line="254" w:lineRule="auto"/>
        <w:ind w:right="373"/>
      </w:pPr>
      <w:r>
        <w:rPr>
          <w:spacing w:val="-6"/>
        </w:rPr>
        <w:t>At</w:t>
      </w:r>
      <w:r>
        <w:rPr>
          <w:spacing w:val="-12"/>
        </w:rPr>
        <w:t xml:space="preserve"> </w:t>
      </w:r>
      <w:r>
        <w:rPr>
          <w:spacing w:val="-6"/>
        </w:rPr>
        <w:t>multivariate</w:t>
      </w:r>
      <w:r>
        <w:rPr>
          <w:spacing w:val="-12"/>
        </w:rPr>
        <w:t xml:space="preserve"> </w:t>
      </w:r>
      <w:r>
        <w:rPr>
          <w:spacing w:val="-6"/>
        </w:rPr>
        <w:t>analysis</w:t>
      </w:r>
      <w:r>
        <w:rPr>
          <w:spacing w:val="-12"/>
        </w:rPr>
        <w:t xml:space="preserve"> </w:t>
      </w:r>
      <w:r>
        <w:rPr>
          <w:spacing w:val="-6"/>
        </w:rPr>
        <w:t>ACTH</w:t>
      </w:r>
      <w:r>
        <w:rPr>
          <w:spacing w:val="-12"/>
        </w:rPr>
        <w:t xml:space="preserve"> </w:t>
      </w:r>
      <w:r>
        <w:rPr>
          <w:spacing w:val="-6"/>
        </w:rPr>
        <w:t>was</w:t>
      </w:r>
      <w:r>
        <w:rPr>
          <w:spacing w:val="-12"/>
        </w:rPr>
        <w:t xml:space="preserve"> </w:t>
      </w:r>
      <w:r>
        <w:rPr>
          <w:spacing w:val="-6"/>
        </w:rPr>
        <w:t>significant</w:t>
      </w:r>
      <w:r>
        <w:rPr>
          <w:spacing w:val="-12"/>
        </w:rPr>
        <w:t xml:space="preserve"> </w:t>
      </w:r>
      <w:r>
        <w:rPr>
          <w:spacing w:val="-6"/>
        </w:rPr>
        <w:t>together</w:t>
      </w:r>
      <w:r>
        <w:rPr>
          <w:spacing w:val="-11"/>
        </w:rPr>
        <w:t xml:space="preserve"> </w:t>
      </w:r>
      <w:r>
        <w:rPr>
          <w:spacing w:val="-6"/>
        </w:rPr>
        <w:t>with</w:t>
      </w:r>
      <w:r>
        <w:rPr>
          <w:spacing w:val="-12"/>
        </w:rPr>
        <w:t xml:space="preserve"> </w:t>
      </w:r>
      <w:r>
        <w:rPr>
          <w:color w:val="FF0000"/>
          <w:spacing w:val="-6"/>
          <w:shd w:val="clear" w:color="auto" w:fill="00008B"/>
        </w:rPr>
        <w:t>lower</w:t>
      </w:r>
      <w:r>
        <w:rPr>
          <w:color w:val="FF0000"/>
          <w:spacing w:val="-12"/>
        </w:rPr>
        <w:t xml:space="preserve"> </w:t>
      </w:r>
      <w:r>
        <w:rPr>
          <w:color w:val="000000"/>
          <w:spacing w:val="-6"/>
        </w:rPr>
        <w:t>incremental</w:t>
      </w:r>
      <w:r>
        <w:rPr>
          <w:color w:val="000000"/>
          <w:spacing w:val="-12"/>
        </w:rPr>
        <w:t xml:space="preserve"> </w:t>
      </w:r>
      <w:r>
        <w:rPr>
          <w:color w:val="000000"/>
          <w:spacing w:val="-6"/>
        </w:rPr>
        <w:t>cortisol,</w:t>
      </w:r>
      <w:r>
        <w:rPr>
          <w:color w:val="000000"/>
          <w:spacing w:val="-12"/>
        </w:rPr>
        <w:t xml:space="preserve"> </w:t>
      </w:r>
      <w:r>
        <w:rPr>
          <w:color w:val="000000"/>
          <w:spacing w:val="-6"/>
        </w:rPr>
        <w:t>poor</w:t>
      </w:r>
      <w:r>
        <w:rPr>
          <w:color w:val="000000"/>
          <w:spacing w:val="-12"/>
        </w:rPr>
        <w:t xml:space="preserve"> </w:t>
      </w:r>
      <w:r>
        <w:rPr>
          <w:color w:val="000000"/>
          <w:spacing w:val="-6"/>
        </w:rPr>
        <w:t xml:space="preserve">appetite, </w:t>
      </w:r>
      <w:r>
        <w:rPr>
          <w:color w:val="000000"/>
          <w:w w:val="90"/>
        </w:rPr>
        <w:t xml:space="preserve">nausea, liking of salt, loss of axillary hair, PJP infection in predicting mortality.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w:t>
      </w:r>
      <w:r>
        <w:rPr>
          <w:color w:val="000000"/>
          <w:spacing w:val="-10"/>
        </w:rPr>
        <w:t xml:space="preserve"> </w:t>
      </w:r>
      <w:r>
        <w:rPr>
          <w:color w:val="000000"/>
          <w:spacing w:val="-4"/>
        </w:rPr>
        <w:t>ICU</w:t>
      </w:r>
      <w:r>
        <w:rPr>
          <w:color w:val="000000"/>
          <w:spacing w:val="-10"/>
        </w:rPr>
        <w:t xml:space="preserve"> </w:t>
      </w:r>
      <w:r>
        <w:rPr>
          <w:color w:val="000000"/>
          <w:spacing w:val="-4"/>
        </w:rPr>
        <w:t>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w:t>
      </w:r>
    </w:p>
    <w:p w14:paraId="1ECEAED7" w14:textId="77777777" w:rsidR="00F55B32" w:rsidRDefault="00F55B32" w:rsidP="00D10F97">
      <w:pPr>
        <w:pStyle w:val="Heading3"/>
        <w:spacing w:before="185"/>
        <w:rPr>
          <w:w w:val="80"/>
        </w:rPr>
      </w:pPr>
    </w:p>
    <w:p w14:paraId="276483EA" w14:textId="172C6FEE" w:rsidR="00D10F97" w:rsidRDefault="00D10F97" w:rsidP="00D10F97">
      <w:pPr>
        <w:pStyle w:val="Heading3"/>
        <w:spacing w:before="185"/>
        <w:rPr>
          <w:spacing w:val="-2"/>
          <w:w w:val="80"/>
        </w:rPr>
      </w:pPr>
      <w:r>
        <w:rPr>
          <w:w w:val="80"/>
        </w:rPr>
        <w:lastRenderedPageBreak/>
        <w:t>Strengths</w:t>
      </w:r>
      <w:r>
        <w:rPr>
          <w:spacing w:val="20"/>
        </w:rPr>
        <w:t xml:space="preserve"> </w:t>
      </w:r>
      <w:r>
        <w:rPr>
          <w:w w:val="80"/>
        </w:rPr>
        <w:t>and</w:t>
      </w:r>
      <w:r>
        <w:rPr>
          <w:spacing w:val="20"/>
        </w:rPr>
        <w:t xml:space="preserve"> </w:t>
      </w:r>
      <w:r>
        <w:rPr>
          <w:spacing w:val="-2"/>
          <w:w w:val="80"/>
        </w:rPr>
        <w:t>Weaknesses:</w:t>
      </w:r>
    </w:p>
    <w:p w14:paraId="41B523CB" w14:textId="72EF98D4" w:rsidR="00F55B32" w:rsidRPr="007738B9" w:rsidRDefault="00F55B32" w:rsidP="007738B9">
      <w:pPr>
        <w:pStyle w:val="Heading3"/>
        <w:rPr>
          <w:b w:val="0"/>
          <w:bCs w:val="0"/>
          <w:spacing w:val="-2"/>
          <w:w w:val="80"/>
        </w:rPr>
      </w:pPr>
      <w:r w:rsidRPr="007738B9">
        <w:rPr>
          <w:b w:val="0"/>
          <w:bCs w:val="0"/>
          <w:spacing w:val="-2"/>
          <w:w w:val="80"/>
        </w:rPr>
        <w:t>This is the biggest study on adrenal insufficiency in HIV positive patients in Africa.</w:t>
      </w:r>
    </w:p>
    <w:p w14:paraId="12E22D1F" w14:textId="77777777" w:rsidR="00F55B32" w:rsidRPr="007738B9" w:rsidRDefault="00F55B32" w:rsidP="007738B9">
      <w:pPr>
        <w:pStyle w:val="Heading3"/>
        <w:rPr>
          <w:b w:val="0"/>
          <w:bCs w:val="0"/>
          <w:spacing w:val="-2"/>
          <w:w w:val="80"/>
        </w:rPr>
      </w:pPr>
      <w:r w:rsidRPr="007738B9">
        <w:rPr>
          <w:b w:val="0"/>
          <w:bCs w:val="0"/>
          <w:spacing w:val="-2"/>
          <w:w w:val="80"/>
        </w:rPr>
        <w:t>The weaknesses:</w:t>
      </w:r>
    </w:p>
    <w:p w14:paraId="514F9E06" w14:textId="2E0C8C8F" w:rsidR="00F55B32" w:rsidRPr="007738B9" w:rsidRDefault="00F55B32" w:rsidP="007738B9">
      <w:pPr>
        <w:pStyle w:val="Heading3"/>
        <w:numPr>
          <w:ilvl w:val="0"/>
          <w:numId w:val="4"/>
        </w:numPr>
        <w:rPr>
          <w:b w:val="0"/>
          <w:bCs w:val="0"/>
        </w:rPr>
      </w:pPr>
      <w:r w:rsidRPr="007738B9">
        <w:rPr>
          <w:b w:val="0"/>
          <w:bCs w:val="0"/>
          <w:spacing w:val="-2"/>
          <w:w w:val="80"/>
        </w:rPr>
        <w:t xml:space="preserve">It </w:t>
      </w:r>
      <w:proofErr w:type="spellStart"/>
      <w:r w:rsidRPr="007738B9">
        <w:rPr>
          <w:b w:val="0"/>
          <w:bCs w:val="0"/>
          <w:spacing w:val="-2"/>
          <w:w w:val="80"/>
        </w:rPr>
        <w:t>iis</w:t>
      </w:r>
      <w:proofErr w:type="spellEnd"/>
      <w:r w:rsidRPr="007738B9">
        <w:rPr>
          <w:b w:val="0"/>
          <w:bCs w:val="0"/>
          <w:spacing w:val="-2"/>
          <w:w w:val="80"/>
        </w:rPr>
        <w:t xml:space="preserve"> a single center study, and my thus not be generalizable.</w:t>
      </w:r>
    </w:p>
    <w:p w14:paraId="69AA0D38" w14:textId="642C4860" w:rsidR="00F55B32" w:rsidRPr="007738B9" w:rsidRDefault="00F55B32" w:rsidP="007738B9">
      <w:pPr>
        <w:pStyle w:val="Heading3"/>
        <w:numPr>
          <w:ilvl w:val="0"/>
          <w:numId w:val="4"/>
        </w:numPr>
        <w:rPr>
          <w:b w:val="0"/>
          <w:bCs w:val="0"/>
        </w:rPr>
      </w:pPr>
      <w:r w:rsidRPr="007738B9">
        <w:rPr>
          <w:b w:val="0"/>
          <w:bCs w:val="0"/>
          <w:spacing w:val="-2"/>
          <w:w w:val="80"/>
        </w:rPr>
        <w:t>Unavaila</w:t>
      </w:r>
      <w:r w:rsidR="00087A1D">
        <w:rPr>
          <w:b w:val="0"/>
          <w:bCs w:val="0"/>
          <w:spacing w:val="-2"/>
          <w:w w:val="80"/>
        </w:rPr>
        <w:t>bility of the</w:t>
      </w:r>
      <w:r w:rsidRPr="007738B9">
        <w:rPr>
          <w:b w:val="0"/>
          <w:bCs w:val="0"/>
          <w:spacing w:val="-2"/>
          <w:w w:val="80"/>
        </w:rPr>
        <w:t xml:space="preserve"> LC/</w:t>
      </w:r>
      <w:r w:rsidR="007738B9" w:rsidRPr="007738B9">
        <w:rPr>
          <w:b w:val="0"/>
          <w:bCs w:val="0"/>
          <w:spacing w:val="-2"/>
          <w:w w:val="80"/>
        </w:rPr>
        <w:t>MS which is the new GOLD Standard for steroid analysis.</w:t>
      </w:r>
    </w:p>
    <w:p w14:paraId="56256BBE" w14:textId="77777777" w:rsidR="00D10F97" w:rsidRDefault="00D10F97" w:rsidP="007738B9">
      <w:pPr>
        <w:pStyle w:val="BodyText"/>
        <w:ind w:left="0"/>
        <w:rPr>
          <w:b/>
        </w:rPr>
      </w:pPr>
    </w:p>
    <w:p w14:paraId="74A339A7" w14:textId="77777777" w:rsidR="00D10F97" w:rsidRDefault="00D10F97" w:rsidP="007738B9">
      <w:pPr>
        <w:pStyle w:val="BodyText"/>
        <w:ind w:left="0"/>
        <w:rPr>
          <w:b/>
        </w:rPr>
      </w:pPr>
    </w:p>
    <w:p w14:paraId="34E7AF82" w14:textId="77777777" w:rsidR="00D10F97" w:rsidRDefault="00D10F97" w:rsidP="00D10F97">
      <w:pPr>
        <w:ind w:left="520"/>
        <w:rPr>
          <w:b/>
        </w:rPr>
      </w:pPr>
      <w:r>
        <w:rPr>
          <w:b/>
          <w:spacing w:val="-2"/>
        </w:rPr>
        <w:t>Conclusion:</w:t>
      </w:r>
    </w:p>
    <w:p w14:paraId="2778EB9F" w14:textId="6420C183" w:rsidR="00D10F97" w:rsidRDefault="00087A1D" w:rsidP="00D10F97">
      <w:pPr>
        <w:pStyle w:val="BodyText"/>
        <w:spacing w:before="198" w:line="254" w:lineRule="auto"/>
        <w:ind w:right="418"/>
        <w:jc w:val="both"/>
        <w:sectPr w:rsidR="00D10F97">
          <w:pgSz w:w="12240" w:h="15840"/>
          <w:pgMar w:top="1280" w:right="1080" w:bottom="980" w:left="920" w:header="0" w:footer="796" w:gutter="0"/>
          <w:cols w:space="720"/>
        </w:sectPr>
      </w:pPr>
      <w:r>
        <w:rPr>
          <w:spacing w:val="-8"/>
        </w:rPr>
        <w:t>The largest African study on hypoadrenalism in advanced HIV revealed overall mortality of 27.50</w:t>
      </w:r>
      <w:proofErr w:type="gramStart"/>
      <w:r>
        <w:rPr>
          <w:spacing w:val="-8"/>
        </w:rPr>
        <w:t>%  with</w:t>
      </w:r>
      <w:proofErr w:type="gramEnd"/>
      <w:r>
        <w:rPr>
          <w:spacing w:val="-8"/>
        </w:rPr>
        <w:t xml:space="preserve"> 26..9 versus 33.3% </w:t>
      </w:r>
      <w:r w:rsidR="004A2C4B">
        <w:rPr>
          <w:spacing w:val="-8"/>
        </w:rPr>
        <w:t xml:space="preserve"> non-AI and </w:t>
      </w:r>
      <w:r>
        <w:rPr>
          <w:spacing w:val="-8"/>
        </w:rPr>
        <w:t>AI mortality</w:t>
      </w:r>
      <w:r w:rsidR="004A2C4B">
        <w:rPr>
          <w:spacing w:val="-8"/>
        </w:rPr>
        <w:t>, respectively</w:t>
      </w:r>
      <w:r>
        <w:rPr>
          <w:spacing w:val="-8"/>
        </w:rPr>
        <w:t xml:space="preserve">. </w:t>
      </w:r>
      <w:r w:rsidR="00D10F97">
        <w:rPr>
          <w:spacing w:val="-8"/>
        </w:rPr>
        <w:t>We</w:t>
      </w:r>
      <w:r w:rsidR="00D10F97">
        <w:rPr>
          <w:spacing w:val="-5"/>
        </w:rPr>
        <w:t xml:space="preserve"> </w:t>
      </w:r>
      <w:r w:rsidR="00D10F97">
        <w:rPr>
          <w:spacing w:val="-8"/>
        </w:rPr>
        <w:t>feel</w:t>
      </w:r>
      <w:r w:rsidR="00D10F97">
        <w:rPr>
          <w:spacing w:val="-4"/>
        </w:rPr>
        <w:t xml:space="preserve"> </w:t>
      </w:r>
      <w:r w:rsidR="00D10F97">
        <w:rPr>
          <w:spacing w:val="-8"/>
        </w:rPr>
        <w:t>that</w:t>
      </w:r>
      <w:r w:rsidR="00D10F97">
        <w:rPr>
          <w:spacing w:val="-4"/>
        </w:rPr>
        <w:t xml:space="preserve"> </w:t>
      </w:r>
      <w:r w:rsidR="00D10F97">
        <w:rPr>
          <w:spacing w:val="-8"/>
        </w:rPr>
        <w:t>screening</w:t>
      </w:r>
      <w:r w:rsidR="00D10F97">
        <w:rPr>
          <w:spacing w:val="-5"/>
        </w:rPr>
        <w:t xml:space="preserve"> </w:t>
      </w:r>
      <w:r w:rsidR="00D10F97">
        <w:rPr>
          <w:spacing w:val="-8"/>
        </w:rPr>
        <w:t>for</w:t>
      </w:r>
      <w:r w:rsidR="00D10F97">
        <w:rPr>
          <w:spacing w:val="-7"/>
        </w:rPr>
        <w:t xml:space="preserve"> </w:t>
      </w:r>
      <w:r w:rsidR="00D10F97">
        <w:rPr>
          <w:spacing w:val="-8"/>
        </w:rPr>
        <w:t>AI</w:t>
      </w:r>
      <w:r w:rsidR="00D10F97">
        <w:rPr>
          <w:spacing w:val="-5"/>
        </w:rPr>
        <w:t xml:space="preserve"> </w:t>
      </w:r>
      <w:r w:rsidR="00D10F97">
        <w:rPr>
          <w:spacing w:val="-8"/>
        </w:rPr>
        <w:t>is</w:t>
      </w:r>
      <w:r w:rsidR="00D10F97">
        <w:rPr>
          <w:spacing w:val="-5"/>
        </w:rPr>
        <w:t xml:space="preserve"> </w:t>
      </w:r>
      <w:r w:rsidR="00D10F97">
        <w:rPr>
          <w:spacing w:val="-8"/>
        </w:rPr>
        <w:t>warranted</w:t>
      </w:r>
      <w:r w:rsidR="00D10F97">
        <w:rPr>
          <w:spacing w:val="-5"/>
        </w:rPr>
        <w:t xml:space="preserve"> </w:t>
      </w:r>
      <w:r w:rsidR="00D10F97">
        <w:rPr>
          <w:spacing w:val="-8"/>
        </w:rPr>
        <w:t>in</w:t>
      </w:r>
      <w:r w:rsidR="00D10F97">
        <w:rPr>
          <w:spacing w:val="-5"/>
        </w:rPr>
        <w:t xml:space="preserve"> </w:t>
      </w:r>
      <w:r w:rsidR="00D10F97">
        <w:rPr>
          <w:spacing w:val="-8"/>
        </w:rPr>
        <w:t>advanced</w:t>
      </w:r>
      <w:r w:rsidR="00D10F97">
        <w:rPr>
          <w:spacing w:val="-5"/>
        </w:rPr>
        <w:t xml:space="preserve"> </w:t>
      </w:r>
      <w:r w:rsidR="00D10F97">
        <w:rPr>
          <w:spacing w:val="-8"/>
        </w:rPr>
        <w:t>HIV,</w:t>
      </w:r>
      <w:r w:rsidR="00D10F97">
        <w:rPr>
          <w:spacing w:val="-5"/>
        </w:rPr>
        <w:t xml:space="preserve"> </w:t>
      </w:r>
      <w:r w:rsidR="00D10F97">
        <w:rPr>
          <w:spacing w:val="-8"/>
        </w:rPr>
        <w:t>to</w:t>
      </w:r>
      <w:r w:rsidR="00D10F97">
        <w:rPr>
          <w:spacing w:val="-5"/>
        </w:rPr>
        <w:t xml:space="preserve"> </w:t>
      </w:r>
      <w:r w:rsidR="00D10F97">
        <w:rPr>
          <w:spacing w:val="-8"/>
        </w:rPr>
        <w:t>mitigate</w:t>
      </w:r>
      <w:r w:rsidR="00D10F97">
        <w:rPr>
          <w:spacing w:val="-5"/>
        </w:rPr>
        <w:t xml:space="preserve"> </w:t>
      </w:r>
      <w:r w:rsidR="00D10F97">
        <w:rPr>
          <w:spacing w:val="-8"/>
        </w:rPr>
        <w:t>the</w:t>
      </w:r>
      <w:r w:rsidR="00D10F97">
        <w:rPr>
          <w:spacing w:val="-5"/>
        </w:rPr>
        <w:t xml:space="preserve"> </w:t>
      </w:r>
      <w:r w:rsidR="00D10F97">
        <w:rPr>
          <w:spacing w:val="-8"/>
        </w:rPr>
        <w:t>risk</w:t>
      </w:r>
      <w:r w:rsidR="00D10F97">
        <w:rPr>
          <w:spacing w:val="-5"/>
        </w:rPr>
        <w:t xml:space="preserve"> </w:t>
      </w:r>
      <w:r w:rsidR="00D10F97">
        <w:rPr>
          <w:spacing w:val="-8"/>
        </w:rPr>
        <w:t>of</w:t>
      </w:r>
      <w:r w:rsidR="00D10F97">
        <w:rPr>
          <w:spacing w:val="-5"/>
        </w:rPr>
        <w:t xml:space="preserve"> </w:t>
      </w:r>
      <w:r w:rsidR="00D10F97">
        <w:rPr>
          <w:spacing w:val="-8"/>
        </w:rPr>
        <w:t>death.</w:t>
      </w:r>
      <w:r w:rsidR="00D10F97">
        <w:rPr>
          <w:spacing w:val="-5"/>
        </w:rPr>
        <w:t xml:space="preserve"> </w:t>
      </w:r>
      <w:proofErr w:type="gramStart"/>
      <w:r w:rsidR="00D10F97">
        <w:rPr>
          <w:spacing w:val="-8"/>
        </w:rPr>
        <w:t>The</w:t>
      </w:r>
      <w:r w:rsidR="00D10F97">
        <w:rPr>
          <w:spacing w:val="-5"/>
        </w:rPr>
        <w:t xml:space="preserve"> </w:t>
      </w:r>
      <w:r w:rsidR="00D10F97">
        <w:rPr>
          <w:spacing w:val="-8"/>
        </w:rPr>
        <w:t>majority</w:t>
      </w:r>
      <w:r w:rsidR="00D10F97">
        <w:rPr>
          <w:spacing w:val="-5"/>
        </w:rPr>
        <w:t xml:space="preserve"> </w:t>
      </w:r>
      <w:r w:rsidR="00D10F97">
        <w:rPr>
          <w:spacing w:val="-8"/>
        </w:rPr>
        <w:t>of</w:t>
      </w:r>
      <w:proofErr w:type="gramEnd"/>
      <w:r w:rsidR="00D10F97">
        <w:rPr>
          <w:spacing w:val="-8"/>
        </w:rPr>
        <w:t xml:space="preserve"> the</w:t>
      </w:r>
      <w:r w:rsidR="00D10F97">
        <w:t xml:space="preserve"> </w:t>
      </w:r>
      <w:r w:rsidR="00D10F97">
        <w:rPr>
          <w:spacing w:val="-8"/>
        </w:rPr>
        <w:t>opportunistic</w:t>
      </w:r>
      <w:r w:rsidR="00D10F97">
        <w:t xml:space="preserve"> </w:t>
      </w:r>
      <w:r w:rsidR="00D10F97">
        <w:rPr>
          <w:spacing w:val="-8"/>
        </w:rPr>
        <w:t>infections</w:t>
      </w:r>
      <w:r w:rsidR="00D10F97">
        <w:t xml:space="preserve"> </w:t>
      </w:r>
      <w:r w:rsidR="00D10F97">
        <w:rPr>
          <w:spacing w:val="-8"/>
        </w:rPr>
        <w:t>were</w:t>
      </w:r>
      <w:r w:rsidR="00D10F97">
        <w:t xml:space="preserve"> </w:t>
      </w:r>
      <w:r w:rsidR="00D10F97">
        <w:rPr>
          <w:spacing w:val="-8"/>
        </w:rPr>
        <w:t>tuberculosis,</w:t>
      </w:r>
      <w:r w:rsidR="00D10F97">
        <w:t xml:space="preserve"> </w:t>
      </w:r>
      <w:r w:rsidR="00D10F97">
        <w:rPr>
          <w:spacing w:val="-8"/>
        </w:rPr>
        <w:t>pneumonia</w:t>
      </w:r>
      <w:r w:rsidR="00D10F97">
        <w:t xml:space="preserve"> </w:t>
      </w:r>
      <w:r w:rsidR="00D10F97">
        <w:rPr>
          <w:spacing w:val="-8"/>
        </w:rPr>
        <w:t>and</w:t>
      </w:r>
      <w:r w:rsidR="00D10F97">
        <w:t xml:space="preserve"> </w:t>
      </w:r>
      <w:r w:rsidR="00D10F97">
        <w:rPr>
          <w:spacing w:val="-8"/>
        </w:rPr>
        <w:t>cryptococcal</w:t>
      </w:r>
      <w:r w:rsidR="00D10F97">
        <w:t xml:space="preserve"> </w:t>
      </w:r>
      <w:r w:rsidR="00D10F97">
        <w:rPr>
          <w:spacing w:val="-8"/>
        </w:rPr>
        <w:t>infection.</w:t>
      </w:r>
      <w:r w:rsidR="00D10F97">
        <w:t xml:space="preserve"> </w:t>
      </w:r>
      <w:r w:rsidR="00D10F97">
        <w:rPr>
          <w:spacing w:val="-8"/>
        </w:rPr>
        <w:t>Tuberculosis</w:t>
      </w:r>
      <w:r w:rsidR="00D10F97">
        <w:t xml:space="preserve"> </w:t>
      </w:r>
      <w:r w:rsidR="00D10F97">
        <w:rPr>
          <w:spacing w:val="-8"/>
        </w:rPr>
        <w:t xml:space="preserve">and </w:t>
      </w:r>
      <w:r w:rsidR="00D10F97">
        <w:rPr>
          <w:spacing w:val="-6"/>
        </w:rPr>
        <w:t xml:space="preserve">cryptococcal infections invariably correlated with the </w:t>
      </w:r>
      <w:proofErr w:type="spellStart"/>
      <w:r w:rsidR="00D10F97">
        <w:rPr>
          <w:spacing w:val="-6"/>
        </w:rPr>
        <w:t>aetiology</w:t>
      </w:r>
      <w:proofErr w:type="spellEnd"/>
      <w:r w:rsidR="00D10F97">
        <w:rPr>
          <w:spacing w:val="-6"/>
        </w:rPr>
        <w:t xml:space="preserve"> of mortality, while elevated cortisol was </w:t>
      </w:r>
      <w:r w:rsidR="00D10F97">
        <w:t>associated</w:t>
      </w:r>
      <w:r w:rsidR="00D10F97">
        <w:rPr>
          <w:spacing w:val="-15"/>
        </w:rPr>
        <w:t xml:space="preserve"> </w:t>
      </w:r>
      <w:r w:rsidR="00D10F97">
        <w:t>with</w:t>
      </w:r>
      <w:r w:rsidR="00D10F97">
        <w:rPr>
          <w:spacing w:val="-15"/>
        </w:rPr>
        <w:t xml:space="preserve"> </w:t>
      </w:r>
      <w:r w:rsidR="00D10F97">
        <w:t>increased</w:t>
      </w:r>
      <w:r w:rsidR="00D10F97">
        <w:rPr>
          <w:spacing w:val="-15"/>
        </w:rPr>
        <w:t xml:space="preserve"> </w:t>
      </w:r>
      <w:r w:rsidR="00C7034B">
        <w:t>odds</w:t>
      </w:r>
      <w:r w:rsidR="00D10F97">
        <w:rPr>
          <w:spacing w:val="-15"/>
        </w:rPr>
        <w:t xml:space="preserve"> </w:t>
      </w:r>
      <w:r w:rsidR="00D10F97">
        <w:t>of</w:t>
      </w:r>
      <w:r w:rsidR="00D10F97">
        <w:rPr>
          <w:spacing w:val="-15"/>
        </w:rPr>
        <w:t xml:space="preserve"> </w:t>
      </w:r>
      <w:r w:rsidR="00D10F97">
        <w:t>death.</w:t>
      </w:r>
    </w:p>
    <w:p w14:paraId="2778EBD1" w14:textId="77777777" w:rsidR="0070762C" w:rsidRDefault="00000000" w:rsidP="007E79FB">
      <w:pPr>
        <w:pStyle w:val="Heading3"/>
        <w:spacing w:before="1"/>
        <w:ind w:left="0" w:firstLine="260"/>
      </w:pPr>
      <w:r>
        <w:lastRenderedPageBreak/>
        <w:t>Uncategorized</w:t>
      </w:r>
      <w:r>
        <w:rPr>
          <w:spacing w:val="-13"/>
        </w:rPr>
        <w:t xml:space="preserve"> </w:t>
      </w:r>
      <w:r>
        <w:rPr>
          <w:spacing w:val="-2"/>
        </w:rPr>
        <w:t>References</w:t>
      </w:r>
    </w:p>
    <w:p w14:paraId="2778EBD2" w14:textId="77777777" w:rsidR="0070762C" w:rsidRDefault="00000000">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2778EBD3" w14:textId="77777777" w:rsidR="0070762C" w:rsidRDefault="00000000">
      <w:pPr>
        <w:pStyle w:val="ListParagraph"/>
        <w:numPr>
          <w:ilvl w:val="0"/>
          <w:numId w:val="1"/>
        </w:numPr>
        <w:tabs>
          <w:tab w:val="left" w:pos="980"/>
        </w:tabs>
        <w:ind w:left="260" w:right="1415" w:firstLine="0"/>
      </w:pPr>
      <w:r>
        <w:t>Betterle</w:t>
      </w:r>
      <w:r>
        <w:rPr>
          <w:spacing w:val="-4"/>
        </w:rPr>
        <w:t xml:space="preserve"> </w:t>
      </w:r>
      <w:r>
        <w:t>C,</w:t>
      </w:r>
      <w:r>
        <w:rPr>
          <w:spacing w:val="-4"/>
        </w:rPr>
        <w:t xml:space="preserve"> </w:t>
      </w:r>
      <w:r>
        <w:t>Morlin</w:t>
      </w:r>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r>
        <w:rPr>
          <w:spacing w:val="-2"/>
        </w:rPr>
        <w:t>2011;20:161-72.</w:t>
      </w:r>
    </w:p>
    <w:p w14:paraId="2778EBD4" w14:textId="77777777" w:rsidR="0070762C" w:rsidRDefault="00000000">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r>
        <w:t>cross</w:t>
      </w:r>
      <w:r>
        <w:rPr>
          <w:spacing w:val="-3"/>
        </w:rPr>
        <w:t xml:space="preserve"> </w:t>
      </w:r>
      <w:r>
        <w:t>sectional</w:t>
      </w:r>
      <w:r>
        <w:rPr>
          <w:spacing w:val="-3"/>
        </w:rPr>
        <w:t xml:space="preserve"> </w:t>
      </w:r>
      <w:r>
        <w:t>study</w:t>
      </w:r>
      <w:r>
        <w:rPr>
          <w:spacing w:val="-3"/>
        </w:rPr>
        <w:t xml:space="preserve"> </w:t>
      </w:r>
      <w:r>
        <w:t>in</w:t>
      </w:r>
      <w:r>
        <w:rPr>
          <w:spacing w:val="-3"/>
        </w:rPr>
        <w:t xml:space="preserve"> </w:t>
      </w:r>
      <w:r>
        <w:t>urban</w:t>
      </w:r>
      <w:r>
        <w:rPr>
          <w:spacing w:val="-3"/>
        </w:rPr>
        <w:t xml:space="preserve"> </w:t>
      </w:r>
      <w:r>
        <w:t>South Africa. PLoS One. 2013;8(1):e53526.</w:t>
      </w:r>
    </w:p>
    <w:p w14:paraId="2778EBD5" w14:textId="77777777" w:rsidR="0070762C" w:rsidRDefault="00000000">
      <w:pPr>
        <w:pStyle w:val="ListParagraph"/>
        <w:numPr>
          <w:ilvl w:val="0"/>
          <w:numId w:val="1"/>
        </w:numPr>
        <w:tabs>
          <w:tab w:val="left" w:pos="980"/>
        </w:tabs>
        <w:spacing w:before="1"/>
        <w:ind w:left="260" w:right="205" w:firstLine="0"/>
      </w:pPr>
      <w:r>
        <w:t>Mofokeng TR, Beshyah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2778EBD6" w14:textId="77777777" w:rsidR="0070762C" w:rsidRDefault="00000000">
      <w:pPr>
        <w:pStyle w:val="ListParagraph"/>
        <w:numPr>
          <w:ilvl w:val="0"/>
          <w:numId w:val="1"/>
        </w:numPr>
        <w:tabs>
          <w:tab w:val="left" w:pos="980"/>
        </w:tabs>
        <w:ind w:left="260" w:right="449" w:firstLine="0"/>
      </w:pPr>
      <w:r>
        <w:t>Mofokeng TRP, Ndlovu KCZ, Beshyah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adrenal insufficiency. Plos one. 2020;15(11):e0241845.</w:t>
      </w:r>
    </w:p>
    <w:p w14:paraId="2778EBD7" w14:textId="77777777" w:rsidR="0070762C" w:rsidRDefault="00000000">
      <w:pPr>
        <w:pStyle w:val="ListParagraph"/>
        <w:numPr>
          <w:ilvl w:val="0"/>
          <w:numId w:val="1"/>
        </w:numPr>
        <w:tabs>
          <w:tab w:val="left" w:pos="980"/>
        </w:tabs>
        <w:ind w:left="260" w:right="194" w:firstLine="0"/>
      </w:pPr>
      <w:r>
        <w:t>Goliber</w:t>
      </w:r>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2778EBD8" w14:textId="77777777" w:rsidR="0070762C" w:rsidRDefault="00000000">
      <w:pPr>
        <w:pStyle w:val="ListParagraph"/>
        <w:numPr>
          <w:ilvl w:val="0"/>
          <w:numId w:val="1"/>
        </w:numPr>
        <w:tabs>
          <w:tab w:val="left" w:pos="980"/>
        </w:tabs>
        <w:spacing w:before="2"/>
        <w:ind w:left="260" w:right="926" w:firstLine="0"/>
      </w:pPr>
      <w:r>
        <w:t>Hofbauer</w:t>
      </w:r>
      <w:r>
        <w:rPr>
          <w:spacing w:val="-4"/>
        </w:rPr>
        <w:t xml:space="preserve"> </w:t>
      </w:r>
      <w:r>
        <w:t>LC,</w:t>
      </w:r>
      <w:r>
        <w:rPr>
          <w:spacing w:val="-4"/>
        </w:rPr>
        <w:t xml:space="preserve"> </w:t>
      </w:r>
      <w:r>
        <w:t>Heufelder</w:t>
      </w:r>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778EBD9" w14:textId="77777777" w:rsidR="0070762C" w:rsidRDefault="00000000">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America: a collaborative analysis of prospective studies. PLoS medicine. 2014;11(9):e1001718.</w:t>
      </w:r>
    </w:p>
    <w:p w14:paraId="2778EBDA" w14:textId="77777777" w:rsidR="0070762C" w:rsidRDefault="00000000">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2778EBDB" w14:textId="77777777" w:rsidR="0070762C" w:rsidRDefault="00000000">
      <w:pPr>
        <w:pStyle w:val="ListParagraph"/>
        <w:numPr>
          <w:ilvl w:val="0"/>
          <w:numId w:val="1"/>
        </w:numPr>
        <w:tabs>
          <w:tab w:val="left" w:pos="980"/>
        </w:tabs>
        <w:ind w:left="260" w:right="1293" w:firstLine="0"/>
      </w:pPr>
      <w:r>
        <w:t>Husebye</w:t>
      </w:r>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2778EBDC" w14:textId="77777777" w:rsidR="0070762C" w:rsidRDefault="00000000">
      <w:pPr>
        <w:pStyle w:val="ListParagraph"/>
        <w:numPr>
          <w:ilvl w:val="0"/>
          <w:numId w:val="1"/>
        </w:numPr>
        <w:tabs>
          <w:tab w:val="left" w:pos="980"/>
        </w:tabs>
        <w:ind w:left="260" w:right="1551" w:firstLine="0"/>
      </w:pPr>
      <w:r>
        <w:t>Eledrisi MS, Verghese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2778EBDD" w14:textId="77777777" w:rsidR="0070762C" w:rsidRDefault="00000000">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2778EBDE" w14:textId="77777777" w:rsidR="0070762C" w:rsidRDefault="00000000">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2778EBDF" w14:textId="77777777" w:rsidR="0070762C" w:rsidRDefault="00000000">
      <w:pPr>
        <w:pStyle w:val="ListParagraph"/>
        <w:numPr>
          <w:ilvl w:val="0"/>
          <w:numId w:val="1"/>
        </w:numPr>
        <w:tabs>
          <w:tab w:val="left" w:pos="980"/>
        </w:tabs>
        <w:spacing w:before="3" w:line="237" w:lineRule="auto"/>
        <w:ind w:left="260" w:right="429" w:firstLine="0"/>
      </w:pPr>
      <w:r>
        <w:t>Odeniyi</w:t>
      </w:r>
      <w:r>
        <w:rPr>
          <w:spacing w:val="-4"/>
        </w:rPr>
        <w:t xml:space="preserve"> </w:t>
      </w:r>
      <w:r>
        <w:t>I,</w:t>
      </w:r>
      <w:r>
        <w:rPr>
          <w:spacing w:val="-4"/>
        </w:rPr>
        <w:t xml:space="preserve"> </w:t>
      </w:r>
      <w:r>
        <w:t>Fasanmade</w:t>
      </w:r>
      <w:r>
        <w:rPr>
          <w:spacing w:val="-4"/>
        </w:rPr>
        <w:t xml:space="preserve"> </w:t>
      </w:r>
      <w:r>
        <w:t>O,</w:t>
      </w:r>
      <w:r>
        <w:rPr>
          <w:spacing w:val="-4"/>
        </w:rPr>
        <w:t xml:space="preserve"> </w:t>
      </w:r>
      <w:r>
        <w:t>Ajala</w:t>
      </w:r>
      <w:r>
        <w:rPr>
          <w:spacing w:val="-4"/>
        </w:rPr>
        <w:t xml:space="preserve"> </w:t>
      </w:r>
      <w:r>
        <w:t>M,</w:t>
      </w:r>
      <w:r>
        <w:rPr>
          <w:spacing w:val="-4"/>
        </w:rPr>
        <w:t xml:space="preserve"> </w:t>
      </w:r>
      <w:r>
        <w:t>Ohwovoriole</w:t>
      </w:r>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2778EBE0" w14:textId="77777777" w:rsidR="0070762C" w:rsidRDefault="00000000">
      <w:pPr>
        <w:pStyle w:val="ListParagraph"/>
        <w:numPr>
          <w:ilvl w:val="0"/>
          <w:numId w:val="1"/>
        </w:numPr>
        <w:tabs>
          <w:tab w:val="left" w:pos="980"/>
        </w:tabs>
        <w:spacing w:before="1"/>
        <w:ind w:left="260" w:right="376" w:firstLine="0"/>
      </w:pPr>
      <w:r>
        <w:t>Bergthorsdottir R, Leonsson-Zachrisson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778EBE1" w14:textId="77777777" w:rsidR="0070762C" w:rsidRDefault="00000000">
      <w:pPr>
        <w:pStyle w:val="ListParagraph"/>
        <w:numPr>
          <w:ilvl w:val="0"/>
          <w:numId w:val="1"/>
        </w:numPr>
        <w:tabs>
          <w:tab w:val="left" w:pos="980"/>
        </w:tabs>
        <w:ind w:left="260" w:right="536" w:firstLine="0"/>
      </w:pPr>
      <w:r>
        <w:t>Johannsson G, Falorni A, Skrtic S, Lennernäs H, Quinkler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2778EBE2" w14:textId="77777777" w:rsidR="0070762C" w:rsidRDefault="00000000">
      <w:pPr>
        <w:pStyle w:val="ListParagraph"/>
        <w:numPr>
          <w:ilvl w:val="0"/>
          <w:numId w:val="1"/>
        </w:numPr>
        <w:tabs>
          <w:tab w:val="left" w:pos="980"/>
        </w:tabs>
        <w:ind w:left="260" w:right="559" w:firstLine="0"/>
      </w:pPr>
      <w:proofErr w:type="spellStart"/>
      <w:r w:rsidRPr="004A4BB2">
        <w:t>Vogeser</w:t>
      </w:r>
      <w:proofErr w:type="spellEnd"/>
      <w:r w:rsidRPr="004A4BB2">
        <w:t xml:space="preserve"> M, </w:t>
      </w:r>
      <w:proofErr w:type="spellStart"/>
      <w:r w:rsidRPr="004A4BB2">
        <w:t>Kratzsch</w:t>
      </w:r>
      <w:proofErr w:type="spellEnd"/>
      <w:r w:rsidRPr="004A4BB2">
        <w:t xml:space="preserve"> J, Ju Bae Y, Bruegel M, Ceglarek U, </w:t>
      </w:r>
      <w:proofErr w:type="spellStart"/>
      <w:r w:rsidRPr="004A4BB2">
        <w:t>Fiers</w:t>
      </w:r>
      <w:proofErr w:type="spellEnd"/>
      <w:r w:rsidRPr="004A4BB2">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2778EBE3" w14:textId="77777777" w:rsidR="0070762C" w:rsidRDefault="00000000">
      <w:pPr>
        <w:pStyle w:val="ListParagraph"/>
        <w:numPr>
          <w:ilvl w:val="0"/>
          <w:numId w:val="1"/>
        </w:numPr>
        <w:tabs>
          <w:tab w:val="left" w:pos="980"/>
        </w:tabs>
        <w:ind w:left="260" w:right="658" w:firstLine="0"/>
      </w:pPr>
      <w:r w:rsidRPr="004A4BB2">
        <w:t>Holst</w:t>
      </w:r>
      <w:r w:rsidRPr="004A4BB2">
        <w:rPr>
          <w:spacing w:val="-3"/>
        </w:rPr>
        <w:t xml:space="preserve"> </w:t>
      </w:r>
      <w:r w:rsidRPr="004A4BB2">
        <w:t>JP,</w:t>
      </w:r>
      <w:r w:rsidRPr="004A4BB2">
        <w:rPr>
          <w:spacing w:val="-3"/>
        </w:rPr>
        <w:t xml:space="preserve"> </w:t>
      </w:r>
      <w:r w:rsidRPr="004A4BB2">
        <w:t>Soldin</w:t>
      </w:r>
      <w:r w:rsidRPr="004A4BB2">
        <w:rPr>
          <w:spacing w:val="-3"/>
        </w:rPr>
        <w:t xml:space="preserve"> </w:t>
      </w:r>
      <w:proofErr w:type="spellStart"/>
      <w:r w:rsidRPr="004A4BB2">
        <w:t>SJ</w:t>
      </w:r>
      <w:proofErr w:type="spellEnd"/>
      <w:r w:rsidRPr="004A4BB2">
        <w:t>,</w:t>
      </w:r>
      <w:r w:rsidRPr="004A4BB2">
        <w:rPr>
          <w:spacing w:val="-3"/>
        </w:rPr>
        <w:t xml:space="preserve"> </w:t>
      </w:r>
      <w:proofErr w:type="spellStart"/>
      <w:r w:rsidRPr="004A4BB2">
        <w:t>Tractenberg</w:t>
      </w:r>
      <w:proofErr w:type="spellEnd"/>
      <w:r w:rsidRPr="004A4BB2">
        <w:rPr>
          <w:spacing w:val="-3"/>
        </w:rPr>
        <w:t xml:space="preserve"> </w:t>
      </w:r>
      <w:r w:rsidRPr="004A4BB2">
        <w:t>RE,</w:t>
      </w:r>
      <w:r w:rsidRPr="004A4BB2">
        <w:rPr>
          <w:spacing w:val="-3"/>
        </w:rPr>
        <w:t xml:space="preserve"> </w:t>
      </w:r>
      <w:r w:rsidRPr="004A4BB2">
        <w:t>Guo</w:t>
      </w:r>
      <w:r w:rsidRPr="004A4BB2">
        <w:rPr>
          <w:spacing w:val="-3"/>
        </w:rPr>
        <w:t xml:space="preserve"> </w:t>
      </w:r>
      <w:r w:rsidRPr="004A4BB2">
        <w:t>T,</w:t>
      </w:r>
      <w:r w:rsidRPr="004A4BB2">
        <w:rPr>
          <w:spacing w:val="-3"/>
        </w:rPr>
        <w:t xml:space="preserve"> </w:t>
      </w:r>
      <w:r w:rsidRPr="004A4BB2">
        <w:t>Kundra</w:t>
      </w:r>
      <w:r w:rsidRPr="004A4BB2">
        <w:rPr>
          <w:spacing w:val="-3"/>
        </w:rPr>
        <w:t xml:space="preserve"> </w:t>
      </w:r>
      <w:r w:rsidRPr="004A4BB2">
        <w:t>P,</w:t>
      </w:r>
      <w:r w:rsidRPr="004A4BB2">
        <w:rPr>
          <w:spacing w:val="-3"/>
        </w:rPr>
        <w:t xml:space="preserve"> </w:t>
      </w:r>
      <w:proofErr w:type="spellStart"/>
      <w:r w:rsidRPr="004A4BB2">
        <w:t>Verbalis</w:t>
      </w:r>
      <w:proofErr w:type="spellEnd"/>
      <w:r w:rsidRPr="004A4BB2">
        <w:rPr>
          <w:spacing w:val="-3"/>
        </w:rPr>
        <w:t xml:space="preserve"> </w:t>
      </w:r>
      <w:r w:rsidRPr="004A4BB2">
        <w:t>JG,</w:t>
      </w:r>
      <w:r w:rsidRPr="004A4BB2">
        <w:rPr>
          <w:spacing w:val="-3"/>
        </w:rPr>
        <w:t xml:space="preserve"> </w:t>
      </w:r>
      <w:r w:rsidRPr="004A4BB2">
        <w:t>et</w:t>
      </w:r>
      <w:r w:rsidRPr="004A4BB2">
        <w:rPr>
          <w:spacing w:val="-3"/>
        </w:rPr>
        <w:t xml:space="preserve"> </w:t>
      </w:r>
      <w:r w:rsidRPr="004A4BB2">
        <w:t>al.</w:t>
      </w:r>
      <w:r w:rsidRPr="004A4BB2">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2778EBE4" w14:textId="77777777" w:rsidR="0070762C" w:rsidRDefault="00000000">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2778EBE5" w14:textId="5E5508FF" w:rsidR="0070762C" w:rsidRDefault="00000000">
      <w:pPr>
        <w:pStyle w:val="ListParagraph"/>
        <w:numPr>
          <w:ilvl w:val="0"/>
          <w:numId w:val="1"/>
        </w:numPr>
        <w:tabs>
          <w:tab w:val="left" w:pos="980"/>
        </w:tabs>
        <w:ind w:left="260" w:right="463" w:firstLine="0"/>
      </w:pPr>
      <w:r>
        <w:t>Christ-Crain M, Stolz D, Jutla S, Couppis O, Müller C, Bingisser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w:t>
      </w:r>
      <w:proofErr w:type="gramStart"/>
      <w:r>
        <w:t>20.</w:t>
      </w:r>
      <w:r w:rsidR="00794684">
        <w:t>nb</w:t>
      </w:r>
      <w:proofErr w:type="gramEnd"/>
    </w:p>
    <w:p w14:paraId="6554DC3A" w14:textId="77777777" w:rsidR="00A7756B" w:rsidRDefault="00A7756B">
      <w:pPr>
        <w:sectPr w:rsidR="00A7756B">
          <w:pgSz w:w="12240" w:h="15840"/>
          <w:pgMar w:top="1820" w:right="1080" w:bottom="980" w:left="920" w:header="0" w:footer="796" w:gutter="0"/>
          <w:cols w:space="720"/>
        </w:sectPr>
      </w:pPr>
    </w:p>
    <w:p w14:paraId="2778EBE7" w14:textId="718D1882" w:rsidR="0070762C" w:rsidRDefault="0070762C" w:rsidP="00DA3545">
      <w:pPr>
        <w:pStyle w:val="BodyText"/>
        <w:spacing w:line="20" w:lineRule="exact"/>
        <w:ind w:left="260"/>
        <w:rPr>
          <w:sz w:val="2"/>
        </w:rPr>
      </w:pPr>
    </w:p>
    <w:sectPr w:rsidR="0070762C">
      <w:pgSz w:w="12240" w:h="15840"/>
      <w:pgMar w:top="178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biso Mofokeng" w:date="2024-11-23T19:38:00Z" w:initials="TM">
    <w:p w14:paraId="77636493" w14:textId="77777777" w:rsidR="00A5731D" w:rsidRDefault="00A5731D" w:rsidP="00A5731D">
      <w:r>
        <w:rPr>
          <w:rStyle w:val="CommentReference"/>
        </w:rPr>
        <w:annotationRef/>
      </w:r>
      <w:r>
        <w:rPr>
          <w:color w:val="000000"/>
          <w:sz w:val="20"/>
          <w:szCs w:val="20"/>
        </w:rPr>
        <w:t>My Dear Brother Joseph, will you kindle check to see if the p-value is significant because the duration is 14 days for all</w:t>
      </w:r>
    </w:p>
  </w:comment>
  <w:comment w:id="1" w:author="Joseph Sempa" w:date="2024-12-10T16:11:00Z" w:initials="JS">
    <w:p w14:paraId="180C6F53" w14:textId="77777777" w:rsidR="0032454C" w:rsidRDefault="0032454C" w:rsidP="0032454C">
      <w:pPr>
        <w:pStyle w:val="CommentText"/>
      </w:pPr>
      <w:r>
        <w:rPr>
          <w:rStyle w:val="CommentReference"/>
        </w:rPr>
        <w:annotationRef/>
      </w:r>
      <w:r>
        <w:t>This is possible because of differences in the distribution of the data like outliers in the dataset due to the way the question was asked. Someone could have responded by providing an approximate date when they were diagnosed with HIV or when the current episode started hence the variation. Some people provided information of up to 1500 days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36493" w15:done="0"/>
  <w15:commentEx w15:paraId="180C6F53" w15:paraIdParent="776364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90D968" w16cex:dateUtc="2024-11-23T17:38:00Z"/>
  <w16cex:commentExtensible w16cex:durableId="70CC3316" w16cex:dateUtc="2024-12-10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36493" w16cid:durableId="5D90D968"/>
  <w16cid:commentId w16cid:paraId="180C6F53" w16cid:durableId="70CC3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18395" w14:textId="77777777" w:rsidR="007D36E5" w:rsidRDefault="007D36E5">
      <w:r>
        <w:separator/>
      </w:r>
    </w:p>
  </w:endnote>
  <w:endnote w:type="continuationSeparator" w:id="0">
    <w:p w14:paraId="504CF08A" w14:textId="77777777" w:rsidR="007D36E5" w:rsidRDefault="007D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EC08" w14:textId="77777777" w:rsidR="0070762C" w:rsidRDefault="00000000">
    <w:pPr>
      <w:pStyle w:val="BodyText"/>
      <w:spacing w:line="14" w:lineRule="auto"/>
      <w:ind w:left="0"/>
      <w:rPr>
        <w:sz w:val="20"/>
      </w:rPr>
    </w:pPr>
    <w:r>
      <w:rPr>
        <w:noProof/>
      </w:rPr>
      <mc:AlternateContent>
        <mc:Choice Requires="wps">
          <w:drawing>
            <wp:anchor distT="0" distB="0" distL="0" distR="0" simplePos="0" relativeHeight="48615219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70762C" w:rsidRDefault="00000000">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26" type="#_x0000_t202" style="position:absolute;margin-left:523.85pt;margin-top:741.2pt;width:16.7pt;height:15.3pt;z-index:-1716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" filled="f" stroked="f">
              <v:textbox inset="0,0,0,0">
                <w:txbxContent>
                  <w:p w14:paraId="2778EC10" w14:textId="77777777" w:rsidR="0070762C" w:rsidRDefault="00000000">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FBCAF" w14:textId="77777777" w:rsidR="007D36E5" w:rsidRDefault="007D36E5">
      <w:r>
        <w:separator/>
      </w:r>
    </w:p>
  </w:footnote>
  <w:footnote w:type="continuationSeparator" w:id="0">
    <w:p w14:paraId="51D2CD5E" w14:textId="77777777" w:rsidR="007D36E5" w:rsidRDefault="007D3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1"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2"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15:restartNumberingAfterBreak="0">
    <w:nsid w:val="7A2941D6"/>
    <w:multiLevelType w:val="hybridMultilevel"/>
    <w:tmpl w:val="64C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751171">
    <w:abstractNumId w:val="0"/>
  </w:num>
  <w:num w:numId="2" w16cid:durableId="413866683">
    <w:abstractNumId w:val="1"/>
  </w:num>
  <w:num w:numId="3" w16cid:durableId="1396470128">
    <w:abstractNumId w:val="3"/>
  </w:num>
  <w:num w:numId="4" w16cid:durableId="9858590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biso Mofokeng">
    <w15:presenceInfo w15:providerId="Windows Live" w15:userId="0b17a12c747338b3"/>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2C"/>
    <w:rsid w:val="00087A1D"/>
    <w:rsid w:val="000B0184"/>
    <w:rsid w:val="000D5DC3"/>
    <w:rsid w:val="00127E20"/>
    <w:rsid w:val="00135973"/>
    <w:rsid w:val="0014253C"/>
    <w:rsid w:val="00175A75"/>
    <w:rsid w:val="001C74DE"/>
    <w:rsid w:val="001D213B"/>
    <w:rsid w:val="001F3226"/>
    <w:rsid w:val="00212DA1"/>
    <w:rsid w:val="00215EFF"/>
    <w:rsid w:val="00222914"/>
    <w:rsid w:val="00226168"/>
    <w:rsid w:val="00293567"/>
    <w:rsid w:val="0032454C"/>
    <w:rsid w:val="00324E0D"/>
    <w:rsid w:val="00340568"/>
    <w:rsid w:val="00345F75"/>
    <w:rsid w:val="003639A2"/>
    <w:rsid w:val="003713AD"/>
    <w:rsid w:val="004005F3"/>
    <w:rsid w:val="00414227"/>
    <w:rsid w:val="00465ABB"/>
    <w:rsid w:val="00495C60"/>
    <w:rsid w:val="004A2C4B"/>
    <w:rsid w:val="004A4BB2"/>
    <w:rsid w:val="004B3BA9"/>
    <w:rsid w:val="004C427C"/>
    <w:rsid w:val="00525D70"/>
    <w:rsid w:val="00533DB4"/>
    <w:rsid w:val="00547E95"/>
    <w:rsid w:val="00554E74"/>
    <w:rsid w:val="00571FB3"/>
    <w:rsid w:val="00576A12"/>
    <w:rsid w:val="005B0469"/>
    <w:rsid w:val="005C1772"/>
    <w:rsid w:val="005F569D"/>
    <w:rsid w:val="006042FC"/>
    <w:rsid w:val="00617911"/>
    <w:rsid w:val="00647B76"/>
    <w:rsid w:val="00655F0E"/>
    <w:rsid w:val="00661489"/>
    <w:rsid w:val="0066521A"/>
    <w:rsid w:val="00685F28"/>
    <w:rsid w:val="006A0894"/>
    <w:rsid w:val="006A08CE"/>
    <w:rsid w:val="006D071F"/>
    <w:rsid w:val="006D6E75"/>
    <w:rsid w:val="00703DC1"/>
    <w:rsid w:val="0070762C"/>
    <w:rsid w:val="00707A28"/>
    <w:rsid w:val="007109A6"/>
    <w:rsid w:val="0071754D"/>
    <w:rsid w:val="00744AE4"/>
    <w:rsid w:val="007738B9"/>
    <w:rsid w:val="0077468B"/>
    <w:rsid w:val="00794684"/>
    <w:rsid w:val="007973E9"/>
    <w:rsid w:val="007A4761"/>
    <w:rsid w:val="007B5405"/>
    <w:rsid w:val="007D36E5"/>
    <w:rsid w:val="007D68E2"/>
    <w:rsid w:val="007E79FB"/>
    <w:rsid w:val="007F5D2C"/>
    <w:rsid w:val="00803E97"/>
    <w:rsid w:val="00813997"/>
    <w:rsid w:val="0083592E"/>
    <w:rsid w:val="00853151"/>
    <w:rsid w:val="00866B24"/>
    <w:rsid w:val="0089032A"/>
    <w:rsid w:val="0094469F"/>
    <w:rsid w:val="00944B34"/>
    <w:rsid w:val="00970BEA"/>
    <w:rsid w:val="00982FEA"/>
    <w:rsid w:val="009C0C7E"/>
    <w:rsid w:val="009C4DDB"/>
    <w:rsid w:val="00A008CD"/>
    <w:rsid w:val="00A04D13"/>
    <w:rsid w:val="00A16B07"/>
    <w:rsid w:val="00A4091E"/>
    <w:rsid w:val="00A54FA8"/>
    <w:rsid w:val="00A5731D"/>
    <w:rsid w:val="00A64E2C"/>
    <w:rsid w:val="00A72627"/>
    <w:rsid w:val="00A74D8B"/>
    <w:rsid w:val="00A7756B"/>
    <w:rsid w:val="00A92996"/>
    <w:rsid w:val="00A93B15"/>
    <w:rsid w:val="00AC3F23"/>
    <w:rsid w:val="00AC5318"/>
    <w:rsid w:val="00B02161"/>
    <w:rsid w:val="00B30BB4"/>
    <w:rsid w:val="00B5620E"/>
    <w:rsid w:val="00B76216"/>
    <w:rsid w:val="00B779A3"/>
    <w:rsid w:val="00B83AC7"/>
    <w:rsid w:val="00B87C27"/>
    <w:rsid w:val="00C110AF"/>
    <w:rsid w:val="00C16368"/>
    <w:rsid w:val="00C17403"/>
    <w:rsid w:val="00C34741"/>
    <w:rsid w:val="00C7034B"/>
    <w:rsid w:val="00C74C60"/>
    <w:rsid w:val="00C95D8E"/>
    <w:rsid w:val="00CA7E80"/>
    <w:rsid w:val="00D10F97"/>
    <w:rsid w:val="00D14CF8"/>
    <w:rsid w:val="00D15975"/>
    <w:rsid w:val="00D6251A"/>
    <w:rsid w:val="00D76DA3"/>
    <w:rsid w:val="00D85EB9"/>
    <w:rsid w:val="00D95E66"/>
    <w:rsid w:val="00DA3545"/>
    <w:rsid w:val="00DA3CF4"/>
    <w:rsid w:val="00DA54CC"/>
    <w:rsid w:val="00DD1C80"/>
    <w:rsid w:val="00DE6F5C"/>
    <w:rsid w:val="00E01953"/>
    <w:rsid w:val="00EB5A83"/>
    <w:rsid w:val="00ED4A8E"/>
    <w:rsid w:val="00F27CB1"/>
    <w:rsid w:val="00F31386"/>
    <w:rsid w:val="00F55B32"/>
    <w:rsid w:val="00F65D8B"/>
    <w:rsid w:val="00FB0E09"/>
    <w:rsid w:val="00FE3DC9"/>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E70F"/>
  <w15:docId w15:val="{8B6CDC63-89F4-4E14-9063-91372E4F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fokengtrp@ufs.ac.za" TargetMode="External"/><Relationship Id="rId13" Type="http://schemas.microsoft.com/office/2011/relationships/commentsExtended" Target="commentsExtended.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project.org/)"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6645</Words>
  <Characters>30904</Characters>
  <Application>Microsoft Office Word</Application>
  <DocSecurity>0</DocSecurity>
  <Lines>2809</Lines>
  <Paragraphs>2682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Thabiso Mofokeng</dc:creator>
  <cp:lastModifiedBy>Joseph Sempa</cp:lastModifiedBy>
  <cp:revision>2</cp:revision>
  <cp:lastPrinted>2024-12-05T02:22:00Z</cp:lastPrinted>
  <dcterms:created xsi:type="dcterms:W3CDTF">2024-12-10T14:25:00Z</dcterms:created>
  <dcterms:modified xsi:type="dcterms:W3CDTF">2024-12-10T14:25:00Z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ies>
</file>