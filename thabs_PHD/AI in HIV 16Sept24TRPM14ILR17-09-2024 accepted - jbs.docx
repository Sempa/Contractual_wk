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w:t>
      </w:r>
      <w:proofErr w:type="spellStart"/>
      <w:r w:rsidR="00CA006D">
        <w:rPr>
          <w:rFonts w:asciiTheme="majorHAnsi" w:hAnsiTheme="majorHAnsi" w:cstheme="majorHAnsi"/>
          <w:b/>
          <w:bCs/>
        </w:rPr>
        <w:t>Singbo</w:t>
      </w:r>
      <w:proofErr w:type="spellEnd"/>
      <w:r w:rsidR="00CA006D">
        <w:rPr>
          <w:rFonts w:asciiTheme="majorHAnsi" w:hAnsiTheme="majorHAnsi" w:cstheme="majorHAnsi"/>
          <w:b/>
          <w:bCs/>
        </w:rPr>
        <w:t xml:space="preserve">,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3962EED9" w:rsidR="00A329F3" w:rsidRPr="00C01E3C" w:rsidRDefault="009E39A2" w:rsidP="00A2732F">
      <w:pPr>
        <w:pStyle w:val="BodyText"/>
        <w:rPr>
          <w:rFonts w:asciiTheme="majorHAnsi" w:hAnsiTheme="majorHAnsi" w:cstheme="majorHAnsi"/>
          <w:b/>
          <w:bCs/>
          <w:sz w:val="32"/>
          <w:szCs w:val="32"/>
        </w:rPr>
      </w:pPr>
      <w:r>
        <w:rPr>
          <w:rFonts w:asciiTheme="majorHAnsi" w:hAnsiTheme="majorHAnsi" w:cstheme="majorHAnsi"/>
          <w:b/>
          <w:bCs/>
          <w:sz w:val="32"/>
          <w:szCs w:val="32"/>
        </w:rPr>
        <w:t>1</w:t>
      </w:r>
      <w:r w:rsidR="007B181A">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E243925" w:rsidR="00DE7D38" w:rsidRPr="00DF24FE" w:rsidRDefault="00DE7D38" w:rsidP="00DE7D38">
      <w:pPr>
        <w:pStyle w:val="BodyText"/>
        <w:jc w:val="both"/>
        <w:rPr>
          <w:rFonts w:asciiTheme="majorHAnsi" w:hAnsiTheme="majorHAnsi" w:cstheme="majorHAnsi"/>
          <w:b/>
          <w:bCs/>
          <w:sz w:val="22"/>
          <w:szCs w:val="22"/>
        </w:rPr>
      </w:pPr>
      <w:r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Pr>
          <w:rFonts w:asciiTheme="majorHAnsi" w:hAnsiTheme="majorHAnsi" w:cstheme="majorHAnsi"/>
          <w:color w:val="212121"/>
          <w:sz w:val="22"/>
          <w:szCs w:val="22"/>
        </w:rPr>
        <w:t xml:space="preserve">(25.9%) had (PAI). Overall, 151 </w:t>
      </w:r>
      <w:proofErr w:type="spellStart"/>
      <w:r>
        <w:rPr>
          <w:rFonts w:asciiTheme="majorHAnsi" w:hAnsiTheme="majorHAnsi" w:cstheme="majorHAnsi"/>
          <w:color w:val="212121"/>
          <w:sz w:val="22"/>
          <w:szCs w:val="22"/>
        </w:rPr>
        <w:t>tetracosactide</w:t>
      </w:r>
      <w:proofErr w:type="spellEnd"/>
      <w:r>
        <w:rPr>
          <w:rFonts w:asciiTheme="majorHAnsi" w:hAnsiTheme="majorHAnsi" w:cstheme="majorHAnsi"/>
          <w:color w:val="212121"/>
          <w:sz w:val="22"/>
          <w:szCs w:val="22"/>
        </w:rPr>
        <w:t xml:space="preserve"> tests </w:t>
      </w:r>
      <w:r w:rsidR="00724CAF">
        <w:rPr>
          <w:rFonts w:asciiTheme="majorHAnsi" w:hAnsiTheme="majorHAnsi" w:cstheme="majorHAnsi"/>
          <w:color w:val="212121"/>
          <w:sz w:val="22"/>
          <w:szCs w:val="22"/>
        </w:rPr>
        <w:t xml:space="preserve">were </w:t>
      </w:r>
      <w:r>
        <w:rPr>
          <w:rFonts w:asciiTheme="majorHAnsi" w:hAnsiTheme="majorHAnsi" w:cstheme="majorHAnsi"/>
          <w:color w:val="212121"/>
          <w:sz w:val="22"/>
          <w:szCs w:val="22"/>
        </w:rPr>
        <w:t xml:space="preserve">performed identifying 27 AI patients.  </w:t>
      </w:r>
      <w:r w:rsidR="004C6952">
        <w:rPr>
          <w:rFonts w:asciiTheme="majorHAnsi" w:hAnsiTheme="majorHAnsi" w:cstheme="majorHAnsi"/>
          <w:color w:val="212121"/>
          <w:sz w:val="22"/>
          <w:szCs w:val="22"/>
        </w:rPr>
        <w:t xml:space="preserve"> </w:t>
      </w:r>
      <w:r w:rsidR="00724CAF">
        <w:rPr>
          <w:rFonts w:asciiTheme="majorHAnsi" w:hAnsiTheme="majorHAnsi" w:cstheme="majorHAnsi"/>
          <w:color w:val="212121"/>
          <w:sz w:val="22"/>
          <w:szCs w:val="22"/>
        </w:rPr>
        <w:t>W</w:t>
      </w:r>
      <w:r w:rsidR="004C6952">
        <w:rPr>
          <w:rFonts w:asciiTheme="majorHAnsi" w:hAnsiTheme="majorHAnsi" w:cstheme="majorHAnsi"/>
          <w:color w:val="212121"/>
          <w:sz w:val="22"/>
          <w:szCs w:val="22"/>
        </w:rPr>
        <w:t>hen compa</w:t>
      </w:r>
      <w:r w:rsidR="00724CAF">
        <w:rPr>
          <w:rFonts w:asciiTheme="majorHAnsi" w:hAnsiTheme="majorHAnsi" w:cstheme="majorHAnsi"/>
          <w:color w:val="212121"/>
          <w:sz w:val="22"/>
          <w:szCs w:val="22"/>
        </w:rPr>
        <w:t>ring</w:t>
      </w:r>
      <w:r w:rsidR="001A02F3">
        <w:rPr>
          <w:rFonts w:asciiTheme="majorHAnsi" w:hAnsiTheme="majorHAnsi" w:cstheme="majorHAnsi"/>
          <w:color w:val="212121"/>
          <w:sz w:val="22"/>
          <w:szCs w:val="22"/>
        </w:rPr>
        <w:t xml:space="preserve"> patients with AI with those withou</w:t>
      </w:r>
      <w:r w:rsidR="00724CAF">
        <w:rPr>
          <w:rFonts w:asciiTheme="majorHAnsi" w:hAnsiTheme="majorHAnsi" w:cstheme="majorHAnsi"/>
          <w:color w:val="212121"/>
          <w:sz w:val="22"/>
          <w:szCs w:val="22"/>
        </w:rPr>
        <w:t>t, o</w:t>
      </w:r>
      <w:r>
        <w:rPr>
          <w:rFonts w:asciiTheme="majorHAnsi" w:hAnsiTheme="majorHAnsi" w:cstheme="majorHAnsi"/>
          <w:color w:val="212121"/>
          <w:sz w:val="22"/>
          <w:szCs w:val="22"/>
        </w:rPr>
        <w:t>pportunistic infections (OI’s) were predominantly tuberculosis (</w:t>
      </w:r>
      <w:commentRangeStart w:id="0"/>
      <w:commentRangeStart w:id="1"/>
      <w:commentRangeStart w:id="2"/>
      <w:r>
        <w:rPr>
          <w:rFonts w:asciiTheme="majorHAnsi" w:hAnsiTheme="majorHAnsi" w:cstheme="majorHAnsi"/>
          <w:color w:val="212121"/>
          <w:sz w:val="22"/>
          <w:szCs w:val="22"/>
        </w:rPr>
        <w:t>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40.7%  vs 64.6%,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=0.012</w:t>
      </w:r>
      <w:commentRangeEnd w:id="0"/>
      <w:r w:rsidR="00860BFF">
        <w:rPr>
          <w:rStyle w:val="CommentReference"/>
          <w:rFonts w:ascii="Arial" w:hAnsi="Arial"/>
        </w:rPr>
        <w:commentReference w:id="0"/>
      </w:r>
      <w:commentRangeEnd w:id="1"/>
      <w:r w:rsidR="00724CAF">
        <w:rPr>
          <w:rStyle w:val="CommentReference"/>
          <w:rFonts w:ascii="Arial" w:hAnsi="Arial"/>
        </w:rPr>
        <w:commentReference w:id="1"/>
      </w:r>
      <w:r>
        <w:rPr>
          <w:rFonts w:asciiTheme="majorHAnsi" w:hAnsiTheme="majorHAnsi" w:cstheme="majorHAnsi"/>
          <w:color w:val="212121"/>
          <w:sz w:val="22"/>
          <w:szCs w:val="22"/>
        </w:rPr>
        <w:t>, (EPTB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37.0% vs 19.0%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=0.022, and cryptococcus neoformans 37.0% vs 3.8%,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&lt;0.001</w:t>
      </w:r>
      <w:r w:rsidR="00724CAF">
        <w:rPr>
          <w:rFonts w:asciiTheme="majorHAnsi" w:hAnsiTheme="majorHAnsi" w:cstheme="majorHAnsi"/>
          <w:color w:val="212121"/>
          <w:sz w:val="22"/>
          <w:szCs w:val="22"/>
        </w:rPr>
        <w:t>.</w:t>
      </w:r>
      <w:commentRangeEnd w:id="2"/>
      <w:r w:rsidR="00D904D7">
        <w:rPr>
          <w:rStyle w:val="CommentReference"/>
          <w:rFonts w:ascii="Arial" w:hAnsi="Arial"/>
        </w:rPr>
        <w:commentReference w:id="2"/>
      </w:r>
      <w:r w:rsidR="00DE61FA">
        <w:rPr>
          <w:rFonts w:asciiTheme="majorHAnsi" w:hAnsiTheme="majorHAnsi" w:cstheme="majorHAnsi"/>
          <w:color w:val="212121"/>
          <w:sz w:val="22"/>
          <w:szCs w:val="22"/>
        </w:rPr>
        <w:t xml:space="preserve"> 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(1.6-8.9),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Pr>
          <w:rFonts w:asciiTheme="majorHAnsi" w:hAnsiTheme="majorHAnsi" w:cstheme="majorHAnsi"/>
          <w:color w:val="212121"/>
          <w:sz w:val="22"/>
          <w:szCs w:val="22"/>
        </w:rPr>
        <w:t>; (</w:t>
      </w:r>
      <w:r w:rsidR="00DD05E7" w:rsidRPr="00DE6466">
        <w:rPr>
          <w:rFonts w:asciiTheme="majorHAnsi" w:hAnsiTheme="majorHAnsi" w:cstheme="majorHAnsi"/>
          <w:i/>
          <w:iCs/>
          <w:color w:val="212121"/>
          <w:sz w:val="22"/>
          <w:szCs w:val="22"/>
        </w:rPr>
        <w:t>p</w:t>
      </w:r>
      <w:r w:rsidR="00DD05E7">
        <w:rPr>
          <w:rFonts w:asciiTheme="majorHAnsi" w:hAnsiTheme="majorHAnsi" w:cstheme="majorHAnsi"/>
          <w:color w:val="212121"/>
          <w:sz w:val="22"/>
          <w:szCs w:val="22"/>
        </w:rPr>
        <w:t>-value)</w:t>
      </w:r>
      <w:r>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commentRangeStart w:id="3"/>
      <w:r w:rsidR="00282F98">
        <w:rPr>
          <w:rFonts w:asciiTheme="majorHAnsi" w:hAnsiTheme="majorHAnsi" w:cstheme="majorHAnsi"/>
          <w:color w:val="212121"/>
          <w:sz w:val="22"/>
          <w:szCs w:val="22"/>
        </w:rPr>
        <w:t>mortality</w:t>
      </w:r>
      <w:r w:rsidR="00E71389">
        <w:rPr>
          <w:rFonts w:asciiTheme="majorHAnsi" w:hAnsiTheme="majorHAnsi" w:cstheme="majorHAnsi"/>
          <w:color w:val="212121"/>
          <w:sz w:val="22"/>
          <w:szCs w:val="22"/>
        </w:rPr>
        <w:t xml:space="preserve"> w</w:t>
      </w:r>
      <w:r w:rsidR="00724CAF">
        <w:rPr>
          <w:rFonts w:asciiTheme="majorHAnsi" w:hAnsiTheme="majorHAnsi" w:cstheme="majorHAnsi"/>
          <w:color w:val="212121"/>
          <w:sz w:val="22"/>
          <w:szCs w:val="22"/>
        </w:rPr>
        <w:t>as 12.02%.</w:t>
      </w:r>
      <w:r w:rsidR="006D4D7B">
        <w:rPr>
          <w:rFonts w:asciiTheme="majorHAnsi" w:hAnsiTheme="majorHAnsi" w:cstheme="majorHAnsi"/>
          <w:color w:val="212121"/>
          <w:sz w:val="22"/>
          <w:szCs w:val="22"/>
        </w:rPr>
        <w:t xml:space="preserve"> The </w:t>
      </w:r>
      <w:proofErr w:type="gramStart"/>
      <w:r w:rsidR="006D4D7B">
        <w:rPr>
          <w:rFonts w:asciiTheme="majorHAnsi" w:hAnsiTheme="majorHAnsi" w:cstheme="majorHAnsi"/>
          <w:color w:val="212121"/>
          <w:sz w:val="22"/>
          <w:szCs w:val="22"/>
        </w:rPr>
        <w:t>one year</w:t>
      </w:r>
      <w:proofErr w:type="gramEnd"/>
      <w:r w:rsidR="006D4D7B">
        <w:rPr>
          <w:rFonts w:asciiTheme="majorHAnsi" w:hAnsiTheme="majorHAnsi" w:cstheme="majorHAnsi"/>
          <w:color w:val="212121"/>
          <w:sz w:val="22"/>
          <w:szCs w:val="22"/>
        </w:rPr>
        <w:t xml:space="preserve"> mortality</w:t>
      </w:r>
      <w:r>
        <w:rPr>
          <w:rFonts w:asciiTheme="majorHAnsi" w:hAnsiTheme="majorHAnsi" w:cstheme="majorHAnsi"/>
          <w:color w:val="212121"/>
          <w:sz w:val="22"/>
          <w:szCs w:val="22"/>
        </w:rPr>
        <w:t xml:space="preserve"> in the AI </w:t>
      </w:r>
      <w:r w:rsidR="00950558">
        <w:rPr>
          <w:rFonts w:asciiTheme="majorHAnsi" w:hAnsiTheme="majorHAnsi" w:cstheme="majorHAnsi"/>
          <w:color w:val="212121"/>
          <w:sz w:val="22"/>
          <w:szCs w:val="22"/>
        </w:rPr>
        <w:t xml:space="preserve">group </w:t>
      </w:r>
      <w:r>
        <w:rPr>
          <w:rFonts w:asciiTheme="majorHAnsi" w:hAnsiTheme="majorHAnsi" w:cstheme="majorHAnsi"/>
          <w:color w:val="212121"/>
          <w:sz w:val="22"/>
          <w:szCs w:val="22"/>
        </w:rPr>
        <w:t xml:space="preserve">was (22.22%) vs (11.49%) in the </w:t>
      </w:r>
      <w:r w:rsidR="00453F07">
        <w:rPr>
          <w:rFonts w:asciiTheme="majorHAnsi" w:hAnsiTheme="majorHAnsi" w:cstheme="majorHAnsi"/>
          <w:color w:val="212121"/>
          <w:sz w:val="22"/>
          <w:szCs w:val="22"/>
        </w:rPr>
        <w:t>non</w:t>
      </w:r>
      <w:r>
        <w:rPr>
          <w:rFonts w:asciiTheme="majorHAnsi" w:hAnsiTheme="majorHAnsi" w:cstheme="majorHAnsi"/>
          <w:color w:val="212121"/>
          <w:sz w:val="22"/>
          <w:szCs w:val="22"/>
        </w:rPr>
        <w:t>-AI group</w:t>
      </w:r>
      <w:r w:rsidR="00453F07">
        <w:rPr>
          <w:rFonts w:asciiTheme="majorHAnsi" w:hAnsiTheme="majorHAnsi" w:cstheme="majorHAnsi"/>
          <w:color w:val="212121"/>
          <w:sz w:val="22"/>
          <w:szCs w:val="22"/>
        </w:rPr>
        <w:t xml:space="preserve">; </w:t>
      </w:r>
      <w:r w:rsidR="00453F07" w:rsidRPr="00C46E4E">
        <w:rPr>
          <w:rFonts w:asciiTheme="majorHAnsi" w:hAnsiTheme="majorHAnsi" w:cstheme="majorHAnsi"/>
          <w:i/>
          <w:iCs/>
          <w:color w:val="212121"/>
          <w:sz w:val="22"/>
          <w:szCs w:val="22"/>
        </w:rPr>
        <w:t>p</w:t>
      </w:r>
      <w:r w:rsidR="00724CAF">
        <w:rPr>
          <w:rFonts w:asciiTheme="majorHAnsi" w:hAnsiTheme="majorHAnsi" w:cstheme="majorHAnsi"/>
          <w:color w:val="212121"/>
          <w:sz w:val="22"/>
          <w:szCs w:val="22"/>
        </w:rPr>
        <w:t>=0.421</w:t>
      </w:r>
      <w:commentRangeEnd w:id="3"/>
      <w:r w:rsidR="00D64251">
        <w:rPr>
          <w:rStyle w:val="CommentReference"/>
          <w:rFonts w:ascii="Arial" w:hAnsi="Arial"/>
        </w:rPr>
        <w:commentReference w:id="3"/>
      </w:r>
      <w:r>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Pr>
          <w:rFonts w:asciiTheme="majorHAnsi" w:hAnsiTheme="majorHAnsi" w:cstheme="majorHAnsi"/>
          <w:sz w:val="22"/>
          <w:szCs w:val="22"/>
        </w:rPr>
        <w:t xml:space="preserve">a 50 </w:t>
      </w:r>
      <w:proofErr w:type="spellStart"/>
      <w:r>
        <w:rPr>
          <w:rFonts w:asciiTheme="majorHAnsi" w:hAnsiTheme="majorHAnsi" w:cstheme="majorHAnsi"/>
          <w:sz w:val="22"/>
          <w:szCs w:val="22"/>
        </w:rPr>
        <w:t>pg</w:t>
      </w:r>
      <w:proofErr w:type="spellEnd"/>
      <w:r>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Pr>
          <w:rFonts w:asciiTheme="majorHAnsi" w:hAnsiTheme="majorHAnsi" w:cstheme="majorHAnsi"/>
          <w:sz w:val="22"/>
          <w:szCs w:val="22"/>
        </w:rPr>
        <w:t>ACTH was associated with a 42% increase in the hazard of mortality (HR = 1.42, (95%CI:1.19, 1.70</w:t>
      </w:r>
      <w:r w:rsidR="00AE13F8">
        <w:rPr>
          <w:rFonts w:asciiTheme="majorHAnsi" w:hAnsiTheme="majorHAnsi" w:cstheme="majorHAnsi"/>
          <w:sz w:val="22"/>
          <w:szCs w:val="22"/>
        </w:rPr>
        <w:t xml:space="preserve">); </w:t>
      </w:r>
      <w:r>
        <w:rPr>
          <w:rFonts w:asciiTheme="majorHAnsi" w:hAnsiTheme="majorHAnsi" w:cstheme="majorHAnsi"/>
          <w:i/>
          <w:iCs/>
          <w:sz w:val="22"/>
          <w:szCs w:val="22"/>
        </w:rPr>
        <w:t>p</w:t>
      </w:r>
      <w:r w:rsidRPr="00F07C8F">
        <w:rPr>
          <w:rFonts w:asciiTheme="majorHAnsi" w:hAnsiTheme="majorHAnsi" w:cstheme="majorHAnsi"/>
          <w:i/>
          <w:iCs/>
          <w:sz w:val="22"/>
          <w:szCs w:val="22"/>
        </w:rPr>
        <w:t>&lt;</w:t>
      </w:r>
      <w:r w:rsidRPr="00C46E4E">
        <w:rPr>
          <w:rFonts w:asciiTheme="majorHAnsi" w:hAnsiTheme="majorHAnsi" w:cstheme="majorHAnsi"/>
          <w:sz w:val="22"/>
          <w:szCs w:val="22"/>
        </w:rPr>
        <w:t>0.001</w:t>
      </w:r>
      <w:r>
        <w:rPr>
          <w:rFonts w:asciiTheme="majorHAnsi" w:hAnsiTheme="majorHAnsi" w:cstheme="majorHAnsi"/>
          <w:sz w:val="22"/>
          <w:szCs w:val="22"/>
        </w:rPr>
        <w:t>)</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258FA87F"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r w:rsidR="00724CAF">
        <w:rPr>
          <w:rFonts w:asciiTheme="majorHAnsi" w:hAnsiTheme="majorHAnsi" w:cstheme="majorHAnsi"/>
          <w:sz w:val="22"/>
          <w:szCs w:val="22"/>
        </w:rPr>
        <w:t xml:space="preserve">one year </w:t>
      </w:r>
      <w:r>
        <w:rPr>
          <w:rFonts w:asciiTheme="majorHAnsi" w:hAnsiTheme="majorHAnsi" w:cstheme="majorHAnsi"/>
          <w:sz w:val="22"/>
          <w:szCs w:val="22"/>
        </w:rPr>
        <w:t xml:space="preserve">mortality of </w:t>
      </w:r>
      <w:commentRangeStart w:id="4"/>
      <w:commentRangeStart w:id="5"/>
      <w:r>
        <w:rPr>
          <w:rFonts w:asciiTheme="majorHAnsi" w:hAnsiTheme="majorHAnsi" w:cstheme="majorHAnsi"/>
          <w:sz w:val="22"/>
          <w:szCs w:val="22"/>
        </w:rPr>
        <w:t>12.0</w:t>
      </w:r>
      <w:r w:rsidR="00724CAF">
        <w:rPr>
          <w:rFonts w:asciiTheme="majorHAnsi" w:hAnsiTheme="majorHAnsi" w:cstheme="majorHAnsi"/>
          <w:sz w:val="22"/>
          <w:szCs w:val="22"/>
        </w:rPr>
        <w:t>2</w:t>
      </w:r>
      <w:r>
        <w:rPr>
          <w:rFonts w:asciiTheme="majorHAnsi" w:hAnsiTheme="majorHAnsi" w:cstheme="majorHAnsi"/>
          <w:sz w:val="22"/>
          <w:szCs w:val="22"/>
        </w:rPr>
        <w:t xml:space="preserve">%. </w:t>
      </w:r>
      <w:commentRangeEnd w:id="4"/>
      <w:r w:rsidR="00C374ED">
        <w:rPr>
          <w:rStyle w:val="CommentReference"/>
          <w:rFonts w:ascii="Arial" w:hAnsi="Arial"/>
        </w:rPr>
        <w:commentReference w:id="4"/>
      </w:r>
      <w:commentRangeEnd w:id="5"/>
      <w:r w:rsidR="00724CAF">
        <w:rPr>
          <w:rStyle w:val="CommentReference"/>
          <w:rFonts w:ascii="Arial" w:hAnsi="Arial"/>
        </w:rPr>
        <w:commentReference w:id="5"/>
      </w:r>
      <w:r>
        <w:rPr>
          <w:rFonts w:asciiTheme="majorHAnsi" w:hAnsiTheme="majorHAnsi" w:cstheme="majorHAnsi"/>
          <w:sz w:val="22"/>
          <w:szCs w:val="22"/>
        </w:rPr>
        <w:t xml:space="preserve"> </w:t>
      </w:r>
      <w:r w:rsidR="002971AB">
        <w:rPr>
          <w:rFonts w:asciiTheme="majorHAnsi" w:hAnsiTheme="majorHAnsi" w:cstheme="majorHAnsi"/>
          <w:sz w:val="22"/>
          <w:szCs w:val="22"/>
        </w:rPr>
        <w:t>The</w:t>
      </w:r>
      <w:r w:rsidR="007B181A">
        <w:rPr>
          <w:rFonts w:asciiTheme="majorHAnsi" w:hAnsiTheme="majorHAnsi" w:cstheme="majorHAnsi"/>
          <w:sz w:val="22"/>
          <w:szCs w:val="22"/>
        </w:rPr>
        <w:t xml:space="preserve"> AI group</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mortality rate </w:t>
      </w:r>
      <w:r w:rsidR="007B181A">
        <w:rPr>
          <w:rFonts w:asciiTheme="majorHAnsi" w:hAnsiTheme="majorHAnsi" w:cstheme="majorHAnsi"/>
          <w:sz w:val="22"/>
          <w:szCs w:val="22"/>
        </w:rPr>
        <w:t>which</w:t>
      </w:r>
      <w:r>
        <w:rPr>
          <w:rFonts w:asciiTheme="majorHAnsi" w:hAnsiTheme="majorHAnsi" w:cstheme="majorHAnsi"/>
          <w:sz w:val="22"/>
          <w:szCs w:val="22"/>
        </w:rPr>
        <w:t xml:space="preserve"> is double</w:t>
      </w:r>
      <w:r w:rsidR="002971AB">
        <w:rPr>
          <w:rFonts w:asciiTheme="majorHAnsi" w:hAnsiTheme="majorHAnsi" w:cstheme="majorHAnsi"/>
          <w:sz w:val="22"/>
          <w:szCs w:val="22"/>
        </w:rPr>
        <w:t xml:space="preserve"> that of</w:t>
      </w:r>
      <w:r>
        <w:rPr>
          <w:rFonts w:asciiTheme="majorHAnsi" w:hAnsiTheme="majorHAnsi" w:cstheme="majorHAnsi"/>
          <w:sz w:val="22"/>
          <w:szCs w:val="22"/>
        </w:rPr>
        <w:t xml:space="preserve"> the non-AI group</w:t>
      </w:r>
      <w:r w:rsidR="002971AB">
        <w:rPr>
          <w:rFonts w:asciiTheme="majorHAnsi" w:hAnsiTheme="majorHAnsi" w:cstheme="majorHAnsi"/>
          <w:sz w:val="22"/>
          <w:szCs w:val="22"/>
        </w:rPr>
        <w:t xml:space="preserve"> suggest</w:t>
      </w:r>
      <w:r w:rsidR="007B181A">
        <w:rPr>
          <w:rFonts w:asciiTheme="majorHAnsi" w:hAnsiTheme="majorHAnsi" w:cstheme="majorHAnsi"/>
          <w:sz w:val="22"/>
          <w:szCs w:val="22"/>
        </w:rPr>
        <w:t>s</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that </w:t>
      </w:r>
      <w:r w:rsidR="002971AB">
        <w:rPr>
          <w:rFonts w:asciiTheme="majorHAnsi" w:hAnsiTheme="majorHAnsi" w:cstheme="majorHAnsi"/>
          <w:sz w:val="22"/>
          <w:szCs w:val="22"/>
        </w:rPr>
        <w:t xml:space="preserve">concurrent </w:t>
      </w:r>
      <w:r>
        <w:rPr>
          <w:rFonts w:asciiTheme="majorHAnsi" w:hAnsiTheme="majorHAnsi" w:cstheme="majorHAnsi"/>
          <w:sz w:val="22"/>
          <w:szCs w:val="22"/>
        </w:rPr>
        <w:t>hypoadrenalism</w:t>
      </w:r>
      <w:r w:rsidR="002971AB">
        <w:rPr>
          <w:rFonts w:asciiTheme="majorHAnsi" w:hAnsiTheme="majorHAnsi" w:cstheme="majorHAnsi"/>
          <w:sz w:val="22"/>
          <w:szCs w:val="22"/>
        </w:rPr>
        <w:t xml:space="preserve"> increases the </w:t>
      </w:r>
      <w:r>
        <w:rPr>
          <w:rFonts w:asciiTheme="majorHAnsi" w:hAnsiTheme="majorHAnsi" w:cstheme="majorHAnsi"/>
          <w:sz w:val="22"/>
          <w:szCs w:val="22"/>
        </w:rPr>
        <w:t>mortality in patients with advanced HIV</w:t>
      </w:r>
      <w:r w:rsidR="002971AB">
        <w:rPr>
          <w:rFonts w:asciiTheme="majorHAnsi" w:hAnsiTheme="majorHAnsi" w:cstheme="majorHAnsi"/>
          <w:sz w:val="22"/>
          <w:szCs w:val="22"/>
        </w:rPr>
        <w:t xml:space="preserve"> possibly due to</w:t>
      </w:r>
      <w:r w:rsidR="00D92255">
        <w:rPr>
          <w:rFonts w:asciiTheme="majorHAnsi" w:hAnsiTheme="majorHAnsi" w:cstheme="majorHAnsi"/>
          <w:sz w:val="22"/>
          <w:szCs w:val="22"/>
        </w:rPr>
        <w:t xml:space="preserve"> associated adrenal crises or propensity for infections</w:t>
      </w:r>
      <w:r>
        <w:rPr>
          <w:rFonts w:asciiTheme="majorHAnsi" w:hAnsiTheme="majorHAnsi" w:cstheme="majorHAnsi"/>
          <w:sz w:val="22"/>
          <w:szCs w:val="22"/>
        </w:rPr>
        <w:t>.</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44A211E3"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r w:rsidR="00B93DEF" w:rsidRPr="00B93DEF">
        <w:rPr>
          <w:rFonts w:asciiTheme="majorHAnsi" w:hAnsiTheme="majorHAnsi" w:cstheme="majorHAnsi"/>
          <w:sz w:val="22"/>
          <w:szCs w:val="22"/>
        </w:rPr>
        <w:t>patients</w:t>
      </w:r>
      <w:r>
        <w:rPr>
          <w:rFonts w:asciiTheme="majorHAnsi" w:hAnsiTheme="majorHAnsi" w:cstheme="majorHAnsi"/>
          <w:sz w:val="22"/>
          <w:szCs w:val="22"/>
        </w:rPr>
        <w:t xml:space="preserve"> </w:t>
      </w:r>
      <w:r w:rsidR="00B93DEF">
        <w:rPr>
          <w:rFonts w:asciiTheme="majorHAnsi" w:hAnsiTheme="majorHAnsi" w:cstheme="majorHAnsi"/>
          <w:sz w:val="22"/>
          <w:szCs w:val="22"/>
        </w:rPr>
        <w:t xml:space="preserve"> with </w:t>
      </w:r>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p>
    <w:p w14:paraId="073C6A07" w14:textId="25774E50"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r w:rsidR="00172723">
        <w:rPr>
          <w:rFonts w:asciiTheme="majorHAnsi" w:hAnsiTheme="majorHAnsi" w:cstheme="majorHAnsi"/>
          <w:sz w:val="22"/>
          <w:szCs w:val="22"/>
        </w:rPr>
        <w:t>(</w:t>
      </w:r>
      <w:r w:rsidR="00D02F98">
        <w:rPr>
          <w:rFonts w:asciiTheme="majorHAnsi" w:hAnsiTheme="majorHAnsi" w:cstheme="majorHAnsi"/>
          <w:sz w:val="22"/>
          <w:szCs w:val="22"/>
        </w:rPr>
        <w:t>34%</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and Acquired Immune Deficiency Syndrome (AIDS) </w:t>
      </w:r>
      <w:r w:rsidR="00172723">
        <w:rPr>
          <w:rFonts w:asciiTheme="majorHAnsi" w:hAnsiTheme="majorHAnsi" w:cstheme="majorHAnsi"/>
          <w:sz w:val="22"/>
          <w:szCs w:val="22"/>
        </w:rPr>
        <w:t>(</w:t>
      </w:r>
      <w:r w:rsidR="00D02F98">
        <w:rPr>
          <w:rFonts w:asciiTheme="majorHAnsi" w:hAnsiTheme="majorHAnsi" w:cstheme="majorHAnsi"/>
          <w:sz w:val="22"/>
          <w:szCs w:val="22"/>
        </w:rPr>
        <w:t>29.8%</w:t>
      </w:r>
      <w:r w:rsidR="00172723">
        <w:rPr>
          <w:rFonts w:asciiTheme="majorHAnsi" w:hAnsiTheme="majorHAnsi" w:cstheme="majorHAnsi"/>
          <w:sz w:val="22"/>
          <w:szCs w:val="22"/>
        </w:rPr>
        <w:t>)</w:t>
      </w:r>
      <w:r w:rsidR="00D02F98">
        <w:rPr>
          <w:rFonts w:asciiTheme="majorHAnsi" w:hAnsiTheme="majorHAnsi" w:cstheme="majorHAnsi"/>
          <w:sz w:val="22"/>
          <w:szCs w:val="22"/>
        </w:rPr>
        <w:t xml:space="preserve"> predispose to</w:t>
      </w:r>
      <w:r w:rsidR="002565AE">
        <w:rPr>
          <w:rFonts w:asciiTheme="majorHAnsi" w:hAnsiTheme="majorHAnsi" w:cstheme="majorHAnsi"/>
          <w:sz w:val="22"/>
          <w:szCs w:val="22"/>
        </w:rPr>
        <w:t xml:space="preserve"> </w:t>
      </w:r>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r w:rsidRPr="005A6A58">
        <w:rPr>
          <w:rFonts w:asciiTheme="majorHAnsi" w:hAnsiTheme="majorHAnsi" w:cstheme="majorHAnsi"/>
          <w:sz w:val="22"/>
          <w:szCs w:val="22"/>
        </w:rPr>
        <w:fldChar w:fldCharType="end"/>
      </w:r>
      <w:r w:rsidRPr="005A6A58">
        <w:rPr>
          <w:rFonts w:asciiTheme="majorHAnsi" w:hAnsiTheme="majorHAnsi" w:cstheme="majorHAnsi"/>
          <w:sz w:val="22"/>
          <w:szCs w:val="22"/>
        </w:rPr>
        <w:t xml:space="preserve"> due to late presentation and inadequate health resources. </w:t>
      </w:r>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r w:rsidR="00EA14E2">
        <w:rPr>
          <w:rFonts w:asciiTheme="majorHAnsi" w:hAnsiTheme="majorHAnsi" w:cstheme="majorHAnsi"/>
          <w:sz w:val="22"/>
          <w:szCs w:val="22"/>
        </w:rPr>
        <w:t xml:space="preserve"> </w:t>
      </w:r>
      <w:r w:rsidR="00EA14E2" w:rsidRPr="00DE6466">
        <w:rPr>
          <w:rFonts w:asciiTheme="majorHAnsi" w:hAnsiTheme="majorHAnsi" w:cstheme="majorHAnsi"/>
          <w:i/>
          <w:iCs/>
          <w:sz w:val="22"/>
          <w:szCs w:val="22"/>
        </w:rPr>
        <w:t>inter alia</w:t>
      </w:r>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6EB6013A"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r w:rsidR="00850983">
        <w:rPr>
          <w:rFonts w:asciiTheme="majorHAnsi" w:hAnsiTheme="majorHAnsi" w:cstheme="majorHAnsi"/>
          <w:sz w:val="22"/>
          <w:szCs w:val="22"/>
        </w:rPr>
        <w:t xml:space="preserve"> incidence </w:t>
      </w:r>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proofErr w:type="spellStart"/>
      <w:r w:rsidR="00F40406">
        <w:rPr>
          <w:rFonts w:asciiTheme="majorHAnsi" w:hAnsiTheme="majorHAnsi" w:cstheme="majorHAnsi"/>
          <w:sz w:val="22"/>
          <w:szCs w:val="22"/>
        </w:rPr>
        <w:t>AI</w:t>
      </w:r>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0D010A99" w:rsidR="00E853BB" w:rsidRPr="001D2C61" w:rsidRDefault="00762A87" w:rsidP="00BC3212">
      <w:pPr>
        <w:pStyle w:val="BodyText"/>
        <w:jc w:val="both"/>
        <w:rPr>
          <w:rFonts w:asciiTheme="majorHAnsi" w:hAnsiTheme="majorHAnsi" w:cstheme="majorHAnsi"/>
          <w:sz w:val="22"/>
          <w:szCs w:val="22"/>
        </w:rPr>
      </w:pPr>
      <w:r w:rsidRPr="00762A87">
        <w:rPr>
          <w:rFonts w:asciiTheme="majorHAnsi" w:hAnsiTheme="majorHAnsi" w:cstheme="majorHAnsi"/>
          <w:sz w:val="22"/>
          <w:szCs w:val="22"/>
        </w:rPr>
        <w:t>Patients who met the inclusion criteria had blood samples taken for serum cortisol and plasma ACTH between 08:00 and 09:00 on the day of enrolment.</w:t>
      </w:r>
      <w:r>
        <w:rPr>
          <w:rFonts w:asciiTheme="majorHAnsi" w:hAnsiTheme="majorHAnsi" w:cstheme="majorHAnsi"/>
          <w:sz w:val="22"/>
          <w:szCs w:val="22"/>
        </w:rPr>
        <w:t xml:space="preserve"> </w:t>
      </w:r>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proofErr w:type="gramStart"/>
      <w:r w:rsidR="00295337" w:rsidRPr="001D2C61">
        <w:rPr>
          <w:rFonts w:ascii="Calibri" w:hAnsi="Calibri" w:cs="Calibri"/>
          <w:sz w:val="22"/>
          <w:szCs w:val="22"/>
        </w:rPr>
        <w:t>Cobas</w:t>
      </w:r>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uminescence</w:t>
      </w:r>
      <w:proofErr w:type="gramEnd"/>
      <w:r w:rsidR="00950558" w:rsidRPr="00762757">
        <w:rPr>
          <w:rFonts w:asciiTheme="majorHAnsi" w:hAnsiTheme="majorHAnsi" w:cstheme="majorHAnsi"/>
          <w:sz w:val="22"/>
          <w:szCs w:val="22"/>
        </w:rPr>
        <w:t xml:space="preserv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3DB352EB" w14:textId="63ED6C40" w:rsidR="005312F9" w:rsidRDefault="00AD2C6B" w:rsidP="00DE6466">
      <w:pPr>
        <w:pStyle w:val="NormalWeb"/>
        <w:jc w:val="both"/>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r w:rsidR="001041A0">
        <w:rPr>
          <w:rFonts w:ascii="Calibri" w:hAnsi="Calibri" w:cs="Calibri"/>
          <w:sz w:val="22"/>
          <w:szCs w:val="22"/>
        </w:rPr>
        <w:t xml:space="preserve"> </w:t>
      </w:r>
      <w:r w:rsidR="006E6968" w:rsidRPr="006E6968">
        <w:rPr>
          <w:rFonts w:ascii="Calibri" w:hAnsi="Calibri" w:cs="Calibri"/>
          <w:sz w:val="22"/>
          <w:szCs w:val="22"/>
          <w:lang w:val="en-US"/>
        </w:rPr>
        <w:t>Ethylenediaminetetraacetic acid</w:t>
      </w:r>
      <w:r w:rsidR="006E6968">
        <w:rPr>
          <w:rFonts w:ascii="Calibri" w:hAnsi="Calibri" w:cs="Calibri"/>
          <w:sz w:val="22"/>
          <w:szCs w:val="22"/>
          <w:lang w:val="en-US"/>
        </w:rPr>
        <w:t xml:space="preserve"> (</w:t>
      </w:r>
      <w:r w:rsidR="001041A0">
        <w:rPr>
          <w:rFonts w:ascii="Calibri" w:hAnsi="Calibri" w:cs="Calibri"/>
          <w:sz w:val="22"/>
          <w:szCs w:val="22"/>
        </w:rPr>
        <w:t>EDTA</w:t>
      </w:r>
      <w:r w:rsidR="006E6968">
        <w:rPr>
          <w:rFonts w:ascii="Calibri" w:hAnsi="Calibri" w:cs="Calibri"/>
          <w:sz w:val="22"/>
          <w:szCs w:val="22"/>
        </w:rPr>
        <w:t>)</w:t>
      </w:r>
      <w:r w:rsidR="001041A0">
        <w:rPr>
          <w:rFonts w:ascii="Calibri" w:hAnsi="Calibri" w:cs="Calibri"/>
          <w:sz w:val="22"/>
          <w:szCs w:val="22"/>
        </w:rPr>
        <w:t xml:space="preserve"> </w:t>
      </w:r>
      <w:r w:rsidR="00315E53">
        <w:rPr>
          <w:rFonts w:ascii="Calibri" w:hAnsi="Calibri" w:cs="Calibri"/>
          <w:sz w:val="22"/>
          <w:szCs w:val="22"/>
        </w:rPr>
        <w:t xml:space="preserve">tubes on ice </w:t>
      </w:r>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w:t>
      </w:r>
      <w:proofErr w:type="gramStart"/>
      <w:r w:rsidR="002C3E60">
        <w:rPr>
          <w:rFonts w:ascii="Calibri" w:hAnsi="Calibri" w:cs="Calibri"/>
          <w:sz w:val="22"/>
          <w:szCs w:val="22"/>
        </w:rPr>
        <w:t xml:space="preserve">testing </w:t>
      </w:r>
      <w:r w:rsidR="006E64E2">
        <w:rPr>
          <w:rFonts w:ascii="Calibri" w:hAnsi="Calibri" w:cs="Calibri"/>
          <w:sz w:val="22"/>
          <w:szCs w:val="22"/>
        </w:rPr>
        <w:t xml:space="preserve"> using</w:t>
      </w:r>
      <w:proofErr w:type="gramEnd"/>
      <w:r w:rsidR="006E64E2">
        <w:rPr>
          <w:rFonts w:ascii="Calibri" w:hAnsi="Calibri" w:cs="Calibri"/>
          <w:sz w:val="22"/>
          <w:szCs w:val="22"/>
        </w:rPr>
        <w:t xml:space="preserve"> </w:t>
      </w:r>
      <w:r w:rsidRPr="00AD2C6B">
        <w:rPr>
          <w:rFonts w:ascii="Calibri" w:hAnsi="Calibri" w:cs="Calibri"/>
          <w:sz w:val="22"/>
          <w:szCs w:val="22"/>
        </w:rPr>
        <w:t>the</w:t>
      </w:r>
      <w:r w:rsidR="00492FD6">
        <w:rPr>
          <w:rFonts w:ascii="Calibri" w:hAnsi="Calibri" w:cs="Calibri"/>
          <w:sz w:val="22"/>
          <w:szCs w:val="22"/>
        </w:rPr>
        <w:t xml:space="preserve"> </w:t>
      </w:r>
      <w:commentRangeStart w:id="6"/>
      <w:commentRangeStart w:id="7"/>
      <w:commentRangeStart w:id="8"/>
      <w:r w:rsidR="00242E72" w:rsidRPr="00762757">
        <w:rPr>
          <w:rFonts w:asciiTheme="majorHAnsi" w:hAnsiTheme="majorHAnsi" w:cstheme="majorHAnsi"/>
          <w:sz w:val="22"/>
          <w:szCs w:val="22"/>
        </w:rPr>
        <w:t xml:space="preserve">Roche </w:t>
      </w:r>
      <w:r w:rsidR="009D4E72" w:rsidRPr="00DE6466">
        <w:rPr>
          <w:rFonts w:asciiTheme="majorHAnsi" w:hAnsiTheme="majorHAnsi" w:cstheme="majorHAnsi"/>
          <w:sz w:val="22"/>
          <w:szCs w:val="22"/>
        </w:rPr>
        <w:t>e</w:t>
      </w:r>
      <w:r w:rsidR="009D4E72" w:rsidRPr="006E6968">
        <w:rPr>
          <w:rFonts w:asciiTheme="majorHAnsi" w:hAnsiTheme="majorHAnsi" w:cstheme="majorHAnsi"/>
          <w:sz w:val="22"/>
          <w:szCs w:val="22"/>
        </w:rPr>
        <w:t>lectro</w:t>
      </w:r>
      <w:r w:rsidR="009D4E72" w:rsidRPr="00DE6466">
        <w:rPr>
          <w:rFonts w:asciiTheme="majorHAnsi" w:hAnsiTheme="majorHAnsi" w:cstheme="majorHAnsi"/>
          <w:sz w:val="22"/>
          <w:szCs w:val="22"/>
        </w:rPr>
        <w:t>c</w:t>
      </w:r>
      <w:r w:rsidR="009D4E72" w:rsidRPr="006E6968">
        <w:rPr>
          <w:rFonts w:asciiTheme="majorHAnsi" w:hAnsiTheme="majorHAnsi" w:cstheme="majorHAnsi"/>
          <w:sz w:val="22"/>
          <w:szCs w:val="22"/>
        </w:rPr>
        <w:t>hemi</w:t>
      </w:r>
      <w:r w:rsidR="009D4E72" w:rsidRPr="00DE6466">
        <w:rPr>
          <w:rFonts w:asciiTheme="majorHAnsi" w:hAnsiTheme="majorHAnsi" w:cstheme="majorHAnsi"/>
          <w:sz w:val="22"/>
          <w:szCs w:val="22"/>
        </w:rPr>
        <w:t>l</w:t>
      </w:r>
      <w:r w:rsidR="009D4E72" w:rsidRPr="006E6968">
        <w:rPr>
          <w:rFonts w:asciiTheme="majorHAnsi" w:hAnsiTheme="majorHAnsi" w:cstheme="majorHAnsi"/>
          <w:sz w:val="22"/>
          <w:szCs w:val="22"/>
        </w:rPr>
        <w:t xml:space="preserve">uminescence </w:t>
      </w:r>
      <w:r w:rsidR="009D4E72" w:rsidRPr="00DE6466">
        <w:rPr>
          <w:rFonts w:asciiTheme="majorHAnsi" w:hAnsiTheme="majorHAnsi" w:cstheme="majorHAnsi"/>
          <w:sz w:val="22"/>
          <w:szCs w:val="22"/>
        </w:rPr>
        <w:t>i</w:t>
      </w:r>
      <w:r w:rsidR="009D4E72" w:rsidRPr="006E6968">
        <w:rPr>
          <w:rFonts w:asciiTheme="majorHAnsi" w:hAnsiTheme="majorHAnsi" w:cstheme="majorHAnsi"/>
          <w:sz w:val="22"/>
          <w:szCs w:val="22"/>
        </w:rPr>
        <w:t>mmuno</w:t>
      </w:r>
      <w:r w:rsidR="009D4E72" w:rsidRPr="00DE6466">
        <w:rPr>
          <w:rFonts w:asciiTheme="majorHAnsi" w:hAnsiTheme="majorHAnsi" w:cstheme="majorHAnsi"/>
          <w:sz w:val="22"/>
          <w:szCs w:val="22"/>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w:t>
      </w:r>
      <w:commentRangeEnd w:id="6"/>
      <w:r w:rsidR="005312F9">
        <w:rPr>
          <w:rStyle w:val="CommentReference"/>
          <w:rFonts w:ascii="Arial" w:hAnsi="Arial"/>
        </w:rPr>
        <w:commentReference w:id="6"/>
      </w:r>
      <w:commentRangeEnd w:id="7"/>
      <w:r w:rsidR="008F4179">
        <w:rPr>
          <w:rStyle w:val="CommentReference"/>
          <w:rFonts w:ascii="Arial" w:eastAsiaTheme="minorHAnsi" w:hAnsi="Arial" w:cstheme="minorBidi"/>
          <w:lang w:val="en-US" w:eastAsia="en-US"/>
        </w:rPr>
        <w:commentReference w:id="7"/>
      </w:r>
      <w:commentRangeEnd w:id="8"/>
      <w:r w:rsidR="00FE0AF6">
        <w:rPr>
          <w:rStyle w:val="CommentReference"/>
          <w:rFonts w:ascii="Arial" w:eastAsiaTheme="minorHAnsi" w:hAnsi="Arial" w:cstheme="minorBidi"/>
          <w:lang w:val="en-US" w:eastAsia="en-US"/>
        </w:rPr>
        <w:commentReference w:id="8"/>
      </w:r>
      <w:r w:rsidR="007E3AAE">
        <w:rPr>
          <w:rFonts w:ascii="Calibri" w:hAnsi="Calibri" w:cs="Calibri"/>
          <w:sz w:val="22"/>
          <w:szCs w:val="22"/>
        </w:rPr>
        <w:t>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b/>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hyperlink r:id="rId16" w:history="1">
        <w:r w:rsidR="00026CCF" w:rsidRPr="00961C1A">
          <w:rPr>
            <w:rStyle w:val="Hyperlink"/>
            <w:rFonts w:asciiTheme="majorHAnsi" w:hAnsiTheme="majorHAnsi" w:cstheme="majorHAnsi"/>
            <w:i/>
            <w:iCs/>
            <w:sz w:val="22"/>
            <w:szCs w:val="22"/>
            <w:lang w:val="en-ZA"/>
          </w:rPr>
          <w:t>https://www.R-project.org/</w:t>
        </w:r>
      </w:hyperlink>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0DE0E5D6"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r w:rsidR="009B470D">
        <w:rPr>
          <w:rFonts w:asciiTheme="majorHAnsi" w:hAnsiTheme="majorHAnsi" w:cstheme="majorHAnsi"/>
          <w:bCs/>
          <w:sz w:val="22"/>
          <w:szCs w:val="22"/>
        </w:rPr>
        <w:t xml:space="preserve"> </w:t>
      </w:r>
      <w:r w:rsidR="00EE49A5" w:rsidRPr="00EE49A5">
        <w:rPr>
          <w:rFonts w:asciiTheme="majorHAnsi" w:hAnsiTheme="majorHAnsi" w:cstheme="majorHAnsi"/>
          <w:bCs/>
          <w:sz w:val="22"/>
          <w:szCs w:val="22"/>
        </w:rPr>
        <w:t xml:space="preserve">62 (11.3%), candida 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r w:rsidR="00B30E1D">
        <w:rPr>
          <w:rFonts w:asciiTheme="majorHAnsi" w:hAnsiTheme="majorHAnsi" w:cstheme="majorHAnsi"/>
          <w:sz w:val="22"/>
          <w:szCs w:val="22"/>
        </w:rPr>
        <w:t>,</w:t>
      </w:r>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r w:rsidR="00B30E1D">
        <w:rPr>
          <w:rFonts w:asciiTheme="majorHAnsi" w:hAnsiTheme="majorHAnsi" w:cstheme="majorHAnsi"/>
          <w:sz w:val="22"/>
          <w:szCs w:val="22"/>
        </w:rPr>
        <w:t xml:space="preserve"> ter</w:t>
      </w:r>
      <w:r w:rsidR="0068111B">
        <w:rPr>
          <w:rFonts w:asciiTheme="majorHAnsi" w:hAnsiTheme="majorHAnsi" w:cstheme="majorHAnsi"/>
          <w:sz w:val="22"/>
          <w:szCs w:val="22"/>
        </w:rPr>
        <w:t>tile</w:t>
      </w:r>
      <w:r w:rsidR="00741CC3">
        <w:rPr>
          <w:rFonts w:asciiTheme="majorHAnsi" w:hAnsiTheme="majorHAnsi" w:cstheme="majorHAnsi"/>
          <w:sz w:val="22"/>
          <w:szCs w:val="22"/>
        </w:rPr>
        <w:t xml:space="preserve">, </w:t>
      </w:r>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compared to the remaining tertiles</w:t>
      </w:r>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07DDF566"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longer in the highest CD4 tertile;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r w:rsidR="005D2EDB">
        <w:rPr>
          <w:rFonts w:asciiTheme="majorHAnsi" w:hAnsiTheme="majorHAnsi" w:cstheme="majorHAnsi"/>
          <w:sz w:val="22"/>
          <w:szCs w:val="22"/>
        </w:rPr>
        <w:t xml:space="preserve">The </w:t>
      </w:r>
      <w:r w:rsidR="005D2EDB" w:rsidRPr="005D2EDB">
        <w:rPr>
          <w:rFonts w:asciiTheme="majorHAnsi" w:hAnsiTheme="majorHAnsi" w:cstheme="majorHAnsi"/>
          <w:sz w:val="22"/>
          <w:szCs w:val="22"/>
        </w:rPr>
        <w:t>white cell, lymphocyte and neutrophil counts were lower in the lowest CD4 tertile, respectively, compared with the remaining tertiles.</w:t>
      </w:r>
    </w:p>
    <w:p w14:paraId="739F7E88" w14:textId="2750E393"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w:t>
      </w:r>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9"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in tertiles</w:t>
      </w:r>
    </w:p>
    <w:tbl>
      <w:tblPr>
        <w:tblStyle w:val="PlainTable5"/>
        <w:tblW w:w="0" w:type="auto"/>
        <w:tblLook w:val="0420" w:firstRow="1" w:lastRow="0" w:firstColumn="0" w:lastColumn="0" w:noHBand="0" w:noVBand="1"/>
      </w:tblPr>
      <w:tblGrid>
        <w:gridCol w:w="3265"/>
        <w:gridCol w:w="222"/>
        <w:gridCol w:w="1487"/>
        <w:gridCol w:w="1513"/>
        <w:gridCol w:w="1577"/>
        <w:gridCol w:w="1296"/>
      </w:tblGrid>
      <w:tr w:rsidR="00A32899" w:rsidRPr="00892059"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b/>
                <w:bCs/>
                <w:i w:val="0"/>
                <w:iCs w:val="0"/>
                <w:sz w:val="18"/>
                <w:szCs w:val="18"/>
              </w:rPr>
            </w:pPr>
            <w:r w:rsidRPr="00B76EDB">
              <w:rPr>
                <w:rFonts w:ascii="Arial" w:eastAsia="Arial" w:hAnsi="Arial" w:cs="Arial"/>
                <w:b/>
                <w:bCs/>
                <w:color w:val="000000"/>
                <w:sz w:val="18"/>
                <w:szCs w:val="18"/>
              </w:rPr>
              <w:t>Variable</w:t>
            </w:r>
          </w:p>
        </w:tc>
        <w:tc>
          <w:tcPr>
            <w:tcW w:w="0" w:type="auto"/>
          </w:tcPr>
          <w:p w14:paraId="2F535420" w14:textId="77777777" w:rsidR="009D039A" w:rsidRPr="00212F34"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0 - 33</w:t>
            </w:r>
            <w:r w:rsidRPr="00B76EDB">
              <w:rPr>
                <w:rFonts w:ascii="Arial" w:eastAsia="Arial" w:hAnsi="Arial" w:cs="Arial"/>
                <w:color w:val="000000"/>
                <w:sz w:val="18"/>
                <w:szCs w:val="18"/>
              </w:rPr>
              <w:t>, N = 271</w:t>
            </w:r>
            <w:r w:rsidRPr="00B76EDB">
              <w:rPr>
                <w:rFonts w:ascii="Arial" w:eastAsia="Arial" w:hAnsi="Arial" w:cs="Arial"/>
                <w:color w:val="000000"/>
                <w:sz w:val="18"/>
                <w:szCs w:val="18"/>
                <w:vertAlign w:val="superscript"/>
              </w:rPr>
              <w:t>1</w:t>
            </w:r>
          </w:p>
        </w:tc>
        <w:tc>
          <w:tcPr>
            <w:tcW w:w="0" w:type="auto"/>
          </w:tcPr>
          <w:p w14:paraId="50A56040"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34 - 66</w:t>
            </w:r>
            <w:r w:rsidRPr="00B76EDB">
              <w:rPr>
                <w:rFonts w:ascii="Arial" w:eastAsia="Arial" w:hAnsi="Arial" w:cs="Arial"/>
                <w:color w:val="000000"/>
                <w:sz w:val="18"/>
                <w:szCs w:val="18"/>
              </w:rPr>
              <w:t>, N = 152</w:t>
            </w:r>
            <w:r w:rsidRPr="00B76EDB">
              <w:rPr>
                <w:rFonts w:ascii="Arial" w:eastAsia="Arial" w:hAnsi="Arial" w:cs="Arial"/>
                <w:color w:val="000000"/>
                <w:sz w:val="18"/>
                <w:szCs w:val="18"/>
                <w:vertAlign w:val="superscript"/>
              </w:rPr>
              <w:t>1</w:t>
            </w:r>
          </w:p>
        </w:tc>
        <w:tc>
          <w:tcPr>
            <w:tcW w:w="0" w:type="auto"/>
          </w:tcPr>
          <w:p w14:paraId="736A6684"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67 - 100</w:t>
            </w:r>
            <w:r w:rsidRPr="00B76EDB">
              <w:rPr>
                <w:rFonts w:ascii="Arial" w:eastAsia="Arial" w:hAnsi="Arial" w:cs="Arial"/>
                <w:color w:val="000000"/>
                <w:sz w:val="18"/>
                <w:szCs w:val="18"/>
              </w:rPr>
              <w:t>, N = 119</w:t>
            </w:r>
            <w:r w:rsidRPr="00B76EDB">
              <w:rPr>
                <w:rFonts w:ascii="Arial" w:eastAsia="Arial" w:hAnsi="Arial" w:cs="Arial"/>
                <w:color w:val="000000"/>
                <w:sz w:val="18"/>
                <w:szCs w:val="18"/>
                <w:vertAlign w:val="superscript"/>
              </w:rPr>
              <w:t>1</w:t>
            </w:r>
          </w:p>
        </w:tc>
        <w:tc>
          <w:tcPr>
            <w:tcW w:w="1296" w:type="dxa"/>
          </w:tcPr>
          <w:p w14:paraId="53EBCC0A"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p-value</w:t>
            </w:r>
            <w:r w:rsidRPr="006A542F">
              <w:rPr>
                <w:rFonts w:ascii="Arial" w:eastAsia="Arial" w:hAnsi="Arial" w:cs="Arial"/>
                <w:color w:val="000000"/>
                <w:sz w:val="18"/>
                <w:szCs w:val="18"/>
                <w:vertAlign w:val="superscript"/>
              </w:rPr>
              <w:t>2</w:t>
            </w:r>
          </w:p>
        </w:tc>
      </w:tr>
      <w:tr w:rsidR="00A32899" w:rsidRPr="00892059"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Age at enrolment, median (IQR) (years</w:t>
            </w:r>
            <w:r w:rsidR="00DE78A0">
              <w:rPr>
                <w:rFonts w:eastAsia="Arial" w:cs="Arial"/>
                <w:bCs/>
                <w:color w:val="000000"/>
                <w:sz w:val="18"/>
                <w:szCs w:val="18"/>
              </w:rPr>
              <w:t>)</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35.0</w:t>
            </w:r>
            <w:r w:rsidRPr="00DE78A0">
              <w:rPr>
                <w:rFonts w:eastAsia="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(33.0, 46.0)</w:t>
            </w:r>
          </w:p>
        </w:tc>
        <w:tc>
          <w:tcPr>
            <w:tcW w:w="1296" w:type="dxa"/>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0.016</w:t>
            </w:r>
          </w:p>
        </w:tc>
      </w:tr>
      <w:tr w:rsidR="009D039A" w:rsidRPr="00892059" w14:paraId="1D29936B" w14:textId="77777777" w:rsidTr="00A32899">
        <w:tc>
          <w:tcPr>
            <w:tcW w:w="0" w:type="auto"/>
          </w:tcPr>
          <w:p w14:paraId="3852296A" w14:textId="3D8EE5E5"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Gender,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A32899" w:rsidRPr="00892059"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55 (46.6%)</w:t>
            </w:r>
          </w:p>
        </w:tc>
        <w:tc>
          <w:tcPr>
            <w:tcW w:w="1296" w:type="dxa"/>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A32899">
        <w:tc>
          <w:tcPr>
            <w:tcW w:w="0" w:type="auto"/>
          </w:tcPr>
          <w:p w14:paraId="6088BA42" w14:textId="65373E64"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136160D1"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11A16AD5" w14:textId="19CBE74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788C2FFD" w14:textId="3E744EDB"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544D1846"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2E166459"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Ethnicity,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16A05F35" w14:textId="77777777" w:rsidTr="00A32899">
        <w:tc>
          <w:tcPr>
            <w:tcW w:w="0" w:type="auto"/>
          </w:tcPr>
          <w:p w14:paraId="2CA9107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(74.8%)</w:t>
            </w:r>
          </w:p>
        </w:tc>
        <w:tc>
          <w:tcPr>
            <w:tcW w:w="1296" w:type="dxa"/>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170E167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(25.2%)</w:t>
            </w:r>
          </w:p>
        </w:tc>
        <w:tc>
          <w:tcPr>
            <w:tcW w:w="1296" w:type="dxa"/>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A32899">
        <w:tc>
          <w:tcPr>
            <w:tcW w:w="0" w:type="auto"/>
          </w:tcPr>
          <w:p w14:paraId="1280C91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Duration of current illness, median (IQR)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(14.0, 21.0)</w:t>
            </w:r>
          </w:p>
        </w:tc>
        <w:tc>
          <w:tcPr>
            <w:tcW w:w="0" w:type="auto"/>
          </w:tcPr>
          <w:p w14:paraId="0B415C5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14.0</w:t>
            </w:r>
            <w:r w:rsidRPr="00DE78A0">
              <w:rPr>
                <w:rFonts w:eastAsia="Arial" w:cs="Arial"/>
                <w:color w:val="000000"/>
                <w:sz w:val="18"/>
                <w:szCs w:val="18"/>
              </w:rPr>
              <w:t xml:space="preserve"> </w:t>
            </w:r>
            <w:r w:rsidRPr="00F83FA2">
              <w:rPr>
                <w:rFonts w:eastAsia="Arial" w:cs="Arial"/>
                <w:color w:val="000000"/>
                <w:sz w:val="18"/>
                <w:szCs w:val="18"/>
              </w:rPr>
              <w:t>(12.5, 22.5)</w:t>
            </w:r>
          </w:p>
        </w:tc>
        <w:tc>
          <w:tcPr>
            <w:tcW w:w="0" w:type="auto"/>
          </w:tcPr>
          <w:p w14:paraId="65806F70"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(7.0, 21.0)</w:t>
            </w:r>
          </w:p>
        </w:tc>
        <w:tc>
          <w:tcPr>
            <w:tcW w:w="1296" w:type="dxa"/>
          </w:tcPr>
          <w:p w14:paraId="0B4002DE"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DF308B">
              <w:rPr>
                <w:rFonts w:eastAsia="Arial" w:cs="Arial"/>
                <w:b/>
                <w:bCs/>
                <w:color w:val="000000"/>
                <w:sz w:val="18"/>
                <w:szCs w:val="18"/>
              </w:rPr>
              <w:t>0.036</w:t>
            </w:r>
          </w:p>
        </w:tc>
      </w:tr>
      <w:tr w:rsidR="00A32899" w:rsidRPr="00892059" w14:paraId="56084BF5"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92 (82.9%)</w:t>
            </w:r>
          </w:p>
        </w:tc>
        <w:tc>
          <w:tcPr>
            <w:tcW w:w="1296" w:type="dxa"/>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708FDFBD" w14:textId="77777777" w:rsidTr="00A32899">
        <w:tc>
          <w:tcPr>
            <w:tcW w:w="0" w:type="auto"/>
          </w:tcPr>
          <w:p w14:paraId="1756DB16"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7.3 (3.9, 10.6)</w:t>
            </w:r>
          </w:p>
        </w:tc>
        <w:tc>
          <w:tcPr>
            <w:tcW w:w="1296" w:type="dxa"/>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3C6192A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BAEABD3" w14:textId="45909639" w:rsidR="003E71DC" w:rsidRPr="003E71DC" w:rsidRDefault="003E71DC" w:rsidP="00F83FA2">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Opportunistic infections</w:t>
            </w:r>
          </w:p>
        </w:tc>
        <w:tc>
          <w:tcPr>
            <w:tcW w:w="0" w:type="auto"/>
          </w:tcPr>
          <w:p w14:paraId="470269DC"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9D039A" w:rsidRPr="00892059" w14:paraId="683868B2" w14:textId="77777777" w:rsidTr="00A32899">
        <w:tc>
          <w:tcPr>
            <w:tcW w:w="0" w:type="auto"/>
          </w:tcPr>
          <w:p w14:paraId="5A874441"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98 (82.4%)</w:t>
            </w:r>
          </w:p>
        </w:tc>
        <w:tc>
          <w:tcPr>
            <w:tcW w:w="1296" w:type="dxa"/>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0.7</w:t>
            </w:r>
          </w:p>
        </w:tc>
      </w:tr>
      <w:tr w:rsidR="00A32899" w:rsidRPr="00892059" w14:paraId="252C0CD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E96CF8C"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(10.9%)</w:t>
            </w:r>
          </w:p>
        </w:tc>
        <w:tc>
          <w:tcPr>
            <w:tcW w:w="1296" w:type="dxa"/>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w:t>
            </w:r>
          </w:p>
        </w:tc>
      </w:tr>
      <w:tr w:rsidR="00A32899" w:rsidRPr="00892059" w14:paraId="3CC33D77" w14:textId="77777777" w:rsidTr="00A32899">
        <w:tc>
          <w:tcPr>
            <w:tcW w:w="0" w:type="auto"/>
          </w:tcPr>
          <w:p w14:paraId="598C04BA" w14:textId="465026D4"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Candida</w:t>
            </w:r>
          </w:p>
        </w:tc>
        <w:tc>
          <w:tcPr>
            <w:tcW w:w="0" w:type="auto"/>
          </w:tcPr>
          <w:p w14:paraId="6B9E4216"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0BEE75D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21 (7.7%)</w:t>
            </w:r>
          </w:p>
        </w:tc>
        <w:tc>
          <w:tcPr>
            <w:tcW w:w="0" w:type="auto"/>
          </w:tcPr>
          <w:p w14:paraId="6ECDE323" w14:textId="562BCFB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11 (7.2%)</w:t>
            </w:r>
          </w:p>
        </w:tc>
        <w:tc>
          <w:tcPr>
            <w:tcW w:w="0" w:type="auto"/>
          </w:tcPr>
          <w:p w14:paraId="6B8F9E9D" w14:textId="69CC56B3"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 (1.7%)</w:t>
            </w:r>
          </w:p>
        </w:tc>
        <w:tc>
          <w:tcPr>
            <w:tcW w:w="1296" w:type="dxa"/>
          </w:tcPr>
          <w:p w14:paraId="7FC4D242" w14:textId="5F270C3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0.064</w:t>
            </w:r>
          </w:p>
        </w:tc>
      </w:tr>
      <w:tr w:rsidR="00A32899" w:rsidRPr="00892059" w14:paraId="6A97C32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38BC82E" w14:textId="760E9DF8"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Cryptococcus neoformans</w:t>
            </w:r>
          </w:p>
        </w:tc>
        <w:tc>
          <w:tcPr>
            <w:tcW w:w="0" w:type="auto"/>
          </w:tcPr>
          <w:p w14:paraId="348B620E"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29CF27E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16 (5.9%)</w:t>
            </w:r>
          </w:p>
        </w:tc>
        <w:tc>
          <w:tcPr>
            <w:tcW w:w="0" w:type="auto"/>
          </w:tcPr>
          <w:p w14:paraId="6DB05923" w14:textId="0B3AD004"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 (3.3%)</w:t>
            </w:r>
          </w:p>
        </w:tc>
        <w:tc>
          <w:tcPr>
            <w:tcW w:w="0" w:type="auto"/>
          </w:tcPr>
          <w:p w14:paraId="21589831" w14:textId="6A4AF0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(7.6%)</w:t>
            </w:r>
          </w:p>
        </w:tc>
        <w:tc>
          <w:tcPr>
            <w:tcW w:w="1296" w:type="dxa"/>
          </w:tcPr>
          <w:p w14:paraId="5ED348AB" w14:textId="57E7672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0.3</w:t>
            </w:r>
          </w:p>
        </w:tc>
      </w:tr>
      <w:tr w:rsidR="00C73626" w:rsidRPr="00892059" w14:paraId="01F37CF8" w14:textId="77777777" w:rsidTr="00A32899">
        <w:tc>
          <w:tcPr>
            <w:tcW w:w="0" w:type="auto"/>
          </w:tcPr>
          <w:p w14:paraId="29AE6BEB" w14:textId="4027A332"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Gastroenteritis</w:t>
            </w:r>
          </w:p>
        </w:tc>
        <w:tc>
          <w:tcPr>
            <w:tcW w:w="0" w:type="auto"/>
          </w:tcPr>
          <w:p w14:paraId="236ED769"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4BAC905A"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12 (4.4%)</w:t>
            </w:r>
          </w:p>
        </w:tc>
        <w:tc>
          <w:tcPr>
            <w:tcW w:w="0" w:type="auto"/>
          </w:tcPr>
          <w:p w14:paraId="40861B77" w14:textId="362AA8B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3D86989" w14:textId="1D9703B1"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4 (3.4%)</w:t>
            </w:r>
          </w:p>
        </w:tc>
        <w:tc>
          <w:tcPr>
            <w:tcW w:w="1296" w:type="dxa"/>
          </w:tcPr>
          <w:p w14:paraId="5055ADA5" w14:textId="4575724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0.9</w:t>
            </w:r>
          </w:p>
        </w:tc>
      </w:tr>
      <w:tr w:rsidR="00C73626" w:rsidRPr="00892059" w14:paraId="6BDC58FE"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B8F757" w14:textId="5EC68A2F"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Hepatitis B</w:t>
            </w:r>
          </w:p>
        </w:tc>
        <w:tc>
          <w:tcPr>
            <w:tcW w:w="0" w:type="auto"/>
          </w:tcPr>
          <w:p w14:paraId="1BF5B081"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01B01F0B"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(3.3%)</w:t>
            </w:r>
          </w:p>
        </w:tc>
        <w:tc>
          <w:tcPr>
            <w:tcW w:w="0" w:type="auto"/>
          </w:tcPr>
          <w:p w14:paraId="60FFCE08" w14:textId="5CA3A7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(5.3%)</w:t>
            </w:r>
          </w:p>
        </w:tc>
        <w:tc>
          <w:tcPr>
            <w:tcW w:w="0" w:type="auto"/>
          </w:tcPr>
          <w:p w14:paraId="508FE4B1" w14:textId="0D4BED6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3B4547B2" w14:textId="34DF26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0.13</w:t>
            </w:r>
          </w:p>
        </w:tc>
      </w:tr>
      <w:tr w:rsidR="003B4B3D" w:rsidRPr="00892059" w14:paraId="2962DF42" w14:textId="77777777" w:rsidTr="00A32899">
        <w:tc>
          <w:tcPr>
            <w:tcW w:w="0" w:type="auto"/>
          </w:tcPr>
          <w:p w14:paraId="494145C4" w14:textId="1AFF03A8"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Syphilis</w:t>
            </w:r>
          </w:p>
        </w:tc>
        <w:tc>
          <w:tcPr>
            <w:tcW w:w="0" w:type="auto"/>
          </w:tcPr>
          <w:p w14:paraId="681E437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443C0BE3"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(3.0%)</w:t>
            </w:r>
          </w:p>
        </w:tc>
        <w:tc>
          <w:tcPr>
            <w:tcW w:w="0" w:type="auto"/>
          </w:tcPr>
          <w:p w14:paraId="7F476821" w14:textId="4EA0E4B9"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172B40B" w14:textId="0D735E35"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58720627" w14:textId="1DF1D84B"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0.2</w:t>
            </w:r>
          </w:p>
        </w:tc>
      </w:tr>
      <w:tr w:rsidR="003B4B3D" w:rsidRPr="00892059" w14:paraId="614C2B2C"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7A9F71E9" w14:textId="77777777"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proofErr w:type="spellStart"/>
            <w:r w:rsidRPr="00F83FA2">
              <w:rPr>
                <w:rFonts w:eastAsia="Arial" w:cs="Arial"/>
                <w:bCs/>
                <w:color w:val="000000"/>
                <w:sz w:val="18"/>
                <w:szCs w:val="18"/>
              </w:rPr>
              <w:t>Kaposis</w:t>
            </w:r>
            <w:proofErr w:type="spellEnd"/>
            <w:r w:rsidRPr="00F83FA2">
              <w:rPr>
                <w:rFonts w:eastAsia="Arial" w:cs="Arial"/>
                <w:bCs/>
                <w:color w:val="000000"/>
                <w:sz w:val="18"/>
                <w:szCs w:val="18"/>
              </w:rPr>
              <w:t xml:space="preserve"> sarcoma</w:t>
            </w:r>
          </w:p>
        </w:tc>
        <w:tc>
          <w:tcPr>
            <w:tcW w:w="0" w:type="auto"/>
          </w:tcPr>
          <w:p w14:paraId="51E1E4E4"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 (2.2%)</w:t>
            </w:r>
          </w:p>
        </w:tc>
        <w:tc>
          <w:tcPr>
            <w:tcW w:w="0" w:type="auto"/>
          </w:tcPr>
          <w:p w14:paraId="07352B53"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1DCBBDE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C41544F" w14:textId="77777777" w:rsidR="003B4B3D" w:rsidRPr="00777C74"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77C74">
              <w:rPr>
                <w:rFonts w:eastAsia="Arial" w:cs="Arial"/>
                <w:color w:val="000000"/>
                <w:sz w:val="18"/>
                <w:szCs w:val="18"/>
              </w:rPr>
              <w:t>0.055</w:t>
            </w:r>
          </w:p>
        </w:tc>
      </w:tr>
      <w:tr w:rsidR="00A32899" w:rsidRPr="007D2F80" w14:paraId="2F0FE0C6" w14:textId="77777777" w:rsidTr="003B4B3D">
        <w:tc>
          <w:tcPr>
            <w:tcW w:w="0" w:type="auto"/>
          </w:tcPr>
          <w:p w14:paraId="3D5FAEFD"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Urinary tract infection</w:t>
            </w:r>
          </w:p>
        </w:tc>
        <w:tc>
          <w:tcPr>
            <w:tcW w:w="0" w:type="auto"/>
          </w:tcPr>
          <w:p w14:paraId="1AC8E752"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5C99A385"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D230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(2.5%)</w:t>
            </w:r>
          </w:p>
        </w:tc>
        <w:tc>
          <w:tcPr>
            <w:tcW w:w="1296" w:type="dxa"/>
          </w:tcPr>
          <w:p w14:paraId="14557FAE"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0.13</w:t>
            </w:r>
          </w:p>
        </w:tc>
      </w:tr>
      <w:tr w:rsidR="00A32899" w:rsidRPr="007D2F80" w14:paraId="431526F1"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F2EC601"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 xml:space="preserve">Pneumocystis </w:t>
            </w:r>
            <w:proofErr w:type="spellStart"/>
            <w:r w:rsidRPr="00F83FA2">
              <w:rPr>
                <w:rFonts w:eastAsia="Arial" w:cs="Arial"/>
                <w:bCs/>
                <w:color w:val="000000"/>
                <w:sz w:val="18"/>
                <w:szCs w:val="18"/>
              </w:rPr>
              <w:t>Jiroveci</w:t>
            </w:r>
            <w:proofErr w:type="spellEnd"/>
            <w:r w:rsidRPr="00F83FA2">
              <w:rPr>
                <w:rFonts w:eastAsia="Arial" w:cs="Arial"/>
                <w:bCs/>
                <w:color w:val="000000"/>
                <w:sz w:val="18"/>
                <w:szCs w:val="18"/>
              </w:rPr>
              <w:t xml:space="preserve"> Pneumonia</w:t>
            </w:r>
          </w:p>
        </w:tc>
        <w:tc>
          <w:tcPr>
            <w:tcW w:w="0" w:type="auto"/>
          </w:tcPr>
          <w:p w14:paraId="106EBF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6C93C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7CCB73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40A8821"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A32899" w:rsidRPr="00892059" w14:paraId="5AA785D1" w14:textId="77777777" w:rsidTr="00A32899">
        <w:tc>
          <w:tcPr>
            <w:tcW w:w="0" w:type="auto"/>
          </w:tcPr>
          <w:p w14:paraId="5DE2C35E" w14:textId="5E6A69CD"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Herpes simplex virus</w:t>
            </w:r>
          </w:p>
        </w:tc>
        <w:tc>
          <w:tcPr>
            <w:tcW w:w="0" w:type="auto"/>
          </w:tcPr>
          <w:p w14:paraId="5F6DE57B"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13A2491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(2.6%)</w:t>
            </w:r>
          </w:p>
        </w:tc>
        <w:tc>
          <w:tcPr>
            <w:tcW w:w="0" w:type="auto"/>
          </w:tcPr>
          <w:p w14:paraId="53D9F56E"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1296" w:type="dxa"/>
          </w:tcPr>
          <w:p w14:paraId="6BA9582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0.4</w:t>
            </w:r>
          </w:p>
        </w:tc>
      </w:tr>
      <w:tr w:rsidR="00A32899" w:rsidRPr="00892059" w14:paraId="17F4FF3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C9713E8" w14:textId="3369C33A"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Bacterial meningitis</w:t>
            </w:r>
          </w:p>
        </w:tc>
        <w:tc>
          <w:tcPr>
            <w:tcW w:w="0" w:type="auto"/>
          </w:tcPr>
          <w:p w14:paraId="0AE388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0D96265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5449519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 (1.7%)</w:t>
            </w:r>
          </w:p>
        </w:tc>
        <w:tc>
          <w:tcPr>
            <w:tcW w:w="1296" w:type="dxa"/>
          </w:tcPr>
          <w:p w14:paraId="1BCCB9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0.8</w:t>
            </w:r>
          </w:p>
        </w:tc>
      </w:tr>
      <w:tr w:rsidR="00A32899" w:rsidRPr="00892059" w14:paraId="71767EE9" w14:textId="77777777" w:rsidTr="003B4B3D">
        <w:tc>
          <w:tcPr>
            <w:tcW w:w="0" w:type="auto"/>
          </w:tcPr>
          <w:p w14:paraId="16928766" w14:textId="2B903DC8"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proofErr w:type="spellStart"/>
            <w:r>
              <w:rPr>
                <w:rFonts w:eastAsia="Arial" w:cs="Arial"/>
                <w:bCs/>
                <w:color w:val="000000"/>
                <w:sz w:val="18"/>
                <w:szCs w:val="18"/>
              </w:rPr>
              <w:t>Haematological</w:t>
            </w:r>
            <w:proofErr w:type="spellEnd"/>
            <w:r>
              <w:rPr>
                <w:rFonts w:eastAsia="Arial" w:cs="Arial"/>
                <w:bCs/>
                <w:color w:val="000000"/>
                <w:sz w:val="18"/>
                <w:szCs w:val="18"/>
              </w:rPr>
              <w:t xml:space="preserve"> parameters</w:t>
            </w:r>
          </w:p>
        </w:tc>
        <w:tc>
          <w:tcPr>
            <w:tcW w:w="0" w:type="auto"/>
          </w:tcPr>
          <w:p w14:paraId="0E611459"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0977E0" w:rsidRPr="00892059" w14:paraId="0ACA3DC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AE2B271" w14:textId="5540E253"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White </w:t>
            </w:r>
            <w:proofErr w:type="gramStart"/>
            <w:r w:rsidRPr="00F83FA2">
              <w:rPr>
                <w:rFonts w:eastAsia="Arial" w:cs="Arial"/>
                <w:bCs/>
                <w:color w:val="000000"/>
                <w:sz w:val="18"/>
                <w:szCs w:val="18"/>
              </w:rPr>
              <w:t>cell</w:t>
            </w:r>
            <w:proofErr w:type="gramEnd"/>
            <w:r w:rsidRPr="00F83FA2">
              <w:rPr>
                <w:rFonts w:eastAsia="Arial" w:cs="Arial"/>
                <w:bCs/>
                <w:color w:val="000000"/>
                <w:sz w:val="18"/>
                <w:szCs w:val="18"/>
              </w:rPr>
              <w:t xml:space="preserv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05E4621C"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77777777"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5.0 (2.9, 7.4)</w:t>
            </w:r>
          </w:p>
        </w:tc>
        <w:tc>
          <w:tcPr>
            <w:tcW w:w="0" w:type="auto"/>
          </w:tcPr>
          <w:p w14:paraId="6C8B6CA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5.8 (4.2, 8.4)</w:t>
            </w:r>
          </w:p>
        </w:tc>
        <w:tc>
          <w:tcPr>
            <w:tcW w:w="0" w:type="auto"/>
          </w:tcPr>
          <w:p w14:paraId="3BD3642F"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6.8 (4.5, 9.7)</w:t>
            </w:r>
          </w:p>
        </w:tc>
        <w:tc>
          <w:tcPr>
            <w:tcW w:w="1296" w:type="dxa"/>
          </w:tcPr>
          <w:p w14:paraId="37B7371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0B52E387" w14:textId="77777777" w:rsidTr="003B4B3D">
        <w:tc>
          <w:tcPr>
            <w:tcW w:w="0" w:type="auto"/>
          </w:tcPr>
          <w:p w14:paraId="0BB1113A" w14:textId="2CE0B7E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Lymphocyte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22EEA34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77777777"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E74EAD">
              <w:rPr>
                <w:rFonts w:eastAsia="Arial" w:cs="Arial"/>
                <w:color w:val="000000"/>
                <w:sz w:val="18"/>
                <w:szCs w:val="18"/>
              </w:rPr>
              <w:t>0</w:t>
            </w:r>
            <w:r w:rsidRPr="00F83FA2">
              <w:rPr>
                <w:rFonts w:eastAsia="Arial" w:cs="Arial"/>
                <w:color w:val="000000"/>
                <w:sz w:val="18"/>
                <w:szCs w:val="18"/>
              </w:rPr>
              <w:t>.6 (0.3, 1.3)</w:t>
            </w:r>
          </w:p>
        </w:tc>
        <w:tc>
          <w:tcPr>
            <w:tcW w:w="0" w:type="auto"/>
          </w:tcPr>
          <w:p w14:paraId="7A95B363"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 (0.5, 5.8)</w:t>
            </w:r>
          </w:p>
        </w:tc>
        <w:tc>
          <w:tcPr>
            <w:tcW w:w="0" w:type="auto"/>
          </w:tcPr>
          <w:p w14:paraId="5C0FD87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(0.8, 3.0)</w:t>
            </w:r>
          </w:p>
        </w:tc>
        <w:tc>
          <w:tcPr>
            <w:tcW w:w="1296" w:type="dxa"/>
          </w:tcPr>
          <w:p w14:paraId="66EF7470"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0.011</w:t>
            </w:r>
          </w:p>
        </w:tc>
      </w:tr>
      <w:tr w:rsidR="000977E0" w:rsidRPr="00892059" w14:paraId="76701D2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510B12D" w14:textId="4F5BAE95"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lastRenderedPageBreak/>
              <w:t>Neutrophils</w:t>
            </w:r>
            <w:r>
              <w:rPr>
                <w:rFonts w:eastAsia="Arial" w:cs="Arial"/>
                <w:bCs/>
                <w:color w:val="000000"/>
                <w:sz w:val="18"/>
                <w:szCs w:val="18"/>
              </w:rPr>
              <w:t xml:space="preserve"> </w:t>
            </w:r>
            <w:r w:rsidR="00212F34">
              <w:rPr>
                <w:rFonts w:eastAsia="Arial" w:cs="Arial"/>
                <w:bCs/>
                <w:color w:val="000000"/>
                <w:sz w:val="18"/>
                <w:szCs w:val="18"/>
              </w:rPr>
              <w:t>x10</w:t>
            </w:r>
            <w:r w:rsidR="00212F34" w:rsidRPr="00F83FA2">
              <w:rPr>
                <w:rFonts w:eastAsia="Arial" w:cs="Arial"/>
                <w:bCs/>
                <w:color w:val="000000"/>
                <w:sz w:val="18"/>
                <w:szCs w:val="18"/>
                <w:vertAlign w:val="superscript"/>
              </w:rPr>
              <w:t>9</w:t>
            </w:r>
          </w:p>
        </w:tc>
        <w:tc>
          <w:tcPr>
            <w:tcW w:w="0" w:type="auto"/>
          </w:tcPr>
          <w:p w14:paraId="3C69D63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06881F0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F83FA2">
              <w:rPr>
                <w:rFonts w:eastAsia="Arial" w:cs="Arial"/>
                <w:color w:val="000000"/>
                <w:sz w:val="18"/>
                <w:szCs w:val="18"/>
              </w:rPr>
              <w:t>2.4 (1.0, 5.9)</w:t>
            </w:r>
          </w:p>
        </w:tc>
        <w:tc>
          <w:tcPr>
            <w:tcW w:w="0" w:type="auto"/>
          </w:tcPr>
          <w:p w14:paraId="3AFB356E" w14:textId="2F1BD319"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6.6 (2.8, 15.7)</w:t>
            </w:r>
          </w:p>
        </w:tc>
        <w:tc>
          <w:tcPr>
            <w:tcW w:w="0" w:type="auto"/>
          </w:tcPr>
          <w:p w14:paraId="523D8CFC" w14:textId="56D2472C"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5.1 (2.9, 11.5)</w:t>
            </w:r>
          </w:p>
        </w:tc>
        <w:tc>
          <w:tcPr>
            <w:tcW w:w="1296" w:type="dxa"/>
          </w:tcPr>
          <w:p w14:paraId="1E567917" w14:textId="5C0135C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7D2F80">
              <w:rPr>
                <w:rFonts w:eastAsia="Arial" w:cs="Arial"/>
                <w:b/>
                <w:bCs/>
                <w:color w:val="000000"/>
                <w:sz w:val="18"/>
                <w:szCs w:val="18"/>
              </w:rPr>
              <w:t>0.002</w:t>
            </w:r>
          </w:p>
        </w:tc>
      </w:tr>
      <w:tr w:rsidR="00A32899" w:rsidRPr="00892059" w14:paraId="23B22CE0" w14:textId="77777777" w:rsidTr="003B4B3D">
        <w:tc>
          <w:tcPr>
            <w:tcW w:w="0" w:type="auto"/>
          </w:tcPr>
          <w:p w14:paraId="3E0EEDCE" w14:textId="2267E591" w:rsidR="000977E0" w:rsidRPr="00F83FA2" w:rsidRDefault="00724CAF"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HA</w:t>
            </w:r>
            <w:commentRangeStart w:id="10"/>
            <w:commentRangeStart w:id="11"/>
            <w:r w:rsidR="000977E0" w:rsidRPr="00A57124">
              <w:rPr>
                <w:rFonts w:eastAsia="Arial" w:cs="Arial"/>
                <w:bCs/>
                <w:color w:val="000000"/>
                <w:sz w:val="18"/>
                <w:szCs w:val="18"/>
              </w:rPr>
              <w:t xml:space="preserve">ART </w:t>
            </w:r>
            <w:commentRangeEnd w:id="10"/>
            <w:r w:rsidR="00722CC2">
              <w:rPr>
                <w:rStyle w:val="CommentReference"/>
              </w:rPr>
              <w:commentReference w:id="10"/>
            </w:r>
            <w:commentRangeEnd w:id="11"/>
            <w:r w:rsidR="00F00070">
              <w:rPr>
                <w:rStyle w:val="CommentReference"/>
              </w:rPr>
              <w:commentReference w:id="11"/>
            </w:r>
            <w:r w:rsidR="000977E0" w:rsidRPr="00A57124">
              <w:rPr>
                <w:rFonts w:eastAsia="Arial" w:cs="Arial"/>
                <w:bCs/>
                <w:color w:val="000000"/>
                <w:sz w:val="18"/>
                <w:szCs w:val="18"/>
              </w:rPr>
              <w:t>exposure</w:t>
            </w:r>
          </w:p>
        </w:tc>
        <w:tc>
          <w:tcPr>
            <w:tcW w:w="0" w:type="auto"/>
          </w:tcPr>
          <w:p w14:paraId="5DC5CD1A"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AB94F44"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101 (37.3%)</w:t>
            </w:r>
          </w:p>
        </w:tc>
        <w:tc>
          <w:tcPr>
            <w:tcW w:w="0" w:type="auto"/>
          </w:tcPr>
          <w:p w14:paraId="0C3EAB61" w14:textId="4222C82F"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62 (40.8%)</w:t>
            </w:r>
          </w:p>
        </w:tc>
        <w:tc>
          <w:tcPr>
            <w:tcW w:w="0" w:type="auto"/>
          </w:tcPr>
          <w:p w14:paraId="5B415F9C" w14:textId="4B667CCE"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44 (37.0%)</w:t>
            </w:r>
          </w:p>
        </w:tc>
        <w:tc>
          <w:tcPr>
            <w:tcW w:w="1296" w:type="dxa"/>
          </w:tcPr>
          <w:p w14:paraId="75FDC66D" w14:textId="35CEBA7C"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0.7</w:t>
            </w:r>
          </w:p>
        </w:tc>
      </w:tr>
      <w:tr w:rsidR="00A32899" w:rsidRPr="00892059" w14:paraId="054054FB"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5EF68AB" w14:textId="28458A9B" w:rsidR="000977E0" w:rsidRPr="00A57124" w:rsidRDefault="006F1AEE"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w:t>
            </w:r>
            <w:r w:rsidR="00DB77D0">
              <w:rPr>
                <w:rFonts w:eastAsia="Arial" w:cs="Arial"/>
                <w:bCs/>
                <w:color w:val="000000"/>
                <w:sz w:val="18"/>
                <w:szCs w:val="18"/>
              </w:rPr>
              <w:t>-</w:t>
            </w:r>
            <w:r w:rsidR="00212F34">
              <w:rPr>
                <w:rFonts w:eastAsia="Arial" w:cs="Arial"/>
                <w:bCs/>
                <w:color w:val="000000"/>
                <w:sz w:val="18"/>
                <w:szCs w:val="18"/>
              </w:rPr>
              <w:t xml:space="preserve">tuberculous </w:t>
            </w:r>
            <w:r w:rsidR="00DB77D0">
              <w:rPr>
                <w:rFonts w:eastAsia="Arial" w:cs="Arial"/>
                <w:bCs/>
                <w:color w:val="000000"/>
                <w:sz w:val="18"/>
                <w:szCs w:val="18"/>
              </w:rPr>
              <w:t>therapy</w:t>
            </w:r>
          </w:p>
        </w:tc>
        <w:tc>
          <w:tcPr>
            <w:tcW w:w="0" w:type="auto"/>
          </w:tcPr>
          <w:p w14:paraId="4C8F2B8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5A50F7E4"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5 (1.8%)</w:t>
            </w:r>
          </w:p>
        </w:tc>
        <w:tc>
          <w:tcPr>
            <w:tcW w:w="0" w:type="auto"/>
          </w:tcPr>
          <w:p w14:paraId="4C2208C7" w14:textId="048B5AF3"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(2.0%)</w:t>
            </w:r>
          </w:p>
        </w:tc>
        <w:tc>
          <w:tcPr>
            <w:tcW w:w="0" w:type="auto"/>
          </w:tcPr>
          <w:p w14:paraId="50B79747" w14:textId="06071DB1"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 (5.0%)</w:t>
            </w:r>
          </w:p>
        </w:tc>
        <w:tc>
          <w:tcPr>
            <w:tcW w:w="1296" w:type="dxa"/>
          </w:tcPr>
          <w:p w14:paraId="2E336898" w14:textId="57FAE115"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0.2</w:t>
            </w:r>
          </w:p>
        </w:tc>
      </w:tr>
      <w:tr w:rsidR="000977E0" w:rsidRPr="00892059" w14:paraId="4C0114E6" w14:textId="77777777" w:rsidTr="003B4B3D">
        <w:tc>
          <w:tcPr>
            <w:tcW w:w="0" w:type="auto"/>
          </w:tcPr>
          <w:p w14:paraId="77DC61E3" w14:textId="38579BA4" w:rsidR="000977E0" w:rsidRPr="00F83FA2" w:rsidDel="00124D94" w:rsidRDefault="00DB77D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Antifungal therapy</w:t>
            </w:r>
          </w:p>
        </w:tc>
        <w:tc>
          <w:tcPr>
            <w:tcW w:w="0" w:type="auto"/>
          </w:tcPr>
          <w:p w14:paraId="5CA433E1"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2645747F" w:rsidR="000977E0" w:rsidRPr="00F83FA2"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2 (0.7%)</w:t>
            </w:r>
          </w:p>
        </w:tc>
        <w:tc>
          <w:tcPr>
            <w:tcW w:w="0" w:type="auto"/>
          </w:tcPr>
          <w:p w14:paraId="6A431F1F" w14:textId="5192E3F5"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 (0.7%)</w:t>
            </w:r>
          </w:p>
        </w:tc>
        <w:tc>
          <w:tcPr>
            <w:tcW w:w="0" w:type="auto"/>
          </w:tcPr>
          <w:p w14:paraId="2C0DE086" w14:textId="0B401436"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(2.5%)</w:t>
            </w:r>
          </w:p>
        </w:tc>
        <w:tc>
          <w:tcPr>
            <w:tcW w:w="1296" w:type="dxa"/>
          </w:tcPr>
          <w:p w14:paraId="2B6B3C9D" w14:textId="345405CE" w:rsidR="000977E0" w:rsidRPr="00A57124"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0.3</w:t>
            </w:r>
          </w:p>
        </w:tc>
      </w:tr>
    </w:tbl>
    <w:bookmarkEnd w:id="9"/>
    <w:p w14:paraId="010495B7" w14:textId="77777777" w:rsidR="003B4BA9" w:rsidRDefault="00124D94" w:rsidP="00124D94">
      <w:pPr>
        <w:pStyle w:val="BodyText"/>
        <w:rPr>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r>
        <w:rPr>
          <w:iCs/>
          <w:sz w:val="16"/>
          <w:szCs w:val="16"/>
        </w:rPr>
        <w:t>IQR</w:t>
      </w:r>
      <w:r w:rsidR="00066581">
        <w:rPr>
          <w:iCs/>
          <w:sz w:val="16"/>
          <w:szCs w:val="16"/>
        </w:rPr>
        <w:t>-interquartile range</w:t>
      </w:r>
    </w:p>
    <w:p w14:paraId="25612BE1" w14:textId="77777777" w:rsidR="00212F34" w:rsidRDefault="00DB77D0" w:rsidP="00DF308B">
      <w:pPr>
        <w:pStyle w:val="BodyText"/>
        <w:jc w:val="both"/>
        <w:rPr>
          <w:iCs/>
          <w:sz w:val="16"/>
          <w:szCs w:val="16"/>
        </w:rPr>
      </w:pPr>
      <w:r>
        <w:rPr>
          <w:iCs/>
          <w:sz w:val="16"/>
          <w:szCs w:val="16"/>
        </w:rPr>
        <w:t>TB-tuberculosis</w:t>
      </w:r>
    </w:p>
    <w:p w14:paraId="6539340B" w14:textId="6E6DA6E7" w:rsidR="00212F34" w:rsidRDefault="00212F34" w:rsidP="00DF308B">
      <w:pPr>
        <w:pStyle w:val="BodyText"/>
        <w:jc w:val="both"/>
        <w:rPr>
          <w:iCs/>
          <w:sz w:val="16"/>
          <w:szCs w:val="16"/>
        </w:rPr>
      </w:pPr>
      <w:r>
        <w:rPr>
          <w:iCs/>
          <w:sz w:val="16"/>
          <w:szCs w:val="16"/>
        </w:rPr>
        <w:t>ART antiretroviral therapy</w:t>
      </w:r>
    </w:p>
    <w:p w14:paraId="72779D1A" w14:textId="7CB4BA3C" w:rsidR="00A32899" w:rsidRDefault="00A32899" w:rsidP="00724CAF">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Cs/>
          <w:sz w:val="22"/>
          <w:szCs w:val="22"/>
        </w:rPr>
      </w:pPr>
      <w:bookmarkStart w:id="12" w:name="table-1"/>
    </w:p>
    <w:p w14:paraId="00C91EC4" w14:textId="25FDEFAB" w:rsidR="00A32899" w:rsidRDefault="00722CC2" w:rsidP="00DE6466">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r w:rsidR="00F85865">
        <w:rPr>
          <w:rFonts w:asciiTheme="majorHAnsi" w:hAnsiTheme="majorHAnsi" w:cstheme="majorHAnsi"/>
          <w:bCs/>
          <w:sz w:val="22"/>
          <w:szCs w:val="22"/>
        </w:rPr>
        <w:t>,</w:t>
      </w:r>
      <w:r>
        <w:rPr>
          <w:rFonts w:asciiTheme="majorHAnsi" w:hAnsiTheme="majorHAnsi" w:cstheme="majorHAnsi"/>
          <w:bCs/>
          <w:sz w:val="22"/>
          <w:szCs w:val="22"/>
        </w:rPr>
        <w:t xml:space="preserve"> compared with those who were antiretroviral treatment naïve, the patients did not differ apart from </w:t>
      </w:r>
      <w:r w:rsidR="00E74AFD">
        <w:rPr>
          <w:rFonts w:asciiTheme="majorHAnsi" w:hAnsiTheme="majorHAnsi" w:cstheme="majorHAnsi"/>
          <w:bCs/>
          <w:sz w:val="22"/>
          <w:szCs w:val="22"/>
        </w:rPr>
        <w:t>the</w:t>
      </w:r>
      <w:r>
        <w:rPr>
          <w:rFonts w:asciiTheme="majorHAnsi" w:hAnsiTheme="majorHAnsi" w:cstheme="majorHAnsi"/>
          <w:bCs/>
          <w:sz w:val="22"/>
          <w:szCs w:val="22"/>
        </w:rPr>
        <w:t xml:space="preserve"> incidence </w:t>
      </w:r>
      <w:r w:rsidR="00E74AFD">
        <w:rPr>
          <w:rFonts w:asciiTheme="majorHAnsi" w:hAnsiTheme="majorHAnsi" w:cstheme="majorHAnsi"/>
          <w:bCs/>
          <w:sz w:val="22"/>
          <w:szCs w:val="22"/>
        </w:rPr>
        <w:t xml:space="preserve">of </w:t>
      </w:r>
      <w:r w:rsidR="000F04F9">
        <w:rPr>
          <w:rFonts w:asciiTheme="majorHAnsi" w:hAnsiTheme="majorHAnsi" w:cstheme="majorHAnsi"/>
          <w:bCs/>
          <w:sz w:val="22"/>
          <w:szCs w:val="22"/>
        </w:rPr>
        <w:t xml:space="preserve">Cryptococcus </w:t>
      </w:r>
      <w:r>
        <w:rPr>
          <w:rFonts w:asciiTheme="majorHAnsi" w:hAnsiTheme="majorHAnsi" w:cstheme="majorHAnsi"/>
          <w:bCs/>
          <w:sz w:val="22"/>
          <w:szCs w:val="22"/>
        </w:rPr>
        <w:t>infection</w:t>
      </w:r>
      <w:r w:rsidR="00724CAF">
        <w:rPr>
          <w:rFonts w:asciiTheme="majorHAnsi" w:hAnsiTheme="majorHAnsi" w:cstheme="majorHAnsi"/>
          <w:bCs/>
          <w:sz w:val="22"/>
          <w:szCs w:val="22"/>
        </w:rPr>
        <w:t xml:space="preserve"> which</w:t>
      </w:r>
      <w:r>
        <w:rPr>
          <w:rFonts w:asciiTheme="majorHAnsi" w:hAnsiTheme="majorHAnsi" w:cstheme="majorHAnsi"/>
          <w:bCs/>
          <w:sz w:val="22"/>
          <w:szCs w:val="22"/>
        </w:rPr>
        <w:t xml:space="preserve"> was greater </w:t>
      </w:r>
      <w:r w:rsidR="000F04F9">
        <w:rPr>
          <w:rFonts w:asciiTheme="majorHAnsi" w:hAnsiTheme="majorHAnsi" w:cstheme="majorHAnsi"/>
          <w:bCs/>
          <w:sz w:val="22"/>
          <w:szCs w:val="22"/>
        </w:rPr>
        <w:t>in the treatment naïve group</w:t>
      </w:r>
      <w:r>
        <w:rPr>
          <w:rFonts w:asciiTheme="majorHAnsi" w:hAnsiTheme="majorHAnsi" w:cstheme="majorHAnsi"/>
          <w:bCs/>
          <w:sz w:val="22"/>
          <w:szCs w:val="22"/>
        </w:rPr>
        <w:t xml:space="preserve">, compared with those </w:t>
      </w:r>
      <w:r w:rsidR="0080106B">
        <w:rPr>
          <w:rFonts w:asciiTheme="majorHAnsi" w:hAnsiTheme="majorHAnsi" w:cstheme="majorHAnsi"/>
          <w:bCs/>
          <w:sz w:val="22"/>
          <w:szCs w:val="22"/>
        </w:rPr>
        <w:t xml:space="preserve">patients </w:t>
      </w:r>
      <w:r w:rsidR="000F04F9">
        <w:rPr>
          <w:rFonts w:asciiTheme="majorHAnsi" w:hAnsiTheme="majorHAnsi" w:cstheme="majorHAnsi"/>
          <w:bCs/>
          <w:sz w:val="22"/>
          <w:szCs w:val="22"/>
        </w:rPr>
        <w:t xml:space="preserve">on HAART at 24 (7.0%) versus 6 (2.6%) </w:t>
      </w:r>
      <w:r w:rsidR="000F04F9" w:rsidRPr="00841F8F">
        <w:rPr>
          <w:rFonts w:asciiTheme="majorHAnsi" w:hAnsiTheme="majorHAnsi" w:cstheme="majorHAnsi"/>
          <w:bCs/>
          <w:i/>
          <w:iCs/>
          <w:sz w:val="22"/>
          <w:szCs w:val="22"/>
        </w:rPr>
        <w:t>p</w:t>
      </w:r>
      <w:r w:rsidR="000F04F9">
        <w:rPr>
          <w:rFonts w:asciiTheme="majorHAnsi" w:hAnsiTheme="majorHAnsi" w:cstheme="majorHAnsi"/>
          <w:bCs/>
          <w:sz w:val="22"/>
          <w:szCs w:val="22"/>
        </w:rPr>
        <w:t>=0.039</w:t>
      </w:r>
      <w:r>
        <w:rPr>
          <w:rFonts w:asciiTheme="majorHAnsi" w:hAnsiTheme="majorHAnsi" w:cstheme="majorHAnsi"/>
          <w:bCs/>
          <w:sz w:val="22"/>
          <w:szCs w:val="22"/>
        </w:rPr>
        <w:t xml:space="preserve">. Importantly the CD4 </w:t>
      </w:r>
      <w:proofErr w:type="gramStart"/>
      <w:r>
        <w:rPr>
          <w:rFonts w:asciiTheme="majorHAnsi" w:hAnsiTheme="majorHAnsi" w:cstheme="majorHAnsi"/>
          <w:bCs/>
          <w:sz w:val="22"/>
          <w:szCs w:val="22"/>
        </w:rPr>
        <w:t>counts</w:t>
      </w:r>
      <w:proofErr w:type="gramEnd"/>
      <w:r>
        <w:rPr>
          <w:rFonts w:asciiTheme="majorHAnsi" w:hAnsiTheme="majorHAnsi" w:cstheme="majorHAnsi"/>
          <w:bCs/>
          <w:sz w:val="22"/>
          <w:szCs w:val="22"/>
        </w:rPr>
        <w:t xml:space="preserve"> and viral load did not differ </w:t>
      </w:r>
      <w:commentRangeStart w:id="13"/>
      <w:commentRangeStart w:id="14"/>
      <w:r>
        <w:rPr>
          <w:rFonts w:asciiTheme="majorHAnsi" w:hAnsiTheme="majorHAnsi" w:cstheme="majorHAnsi"/>
          <w:bCs/>
          <w:sz w:val="22"/>
          <w:szCs w:val="22"/>
        </w:rPr>
        <w:t>between these two groups</w:t>
      </w:r>
      <w:commentRangeEnd w:id="13"/>
      <w:r w:rsidR="00137697">
        <w:rPr>
          <w:rStyle w:val="CommentReference"/>
          <w:rFonts w:ascii="Arial" w:hAnsi="Arial"/>
        </w:rPr>
        <w:commentReference w:id="13"/>
      </w:r>
      <w:commentRangeEnd w:id="14"/>
      <w:r w:rsidR="006927F4">
        <w:rPr>
          <w:rStyle w:val="CommentReference"/>
          <w:rFonts w:ascii="Arial" w:hAnsi="Arial"/>
        </w:rPr>
        <w:commentReference w:id="14"/>
      </w:r>
      <w:r>
        <w:rPr>
          <w:rFonts w:asciiTheme="majorHAnsi" w:hAnsiTheme="majorHAnsi" w:cstheme="majorHAnsi"/>
          <w:bCs/>
          <w:sz w:val="22"/>
          <w:szCs w:val="22"/>
        </w:rPr>
        <w:t xml:space="preserve">. </w:t>
      </w:r>
    </w:p>
    <w:p w14:paraId="62BAA8CE" w14:textId="77777777" w:rsidR="00E46F02" w:rsidRPr="00DE6466" w:rsidRDefault="00E46F02" w:rsidP="00E46F02">
      <w:pPr>
        <w:pStyle w:val="BodyText"/>
        <w:contextualSpacing/>
        <w:rPr>
          <w:rFonts w:asciiTheme="majorHAnsi" w:hAnsiTheme="majorHAnsi" w:cstheme="majorHAnsi"/>
          <w:b/>
          <w:bCs/>
          <w:sz w:val="22"/>
          <w:szCs w:val="22"/>
        </w:rPr>
      </w:pPr>
      <w:r w:rsidRPr="00DE6466">
        <w:rPr>
          <w:rFonts w:asciiTheme="majorHAnsi" w:hAnsiTheme="majorHAnsi" w:cstheme="majorHAnsi"/>
          <w:b/>
          <w:bCs/>
          <w:sz w:val="22"/>
          <w:szCs w:val="22"/>
        </w:rPr>
        <w:t xml:space="preserve">Diagnosis of adrenal insufficiency </w:t>
      </w:r>
    </w:p>
    <w:p w14:paraId="7408E144" w14:textId="77777777" w:rsidR="00E46F02" w:rsidRDefault="00E46F02" w:rsidP="00E46F02">
      <w:pPr>
        <w:pStyle w:val="BodyText"/>
        <w:contextualSpacing/>
        <w:rPr>
          <w:b/>
          <w:bCs/>
        </w:rPr>
      </w:pPr>
    </w:p>
    <w:p w14:paraId="4BC544AB" w14:textId="356C1615" w:rsidR="00137697" w:rsidRPr="00DE6466" w:rsidRDefault="00E46F02" w:rsidP="008D6E86">
      <w:pPr>
        <w:pStyle w:val="BodyText"/>
        <w:contextualSpacing/>
        <w:jc w:val="both"/>
        <w:rPr>
          <w:b/>
          <w:bCs/>
          <w:lang w:val="en-ZA"/>
        </w:rPr>
      </w:pPr>
      <w:r w:rsidRPr="00DE6466">
        <w:rPr>
          <w:rFonts w:asciiTheme="majorHAnsi" w:hAnsiTheme="majorHAnsi" w:cstheme="majorHAnsi"/>
          <w:sz w:val="22"/>
          <w:szCs w:val="22"/>
        </w:rPr>
        <w:t>Initial screening cortisol concentrations performed</w:t>
      </w:r>
      <w:r w:rsidR="00E4588A">
        <w:rPr>
          <w:rFonts w:asciiTheme="majorHAnsi" w:hAnsiTheme="majorHAnsi" w:cstheme="majorHAnsi"/>
          <w:sz w:val="22"/>
          <w:szCs w:val="22"/>
        </w:rPr>
        <w:t xml:space="preserve"> between 8 AM and 9 AM</w:t>
      </w:r>
      <w:r w:rsidR="00B0229C" w:rsidRPr="00DE6466">
        <w:rPr>
          <w:rFonts w:asciiTheme="majorHAnsi" w:hAnsiTheme="majorHAnsi" w:cstheme="majorHAnsi"/>
          <w:sz w:val="22"/>
          <w:szCs w:val="22"/>
        </w:rPr>
        <w:t>, demonstrated</w:t>
      </w:r>
      <w:r w:rsidRPr="00DE6466">
        <w:rPr>
          <w:rFonts w:asciiTheme="majorHAnsi" w:hAnsiTheme="majorHAnsi" w:cstheme="majorHAnsi"/>
          <w:sz w:val="22"/>
          <w:szCs w:val="22"/>
        </w:rPr>
        <w:t xml:space="preserve"> </w:t>
      </w:r>
      <w:r w:rsidR="00B0229C" w:rsidRPr="00DE6466">
        <w:rPr>
          <w:rFonts w:asciiTheme="majorHAnsi" w:hAnsiTheme="majorHAnsi" w:cstheme="majorHAnsi"/>
          <w:sz w:val="22"/>
          <w:szCs w:val="22"/>
        </w:rPr>
        <w:t xml:space="preserve">that patients with </w:t>
      </w:r>
      <w:r w:rsidRPr="00DE6466">
        <w:rPr>
          <w:rFonts w:asciiTheme="majorHAnsi" w:hAnsiTheme="majorHAnsi" w:cstheme="majorHAnsi"/>
          <w:sz w:val="22"/>
          <w:szCs w:val="22"/>
        </w:rPr>
        <w:t>AI patients had</w:t>
      </w:r>
      <w:r w:rsidR="00B0229C" w:rsidRPr="00DE6466">
        <w:rPr>
          <w:rFonts w:asciiTheme="majorHAnsi" w:hAnsiTheme="majorHAnsi" w:cstheme="majorHAnsi"/>
          <w:sz w:val="22"/>
          <w:szCs w:val="22"/>
        </w:rPr>
        <w:t xml:space="preserve"> a median </w:t>
      </w:r>
      <w:r w:rsidR="000C2F24" w:rsidRPr="00DE6466">
        <w:rPr>
          <w:rFonts w:asciiTheme="majorHAnsi" w:hAnsiTheme="majorHAnsi" w:cstheme="majorHAnsi"/>
          <w:sz w:val="22"/>
          <w:szCs w:val="22"/>
        </w:rPr>
        <w:t xml:space="preserve">random </w:t>
      </w:r>
      <w:r w:rsidRPr="00DE6466">
        <w:rPr>
          <w:rFonts w:asciiTheme="majorHAnsi" w:hAnsiTheme="majorHAnsi" w:cstheme="majorHAnsi"/>
          <w:sz w:val="22"/>
          <w:szCs w:val="22"/>
        </w:rPr>
        <w:t>cortisol 332 nmol/L</w:t>
      </w:r>
      <w:r w:rsidR="000C2F24" w:rsidRPr="00DE6466">
        <w:rPr>
          <w:rFonts w:asciiTheme="majorHAnsi" w:hAnsiTheme="majorHAnsi" w:cstheme="majorHAnsi"/>
          <w:sz w:val="22"/>
          <w:szCs w:val="22"/>
        </w:rPr>
        <w:t xml:space="preserve"> </w:t>
      </w:r>
      <w:proofErr w:type="gramStart"/>
      <w:r w:rsidR="000C2F24" w:rsidRPr="00DE6466">
        <w:rPr>
          <w:rFonts w:asciiTheme="majorHAnsi" w:hAnsiTheme="majorHAnsi" w:cstheme="majorHAnsi"/>
          <w:sz w:val="22"/>
          <w:szCs w:val="22"/>
        </w:rPr>
        <w:t>(</w:t>
      </w:r>
      <w:r w:rsidRPr="00DE6466">
        <w:rPr>
          <w:rFonts w:asciiTheme="majorHAnsi" w:hAnsiTheme="majorHAnsi" w:cstheme="majorHAnsi"/>
          <w:sz w:val="22"/>
          <w:szCs w:val="22"/>
        </w:rPr>
        <w:t xml:space="preserve"> </w:t>
      </w:r>
      <w:r w:rsidR="000C2F24" w:rsidRPr="00DE6466">
        <w:rPr>
          <w:rFonts w:asciiTheme="majorHAnsi" w:hAnsiTheme="majorHAnsi" w:cstheme="majorHAnsi"/>
          <w:sz w:val="22"/>
          <w:szCs w:val="22"/>
        </w:rPr>
        <w:t>IQR</w:t>
      </w:r>
      <w:proofErr w:type="gramEnd"/>
      <w:r w:rsidR="000C2F24" w:rsidRPr="00DE6466">
        <w:rPr>
          <w:rFonts w:asciiTheme="majorHAnsi" w:hAnsiTheme="majorHAnsi" w:cstheme="majorHAnsi"/>
          <w:sz w:val="22"/>
          <w:szCs w:val="22"/>
        </w:rPr>
        <w:t>)</w:t>
      </w:r>
      <w:r w:rsidR="00E4588A">
        <w:rPr>
          <w:rFonts w:asciiTheme="majorHAnsi" w:hAnsiTheme="majorHAnsi" w:cstheme="majorHAnsi"/>
          <w:sz w:val="22"/>
          <w:szCs w:val="22"/>
        </w:rPr>
        <w:t>,</w:t>
      </w:r>
      <w:r w:rsidR="000C2F24" w:rsidRPr="00DE6466">
        <w:rPr>
          <w:rFonts w:asciiTheme="majorHAnsi" w:hAnsiTheme="majorHAnsi" w:cstheme="majorHAnsi"/>
          <w:sz w:val="22"/>
          <w:szCs w:val="22"/>
        </w:rPr>
        <w:t xml:space="preserve"> </w:t>
      </w:r>
      <w:r w:rsidR="00E4588A">
        <w:rPr>
          <w:rFonts w:asciiTheme="majorHAnsi" w:hAnsiTheme="majorHAnsi" w:cstheme="majorHAnsi"/>
          <w:sz w:val="22"/>
          <w:szCs w:val="22"/>
        </w:rPr>
        <w:t xml:space="preserve">compared to </w:t>
      </w:r>
      <w:r w:rsidRPr="00DE6466">
        <w:rPr>
          <w:rFonts w:asciiTheme="majorHAnsi" w:hAnsiTheme="majorHAnsi" w:cstheme="majorHAnsi"/>
          <w:sz w:val="22"/>
          <w:szCs w:val="22"/>
        </w:rPr>
        <w:t>478 nmol/L</w:t>
      </w:r>
      <w:r w:rsidR="00E4588A">
        <w:rPr>
          <w:rFonts w:asciiTheme="majorHAnsi" w:hAnsiTheme="majorHAnsi" w:cstheme="majorHAnsi"/>
          <w:sz w:val="22"/>
          <w:szCs w:val="22"/>
        </w:rPr>
        <w:t xml:space="preserve"> (IQR) patients without</w:t>
      </w:r>
      <w:r w:rsidR="00AD7668">
        <w:rPr>
          <w:rFonts w:asciiTheme="majorHAnsi" w:hAnsiTheme="majorHAnsi" w:cstheme="majorHAnsi"/>
          <w:sz w:val="22"/>
          <w:szCs w:val="22"/>
        </w:rPr>
        <w:t xml:space="preserve">; </w:t>
      </w:r>
      <w:r w:rsidR="00E4588A">
        <w:rPr>
          <w:rFonts w:asciiTheme="majorHAnsi" w:hAnsiTheme="majorHAnsi" w:cstheme="majorHAnsi"/>
          <w:sz w:val="22"/>
          <w:szCs w:val="22"/>
        </w:rPr>
        <w:t>(</w:t>
      </w:r>
      <w:r w:rsidR="00AD7668" w:rsidRPr="00DE6466">
        <w:rPr>
          <w:rFonts w:asciiTheme="majorHAnsi" w:hAnsiTheme="majorHAnsi" w:cstheme="majorHAnsi"/>
          <w:i/>
          <w:iCs/>
          <w:sz w:val="22"/>
          <w:szCs w:val="22"/>
        </w:rPr>
        <w:t>p</w:t>
      </w:r>
      <w:r w:rsidR="00AD7668">
        <w:rPr>
          <w:rFonts w:asciiTheme="majorHAnsi" w:hAnsiTheme="majorHAnsi" w:cstheme="majorHAnsi"/>
          <w:sz w:val="22"/>
          <w:szCs w:val="22"/>
        </w:rPr>
        <w:t>-value)</w:t>
      </w:r>
      <w:r w:rsidRPr="00DE6466">
        <w:rPr>
          <w:rFonts w:asciiTheme="majorHAnsi" w:hAnsiTheme="majorHAnsi" w:cstheme="majorHAnsi"/>
          <w:sz w:val="22"/>
          <w:szCs w:val="22"/>
        </w:rPr>
        <w:t>.</w:t>
      </w:r>
      <w:r w:rsidR="00F408DE">
        <w:rPr>
          <w:rFonts w:asciiTheme="majorHAnsi" w:hAnsiTheme="majorHAnsi" w:cstheme="majorHAnsi"/>
          <w:sz w:val="22"/>
          <w:szCs w:val="22"/>
        </w:rPr>
        <w:t xml:space="preserve"> The stimulated </w:t>
      </w:r>
      <w:r w:rsidRPr="00DE6466">
        <w:rPr>
          <w:rFonts w:asciiTheme="majorHAnsi" w:hAnsiTheme="majorHAnsi" w:cstheme="majorHAnsi"/>
          <w:sz w:val="22"/>
          <w:szCs w:val="22"/>
        </w:rPr>
        <w:t>median</w:t>
      </w:r>
      <w:r w:rsidR="008400B4">
        <w:rPr>
          <w:rFonts w:asciiTheme="majorHAnsi" w:hAnsiTheme="majorHAnsi" w:cstheme="majorHAnsi"/>
          <w:sz w:val="22"/>
          <w:szCs w:val="22"/>
        </w:rPr>
        <w:t xml:space="preserve"> cortisol</w:t>
      </w:r>
      <w:r w:rsidRPr="00DE6466">
        <w:rPr>
          <w:rFonts w:asciiTheme="majorHAnsi" w:hAnsiTheme="majorHAnsi" w:cstheme="majorHAnsi"/>
          <w:sz w:val="22"/>
          <w:szCs w:val="22"/>
        </w:rPr>
        <w:t xml:space="preserve"> </w:t>
      </w:r>
      <w:r w:rsidR="00AA2A55">
        <w:rPr>
          <w:rFonts w:asciiTheme="majorHAnsi" w:hAnsiTheme="majorHAnsi" w:cstheme="majorHAnsi"/>
          <w:sz w:val="22"/>
          <w:szCs w:val="22"/>
        </w:rPr>
        <w:t xml:space="preserve">was </w:t>
      </w:r>
      <w:r w:rsidRPr="00DE6466">
        <w:rPr>
          <w:rFonts w:asciiTheme="majorHAnsi" w:hAnsiTheme="majorHAnsi" w:cstheme="majorHAnsi"/>
          <w:sz w:val="22"/>
          <w:szCs w:val="22"/>
        </w:rPr>
        <w:t>300 nmol/L</w:t>
      </w:r>
      <w:r w:rsidR="00AA2A55" w:rsidRPr="00AA2A55">
        <w:rPr>
          <w:rFonts w:asciiTheme="majorHAnsi" w:hAnsiTheme="majorHAnsi" w:cstheme="majorHAnsi"/>
          <w:sz w:val="22"/>
          <w:szCs w:val="22"/>
        </w:rPr>
        <w:t>(IQR)</w:t>
      </w:r>
      <w:r w:rsidR="00AA2A55">
        <w:rPr>
          <w:rFonts w:asciiTheme="majorHAnsi" w:hAnsiTheme="majorHAnsi" w:cstheme="majorHAnsi"/>
          <w:sz w:val="22"/>
          <w:szCs w:val="22"/>
        </w:rPr>
        <w:t xml:space="preserve"> </w:t>
      </w:r>
      <w:r w:rsidR="00682D0F">
        <w:rPr>
          <w:rFonts w:asciiTheme="majorHAnsi" w:hAnsiTheme="majorHAnsi" w:cstheme="majorHAnsi"/>
          <w:sz w:val="22"/>
          <w:szCs w:val="22"/>
        </w:rPr>
        <w:t>nmol</w:t>
      </w:r>
      <w:r w:rsidR="00AA2A55">
        <w:rPr>
          <w:rFonts w:asciiTheme="majorHAnsi" w:hAnsiTheme="majorHAnsi" w:cstheme="majorHAnsi"/>
          <w:sz w:val="22"/>
          <w:szCs w:val="22"/>
        </w:rPr>
        <w:t>/L</w:t>
      </w:r>
      <w:r w:rsidR="00682D0F">
        <w:rPr>
          <w:rFonts w:asciiTheme="majorHAnsi" w:hAnsiTheme="majorHAnsi" w:cstheme="majorHAnsi"/>
          <w:sz w:val="22"/>
          <w:szCs w:val="22"/>
        </w:rPr>
        <w:t xml:space="preserve"> with </w:t>
      </w:r>
      <w:r w:rsidRPr="00DE6466">
        <w:rPr>
          <w:rFonts w:asciiTheme="majorHAnsi" w:hAnsiTheme="majorHAnsi" w:cstheme="majorHAnsi"/>
          <w:sz w:val="22"/>
          <w:szCs w:val="22"/>
        </w:rPr>
        <w:t>27</w:t>
      </w:r>
      <w:r w:rsidR="00682D0F">
        <w:rPr>
          <w:rFonts w:asciiTheme="majorHAnsi" w:hAnsiTheme="majorHAnsi" w:cstheme="majorHAnsi"/>
          <w:sz w:val="22"/>
          <w:szCs w:val="22"/>
        </w:rPr>
        <w:t xml:space="preserve"> of </w:t>
      </w:r>
      <w:r w:rsidRPr="00DE6466">
        <w:rPr>
          <w:rFonts w:asciiTheme="majorHAnsi" w:hAnsiTheme="majorHAnsi" w:cstheme="majorHAnsi"/>
          <w:sz w:val="22"/>
          <w:szCs w:val="22"/>
        </w:rPr>
        <w:t>151</w:t>
      </w:r>
      <w:r w:rsidR="00682D0F">
        <w:rPr>
          <w:rFonts w:asciiTheme="majorHAnsi" w:hAnsiTheme="majorHAnsi" w:cstheme="majorHAnsi"/>
          <w:sz w:val="22"/>
          <w:szCs w:val="22"/>
        </w:rPr>
        <w:t xml:space="preserve"> </w:t>
      </w:r>
      <w:commentRangeStart w:id="15"/>
      <w:r w:rsidR="00682D0F">
        <w:rPr>
          <w:rFonts w:asciiTheme="majorHAnsi" w:hAnsiTheme="majorHAnsi" w:cstheme="majorHAnsi"/>
          <w:sz w:val="22"/>
          <w:szCs w:val="22"/>
        </w:rPr>
        <w:t>failing the test</w:t>
      </w:r>
      <w:commentRangeEnd w:id="15"/>
      <w:r w:rsidR="0067558C">
        <w:rPr>
          <w:rStyle w:val="CommentReference"/>
          <w:rFonts w:ascii="Arial" w:hAnsi="Arial"/>
        </w:rPr>
        <w:commentReference w:id="15"/>
      </w:r>
      <w:r w:rsidR="0067558C">
        <w:rPr>
          <w:rFonts w:asciiTheme="majorHAnsi" w:hAnsiTheme="majorHAnsi" w:cstheme="majorHAnsi"/>
          <w:sz w:val="22"/>
          <w:szCs w:val="22"/>
        </w:rPr>
        <w:t xml:space="preserve">, predominantly </w:t>
      </w:r>
      <w:r w:rsidRPr="00DE6466">
        <w:rPr>
          <w:rFonts w:asciiTheme="majorHAnsi" w:hAnsiTheme="majorHAnsi" w:cstheme="majorHAnsi"/>
          <w:sz w:val="22"/>
          <w:szCs w:val="22"/>
        </w:rPr>
        <w:t>SAI</w:t>
      </w:r>
      <w:r w:rsidR="006B00C7">
        <w:rPr>
          <w:rFonts w:asciiTheme="majorHAnsi" w:hAnsiTheme="majorHAnsi" w:cstheme="majorHAnsi"/>
          <w:sz w:val="22"/>
          <w:szCs w:val="22"/>
        </w:rPr>
        <w:t xml:space="preserve"> in </w:t>
      </w:r>
      <w:r w:rsidRPr="00DE6466">
        <w:rPr>
          <w:rFonts w:asciiTheme="majorHAnsi" w:hAnsiTheme="majorHAnsi" w:cstheme="majorHAnsi"/>
          <w:sz w:val="22"/>
          <w:szCs w:val="22"/>
        </w:rPr>
        <w:t>20</w:t>
      </w:r>
      <w:r w:rsidR="006B00C7">
        <w:rPr>
          <w:rFonts w:asciiTheme="majorHAnsi" w:hAnsiTheme="majorHAnsi" w:cstheme="majorHAnsi"/>
          <w:sz w:val="22"/>
          <w:szCs w:val="22"/>
        </w:rPr>
        <w:t xml:space="preserve"> </w:t>
      </w:r>
      <w:r w:rsidRPr="00DE6466">
        <w:rPr>
          <w:rFonts w:asciiTheme="majorHAnsi" w:hAnsiTheme="majorHAnsi" w:cstheme="majorHAnsi"/>
          <w:sz w:val="22"/>
          <w:szCs w:val="22"/>
        </w:rPr>
        <w:t xml:space="preserve">and </w:t>
      </w:r>
      <w:r w:rsidR="006B00C7">
        <w:rPr>
          <w:rFonts w:asciiTheme="majorHAnsi" w:hAnsiTheme="majorHAnsi" w:cstheme="majorHAnsi"/>
          <w:sz w:val="22"/>
          <w:szCs w:val="22"/>
        </w:rPr>
        <w:t xml:space="preserve">7 </w:t>
      </w:r>
      <w:r w:rsidRPr="00DE6466">
        <w:rPr>
          <w:rFonts w:asciiTheme="majorHAnsi" w:hAnsiTheme="majorHAnsi" w:cstheme="majorHAnsi"/>
          <w:sz w:val="22"/>
          <w:szCs w:val="22"/>
        </w:rPr>
        <w:t>PAI</w:t>
      </w:r>
      <w:r w:rsidR="006B00C7">
        <w:rPr>
          <w:rFonts w:asciiTheme="majorHAnsi" w:hAnsiTheme="majorHAnsi" w:cstheme="majorHAnsi"/>
          <w:sz w:val="22"/>
          <w:szCs w:val="22"/>
        </w:rPr>
        <w:t>, respectively.</w:t>
      </w:r>
    </w:p>
    <w:p w14:paraId="45D2A354" w14:textId="77777777" w:rsidR="008F134C" w:rsidRDefault="008F134C" w:rsidP="007B181A">
      <w:pPr>
        <w:pStyle w:val="BodyText"/>
        <w:contextualSpacing/>
        <w:jc w:val="both"/>
        <w:rPr>
          <w:rFonts w:asciiTheme="majorHAnsi" w:hAnsiTheme="majorHAnsi" w:cstheme="majorHAnsi"/>
          <w:b/>
          <w:bCs/>
          <w:sz w:val="20"/>
          <w:szCs w:val="20"/>
        </w:rPr>
      </w:pPr>
    </w:p>
    <w:p w14:paraId="502EF188" w14:textId="77C1186A" w:rsidR="00137697" w:rsidRPr="00DE6466" w:rsidRDefault="00137697" w:rsidP="007B181A">
      <w:pPr>
        <w:pStyle w:val="BodyText"/>
        <w:contextualSpacing/>
        <w:jc w:val="both"/>
        <w:rPr>
          <w:rFonts w:asciiTheme="majorHAnsi" w:hAnsiTheme="majorHAnsi" w:cstheme="majorHAnsi"/>
          <w:b/>
          <w:bCs/>
          <w:sz w:val="20"/>
          <w:szCs w:val="20"/>
        </w:rPr>
      </w:pPr>
      <w:commentRangeStart w:id="16"/>
      <w:r w:rsidRPr="00DE6466">
        <w:rPr>
          <w:rFonts w:asciiTheme="majorHAnsi" w:hAnsiTheme="majorHAnsi" w:cstheme="majorHAnsi"/>
          <w:b/>
          <w:bCs/>
          <w:sz w:val="20"/>
          <w:szCs w:val="20"/>
        </w:rPr>
        <w:t>Adrenal insufficiency</w:t>
      </w:r>
      <w:commentRangeEnd w:id="16"/>
      <w:r w:rsidR="00214CC6">
        <w:rPr>
          <w:rStyle w:val="CommentReference"/>
          <w:rFonts w:ascii="Arial" w:hAnsi="Arial"/>
        </w:rPr>
        <w:commentReference w:id="16"/>
      </w:r>
    </w:p>
    <w:p w14:paraId="00C3164C" w14:textId="77777777" w:rsidR="00D1713E" w:rsidRDefault="00D1713E" w:rsidP="00D1713E">
      <w:pPr>
        <w:pStyle w:val="BodyText"/>
        <w:contextualSpacing/>
        <w:rPr>
          <w:rFonts w:ascii="Arial" w:hAnsi="Arial" w:cs="Arial"/>
          <w:iCs/>
          <w:sz w:val="22"/>
          <w:szCs w:val="22"/>
        </w:rPr>
      </w:pPr>
    </w:p>
    <w:p w14:paraId="271044D6" w14:textId="6A97C3EC" w:rsidR="00D1713E" w:rsidRPr="00DE6466" w:rsidRDefault="00A80DD5" w:rsidP="00D1713E">
      <w:pPr>
        <w:pStyle w:val="BodyText"/>
        <w:contextualSpacing/>
        <w:rPr>
          <w:rFonts w:asciiTheme="majorHAnsi" w:hAnsiTheme="majorHAnsi" w:cstheme="majorHAnsi"/>
          <w:iCs/>
          <w:sz w:val="22"/>
          <w:szCs w:val="22"/>
        </w:rPr>
      </w:pPr>
      <w:r w:rsidRPr="00A80DD5">
        <w:rPr>
          <w:rFonts w:asciiTheme="majorHAnsi" w:hAnsiTheme="majorHAnsi" w:cstheme="majorHAnsi"/>
          <w:iCs/>
          <w:sz w:val="22"/>
          <w:szCs w:val="22"/>
        </w:rPr>
        <w:t>Extrapulmonary tuberculosis and cryptococcal infection occurred more often in the AI</w:t>
      </w:r>
      <w:r>
        <w:rPr>
          <w:rFonts w:asciiTheme="majorHAnsi" w:hAnsiTheme="majorHAnsi" w:cstheme="majorHAnsi"/>
          <w:iCs/>
          <w:sz w:val="22"/>
          <w:szCs w:val="22"/>
        </w:rPr>
        <w:t>, compared with the remaining groups, whereas</w:t>
      </w:r>
      <w:r w:rsidR="00D07D8F">
        <w:rPr>
          <w:rFonts w:asciiTheme="majorHAnsi" w:hAnsiTheme="majorHAnsi" w:cstheme="majorHAnsi"/>
          <w:iCs/>
          <w:sz w:val="22"/>
          <w:szCs w:val="22"/>
        </w:rPr>
        <w:t xml:space="preserve"> </w:t>
      </w:r>
      <w:r w:rsidR="00D1713E" w:rsidRPr="00DE6466">
        <w:rPr>
          <w:rFonts w:asciiTheme="majorHAnsi" w:hAnsiTheme="majorHAnsi" w:cstheme="majorHAnsi"/>
          <w:iCs/>
          <w:sz w:val="22"/>
          <w:szCs w:val="22"/>
        </w:rPr>
        <w:t xml:space="preserve">pulmonary tuberculosis </w:t>
      </w:r>
      <w:proofErr w:type="spellStart"/>
      <w:r w:rsidR="00D1713E" w:rsidRPr="00DE6466">
        <w:rPr>
          <w:rFonts w:asciiTheme="majorHAnsi" w:hAnsiTheme="majorHAnsi" w:cstheme="majorHAnsi"/>
          <w:iCs/>
          <w:sz w:val="22"/>
          <w:szCs w:val="22"/>
        </w:rPr>
        <w:t>occured</w:t>
      </w:r>
      <w:proofErr w:type="spellEnd"/>
      <w:r w:rsidR="00D1713E" w:rsidRPr="00DE6466">
        <w:rPr>
          <w:rFonts w:asciiTheme="majorHAnsi" w:hAnsiTheme="majorHAnsi" w:cstheme="majorHAnsi"/>
          <w:iCs/>
          <w:sz w:val="22"/>
          <w:szCs w:val="22"/>
        </w:rPr>
        <w:t xml:space="preserve"> less often</w:t>
      </w:r>
      <w:r>
        <w:rPr>
          <w:rFonts w:asciiTheme="majorHAnsi" w:hAnsiTheme="majorHAnsi" w:cstheme="majorHAnsi"/>
          <w:iCs/>
          <w:sz w:val="22"/>
          <w:szCs w:val="22"/>
        </w:rPr>
        <w:t xml:space="preserve"> among patients diagnosed with </w:t>
      </w:r>
      <w:r w:rsidR="00D1713E" w:rsidRPr="00DE6466">
        <w:rPr>
          <w:rFonts w:asciiTheme="majorHAnsi" w:hAnsiTheme="majorHAnsi" w:cstheme="majorHAnsi"/>
          <w:iCs/>
          <w:sz w:val="22"/>
          <w:szCs w:val="22"/>
        </w:rPr>
        <w:t>AI</w:t>
      </w:r>
      <w:r>
        <w:rPr>
          <w:rFonts w:asciiTheme="majorHAnsi" w:hAnsiTheme="majorHAnsi" w:cstheme="majorHAnsi"/>
          <w:iCs/>
          <w:sz w:val="22"/>
          <w:szCs w:val="22"/>
        </w:rPr>
        <w:t>.</w:t>
      </w:r>
      <w:r w:rsidR="00D1713E" w:rsidRPr="00DE6466">
        <w:rPr>
          <w:rFonts w:asciiTheme="majorHAnsi" w:hAnsiTheme="majorHAnsi" w:cstheme="majorHAnsi"/>
          <w:iCs/>
          <w:sz w:val="22"/>
          <w:szCs w:val="22"/>
        </w:rPr>
        <w:t xml:space="preserve"> The absolute neutrophil count was lower in the AI group</w:t>
      </w:r>
      <w:r w:rsidR="006C0835">
        <w:rPr>
          <w:rFonts w:asciiTheme="majorHAnsi" w:hAnsiTheme="majorHAnsi" w:cstheme="majorHAnsi"/>
          <w:iCs/>
          <w:sz w:val="22"/>
          <w:szCs w:val="22"/>
        </w:rPr>
        <w:t xml:space="preserve"> (</w:t>
      </w:r>
      <w:r w:rsidR="00D07D8F" w:rsidRPr="00DE6466">
        <w:rPr>
          <w:rFonts w:asciiTheme="majorHAnsi" w:hAnsiTheme="majorHAnsi" w:cstheme="majorHAnsi"/>
          <w:i/>
          <w:sz w:val="22"/>
          <w:szCs w:val="22"/>
        </w:rPr>
        <w:t>p</w:t>
      </w:r>
      <w:r w:rsidR="00D07D8F">
        <w:rPr>
          <w:rFonts w:asciiTheme="majorHAnsi" w:hAnsiTheme="majorHAnsi" w:cstheme="majorHAnsi"/>
          <w:sz w:val="22"/>
          <w:szCs w:val="22"/>
        </w:rPr>
        <w:t>-</w:t>
      </w:r>
      <w:r w:rsidR="00D07D8F">
        <w:rPr>
          <w:rFonts w:asciiTheme="majorHAnsi" w:hAnsiTheme="majorHAnsi" w:cstheme="majorHAnsi"/>
          <w:iCs/>
          <w:sz w:val="22"/>
          <w:szCs w:val="22"/>
        </w:rPr>
        <w:t>value)</w:t>
      </w:r>
      <w:r w:rsidR="00D1713E" w:rsidRPr="00DE6466">
        <w:rPr>
          <w:rFonts w:asciiTheme="majorHAnsi" w:hAnsiTheme="majorHAnsi" w:cstheme="majorHAnsi"/>
          <w:iCs/>
          <w:sz w:val="22"/>
          <w:szCs w:val="22"/>
        </w:rPr>
        <w:t xml:space="preserve">, whereas the serum sodium was greater in the </w:t>
      </w:r>
      <w:proofErr w:type="gramStart"/>
      <w:r w:rsidR="00D1713E" w:rsidRPr="00DE6466">
        <w:rPr>
          <w:rFonts w:asciiTheme="majorHAnsi" w:hAnsiTheme="majorHAnsi" w:cstheme="majorHAnsi"/>
          <w:iCs/>
          <w:sz w:val="22"/>
          <w:szCs w:val="22"/>
        </w:rPr>
        <w:t>aforementioned group</w:t>
      </w:r>
      <w:proofErr w:type="gramEnd"/>
      <w:r w:rsidR="00D1713E" w:rsidRPr="00DE6466">
        <w:rPr>
          <w:rFonts w:asciiTheme="majorHAnsi" w:hAnsiTheme="majorHAnsi" w:cstheme="majorHAnsi"/>
          <w:iCs/>
          <w:sz w:val="22"/>
          <w:szCs w:val="22"/>
        </w:rPr>
        <w:t>. There was</w:t>
      </w:r>
      <w:r w:rsidR="00A60F90">
        <w:rPr>
          <w:rFonts w:asciiTheme="majorHAnsi" w:hAnsiTheme="majorHAnsi" w:cstheme="majorHAnsi"/>
          <w:iCs/>
          <w:sz w:val="22"/>
          <w:szCs w:val="22"/>
        </w:rPr>
        <w:t xml:space="preserve"> greater </w:t>
      </w:r>
      <w:r w:rsidR="00D1713E" w:rsidRPr="00DE6466">
        <w:rPr>
          <w:rFonts w:asciiTheme="majorHAnsi" w:hAnsiTheme="majorHAnsi" w:cstheme="majorHAnsi"/>
          <w:iCs/>
          <w:sz w:val="22"/>
          <w:szCs w:val="22"/>
        </w:rPr>
        <w:t>use of fluconazole and opiates in the AI vs</w:t>
      </w:r>
      <w:r w:rsidR="00A60F90">
        <w:rPr>
          <w:rFonts w:asciiTheme="majorHAnsi" w:hAnsiTheme="majorHAnsi" w:cstheme="majorHAnsi"/>
          <w:iCs/>
          <w:sz w:val="22"/>
          <w:szCs w:val="22"/>
        </w:rPr>
        <w:t xml:space="preserve"> when the group without </w:t>
      </w:r>
      <w:r w:rsidR="00D1713E" w:rsidRPr="00DE6466">
        <w:rPr>
          <w:rFonts w:asciiTheme="majorHAnsi" w:hAnsiTheme="majorHAnsi" w:cstheme="majorHAnsi"/>
          <w:iCs/>
          <w:sz w:val="22"/>
          <w:szCs w:val="22"/>
        </w:rPr>
        <w:t>11 (40.7%) vs 63 (12.1%)</w:t>
      </w:r>
      <w:r w:rsidR="00A60F90">
        <w:rPr>
          <w:rFonts w:asciiTheme="majorHAnsi" w:hAnsiTheme="majorHAnsi" w:cstheme="majorHAnsi"/>
          <w:iCs/>
          <w:sz w:val="22"/>
          <w:szCs w:val="22"/>
        </w:rPr>
        <w:t>;</w:t>
      </w:r>
      <w:r w:rsidR="00D1713E" w:rsidRPr="00DE6466">
        <w:rPr>
          <w:rFonts w:asciiTheme="majorHAnsi" w:hAnsiTheme="majorHAnsi" w:cstheme="majorHAnsi"/>
          <w:iCs/>
          <w:sz w:val="22"/>
          <w:szCs w:val="22"/>
        </w:rPr>
        <w:t xml:space="preserve"> </w:t>
      </w:r>
      <w:r w:rsidR="00D1713E" w:rsidRPr="00DE6466">
        <w:rPr>
          <w:rFonts w:asciiTheme="majorHAnsi" w:hAnsiTheme="majorHAnsi" w:cstheme="majorHAnsi"/>
          <w:i/>
          <w:sz w:val="22"/>
          <w:szCs w:val="22"/>
        </w:rPr>
        <w:t>p</w:t>
      </w:r>
      <w:r w:rsidR="00D1713E" w:rsidRPr="00DE6466">
        <w:rPr>
          <w:rFonts w:asciiTheme="majorHAnsi" w:hAnsiTheme="majorHAnsi" w:cstheme="majorHAnsi"/>
          <w:iCs/>
          <w:sz w:val="22"/>
          <w:szCs w:val="22"/>
        </w:rPr>
        <w:t>&lt;0.001</w:t>
      </w:r>
      <w:r w:rsidR="00A60F90">
        <w:rPr>
          <w:rFonts w:asciiTheme="majorHAnsi" w:hAnsiTheme="majorHAnsi" w:cstheme="majorHAnsi"/>
          <w:iCs/>
          <w:sz w:val="22"/>
          <w:szCs w:val="22"/>
        </w:rPr>
        <w:t xml:space="preserve"> and </w:t>
      </w:r>
      <w:r w:rsidR="00D1713E" w:rsidRPr="00DE6466">
        <w:rPr>
          <w:rFonts w:asciiTheme="majorHAnsi" w:hAnsiTheme="majorHAnsi" w:cstheme="majorHAnsi"/>
          <w:iCs/>
          <w:sz w:val="22"/>
          <w:szCs w:val="22"/>
        </w:rPr>
        <w:t>12 (44.4%) vs 114 (21.8%)</w:t>
      </w:r>
      <w:r w:rsidR="00A60F90">
        <w:rPr>
          <w:rFonts w:asciiTheme="majorHAnsi" w:hAnsiTheme="majorHAnsi" w:cstheme="majorHAnsi"/>
          <w:iCs/>
          <w:sz w:val="22"/>
          <w:szCs w:val="22"/>
        </w:rPr>
        <w:t>;</w:t>
      </w:r>
      <w:r w:rsidR="00D1713E" w:rsidRPr="00DE6466">
        <w:rPr>
          <w:rFonts w:asciiTheme="majorHAnsi" w:hAnsiTheme="majorHAnsi" w:cstheme="majorHAnsi"/>
          <w:i/>
          <w:sz w:val="22"/>
          <w:szCs w:val="22"/>
        </w:rPr>
        <w:t xml:space="preserve"> p</w:t>
      </w:r>
      <w:r w:rsidR="00D1713E" w:rsidRPr="00DE6466">
        <w:rPr>
          <w:rFonts w:asciiTheme="majorHAnsi" w:hAnsiTheme="majorHAnsi" w:cstheme="majorHAnsi"/>
          <w:iCs/>
          <w:sz w:val="22"/>
          <w:szCs w:val="22"/>
        </w:rPr>
        <w:t>=0.006, respectively, Table</w:t>
      </w:r>
      <w:r w:rsidR="00214CC6" w:rsidRPr="00DE6466">
        <w:rPr>
          <w:rFonts w:asciiTheme="majorHAnsi" w:hAnsiTheme="majorHAnsi" w:cstheme="majorHAnsi"/>
          <w:iCs/>
          <w:sz w:val="22"/>
          <w:szCs w:val="22"/>
        </w:rPr>
        <w:t xml:space="preserve"> </w:t>
      </w:r>
      <w:commentRangeStart w:id="17"/>
      <w:r w:rsidR="00214CC6" w:rsidRPr="00DE6466">
        <w:rPr>
          <w:rFonts w:asciiTheme="majorHAnsi" w:hAnsiTheme="majorHAnsi" w:cstheme="majorHAnsi"/>
          <w:iCs/>
          <w:sz w:val="22"/>
          <w:szCs w:val="22"/>
        </w:rPr>
        <w:t>2</w:t>
      </w:r>
      <w:commentRangeEnd w:id="17"/>
      <w:r w:rsidR="00E251A9" w:rsidRPr="00DE6466">
        <w:rPr>
          <w:rStyle w:val="CommentReference"/>
          <w:rFonts w:asciiTheme="majorHAnsi" w:hAnsiTheme="majorHAnsi" w:cstheme="majorHAnsi"/>
          <w:sz w:val="22"/>
          <w:szCs w:val="22"/>
        </w:rPr>
        <w:commentReference w:id="17"/>
      </w:r>
      <w:r w:rsidR="00D1713E" w:rsidRPr="00DE6466">
        <w:rPr>
          <w:rFonts w:asciiTheme="majorHAnsi" w:hAnsiTheme="majorHAnsi" w:cstheme="majorHAnsi"/>
          <w:iCs/>
          <w:sz w:val="22"/>
          <w:szCs w:val="22"/>
        </w:rPr>
        <w:t>.</w:t>
      </w:r>
    </w:p>
    <w:p w14:paraId="4AA14446" w14:textId="77777777" w:rsidR="00AC6683" w:rsidRDefault="00AC6683" w:rsidP="00F83FA2">
      <w:pPr>
        <w:pStyle w:val="BodyText"/>
        <w:contextualSpacing/>
        <w:jc w:val="both"/>
        <w:rPr>
          <w:rFonts w:ascii="Arial" w:hAnsi="Arial" w:cs="Arial"/>
          <w:sz w:val="22"/>
          <w:szCs w:val="22"/>
        </w:rPr>
      </w:pPr>
    </w:p>
    <w:p w14:paraId="45CC13D0" w14:textId="4822EC16" w:rsidR="00F74AB2" w:rsidRPr="00F74AB2" w:rsidRDefault="00F05EC4" w:rsidP="00F74AB2">
      <w:pPr>
        <w:pStyle w:val="BodyText"/>
        <w:contextualSpacing/>
        <w:rPr>
          <w:rFonts w:asciiTheme="majorHAnsi" w:hAnsiTheme="majorHAnsi" w:cstheme="majorHAnsi"/>
          <w:sz w:val="22"/>
          <w:szCs w:val="22"/>
        </w:rPr>
      </w:pPr>
      <w:r w:rsidRPr="00DE6466">
        <w:rPr>
          <w:rFonts w:asciiTheme="majorHAnsi" w:hAnsiTheme="majorHAnsi" w:cstheme="majorHAnsi"/>
          <w:sz w:val="22"/>
          <w:szCs w:val="22"/>
          <w:lang w:val="en-ZA"/>
        </w:rPr>
        <w:t xml:space="preserve">The </w:t>
      </w:r>
      <w:r w:rsidR="00F74AB2" w:rsidRPr="00DE6466">
        <w:rPr>
          <w:rFonts w:asciiTheme="majorHAnsi" w:hAnsiTheme="majorHAnsi" w:cstheme="majorHAnsi"/>
          <w:sz w:val="22"/>
          <w:szCs w:val="22"/>
          <w:lang w:val="en-ZA"/>
        </w:rPr>
        <w:t>cortisol concentrations in the</w:t>
      </w:r>
      <w:r w:rsidRPr="00DE6466">
        <w:rPr>
          <w:rFonts w:asciiTheme="majorHAnsi" w:hAnsiTheme="majorHAnsi" w:cstheme="majorHAnsi"/>
          <w:sz w:val="22"/>
          <w:szCs w:val="22"/>
          <w:lang w:val="en-ZA"/>
        </w:rPr>
        <w:t xml:space="preserve"> AI </w:t>
      </w:r>
      <w:r w:rsidR="00F74AB2" w:rsidRPr="00DE6466">
        <w:rPr>
          <w:rFonts w:asciiTheme="majorHAnsi" w:hAnsiTheme="majorHAnsi" w:cstheme="majorHAnsi"/>
          <w:sz w:val="22"/>
          <w:szCs w:val="22"/>
          <w:lang w:val="en-ZA"/>
        </w:rPr>
        <w:t xml:space="preserve">versus the group </w:t>
      </w:r>
      <w:r w:rsidRPr="00DE6466">
        <w:rPr>
          <w:rFonts w:asciiTheme="majorHAnsi" w:hAnsiTheme="majorHAnsi" w:cstheme="majorHAnsi"/>
          <w:sz w:val="22"/>
          <w:szCs w:val="22"/>
          <w:lang w:val="en-ZA"/>
        </w:rPr>
        <w:t xml:space="preserve">without AI the random </w:t>
      </w:r>
      <w:r w:rsidR="00F74AB2" w:rsidRPr="00DE6466">
        <w:rPr>
          <w:rFonts w:asciiTheme="majorHAnsi" w:hAnsiTheme="majorHAnsi" w:cstheme="majorHAnsi"/>
          <w:sz w:val="22"/>
          <w:szCs w:val="22"/>
          <w:lang w:val="en-ZA"/>
        </w:rPr>
        <w:t xml:space="preserve">cortisol </w:t>
      </w:r>
      <w:r w:rsidRPr="00DE6466">
        <w:rPr>
          <w:rFonts w:asciiTheme="majorHAnsi" w:hAnsiTheme="majorHAnsi" w:cstheme="majorHAnsi"/>
          <w:sz w:val="22"/>
          <w:szCs w:val="22"/>
          <w:lang w:val="en-ZA"/>
        </w:rPr>
        <w:t xml:space="preserve">was </w:t>
      </w:r>
      <w:r w:rsidR="008A79F5" w:rsidRPr="00DE6466">
        <w:rPr>
          <w:rFonts w:asciiTheme="majorHAnsi" w:hAnsiTheme="majorHAnsi" w:cstheme="majorHAnsi"/>
          <w:sz w:val="22"/>
          <w:szCs w:val="22"/>
          <w:lang w:val="en-ZA"/>
        </w:rPr>
        <w:t xml:space="preserve">lower </w:t>
      </w:r>
      <w:r w:rsidR="00F74AB2" w:rsidRPr="00DE6466">
        <w:rPr>
          <w:rFonts w:asciiTheme="majorHAnsi" w:hAnsiTheme="majorHAnsi" w:cstheme="majorHAnsi"/>
          <w:sz w:val="22"/>
          <w:szCs w:val="22"/>
          <w:lang w:val="en-ZA"/>
        </w:rPr>
        <w:t>332 nmol/L (252.0-382.0)</w:t>
      </w:r>
      <w:r w:rsidR="008A79F5" w:rsidRPr="00DE6466">
        <w:rPr>
          <w:rFonts w:asciiTheme="majorHAnsi" w:hAnsiTheme="majorHAnsi" w:cstheme="majorHAnsi"/>
          <w:sz w:val="22"/>
          <w:szCs w:val="22"/>
          <w:lang w:val="en-ZA"/>
        </w:rPr>
        <w:t xml:space="preserve"> nmol/L, </w:t>
      </w:r>
      <w:r w:rsidR="00D16862" w:rsidRPr="00DE6466">
        <w:rPr>
          <w:rFonts w:asciiTheme="majorHAnsi" w:hAnsiTheme="majorHAnsi" w:cstheme="majorHAnsi"/>
          <w:sz w:val="22"/>
          <w:szCs w:val="22"/>
          <w:lang w:val="en-ZA"/>
        </w:rPr>
        <w:t xml:space="preserve">compared with </w:t>
      </w:r>
      <w:r w:rsidR="00F74AB2" w:rsidRPr="00DE6466">
        <w:rPr>
          <w:rFonts w:asciiTheme="majorHAnsi" w:hAnsiTheme="majorHAnsi" w:cstheme="majorHAnsi"/>
          <w:sz w:val="22"/>
          <w:szCs w:val="22"/>
          <w:lang w:val="en-ZA"/>
        </w:rPr>
        <w:t>478 nmol/L (372.5-578.0)</w:t>
      </w:r>
      <w:r w:rsidR="00D16862" w:rsidRPr="00DE6466">
        <w:rPr>
          <w:rFonts w:asciiTheme="majorHAnsi" w:hAnsiTheme="majorHAnsi" w:cstheme="majorHAnsi"/>
          <w:sz w:val="22"/>
          <w:szCs w:val="22"/>
          <w:lang w:val="en-ZA"/>
        </w:rPr>
        <w:t>; (</w:t>
      </w:r>
      <w:r w:rsidR="00D16862" w:rsidRPr="00DE6466">
        <w:rPr>
          <w:rFonts w:asciiTheme="majorHAnsi" w:hAnsiTheme="majorHAnsi" w:cstheme="majorHAnsi"/>
          <w:i/>
          <w:iCs/>
          <w:sz w:val="22"/>
          <w:szCs w:val="22"/>
          <w:lang w:val="en-ZA"/>
        </w:rPr>
        <w:t>p</w:t>
      </w:r>
      <w:r w:rsidR="00D16862" w:rsidRPr="00DE6466">
        <w:rPr>
          <w:rFonts w:asciiTheme="majorHAnsi" w:hAnsiTheme="majorHAnsi" w:cstheme="majorHAnsi"/>
          <w:sz w:val="22"/>
          <w:szCs w:val="22"/>
          <w:lang w:val="en-ZA"/>
        </w:rPr>
        <w:t>-value)</w:t>
      </w:r>
      <w:r w:rsidR="00F74AB2" w:rsidRPr="00DE6466">
        <w:rPr>
          <w:rFonts w:asciiTheme="majorHAnsi" w:hAnsiTheme="majorHAnsi" w:cstheme="majorHAnsi"/>
          <w:sz w:val="22"/>
          <w:szCs w:val="22"/>
          <w:lang w:val="en-ZA"/>
        </w:rPr>
        <w:t>,</w:t>
      </w:r>
      <w:r w:rsidR="0075081B" w:rsidRPr="00DE6466">
        <w:rPr>
          <w:rFonts w:asciiTheme="majorHAnsi" w:hAnsiTheme="majorHAnsi" w:cstheme="majorHAnsi"/>
          <w:sz w:val="22"/>
          <w:szCs w:val="22"/>
          <w:lang w:val="en-ZA"/>
        </w:rPr>
        <w:t xml:space="preserve"> </w:t>
      </w:r>
      <w:commentRangeStart w:id="18"/>
      <w:r w:rsidR="0075081B" w:rsidRPr="00DE6466">
        <w:rPr>
          <w:rFonts w:asciiTheme="majorHAnsi" w:hAnsiTheme="majorHAnsi" w:cstheme="majorHAnsi"/>
          <w:sz w:val="22"/>
          <w:szCs w:val="22"/>
          <w:lang w:val="en-ZA"/>
        </w:rPr>
        <w:t>respectively</w:t>
      </w:r>
      <w:commentRangeEnd w:id="18"/>
      <w:r w:rsidR="002C1260">
        <w:rPr>
          <w:rStyle w:val="CommentReference"/>
          <w:rFonts w:ascii="Arial" w:hAnsi="Arial"/>
        </w:rPr>
        <w:commentReference w:id="18"/>
      </w:r>
      <w:r w:rsidR="0075081B" w:rsidRPr="00DE6466">
        <w:rPr>
          <w:rFonts w:asciiTheme="majorHAnsi" w:hAnsiTheme="majorHAnsi" w:cstheme="majorHAnsi"/>
          <w:sz w:val="22"/>
          <w:szCs w:val="22"/>
          <w:lang w:val="en-ZA"/>
        </w:rPr>
        <w:t>.</w:t>
      </w:r>
      <w:r w:rsidR="002C1260" w:rsidRPr="00DE6466">
        <w:rPr>
          <w:rFonts w:asciiTheme="majorHAnsi" w:hAnsiTheme="majorHAnsi" w:cstheme="majorHAnsi"/>
          <w:sz w:val="22"/>
          <w:szCs w:val="22"/>
          <w:lang w:val="en-ZA"/>
        </w:rPr>
        <w:t xml:space="preserve"> (Figure </w:t>
      </w:r>
      <w:commentRangeStart w:id="19"/>
      <w:r w:rsidR="002C1260" w:rsidRPr="00DE6466">
        <w:rPr>
          <w:rFonts w:asciiTheme="majorHAnsi" w:hAnsiTheme="majorHAnsi" w:cstheme="majorHAnsi"/>
          <w:sz w:val="22"/>
          <w:szCs w:val="22"/>
          <w:lang w:val="en-ZA"/>
        </w:rPr>
        <w:t>1</w:t>
      </w:r>
      <w:commentRangeEnd w:id="19"/>
      <w:r w:rsidR="006D05F5">
        <w:rPr>
          <w:rStyle w:val="CommentReference"/>
          <w:rFonts w:ascii="Arial" w:hAnsi="Arial"/>
        </w:rPr>
        <w:commentReference w:id="19"/>
      </w:r>
      <w:r w:rsidR="002C1260" w:rsidRPr="00DE6466">
        <w:rPr>
          <w:rFonts w:asciiTheme="majorHAnsi" w:hAnsiTheme="majorHAnsi" w:cstheme="majorHAnsi"/>
          <w:sz w:val="22"/>
          <w:szCs w:val="22"/>
          <w:lang w:val="en-ZA"/>
        </w:rPr>
        <w:t>)</w:t>
      </w:r>
      <w:r w:rsidR="002C1260" w:rsidRPr="00DE6466">
        <w:rPr>
          <w:rFonts w:asciiTheme="majorHAnsi" w:hAnsiTheme="majorHAnsi" w:cstheme="majorHAnsi"/>
          <w:b/>
          <w:bCs/>
          <w:sz w:val="22"/>
          <w:szCs w:val="22"/>
          <w:lang w:val="en-ZA"/>
        </w:rPr>
        <w:t xml:space="preserve"> </w:t>
      </w:r>
    </w:p>
    <w:p w14:paraId="0D0D0073" w14:textId="7B979EE5" w:rsidR="00AC6683" w:rsidRPr="00DE6466" w:rsidRDefault="00F45E0E" w:rsidP="00F83FA2">
      <w:pPr>
        <w:pStyle w:val="BodyText"/>
        <w:contextualSpacing/>
        <w:jc w:val="both"/>
        <w:rPr>
          <w:rFonts w:asciiTheme="majorHAnsi" w:hAnsiTheme="majorHAnsi" w:cstheme="majorHAnsi"/>
          <w:sz w:val="22"/>
          <w:szCs w:val="22"/>
        </w:rPr>
      </w:pPr>
      <w:r>
        <w:rPr>
          <w:rFonts w:asciiTheme="majorHAnsi" w:hAnsiTheme="majorHAnsi" w:cstheme="majorHAnsi"/>
          <w:sz w:val="22"/>
          <w:szCs w:val="22"/>
        </w:rPr>
        <w:t>,</w:t>
      </w:r>
      <w:r w:rsidR="002367DD" w:rsidRPr="00DE6466">
        <w:rPr>
          <w:rFonts w:asciiTheme="majorHAnsi" w:hAnsiTheme="majorHAnsi" w:cstheme="majorHAnsi"/>
          <w:sz w:val="22"/>
          <w:szCs w:val="22"/>
        </w:rPr>
        <w:t xml:space="preserve"> </w:t>
      </w:r>
      <w:r w:rsidRPr="00DE6466">
        <w:rPr>
          <w:rFonts w:asciiTheme="majorHAnsi" w:hAnsiTheme="majorHAnsi" w:cstheme="majorHAnsi"/>
          <w:sz w:val="22"/>
          <w:szCs w:val="22"/>
        </w:rPr>
        <w:t>40</w:t>
      </w:r>
      <w:r>
        <w:rPr>
          <w:rFonts w:asciiTheme="majorHAnsi" w:hAnsiTheme="majorHAnsi" w:cstheme="majorHAnsi"/>
          <w:sz w:val="22"/>
          <w:szCs w:val="22"/>
        </w:rPr>
        <w:t xml:space="preserve"> years </w:t>
      </w:r>
      <w:r w:rsidR="002367DD" w:rsidRPr="00DE6466">
        <w:rPr>
          <w:rFonts w:asciiTheme="majorHAnsi" w:hAnsiTheme="majorHAnsi" w:cstheme="majorHAnsi"/>
          <w:sz w:val="22"/>
          <w:szCs w:val="22"/>
        </w:rPr>
        <w:t>(35-45.0)</w:t>
      </w:r>
      <w:r>
        <w:rPr>
          <w:rFonts w:asciiTheme="majorHAnsi" w:hAnsiTheme="majorHAnsi" w:cstheme="majorHAnsi"/>
          <w:sz w:val="22"/>
          <w:szCs w:val="22"/>
        </w:rPr>
        <w:t xml:space="preserve"> </w:t>
      </w:r>
      <w:commentRangeStart w:id="20"/>
      <w:r>
        <w:rPr>
          <w:rFonts w:asciiTheme="majorHAnsi" w:hAnsiTheme="majorHAnsi" w:cstheme="majorHAnsi"/>
          <w:sz w:val="22"/>
          <w:szCs w:val="22"/>
        </w:rPr>
        <w:t>years</w:t>
      </w:r>
      <w:r w:rsidR="002367DD" w:rsidRPr="00DE6466">
        <w:rPr>
          <w:rFonts w:asciiTheme="majorHAnsi" w:hAnsiTheme="majorHAnsi" w:cstheme="majorHAnsi"/>
          <w:sz w:val="22"/>
          <w:szCs w:val="22"/>
        </w:rPr>
        <w:t xml:space="preserve">. </w:t>
      </w:r>
      <w:commentRangeEnd w:id="20"/>
      <w:r w:rsidR="007E55FD">
        <w:rPr>
          <w:rStyle w:val="CommentReference"/>
          <w:rFonts w:ascii="Arial" w:hAnsi="Arial"/>
        </w:rPr>
        <w:commentReference w:id="20"/>
      </w:r>
      <w:r w:rsidR="00AC6683" w:rsidRPr="00DE6466">
        <w:rPr>
          <w:rFonts w:asciiTheme="majorHAnsi" w:hAnsiTheme="majorHAnsi" w:cstheme="majorHAnsi"/>
          <w:sz w:val="22"/>
          <w:szCs w:val="22"/>
        </w:rPr>
        <w:t>.</w:t>
      </w:r>
    </w:p>
    <w:p w14:paraId="759DE04A" w14:textId="77777777" w:rsidR="00380814" w:rsidRDefault="00380814" w:rsidP="00AC6683">
      <w:pPr>
        <w:pStyle w:val="BodyText"/>
        <w:contextualSpacing/>
        <w:jc w:val="both"/>
        <w:rPr>
          <w:rFonts w:asciiTheme="majorHAnsi" w:hAnsiTheme="majorHAnsi" w:cstheme="majorHAnsi"/>
        </w:rPr>
      </w:pPr>
      <w:bookmarkStart w:id="21" w:name="Xd354d3bbee763095ac645bbb92b3cf868988e0c"/>
    </w:p>
    <w:p w14:paraId="3DD0FC9E" w14:textId="4B90886E" w:rsidR="00616AA7" w:rsidRPr="00DE6466" w:rsidRDefault="008D6E86" w:rsidP="00AC6683">
      <w:pPr>
        <w:pStyle w:val="BodyText"/>
        <w:contextualSpacing/>
        <w:jc w:val="both"/>
        <w:rPr>
          <w:rFonts w:asciiTheme="majorHAnsi" w:hAnsiTheme="majorHAnsi" w:cstheme="majorHAnsi"/>
          <w:b/>
          <w:bCs/>
          <w:sz w:val="22"/>
          <w:szCs w:val="22"/>
        </w:rPr>
      </w:pPr>
      <w:commentRangeStart w:id="22"/>
      <w:r w:rsidRPr="00DE6466">
        <w:rPr>
          <w:rFonts w:asciiTheme="majorHAnsi" w:hAnsiTheme="majorHAnsi" w:cstheme="majorHAnsi"/>
          <w:b/>
          <w:bCs/>
          <w:sz w:val="22"/>
          <w:szCs w:val="22"/>
        </w:rPr>
        <w:t xml:space="preserve">Primary versus secondary adrenal </w:t>
      </w:r>
      <w:commentRangeStart w:id="23"/>
      <w:r w:rsidRPr="00DE6466">
        <w:rPr>
          <w:rFonts w:asciiTheme="majorHAnsi" w:hAnsiTheme="majorHAnsi" w:cstheme="majorHAnsi"/>
          <w:b/>
          <w:bCs/>
          <w:sz w:val="22"/>
          <w:szCs w:val="22"/>
        </w:rPr>
        <w:t>insufficiency</w:t>
      </w:r>
      <w:commentRangeEnd w:id="22"/>
      <w:commentRangeEnd w:id="23"/>
      <w:r w:rsidR="00A844C9">
        <w:rPr>
          <w:rStyle w:val="CommentReference"/>
          <w:rFonts w:ascii="Arial" w:hAnsi="Arial"/>
        </w:rPr>
        <w:commentReference w:id="23"/>
      </w:r>
      <w:r w:rsidR="009932C9">
        <w:rPr>
          <w:rStyle w:val="CommentReference"/>
          <w:rFonts w:ascii="Arial" w:hAnsi="Arial"/>
        </w:rPr>
        <w:commentReference w:id="22"/>
      </w:r>
    </w:p>
    <w:p w14:paraId="0B6291B1" w14:textId="77777777" w:rsidR="00E1143E" w:rsidRDefault="00E1143E"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
      </w:pPr>
    </w:p>
    <w:p w14:paraId="157816E9" w14:textId="02B7B9DF" w:rsidR="00616AA7" w:rsidRPr="00DE6466" w:rsidRDefault="00616AA7"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
      </w:pPr>
      <w:r w:rsidRPr="00DE6466">
        <w:rPr>
          <w:rFonts w:ascii="Arial" w:hAnsi="Arial" w:cs="Arial"/>
          <w:b/>
          <w:bCs/>
          <w:i w:val="0"/>
          <w:iCs/>
          <w:sz w:val="20"/>
          <w:szCs w:val="20"/>
        </w:rPr>
        <w:t>Table</w:t>
      </w:r>
      <w:r w:rsidR="008F134C" w:rsidRPr="00DE6466">
        <w:rPr>
          <w:rFonts w:ascii="Arial" w:hAnsi="Arial" w:cs="Arial"/>
          <w:b/>
          <w:bCs/>
          <w:i w:val="0"/>
          <w:iCs/>
          <w:sz w:val="20"/>
          <w:szCs w:val="20"/>
        </w:rPr>
        <w:t xml:space="preserve"> 3</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 xml:space="preserve">Comparison of the demographics, history, clinical findings and biochemical findings between </w:t>
      </w:r>
      <w:r w:rsidR="008C048A" w:rsidRPr="00DE6466">
        <w:rPr>
          <w:rFonts w:ascii="Arial" w:hAnsi="Arial" w:cs="Arial"/>
          <w:b/>
          <w:bCs/>
          <w:i w:val="0"/>
          <w:iCs/>
          <w:sz w:val="20"/>
          <w:szCs w:val="20"/>
        </w:rPr>
        <w:t xml:space="preserve">patients </w:t>
      </w:r>
      <w:proofErr w:type="gramStart"/>
      <w:r w:rsidR="008C048A" w:rsidRPr="00DE6466">
        <w:rPr>
          <w:rFonts w:ascii="Arial" w:hAnsi="Arial" w:cs="Arial"/>
          <w:b/>
          <w:bCs/>
          <w:i w:val="0"/>
          <w:iCs/>
          <w:sz w:val="20"/>
          <w:szCs w:val="20"/>
        </w:rPr>
        <w:t>with</w:t>
      </w:r>
      <w:r w:rsidR="00AC6683" w:rsidRPr="00DE6466">
        <w:rPr>
          <w:rFonts w:ascii="Arial" w:hAnsi="Arial" w:cs="Arial"/>
          <w:b/>
          <w:bCs/>
          <w:i w:val="0"/>
          <w:iCs/>
          <w:sz w:val="20"/>
          <w:szCs w:val="20"/>
        </w:rPr>
        <w:t xml:space="preserve"> </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S</w:t>
      </w:r>
      <w:r w:rsidRPr="00DE6466">
        <w:rPr>
          <w:rFonts w:ascii="Arial" w:hAnsi="Arial" w:cs="Arial"/>
          <w:b/>
          <w:bCs/>
          <w:i w:val="0"/>
          <w:iCs/>
          <w:sz w:val="20"/>
          <w:szCs w:val="20"/>
        </w:rPr>
        <w:t>AI</w:t>
      </w:r>
      <w:proofErr w:type="gramEnd"/>
      <w:r w:rsidRPr="00DE6466">
        <w:rPr>
          <w:rFonts w:ascii="Arial" w:hAnsi="Arial" w:cs="Arial"/>
          <w:b/>
          <w:bCs/>
          <w:i w:val="0"/>
          <w:iCs/>
          <w:sz w:val="20"/>
          <w:szCs w:val="20"/>
        </w:rPr>
        <w:t xml:space="preserve"> </w:t>
      </w:r>
      <w:r w:rsidR="008C048A" w:rsidRPr="00DE6466">
        <w:rPr>
          <w:rFonts w:ascii="Arial" w:hAnsi="Arial" w:cs="Arial"/>
          <w:b/>
          <w:bCs/>
          <w:i w:val="0"/>
          <w:iCs/>
          <w:sz w:val="20"/>
          <w:szCs w:val="20"/>
        </w:rPr>
        <w:t>and those with</w:t>
      </w:r>
      <w:r w:rsidRPr="00DE6466">
        <w:rPr>
          <w:rFonts w:ascii="Arial" w:hAnsi="Arial" w:cs="Arial"/>
          <w:b/>
          <w:bCs/>
          <w:i w:val="0"/>
          <w:iCs/>
          <w:sz w:val="20"/>
          <w:szCs w:val="20"/>
        </w:rPr>
        <w:t xml:space="preserve"> </w:t>
      </w:r>
      <w:r w:rsidR="00AC6683" w:rsidRPr="00DE6466">
        <w:rPr>
          <w:rFonts w:ascii="Arial" w:hAnsi="Arial" w:cs="Arial"/>
          <w:b/>
          <w:bCs/>
          <w:i w:val="0"/>
          <w:iCs/>
          <w:sz w:val="20"/>
          <w:szCs w:val="20"/>
        </w:rPr>
        <w:t>P</w:t>
      </w:r>
      <w:r w:rsidRPr="00DE6466">
        <w:rPr>
          <w:rFonts w:ascii="Arial" w:hAnsi="Arial" w:cs="Arial"/>
          <w:b/>
          <w:bCs/>
          <w:i w:val="0"/>
          <w:iCs/>
          <w:sz w:val="20"/>
          <w:szCs w:val="20"/>
        </w:rPr>
        <w:t xml:space="preserve">AI </w:t>
      </w:r>
    </w:p>
    <w:tbl>
      <w:tblPr>
        <w:tblStyle w:val="PlainTable5"/>
        <w:tblW w:w="0" w:type="auto"/>
        <w:tblLook w:val="0420" w:firstRow="1" w:lastRow="0" w:firstColumn="0" w:lastColumn="0" w:noHBand="0" w:noVBand="1"/>
      </w:tblPr>
      <w:tblGrid>
        <w:gridCol w:w="4226"/>
        <w:gridCol w:w="2005"/>
        <w:gridCol w:w="1981"/>
        <w:gridCol w:w="1148"/>
      </w:tblGrid>
      <w:tr w:rsidR="00BE22F6" w:rsidRPr="00ED556B" w14:paraId="7A02C7A7" w14:textId="77777777" w:rsidTr="00F95291">
        <w:trPr>
          <w:cnfStyle w:val="100000000000" w:firstRow="1" w:lastRow="0" w:firstColumn="0" w:lastColumn="0" w:oddVBand="0" w:evenVBand="0" w:oddHBand="0" w:evenHBand="0" w:firstRowFirstColumn="0" w:firstRowLastColumn="0" w:lastRowFirstColumn="0" w:lastRowLastColumn="0"/>
        </w:trPr>
        <w:tc>
          <w:tcPr>
            <w:tcW w:w="0" w:type="auto"/>
          </w:tcPr>
          <w:p w14:paraId="3B13B6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sz w:val="20"/>
                <w:szCs w:val="20"/>
              </w:rPr>
            </w:pPr>
            <w:r w:rsidRPr="00DE6466">
              <w:rPr>
                <w:rFonts w:ascii="Arial" w:eastAsia="Arial" w:hAnsi="Arial" w:cs="Arial"/>
                <w:color w:val="000000"/>
                <w:sz w:val="20"/>
                <w:szCs w:val="20"/>
              </w:rPr>
              <w:t xml:space="preserve"> </w:t>
            </w:r>
          </w:p>
        </w:tc>
        <w:tc>
          <w:tcPr>
            <w:tcW w:w="0" w:type="auto"/>
            <w:gridSpan w:val="3"/>
          </w:tcPr>
          <w:p w14:paraId="696F9DB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20"/>
                <w:szCs w:val="20"/>
              </w:rPr>
            </w:pPr>
            <w:r w:rsidRPr="00DE6466">
              <w:rPr>
                <w:rFonts w:ascii="Arial" w:eastAsia="Arial" w:hAnsi="Arial" w:cs="Arial"/>
                <w:b/>
                <w:color w:val="000000"/>
                <w:sz w:val="20"/>
                <w:szCs w:val="20"/>
              </w:rPr>
              <w:t xml:space="preserve"> PAI vs SAI patients</w:t>
            </w:r>
          </w:p>
        </w:tc>
      </w:tr>
      <w:tr w:rsidR="00BE22F6" w:rsidRPr="00ED556B" w14:paraId="08BACD6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7B23EC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cs="Arial"/>
                <w:sz w:val="20"/>
                <w:szCs w:val="20"/>
              </w:rPr>
            </w:pPr>
            <w:r w:rsidRPr="00DE6466">
              <w:rPr>
                <w:rFonts w:eastAsia="Arial" w:cs="Arial"/>
                <w:color w:val="000000"/>
                <w:sz w:val="20"/>
                <w:szCs w:val="20"/>
              </w:rPr>
              <w:t>Variable</w:t>
            </w:r>
          </w:p>
        </w:tc>
        <w:tc>
          <w:tcPr>
            <w:tcW w:w="0" w:type="auto"/>
          </w:tcPr>
          <w:p w14:paraId="7109177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color w:val="000000"/>
                <w:sz w:val="20"/>
                <w:szCs w:val="20"/>
              </w:rPr>
              <w:t>PAI</w:t>
            </w:r>
            <w:r w:rsidRPr="00DE6466">
              <w:rPr>
                <w:rFonts w:eastAsia="Arial" w:cs="Arial"/>
                <w:color w:val="000000"/>
                <w:sz w:val="20"/>
                <w:szCs w:val="20"/>
              </w:rPr>
              <w:t>, N = 7</w:t>
            </w:r>
            <w:r w:rsidRPr="00DE6466">
              <w:rPr>
                <w:rFonts w:eastAsia="Arial" w:cs="Arial"/>
                <w:color w:val="000000"/>
                <w:sz w:val="20"/>
                <w:szCs w:val="20"/>
                <w:vertAlign w:val="superscript"/>
              </w:rPr>
              <w:t>1</w:t>
            </w:r>
          </w:p>
        </w:tc>
        <w:tc>
          <w:tcPr>
            <w:tcW w:w="0" w:type="auto"/>
          </w:tcPr>
          <w:p w14:paraId="04D692F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color w:val="000000"/>
                <w:sz w:val="20"/>
                <w:szCs w:val="20"/>
              </w:rPr>
              <w:t>SAI</w:t>
            </w:r>
            <w:r w:rsidRPr="00DE6466">
              <w:rPr>
                <w:rFonts w:eastAsia="Arial" w:cs="Arial"/>
                <w:color w:val="000000"/>
                <w:sz w:val="20"/>
                <w:szCs w:val="20"/>
              </w:rPr>
              <w:t>, N = 20</w:t>
            </w:r>
            <w:r w:rsidRPr="00DE6466">
              <w:rPr>
                <w:rFonts w:eastAsia="Arial" w:cs="Arial"/>
                <w:color w:val="000000"/>
                <w:sz w:val="20"/>
                <w:szCs w:val="20"/>
                <w:vertAlign w:val="superscript"/>
              </w:rPr>
              <w:t>1</w:t>
            </w:r>
          </w:p>
        </w:tc>
        <w:tc>
          <w:tcPr>
            <w:tcW w:w="0" w:type="auto"/>
          </w:tcPr>
          <w:p w14:paraId="36D0F10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
            </w:pPr>
            <w:r w:rsidRPr="00DE6466">
              <w:rPr>
                <w:rFonts w:eastAsia="Arial" w:cs="Arial"/>
                <w:b/>
                <w:i/>
                <w:iCs/>
                <w:color w:val="000000"/>
                <w:sz w:val="20"/>
                <w:szCs w:val="20"/>
              </w:rPr>
              <w:t>p</w:t>
            </w:r>
            <w:r w:rsidRPr="00DE6466">
              <w:rPr>
                <w:rFonts w:eastAsia="Arial" w:cs="Arial"/>
                <w:b/>
                <w:color w:val="000000"/>
                <w:sz w:val="20"/>
                <w:szCs w:val="20"/>
              </w:rPr>
              <w:t>-value</w:t>
            </w:r>
            <w:r w:rsidRPr="00DE6466">
              <w:rPr>
                <w:rFonts w:eastAsia="Arial" w:cs="Arial"/>
                <w:color w:val="000000"/>
                <w:sz w:val="20"/>
                <w:szCs w:val="20"/>
                <w:vertAlign w:val="superscript"/>
              </w:rPr>
              <w:t>3</w:t>
            </w:r>
          </w:p>
        </w:tc>
      </w:tr>
      <w:tr w:rsidR="00BE22F6" w:rsidRPr="00ED556B" w14:paraId="47F800EE" w14:textId="77777777" w:rsidTr="00F95291">
        <w:tc>
          <w:tcPr>
            <w:tcW w:w="0" w:type="auto"/>
          </w:tcPr>
          <w:p w14:paraId="016746B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Age at enrolment, median (IQR) (years)</w:t>
            </w:r>
          </w:p>
        </w:tc>
        <w:tc>
          <w:tcPr>
            <w:tcW w:w="0" w:type="auto"/>
          </w:tcPr>
          <w:p w14:paraId="7F2E64E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40.0 (35.0, 45.0)</w:t>
            </w:r>
          </w:p>
        </w:tc>
        <w:tc>
          <w:tcPr>
            <w:tcW w:w="0" w:type="auto"/>
          </w:tcPr>
          <w:p w14:paraId="31E273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36.0 (32.0, 48.5)</w:t>
            </w:r>
          </w:p>
        </w:tc>
        <w:tc>
          <w:tcPr>
            <w:tcW w:w="0" w:type="auto"/>
          </w:tcPr>
          <w:p w14:paraId="577F414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36C0F6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4896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lastRenderedPageBreak/>
              <w:t xml:space="preserve">Gender, </w:t>
            </w:r>
            <w:proofErr w:type="gramStart"/>
            <w:r w:rsidRPr="00DE6466">
              <w:rPr>
                <w:rFonts w:eastAsia="Arial" w:cs="Arial"/>
                <w:b/>
                <w:color w:val="000000"/>
                <w:sz w:val="20"/>
                <w:szCs w:val="20"/>
              </w:rPr>
              <w:t>n(</w:t>
            </w:r>
            <w:proofErr w:type="gramEnd"/>
            <w:r w:rsidRPr="00DE6466">
              <w:rPr>
                <w:rFonts w:eastAsia="Arial" w:cs="Arial"/>
                <w:b/>
                <w:color w:val="000000"/>
                <w:sz w:val="20"/>
                <w:szCs w:val="20"/>
              </w:rPr>
              <w:t>%)</w:t>
            </w:r>
          </w:p>
        </w:tc>
        <w:tc>
          <w:tcPr>
            <w:tcW w:w="0" w:type="auto"/>
          </w:tcPr>
          <w:p w14:paraId="6CB3F01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4E0DCD1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0281AA3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19A467BF" w14:textId="77777777" w:rsidTr="00F95291">
        <w:tc>
          <w:tcPr>
            <w:tcW w:w="0" w:type="auto"/>
          </w:tcPr>
          <w:p w14:paraId="239762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Female</w:t>
            </w:r>
          </w:p>
        </w:tc>
        <w:tc>
          <w:tcPr>
            <w:tcW w:w="0" w:type="auto"/>
          </w:tcPr>
          <w:p w14:paraId="0507F7C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(42.9%)</w:t>
            </w:r>
          </w:p>
        </w:tc>
        <w:tc>
          <w:tcPr>
            <w:tcW w:w="0" w:type="auto"/>
          </w:tcPr>
          <w:p w14:paraId="1DB92C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 (55.0%)</w:t>
            </w:r>
          </w:p>
        </w:tc>
        <w:tc>
          <w:tcPr>
            <w:tcW w:w="0" w:type="auto"/>
          </w:tcPr>
          <w:p w14:paraId="63F719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55712D9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32CC14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Ethnicity, </w:t>
            </w:r>
            <w:proofErr w:type="gramStart"/>
            <w:r w:rsidRPr="00DE6466">
              <w:rPr>
                <w:rFonts w:eastAsia="Arial" w:cs="Arial"/>
                <w:b/>
                <w:color w:val="000000"/>
                <w:sz w:val="20"/>
                <w:szCs w:val="20"/>
              </w:rPr>
              <w:t>n(</w:t>
            </w:r>
            <w:proofErr w:type="gramEnd"/>
            <w:r w:rsidRPr="00DE6466">
              <w:rPr>
                <w:rFonts w:eastAsia="Arial" w:cs="Arial"/>
                <w:b/>
                <w:color w:val="000000"/>
                <w:sz w:val="20"/>
                <w:szCs w:val="20"/>
              </w:rPr>
              <w:t>%)</w:t>
            </w:r>
          </w:p>
        </w:tc>
        <w:tc>
          <w:tcPr>
            <w:tcW w:w="0" w:type="auto"/>
          </w:tcPr>
          <w:p w14:paraId="1B48CE0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5315560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c>
          <w:tcPr>
            <w:tcW w:w="0" w:type="auto"/>
          </w:tcPr>
          <w:p w14:paraId="7493640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2EECD2D9" w14:textId="77777777" w:rsidTr="00F95291">
        <w:tc>
          <w:tcPr>
            <w:tcW w:w="0" w:type="auto"/>
          </w:tcPr>
          <w:p w14:paraId="71EE096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Black African</w:t>
            </w:r>
          </w:p>
        </w:tc>
        <w:tc>
          <w:tcPr>
            <w:tcW w:w="0" w:type="auto"/>
          </w:tcPr>
          <w:p w14:paraId="2EE91CA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(85.7%)</w:t>
            </w:r>
          </w:p>
        </w:tc>
        <w:tc>
          <w:tcPr>
            <w:tcW w:w="0" w:type="auto"/>
          </w:tcPr>
          <w:p w14:paraId="3FFD618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17 (85.0%)</w:t>
            </w:r>
          </w:p>
        </w:tc>
        <w:tc>
          <w:tcPr>
            <w:tcW w:w="0" w:type="auto"/>
          </w:tcPr>
          <w:p w14:paraId="7694361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7624702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E61A04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
            </w:pPr>
            <w:r w:rsidRPr="00DE6466">
              <w:rPr>
                <w:rFonts w:eastAsia="Arial" w:cs="Arial"/>
                <w:color w:val="000000"/>
                <w:sz w:val="20"/>
                <w:szCs w:val="20"/>
              </w:rPr>
              <w:t>Other</w:t>
            </w:r>
          </w:p>
        </w:tc>
        <w:tc>
          <w:tcPr>
            <w:tcW w:w="0" w:type="auto"/>
          </w:tcPr>
          <w:p w14:paraId="0E0DFDC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49CE26B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(15.0%)</w:t>
            </w:r>
          </w:p>
        </w:tc>
        <w:tc>
          <w:tcPr>
            <w:tcW w:w="0" w:type="auto"/>
          </w:tcPr>
          <w:p w14:paraId="04B02F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p>
        </w:tc>
      </w:tr>
      <w:tr w:rsidR="00BE22F6" w:rsidRPr="00ED556B" w14:paraId="6AE8553D" w14:textId="77777777" w:rsidTr="00F95291">
        <w:tc>
          <w:tcPr>
            <w:tcW w:w="0" w:type="auto"/>
          </w:tcPr>
          <w:p w14:paraId="6EEE6F3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Duration of current illness, median (IQR) (days)</w:t>
            </w:r>
          </w:p>
        </w:tc>
        <w:tc>
          <w:tcPr>
            <w:tcW w:w="0" w:type="auto"/>
          </w:tcPr>
          <w:p w14:paraId="015F16E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10.0 (7.0, 12.5)</w:t>
            </w:r>
          </w:p>
        </w:tc>
        <w:tc>
          <w:tcPr>
            <w:tcW w:w="0" w:type="auto"/>
          </w:tcPr>
          <w:p w14:paraId="37FD879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21.0 (14.0, 30.0)</w:t>
            </w:r>
          </w:p>
        </w:tc>
        <w:tc>
          <w:tcPr>
            <w:tcW w:w="0" w:type="auto"/>
          </w:tcPr>
          <w:p w14:paraId="144660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b/>
                <w:bCs/>
                <w:sz w:val="20"/>
                <w:szCs w:val="20"/>
              </w:rPr>
            </w:pPr>
            <w:r w:rsidRPr="00DE6466">
              <w:rPr>
                <w:rFonts w:eastAsia="Arial" w:cs="Arial"/>
                <w:b/>
                <w:bCs/>
                <w:color w:val="000000"/>
                <w:sz w:val="20"/>
                <w:szCs w:val="20"/>
              </w:rPr>
              <w:t>0.019</w:t>
            </w:r>
          </w:p>
        </w:tc>
      </w:tr>
      <w:tr w:rsidR="00BE22F6" w:rsidRPr="00ED556B" w14:paraId="7A6B912A"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E1AF00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Weight loss</w:t>
            </w:r>
          </w:p>
        </w:tc>
        <w:tc>
          <w:tcPr>
            <w:tcW w:w="0" w:type="auto"/>
          </w:tcPr>
          <w:p w14:paraId="097B60C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(100.0%)</w:t>
            </w:r>
          </w:p>
        </w:tc>
        <w:tc>
          <w:tcPr>
            <w:tcW w:w="0" w:type="auto"/>
          </w:tcPr>
          <w:p w14:paraId="5D3BBAB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15 (75.0%)</w:t>
            </w:r>
          </w:p>
        </w:tc>
        <w:tc>
          <w:tcPr>
            <w:tcW w:w="0" w:type="auto"/>
          </w:tcPr>
          <w:p w14:paraId="57768F7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0962712C" w14:textId="77777777" w:rsidTr="00F95291">
        <w:tc>
          <w:tcPr>
            <w:tcW w:w="0" w:type="auto"/>
          </w:tcPr>
          <w:p w14:paraId="0BACE18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Viral load (log10 Copies/mL)</w:t>
            </w:r>
          </w:p>
        </w:tc>
        <w:tc>
          <w:tcPr>
            <w:tcW w:w="0" w:type="auto"/>
          </w:tcPr>
          <w:p w14:paraId="314D995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11.6 (11.6, 11.6)</w:t>
            </w:r>
          </w:p>
        </w:tc>
        <w:tc>
          <w:tcPr>
            <w:tcW w:w="0" w:type="auto"/>
          </w:tcPr>
          <w:p w14:paraId="08FFF88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10.5 (10.5, 10.5)</w:t>
            </w:r>
          </w:p>
        </w:tc>
        <w:tc>
          <w:tcPr>
            <w:tcW w:w="0" w:type="auto"/>
          </w:tcPr>
          <w:p w14:paraId="5EEEC75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93C8E7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209C59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Tuberculosis</w:t>
            </w:r>
          </w:p>
        </w:tc>
        <w:tc>
          <w:tcPr>
            <w:tcW w:w="0" w:type="auto"/>
          </w:tcPr>
          <w:p w14:paraId="7F3FFD0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4DB797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16 (80.0%)</w:t>
            </w:r>
          </w:p>
        </w:tc>
        <w:tc>
          <w:tcPr>
            <w:tcW w:w="0" w:type="auto"/>
          </w:tcPr>
          <w:p w14:paraId="02CFCEC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560C91F6" w14:textId="77777777" w:rsidTr="00F95291">
        <w:tc>
          <w:tcPr>
            <w:tcW w:w="0" w:type="auto"/>
          </w:tcPr>
          <w:p w14:paraId="23336EB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Cryptococcus neoformans</w:t>
            </w:r>
          </w:p>
        </w:tc>
        <w:tc>
          <w:tcPr>
            <w:tcW w:w="0" w:type="auto"/>
          </w:tcPr>
          <w:p w14:paraId="3D7AB45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(42.9%)</w:t>
            </w:r>
          </w:p>
        </w:tc>
        <w:tc>
          <w:tcPr>
            <w:tcW w:w="0" w:type="auto"/>
          </w:tcPr>
          <w:p w14:paraId="27665D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(35.0%)</w:t>
            </w:r>
          </w:p>
        </w:tc>
        <w:tc>
          <w:tcPr>
            <w:tcW w:w="0" w:type="auto"/>
          </w:tcPr>
          <w:p w14:paraId="1D15528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5D6C015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4860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Pneumonia</w:t>
            </w:r>
          </w:p>
        </w:tc>
        <w:tc>
          <w:tcPr>
            <w:tcW w:w="0" w:type="auto"/>
          </w:tcPr>
          <w:p w14:paraId="0857E6A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2F375D7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(15.0%)</w:t>
            </w:r>
          </w:p>
        </w:tc>
        <w:tc>
          <w:tcPr>
            <w:tcW w:w="0" w:type="auto"/>
          </w:tcPr>
          <w:p w14:paraId="7A099A2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0.5</w:t>
            </w:r>
          </w:p>
        </w:tc>
      </w:tr>
      <w:tr w:rsidR="00BE22F6" w:rsidRPr="00ED556B" w14:paraId="6177BB22" w14:textId="77777777" w:rsidTr="00F95291">
        <w:tc>
          <w:tcPr>
            <w:tcW w:w="0" w:type="auto"/>
          </w:tcPr>
          <w:p w14:paraId="137D515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Kaposis</w:t>
            </w:r>
            <w:proofErr w:type="spellEnd"/>
            <w:r w:rsidRPr="00DE6466">
              <w:rPr>
                <w:rFonts w:eastAsia="Arial" w:cs="Arial"/>
                <w:b/>
                <w:color w:val="000000"/>
                <w:sz w:val="20"/>
                <w:szCs w:val="20"/>
              </w:rPr>
              <w:t xml:space="preserve"> sarcoma</w:t>
            </w:r>
          </w:p>
        </w:tc>
        <w:tc>
          <w:tcPr>
            <w:tcW w:w="0" w:type="auto"/>
          </w:tcPr>
          <w:p w14:paraId="4A2ABFA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650746C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63341E3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1B5AD93"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952E6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HSV</w:t>
            </w:r>
          </w:p>
        </w:tc>
        <w:tc>
          <w:tcPr>
            <w:tcW w:w="0" w:type="auto"/>
          </w:tcPr>
          <w:p w14:paraId="5B0F8D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7EBB68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769CA01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369CF46" w14:textId="77777777" w:rsidTr="00F95291">
        <w:tc>
          <w:tcPr>
            <w:tcW w:w="0" w:type="auto"/>
          </w:tcPr>
          <w:p w14:paraId="61D0D4E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HepB</w:t>
            </w:r>
            <w:proofErr w:type="spellEnd"/>
          </w:p>
        </w:tc>
        <w:tc>
          <w:tcPr>
            <w:tcW w:w="0" w:type="auto"/>
          </w:tcPr>
          <w:p w14:paraId="68631CE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3D57CA7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6BFF123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4C03028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D41727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Candida</w:t>
            </w:r>
          </w:p>
        </w:tc>
        <w:tc>
          <w:tcPr>
            <w:tcW w:w="0" w:type="auto"/>
          </w:tcPr>
          <w:p w14:paraId="68CC6CB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057286A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15A3E7D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61AAB8D6" w14:textId="77777777" w:rsidTr="00F95291">
        <w:tc>
          <w:tcPr>
            <w:tcW w:w="0" w:type="auto"/>
          </w:tcPr>
          <w:p w14:paraId="2A847E1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Total CD4 count</w:t>
            </w:r>
          </w:p>
        </w:tc>
        <w:tc>
          <w:tcPr>
            <w:tcW w:w="0" w:type="auto"/>
          </w:tcPr>
          <w:p w14:paraId="59F33B6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46.0 (25.5, 61.0)</w:t>
            </w:r>
          </w:p>
        </w:tc>
        <w:tc>
          <w:tcPr>
            <w:tcW w:w="0" w:type="auto"/>
          </w:tcPr>
          <w:p w14:paraId="633BB71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19.0 (10.0, 48.8)</w:t>
            </w:r>
          </w:p>
        </w:tc>
        <w:tc>
          <w:tcPr>
            <w:tcW w:w="0" w:type="auto"/>
          </w:tcPr>
          <w:p w14:paraId="04EBB5D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0.2</w:t>
            </w:r>
          </w:p>
        </w:tc>
      </w:tr>
      <w:tr w:rsidR="00BE22F6" w:rsidRPr="00ED556B" w14:paraId="2AF910CD"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D81E67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White </w:t>
            </w:r>
            <w:proofErr w:type="gramStart"/>
            <w:r w:rsidRPr="00DE6466">
              <w:rPr>
                <w:rFonts w:eastAsia="Arial" w:cs="Arial"/>
                <w:b/>
                <w:color w:val="000000"/>
                <w:sz w:val="20"/>
                <w:szCs w:val="20"/>
              </w:rPr>
              <w:t>cell</w:t>
            </w:r>
            <w:proofErr w:type="gramEnd"/>
            <w:r w:rsidRPr="00DE6466">
              <w:rPr>
                <w:rFonts w:eastAsia="Arial" w:cs="Arial"/>
                <w:b/>
                <w:color w:val="000000"/>
                <w:sz w:val="20"/>
                <w:szCs w:val="20"/>
              </w:rPr>
              <w:t xml:space="preserve"> count X10</w:t>
            </w:r>
            <w:r w:rsidRPr="00DE6466">
              <w:rPr>
                <w:rFonts w:eastAsia="Arial" w:cs="Arial"/>
                <w:b/>
                <w:color w:val="000000"/>
                <w:sz w:val="20"/>
                <w:szCs w:val="20"/>
                <w:vertAlign w:val="superscript"/>
              </w:rPr>
              <w:t>9</w:t>
            </w:r>
          </w:p>
        </w:tc>
        <w:tc>
          <w:tcPr>
            <w:tcW w:w="0" w:type="auto"/>
          </w:tcPr>
          <w:p w14:paraId="02DDF84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3.5 (3.0, 5.5)</w:t>
            </w:r>
          </w:p>
        </w:tc>
        <w:tc>
          <w:tcPr>
            <w:tcW w:w="0" w:type="auto"/>
          </w:tcPr>
          <w:p w14:paraId="188B3C5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5.3 (2.8, 11.9)</w:t>
            </w:r>
          </w:p>
        </w:tc>
        <w:tc>
          <w:tcPr>
            <w:tcW w:w="0" w:type="auto"/>
          </w:tcPr>
          <w:p w14:paraId="3096F9C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0.4</w:t>
            </w:r>
          </w:p>
        </w:tc>
      </w:tr>
      <w:tr w:rsidR="00BE22F6" w:rsidRPr="00ED556B" w14:paraId="19A5499F" w14:textId="77777777" w:rsidTr="00F95291">
        <w:tc>
          <w:tcPr>
            <w:tcW w:w="0" w:type="auto"/>
          </w:tcPr>
          <w:p w14:paraId="3006433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Lymphocyte count X10</w:t>
            </w:r>
            <w:r w:rsidRPr="00DE6466">
              <w:rPr>
                <w:rFonts w:eastAsia="Arial" w:cs="Arial"/>
                <w:b/>
                <w:color w:val="000000"/>
                <w:sz w:val="20"/>
                <w:szCs w:val="20"/>
                <w:vertAlign w:val="superscript"/>
              </w:rPr>
              <w:t>9</w:t>
            </w:r>
          </w:p>
        </w:tc>
        <w:tc>
          <w:tcPr>
            <w:tcW w:w="0" w:type="auto"/>
          </w:tcPr>
          <w:p w14:paraId="1A615F9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 (1.3, 1.3)</w:t>
            </w:r>
          </w:p>
        </w:tc>
        <w:tc>
          <w:tcPr>
            <w:tcW w:w="0" w:type="auto"/>
          </w:tcPr>
          <w:p w14:paraId="249E16A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 (0.5, 1.0)</w:t>
            </w:r>
          </w:p>
        </w:tc>
        <w:tc>
          <w:tcPr>
            <w:tcW w:w="0" w:type="auto"/>
          </w:tcPr>
          <w:p w14:paraId="5FD8C25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8175EC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506187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Neutrophils</w:t>
            </w:r>
          </w:p>
        </w:tc>
        <w:tc>
          <w:tcPr>
            <w:tcW w:w="0" w:type="auto"/>
          </w:tcPr>
          <w:p w14:paraId="1E00628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0.9 (0.9, 0.9)</w:t>
            </w:r>
          </w:p>
        </w:tc>
        <w:tc>
          <w:tcPr>
            <w:tcW w:w="0" w:type="auto"/>
          </w:tcPr>
          <w:p w14:paraId="0FD0FF6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1.5 (1.0, 1.7)</w:t>
            </w:r>
          </w:p>
        </w:tc>
        <w:tc>
          <w:tcPr>
            <w:tcW w:w="0" w:type="auto"/>
          </w:tcPr>
          <w:p w14:paraId="5FE3FAB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700A4D35" w14:textId="77777777" w:rsidTr="00F95291">
        <w:tc>
          <w:tcPr>
            <w:tcW w:w="0" w:type="auto"/>
          </w:tcPr>
          <w:p w14:paraId="439BFF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Sodium mmol/L</w:t>
            </w:r>
          </w:p>
        </w:tc>
        <w:tc>
          <w:tcPr>
            <w:tcW w:w="0" w:type="auto"/>
          </w:tcPr>
          <w:p w14:paraId="61D9684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133.0 (131.5, 136.5)</w:t>
            </w:r>
          </w:p>
        </w:tc>
        <w:tc>
          <w:tcPr>
            <w:tcW w:w="0" w:type="auto"/>
          </w:tcPr>
          <w:p w14:paraId="6C82693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135.5 (134.0, 137.3)</w:t>
            </w:r>
          </w:p>
        </w:tc>
        <w:tc>
          <w:tcPr>
            <w:tcW w:w="0" w:type="auto"/>
          </w:tcPr>
          <w:p w14:paraId="620B8C1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0.2</w:t>
            </w:r>
          </w:p>
        </w:tc>
      </w:tr>
      <w:tr w:rsidR="00BE22F6" w:rsidRPr="00ED556B" w14:paraId="00FDAC0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640D7F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Potassium mmol/L</w:t>
            </w:r>
          </w:p>
        </w:tc>
        <w:tc>
          <w:tcPr>
            <w:tcW w:w="0" w:type="auto"/>
          </w:tcPr>
          <w:p w14:paraId="4598FF1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3.6 (3.3, 3.9)</w:t>
            </w:r>
          </w:p>
        </w:tc>
        <w:tc>
          <w:tcPr>
            <w:tcW w:w="0" w:type="auto"/>
          </w:tcPr>
          <w:p w14:paraId="197E616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4.0 (3.3, 4.5)</w:t>
            </w:r>
          </w:p>
        </w:tc>
        <w:tc>
          <w:tcPr>
            <w:tcW w:w="0" w:type="auto"/>
          </w:tcPr>
          <w:p w14:paraId="206C978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0.4</w:t>
            </w:r>
          </w:p>
        </w:tc>
      </w:tr>
      <w:tr w:rsidR="00BE22F6" w:rsidRPr="00ED556B" w14:paraId="40F2BF2E" w14:textId="77777777" w:rsidTr="00F95291">
        <w:tc>
          <w:tcPr>
            <w:tcW w:w="0" w:type="auto"/>
          </w:tcPr>
          <w:p w14:paraId="1EBC37F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Haemoglobin</w:t>
            </w:r>
            <w:proofErr w:type="spellEnd"/>
            <w:r w:rsidRPr="00DE6466">
              <w:rPr>
                <w:rFonts w:eastAsia="Arial" w:cs="Arial"/>
                <w:b/>
                <w:color w:val="000000"/>
                <w:sz w:val="20"/>
                <w:szCs w:val="20"/>
              </w:rPr>
              <w:t xml:space="preserve"> g/dL</w:t>
            </w:r>
          </w:p>
        </w:tc>
        <w:tc>
          <w:tcPr>
            <w:tcW w:w="0" w:type="auto"/>
          </w:tcPr>
          <w:p w14:paraId="1787464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10.2 (7.9, 10.3)</w:t>
            </w:r>
          </w:p>
        </w:tc>
        <w:tc>
          <w:tcPr>
            <w:tcW w:w="0" w:type="auto"/>
          </w:tcPr>
          <w:p w14:paraId="3B9FEB8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8.7 (7.6, 10.7)</w:t>
            </w:r>
          </w:p>
        </w:tc>
        <w:tc>
          <w:tcPr>
            <w:tcW w:w="0" w:type="auto"/>
          </w:tcPr>
          <w:p w14:paraId="011C97A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3C4934E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9D159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BP (systolic)</w:t>
            </w:r>
          </w:p>
        </w:tc>
        <w:tc>
          <w:tcPr>
            <w:tcW w:w="0" w:type="auto"/>
          </w:tcPr>
          <w:p w14:paraId="0851C1C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120.0 (120.0, 123.5)</w:t>
            </w:r>
          </w:p>
        </w:tc>
        <w:tc>
          <w:tcPr>
            <w:tcW w:w="0" w:type="auto"/>
          </w:tcPr>
          <w:p w14:paraId="438476F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118.0 (99.5, 129.3)</w:t>
            </w:r>
          </w:p>
        </w:tc>
        <w:tc>
          <w:tcPr>
            <w:tcW w:w="0" w:type="auto"/>
          </w:tcPr>
          <w:p w14:paraId="4BD4C2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2122AE08" w14:textId="77777777" w:rsidTr="00F95291">
        <w:tc>
          <w:tcPr>
            <w:tcW w:w="0" w:type="auto"/>
          </w:tcPr>
          <w:p w14:paraId="5F7F8FA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BP (diastolic)</w:t>
            </w:r>
          </w:p>
        </w:tc>
        <w:tc>
          <w:tcPr>
            <w:tcW w:w="0" w:type="auto"/>
          </w:tcPr>
          <w:p w14:paraId="4FE048C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70.0 (70.0, 82.0)</w:t>
            </w:r>
          </w:p>
        </w:tc>
        <w:tc>
          <w:tcPr>
            <w:tcW w:w="0" w:type="auto"/>
          </w:tcPr>
          <w:p w14:paraId="6A557DC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72.0 (60.0, 80.0)</w:t>
            </w:r>
          </w:p>
        </w:tc>
        <w:tc>
          <w:tcPr>
            <w:tcW w:w="0" w:type="auto"/>
          </w:tcPr>
          <w:p w14:paraId="6CC6C93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0.8</w:t>
            </w:r>
          </w:p>
        </w:tc>
      </w:tr>
      <w:tr w:rsidR="00BE22F6" w:rsidRPr="00ED556B" w14:paraId="40C63CF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A7B3B6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Any postural drop in blood pressure</w:t>
            </w:r>
          </w:p>
        </w:tc>
        <w:tc>
          <w:tcPr>
            <w:tcW w:w="0" w:type="auto"/>
          </w:tcPr>
          <w:p w14:paraId="1CA1135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6A6FD0E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5EAD7DF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E97701E" w14:textId="77777777" w:rsidTr="00F95291">
        <w:tc>
          <w:tcPr>
            <w:tcW w:w="0" w:type="auto"/>
          </w:tcPr>
          <w:p w14:paraId="101E314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sz w:val="20"/>
                <w:szCs w:val="20"/>
              </w:rPr>
            </w:pPr>
          </w:p>
        </w:tc>
        <w:tc>
          <w:tcPr>
            <w:tcW w:w="0" w:type="auto"/>
          </w:tcPr>
          <w:p w14:paraId="46D90E2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c>
          <w:tcPr>
            <w:tcW w:w="0" w:type="auto"/>
          </w:tcPr>
          <w:p w14:paraId="100078B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c>
          <w:tcPr>
            <w:tcW w:w="0" w:type="auto"/>
          </w:tcPr>
          <w:p w14:paraId="7D248F3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
            </w:pPr>
          </w:p>
        </w:tc>
      </w:tr>
      <w:tr w:rsidR="00BE22F6" w:rsidRPr="00ED556B" w14:paraId="213A1E7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2B53D3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Heart rate</w:t>
            </w:r>
          </w:p>
        </w:tc>
        <w:tc>
          <w:tcPr>
            <w:tcW w:w="0" w:type="auto"/>
          </w:tcPr>
          <w:p w14:paraId="0DDDB29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97.0 (88.0, 111.0)</w:t>
            </w:r>
          </w:p>
        </w:tc>
        <w:tc>
          <w:tcPr>
            <w:tcW w:w="0" w:type="auto"/>
          </w:tcPr>
          <w:p w14:paraId="0D1881B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85.0 (76.8, 102.3)</w:t>
            </w:r>
          </w:p>
        </w:tc>
        <w:tc>
          <w:tcPr>
            <w:tcW w:w="0" w:type="auto"/>
          </w:tcPr>
          <w:p w14:paraId="00358BA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0.10</w:t>
            </w:r>
          </w:p>
        </w:tc>
      </w:tr>
      <w:tr w:rsidR="00BE22F6" w:rsidRPr="00ED556B" w14:paraId="6A5FD78C" w14:textId="77777777" w:rsidTr="00F95291">
        <w:tc>
          <w:tcPr>
            <w:tcW w:w="0" w:type="auto"/>
          </w:tcPr>
          <w:p w14:paraId="4DAE9A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Hypotension</w:t>
            </w:r>
          </w:p>
        </w:tc>
        <w:tc>
          <w:tcPr>
            <w:tcW w:w="0" w:type="auto"/>
          </w:tcPr>
          <w:p w14:paraId="4961195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 (0.0%)</w:t>
            </w:r>
          </w:p>
        </w:tc>
        <w:tc>
          <w:tcPr>
            <w:tcW w:w="0" w:type="auto"/>
          </w:tcPr>
          <w:p w14:paraId="2D15ECA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(5.0%)</w:t>
            </w:r>
          </w:p>
        </w:tc>
        <w:tc>
          <w:tcPr>
            <w:tcW w:w="0" w:type="auto"/>
          </w:tcPr>
          <w:p w14:paraId="3D25B36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D7957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9DCF5F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lastRenderedPageBreak/>
              <w:t>Weakness</w:t>
            </w:r>
          </w:p>
        </w:tc>
        <w:tc>
          <w:tcPr>
            <w:tcW w:w="0" w:type="auto"/>
          </w:tcPr>
          <w:p w14:paraId="2358839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15BDE64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17 (85.0%)</w:t>
            </w:r>
          </w:p>
        </w:tc>
        <w:tc>
          <w:tcPr>
            <w:tcW w:w="0" w:type="auto"/>
          </w:tcPr>
          <w:p w14:paraId="31379C7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58FB4B28" w14:textId="77777777" w:rsidTr="00F95291">
        <w:tc>
          <w:tcPr>
            <w:tcW w:w="0" w:type="auto"/>
          </w:tcPr>
          <w:p w14:paraId="731C735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Tiredness</w:t>
            </w:r>
          </w:p>
        </w:tc>
        <w:tc>
          <w:tcPr>
            <w:tcW w:w="0" w:type="auto"/>
          </w:tcPr>
          <w:p w14:paraId="2A9FE5D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341B5E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18 (90.0%)</w:t>
            </w:r>
          </w:p>
        </w:tc>
        <w:tc>
          <w:tcPr>
            <w:tcW w:w="0" w:type="auto"/>
          </w:tcPr>
          <w:p w14:paraId="1AEB893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74DFA1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7F315F"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Poor appetite</w:t>
            </w:r>
          </w:p>
        </w:tc>
        <w:tc>
          <w:tcPr>
            <w:tcW w:w="0" w:type="auto"/>
          </w:tcPr>
          <w:p w14:paraId="54E1894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(85.7%)</w:t>
            </w:r>
          </w:p>
        </w:tc>
        <w:tc>
          <w:tcPr>
            <w:tcW w:w="0" w:type="auto"/>
          </w:tcPr>
          <w:p w14:paraId="6B5D0CA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16 (80.0%)</w:t>
            </w:r>
          </w:p>
        </w:tc>
        <w:tc>
          <w:tcPr>
            <w:tcW w:w="0" w:type="auto"/>
          </w:tcPr>
          <w:p w14:paraId="6BBAB5D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228CD676" w14:textId="77777777" w:rsidTr="00F95291">
        <w:tc>
          <w:tcPr>
            <w:tcW w:w="0" w:type="auto"/>
          </w:tcPr>
          <w:p w14:paraId="42417B3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Increased pigmentation of the skin</w:t>
            </w:r>
          </w:p>
        </w:tc>
        <w:tc>
          <w:tcPr>
            <w:tcW w:w="0" w:type="auto"/>
          </w:tcPr>
          <w:p w14:paraId="7BE068C3"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3 (60.0%)</w:t>
            </w:r>
          </w:p>
        </w:tc>
        <w:tc>
          <w:tcPr>
            <w:tcW w:w="0" w:type="auto"/>
          </w:tcPr>
          <w:p w14:paraId="6B2005D6"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6 (31.6%)</w:t>
            </w:r>
          </w:p>
        </w:tc>
        <w:tc>
          <w:tcPr>
            <w:tcW w:w="0" w:type="auto"/>
          </w:tcPr>
          <w:p w14:paraId="468CCC7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0.3</w:t>
            </w:r>
          </w:p>
        </w:tc>
      </w:tr>
      <w:tr w:rsidR="00BE22F6" w:rsidRPr="00ED556B" w14:paraId="32581C04"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0C2F8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Nausea</w:t>
            </w:r>
          </w:p>
        </w:tc>
        <w:tc>
          <w:tcPr>
            <w:tcW w:w="0" w:type="auto"/>
          </w:tcPr>
          <w:p w14:paraId="53C8E67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5D3D947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11 (55.0%)</w:t>
            </w:r>
          </w:p>
        </w:tc>
        <w:tc>
          <w:tcPr>
            <w:tcW w:w="0" w:type="auto"/>
          </w:tcPr>
          <w:p w14:paraId="1E76103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0.7</w:t>
            </w:r>
          </w:p>
        </w:tc>
      </w:tr>
      <w:tr w:rsidR="00BE22F6" w:rsidRPr="00ED556B" w14:paraId="0EEC684F" w14:textId="77777777" w:rsidTr="00F95291">
        <w:tc>
          <w:tcPr>
            <w:tcW w:w="0" w:type="auto"/>
          </w:tcPr>
          <w:p w14:paraId="793794B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Vomiting</w:t>
            </w:r>
          </w:p>
        </w:tc>
        <w:tc>
          <w:tcPr>
            <w:tcW w:w="0" w:type="auto"/>
          </w:tcPr>
          <w:p w14:paraId="566452C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61C8F7D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75D8882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0.14</w:t>
            </w:r>
          </w:p>
        </w:tc>
      </w:tr>
      <w:tr w:rsidR="00BE22F6" w:rsidRPr="00ED556B" w14:paraId="4901B1EF"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E6A694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Liking for salt</w:t>
            </w:r>
          </w:p>
        </w:tc>
        <w:tc>
          <w:tcPr>
            <w:tcW w:w="0" w:type="auto"/>
          </w:tcPr>
          <w:p w14:paraId="49D77DF5"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5 (71.4%)</w:t>
            </w:r>
          </w:p>
        </w:tc>
        <w:tc>
          <w:tcPr>
            <w:tcW w:w="0" w:type="auto"/>
          </w:tcPr>
          <w:p w14:paraId="6B07FDB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14 (70.0%)</w:t>
            </w:r>
          </w:p>
        </w:tc>
        <w:tc>
          <w:tcPr>
            <w:tcW w:w="0" w:type="auto"/>
          </w:tcPr>
          <w:p w14:paraId="2C9E1E6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3C7B8C37" w14:textId="77777777" w:rsidTr="00F95291">
        <w:tc>
          <w:tcPr>
            <w:tcW w:w="0" w:type="auto"/>
          </w:tcPr>
          <w:p w14:paraId="6113E71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proofErr w:type="spellStart"/>
            <w:r w:rsidRPr="00DE6466">
              <w:rPr>
                <w:rFonts w:eastAsia="Arial" w:cs="Arial"/>
                <w:b/>
                <w:color w:val="000000"/>
                <w:sz w:val="20"/>
                <w:szCs w:val="20"/>
              </w:rPr>
              <w:t>Diarrhoea</w:t>
            </w:r>
            <w:proofErr w:type="spellEnd"/>
          </w:p>
        </w:tc>
        <w:tc>
          <w:tcPr>
            <w:tcW w:w="0" w:type="auto"/>
          </w:tcPr>
          <w:p w14:paraId="6BACF9F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65FD5310"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7 (35.0%)</w:t>
            </w:r>
          </w:p>
        </w:tc>
        <w:tc>
          <w:tcPr>
            <w:tcW w:w="0" w:type="auto"/>
          </w:tcPr>
          <w:p w14:paraId="426875CA"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78E80B4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ABEFEE8"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Dizziness</w:t>
            </w:r>
          </w:p>
        </w:tc>
        <w:tc>
          <w:tcPr>
            <w:tcW w:w="0" w:type="auto"/>
          </w:tcPr>
          <w:p w14:paraId="028F5DC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(66.7%)</w:t>
            </w:r>
          </w:p>
        </w:tc>
        <w:tc>
          <w:tcPr>
            <w:tcW w:w="0" w:type="auto"/>
          </w:tcPr>
          <w:p w14:paraId="510C949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 (45.0%)</w:t>
            </w:r>
          </w:p>
        </w:tc>
        <w:tc>
          <w:tcPr>
            <w:tcW w:w="0" w:type="auto"/>
          </w:tcPr>
          <w:p w14:paraId="6AAC8E9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r w:rsidR="00BE22F6" w:rsidRPr="00ED556B" w14:paraId="455DF386" w14:textId="77777777" w:rsidTr="00F95291">
        <w:tc>
          <w:tcPr>
            <w:tcW w:w="0" w:type="auto"/>
          </w:tcPr>
          <w:p w14:paraId="79049DD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Anorexia</w:t>
            </w:r>
          </w:p>
        </w:tc>
        <w:tc>
          <w:tcPr>
            <w:tcW w:w="0" w:type="auto"/>
          </w:tcPr>
          <w:p w14:paraId="332E233B"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0C0A4D14"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023BA60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0.14</w:t>
            </w:r>
          </w:p>
        </w:tc>
      </w:tr>
      <w:tr w:rsidR="00BE22F6" w:rsidRPr="00ED556B" w14:paraId="0F571E2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0543B5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Loss of axillary and pubic hair, if female</w:t>
            </w:r>
          </w:p>
        </w:tc>
        <w:tc>
          <w:tcPr>
            <w:tcW w:w="0" w:type="auto"/>
          </w:tcPr>
          <w:p w14:paraId="6B48100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1 (14.3%)</w:t>
            </w:r>
          </w:p>
        </w:tc>
        <w:tc>
          <w:tcPr>
            <w:tcW w:w="0" w:type="auto"/>
          </w:tcPr>
          <w:p w14:paraId="469CAA0C"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(10.0%)</w:t>
            </w:r>
          </w:p>
        </w:tc>
        <w:tc>
          <w:tcPr>
            <w:tcW w:w="0" w:type="auto"/>
          </w:tcPr>
          <w:p w14:paraId="03347AC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0.8</w:t>
            </w:r>
          </w:p>
        </w:tc>
      </w:tr>
      <w:tr w:rsidR="00BE22F6" w:rsidRPr="00ED556B" w14:paraId="2ED502E6" w14:textId="77777777" w:rsidTr="00F95291">
        <w:tc>
          <w:tcPr>
            <w:tcW w:w="0" w:type="auto"/>
          </w:tcPr>
          <w:p w14:paraId="1C2B98CE"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 xml:space="preserve">Presence of </w:t>
            </w:r>
            <w:proofErr w:type="spellStart"/>
            <w:r w:rsidRPr="00DE6466">
              <w:rPr>
                <w:rFonts w:eastAsia="Arial" w:cs="Arial"/>
                <w:b/>
                <w:color w:val="000000"/>
                <w:sz w:val="20"/>
                <w:szCs w:val="20"/>
              </w:rPr>
              <w:t>anaemia</w:t>
            </w:r>
            <w:proofErr w:type="spellEnd"/>
          </w:p>
        </w:tc>
        <w:tc>
          <w:tcPr>
            <w:tcW w:w="0" w:type="auto"/>
          </w:tcPr>
          <w:p w14:paraId="07B7F9C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(57.1%)</w:t>
            </w:r>
          </w:p>
        </w:tc>
        <w:tc>
          <w:tcPr>
            <w:tcW w:w="0" w:type="auto"/>
          </w:tcPr>
          <w:p w14:paraId="37F641CD"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9 (47.4%)</w:t>
            </w:r>
          </w:p>
        </w:tc>
        <w:tc>
          <w:tcPr>
            <w:tcW w:w="0" w:type="auto"/>
          </w:tcPr>
          <w:p w14:paraId="7D472EA2"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&gt;0.9</w:t>
            </w:r>
          </w:p>
        </w:tc>
      </w:tr>
      <w:tr w:rsidR="00BE22F6" w:rsidRPr="00ED556B" w14:paraId="7ABD6B6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CDD09BF" w14:textId="16760697" w:rsidR="00BE22F6" w:rsidRPr="00DE6466" w:rsidRDefault="00DC424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
            </w:pPr>
            <w:r w:rsidRPr="00DE6466">
              <w:rPr>
                <w:rFonts w:eastAsia="Arial" w:cs="Arial"/>
                <w:b/>
                <w:color w:val="000000"/>
                <w:sz w:val="20"/>
                <w:szCs w:val="20"/>
              </w:rPr>
              <w:t>HA</w:t>
            </w:r>
            <w:r w:rsidR="00BE22F6" w:rsidRPr="00DE6466">
              <w:rPr>
                <w:rFonts w:eastAsia="Arial" w:cs="Arial"/>
                <w:b/>
                <w:color w:val="000000"/>
                <w:sz w:val="20"/>
                <w:szCs w:val="20"/>
              </w:rPr>
              <w:t>ART exposure</w:t>
            </w:r>
          </w:p>
        </w:tc>
        <w:tc>
          <w:tcPr>
            <w:tcW w:w="0" w:type="auto"/>
          </w:tcPr>
          <w:p w14:paraId="45ADBD09"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2 (28.6%)</w:t>
            </w:r>
          </w:p>
        </w:tc>
        <w:tc>
          <w:tcPr>
            <w:tcW w:w="0" w:type="auto"/>
          </w:tcPr>
          <w:p w14:paraId="3539ED91"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4 (20.0%)</w:t>
            </w:r>
          </w:p>
        </w:tc>
        <w:tc>
          <w:tcPr>
            <w:tcW w:w="0" w:type="auto"/>
          </w:tcPr>
          <w:p w14:paraId="0A5BB1B7" w14:textId="77777777" w:rsidR="00BE22F6" w:rsidRPr="00DE6466"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
            </w:pPr>
            <w:r w:rsidRPr="00DE6466">
              <w:rPr>
                <w:rFonts w:eastAsia="Arial" w:cs="Arial"/>
                <w:color w:val="000000"/>
                <w:sz w:val="20"/>
                <w:szCs w:val="20"/>
              </w:rPr>
              <w:t>0.6</w:t>
            </w:r>
          </w:p>
        </w:tc>
      </w:tr>
    </w:tbl>
    <w:bookmarkEnd w:id="21"/>
    <w:p w14:paraId="61C76C74" w14:textId="4C9B9863" w:rsidR="00724CAF" w:rsidRDefault="00DC4246" w:rsidP="00F83FA2">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113C7F1" w14:textId="77777777" w:rsidR="003522CB" w:rsidRDefault="003522CB" w:rsidP="004C6941">
      <w:pPr>
        <w:tabs>
          <w:tab w:val="left" w:pos="2994"/>
        </w:tabs>
        <w:rPr>
          <w:rFonts w:asciiTheme="majorHAnsi" w:hAnsiTheme="majorHAnsi" w:cstheme="majorHAnsi"/>
          <w:b/>
          <w:bCs/>
          <w:sz w:val="22"/>
          <w:szCs w:val="22"/>
        </w:rPr>
      </w:pPr>
    </w:p>
    <w:p w14:paraId="61EE4FBC" w14:textId="65EC9B6E" w:rsidR="004C6941" w:rsidRPr="00C46E4E" w:rsidRDefault="004C6941" w:rsidP="004C6941">
      <w:pPr>
        <w:tabs>
          <w:tab w:val="left" w:pos="2994"/>
        </w:tabs>
        <w:rPr>
          <w:rFonts w:asciiTheme="majorHAnsi" w:hAnsiTheme="majorHAnsi" w:cstheme="majorHAnsi"/>
          <w:b/>
          <w:bCs/>
          <w:sz w:val="22"/>
          <w:szCs w:val="22"/>
        </w:rPr>
      </w:pPr>
      <w:r w:rsidRPr="00C46E4E">
        <w:rPr>
          <w:rFonts w:asciiTheme="majorHAnsi" w:hAnsiTheme="majorHAnsi" w:cstheme="majorHAnsi"/>
          <w:b/>
          <w:bCs/>
          <w:sz w:val="22"/>
          <w:szCs w:val="22"/>
        </w:rPr>
        <w:t>Comparison of patients with adrenal insufficiency and those without</w:t>
      </w:r>
    </w:p>
    <w:p w14:paraId="46D7180B" w14:textId="2F0677DB" w:rsidR="00A554B0" w:rsidRDefault="00A554B0"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rPr>
      </w:pPr>
    </w:p>
    <w:p w14:paraId="3EA0BE36" w14:textId="699B38EF" w:rsidR="00D50028" w:rsidRPr="00DE6466" w:rsidRDefault="00D50028"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
      </w:pPr>
      <w:r w:rsidRPr="00DE6466">
        <w:rPr>
          <w:rFonts w:ascii="Arial" w:hAnsi="Arial" w:cs="Arial"/>
          <w:b/>
          <w:bCs/>
          <w:i w:val="0"/>
          <w:iCs/>
          <w:sz w:val="20"/>
          <w:szCs w:val="20"/>
        </w:rPr>
        <w:t>Table</w:t>
      </w:r>
      <w:r w:rsidR="00BA0DE9" w:rsidRPr="00DE6466">
        <w:rPr>
          <w:rFonts w:ascii="Arial" w:hAnsi="Arial" w:cs="Arial"/>
          <w:b/>
          <w:bCs/>
          <w:i w:val="0"/>
          <w:iCs/>
          <w:sz w:val="20"/>
          <w:szCs w:val="20"/>
        </w:rPr>
        <w:t xml:space="preserve"> 2</w:t>
      </w:r>
      <w:r w:rsidRPr="00DE6466">
        <w:rPr>
          <w:rFonts w:ascii="Arial" w:hAnsi="Arial" w:cs="Arial"/>
          <w:b/>
          <w:bCs/>
          <w:i w:val="0"/>
          <w:iCs/>
          <w:sz w:val="20"/>
          <w:szCs w:val="20"/>
        </w:rPr>
        <w:t xml:space="preserve">: </w:t>
      </w:r>
      <w:r w:rsidR="007A6CC5" w:rsidRPr="00DE6466">
        <w:rPr>
          <w:rFonts w:ascii="Arial" w:hAnsi="Arial" w:cs="Arial"/>
          <w:b/>
          <w:bCs/>
          <w:i w:val="0"/>
          <w:iCs/>
          <w:sz w:val="20"/>
          <w:szCs w:val="20"/>
        </w:rPr>
        <w:t xml:space="preserve">Comparison </w:t>
      </w:r>
      <w:r w:rsidR="00E37DFB" w:rsidRPr="00DE6466">
        <w:rPr>
          <w:rFonts w:ascii="Arial" w:hAnsi="Arial" w:cs="Arial"/>
          <w:b/>
          <w:bCs/>
          <w:i w:val="0"/>
          <w:iCs/>
          <w:sz w:val="20"/>
          <w:szCs w:val="20"/>
        </w:rPr>
        <w:t xml:space="preserve">of clinical characteristics in patients with adrenal insufficiency </w:t>
      </w:r>
      <w:r w:rsidR="007A6CC5" w:rsidRPr="00DE6466">
        <w:rPr>
          <w:rFonts w:ascii="Arial" w:hAnsi="Arial" w:cs="Arial"/>
          <w:b/>
          <w:bCs/>
          <w:i w:val="0"/>
          <w:iCs/>
          <w:sz w:val="20"/>
          <w:szCs w:val="20"/>
        </w:rPr>
        <w:t xml:space="preserve">with those without </w:t>
      </w:r>
    </w:p>
    <w:tbl>
      <w:tblPr>
        <w:tblStyle w:val="PlainTable5"/>
        <w:tblW w:w="9502" w:type="dxa"/>
        <w:tblInd w:w="-142" w:type="dxa"/>
        <w:tblLook w:val="0420" w:firstRow="1" w:lastRow="0" w:firstColumn="0" w:lastColumn="0" w:noHBand="0" w:noVBand="1"/>
      </w:tblPr>
      <w:tblGrid>
        <w:gridCol w:w="4526"/>
        <w:gridCol w:w="1796"/>
        <w:gridCol w:w="1796"/>
        <w:gridCol w:w="1384"/>
      </w:tblGrid>
      <w:tr w:rsidR="00A11D65" w:rsidRPr="007C7DE3" w14:paraId="384F1C4B" w14:textId="77777777" w:rsidTr="00C822FF">
        <w:trPr>
          <w:cnfStyle w:val="100000000000" w:firstRow="1" w:lastRow="0" w:firstColumn="0" w:lastColumn="0" w:oddVBand="0" w:evenVBand="0" w:oddHBand="0" w:evenHBand="0" w:firstRowFirstColumn="0" w:firstRowLastColumn="0" w:lastRowFirstColumn="0" w:lastRowLastColumn="0"/>
          <w:trHeight w:val="300"/>
        </w:trPr>
        <w:tc>
          <w:tcPr>
            <w:tcW w:w="4526" w:type="dxa"/>
            <w:noWrap/>
            <w:hideMark/>
          </w:tcPr>
          <w:p w14:paraId="50A74726" w14:textId="71616F66" w:rsidR="00A11D65" w:rsidRPr="00DE6466" w:rsidRDefault="00A11D65" w:rsidP="00A11D65">
            <w:pPr>
              <w:rPr>
                <w:rFonts w:ascii="Arial" w:eastAsia="Times New Roman" w:hAnsi="Arial" w:cs="Arial"/>
                <w:b/>
                <w:bCs/>
                <w:i w:val="0"/>
                <w:iCs w:val="0"/>
                <w:color w:val="000000"/>
                <w:sz w:val="18"/>
                <w:szCs w:val="18"/>
                <w:lang w:val="en-ZA" w:eastAsia="en-ZA"/>
              </w:rPr>
            </w:pPr>
            <w:r w:rsidRPr="00DE6466">
              <w:rPr>
                <w:rFonts w:ascii="Arial" w:eastAsia="Times New Roman" w:hAnsi="Arial" w:cs="Arial"/>
                <w:b/>
                <w:bCs/>
                <w:color w:val="000000"/>
                <w:sz w:val="18"/>
                <w:szCs w:val="18"/>
                <w:lang w:eastAsia="en-ZA"/>
              </w:rPr>
              <w:t>Variable</w:t>
            </w:r>
            <w:r w:rsidR="00841F8F" w:rsidRPr="00DE6466">
              <w:rPr>
                <w:rFonts w:ascii="Arial" w:eastAsia="Times New Roman" w:hAnsi="Arial" w:cs="Arial"/>
                <w:b/>
                <w:bCs/>
                <w:color w:val="000000"/>
                <w:sz w:val="18"/>
                <w:szCs w:val="18"/>
                <w:lang w:eastAsia="en-ZA"/>
              </w:rPr>
              <w:t xml:space="preserve">                                                               </w:t>
            </w:r>
          </w:p>
        </w:tc>
        <w:tc>
          <w:tcPr>
            <w:tcW w:w="1796" w:type="dxa"/>
            <w:noWrap/>
            <w:hideMark/>
          </w:tcPr>
          <w:p w14:paraId="3C616123" w14:textId="111DABE4"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AI, N = 27</w:t>
            </w:r>
            <w:r w:rsidRPr="00347433">
              <w:rPr>
                <w:rFonts w:ascii="Arial" w:eastAsia="Times New Roman" w:hAnsi="Arial" w:cs="Arial"/>
                <w:color w:val="000000"/>
                <w:sz w:val="18"/>
                <w:szCs w:val="18"/>
                <w:vertAlign w:val="superscript"/>
                <w:lang w:eastAsia="en-ZA"/>
              </w:rPr>
              <w:t>1</w:t>
            </w:r>
          </w:p>
        </w:tc>
        <w:tc>
          <w:tcPr>
            <w:tcW w:w="1796" w:type="dxa"/>
            <w:noWrap/>
            <w:hideMark/>
          </w:tcPr>
          <w:p w14:paraId="7ED845E4" w14:textId="2808B54B"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No</w:t>
            </w:r>
            <w:r w:rsidR="000C7676" w:rsidRPr="00347433">
              <w:rPr>
                <w:rFonts w:ascii="Arial" w:eastAsia="Times New Roman" w:hAnsi="Arial" w:cs="Arial"/>
                <w:color w:val="000000"/>
                <w:sz w:val="18"/>
                <w:szCs w:val="18"/>
                <w:lang w:eastAsia="en-ZA"/>
              </w:rPr>
              <w:t>n</w:t>
            </w:r>
            <w:r w:rsidRPr="00347433">
              <w:rPr>
                <w:rFonts w:ascii="Arial" w:eastAsia="Times New Roman" w:hAnsi="Arial" w:cs="Arial"/>
                <w:color w:val="000000"/>
                <w:sz w:val="18"/>
                <w:szCs w:val="18"/>
                <w:lang w:eastAsia="en-ZA"/>
              </w:rPr>
              <w:t>-AI, N = 522</w:t>
            </w:r>
            <w:r w:rsidRPr="00347433">
              <w:rPr>
                <w:rFonts w:ascii="Arial" w:eastAsia="Times New Roman" w:hAnsi="Arial" w:cs="Arial"/>
                <w:color w:val="000000"/>
                <w:sz w:val="18"/>
                <w:szCs w:val="18"/>
                <w:vertAlign w:val="superscript"/>
                <w:lang w:eastAsia="en-ZA"/>
              </w:rPr>
              <w:t>1</w:t>
            </w:r>
          </w:p>
        </w:tc>
        <w:tc>
          <w:tcPr>
            <w:tcW w:w="1384" w:type="dxa"/>
            <w:noWrap/>
            <w:hideMark/>
          </w:tcPr>
          <w:p w14:paraId="49FE3549" w14:textId="5BB22C7C" w:rsidR="00A11D65" w:rsidRPr="00A57124" w:rsidRDefault="00217BFF" w:rsidP="00A11D65">
            <w:pPr>
              <w:rPr>
                <w:rFonts w:ascii="Arial" w:eastAsia="Times New Roman" w:hAnsi="Arial" w:cs="Arial"/>
                <w:color w:val="000000"/>
                <w:sz w:val="18"/>
                <w:szCs w:val="18"/>
                <w:lang w:val="en-ZA" w:eastAsia="en-ZA"/>
              </w:rPr>
            </w:pPr>
            <w:r>
              <w:rPr>
                <w:rFonts w:ascii="Arial" w:eastAsia="Times New Roman" w:hAnsi="Arial" w:cs="Arial"/>
                <w:color w:val="000000"/>
                <w:sz w:val="18"/>
                <w:szCs w:val="18"/>
                <w:lang w:eastAsia="en-ZA"/>
              </w:rPr>
              <w:t xml:space="preserve">          </w:t>
            </w:r>
            <w:r w:rsidR="00A11D65" w:rsidRPr="00A57124">
              <w:rPr>
                <w:rFonts w:ascii="Arial" w:eastAsia="Times New Roman" w:hAnsi="Arial" w:cs="Arial"/>
                <w:color w:val="000000"/>
                <w:sz w:val="18"/>
                <w:szCs w:val="18"/>
                <w:lang w:eastAsia="en-ZA"/>
              </w:rPr>
              <w:t>p-value</w:t>
            </w:r>
            <w:r w:rsidR="00A11D65" w:rsidRPr="00A57124">
              <w:rPr>
                <w:rFonts w:ascii="Arial" w:eastAsia="Times New Roman" w:hAnsi="Arial" w:cs="Arial"/>
                <w:color w:val="000000"/>
                <w:sz w:val="18"/>
                <w:szCs w:val="18"/>
                <w:vertAlign w:val="superscript"/>
                <w:lang w:eastAsia="en-ZA"/>
              </w:rPr>
              <w:t>2</w:t>
            </w:r>
          </w:p>
        </w:tc>
      </w:tr>
      <w:tr w:rsidR="00A11D65" w:rsidRPr="007C7DE3" w14:paraId="09B01A0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FD3CD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Age at enrolment, median (IQR) (years)</w:t>
            </w:r>
          </w:p>
        </w:tc>
        <w:tc>
          <w:tcPr>
            <w:tcW w:w="1796" w:type="dxa"/>
            <w:noWrap/>
            <w:hideMark/>
          </w:tcPr>
          <w:p w14:paraId="0714DF6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(32.0,47.5)</w:t>
            </w:r>
          </w:p>
        </w:tc>
        <w:tc>
          <w:tcPr>
            <w:tcW w:w="1796" w:type="dxa"/>
            <w:noWrap/>
            <w:hideMark/>
          </w:tcPr>
          <w:p w14:paraId="46CB223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(31.8,43.0)</w:t>
            </w:r>
          </w:p>
        </w:tc>
        <w:tc>
          <w:tcPr>
            <w:tcW w:w="1384" w:type="dxa"/>
            <w:noWrap/>
            <w:hideMark/>
          </w:tcPr>
          <w:p w14:paraId="79ECBA32" w14:textId="77777777" w:rsidR="00A11D65" w:rsidRPr="00A57124" w:rsidRDefault="00A11D65" w:rsidP="00A11D65">
            <w:pPr>
              <w:jc w:val="right"/>
              <w:rPr>
                <w:rFonts w:eastAsia="Times New Roman" w:cs="Arial"/>
                <w:color w:val="000000"/>
                <w:sz w:val="18"/>
                <w:szCs w:val="18"/>
                <w:lang w:val="en-ZA" w:eastAsia="en-ZA"/>
              </w:rPr>
            </w:pPr>
            <w:commentRangeStart w:id="24"/>
            <w:commentRangeStart w:id="25"/>
            <w:r w:rsidRPr="00A57124">
              <w:rPr>
                <w:rFonts w:eastAsia="Times New Roman" w:cs="Arial"/>
                <w:color w:val="000000"/>
                <w:sz w:val="18"/>
                <w:szCs w:val="18"/>
                <w:lang w:eastAsia="en-ZA"/>
              </w:rPr>
              <w:t>0.4</w:t>
            </w:r>
            <w:commentRangeEnd w:id="24"/>
            <w:r w:rsidR="00137697">
              <w:rPr>
                <w:rStyle w:val="CommentReference"/>
              </w:rPr>
              <w:commentReference w:id="24"/>
            </w:r>
            <w:commentRangeEnd w:id="25"/>
            <w:r w:rsidR="00DA6492">
              <w:rPr>
                <w:rStyle w:val="CommentReference"/>
              </w:rPr>
              <w:commentReference w:id="25"/>
            </w:r>
          </w:p>
        </w:tc>
      </w:tr>
      <w:tr w:rsidR="00A11D65" w:rsidRPr="007C7DE3" w14:paraId="1ACBDAF6" w14:textId="77777777" w:rsidTr="00C822FF">
        <w:trPr>
          <w:trHeight w:val="300"/>
        </w:trPr>
        <w:tc>
          <w:tcPr>
            <w:tcW w:w="4526" w:type="dxa"/>
            <w:noWrap/>
            <w:hideMark/>
          </w:tcPr>
          <w:p w14:paraId="43E38723" w14:textId="6D72CDB5"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Gender, N</w:t>
            </w:r>
            <w:r w:rsidR="00841F8F">
              <w:rPr>
                <w:rFonts w:eastAsia="Times New Roman" w:cs="Arial"/>
                <w:color w:val="000000"/>
                <w:sz w:val="18"/>
                <w:szCs w:val="18"/>
                <w:lang w:eastAsia="en-ZA"/>
              </w:rPr>
              <w:t xml:space="preserve"> </w:t>
            </w:r>
            <w:r w:rsidRPr="00A57124">
              <w:rPr>
                <w:rFonts w:eastAsia="Times New Roman" w:cs="Arial"/>
                <w:color w:val="000000"/>
                <w:sz w:val="18"/>
                <w:szCs w:val="18"/>
                <w:lang w:eastAsia="en-ZA"/>
              </w:rPr>
              <w:t>(%)</w:t>
            </w:r>
          </w:p>
        </w:tc>
        <w:tc>
          <w:tcPr>
            <w:tcW w:w="1796" w:type="dxa"/>
            <w:noWrap/>
            <w:hideMark/>
          </w:tcPr>
          <w:p w14:paraId="0AC42894" w14:textId="77777777" w:rsidR="00A11D65" w:rsidRPr="00A57124" w:rsidRDefault="00A11D65" w:rsidP="00A11D65">
            <w:pPr>
              <w:rPr>
                <w:rFonts w:eastAsia="Times New Roman" w:cs="Arial"/>
                <w:color w:val="000000"/>
                <w:sz w:val="18"/>
                <w:szCs w:val="18"/>
                <w:lang w:val="en-ZA" w:eastAsia="en-ZA"/>
              </w:rPr>
            </w:pPr>
          </w:p>
        </w:tc>
        <w:tc>
          <w:tcPr>
            <w:tcW w:w="1796" w:type="dxa"/>
            <w:noWrap/>
            <w:hideMark/>
          </w:tcPr>
          <w:p w14:paraId="22556798" w14:textId="77777777" w:rsidR="00A11D65" w:rsidRPr="00A57124" w:rsidRDefault="00A11D65" w:rsidP="00A11D65">
            <w:pPr>
              <w:rPr>
                <w:rFonts w:eastAsia="Times New Roman" w:cs="Arial"/>
                <w:sz w:val="18"/>
                <w:szCs w:val="18"/>
                <w:lang w:val="en-ZA" w:eastAsia="en-ZA"/>
              </w:rPr>
            </w:pPr>
          </w:p>
        </w:tc>
        <w:tc>
          <w:tcPr>
            <w:tcW w:w="1384" w:type="dxa"/>
            <w:noWrap/>
            <w:hideMark/>
          </w:tcPr>
          <w:p w14:paraId="4174040A" w14:textId="65413142" w:rsidR="00724CAF" w:rsidRPr="00724CAF" w:rsidRDefault="00724CAF" w:rsidP="00A11D65">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A11D65" w:rsidRPr="007C7DE3" w14:paraId="20131543"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199BD55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Female</w:t>
            </w:r>
          </w:p>
        </w:tc>
        <w:tc>
          <w:tcPr>
            <w:tcW w:w="1796" w:type="dxa"/>
            <w:noWrap/>
            <w:hideMark/>
          </w:tcPr>
          <w:p w14:paraId="0A54AA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 (51.9%)</w:t>
            </w:r>
          </w:p>
        </w:tc>
        <w:tc>
          <w:tcPr>
            <w:tcW w:w="1796" w:type="dxa"/>
            <w:noWrap/>
            <w:hideMark/>
          </w:tcPr>
          <w:p w14:paraId="6D122B7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266 (51.1%)</w:t>
            </w:r>
          </w:p>
        </w:tc>
        <w:tc>
          <w:tcPr>
            <w:tcW w:w="1384" w:type="dxa"/>
            <w:noWrap/>
            <w:hideMark/>
          </w:tcPr>
          <w:p w14:paraId="6D1A2BE6" w14:textId="77777777" w:rsidR="00A11D65" w:rsidRPr="00A57124" w:rsidRDefault="00A11D65" w:rsidP="00A11D65">
            <w:pPr>
              <w:rPr>
                <w:rFonts w:eastAsia="Times New Roman" w:cs="Arial"/>
                <w:color w:val="000000"/>
                <w:sz w:val="18"/>
                <w:szCs w:val="18"/>
                <w:lang w:val="en-ZA" w:eastAsia="en-ZA"/>
              </w:rPr>
            </w:pPr>
          </w:p>
        </w:tc>
      </w:tr>
      <w:tr w:rsidR="00A11D65" w:rsidRPr="007C7DE3" w14:paraId="4C104CF6" w14:textId="77777777" w:rsidTr="00C822FF">
        <w:trPr>
          <w:trHeight w:val="300"/>
        </w:trPr>
        <w:tc>
          <w:tcPr>
            <w:tcW w:w="4526" w:type="dxa"/>
            <w:noWrap/>
            <w:hideMark/>
          </w:tcPr>
          <w:p w14:paraId="4BD7C65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Duration of current illness, median (IQR) (days)</w:t>
            </w:r>
          </w:p>
        </w:tc>
        <w:tc>
          <w:tcPr>
            <w:tcW w:w="1796" w:type="dxa"/>
            <w:noWrap/>
            <w:hideMark/>
          </w:tcPr>
          <w:p w14:paraId="2FDFD10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(14.0, 27.8)</w:t>
            </w:r>
          </w:p>
        </w:tc>
        <w:tc>
          <w:tcPr>
            <w:tcW w:w="1796" w:type="dxa"/>
            <w:noWrap/>
            <w:hideMark/>
          </w:tcPr>
          <w:p w14:paraId="38634EA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(11.8, 21.0)</w:t>
            </w:r>
          </w:p>
        </w:tc>
        <w:tc>
          <w:tcPr>
            <w:tcW w:w="1384" w:type="dxa"/>
            <w:noWrap/>
            <w:hideMark/>
          </w:tcPr>
          <w:p w14:paraId="54CCB38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3000ED1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8654A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Weight loss</w:t>
            </w:r>
          </w:p>
        </w:tc>
        <w:tc>
          <w:tcPr>
            <w:tcW w:w="1796" w:type="dxa"/>
            <w:noWrap/>
            <w:hideMark/>
          </w:tcPr>
          <w:p w14:paraId="50D739B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6BCD8BD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430 (86.3%)</w:t>
            </w:r>
          </w:p>
        </w:tc>
        <w:tc>
          <w:tcPr>
            <w:tcW w:w="1384" w:type="dxa"/>
            <w:noWrap/>
            <w:hideMark/>
          </w:tcPr>
          <w:p w14:paraId="477A0AE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5313815E" w14:textId="77777777" w:rsidTr="00C822FF">
        <w:trPr>
          <w:trHeight w:val="300"/>
        </w:trPr>
        <w:tc>
          <w:tcPr>
            <w:tcW w:w="4526" w:type="dxa"/>
            <w:noWrap/>
            <w:hideMark/>
          </w:tcPr>
          <w:p w14:paraId="2E94C63A" w14:textId="0371B221"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Viral load (log10 </w:t>
            </w:r>
            <w:r w:rsidR="00137697">
              <w:rPr>
                <w:rFonts w:eastAsia="Times New Roman" w:cs="Arial"/>
                <w:color w:val="000000"/>
                <w:sz w:val="18"/>
                <w:szCs w:val="18"/>
                <w:lang w:eastAsia="en-ZA"/>
              </w:rPr>
              <w:t>c</w:t>
            </w:r>
            <w:r w:rsidR="00137697" w:rsidRPr="00A57124">
              <w:rPr>
                <w:rFonts w:eastAsia="Times New Roman" w:cs="Arial"/>
                <w:color w:val="000000"/>
                <w:sz w:val="18"/>
                <w:szCs w:val="18"/>
                <w:lang w:eastAsia="en-ZA"/>
              </w:rPr>
              <w:t>opies</w:t>
            </w:r>
            <w:r w:rsidRPr="00A57124">
              <w:rPr>
                <w:rFonts w:eastAsia="Times New Roman" w:cs="Arial"/>
                <w:color w:val="000000"/>
                <w:sz w:val="18"/>
                <w:szCs w:val="18"/>
                <w:lang w:eastAsia="en-ZA"/>
              </w:rPr>
              <w:t>/mL)</w:t>
            </w:r>
          </w:p>
        </w:tc>
        <w:tc>
          <w:tcPr>
            <w:tcW w:w="1796" w:type="dxa"/>
            <w:noWrap/>
            <w:hideMark/>
          </w:tcPr>
          <w:p w14:paraId="1C85795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11.0 (10.7, 11.3)</w:t>
            </w:r>
          </w:p>
        </w:tc>
        <w:tc>
          <w:tcPr>
            <w:tcW w:w="1796" w:type="dxa"/>
            <w:noWrap/>
            <w:hideMark/>
          </w:tcPr>
          <w:p w14:paraId="478D938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10.8 (7.1, 12.3)</w:t>
            </w:r>
          </w:p>
        </w:tc>
        <w:tc>
          <w:tcPr>
            <w:tcW w:w="1384" w:type="dxa"/>
            <w:noWrap/>
            <w:hideMark/>
          </w:tcPr>
          <w:p w14:paraId="1D61FC29"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0.9</w:t>
            </w:r>
          </w:p>
        </w:tc>
      </w:tr>
      <w:tr w:rsidR="00A11D65" w:rsidRPr="007C7DE3" w14:paraId="4E2EC9BF"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E56D023" w14:textId="3BCB56E2"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Pulmonary tuberculosis</w:t>
            </w:r>
          </w:p>
        </w:tc>
        <w:tc>
          <w:tcPr>
            <w:tcW w:w="1796" w:type="dxa"/>
            <w:noWrap/>
            <w:hideMark/>
          </w:tcPr>
          <w:p w14:paraId="537B9226"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11 (40.7%)</w:t>
            </w:r>
          </w:p>
        </w:tc>
        <w:tc>
          <w:tcPr>
            <w:tcW w:w="1796" w:type="dxa"/>
            <w:noWrap/>
            <w:hideMark/>
          </w:tcPr>
          <w:p w14:paraId="46A2A7ED"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337 (64.6%)</w:t>
            </w:r>
          </w:p>
        </w:tc>
        <w:tc>
          <w:tcPr>
            <w:tcW w:w="1384" w:type="dxa"/>
            <w:noWrap/>
            <w:hideMark/>
          </w:tcPr>
          <w:p w14:paraId="69110D0E"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0.012</w:t>
            </w:r>
          </w:p>
        </w:tc>
      </w:tr>
      <w:tr w:rsidR="00A11D65" w:rsidRPr="007C7DE3" w14:paraId="0A2B9A13" w14:textId="77777777" w:rsidTr="00C822FF">
        <w:trPr>
          <w:trHeight w:val="300"/>
        </w:trPr>
        <w:tc>
          <w:tcPr>
            <w:tcW w:w="4526" w:type="dxa"/>
            <w:noWrap/>
            <w:hideMark/>
          </w:tcPr>
          <w:p w14:paraId="73FE814C" w14:textId="02D0ED1A"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Extrapulmonary tuberculosis</w:t>
            </w:r>
          </w:p>
        </w:tc>
        <w:tc>
          <w:tcPr>
            <w:tcW w:w="1796" w:type="dxa"/>
            <w:noWrap/>
            <w:hideMark/>
          </w:tcPr>
          <w:p w14:paraId="05B32372"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10 (37.0%)</w:t>
            </w:r>
          </w:p>
        </w:tc>
        <w:tc>
          <w:tcPr>
            <w:tcW w:w="1796" w:type="dxa"/>
            <w:noWrap/>
            <w:hideMark/>
          </w:tcPr>
          <w:p w14:paraId="44637001"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99 (19.0%)</w:t>
            </w:r>
          </w:p>
        </w:tc>
        <w:tc>
          <w:tcPr>
            <w:tcW w:w="1384" w:type="dxa"/>
            <w:noWrap/>
            <w:hideMark/>
          </w:tcPr>
          <w:p w14:paraId="35CCBAEB"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0.022</w:t>
            </w:r>
          </w:p>
        </w:tc>
      </w:tr>
      <w:tr w:rsidR="00A11D65" w:rsidRPr="007C7DE3" w14:paraId="7795D368"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5C27011" w14:textId="6156B93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Cryptococcus neoformans</w:t>
            </w:r>
            <w:r w:rsidR="00384A4A">
              <w:rPr>
                <w:rFonts w:eastAsia="Times New Roman" w:cs="Arial"/>
                <w:color w:val="000000"/>
                <w:sz w:val="18"/>
                <w:szCs w:val="18"/>
                <w:lang w:eastAsia="en-ZA"/>
              </w:rPr>
              <w:t xml:space="preserve"> </w:t>
            </w:r>
          </w:p>
        </w:tc>
        <w:tc>
          <w:tcPr>
            <w:tcW w:w="1796" w:type="dxa"/>
            <w:noWrap/>
            <w:hideMark/>
          </w:tcPr>
          <w:p w14:paraId="4F52199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 (37.0%)</w:t>
            </w:r>
          </w:p>
        </w:tc>
        <w:tc>
          <w:tcPr>
            <w:tcW w:w="1796" w:type="dxa"/>
            <w:noWrap/>
            <w:hideMark/>
          </w:tcPr>
          <w:p w14:paraId="1BAD62E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20 (3.8%)</w:t>
            </w:r>
          </w:p>
        </w:tc>
        <w:tc>
          <w:tcPr>
            <w:tcW w:w="1384" w:type="dxa"/>
            <w:noWrap/>
            <w:hideMark/>
          </w:tcPr>
          <w:p w14:paraId="65B8A4C4" w14:textId="5FDC623C" w:rsidR="00A11D65" w:rsidRPr="009004A8" w:rsidRDefault="00724CAF" w:rsidP="00A11D65">
            <w:pPr>
              <w:rPr>
                <w:rFonts w:eastAsia="Times New Roman" w:cs="Arial"/>
                <w:b/>
                <w:bCs/>
                <w:color w:val="000000"/>
                <w:sz w:val="18"/>
                <w:szCs w:val="18"/>
                <w:lang w:val="en-ZA" w:eastAsia="en-ZA"/>
              </w:rPr>
            </w:pPr>
            <w:r>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B052C0">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A11D65" w:rsidRPr="009004A8">
              <w:rPr>
                <w:rFonts w:eastAsia="Times New Roman" w:cs="Arial"/>
                <w:b/>
                <w:bCs/>
                <w:color w:val="000000"/>
                <w:sz w:val="18"/>
                <w:szCs w:val="18"/>
                <w:lang w:eastAsia="en-ZA"/>
              </w:rPr>
              <w:t>&lt;0.001</w:t>
            </w:r>
          </w:p>
        </w:tc>
      </w:tr>
      <w:tr w:rsidR="00A11D65" w:rsidRPr="007C7DE3" w14:paraId="4B596370" w14:textId="77777777" w:rsidTr="00C822FF">
        <w:trPr>
          <w:trHeight w:val="300"/>
        </w:trPr>
        <w:tc>
          <w:tcPr>
            <w:tcW w:w="4526" w:type="dxa"/>
            <w:noWrap/>
            <w:hideMark/>
          </w:tcPr>
          <w:p w14:paraId="49DC45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Pneumonia</w:t>
            </w:r>
          </w:p>
        </w:tc>
        <w:tc>
          <w:tcPr>
            <w:tcW w:w="1796" w:type="dxa"/>
            <w:noWrap/>
            <w:hideMark/>
          </w:tcPr>
          <w:p w14:paraId="2269D24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 (11.1%)</w:t>
            </w:r>
          </w:p>
        </w:tc>
        <w:tc>
          <w:tcPr>
            <w:tcW w:w="1796" w:type="dxa"/>
            <w:noWrap/>
            <w:hideMark/>
          </w:tcPr>
          <w:p w14:paraId="50B555E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59 (11.3%)</w:t>
            </w:r>
          </w:p>
        </w:tc>
        <w:tc>
          <w:tcPr>
            <w:tcW w:w="1384" w:type="dxa"/>
            <w:noWrap/>
            <w:hideMark/>
          </w:tcPr>
          <w:p w14:paraId="57AE0DEF" w14:textId="558CCA40" w:rsidR="00A11D65" w:rsidRPr="00A57124" w:rsidRDefault="00724CAF" w:rsidP="00A11D65">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841F8F" w:rsidRPr="00A57124" w14:paraId="118AB564"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D93B6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Hepatitis B</w:t>
            </w:r>
          </w:p>
        </w:tc>
        <w:tc>
          <w:tcPr>
            <w:tcW w:w="1796" w:type="dxa"/>
            <w:noWrap/>
            <w:hideMark/>
          </w:tcPr>
          <w:p w14:paraId="21C9170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3A85CA0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(3.1%)</w:t>
            </w:r>
          </w:p>
        </w:tc>
        <w:tc>
          <w:tcPr>
            <w:tcW w:w="1384" w:type="dxa"/>
            <w:noWrap/>
            <w:hideMark/>
          </w:tcPr>
          <w:p w14:paraId="39A5326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3F8BD726" w14:textId="77777777" w:rsidTr="00C822FF">
        <w:trPr>
          <w:trHeight w:val="300"/>
        </w:trPr>
        <w:tc>
          <w:tcPr>
            <w:tcW w:w="4526" w:type="dxa"/>
            <w:noWrap/>
          </w:tcPr>
          <w:p w14:paraId="56BF09E6" w14:textId="4CD1DE98"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Candida</w:t>
            </w:r>
          </w:p>
        </w:tc>
        <w:tc>
          <w:tcPr>
            <w:tcW w:w="1796" w:type="dxa"/>
            <w:noWrap/>
          </w:tcPr>
          <w:p w14:paraId="79EBA97F" w14:textId="2A554C6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1 (3.7%)</w:t>
            </w:r>
          </w:p>
        </w:tc>
        <w:tc>
          <w:tcPr>
            <w:tcW w:w="1796" w:type="dxa"/>
            <w:noWrap/>
          </w:tcPr>
          <w:p w14:paraId="60D27162" w14:textId="255FF2F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33 (6.3%)</w:t>
            </w:r>
          </w:p>
        </w:tc>
        <w:tc>
          <w:tcPr>
            <w:tcW w:w="1384" w:type="dxa"/>
            <w:noWrap/>
          </w:tcPr>
          <w:p w14:paraId="0454AD5F" w14:textId="5C38507A" w:rsidR="00841F8F" w:rsidRPr="00A57124" w:rsidRDefault="00724CAF" w:rsidP="00841F8F">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52A748A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F48A2D1"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Kaposis</w:t>
            </w:r>
            <w:proofErr w:type="spellEnd"/>
            <w:r w:rsidRPr="00A57124">
              <w:rPr>
                <w:rFonts w:eastAsia="Times New Roman" w:cs="Arial"/>
                <w:color w:val="000000"/>
                <w:sz w:val="18"/>
                <w:szCs w:val="18"/>
                <w:lang w:eastAsia="en-ZA"/>
              </w:rPr>
              <w:t xml:space="preserve"> sarcoma</w:t>
            </w:r>
          </w:p>
        </w:tc>
        <w:tc>
          <w:tcPr>
            <w:tcW w:w="1796" w:type="dxa"/>
            <w:noWrap/>
            <w:hideMark/>
          </w:tcPr>
          <w:p w14:paraId="609B11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8020D5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41C58C6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4983E86F" w14:textId="77777777" w:rsidTr="00C822FF">
        <w:trPr>
          <w:trHeight w:val="300"/>
        </w:trPr>
        <w:tc>
          <w:tcPr>
            <w:tcW w:w="4526" w:type="dxa"/>
            <w:noWrap/>
            <w:hideMark/>
          </w:tcPr>
          <w:p w14:paraId="769BA3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Herpes simplex virus</w:t>
            </w:r>
          </w:p>
        </w:tc>
        <w:tc>
          <w:tcPr>
            <w:tcW w:w="1796" w:type="dxa"/>
            <w:noWrap/>
            <w:hideMark/>
          </w:tcPr>
          <w:p w14:paraId="4BD7C99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05D310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(1.3%)</w:t>
            </w:r>
          </w:p>
        </w:tc>
        <w:tc>
          <w:tcPr>
            <w:tcW w:w="1384" w:type="dxa"/>
            <w:noWrap/>
            <w:hideMark/>
          </w:tcPr>
          <w:p w14:paraId="022E692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06F0266"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D1A6D5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Gastroenteritis</w:t>
            </w:r>
          </w:p>
        </w:tc>
        <w:tc>
          <w:tcPr>
            <w:tcW w:w="1796" w:type="dxa"/>
            <w:noWrap/>
            <w:hideMark/>
          </w:tcPr>
          <w:p w14:paraId="69E213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21100E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(4.4%)</w:t>
            </w:r>
          </w:p>
        </w:tc>
        <w:tc>
          <w:tcPr>
            <w:tcW w:w="1384" w:type="dxa"/>
            <w:noWrap/>
            <w:hideMark/>
          </w:tcPr>
          <w:p w14:paraId="0008E61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67D109F1" w14:textId="77777777" w:rsidTr="00C822FF">
        <w:trPr>
          <w:trHeight w:val="300"/>
        </w:trPr>
        <w:tc>
          <w:tcPr>
            <w:tcW w:w="4526" w:type="dxa"/>
            <w:noWrap/>
            <w:hideMark/>
          </w:tcPr>
          <w:p w14:paraId="6DBBF64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lastRenderedPageBreak/>
              <w:t>Total CD4 count</w:t>
            </w:r>
          </w:p>
        </w:tc>
        <w:tc>
          <w:tcPr>
            <w:tcW w:w="1796" w:type="dxa"/>
            <w:noWrap/>
            <w:hideMark/>
          </w:tcPr>
          <w:p w14:paraId="5EE490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28.0 (13.5, 49.5)</w:t>
            </w:r>
          </w:p>
        </w:tc>
        <w:tc>
          <w:tcPr>
            <w:tcW w:w="1796" w:type="dxa"/>
            <w:noWrap/>
            <w:hideMark/>
          </w:tcPr>
          <w:p w14:paraId="01942EE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34.0 (15.0, 63.0)</w:t>
            </w:r>
          </w:p>
        </w:tc>
        <w:tc>
          <w:tcPr>
            <w:tcW w:w="1384" w:type="dxa"/>
            <w:noWrap/>
            <w:hideMark/>
          </w:tcPr>
          <w:p w14:paraId="2CD7A49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7647C06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97761E4" w14:textId="370B85C5"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White </w:t>
            </w:r>
            <w:proofErr w:type="gramStart"/>
            <w:r w:rsidRPr="00A57124">
              <w:rPr>
                <w:rFonts w:eastAsia="Times New Roman" w:cs="Arial"/>
                <w:color w:val="000000"/>
                <w:sz w:val="18"/>
                <w:szCs w:val="18"/>
                <w:lang w:eastAsia="en-ZA"/>
              </w:rPr>
              <w:t>cell</w:t>
            </w:r>
            <w:proofErr w:type="gramEnd"/>
            <w:r w:rsidRPr="00A57124">
              <w:rPr>
                <w:rFonts w:eastAsia="Times New Roman" w:cs="Arial"/>
                <w:color w:val="000000"/>
                <w:sz w:val="18"/>
                <w:szCs w:val="18"/>
                <w:lang w:eastAsia="en-ZA"/>
              </w:rPr>
              <w:t xml:space="preserv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3F3493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5.2 (2.8, 8.9)</w:t>
            </w:r>
          </w:p>
        </w:tc>
        <w:tc>
          <w:tcPr>
            <w:tcW w:w="1796" w:type="dxa"/>
            <w:noWrap/>
            <w:hideMark/>
          </w:tcPr>
          <w:p w14:paraId="374D61B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5.6 (3.8, 8.1)</w:t>
            </w:r>
          </w:p>
        </w:tc>
        <w:tc>
          <w:tcPr>
            <w:tcW w:w="1384" w:type="dxa"/>
            <w:noWrap/>
            <w:hideMark/>
          </w:tcPr>
          <w:p w14:paraId="2EAB2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1F8902A0" w14:textId="77777777" w:rsidTr="00C822FF">
        <w:trPr>
          <w:trHeight w:val="300"/>
        </w:trPr>
        <w:tc>
          <w:tcPr>
            <w:tcW w:w="4526" w:type="dxa"/>
            <w:noWrap/>
            <w:hideMark/>
          </w:tcPr>
          <w:p w14:paraId="39ADB093" w14:textId="2F61D9B7"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Lymphocyte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75BB9D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0.9 (0.5, 1.2)</w:t>
            </w:r>
          </w:p>
        </w:tc>
        <w:tc>
          <w:tcPr>
            <w:tcW w:w="1796" w:type="dxa"/>
            <w:noWrap/>
            <w:hideMark/>
          </w:tcPr>
          <w:p w14:paraId="74F6318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0.8 (0.4, 2.0)</w:t>
            </w:r>
          </w:p>
        </w:tc>
        <w:tc>
          <w:tcPr>
            <w:tcW w:w="1384" w:type="dxa"/>
            <w:noWrap/>
            <w:hideMark/>
          </w:tcPr>
          <w:p w14:paraId="23D78EAB"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2F11DE7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636790F" w14:textId="2424BF7C"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Neutrophils </w:t>
            </w:r>
            <w:r w:rsidR="000568E8">
              <w:rPr>
                <w:rFonts w:eastAsia="Times New Roman" w:cs="Arial"/>
                <w:color w:val="000000"/>
                <w:sz w:val="18"/>
                <w:szCs w:val="18"/>
                <w:lang w:eastAsia="en-ZA"/>
              </w:rPr>
              <w:t>x10</w:t>
            </w:r>
            <w:r w:rsidR="000568E8" w:rsidRPr="00C46E4E">
              <w:rPr>
                <w:rFonts w:eastAsia="Times New Roman" w:cs="Arial"/>
                <w:color w:val="000000"/>
                <w:sz w:val="18"/>
                <w:szCs w:val="18"/>
                <w:vertAlign w:val="superscript"/>
                <w:lang w:eastAsia="en-ZA"/>
              </w:rPr>
              <w:t>9</w:t>
            </w:r>
            <w:r w:rsidR="000568E8" w:rsidRPr="00C46E4E">
              <w:rPr>
                <w:rFonts w:eastAsia="Times New Roman" w:cs="Arial"/>
                <w:color w:val="000000"/>
                <w:sz w:val="18"/>
                <w:szCs w:val="18"/>
                <w:lang w:eastAsia="en-ZA"/>
              </w:rPr>
              <w:t>/L</w:t>
            </w:r>
          </w:p>
        </w:tc>
        <w:tc>
          <w:tcPr>
            <w:tcW w:w="1796" w:type="dxa"/>
            <w:noWrap/>
            <w:hideMark/>
          </w:tcPr>
          <w:p w14:paraId="52CF12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(0.9, 1.6)</w:t>
            </w:r>
          </w:p>
        </w:tc>
        <w:tc>
          <w:tcPr>
            <w:tcW w:w="1796" w:type="dxa"/>
            <w:noWrap/>
            <w:hideMark/>
          </w:tcPr>
          <w:p w14:paraId="6D04F7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3.8 (1.6, 8.9)</w:t>
            </w:r>
          </w:p>
        </w:tc>
        <w:tc>
          <w:tcPr>
            <w:tcW w:w="1384" w:type="dxa"/>
            <w:noWrap/>
            <w:hideMark/>
          </w:tcPr>
          <w:p w14:paraId="729090DA"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0.037</w:t>
            </w:r>
          </w:p>
        </w:tc>
      </w:tr>
      <w:tr w:rsidR="00841F8F" w:rsidRPr="009004A8" w14:paraId="47648FEB" w14:textId="77777777" w:rsidTr="00C822FF">
        <w:trPr>
          <w:trHeight w:val="300"/>
        </w:trPr>
        <w:tc>
          <w:tcPr>
            <w:tcW w:w="4526" w:type="dxa"/>
            <w:noWrap/>
            <w:hideMark/>
          </w:tcPr>
          <w:p w14:paraId="5B90BBB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Sodium mmol/L</w:t>
            </w:r>
          </w:p>
        </w:tc>
        <w:tc>
          <w:tcPr>
            <w:tcW w:w="1796" w:type="dxa"/>
            <w:noWrap/>
            <w:hideMark/>
          </w:tcPr>
          <w:p w14:paraId="5A7E740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135.0 (133.0, 137.5)</w:t>
            </w:r>
          </w:p>
        </w:tc>
        <w:tc>
          <w:tcPr>
            <w:tcW w:w="1796" w:type="dxa"/>
            <w:noWrap/>
            <w:hideMark/>
          </w:tcPr>
          <w:p w14:paraId="4036503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133.0 (130.0, 137.0)</w:t>
            </w:r>
          </w:p>
        </w:tc>
        <w:tc>
          <w:tcPr>
            <w:tcW w:w="1384" w:type="dxa"/>
            <w:noWrap/>
            <w:hideMark/>
          </w:tcPr>
          <w:p w14:paraId="7EB02ABD"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0.033</w:t>
            </w:r>
          </w:p>
        </w:tc>
      </w:tr>
      <w:tr w:rsidR="00841F8F" w:rsidRPr="007C7DE3" w14:paraId="7A45A94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77F1FC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Potassium mmol/L</w:t>
            </w:r>
          </w:p>
        </w:tc>
        <w:tc>
          <w:tcPr>
            <w:tcW w:w="1796" w:type="dxa"/>
            <w:noWrap/>
            <w:hideMark/>
          </w:tcPr>
          <w:p w14:paraId="19732A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3.9 (3.3, 4.3)</w:t>
            </w:r>
          </w:p>
        </w:tc>
        <w:tc>
          <w:tcPr>
            <w:tcW w:w="1796" w:type="dxa"/>
            <w:noWrap/>
            <w:hideMark/>
          </w:tcPr>
          <w:p w14:paraId="723188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4.1 (3.6, 4.6)</w:t>
            </w:r>
          </w:p>
        </w:tc>
        <w:tc>
          <w:tcPr>
            <w:tcW w:w="1384" w:type="dxa"/>
            <w:noWrap/>
            <w:hideMark/>
          </w:tcPr>
          <w:p w14:paraId="714B8BF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0.069</w:t>
            </w:r>
          </w:p>
        </w:tc>
      </w:tr>
      <w:tr w:rsidR="00841F8F" w:rsidRPr="007C7DE3" w14:paraId="1FC2A7F0" w14:textId="77777777" w:rsidTr="00C822FF">
        <w:trPr>
          <w:trHeight w:val="300"/>
        </w:trPr>
        <w:tc>
          <w:tcPr>
            <w:tcW w:w="4526" w:type="dxa"/>
            <w:noWrap/>
            <w:hideMark/>
          </w:tcPr>
          <w:p w14:paraId="5D7C9A5B"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Haemoglobin</w:t>
            </w:r>
            <w:proofErr w:type="spellEnd"/>
            <w:r w:rsidRPr="00A57124">
              <w:rPr>
                <w:rFonts w:eastAsia="Times New Roman" w:cs="Arial"/>
                <w:color w:val="000000"/>
                <w:sz w:val="18"/>
                <w:szCs w:val="18"/>
                <w:lang w:eastAsia="en-ZA"/>
              </w:rPr>
              <w:t xml:space="preserve"> g/dL</w:t>
            </w:r>
          </w:p>
        </w:tc>
        <w:tc>
          <w:tcPr>
            <w:tcW w:w="1796" w:type="dxa"/>
            <w:noWrap/>
            <w:hideMark/>
          </w:tcPr>
          <w:p w14:paraId="103A75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(7.6, 10.4)</w:t>
            </w:r>
          </w:p>
        </w:tc>
        <w:tc>
          <w:tcPr>
            <w:tcW w:w="1796" w:type="dxa"/>
            <w:noWrap/>
            <w:hideMark/>
          </w:tcPr>
          <w:p w14:paraId="2DBA33D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(7.4, 10.3)</w:t>
            </w:r>
          </w:p>
        </w:tc>
        <w:tc>
          <w:tcPr>
            <w:tcW w:w="1384" w:type="dxa"/>
            <w:noWrap/>
            <w:hideMark/>
          </w:tcPr>
          <w:p w14:paraId="5B63D3D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3844713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9B16AF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(systolic)</w:t>
            </w:r>
          </w:p>
        </w:tc>
        <w:tc>
          <w:tcPr>
            <w:tcW w:w="1796" w:type="dxa"/>
            <w:noWrap/>
            <w:hideMark/>
          </w:tcPr>
          <w:p w14:paraId="766087B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120.0 (102.5, 128.5)</w:t>
            </w:r>
          </w:p>
        </w:tc>
        <w:tc>
          <w:tcPr>
            <w:tcW w:w="1796" w:type="dxa"/>
            <w:noWrap/>
            <w:hideMark/>
          </w:tcPr>
          <w:p w14:paraId="7042CA4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111.0 (102.0, 125.0)</w:t>
            </w:r>
          </w:p>
        </w:tc>
        <w:tc>
          <w:tcPr>
            <w:tcW w:w="1384" w:type="dxa"/>
            <w:noWrap/>
            <w:hideMark/>
          </w:tcPr>
          <w:p w14:paraId="4D57B19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07B1F2C4" w14:textId="77777777" w:rsidTr="00C822FF">
        <w:trPr>
          <w:trHeight w:val="300"/>
        </w:trPr>
        <w:tc>
          <w:tcPr>
            <w:tcW w:w="4526" w:type="dxa"/>
            <w:noWrap/>
            <w:hideMark/>
          </w:tcPr>
          <w:p w14:paraId="34B89E9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(diastolic)</w:t>
            </w:r>
          </w:p>
        </w:tc>
        <w:tc>
          <w:tcPr>
            <w:tcW w:w="1796" w:type="dxa"/>
            <w:noWrap/>
            <w:hideMark/>
          </w:tcPr>
          <w:p w14:paraId="29A86B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71.0 (66.5, 80.0)</w:t>
            </w:r>
          </w:p>
        </w:tc>
        <w:tc>
          <w:tcPr>
            <w:tcW w:w="1796" w:type="dxa"/>
            <w:noWrap/>
            <w:hideMark/>
          </w:tcPr>
          <w:p w14:paraId="3D3CA81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70.0 (60.0, 79.0)</w:t>
            </w:r>
          </w:p>
        </w:tc>
        <w:tc>
          <w:tcPr>
            <w:tcW w:w="1384" w:type="dxa"/>
            <w:noWrap/>
            <w:hideMark/>
          </w:tcPr>
          <w:p w14:paraId="5B091D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0.08</w:t>
            </w:r>
          </w:p>
        </w:tc>
      </w:tr>
      <w:tr w:rsidR="00841F8F" w:rsidRPr="007C7DE3" w14:paraId="549FEFC2"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0BAF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Heart rate</w:t>
            </w:r>
          </w:p>
        </w:tc>
        <w:tc>
          <w:tcPr>
            <w:tcW w:w="1796" w:type="dxa"/>
            <w:noWrap/>
            <w:hideMark/>
          </w:tcPr>
          <w:p w14:paraId="2F8AFBB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87.0 (78.5, 107.0)</w:t>
            </w:r>
          </w:p>
        </w:tc>
        <w:tc>
          <w:tcPr>
            <w:tcW w:w="1796" w:type="dxa"/>
            <w:noWrap/>
            <w:hideMark/>
          </w:tcPr>
          <w:p w14:paraId="01E8A8A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91.0 (79.0, 108.8)</w:t>
            </w:r>
          </w:p>
        </w:tc>
        <w:tc>
          <w:tcPr>
            <w:tcW w:w="1384" w:type="dxa"/>
            <w:noWrap/>
            <w:hideMark/>
          </w:tcPr>
          <w:p w14:paraId="559BC9F7"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6A303422" w14:textId="77777777" w:rsidTr="00C822FF">
        <w:trPr>
          <w:trHeight w:val="300"/>
        </w:trPr>
        <w:tc>
          <w:tcPr>
            <w:tcW w:w="4526" w:type="dxa"/>
            <w:noWrap/>
            <w:hideMark/>
          </w:tcPr>
          <w:p w14:paraId="16BDCCF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Hypotension</w:t>
            </w:r>
          </w:p>
        </w:tc>
        <w:tc>
          <w:tcPr>
            <w:tcW w:w="1796" w:type="dxa"/>
            <w:noWrap/>
            <w:hideMark/>
          </w:tcPr>
          <w:p w14:paraId="0A6C80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7F8CD89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46 (9.3%)</w:t>
            </w:r>
          </w:p>
        </w:tc>
        <w:tc>
          <w:tcPr>
            <w:tcW w:w="1384" w:type="dxa"/>
            <w:noWrap/>
            <w:hideMark/>
          </w:tcPr>
          <w:p w14:paraId="595D451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3FA7BB91"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64CDFB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Weakness</w:t>
            </w:r>
          </w:p>
        </w:tc>
        <w:tc>
          <w:tcPr>
            <w:tcW w:w="1796" w:type="dxa"/>
            <w:noWrap/>
            <w:hideMark/>
          </w:tcPr>
          <w:p w14:paraId="5E2EF70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(77.8%)</w:t>
            </w:r>
          </w:p>
        </w:tc>
        <w:tc>
          <w:tcPr>
            <w:tcW w:w="1796" w:type="dxa"/>
            <w:noWrap/>
            <w:hideMark/>
          </w:tcPr>
          <w:p w14:paraId="4AC86E7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422 (85.1%)</w:t>
            </w:r>
          </w:p>
        </w:tc>
        <w:tc>
          <w:tcPr>
            <w:tcW w:w="1384" w:type="dxa"/>
            <w:noWrap/>
            <w:hideMark/>
          </w:tcPr>
          <w:p w14:paraId="06427C5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CB572FA" w14:textId="77777777" w:rsidTr="00C822FF">
        <w:trPr>
          <w:trHeight w:val="300"/>
        </w:trPr>
        <w:tc>
          <w:tcPr>
            <w:tcW w:w="4526" w:type="dxa"/>
            <w:noWrap/>
            <w:hideMark/>
          </w:tcPr>
          <w:p w14:paraId="20D36D7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Tiredness</w:t>
            </w:r>
          </w:p>
        </w:tc>
        <w:tc>
          <w:tcPr>
            <w:tcW w:w="1796" w:type="dxa"/>
            <w:noWrap/>
            <w:hideMark/>
          </w:tcPr>
          <w:p w14:paraId="6A1C16A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(85.2%)</w:t>
            </w:r>
          </w:p>
        </w:tc>
        <w:tc>
          <w:tcPr>
            <w:tcW w:w="1796" w:type="dxa"/>
            <w:noWrap/>
            <w:hideMark/>
          </w:tcPr>
          <w:p w14:paraId="529DA7A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423 (85.1%)</w:t>
            </w:r>
          </w:p>
        </w:tc>
        <w:tc>
          <w:tcPr>
            <w:tcW w:w="1384" w:type="dxa"/>
            <w:noWrap/>
            <w:hideMark/>
          </w:tcPr>
          <w:p w14:paraId="0535D192" w14:textId="78AD4FCB"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4ABB185C"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08CFB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Poor appetite</w:t>
            </w:r>
          </w:p>
        </w:tc>
        <w:tc>
          <w:tcPr>
            <w:tcW w:w="1796" w:type="dxa"/>
            <w:noWrap/>
            <w:hideMark/>
          </w:tcPr>
          <w:p w14:paraId="651572B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02DF1BD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374 (75.9%)</w:t>
            </w:r>
          </w:p>
        </w:tc>
        <w:tc>
          <w:tcPr>
            <w:tcW w:w="1384" w:type="dxa"/>
            <w:noWrap/>
            <w:hideMark/>
          </w:tcPr>
          <w:p w14:paraId="443BF1E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4D5E8911" w14:textId="77777777" w:rsidTr="00C822FF">
        <w:trPr>
          <w:trHeight w:val="300"/>
        </w:trPr>
        <w:tc>
          <w:tcPr>
            <w:tcW w:w="4526" w:type="dxa"/>
            <w:noWrap/>
            <w:hideMark/>
          </w:tcPr>
          <w:p w14:paraId="06A2672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Increased pigmentation of the skin</w:t>
            </w:r>
          </w:p>
        </w:tc>
        <w:tc>
          <w:tcPr>
            <w:tcW w:w="1796" w:type="dxa"/>
            <w:noWrap/>
            <w:hideMark/>
          </w:tcPr>
          <w:p w14:paraId="1F5CF67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 (37.5%)</w:t>
            </w:r>
          </w:p>
        </w:tc>
        <w:tc>
          <w:tcPr>
            <w:tcW w:w="1796" w:type="dxa"/>
            <w:noWrap/>
            <w:hideMark/>
          </w:tcPr>
          <w:p w14:paraId="4C67701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247 (50.8%)</w:t>
            </w:r>
          </w:p>
        </w:tc>
        <w:tc>
          <w:tcPr>
            <w:tcW w:w="1384" w:type="dxa"/>
            <w:noWrap/>
            <w:hideMark/>
          </w:tcPr>
          <w:p w14:paraId="37442C2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603C8BED"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EBD342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Nausea</w:t>
            </w:r>
          </w:p>
        </w:tc>
        <w:tc>
          <w:tcPr>
            <w:tcW w:w="1796" w:type="dxa"/>
            <w:noWrap/>
            <w:hideMark/>
          </w:tcPr>
          <w:p w14:paraId="7B86BA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(59.3%)</w:t>
            </w:r>
          </w:p>
        </w:tc>
        <w:tc>
          <w:tcPr>
            <w:tcW w:w="1796" w:type="dxa"/>
            <w:noWrap/>
            <w:hideMark/>
          </w:tcPr>
          <w:p w14:paraId="7AA7BDA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263 (53.0%)</w:t>
            </w:r>
          </w:p>
        </w:tc>
        <w:tc>
          <w:tcPr>
            <w:tcW w:w="1384" w:type="dxa"/>
            <w:noWrap/>
            <w:hideMark/>
          </w:tcPr>
          <w:p w14:paraId="10246B7E"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7C6D2AB0" w14:textId="77777777" w:rsidTr="00C822FF">
        <w:trPr>
          <w:trHeight w:val="300"/>
        </w:trPr>
        <w:tc>
          <w:tcPr>
            <w:tcW w:w="4526" w:type="dxa"/>
            <w:noWrap/>
            <w:hideMark/>
          </w:tcPr>
          <w:p w14:paraId="0DD0E40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Vomiting</w:t>
            </w:r>
          </w:p>
        </w:tc>
        <w:tc>
          <w:tcPr>
            <w:tcW w:w="1796" w:type="dxa"/>
            <w:noWrap/>
            <w:hideMark/>
          </w:tcPr>
          <w:p w14:paraId="21C9C89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552080E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137 (27.7%)</w:t>
            </w:r>
          </w:p>
        </w:tc>
        <w:tc>
          <w:tcPr>
            <w:tcW w:w="1384" w:type="dxa"/>
            <w:noWrap/>
            <w:hideMark/>
          </w:tcPr>
          <w:p w14:paraId="5AFECF8D"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67EB3F6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30B93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Liking for salt</w:t>
            </w:r>
          </w:p>
        </w:tc>
        <w:tc>
          <w:tcPr>
            <w:tcW w:w="1796" w:type="dxa"/>
            <w:noWrap/>
            <w:hideMark/>
          </w:tcPr>
          <w:p w14:paraId="6E1EEA6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19 (70.4%)</w:t>
            </w:r>
          </w:p>
        </w:tc>
        <w:tc>
          <w:tcPr>
            <w:tcW w:w="1796" w:type="dxa"/>
            <w:noWrap/>
            <w:hideMark/>
          </w:tcPr>
          <w:p w14:paraId="331468A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262 (53.0%)</w:t>
            </w:r>
          </w:p>
        </w:tc>
        <w:tc>
          <w:tcPr>
            <w:tcW w:w="1384" w:type="dxa"/>
            <w:noWrap/>
            <w:hideMark/>
          </w:tcPr>
          <w:p w14:paraId="30FFFF2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0.078</w:t>
            </w:r>
          </w:p>
        </w:tc>
      </w:tr>
      <w:tr w:rsidR="00841F8F" w:rsidRPr="007C7DE3" w14:paraId="1AF1CFA5" w14:textId="77777777" w:rsidTr="00C822FF">
        <w:trPr>
          <w:trHeight w:val="300"/>
        </w:trPr>
        <w:tc>
          <w:tcPr>
            <w:tcW w:w="4526" w:type="dxa"/>
            <w:noWrap/>
            <w:hideMark/>
          </w:tcPr>
          <w:p w14:paraId="46EBFE8D"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Hypoglycaemia</w:t>
            </w:r>
            <w:proofErr w:type="spellEnd"/>
          </w:p>
        </w:tc>
        <w:tc>
          <w:tcPr>
            <w:tcW w:w="1796" w:type="dxa"/>
            <w:noWrap/>
            <w:hideMark/>
          </w:tcPr>
          <w:p w14:paraId="6691408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6D65B56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 (2.2%)</w:t>
            </w:r>
          </w:p>
        </w:tc>
        <w:tc>
          <w:tcPr>
            <w:tcW w:w="1384" w:type="dxa"/>
            <w:noWrap/>
            <w:hideMark/>
          </w:tcPr>
          <w:p w14:paraId="71EC8D33" w14:textId="44A28F3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79BD441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9B7B8F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consciousness</w:t>
            </w:r>
          </w:p>
        </w:tc>
        <w:tc>
          <w:tcPr>
            <w:tcW w:w="1796" w:type="dxa"/>
            <w:noWrap/>
            <w:hideMark/>
          </w:tcPr>
          <w:p w14:paraId="2840D02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597D2C0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(1.4%)</w:t>
            </w:r>
          </w:p>
        </w:tc>
        <w:tc>
          <w:tcPr>
            <w:tcW w:w="1384" w:type="dxa"/>
            <w:noWrap/>
            <w:hideMark/>
          </w:tcPr>
          <w:p w14:paraId="320EB833" w14:textId="18D973BA"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225D3728" w14:textId="77777777" w:rsidTr="00C822FF">
        <w:trPr>
          <w:trHeight w:val="300"/>
        </w:trPr>
        <w:tc>
          <w:tcPr>
            <w:tcW w:w="4526" w:type="dxa"/>
            <w:noWrap/>
            <w:hideMark/>
          </w:tcPr>
          <w:p w14:paraId="6CE9C560"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Diarrhoea</w:t>
            </w:r>
            <w:proofErr w:type="spellEnd"/>
          </w:p>
        </w:tc>
        <w:tc>
          <w:tcPr>
            <w:tcW w:w="1796" w:type="dxa"/>
            <w:noWrap/>
            <w:hideMark/>
          </w:tcPr>
          <w:p w14:paraId="5F45D58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151CA9C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219 (44.5%)</w:t>
            </w:r>
          </w:p>
        </w:tc>
        <w:tc>
          <w:tcPr>
            <w:tcW w:w="1384" w:type="dxa"/>
            <w:noWrap/>
            <w:hideMark/>
          </w:tcPr>
          <w:p w14:paraId="07AA111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0.13</w:t>
            </w:r>
          </w:p>
        </w:tc>
      </w:tr>
      <w:tr w:rsidR="00841F8F" w:rsidRPr="007C7DE3" w14:paraId="0B35FE4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D19B0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Dizziness</w:t>
            </w:r>
          </w:p>
        </w:tc>
        <w:tc>
          <w:tcPr>
            <w:tcW w:w="1796" w:type="dxa"/>
            <w:noWrap/>
            <w:hideMark/>
          </w:tcPr>
          <w:p w14:paraId="0D9BD11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2DB0222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236 (47.8%)</w:t>
            </w:r>
          </w:p>
        </w:tc>
        <w:tc>
          <w:tcPr>
            <w:tcW w:w="1384" w:type="dxa"/>
            <w:noWrap/>
            <w:hideMark/>
          </w:tcPr>
          <w:p w14:paraId="591B667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7D18CEDE" w14:textId="77777777" w:rsidTr="00C822FF">
        <w:trPr>
          <w:trHeight w:val="300"/>
        </w:trPr>
        <w:tc>
          <w:tcPr>
            <w:tcW w:w="4526" w:type="dxa"/>
            <w:noWrap/>
            <w:hideMark/>
          </w:tcPr>
          <w:p w14:paraId="3169B67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Shock</w:t>
            </w:r>
          </w:p>
        </w:tc>
        <w:tc>
          <w:tcPr>
            <w:tcW w:w="1796" w:type="dxa"/>
            <w:noWrap/>
            <w:hideMark/>
          </w:tcPr>
          <w:p w14:paraId="3F8A2C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32D558B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3DB8FEEE" w14:textId="7873A81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32E00BC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BC515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Anorexia</w:t>
            </w:r>
          </w:p>
        </w:tc>
        <w:tc>
          <w:tcPr>
            <w:tcW w:w="1796" w:type="dxa"/>
            <w:noWrap/>
            <w:hideMark/>
          </w:tcPr>
          <w:p w14:paraId="12E077B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485E53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234 (47.3%)</w:t>
            </w:r>
          </w:p>
        </w:tc>
        <w:tc>
          <w:tcPr>
            <w:tcW w:w="1384" w:type="dxa"/>
            <w:noWrap/>
            <w:hideMark/>
          </w:tcPr>
          <w:p w14:paraId="65B02DF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0.073</w:t>
            </w:r>
          </w:p>
        </w:tc>
      </w:tr>
      <w:tr w:rsidR="00841F8F" w:rsidRPr="007C7DE3" w14:paraId="4C267697" w14:textId="77777777" w:rsidTr="00C822FF">
        <w:trPr>
          <w:trHeight w:val="300"/>
        </w:trPr>
        <w:tc>
          <w:tcPr>
            <w:tcW w:w="4526" w:type="dxa"/>
            <w:noWrap/>
            <w:hideMark/>
          </w:tcPr>
          <w:p w14:paraId="5830FA8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axillary and pubic hair, if female</w:t>
            </w:r>
          </w:p>
        </w:tc>
        <w:tc>
          <w:tcPr>
            <w:tcW w:w="1796" w:type="dxa"/>
            <w:noWrap/>
            <w:hideMark/>
          </w:tcPr>
          <w:p w14:paraId="6A08FFF0" w14:textId="77777777" w:rsidR="00841F8F" w:rsidRPr="00A57124" w:rsidRDefault="00841F8F" w:rsidP="00841F8F">
            <w:pPr>
              <w:rPr>
                <w:rFonts w:eastAsia="Times New Roman" w:cs="Arial"/>
                <w:color w:val="000000"/>
                <w:sz w:val="18"/>
                <w:szCs w:val="18"/>
                <w:lang w:val="en-ZA" w:eastAsia="en-ZA"/>
              </w:rPr>
            </w:pPr>
          </w:p>
        </w:tc>
        <w:tc>
          <w:tcPr>
            <w:tcW w:w="1796" w:type="dxa"/>
            <w:noWrap/>
            <w:hideMark/>
          </w:tcPr>
          <w:p w14:paraId="764F78AB" w14:textId="77777777" w:rsidR="00841F8F" w:rsidRPr="00A57124" w:rsidRDefault="00841F8F" w:rsidP="00841F8F">
            <w:pPr>
              <w:rPr>
                <w:rFonts w:eastAsia="Times New Roman" w:cs="Arial"/>
                <w:sz w:val="18"/>
                <w:szCs w:val="18"/>
                <w:lang w:val="en-ZA" w:eastAsia="en-ZA"/>
              </w:rPr>
            </w:pPr>
          </w:p>
        </w:tc>
        <w:tc>
          <w:tcPr>
            <w:tcW w:w="1384" w:type="dxa"/>
            <w:noWrap/>
            <w:hideMark/>
          </w:tcPr>
          <w:p w14:paraId="61D53A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51D805F9" w14:textId="77777777" w:rsidTr="00C822FF">
        <w:trPr>
          <w:cnfStyle w:val="000000100000" w:firstRow="0" w:lastRow="0" w:firstColumn="0" w:lastColumn="0" w:oddVBand="0" w:evenVBand="0" w:oddHBand="1" w:evenHBand="0" w:firstRowFirstColumn="0" w:firstRowLastColumn="0" w:lastRowFirstColumn="0" w:lastRowLastColumn="0"/>
          <w:trHeight w:val="150"/>
        </w:trPr>
        <w:tc>
          <w:tcPr>
            <w:tcW w:w="4526" w:type="dxa"/>
            <w:noWrap/>
            <w:hideMark/>
          </w:tcPr>
          <w:p w14:paraId="7AA0644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Any postural drop in blood pressure</w:t>
            </w:r>
          </w:p>
        </w:tc>
        <w:tc>
          <w:tcPr>
            <w:tcW w:w="1796" w:type="dxa"/>
            <w:noWrap/>
            <w:hideMark/>
          </w:tcPr>
          <w:p w14:paraId="7635024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6AA5B7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(4.3%)</w:t>
            </w:r>
          </w:p>
        </w:tc>
        <w:tc>
          <w:tcPr>
            <w:tcW w:w="1384" w:type="dxa"/>
            <w:noWrap/>
            <w:hideMark/>
          </w:tcPr>
          <w:p w14:paraId="72877673"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36728E5C" w14:textId="77777777" w:rsidTr="00C822FF">
        <w:trPr>
          <w:trHeight w:val="300"/>
        </w:trPr>
        <w:tc>
          <w:tcPr>
            <w:tcW w:w="4526" w:type="dxa"/>
            <w:noWrap/>
            <w:hideMark/>
          </w:tcPr>
          <w:p w14:paraId="676A0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Presence of </w:t>
            </w:r>
            <w:proofErr w:type="spellStart"/>
            <w:r w:rsidRPr="00A57124">
              <w:rPr>
                <w:rFonts w:eastAsia="Times New Roman" w:cs="Arial"/>
                <w:color w:val="000000"/>
                <w:sz w:val="18"/>
                <w:szCs w:val="18"/>
                <w:lang w:eastAsia="en-ZA"/>
              </w:rPr>
              <w:t>anaemia</w:t>
            </w:r>
            <w:proofErr w:type="spellEnd"/>
          </w:p>
        </w:tc>
        <w:tc>
          <w:tcPr>
            <w:tcW w:w="1796" w:type="dxa"/>
            <w:noWrap/>
            <w:hideMark/>
          </w:tcPr>
          <w:p w14:paraId="6983D12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00FB2F5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290 (58.8%)</w:t>
            </w:r>
          </w:p>
        </w:tc>
        <w:tc>
          <w:tcPr>
            <w:tcW w:w="1384" w:type="dxa"/>
            <w:noWrap/>
            <w:hideMark/>
          </w:tcPr>
          <w:p w14:paraId="3F54E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AC5BB9" w14:paraId="7C8A1699" w14:textId="77777777" w:rsidTr="00C822FF">
        <w:trPr>
          <w:cnfStyle w:val="000000100000" w:firstRow="0" w:lastRow="0" w:firstColumn="0" w:lastColumn="0" w:oddVBand="0" w:evenVBand="0" w:oddHBand="1" w:evenHBand="0" w:firstRowFirstColumn="0" w:firstRowLastColumn="0" w:lastRowFirstColumn="0" w:lastRowLastColumn="0"/>
          <w:trHeight w:val="116"/>
        </w:trPr>
        <w:tc>
          <w:tcPr>
            <w:tcW w:w="4526" w:type="dxa"/>
            <w:noWrap/>
            <w:hideMark/>
          </w:tcPr>
          <w:p w14:paraId="63CC23FB" w14:textId="40B53CC2" w:rsidR="00841F8F" w:rsidRPr="00AC5BB9" w:rsidRDefault="00DC4246"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M</w:t>
            </w:r>
            <w:r w:rsidR="00841F8F" w:rsidRPr="00AC5BB9">
              <w:rPr>
                <w:rFonts w:eastAsia="Times New Roman" w:cs="Arial"/>
                <w:color w:val="000000"/>
                <w:sz w:val="18"/>
                <w:szCs w:val="18"/>
                <w:lang w:eastAsia="en-ZA"/>
              </w:rPr>
              <w:t>ortality</w:t>
            </w:r>
          </w:p>
        </w:tc>
        <w:tc>
          <w:tcPr>
            <w:tcW w:w="1796" w:type="dxa"/>
            <w:noWrap/>
            <w:hideMark/>
          </w:tcPr>
          <w:p w14:paraId="298D35BE"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(50.0%)</w:t>
            </w:r>
          </w:p>
        </w:tc>
        <w:tc>
          <w:tcPr>
            <w:tcW w:w="1796" w:type="dxa"/>
            <w:noWrap/>
            <w:hideMark/>
          </w:tcPr>
          <w:p w14:paraId="29538088"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60 (43.5%)</w:t>
            </w:r>
          </w:p>
        </w:tc>
        <w:tc>
          <w:tcPr>
            <w:tcW w:w="1384" w:type="dxa"/>
            <w:noWrap/>
            <w:hideMark/>
          </w:tcPr>
          <w:p w14:paraId="0376B854" w14:textId="77777777" w:rsidR="00841F8F" w:rsidRPr="00AC5BB9" w:rsidRDefault="00841F8F" w:rsidP="00841F8F">
            <w:pPr>
              <w:jc w:val="right"/>
              <w:rPr>
                <w:rFonts w:eastAsia="Times New Roman" w:cs="Arial"/>
                <w:color w:val="000000"/>
                <w:sz w:val="18"/>
                <w:szCs w:val="18"/>
                <w:lang w:val="en-ZA" w:eastAsia="en-ZA"/>
              </w:rPr>
            </w:pPr>
            <w:r w:rsidRPr="00AC5BB9">
              <w:rPr>
                <w:rFonts w:eastAsia="Times New Roman" w:cs="Arial"/>
                <w:color w:val="000000"/>
                <w:sz w:val="18"/>
                <w:szCs w:val="18"/>
                <w:lang w:eastAsia="en-ZA"/>
              </w:rPr>
              <w:t>0.7</w:t>
            </w:r>
          </w:p>
        </w:tc>
      </w:tr>
      <w:tr w:rsidR="00780AF2" w:rsidRPr="00AC5BB9" w14:paraId="2531E1CE" w14:textId="77777777" w:rsidTr="00C822FF">
        <w:trPr>
          <w:trHeight w:val="300"/>
        </w:trPr>
        <w:tc>
          <w:tcPr>
            <w:tcW w:w="4526" w:type="dxa"/>
            <w:noWrap/>
          </w:tcPr>
          <w:p w14:paraId="361FE1CA"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Rifampicin</w:t>
            </w:r>
          </w:p>
        </w:tc>
        <w:tc>
          <w:tcPr>
            <w:tcW w:w="1796" w:type="dxa"/>
            <w:noWrap/>
          </w:tcPr>
          <w:p w14:paraId="0025CC31"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1 (3.7%)</w:t>
            </w:r>
          </w:p>
        </w:tc>
        <w:tc>
          <w:tcPr>
            <w:tcW w:w="1796" w:type="dxa"/>
            <w:noWrap/>
          </w:tcPr>
          <w:p w14:paraId="4517240E"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44 (8.4%)</w:t>
            </w:r>
          </w:p>
        </w:tc>
        <w:tc>
          <w:tcPr>
            <w:tcW w:w="1384" w:type="dxa"/>
            <w:noWrap/>
          </w:tcPr>
          <w:p w14:paraId="23CF0608" w14:textId="77777777" w:rsidR="00DA6492" w:rsidRPr="0024070E" w:rsidRDefault="00DA6492" w:rsidP="00F95291">
            <w:pPr>
              <w:jc w:val="right"/>
              <w:rPr>
                <w:rFonts w:eastAsia="Times New Roman" w:cs="Arial"/>
                <w:sz w:val="18"/>
                <w:szCs w:val="18"/>
                <w:lang w:eastAsia="en-ZA"/>
              </w:rPr>
            </w:pPr>
            <w:r w:rsidRPr="0024070E">
              <w:rPr>
                <w:rFonts w:eastAsia="Times New Roman" w:cs="Arial"/>
                <w:sz w:val="18"/>
                <w:szCs w:val="18"/>
                <w:lang w:eastAsia="en-ZA"/>
              </w:rPr>
              <w:t>0.7</w:t>
            </w:r>
          </w:p>
        </w:tc>
      </w:tr>
      <w:tr w:rsidR="00780AF2" w:rsidRPr="00AC5BB9" w14:paraId="67D848B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tcPr>
          <w:p w14:paraId="6E2BE66F"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Fluconazole</w:t>
            </w:r>
          </w:p>
        </w:tc>
        <w:tc>
          <w:tcPr>
            <w:tcW w:w="1796" w:type="dxa"/>
            <w:noWrap/>
          </w:tcPr>
          <w:p w14:paraId="25342ECE"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 (40.7%)</w:t>
            </w:r>
          </w:p>
        </w:tc>
        <w:tc>
          <w:tcPr>
            <w:tcW w:w="1796" w:type="dxa"/>
            <w:noWrap/>
          </w:tcPr>
          <w:p w14:paraId="5DF45FB0"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63 (12.1%)</w:t>
            </w:r>
          </w:p>
        </w:tc>
        <w:tc>
          <w:tcPr>
            <w:tcW w:w="1384" w:type="dxa"/>
            <w:noWrap/>
          </w:tcPr>
          <w:p w14:paraId="0307CE64"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&lt;0.001</w:t>
            </w:r>
          </w:p>
        </w:tc>
      </w:tr>
      <w:tr w:rsidR="00780AF2" w:rsidRPr="00AC5BB9" w14:paraId="07F81438" w14:textId="77777777" w:rsidTr="00C822FF">
        <w:trPr>
          <w:trHeight w:val="300"/>
        </w:trPr>
        <w:tc>
          <w:tcPr>
            <w:tcW w:w="4526" w:type="dxa"/>
            <w:noWrap/>
          </w:tcPr>
          <w:p w14:paraId="6362E46D"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Opiates</w:t>
            </w:r>
          </w:p>
        </w:tc>
        <w:tc>
          <w:tcPr>
            <w:tcW w:w="1796" w:type="dxa"/>
            <w:noWrap/>
          </w:tcPr>
          <w:p w14:paraId="63E21A23"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12 (44.4%)</w:t>
            </w:r>
          </w:p>
        </w:tc>
        <w:tc>
          <w:tcPr>
            <w:tcW w:w="1796" w:type="dxa"/>
            <w:noWrap/>
          </w:tcPr>
          <w:p w14:paraId="7411AA2C"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114 (21.8%)</w:t>
            </w:r>
          </w:p>
        </w:tc>
        <w:tc>
          <w:tcPr>
            <w:tcW w:w="1384" w:type="dxa"/>
            <w:noWrap/>
          </w:tcPr>
          <w:p w14:paraId="64BA44AE"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0.006</w:t>
            </w:r>
          </w:p>
        </w:tc>
      </w:tr>
      <w:tr w:rsidR="00780AF2" w:rsidRPr="007C7DE3" w14:paraId="62F34D8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91F29A" w14:textId="6CDF5C7A" w:rsidR="00841F8F" w:rsidRPr="00AC5BB9" w:rsidRDefault="00DA6492"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HA</w:t>
            </w:r>
            <w:commentRangeStart w:id="26"/>
            <w:commentRangeStart w:id="27"/>
            <w:r w:rsidR="00841F8F" w:rsidRPr="00AC5BB9">
              <w:rPr>
                <w:rFonts w:eastAsia="Times New Roman" w:cs="Arial"/>
                <w:color w:val="000000"/>
                <w:sz w:val="18"/>
                <w:szCs w:val="18"/>
                <w:lang w:eastAsia="en-ZA"/>
              </w:rPr>
              <w:t>ART exposure</w:t>
            </w:r>
            <w:commentRangeEnd w:id="26"/>
            <w:r w:rsidR="000568E8" w:rsidRPr="00AC5BB9">
              <w:rPr>
                <w:rStyle w:val="CommentReference"/>
              </w:rPr>
              <w:commentReference w:id="26"/>
            </w:r>
            <w:commentRangeEnd w:id="27"/>
            <w:r w:rsidR="00C85668" w:rsidRPr="00AC5BB9">
              <w:rPr>
                <w:rStyle w:val="CommentReference"/>
              </w:rPr>
              <w:commentReference w:id="27"/>
            </w:r>
          </w:p>
        </w:tc>
        <w:tc>
          <w:tcPr>
            <w:tcW w:w="1796" w:type="dxa"/>
            <w:noWrap/>
            <w:hideMark/>
          </w:tcPr>
          <w:p w14:paraId="7214E412"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(22.2%)</w:t>
            </w:r>
          </w:p>
        </w:tc>
        <w:tc>
          <w:tcPr>
            <w:tcW w:w="1796" w:type="dxa"/>
            <w:noWrap/>
            <w:hideMark/>
          </w:tcPr>
          <w:p w14:paraId="267E767C"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201 (38.5%)</w:t>
            </w:r>
          </w:p>
        </w:tc>
        <w:tc>
          <w:tcPr>
            <w:tcW w:w="1384" w:type="dxa"/>
            <w:noWrap/>
            <w:hideMark/>
          </w:tcPr>
          <w:p w14:paraId="5C9434E8" w14:textId="77777777" w:rsidR="00841F8F" w:rsidRPr="00C822FF" w:rsidRDefault="00841F8F" w:rsidP="00841F8F">
            <w:pPr>
              <w:jc w:val="right"/>
              <w:rPr>
                <w:rFonts w:eastAsia="Times New Roman" w:cs="Arial"/>
                <w:color w:val="000000" w:themeColor="text1"/>
                <w:sz w:val="18"/>
                <w:szCs w:val="18"/>
                <w:lang w:val="en-ZA" w:eastAsia="en-ZA"/>
              </w:rPr>
            </w:pPr>
            <w:r w:rsidRPr="00AC5BB9">
              <w:rPr>
                <w:rFonts w:eastAsia="Times New Roman" w:cs="Arial"/>
                <w:color w:val="000000"/>
                <w:sz w:val="18"/>
                <w:szCs w:val="18"/>
                <w:lang w:eastAsia="en-ZA"/>
              </w:rPr>
              <w:t>0.089</w:t>
            </w:r>
          </w:p>
        </w:tc>
      </w:tr>
      <w:tr w:rsidR="00841F8F" w:rsidRPr="007C7DE3" w14:paraId="30C5C923" w14:textId="77777777" w:rsidTr="00C822FF">
        <w:trPr>
          <w:trHeight w:val="300"/>
        </w:trPr>
        <w:tc>
          <w:tcPr>
            <w:tcW w:w="4526" w:type="dxa"/>
            <w:noWrap/>
            <w:hideMark/>
          </w:tcPr>
          <w:p w14:paraId="77612517" w14:textId="77777777" w:rsidR="00841F8F" w:rsidRPr="00A57124" w:rsidRDefault="00841F8F" w:rsidP="00841F8F">
            <w:pPr>
              <w:rPr>
                <w:rFonts w:eastAsia="Times New Roman" w:cs="Arial"/>
                <w:color w:val="000000"/>
                <w:sz w:val="18"/>
                <w:szCs w:val="18"/>
                <w:lang w:val="en-ZA" w:eastAsia="en-ZA"/>
              </w:rPr>
            </w:pPr>
            <w:commentRangeStart w:id="28"/>
            <w:r w:rsidRPr="00A57124">
              <w:rPr>
                <w:rFonts w:eastAsia="Times New Roman" w:cs="Arial"/>
                <w:color w:val="000000"/>
                <w:sz w:val="18"/>
                <w:szCs w:val="18"/>
                <w:lang w:eastAsia="en-ZA"/>
              </w:rPr>
              <w:t>Kidney medication</w:t>
            </w:r>
          </w:p>
        </w:tc>
        <w:tc>
          <w:tcPr>
            <w:tcW w:w="1796" w:type="dxa"/>
            <w:noWrap/>
            <w:hideMark/>
          </w:tcPr>
          <w:p w14:paraId="64D8D32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(18.5%)</w:t>
            </w:r>
          </w:p>
        </w:tc>
        <w:tc>
          <w:tcPr>
            <w:tcW w:w="1796" w:type="dxa"/>
            <w:noWrap/>
            <w:hideMark/>
          </w:tcPr>
          <w:p w14:paraId="6D2932F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47 (9.0%)</w:t>
            </w:r>
          </w:p>
        </w:tc>
        <w:tc>
          <w:tcPr>
            <w:tcW w:w="1384" w:type="dxa"/>
            <w:noWrap/>
            <w:hideMark/>
          </w:tcPr>
          <w:p w14:paraId="609435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commentRangeEnd w:id="28"/>
            <w:r w:rsidR="0090732C">
              <w:rPr>
                <w:rStyle w:val="CommentReference"/>
              </w:rPr>
              <w:commentReference w:id="28"/>
            </w:r>
          </w:p>
        </w:tc>
      </w:tr>
    </w:tbl>
    <w:p w14:paraId="3D75A394" w14:textId="77777777" w:rsidR="00A11D65" w:rsidRPr="00FE00C8" w:rsidRDefault="00A11D65" w:rsidP="00A11D65">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78C6EF1B" w14:textId="77777777" w:rsidR="000F37E1" w:rsidRDefault="000F37E1" w:rsidP="00147D20">
      <w:pPr>
        <w:pStyle w:val="BodyText"/>
        <w:jc w:val="both"/>
        <w:rPr>
          <w:rFonts w:asciiTheme="majorHAnsi" w:hAnsiTheme="majorHAnsi" w:cstheme="majorHAnsi"/>
          <w:b/>
          <w:bCs/>
        </w:rPr>
      </w:pPr>
    </w:p>
    <w:p w14:paraId="10AF5AB9" w14:textId="77777777" w:rsidR="003522CB" w:rsidRPr="001F0F85" w:rsidRDefault="003522CB" w:rsidP="005378B1">
      <w:pPr>
        <w:pStyle w:val="BodyText"/>
        <w:jc w:val="both"/>
        <w:rPr>
          <w:rFonts w:asciiTheme="majorHAnsi" w:hAnsiTheme="majorHAnsi" w:cstheme="majorHAnsi"/>
          <w:b/>
          <w:bCs/>
          <w:highlight w:val="yellow"/>
          <w:lang w:val="en-ZA"/>
        </w:rPr>
      </w:pPr>
    </w:p>
    <w:p w14:paraId="5A9932AC" w14:textId="148FB771" w:rsidR="00F900B9" w:rsidRPr="001F0F85" w:rsidRDefault="000568E8" w:rsidP="005378B1">
      <w:pPr>
        <w:pStyle w:val="BodyText"/>
        <w:jc w:val="both"/>
        <w:rPr>
          <w:rFonts w:asciiTheme="majorHAnsi" w:hAnsiTheme="majorHAnsi" w:cstheme="majorHAnsi"/>
          <w:b/>
          <w:bCs/>
          <w:lang w:val="it-IT"/>
        </w:rPr>
      </w:pPr>
      <w:r w:rsidRPr="001F0F85">
        <w:rPr>
          <w:rFonts w:asciiTheme="majorHAnsi" w:hAnsiTheme="majorHAnsi" w:cstheme="majorHAnsi"/>
          <w:b/>
          <w:bCs/>
          <w:lang w:val="it-IT"/>
        </w:rPr>
        <w:t>.</w:t>
      </w:r>
      <w:r w:rsidR="00E13241" w:rsidRPr="001F0F85">
        <w:rPr>
          <w:rFonts w:asciiTheme="majorHAnsi" w:hAnsiTheme="majorHAnsi" w:cstheme="majorHAnsi"/>
          <w:b/>
          <w:bCs/>
          <w:lang w:val="it-IT"/>
        </w:rPr>
        <w:t xml:space="preserve"> </w:t>
      </w:r>
    </w:p>
    <w:p w14:paraId="01AC63E6" w14:textId="6DA04346" w:rsidR="00267310" w:rsidRDefault="00B434D3" w:rsidP="00147D20">
      <w:pPr>
        <w:pStyle w:val="BodyText"/>
        <w:jc w:val="both"/>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75F86624" wp14:editId="35F32732">
            <wp:extent cx="5943600" cy="5349240"/>
            <wp:effectExtent l="0" t="0" r="0" b="3810"/>
            <wp:docPr id="20502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9563" name="Picture 2050295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319BE0EE" w:rsidR="00267310" w:rsidRPr="004D14E3" w:rsidRDefault="00BA1DB1" w:rsidP="00147D20">
      <w:pPr>
        <w:pStyle w:val="BodyText"/>
        <w:jc w:val="both"/>
        <w:rPr>
          <w:rFonts w:asciiTheme="majorHAnsi" w:hAnsiTheme="majorHAnsi" w:cstheme="majorHAnsi"/>
          <w:sz w:val="20"/>
          <w:szCs w:val="20"/>
        </w:rPr>
      </w:pPr>
      <w:r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DE6466">
        <w:rPr>
          <w:rFonts w:asciiTheme="majorHAnsi" w:hAnsiTheme="majorHAnsi" w:cstheme="majorHAnsi"/>
          <w:sz w:val="20"/>
          <w:szCs w:val="20"/>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4450E170" w:rsidR="0088496F" w:rsidRDefault="007741DF" w:rsidP="00C46E4E">
      <w:pPr>
        <w:tabs>
          <w:tab w:val="left" w:pos="8437"/>
        </w:tabs>
        <w:rPr>
          <w:b/>
          <w:bCs/>
        </w:rPr>
      </w:pPr>
      <w:r w:rsidRPr="00771D66">
        <w:rPr>
          <w:b/>
          <w:bCs/>
        </w:rPr>
        <w:t xml:space="preserve">Mortality analysis among the </w:t>
      </w:r>
      <w:commentRangeStart w:id="29"/>
      <w:r w:rsidRPr="00771D66">
        <w:rPr>
          <w:b/>
          <w:bCs/>
        </w:rPr>
        <w:t>AI</w:t>
      </w:r>
      <w:r w:rsidR="006D4D7B">
        <w:rPr>
          <w:b/>
          <w:bCs/>
        </w:rPr>
        <w:t xml:space="preserve"> versus </w:t>
      </w:r>
      <w:r w:rsidRPr="00771D66">
        <w:rPr>
          <w:b/>
          <w:bCs/>
        </w:rPr>
        <w:t>Non-AI patient</w:t>
      </w:r>
      <w:commentRangeEnd w:id="29"/>
      <w:r w:rsidR="00913059">
        <w:rPr>
          <w:rStyle w:val="CommentReference"/>
          <w:rFonts w:ascii="Arial" w:hAnsi="Arial"/>
        </w:rPr>
        <w:commentReference w:id="29"/>
      </w:r>
      <w:r w:rsidR="00C46E4E">
        <w:rPr>
          <w:b/>
          <w:bCs/>
        </w:rPr>
        <w:tab/>
      </w:r>
    </w:p>
    <w:p w14:paraId="264D9612" w14:textId="23FCE755" w:rsidR="00302E8F" w:rsidRPr="00302E8F" w:rsidRDefault="0088496F" w:rsidP="00302E8F">
      <w:pPr>
        <w:jc w:val="both"/>
        <w:rPr>
          <w:rFonts w:asciiTheme="majorHAnsi" w:hAnsiTheme="majorHAnsi" w:cstheme="majorHAnsi"/>
          <w:b/>
          <w:bCs/>
          <w:sz w:val="22"/>
          <w:szCs w:val="22"/>
        </w:rPr>
      </w:pPr>
      <w:r w:rsidRPr="00DE6466">
        <w:rPr>
          <w:rFonts w:asciiTheme="majorHAnsi" w:hAnsiTheme="majorHAnsi" w:cstheme="majorHAnsi"/>
          <w:sz w:val="22"/>
          <w:szCs w:val="22"/>
        </w:rPr>
        <w:t xml:space="preserve">The </w:t>
      </w:r>
      <w:r w:rsidR="00463AC9" w:rsidRPr="00DE6466">
        <w:rPr>
          <w:rFonts w:asciiTheme="majorHAnsi" w:hAnsiTheme="majorHAnsi" w:cstheme="majorHAnsi"/>
          <w:sz w:val="22"/>
          <w:szCs w:val="22"/>
        </w:rPr>
        <w:t xml:space="preserve">overall mortality at </w:t>
      </w:r>
      <w:commentRangeStart w:id="30"/>
      <w:r w:rsidR="006D4D7B" w:rsidRPr="00DE6466">
        <w:rPr>
          <w:rFonts w:asciiTheme="majorHAnsi" w:hAnsiTheme="majorHAnsi" w:cstheme="majorHAnsi"/>
          <w:sz w:val="22"/>
          <w:szCs w:val="22"/>
        </w:rPr>
        <w:t>one</w:t>
      </w:r>
      <w:r w:rsidR="00483A2C" w:rsidRPr="00DE6466">
        <w:rPr>
          <w:rFonts w:asciiTheme="majorHAnsi" w:hAnsiTheme="majorHAnsi" w:cstheme="majorHAnsi"/>
          <w:sz w:val="22"/>
          <w:szCs w:val="22"/>
        </w:rPr>
        <w:t>-</w:t>
      </w:r>
      <w:r w:rsidR="006D4D7B" w:rsidRPr="00DE6466">
        <w:rPr>
          <w:rFonts w:asciiTheme="majorHAnsi" w:hAnsiTheme="majorHAnsi" w:cstheme="majorHAnsi"/>
          <w:sz w:val="22"/>
          <w:szCs w:val="22"/>
        </w:rPr>
        <w:t>year</w:t>
      </w:r>
      <w:r w:rsidR="00463AC9" w:rsidRPr="00DE6466">
        <w:rPr>
          <w:rFonts w:asciiTheme="majorHAnsi" w:hAnsiTheme="majorHAnsi" w:cstheme="majorHAnsi"/>
          <w:sz w:val="22"/>
          <w:szCs w:val="22"/>
        </w:rPr>
        <w:t xml:space="preserve"> follow</w:t>
      </w:r>
      <w:r w:rsidR="00C80C24" w:rsidRPr="00DE6466">
        <w:rPr>
          <w:rFonts w:asciiTheme="majorHAnsi" w:hAnsiTheme="majorHAnsi" w:cstheme="majorHAnsi"/>
          <w:sz w:val="22"/>
          <w:szCs w:val="22"/>
        </w:rPr>
        <w:t>-</w:t>
      </w:r>
      <w:r w:rsidR="00463AC9" w:rsidRPr="00DE6466">
        <w:rPr>
          <w:rFonts w:asciiTheme="majorHAnsi" w:hAnsiTheme="majorHAnsi" w:cstheme="majorHAnsi"/>
          <w:sz w:val="22"/>
          <w:szCs w:val="22"/>
        </w:rPr>
        <w:t>up</w:t>
      </w:r>
      <w:r w:rsidR="007115AE" w:rsidRPr="00DE6466">
        <w:rPr>
          <w:rFonts w:asciiTheme="majorHAnsi" w:hAnsiTheme="majorHAnsi" w:cstheme="majorHAnsi"/>
          <w:sz w:val="22"/>
          <w:szCs w:val="22"/>
        </w:rPr>
        <w:t xml:space="preserve"> </w:t>
      </w:r>
      <w:r w:rsidR="004C6941" w:rsidRPr="00DE6466">
        <w:rPr>
          <w:rFonts w:asciiTheme="majorHAnsi" w:hAnsiTheme="majorHAnsi" w:cstheme="majorHAnsi"/>
          <w:sz w:val="22"/>
          <w:szCs w:val="22"/>
        </w:rPr>
        <w:t>was 22.22%</w:t>
      </w:r>
      <w:r w:rsidR="006D4D7B" w:rsidRPr="00DE6466">
        <w:rPr>
          <w:rFonts w:asciiTheme="majorHAnsi" w:hAnsiTheme="majorHAnsi" w:cstheme="majorHAnsi"/>
          <w:sz w:val="22"/>
          <w:szCs w:val="22"/>
        </w:rPr>
        <w:t xml:space="preserve"> </w:t>
      </w:r>
      <w:commentRangeEnd w:id="30"/>
      <w:r w:rsidR="00EA1717" w:rsidRPr="00DE6466">
        <w:rPr>
          <w:rStyle w:val="CommentReference"/>
          <w:rFonts w:asciiTheme="majorHAnsi" w:hAnsiTheme="majorHAnsi" w:cstheme="majorHAnsi"/>
          <w:sz w:val="22"/>
          <w:szCs w:val="22"/>
        </w:rPr>
        <w:commentReference w:id="30"/>
      </w:r>
      <w:r w:rsidR="006D4D7B" w:rsidRPr="00DE6466">
        <w:rPr>
          <w:rFonts w:asciiTheme="majorHAnsi" w:hAnsiTheme="majorHAnsi" w:cstheme="majorHAnsi"/>
          <w:sz w:val="22"/>
          <w:szCs w:val="22"/>
        </w:rPr>
        <w:t xml:space="preserve">among </w:t>
      </w:r>
      <w:r w:rsidR="00483A2C" w:rsidRPr="00DE6466">
        <w:rPr>
          <w:rFonts w:asciiTheme="majorHAnsi" w:hAnsiTheme="majorHAnsi" w:cstheme="majorHAnsi"/>
          <w:sz w:val="22"/>
          <w:szCs w:val="22"/>
        </w:rPr>
        <w:t xml:space="preserve">the </w:t>
      </w:r>
      <w:r w:rsidR="006D4D7B" w:rsidRPr="00DE6466">
        <w:rPr>
          <w:rFonts w:asciiTheme="majorHAnsi" w:hAnsiTheme="majorHAnsi" w:cstheme="majorHAnsi"/>
          <w:sz w:val="22"/>
          <w:szCs w:val="22"/>
        </w:rPr>
        <w:t xml:space="preserve">AI </w:t>
      </w:r>
      <w:r w:rsidR="00463AC9" w:rsidRPr="00DE6466">
        <w:rPr>
          <w:rFonts w:asciiTheme="majorHAnsi" w:hAnsiTheme="majorHAnsi" w:cstheme="majorHAnsi"/>
          <w:sz w:val="22"/>
          <w:szCs w:val="22"/>
        </w:rPr>
        <w:t>group</w:t>
      </w:r>
      <w:r w:rsidR="00C80C24" w:rsidRPr="00DE6466">
        <w:rPr>
          <w:rFonts w:asciiTheme="majorHAnsi" w:hAnsiTheme="majorHAnsi" w:cstheme="majorHAnsi"/>
          <w:sz w:val="22"/>
          <w:szCs w:val="22"/>
        </w:rPr>
        <w:t xml:space="preserve"> compared to the </w:t>
      </w:r>
      <w:r w:rsidR="00463AC9" w:rsidRPr="00DE6466">
        <w:rPr>
          <w:rFonts w:asciiTheme="majorHAnsi" w:hAnsiTheme="majorHAnsi" w:cstheme="majorHAnsi"/>
          <w:sz w:val="22"/>
          <w:szCs w:val="22"/>
        </w:rPr>
        <w:t xml:space="preserve">group </w:t>
      </w:r>
      <w:r w:rsidR="004C6941" w:rsidRPr="00DE6466">
        <w:rPr>
          <w:rFonts w:asciiTheme="majorHAnsi" w:hAnsiTheme="majorHAnsi" w:cstheme="majorHAnsi"/>
          <w:sz w:val="22"/>
          <w:szCs w:val="22"/>
        </w:rPr>
        <w:t>without</w:t>
      </w:r>
      <w:r w:rsidR="00483A2C" w:rsidRPr="00DE6466">
        <w:rPr>
          <w:rFonts w:asciiTheme="majorHAnsi" w:hAnsiTheme="majorHAnsi" w:cstheme="majorHAnsi"/>
          <w:sz w:val="22"/>
          <w:szCs w:val="22"/>
        </w:rPr>
        <w:t xml:space="preserve"> </w:t>
      </w:r>
      <w:r w:rsidR="00287EC9" w:rsidRPr="00DE6466">
        <w:rPr>
          <w:rFonts w:asciiTheme="majorHAnsi" w:hAnsiTheme="majorHAnsi" w:cstheme="majorHAnsi"/>
          <w:sz w:val="22"/>
          <w:szCs w:val="22"/>
        </w:rPr>
        <w:t>(</w:t>
      </w:r>
      <w:r w:rsidR="00483A2C" w:rsidRPr="00DE6466">
        <w:rPr>
          <w:rFonts w:asciiTheme="majorHAnsi" w:hAnsiTheme="majorHAnsi" w:cstheme="majorHAnsi"/>
          <w:sz w:val="22"/>
          <w:szCs w:val="22"/>
        </w:rPr>
        <w:t>11.5</w:t>
      </w:r>
      <w:r w:rsidR="00287EC9" w:rsidRPr="00DE6466">
        <w:rPr>
          <w:rFonts w:asciiTheme="majorHAnsi" w:hAnsiTheme="majorHAnsi" w:cstheme="majorHAnsi"/>
          <w:sz w:val="22"/>
          <w:szCs w:val="22"/>
        </w:rPr>
        <w:t>%); (</w:t>
      </w:r>
      <w:r w:rsidR="002528D0" w:rsidRPr="00DE6466">
        <w:rPr>
          <w:rFonts w:asciiTheme="majorHAnsi" w:hAnsiTheme="majorHAnsi" w:cstheme="majorHAnsi"/>
          <w:i/>
          <w:iCs/>
          <w:sz w:val="22"/>
          <w:szCs w:val="22"/>
        </w:rPr>
        <w:t>p</w:t>
      </w:r>
      <w:r w:rsidR="00483A2C" w:rsidRPr="00DE6466">
        <w:rPr>
          <w:rFonts w:asciiTheme="majorHAnsi" w:hAnsiTheme="majorHAnsi" w:cstheme="majorHAnsi"/>
          <w:sz w:val="22"/>
          <w:szCs w:val="22"/>
        </w:rPr>
        <w:t>=0.171</w:t>
      </w:r>
      <w:r w:rsidR="005219C9" w:rsidRPr="00DE6466">
        <w:rPr>
          <w:rFonts w:asciiTheme="majorHAnsi" w:hAnsiTheme="majorHAnsi" w:cstheme="majorHAnsi"/>
          <w:sz w:val="22"/>
          <w:szCs w:val="22"/>
        </w:rPr>
        <w:t>)</w:t>
      </w:r>
      <w:r w:rsidR="004C6941" w:rsidRPr="00DE6466">
        <w:rPr>
          <w:rFonts w:asciiTheme="majorHAnsi" w:hAnsiTheme="majorHAnsi" w:cstheme="majorHAnsi"/>
          <w:sz w:val="22"/>
          <w:szCs w:val="22"/>
        </w:rPr>
        <w:t xml:space="preserve">. </w:t>
      </w:r>
      <w:r w:rsidR="009004A8" w:rsidRPr="00DE6466">
        <w:rPr>
          <w:rFonts w:asciiTheme="majorHAnsi" w:hAnsiTheme="majorHAnsi" w:cstheme="majorHAnsi"/>
          <w:sz w:val="22"/>
          <w:szCs w:val="22"/>
        </w:rPr>
        <w:t>There was no significant difference</w:t>
      </w:r>
      <w:r w:rsidR="006D4D7B" w:rsidRPr="00DE6466">
        <w:rPr>
          <w:rFonts w:asciiTheme="majorHAnsi" w:hAnsiTheme="majorHAnsi" w:cstheme="majorHAnsi"/>
          <w:sz w:val="22"/>
          <w:szCs w:val="22"/>
        </w:rPr>
        <w:t xml:space="preserve"> in mortality </w:t>
      </w:r>
      <w:r w:rsidR="009004A8" w:rsidRPr="00DE6466">
        <w:rPr>
          <w:rFonts w:asciiTheme="majorHAnsi" w:hAnsiTheme="majorHAnsi" w:cstheme="majorHAnsi"/>
          <w:sz w:val="22"/>
          <w:szCs w:val="22"/>
        </w:rPr>
        <w:t>at</w:t>
      </w:r>
      <w:r w:rsidR="006D4D7B" w:rsidRPr="00DE6466">
        <w:rPr>
          <w:rFonts w:asciiTheme="majorHAnsi" w:hAnsiTheme="majorHAnsi" w:cstheme="majorHAnsi"/>
          <w:sz w:val="22"/>
          <w:szCs w:val="22"/>
        </w:rPr>
        <w:t xml:space="preserve"> 3</w:t>
      </w:r>
      <w:r w:rsidR="009004A8" w:rsidRPr="00DE6466">
        <w:rPr>
          <w:rFonts w:asciiTheme="majorHAnsi" w:hAnsiTheme="majorHAnsi" w:cstheme="majorHAnsi"/>
          <w:sz w:val="22"/>
          <w:szCs w:val="22"/>
        </w:rPr>
        <w:t>,</w:t>
      </w:r>
      <w:r w:rsidR="006D4D7B" w:rsidRPr="00DE6466">
        <w:rPr>
          <w:rFonts w:asciiTheme="majorHAnsi" w:hAnsiTheme="majorHAnsi" w:cstheme="majorHAnsi"/>
          <w:sz w:val="22"/>
          <w:szCs w:val="22"/>
        </w:rPr>
        <w:t xml:space="preserve"> 6 </w:t>
      </w:r>
      <w:r w:rsidR="009004A8" w:rsidRPr="00DE6466">
        <w:rPr>
          <w:rFonts w:asciiTheme="majorHAnsi" w:hAnsiTheme="majorHAnsi" w:cstheme="majorHAnsi"/>
          <w:sz w:val="22"/>
          <w:szCs w:val="22"/>
        </w:rPr>
        <w:t>and 12 months</w:t>
      </w:r>
      <w:r w:rsidR="00463AC9" w:rsidRPr="00DE6466">
        <w:rPr>
          <w:rFonts w:asciiTheme="majorHAnsi" w:hAnsiTheme="majorHAnsi" w:cstheme="majorHAnsi"/>
          <w:sz w:val="22"/>
          <w:szCs w:val="22"/>
        </w:rPr>
        <w:t xml:space="preserve"> </w:t>
      </w:r>
      <w:r w:rsidR="006D4D7B" w:rsidRPr="00DE6466">
        <w:rPr>
          <w:rFonts w:asciiTheme="majorHAnsi" w:hAnsiTheme="majorHAnsi" w:cstheme="majorHAnsi"/>
          <w:sz w:val="22"/>
          <w:szCs w:val="22"/>
        </w:rPr>
        <w:t>for the two groups</w:t>
      </w:r>
      <w:r w:rsidR="00463AC9" w:rsidRPr="00DE6466">
        <w:rPr>
          <w:rFonts w:asciiTheme="majorHAnsi" w:hAnsiTheme="majorHAnsi" w:cstheme="majorHAnsi"/>
          <w:sz w:val="22"/>
          <w:szCs w:val="22"/>
        </w:rPr>
        <w:t xml:space="preserve">, respectively. </w:t>
      </w:r>
      <w:commentRangeStart w:id="31"/>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commentRangeEnd w:id="31"/>
      <w:r w:rsidR="00EA486C">
        <w:rPr>
          <w:rStyle w:val="CommentReference"/>
          <w:rFonts w:ascii="Arial" w:hAnsi="Arial"/>
        </w:rPr>
        <w:commentReference w:id="31"/>
      </w:r>
    </w:p>
    <w:p w14:paraId="6ECB53CE" w14:textId="0982E55E" w:rsidR="00EA1717" w:rsidRPr="00DE6466" w:rsidRDefault="00EA1717" w:rsidP="00C46E4E">
      <w:pPr>
        <w:jc w:val="both"/>
        <w:rPr>
          <w:rFonts w:asciiTheme="majorHAnsi" w:hAnsiTheme="majorHAnsi" w:cstheme="majorHAnsi"/>
          <w:b/>
          <w:bCs/>
          <w:sz w:val="22"/>
          <w:szCs w:val="22"/>
        </w:rPr>
      </w:pPr>
      <w:r w:rsidRPr="00DE6466">
        <w:rPr>
          <w:rFonts w:asciiTheme="majorHAnsi" w:hAnsiTheme="majorHAnsi" w:cstheme="majorHAnsi"/>
          <w:sz w:val="22"/>
          <w:szCs w:val="22"/>
        </w:rPr>
        <w:lastRenderedPageBreak/>
        <w:t xml:space="preserve">The mortality associated with extrapulmonary tuberculosis and </w:t>
      </w:r>
      <w:r w:rsidRPr="00DE6466">
        <w:rPr>
          <w:rFonts w:asciiTheme="majorHAnsi" w:hAnsiTheme="majorHAnsi" w:cstheme="majorHAnsi"/>
          <w:i/>
          <w:iCs/>
          <w:sz w:val="22"/>
          <w:szCs w:val="22"/>
        </w:rPr>
        <w:t>Cryptococcal neoformans</w:t>
      </w:r>
      <w:r w:rsidRPr="00DE6466">
        <w:rPr>
          <w:rFonts w:asciiTheme="majorHAnsi" w:hAnsiTheme="majorHAnsi" w:cstheme="majorHAnsi"/>
          <w:sz w:val="22"/>
          <w:szCs w:val="22"/>
        </w:rPr>
        <w:t xml:space="preserve"> was </w:t>
      </w:r>
      <w:commentRangeStart w:id="32"/>
      <w:r w:rsidR="005219C9" w:rsidRPr="00DE6466">
        <w:rPr>
          <w:rFonts w:asciiTheme="majorHAnsi" w:hAnsiTheme="majorHAnsi" w:cstheme="majorHAnsi"/>
          <w:sz w:val="22"/>
          <w:szCs w:val="22"/>
        </w:rPr>
        <w:t xml:space="preserve">however </w:t>
      </w:r>
      <w:r w:rsidRPr="00DE6466">
        <w:rPr>
          <w:rFonts w:asciiTheme="majorHAnsi" w:hAnsiTheme="majorHAnsi" w:cstheme="majorHAnsi"/>
          <w:sz w:val="22"/>
          <w:szCs w:val="22"/>
        </w:rPr>
        <w:t xml:space="preserve">greater in the AI than in the </w:t>
      </w:r>
      <w:proofErr w:type="gramStart"/>
      <w:r w:rsidRPr="00DE6466">
        <w:rPr>
          <w:rFonts w:asciiTheme="majorHAnsi" w:hAnsiTheme="majorHAnsi" w:cstheme="majorHAnsi"/>
          <w:sz w:val="22"/>
          <w:szCs w:val="22"/>
        </w:rPr>
        <w:t>non AI</w:t>
      </w:r>
      <w:proofErr w:type="gramEnd"/>
      <w:r w:rsidRPr="00DE6466">
        <w:rPr>
          <w:rFonts w:asciiTheme="majorHAnsi" w:hAnsiTheme="majorHAnsi" w:cstheme="majorHAnsi"/>
          <w:sz w:val="22"/>
          <w:szCs w:val="22"/>
        </w:rPr>
        <w:t xml:space="preserve"> group</w:t>
      </w:r>
      <w:r w:rsidR="005219C9" w:rsidRPr="00DE6466">
        <w:rPr>
          <w:rFonts w:asciiTheme="majorHAnsi" w:hAnsiTheme="majorHAnsi" w:cstheme="majorHAnsi"/>
          <w:sz w:val="22"/>
          <w:szCs w:val="22"/>
        </w:rPr>
        <w:t>s</w:t>
      </w:r>
      <w:r w:rsidR="00463AC9" w:rsidRPr="00DE6466">
        <w:rPr>
          <w:rFonts w:asciiTheme="majorHAnsi" w:hAnsiTheme="majorHAnsi" w:cstheme="majorHAnsi"/>
          <w:sz w:val="22"/>
          <w:szCs w:val="22"/>
        </w:rPr>
        <w:t xml:space="preserve"> at 50% versus 11%; </w:t>
      </w:r>
      <w:r w:rsidR="00463AC9" w:rsidRPr="00DE6466">
        <w:rPr>
          <w:rFonts w:asciiTheme="majorHAnsi" w:hAnsiTheme="majorHAnsi" w:cstheme="majorHAnsi"/>
          <w:i/>
          <w:iCs/>
          <w:sz w:val="22"/>
          <w:szCs w:val="22"/>
        </w:rPr>
        <w:t>p</w:t>
      </w:r>
      <w:r w:rsidR="00463AC9" w:rsidRPr="00DE6466">
        <w:rPr>
          <w:rFonts w:asciiTheme="majorHAnsi" w:hAnsiTheme="majorHAnsi" w:cstheme="majorHAnsi"/>
          <w:sz w:val="22"/>
          <w:szCs w:val="22"/>
        </w:rPr>
        <w:t>=0.040 and 50% vs 5%:</w:t>
      </w:r>
      <w:r w:rsidR="00463AC9" w:rsidRPr="00DE6466">
        <w:rPr>
          <w:rFonts w:asciiTheme="majorHAnsi" w:hAnsiTheme="majorHAnsi" w:cstheme="majorHAnsi"/>
          <w:i/>
          <w:iCs/>
          <w:sz w:val="22"/>
          <w:szCs w:val="22"/>
        </w:rPr>
        <w:t xml:space="preserve"> p</w:t>
      </w:r>
      <w:r w:rsidR="00463AC9" w:rsidRPr="00DE6466">
        <w:rPr>
          <w:rFonts w:asciiTheme="majorHAnsi" w:hAnsiTheme="majorHAnsi" w:cstheme="majorHAnsi"/>
          <w:sz w:val="22"/>
          <w:szCs w:val="22"/>
        </w:rPr>
        <w:t>=0.008</w:t>
      </w:r>
      <w:r w:rsidR="00E2183D" w:rsidRPr="00DE6466">
        <w:rPr>
          <w:rFonts w:asciiTheme="majorHAnsi" w:hAnsiTheme="majorHAnsi" w:cstheme="majorHAnsi"/>
          <w:sz w:val="22"/>
          <w:szCs w:val="22"/>
        </w:rPr>
        <w:t>, respectively</w:t>
      </w:r>
      <w:r w:rsidRPr="00DE6466">
        <w:rPr>
          <w:rFonts w:asciiTheme="majorHAnsi" w:hAnsiTheme="majorHAnsi" w:cstheme="majorHAnsi"/>
          <w:sz w:val="22"/>
          <w:szCs w:val="22"/>
        </w:rPr>
        <w:t>.</w:t>
      </w:r>
      <w:commentRangeEnd w:id="32"/>
      <w:r w:rsidR="007336AC" w:rsidRPr="00DE6466">
        <w:rPr>
          <w:rStyle w:val="CommentReference"/>
          <w:rFonts w:asciiTheme="majorHAnsi" w:hAnsiTheme="majorHAnsi" w:cstheme="majorHAnsi"/>
          <w:sz w:val="22"/>
          <w:szCs w:val="22"/>
        </w:rPr>
        <w:commentReference w:id="32"/>
      </w:r>
      <w:r w:rsidR="007D354D" w:rsidRPr="00235989">
        <w:rPr>
          <w:rFonts w:asciiTheme="majorHAnsi" w:hAnsiTheme="majorHAnsi" w:cstheme="majorHAnsi"/>
          <w:sz w:val="22"/>
          <w:szCs w:val="22"/>
        </w:rPr>
        <w:t xml:space="preserve"> </w:t>
      </w:r>
    </w:p>
    <w:p w14:paraId="64C3FCB8" w14:textId="77777777" w:rsidR="000568E8" w:rsidRDefault="000568E8" w:rsidP="006C6D8E">
      <w:pPr>
        <w:jc w:val="right"/>
      </w:pPr>
    </w:p>
    <w:p w14:paraId="576AFC2A" w14:textId="14C210D4" w:rsidR="004C6941" w:rsidRDefault="00CB3B12" w:rsidP="004C6941">
      <w:pPr>
        <w:spacing w:after="0"/>
        <w:rPr>
          <w:rFonts w:ascii="Aptos Narrow" w:eastAsia="Arial" w:hAnsi="Aptos Narrow" w:cs="Times New Roman"/>
          <w:color w:val="000000"/>
          <w:sz w:val="22"/>
          <w:szCs w:val="22"/>
          <w:lang w:eastAsia="en-ZA"/>
        </w:rPr>
      </w:pPr>
      <w:r>
        <w:rPr>
          <w:rFonts w:ascii="Aptos Narrow" w:eastAsia="Arial" w:hAnsi="Aptos Narrow" w:cs="Times New Roman"/>
          <w:noProof/>
          <w:color w:val="000000"/>
          <w:sz w:val="22"/>
          <w:szCs w:val="22"/>
          <w:lang w:eastAsia="en-ZA"/>
        </w:rPr>
        <w:drawing>
          <wp:inline distT="0" distB="0" distL="0" distR="0" wp14:anchorId="10C7223F" wp14:editId="4F34E0BF">
            <wp:extent cx="4914900" cy="4799449"/>
            <wp:effectExtent l="0" t="0" r="0" b="1270"/>
            <wp:docPr id="128608759" name="Picture 4" descr="A graph with a number of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759" name="Picture 4" descr="A graph with a number of numbers and a number of text&#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26443" t="8262" r="25802" b="8832"/>
                    <a:stretch/>
                  </pic:blipFill>
                  <pic:spPr bwMode="auto">
                    <a:xfrm>
                      <a:off x="0" y="0"/>
                      <a:ext cx="4919836" cy="4804269"/>
                    </a:xfrm>
                    <a:prstGeom prst="rect">
                      <a:avLst/>
                    </a:prstGeom>
                    <a:ln>
                      <a:noFill/>
                    </a:ln>
                    <a:extLst>
                      <a:ext uri="{53640926-AAD7-44D8-BBD7-CCE9431645EC}">
                        <a14:shadowObscured xmlns:a14="http://schemas.microsoft.com/office/drawing/2010/main"/>
                      </a:ext>
                    </a:extLst>
                  </pic:spPr>
                </pic:pic>
              </a:graphicData>
            </a:graphic>
          </wp:inline>
        </w:drawing>
      </w:r>
    </w:p>
    <w:p w14:paraId="3E58A93B" w14:textId="1A9416AA" w:rsidR="004C6941" w:rsidRPr="00047014" w:rsidRDefault="004C6941" w:rsidP="00972BB9">
      <w:pPr>
        <w:pStyle w:val="pf0"/>
      </w:pPr>
      <w:r w:rsidRPr="00161618">
        <w:rPr>
          <w:rFonts w:asciiTheme="majorHAnsi" w:hAnsiTheme="majorHAnsi" w:cstheme="majorHAnsi"/>
          <w:b/>
          <w:bCs/>
          <w:sz w:val="22"/>
          <w:szCs w:val="22"/>
        </w:rPr>
        <w:t xml:space="preserve">Fig </w:t>
      </w:r>
      <w:r w:rsidR="00A67783" w:rsidRPr="00161618">
        <w:rPr>
          <w:rFonts w:asciiTheme="majorHAnsi" w:hAnsiTheme="majorHAnsi" w:cstheme="majorHAnsi"/>
          <w:b/>
          <w:bCs/>
          <w:sz w:val="22"/>
          <w:szCs w:val="22"/>
        </w:rPr>
        <w:t>2</w:t>
      </w:r>
      <w:r w:rsidRPr="00161618">
        <w:rPr>
          <w:rFonts w:asciiTheme="majorHAnsi" w:hAnsiTheme="majorHAnsi" w:cstheme="majorHAnsi"/>
          <w:b/>
          <w:bCs/>
          <w:sz w:val="22"/>
          <w:szCs w:val="22"/>
        </w:rPr>
        <w:t>:</w:t>
      </w:r>
      <w:r>
        <w:rPr>
          <w:rFonts w:asciiTheme="majorHAnsi" w:hAnsiTheme="majorHAnsi" w:cstheme="majorHAnsi"/>
          <w:sz w:val="22"/>
          <w:szCs w:val="22"/>
        </w:rPr>
        <w:t xml:space="preserve"> The Kaplan-Meier </w:t>
      </w:r>
      <w:r w:rsidR="006C6D8E" w:rsidRPr="00047014">
        <w:rPr>
          <w:rFonts w:asciiTheme="majorHAnsi" w:hAnsiTheme="majorHAnsi" w:cstheme="majorHAnsi"/>
          <w:sz w:val="22"/>
          <w:szCs w:val="22"/>
        </w:rPr>
        <w:t xml:space="preserve">survival curves for </w:t>
      </w:r>
      <w:r w:rsidR="00494F76">
        <w:rPr>
          <w:rFonts w:asciiTheme="majorHAnsi" w:hAnsiTheme="majorHAnsi" w:cstheme="majorHAnsi"/>
          <w:sz w:val="22"/>
          <w:szCs w:val="22"/>
        </w:rPr>
        <w:t xml:space="preserve">time to mortality in </w:t>
      </w:r>
      <w:r w:rsidR="006C6D8E" w:rsidRPr="00047014">
        <w:rPr>
          <w:rFonts w:asciiTheme="majorHAnsi" w:hAnsiTheme="majorHAnsi" w:cstheme="majorHAnsi"/>
          <w:sz w:val="22"/>
          <w:szCs w:val="22"/>
        </w:rPr>
        <w:t>patients with</w:t>
      </w:r>
      <w:r w:rsidR="00494F76">
        <w:rPr>
          <w:rFonts w:asciiTheme="majorHAnsi" w:hAnsiTheme="majorHAnsi" w:cstheme="majorHAnsi"/>
          <w:sz w:val="22"/>
          <w:szCs w:val="22"/>
        </w:rPr>
        <w:t xml:space="preserve"> and </w:t>
      </w:r>
      <w:proofErr w:type="gramStart"/>
      <w:r w:rsidR="00494F76">
        <w:rPr>
          <w:rFonts w:asciiTheme="majorHAnsi" w:hAnsiTheme="majorHAnsi" w:cstheme="majorHAnsi"/>
          <w:sz w:val="22"/>
          <w:szCs w:val="22"/>
        </w:rPr>
        <w:t xml:space="preserve">without </w:t>
      </w:r>
      <w:r w:rsidR="006C6D8E" w:rsidRPr="00047014">
        <w:rPr>
          <w:rFonts w:asciiTheme="majorHAnsi" w:hAnsiTheme="majorHAnsi" w:cstheme="majorHAnsi"/>
          <w:sz w:val="22"/>
          <w:szCs w:val="22"/>
        </w:rPr>
        <w:t xml:space="preserve"> adrenal</w:t>
      </w:r>
      <w:proofErr w:type="gramEnd"/>
      <w:r w:rsidR="006C6D8E" w:rsidRPr="00047014">
        <w:rPr>
          <w:rFonts w:asciiTheme="majorHAnsi" w:hAnsiTheme="majorHAnsi" w:cstheme="majorHAnsi"/>
          <w:sz w:val="22"/>
          <w:szCs w:val="22"/>
        </w:rPr>
        <w:t xml:space="preserve"> insufficiency</w:t>
      </w:r>
    </w:p>
    <w:p w14:paraId="7ADB8C3E" w14:textId="77777777" w:rsidR="00A554B0" w:rsidRDefault="00A554B0" w:rsidP="00CA5DBE">
      <w:pPr>
        <w:pStyle w:val="BodyText"/>
        <w:jc w:val="both"/>
        <w:rPr>
          <w:rFonts w:asciiTheme="majorHAnsi" w:hAnsiTheme="majorHAnsi" w:cstheme="majorHAnsi"/>
          <w:b/>
          <w:bCs/>
          <w:sz w:val="22"/>
          <w:szCs w:val="22"/>
        </w:rPr>
      </w:pPr>
    </w:p>
    <w:p w14:paraId="4BB30265" w14:textId="0E30A2A0" w:rsidR="00C40AD8" w:rsidRDefault="00F07C8F" w:rsidP="00CA5DBE">
      <w:pPr>
        <w:pStyle w:val="BodyText"/>
        <w:jc w:val="both"/>
        <w:rPr>
          <w:rFonts w:asciiTheme="majorHAnsi" w:hAnsiTheme="majorHAnsi" w:cstheme="majorHAnsi"/>
          <w:b/>
          <w:bCs/>
          <w:sz w:val="22"/>
          <w:szCs w:val="22"/>
        </w:rPr>
      </w:pPr>
      <w:commentRangeStart w:id="33"/>
      <w:r>
        <w:rPr>
          <w:rFonts w:asciiTheme="majorHAnsi" w:hAnsiTheme="majorHAnsi" w:cstheme="majorHAnsi"/>
          <w:b/>
          <w:bCs/>
          <w:sz w:val="22"/>
          <w:szCs w:val="22"/>
        </w:rPr>
        <w:t>Table 4</w:t>
      </w:r>
      <w:r w:rsidR="00470B3D">
        <w:rPr>
          <w:rFonts w:asciiTheme="majorHAnsi" w:hAnsiTheme="majorHAnsi" w:cstheme="majorHAnsi"/>
          <w:b/>
          <w:bCs/>
          <w:sz w:val="22"/>
          <w:szCs w:val="22"/>
        </w:rPr>
        <w:t xml:space="preserve">: Comparisons of mortality among patients without adrenal insufficiency versus those with AI </w:t>
      </w:r>
      <w:commentRangeEnd w:id="33"/>
      <w:r w:rsidR="00D87114">
        <w:rPr>
          <w:rStyle w:val="CommentReference"/>
          <w:rFonts w:ascii="Arial" w:hAnsi="Arial"/>
        </w:rPr>
        <w:commentReference w:id="33"/>
      </w:r>
    </w:p>
    <w:tbl>
      <w:tblPr>
        <w:tblStyle w:val="PlainTable52"/>
        <w:tblW w:w="5000" w:type="pct"/>
        <w:tblLook w:val="0420" w:firstRow="1" w:lastRow="0" w:firstColumn="0" w:lastColumn="0" w:noHBand="0" w:noVBand="1"/>
      </w:tblPr>
      <w:tblGrid>
        <w:gridCol w:w="4101"/>
        <w:gridCol w:w="1865"/>
        <w:gridCol w:w="1865"/>
        <w:gridCol w:w="1529"/>
      </w:tblGrid>
      <w:tr w:rsidR="008122CE" w:rsidRPr="008076B0" w14:paraId="639118AC" w14:textId="77777777" w:rsidTr="008076B0">
        <w:trPr>
          <w:cnfStyle w:val="100000000000" w:firstRow="1" w:lastRow="0" w:firstColumn="0" w:lastColumn="0" w:oddVBand="0" w:evenVBand="0" w:oddHBand="0" w:evenHBand="0" w:firstRowFirstColumn="0" w:firstRowLastColumn="0" w:lastRowFirstColumn="0" w:lastRowLastColumn="0"/>
        </w:trPr>
        <w:tc>
          <w:tcPr>
            <w:tcW w:w="2191" w:type="pct"/>
          </w:tcPr>
          <w:p w14:paraId="495A3BB7" w14:textId="77777777" w:rsidR="008122CE" w:rsidRPr="008076B0" w:rsidRDefault="008122CE" w:rsidP="008076B0">
            <w:pPr>
              <w:pBdr>
                <w:top w:val="none" w:sz="0" w:space="0" w:color="000000"/>
                <w:left w:val="none" w:sz="0" w:space="0" w:color="000000"/>
                <w:bottom w:val="none" w:sz="0" w:space="0" w:color="000000"/>
                <w:right w:val="none" w:sz="0" w:space="0" w:color="000000"/>
              </w:pBd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Variable</w:t>
            </w:r>
          </w:p>
        </w:tc>
        <w:tc>
          <w:tcPr>
            <w:tcW w:w="996" w:type="pct"/>
          </w:tcPr>
          <w:p w14:paraId="25B1C20F"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commentRangeStart w:id="34"/>
            <w:r w:rsidRPr="008076B0">
              <w:rPr>
                <w:rFonts w:ascii="Arial" w:eastAsia="Times New Roman" w:hAnsi="Arial" w:cs="Arial"/>
                <w:color w:val="000000"/>
                <w:sz w:val="20"/>
                <w:szCs w:val="20"/>
                <w:lang w:eastAsia="en-ZA"/>
              </w:rPr>
              <w:t xml:space="preserve">N = </w:t>
            </w:r>
            <w:r w:rsidRPr="00116D50">
              <w:rPr>
                <w:rFonts w:ascii="Arial" w:eastAsia="Times New Roman" w:hAnsi="Arial" w:cs="Arial"/>
                <w:color w:val="000000"/>
                <w:sz w:val="20"/>
                <w:szCs w:val="20"/>
                <w:lang w:eastAsia="en-ZA"/>
              </w:rPr>
              <w:t>128</w:t>
            </w:r>
            <w:r w:rsidRPr="008076B0">
              <w:rPr>
                <w:rFonts w:ascii="Arial" w:eastAsia="Times New Roman" w:hAnsi="Arial" w:cs="Arial"/>
                <w:color w:val="000000"/>
                <w:sz w:val="20"/>
                <w:szCs w:val="20"/>
                <w:vertAlign w:val="superscript"/>
                <w:lang w:eastAsia="en-ZA"/>
              </w:rPr>
              <w:t>1</w:t>
            </w:r>
          </w:p>
        </w:tc>
        <w:tc>
          <w:tcPr>
            <w:tcW w:w="996" w:type="pct"/>
          </w:tcPr>
          <w:p w14:paraId="2F6E867A"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 xml:space="preserve">N = </w:t>
            </w:r>
            <w:r w:rsidRPr="00116D50">
              <w:rPr>
                <w:rFonts w:ascii="Arial" w:eastAsia="Times New Roman" w:hAnsi="Arial" w:cs="Arial"/>
                <w:color w:val="000000"/>
                <w:sz w:val="20"/>
                <w:szCs w:val="20"/>
                <w:lang w:eastAsia="en-ZA"/>
              </w:rPr>
              <w:t>8</w:t>
            </w:r>
            <w:r w:rsidRPr="008076B0">
              <w:rPr>
                <w:rFonts w:ascii="Arial" w:eastAsia="Times New Roman" w:hAnsi="Arial" w:cs="Arial"/>
                <w:color w:val="000000"/>
                <w:sz w:val="20"/>
                <w:szCs w:val="20"/>
                <w:vertAlign w:val="superscript"/>
                <w:lang w:eastAsia="en-ZA"/>
              </w:rPr>
              <w:t>1</w:t>
            </w:r>
          </w:p>
        </w:tc>
        <w:tc>
          <w:tcPr>
            <w:tcW w:w="817" w:type="pct"/>
          </w:tcPr>
          <w:p w14:paraId="3E29C5AB" w14:textId="77777777" w:rsidR="008122CE" w:rsidRPr="008076B0" w:rsidRDefault="008122CE" w:rsidP="008076B0">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
            </w:pPr>
            <w:r w:rsidRPr="008076B0">
              <w:rPr>
                <w:rFonts w:ascii="Arial" w:eastAsia="Times New Roman" w:hAnsi="Arial" w:cs="Arial"/>
                <w:color w:val="000000"/>
                <w:sz w:val="20"/>
                <w:szCs w:val="20"/>
                <w:lang w:eastAsia="en-ZA"/>
              </w:rPr>
              <w:t>p-value</w:t>
            </w:r>
            <w:r w:rsidRPr="008076B0">
              <w:rPr>
                <w:rFonts w:ascii="Arial" w:eastAsia="Times New Roman" w:hAnsi="Arial" w:cs="Arial"/>
                <w:color w:val="000000"/>
                <w:sz w:val="20"/>
                <w:szCs w:val="20"/>
                <w:vertAlign w:val="superscript"/>
                <w:lang w:eastAsia="en-ZA"/>
              </w:rPr>
              <w:t>2</w:t>
            </w:r>
            <w:commentRangeEnd w:id="34"/>
            <w:r w:rsidRPr="008076B0">
              <w:rPr>
                <w:rStyle w:val="CommentReference"/>
                <w:rFonts w:ascii="Arial" w:eastAsiaTheme="minorHAnsi" w:hAnsi="Arial" w:cs="Arial"/>
                <w:i w:val="0"/>
                <w:iCs w:val="0"/>
                <w:sz w:val="20"/>
                <w:szCs w:val="20"/>
              </w:rPr>
              <w:commentReference w:id="34"/>
            </w:r>
          </w:p>
        </w:tc>
      </w:tr>
      <w:tr w:rsidR="008122CE" w:rsidRPr="008076B0" w14:paraId="56758477"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06C595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Age at enrolment, median (</w:t>
            </w:r>
            <w:proofErr w:type="spellStart"/>
            <w:r w:rsidRPr="008076B0">
              <w:rPr>
                <w:rFonts w:ascii="Arial" w:eastAsia="Arial" w:hAnsi="Arial" w:cs="Arial"/>
                <w:bCs/>
                <w:color w:val="000000"/>
                <w:sz w:val="20"/>
                <w:szCs w:val="20"/>
              </w:rPr>
              <w:t>IQR</w:t>
            </w:r>
            <w:proofErr w:type="spellEnd"/>
            <w:r w:rsidRPr="008076B0">
              <w:rPr>
                <w:rFonts w:ascii="Arial" w:eastAsia="Arial" w:hAnsi="Arial" w:cs="Arial"/>
                <w:bCs/>
                <w:color w:val="000000"/>
                <w:sz w:val="20"/>
                <w:szCs w:val="20"/>
              </w:rPr>
              <w:t>) (years)</w:t>
            </w:r>
          </w:p>
        </w:tc>
        <w:tc>
          <w:tcPr>
            <w:tcW w:w="996" w:type="pct"/>
          </w:tcPr>
          <w:p w14:paraId="67AD78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37 (32, 43)</w:t>
            </w:r>
          </w:p>
        </w:tc>
        <w:tc>
          <w:tcPr>
            <w:tcW w:w="996" w:type="pct"/>
          </w:tcPr>
          <w:p w14:paraId="04E1F78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41 (37, 44)</w:t>
            </w:r>
          </w:p>
        </w:tc>
        <w:tc>
          <w:tcPr>
            <w:tcW w:w="817" w:type="pct"/>
          </w:tcPr>
          <w:p w14:paraId="6BE1300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48EDC33A" w14:textId="77777777" w:rsidTr="008076B0">
        <w:tc>
          <w:tcPr>
            <w:tcW w:w="2191" w:type="pct"/>
          </w:tcPr>
          <w:p w14:paraId="7388569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Gender, </w:t>
            </w:r>
            <w:proofErr w:type="gramStart"/>
            <w:r w:rsidRPr="008076B0">
              <w:rPr>
                <w:rFonts w:ascii="Arial" w:eastAsia="Arial" w:hAnsi="Arial" w:cs="Arial"/>
                <w:bCs/>
                <w:color w:val="000000"/>
                <w:sz w:val="20"/>
                <w:szCs w:val="20"/>
              </w:rPr>
              <w:t>n(</w:t>
            </w:r>
            <w:proofErr w:type="gramEnd"/>
            <w:r w:rsidRPr="008076B0">
              <w:rPr>
                <w:rFonts w:ascii="Arial" w:eastAsia="Arial" w:hAnsi="Arial" w:cs="Arial"/>
                <w:bCs/>
                <w:color w:val="000000"/>
                <w:sz w:val="20"/>
                <w:szCs w:val="20"/>
              </w:rPr>
              <w:t>%)</w:t>
            </w:r>
          </w:p>
        </w:tc>
        <w:tc>
          <w:tcPr>
            <w:tcW w:w="996" w:type="pct"/>
          </w:tcPr>
          <w:p w14:paraId="506F7A6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c>
          <w:tcPr>
            <w:tcW w:w="996" w:type="pct"/>
          </w:tcPr>
          <w:p w14:paraId="5FB6E80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c>
          <w:tcPr>
            <w:tcW w:w="817" w:type="pct"/>
          </w:tcPr>
          <w:p w14:paraId="06F03A0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5D3269A8"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64676ED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Female</w:t>
            </w:r>
          </w:p>
        </w:tc>
        <w:tc>
          <w:tcPr>
            <w:tcW w:w="996" w:type="pct"/>
          </w:tcPr>
          <w:p w14:paraId="6F1542F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73 (57.0%)</w:t>
            </w:r>
          </w:p>
        </w:tc>
        <w:tc>
          <w:tcPr>
            <w:tcW w:w="996" w:type="pct"/>
          </w:tcPr>
          <w:p w14:paraId="1DB600E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 (50.0%)</w:t>
            </w:r>
          </w:p>
        </w:tc>
        <w:tc>
          <w:tcPr>
            <w:tcW w:w="817" w:type="pct"/>
          </w:tcPr>
          <w:p w14:paraId="6A4D606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p>
        </w:tc>
      </w:tr>
      <w:tr w:rsidR="008122CE" w:rsidRPr="008076B0" w14:paraId="4D312A00" w14:textId="77777777" w:rsidTr="008076B0">
        <w:tc>
          <w:tcPr>
            <w:tcW w:w="2191" w:type="pct"/>
          </w:tcPr>
          <w:p w14:paraId="3BFEC0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Duration of current illness, median (</w:t>
            </w:r>
            <w:proofErr w:type="spellStart"/>
            <w:r w:rsidRPr="008076B0">
              <w:rPr>
                <w:rFonts w:ascii="Arial" w:eastAsia="Arial" w:hAnsi="Arial" w:cs="Arial"/>
                <w:bCs/>
                <w:color w:val="000000"/>
                <w:sz w:val="20"/>
                <w:szCs w:val="20"/>
              </w:rPr>
              <w:t>IQR</w:t>
            </w:r>
            <w:proofErr w:type="spellEnd"/>
            <w:r w:rsidRPr="008076B0">
              <w:rPr>
                <w:rFonts w:ascii="Arial" w:eastAsia="Arial" w:hAnsi="Arial" w:cs="Arial"/>
                <w:bCs/>
                <w:color w:val="000000"/>
                <w:sz w:val="20"/>
                <w:szCs w:val="20"/>
              </w:rPr>
              <w:t>) (days)</w:t>
            </w:r>
          </w:p>
        </w:tc>
        <w:tc>
          <w:tcPr>
            <w:tcW w:w="996" w:type="pct"/>
          </w:tcPr>
          <w:p w14:paraId="3724632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(14, 21)</w:t>
            </w:r>
          </w:p>
        </w:tc>
        <w:tc>
          <w:tcPr>
            <w:tcW w:w="996" w:type="pct"/>
          </w:tcPr>
          <w:p w14:paraId="09FBA6F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(11, 14)</w:t>
            </w:r>
          </w:p>
        </w:tc>
        <w:tc>
          <w:tcPr>
            <w:tcW w:w="817" w:type="pct"/>
          </w:tcPr>
          <w:p w14:paraId="1640C0C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0.2</w:t>
            </w:r>
          </w:p>
        </w:tc>
      </w:tr>
      <w:tr w:rsidR="008122CE" w:rsidRPr="008076B0" w14:paraId="7B82D415"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2251E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t>Random cortisol</w:t>
            </w:r>
          </w:p>
        </w:tc>
        <w:tc>
          <w:tcPr>
            <w:tcW w:w="996" w:type="pct"/>
          </w:tcPr>
          <w:p w14:paraId="1508B48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513 (399, 637)</w:t>
            </w:r>
          </w:p>
        </w:tc>
        <w:tc>
          <w:tcPr>
            <w:tcW w:w="996" w:type="pct"/>
          </w:tcPr>
          <w:p w14:paraId="0A01CA2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307 (254, 339)</w:t>
            </w:r>
          </w:p>
        </w:tc>
        <w:tc>
          <w:tcPr>
            <w:tcW w:w="817" w:type="pct"/>
          </w:tcPr>
          <w:p w14:paraId="01B4F5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442ACB84" w14:textId="77777777" w:rsidTr="008076B0">
        <w:tc>
          <w:tcPr>
            <w:tcW w:w="2191" w:type="pct"/>
          </w:tcPr>
          <w:p w14:paraId="25C58F2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t>Basal cortisol</w:t>
            </w:r>
          </w:p>
        </w:tc>
        <w:tc>
          <w:tcPr>
            <w:tcW w:w="996" w:type="pct"/>
          </w:tcPr>
          <w:p w14:paraId="271223B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482 (401, 599)</w:t>
            </w:r>
          </w:p>
        </w:tc>
        <w:tc>
          <w:tcPr>
            <w:tcW w:w="996" w:type="pct"/>
          </w:tcPr>
          <w:p w14:paraId="7DF0D4B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284 (219, 332)</w:t>
            </w:r>
          </w:p>
        </w:tc>
        <w:tc>
          <w:tcPr>
            <w:tcW w:w="817" w:type="pct"/>
          </w:tcPr>
          <w:p w14:paraId="1B1D0A8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41E58D32"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8CE704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bCs/>
                <w:sz w:val="20"/>
                <w:szCs w:val="20"/>
              </w:rPr>
              <w:lastRenderedPageBreak/>
              <w:t>Stimulated cortisol</w:t>
            </w:r>
          </w:p>
        </w:tc>
        <w:tc>
          <w:tcPr>
            <w:tcW w:w="996" w:type="pct"/>
          </w:tcPr>
          <w:p w14:paraId="62B722A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749 (610, 904)</w:t>
            </w:r>
          </w:p>
        </w:tc>
        <w:tc>
          <w:tcPr>
            <w:tcW w:w="996" w:type="pct"/>
          </w:tcPr>
          <w:p w14:paraId="26B90AA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375 (330, 429)</w:t>
            </w:r>
          </w:p>
        </w:tc>
        <w:tc>
          <w:tcPr>
            <w:tcW w:w="817" w:type="pct"/>
          </w:tcPr>
          <w:p w14:paraId="23D9918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&lt;0.001</w:t>
            </w:r>
          </w:p>
        </w:tc>
      </w:tr>
      <w:tr w:rsidR="008122CE" w:rsidRPr="008076B0" w14:paraId="6A5BC668" w14:textId="77777777" w:rsidTr="008076B0">
        <w:tc>
          <w:tcPr>
            <w:tcW w:w="2191" w:type="pct"/>
          </w:tcPr>
          <w:p w14:paraId="632ABE9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 xml:space="preserve">Incremental Cortisol </w:t>
            </w:r>
          </w:p>
        </w:tc>
        <w:tc>
          <w:tcPr>
            <w:tcW w:w="996" w:type="pct"/>
          </w:tcPr>
          <w:p w14:paraId="79DDCC1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249 (170, 358)</w:t>
            </w:r>
          </w:p>
        </w:tc>
        <w:tc>
          <w:tcPr>
            <w:tcW w:w="996" w:type="pct"/>
          </w:tcPr>
          <w:p w14:paraId="4CEC76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41 (26, 142)</w:t>
            </w:r>
          </w:p>
        </w:tc>
        <w:tc>
          <w:tcPr>
            <w:tcW w:w="817" w:type="pct"/>
          </w:tcPr>
          <w:p w14:paraId="2678262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0.002</w:t>
            </w:r>
          </w:p>
        </w:tc>
      </w:tr>
      <w:tr w:rsidR="008122CE" w:rsidRPr="008076B0" w14:paraId="63B1AC6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DD77E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Weight loss</w:t>
            </w:r>
          </w:p>
        </w:tc>
        <w:tc>
          <w:tcPr>
            <w:tcW w:w="996" w:type="pct"/>
          </w:tcPr>
          <w:p w14:paraId="2F25F54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105 (89.7%)</w:t>
            </w:r>
          </w:p>
        </w:tc>
        <w:tc>
          <w:tcPr>
            <w:tcW w:w="996" w:type="pct"/>
          </w:tcPr>
          <w:p w14:paraId="5E3F456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3C55C15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0.2</w:t>
            </w:r>
          </w:p>
        </w:tc>
      </w:tr>
      <w:tr w:rsidR="008122CE" w:rsidRPr="008076B0" w14:paraId="6D717D71" w14:textId="77777777" w:rsidTr="008076B0">
        <w:tc>
          <w:tcPr>
            <w:tcW w:w="2191" w:type="pct"/>
          </w:tcPr>
          <w:p w14:paraId="681FE9D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Viral load (log10 Copies/mL)</w:t>
            </w:r>
          </w:p>
        </w:tc>
        <w:tc>
          <w:tcPr>
            <w:tcW w:w="996" w:type="pct"/>
          </w:tcPr>
          <w:p w14:paraId="2B5B210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10.3 (7.6, 12.6)</w:t>
            </w:r>
          </w:p>
        </w:tc>
        <w:tc>
          <w:tcPr>
            <w:tcW w:w="996" w:type="pct"/>
          </w:tcPr>
          <w:p w14:paraId="620F7C7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Pr>
                <w:rFonts w:ascii="Arial" w:hAnsi="Arial" w:cs="Arial"/>
                <w:sz w:val="20"/>
                <w:szCs w:val="20"/>
              </w:rPr>
              <w:t>_</w:t>
            </w:r>
          </w:p>
        </w:tc>
        <w:tc>
          <w:tcPr>
            <w:tcW w:w="817" w:type="pct"/>
          </w:tcPr>
          <w:p w14:paraId="0726901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r>
      <w:tr w:rsidR="008122CE" w:rsidRPr="008076B0" w14:paraId="433ED804"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5E64AC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Pulmonary tuberculosis</w:t>
            </w:r>
          </w:p>
        </w:tc>
        <w:tc>
          <w:tcPr>
            <w:tcW w:w="996" w:type="pct"/>
          </w:tcPr>
          <w:p w14:paraId="5ECF1EA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80 (62.5%)</w:t>
            </w:r>
          </w:p>
        </w:tc>
        <w:tc>
          <w:tcPr>
            <w:tcW w:w="996" w:type="pct"/>
          </w:tcPr>
          <w:p w14:paraId="4AD7407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3 (37.5%)</w:t>
            </w:r>
          </w:p>
        </w:tc>
        <w:tc>
          <w:tcPr>
            <w:tcW w:w="817" w:type="pct"/>
          </w:tcPr>
          <w:p w14:paraId="3ED0C24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0.3</w:t>
            </w:r>
          </w:p>
        </w:tc>
      </w:tr>
      <w:tr w:rsidR="008122CE" w:rsidRPr="008076B0" w14:paraId="1A5D0483" w14:textId="77777777" w:rsidTr="008076B0">
        <w:tc>
          <w:tcPr>
            <w:tcW w:w="2191" w:type="pct"/>
          </w:tcPr>
          <w:p w14:paraId="0853316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eastAsia="Arial" w:hAnsi="Arial" w:cs="Arial"/>
                <w:bCs/>
                <w:color w:val="000000"/>
                <w:sz w:val="20"/>
                <w:szCs w:val="20"/>
              </w:rPr>
              <w:t>Extrapulmonary tuberculosis</w:t>
            </w:r>
          </w:p>
        </w:tc>
        <w:tc>
          <w:tcPr>
            <w:tcW w:w="996" w:type="pct"/>
          </w:tcPr>
          <w:p w14:paraId="7A9A9DB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26 (20.3%)</w:t>
            </w:r>
          </w:p>
        </w:tc>
        <w:tc>
          <w:tcPr>
            <w:tcW w:w="996" w:type="pct"/>
          </w:tcPr>
          <w:p w14:paraId="18A0A3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4 (50.0%)</w:t>
            </w:r>
          </w:p>
        </w:tc>
        <w:tc>
          <w:tcPr>
            <w:tcW w:w="817" w:type="pct"/>
          </w:tcPr>
          <w:p w14:paraId="65B636B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
            </w:pPr>
            <w:r w:rsidRPr="008076B0">
              <w:rPr>
                <w:rFonts w:ascii="Arial" w:hAnsi="Arial" w:cs="Arial"/>
                <w:sz w:val="20"/>
                <w:szCs w:val="20"/>
              </w:rPr>
              <w:t>0.071</w:t>
            </w:r>
          </w:p>
        </w:tc>
      </w:tr>
      <w:tr w:rsidR="008122CE" w:rsidRPr="008076B0" w14:paraId="69B6D39F"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D82D1C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Cryptococcus neoformans</w:t>
            </w:r>
          </w:p>
        </w:tc>
        <w:tc>
          <w:tcPr>
            <w:tcW w:w="996" w:type="pct"/>
          </w:tcPr>
          <w:p w14:paraId="1EB5D3D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(4.7%)</w:t>
            </w:r>
          </w:p>
        </w:tc>
        <w:tc>
          <w:tcPr>
            <w:tcW w:w="996" w:type="pct"/>
          </w:tcPr>
          <w:p w14:paraId="408CF3B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(50.0%)</w:t>
            </w:r>
          </w:p>
        </w:tc>
        <w:tc>
          <w:tcPr>
            <w:tcW w:w="817" w:type="pct"/>
          </w:tcPr>
          <w:p w14:paraId="7A6D883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20"/>
                <w:szCs w:val="20"/>
              </w:rPr>
            </w:pPr>
            <w:r w:rsidRPr="008076B0">
              <w:rPr>
                <w:rFonts w:ascii="Arial" w:hAnsi="Arial" w:cs="Arial"/>
                <w:sz w:val="20"/>
                <w:szCs w:val="20"/>
              </w:rPr>
              <w:t>&lt;0.001</w:t>
            </w:r>
          </w:p>
        </w:tc>
      </w:tr>
      <w:tr w:rsidR="008122CE" w:rsidRPr="008076B0" w14:paraId="34307257" w14:textId="77777777" w:rsidTr="008076B0">
        <w:tc>
          <w:tcPr>
            <w:tcW w:w="2191" w:type="pct"/>
          </w:tcPr>
          <w:p w14:paraId="6A9587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Pneumonia</w:t>
            </w:r>
          </w:p>
        </w:tc>
        <w:tc>
          <w:tcPr>
            <w:tcW w:w="996" w:type="pct"/>
          </w:tcPr>
          <w:p w14:paraId="05771B6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(10.9%)</w:t>
            </w:r>
          </w:p>
        </w:tc>
        <w:tc>
          <w:tcPr>
            <w:tcW w:w="996" w:type="pct"/>
          </w:tcPr>
          <w:p w14:paraId="4564359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3068812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7E0A7CE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19F490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Herpes simplex virus HSV</w:t>
            </w:r>
          </w:p>
        </w:tc>
        <w:tc>
          <w:tcPr>
            <w:tcW w:w="996" w:type="pct"/>
          </w:tcPr>
          <w:p w14:paraId="16C147B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(1.6%)</w:t>
            </w:r>
          </w:p>
        </w:tc>
        <w:tc>
          <w:tcPr>
            <w:tcW w:w="996" w:type="pct"/>
          </w:tcPr>
          <w:p w14:paraId="0FE91DD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7D2A52D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58588181" w14:textId="77777777" w:rsidTr="008076B0">
        <w:tc>
          <w:tcPr>
            <w:tcW w:w="2191" w:type="pct"/>
          </w:tcPr>
          <w:p w14:paraId="00A0F41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Hepatitis B</w:t>
            </w:r>
          </w:p>
        </w:tc>
        <w:tc>
          <w:tcPr>
            <w:tcW w:w="996" w:type="pct"/>
          </w:tcPr>
          <w:p w14:paraId="39BFEF4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996" w:type="pct"/>
          </w:tcPr>
          <w:p w14:paraId="134ADB4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39CBBE8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p>
        </w:tc>
      </w:tr>
      <w:tr w:rsidR="008122CE" w:rsidRPr="008076B0" w14:paraId="251568C4"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66D0A8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Candida</w:t>
            </w:r>
          </w:p>
        </w:tc>
        <w:tc>
          <w:tcPr>
            <w:tcW w:w="996" w:type="pct"/>
          </w:tcPr>
          <w:p w14:paraId="3038CC2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(4.7%)</w:t>
            </w:r>
          </w:p>
        </w:tc>
        <w:tc>
          <w:tcPr>
            <w:tcW w:w="996" w:type="pct"/>
          </w:tcPr>
          <w:p w14:paraId="0DFC02F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180A12E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E4F23F6" w14:textId="77777777" w:rsidTr="008076B0">
        <w:tc>
          <w:tcPr>
            <w:tcW w:w="2191" w:type="pct"/>
          </w:tcPr>
          <w:p w14:paraId="16DBCC2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Syphilis</w:t>
            </w:r>
          </w:p>
        </w:tc>
        <w:tc>
          <w:tcPr>
            <w:tcW w:w="996" w:type="pct"/>
          </w:tcPr>
          <w:p w14:paraId="09336A5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 (3.9%)</w:t>
            </w:r>
          </w:p>
        </w:tc>
        <w:tc>
          <w:tcPr>
            <w:tcW w:w="996" w:type="pct"/>
          </w:tcPr>
          <w:p w14:paraId="1483E06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2244A3D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C169771"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D23639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Pneumocystis </w:t>
            </w:r>
            <w:proofErr w:type="spellStart"/>
            <w:r w:rsidRPr="008076B0">
              <w:rPr>
                <w:rFonts w:ascii="Arial" w:eastAsia="Arial" w:hAnsi="Arial" w:cs="Arial"/>
                <w:bCs/>
                <w:color w:val="000000"/>
                <w:sz w:val="20"/>
                <w:szCs w:val="20"/>
              </w:rPr>
              <w:t>Jiroveci</w:t>
            </w:r>
            <w:proofErr w:type="spellEnd"/>
            <w:r w:rsidRPr="008076B0">
              <w:rPr>
                <w:rFonts w:ascii="Arial" w:eastAsia="Arial" w:hAnsi="Arial" w:cs="Arial"/>
                <w:bCs/>
                <w:color w:val="000000"/>
                <w:sz w:val="20"/>
                <w:szCs w:val="20"/>
              </w:rPr>
              <w:t xml:space="preserve"> Pneumonia</w:t>
            </w:r>
          </w:p>
        </w:tc>
        <w:tc>
          <w:tcPr>
            <w:tcW w:w="996" w:type="pct"/>
          </w:tcPr>
          <w:p w14:paraId="51AF8B4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(1.6%)</w:t>
            </w:r>
          </w:p>
        </w:tc>
        <w:tc>
          <w:tcPr>
            <w:tcW w:w="996" w:type="pct"/>
          </w:tcPr>
          <w:p w14:paraId="567F79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73524DD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25970891" w14:textId="77777777" w:rsidTr="008076B0">
        <w:tc>
          <w:tcPr>
            <w:tcW w:w="2191" w:type="pct"/>
          </w:tcPr>
          <w:p w14:paraId="7064CB6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Total CD4 count</w:t>
            </w:r>
          </w:p>
        </w:tc>
        <w:tc>
          <w:tcPr>
            <w:tcW w:w="996" w:type="pct"/>
          </w:tcPr>
          <w:p w14:paraId="65DD255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28 (10, 54)</w:t>
            </w:r>
          </w:p>
        </w:tc>
        <w:tc>
          <w:tcPr>
            <w:tcW w:w="996" w:type="pct"/>
          </w:tcPr>
          <w:p w14:paraId="6FEF119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20 (17, 44)</w:t>
            </w:r>
          </w:p>
        </w:tc>
        <w:tc>
          <w:tcPr>
            <w:tcW w:w="817" w:type="pct"/>
          </w:tcPr>
          <w:p w14:paraId="4181A4A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2EE5B87C"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2E30715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 xml:space="preserve">White </w:t>
            </w:r>
            <w:proofErr w:type="gramStart"/>
            <w:r w:rsidRPr="008076B0">
              <w:rPr>
                <w:rFonts w:ascii="Arial" w:eastAsia="Arial" w:hAnsi="Arial" w:cs="Arial"/>
                <w:bCs/>
                <w:color w:val="000000"/>
                <w:sz w:val="20"/>
                <w:szCs w:val="20"/>
              </w:rPr>
              <w:t>cell</w:t>
            </w:r>
            <w:proofErr w:type="gramEnd"/>
            <w:r w:rsidRPr="008076B0">
              <w:rPr>
                <w:rFonts w:ascii="Arial" w:eastAsia="Arial" w:hAnsi="Arial" w:cs="Arial"/>
                <w:bCs/>
                <w:color w:val="000000"/>
                <w:sz w:val="20"/>
                <w:szCs w:val="20"/>
              </w:rPr>
              <w:t xml:space="preserve"> count x10</w:t>
            </w:r>
            <w:r w:rsidRPr="008076B0">
              <w:rPr>
                <w:rFonts w:ascii="Arial" w:eastAsia="Arial" w:hAnsi="Arial" w:cs="Arial"/>
                <w:bCs/>
                <w:color w:val="000000"/>
                <w:sz w:val="20"/>
                <w:szCs w:val="20"/>
                <w:vertAlign w:val="superscript"/>
              </w:rPr>
              <w:t>9</w:t>
            </w:r>
            <w:r w:rsidRPr="008076B0">
              <w:rPr>
                <w:rFonts w:ascii="Arial" w:eastAsia="Arial" w:hAnsi="Arial" w:cs="Arial"/>
                <w:bCs/>
                <w:color w:val="000000"/>
                <w:sz w:val="20"/>
                <w:szCs w:val="20"/>
              </w:rPr>
              <w:t>/L</w:t>
            </w:r>
          </w:p>
        </w:tc>
        <w:tc>
          <w:tcPr>
            <w:tcW w:w="996" w:type="pct"/>
          </w:tcPr>
          <w:p w14:paraId="137958E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5.2 (3.3, 7.8)</w:t>
            </w:r>
          </w:p>
        </w:tc>
        <w:tc>
          <w:tcPr>
            <w:tcW w:w="996" w:type="pct"/>
          </w:tcPr>
          <w:p w14:paraId="315422C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8.3 (4.9, 34.5)</w:t>
            </w:r>
          </w:p>
        </w:tc>
        <w:tc>
          <w:tcPr>
            <w:tcW w:w="817" w:type="pct"/>
          </w:tcPr>
          <w:p w14:paraId="03C81BF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0.12</w:t>
            </w:r>
          </w:p>
        </w:tc>
      </w:tr>
      <w:tr w:rsidR="008122CE" w:rsidRPr="008076B0" w14:paraId="47777E4B" w14:textId="77777777" w:rsidTr="008076B0">
        <w:tc>
          <w:tcPr>
            <w:tcW w:w="2191" w:type="pct"/>
          </w:tcPr>
          <w:p w14:paraId="3DE33A2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Sodium mmol/L</w:t>
            </w:r>
          </w:p>
        </w:tc>
        <w:tc>
          <w:tcPr>
            <w:tcW w:w="996" w:type="pct"/>
          </w:tcPr>
          <w:p w14:paraId="513A9A1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133.0 (129.0, 137.0)</w:t>
            </w:r>
          </w:p>
        </w:tc>
        <w:tc>
          <w:tcPr>
            <w:tcW w:w="996" w:type="pct"/>
          </w:tcPr>
          <w:p w14:paraId="50377AB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133.5 (132.5, 139.0)</w:t>
            </w:r>
          </w:p>
        </w:tc>
        <w:tc>
          <w:tcPr>
            <w:tcW w:w="817" w:type="pct"/>
          </w:tcPr>
          <w:p w14:paraId="7B6AB38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4FDAC837"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E34DB2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Potassium mmol/L</w:t>
            </w:r>
          </w:p>
        </w:tc>
        <w:tc>
          <w:tcPr>
            <w:tcW w:w="996" w:type="pct"/>
          </w:tcPr>
          <w:p w14:paraId="5CC7AA0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3.90 (3.50, 4.60)</w:t>
            </w:r>
          </w:p>
        </w:tc>
        <w:tc>
          <w:tcPr>
            <w:tcW w:w="996" w:type="pct"/>
          </w:tcPr>
          <w:p w14:paraId="72D29FF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3.85 (3.52, 4.00)</w:t>
            </w:r>
          </w:p>
        </w:tc>
        <w:tc>
          <w:tcPr>
            <w:tcW w:w="817" w:type="pct"/>
          </w:tcPr>
          <w:p w14:paraId="155097C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641F19DE" w14:textId="77777777" w:rsidTr="008076B0">
        <w:tc>
          <w:tcPr>
            <w:tcW w:w="2191" w:type="pct"/>
          </w:tcPr>
          <w:p w14:paraId="173FBE8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Haemoglobin</w:t>
            </w:r>
            <w:proofErr w:type="spellEnd"/>
            <w:r w:rsidRPr="008076B0">
              <w:rPr>
                <w:rFonts w:ascii="Arial" w:eastAsia="Arial" w:hAnsi="Arial" w:cs="Arial"/>
                <w:bCs/>
                <w:color w:val="000000"/>
                <w:sz w:val="20"/>
                <w:szCs w:val="20"/>
              </w:rPr>
              <w:t xml:space="preserve"> g/dL</w:t>
            </w:r>
          </w:p>
        </w:tc>
        <w:tc>
          <w:tcPr>
            <w:tcW w:w="996" w:type="pct"/>
          </w:tcPr>
          <w:p w14:paraId="037DCF2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8.30 (7.15, 9.60)</w:t>
            </w:r>
          </w:p>
        </w:tc>
        <w:tc>
          <w:tcPr>
            <w:tcW w:w="996" w:type="pct"/>
          </w:tcPr>
          <w:p w14:paraId="0C812A9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9.55 (7.60, 10.65)</w:t>
            </w:r>
          </w:p>
        </w:tc>
        <w:tc>
          <w:tcPr>
            <w:tcW w:w="817" w:type="pct"/>
          </w:tcPr>
          <w:p w14:paraId="524CB74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5E111A48"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1830510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
            </w:pPr>
            <w:r w:rsidRPr="008076B0">
              <w:rPr>
                <w:rFonts w:ascii="Arial" w:hAnsi="Arial" w:cs="Arial"/>
                <w:sz w:val="20"/>
                <w:szCs w:val="20"/>
              </w:rPr>
              <w:t xml:space="preserve">Presence of </w:t>
            </w:r>
            <w:proofErr w:type="spellStart"/>
            <w:r w:rsidRPr="008076B0">
              <w:rPr>
                <w:rFonts w:ascii="Arial" w:hAnsi="Arial" w:cs="Arial"/>
                <w:sz w:val="20"/>
                <w:szCs w:val="20"/>
              </w:rPr>
              <w:t>anaemia</w:t>
            </w:r>
            <w:proofErr w:type="spellEnd"/>
          </w:p>
        </w:tc>
        <w:tc>
          <w:tcPr>
            <w:tcW w:w="996" w:type="pct"/>
          </w:tcPr>
          <w:p w14:paraId="10A0A12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74 (63.8%)</w:t>
            </w:r>
          </w:p>
        </w:tc>
        <w:tc>
          <w:tcPr>
            <w:tcW w:w="996" w:type="pct"/>
          </w:tcPr>
          <w:p w14:paraId="7D523BF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5 (62.5%)</w:t>
            </w:r>
          </w:p>
        </w:tc>
        <w:tc>
          <w:tcPr>
            <w:tcW w:w="817" w:type="pct"/>
          </w:tcPr>
          <w:p w14:paraId="56D254E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
            </w:pPr>
            <w:r w:rsidRPr="008076B0">
              <w:rPr>
                <w:rFonts w:ascii="Arial" w:hAnsi="Arial" w:cs="Arial"/>
                <w:sz w:val="20"/>
                <w:szCs w:val="20"/>
              </w:rPr>
              <w:t>&gt;0.9</w:t>
            </w:r>
          </w:p>
        </w:tc>
      </w:tr>
      <w:tr w:rsidR="008122CE" w:rsidRPr="008076B0" w14:paraId="066DE9D7" w14:textId="77777777" w:rsidTr="008076B0">
        <w:tc>
          <w:tcPr>
            <w:tcW w:w="2191" w:type="pct"/>
          </w:tcPr>
          <w:p w14:paraId="512A249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BP (systolic)</w:t>
            </w:r>
          </w:p>
        </w:tc>
        <w:tc>
          <w:tcPr>
            <w:tcW w:w="996" w:type="pct"/>
          </w:tcPr>
          <w:p w14:paraId="58CB301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110 (100, 123)</w:t>
            </w:r>
          </w:p>
        </w:tc>
        <w:tc>
          <w:tcPr>
            <w:tcW w:w="996" w:type="pct"/>
          </w:tcPr>
          <w:p w14:paraId="0600BDC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128 (115, 131)</w:t>
            </w:r>
          </w:p>
        </w:tc>
        <w:tc>
          <w:tcPr>
            <w:tcW w:w="817" w:type="pct"/>
          </w:tcPr>
          <w:p w14:paraId="657CF91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0.13</w:t>
            </w:r>
          </w:p>
        </w:tc>
      </w:tr>
      <w:tr w:rsidR="008122CE" w:rsidRPr="008076B0" w14:paraId="555C3AE5"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41B08CD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BP (diastolic)</w:t>
            </w:r>
          </w:p>
        </w:tc>
        <w:tc>
          <w:tcPr>
            <w:tcW w:w="996" w:type="pct"/>
          </w:tcPr>
          <w:p w14:paraId="2D17BC4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70 (60, 80)</w:t>
            </w:r>
          </w:p>
        </w:tc>
        <w:tc>
          <w:tcPr>
            <w:tcW w:w="996" w:type="pct"/>
          </w:tcPr>
          <w:p w14:paraId="029E645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74 (62, 79)</w:t>
            </w:r>
          </w:p>
        </w:tc>
        <w:tc>
          <w:tcPr>
            <w:tcW w:w="817" w:type="pct"/>
          </w:tcPr>
          <w:p w14:paraId="117BCC6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0.8</w:t>
            </w:r>
          </w:p>
        </w:tc>
      </w:tr>
      <w:tr w:rsidR="008122CE" w:rsidRPr="008076B0" w14:paraId="5C48BBF1" w14:textId="77777777" w:rsidTr="008076B0">
        <w:tc>
          <w:tcPr>
            <w:tcW w:w="2191" w:type="pct"/>
          </w:tcPr>
          <w:p w14:paraId="4E4C40A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Heart rate</w:t>
            </w:r>
          </w:p>
        </w:tc>
        <w:tc>
          <w:tcPr>
            <w:tcW w:w="996" w:type="pct"/>
          </w:tcPr>
          <w:p w14:paraId="5E5827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94 (81, 111)</w:t>
            </w:r>
          </w:p>
        </w:tc>
        <w:tc>
          <w:tcPr>
            <w:tcW w:w="996" w:type="pct"/>
          </w:tcPr>
          <w:p w14:paraId="76EB3AE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87 (67, 101)</w:t>
            </w:r>
          </w:p>
        </w:tc>
        <w:tc>
          <w:tcPr>
            <w:tcW w:w="817" w:type="pct"/>
          </w:tcPr>
          <w:p w14:paraId="393FB67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026C822B"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6D5EE0E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Hypotension</w:t>
            </w:r>
          </w:p>
        </w:tc>
        <w:tc>
          <w:tcPr>
            <w:tcW w:w="996" w:type="pct"/>
          </w:tcPr>
          <w:p w14:paraId="6BE7857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14 (12.0%)</w:t>
            </w:r>
          </w:p>
        </w:tc>
        <w:tc>
          <w:tcPr>
            <w:tcW w:w="996" w:type="pct"/>
          </w:tcPr>
          <w:p w14:paraId="2BF7137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40B1DCB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0.6</w:t>
            </w:r>
          </w:p>
        </w:tc>
      </w:tr>
      <w:tr w:rsidR="008122CE" w:rsidRPr="008076B0" w14:paraId="2E744E50" w14:textId="77777777" w:rsidTr="008076B0">
        <w:tc>
          <w:tcPr>
            <w:tcW w:w="2191" w:type="pct"/>
          </w:tcPr>
          <w:p w14:paraId="17CA558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Weakness</w:t>
            </w:r>
          </w:p>
        </w:tc>
        <w:tc>
          <w:tcPr>
            <w:tcW w:w="996" w:type="pct"/>
          </w:tcPr>
          <w:p w14:paraId="483F244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102 (87.2%)</w:t>
            </w:r>
          </w:p>
        </w:tc>
        <w:tc>
          <w:tcPr>
            <w:tcW w:w="996" w:type="pct"/>
          </w:tcPr>
          <w:p w14:paraId="3960D18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5251FD6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041EBE6D"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3EED156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Tiredness</w:t>
            </w:r>
          </w:p>
        </w:tc>
        <w:tc>
          <w:tcPr>
            <w:tcW w:w="996" w:type="pct"/>
          </w:tcPr>
          <w:p w14:paraId="2859D43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103 (88.8%)</w:t>
            </w:r>
          </w:p>
        </w:tc>
        <w:tc>
          <w:tcPr>
            <w:tcW w:w="996" w:type="pct"/>
          </w:tcPr>
          <w:p w14:paraId="192E779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 (100.0%)</w:t>
            </w:r>
          </w:p>
        </w:tc>
        <w:tc>
          <w:tcPr>
            <w:tcW w:w="817" w:type="pct"/>
          </w:tcPr>
          <w:p w14:paraId="26AE3472"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49305BEE" w14:textId="77777777" w:rsidTr="008076B0">
        <w:tc>
          <w:tcPr>
            <w:tcW w:w="2191" w:type="pct"/>
          </w:tcPr>
          <w:p w14:paraId="2A7C1A3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Poor appetite</w:t>
            </w:r>
          </w:p>
        </w:tc>
        <w:tc>
          <w:tcPr>
            <w:tcW w:w="996" w:type="pct"/>
          </w:tcPr>
          <w:p w14:paraId="76076A4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97 (82.9%)</w:t>
            </w:r>
          </w:p>
        </w:tc>
        <w:tc>
          <w:tcPr>
            <w:tcW w:w="996" w:type="pct"/>
          </w:tcPr>
          <w:p w14:paraId="15860B8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8 (100.0%)</w:t>
            </w:r>
          </w:p>
        </w:tc>
        <w:tc>
          <w:tcPr>
            <w:tcW w:w="817" w:type="pct"/>
          </w:tcPr>
          <w:p w14:paraId="52740D5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19CD7C4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5F43A26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Increased pigmentation of the skin</w:t>
            </w:r>
          </w:p>
        </w:tc>
        <w:tc>
          <w:tcPr>
            <w:tcW w:w="996" w:type="pct"/>
          </w:tcPr>
          <w:p w14:paraId="40BB688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68 (59.6%)</w:t>
            </w:r>
          </w:p>
        </w:tc>
        <w:tc>
          <w:tcPr>
            <w:tcW w:w="996" w:type="pct"/>
          </w:tcPr>
          <w:p w14:paraId="70A59B3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(42.9%)</w:t>
            </w:r>
          </w:p>
        </w:tc>
        <w:tc>
          <w:tcPr>
            <w:tcW w:w="817" w:type="pct"/>
          </w:tcPr>
          <w:p w14:paraId="1C418D1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0.4</w:t>
            </w:r>
          </w:p>
        </w:tc>
      </w:tr>
      <w:tr w:rsidR="008122CE" w:rsidRPr="008076B0" w14:paraId="0F244103" w14:textId="77777777" w:rsidTr="008076B0">
        <w:tc>
          <w:tcPr>
            <w:tcW w:w="2191" w:type="pct"/>
          </w:tcPr>
          <w:p w14:paraId="7B246A2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Nausea</w:t>
            </w:r>
          </w:p>
        </w:tc>
        <w:tc>
          <w:tcPr>
            <w:tcW w:w="996" w:type="pct"/>
          </w:tcPr>
          <w:p w14:paraId="3F086DB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70 (59.8%)</w:t>
            </w:r>
          </w:p>
        </w:tc>
        <w:tc>
          <w:tcPr>
            <w:tcW w:w="996" w:type="pct"/>
          </w:tcPr>
          <w:p w14:paraId="416718A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2B2A419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0.5</w:t>
            </w:r>
          </w:p>
        </w:tc>
      </w:tr>
      <w:tr w:rsidR="008122CE" w:rsidRPr="008076B0" w14:paraId="128F1372"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CDED82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Vomiting</w:t>
            </w:r>
          </w:p>
        </w:tc>
        <w:tc>
          <w:tcPr>
            <w:tcW w:w="996" w:type="pct"/>
          </w:tcPr>
          <w:p w14:paraId="0C17DFC9"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34 (29.1%)</w:t>
            </w:r>
          </w:p>
        </w:tc>
        <w:tc>
          <w:tcPr>
            <w:tcW w:w="996" w:type="pct"/>
          </w:tcPr>
          <w:p w14:paraId="0AF0E6B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(25.0%)</w:t>
            </w:r>
          </w:p>
        </w:tc>
        <w:tc>
          <w:tcPr>
            <w:tcW w:w="817" w:type="pct"/>
          </w:tcPr>
          <w:p w14:paraId="56D05D1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8293E24" w14:textId="77777777" w:rsidTr="008076B0">
        <w:tc>
          <w:tcPr>
            <w:tcW w:w="2191" w:type="pct"/>
          </w:tcPr>
          <w:p w14:paraId="15E9ADB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Liking for salt</w:t>
            </w:r>
          </w:p>
        </w:tc>
        <w:tc>
          <w:tcPr>
            <w:tcW w:w="996" w:type="pct"/>
          </w:tcPr>
          <w:p w14:paraId="40BA334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72 (62.1%)</w:t>
            </w:r>
          </w:p>
        </w:tc>
        <w:tc>
          <w:tcPr>
            <w:tcW w:w="996" w:type="pct"/>
          </w:tcPr>
          <w:p w14:paraId="424CFC0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 (75.0%)</w:t>
            </w:r>
          </w:p>
        </w:tc>
        <w:tc>
          <w:tcPr>
            <w:tcW w:w="817" w:type="pct"/>
          </w:tcPr>
          <w:p w14:paraId="1E6EB52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5146396E"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0141A6C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Hypoglycaemia</w:t>
            </w:r>
            <w:proofErr w:type="spellEnd"/>
          </w:p>
        </w:tc>
        <w:tc>
          <w:tcPr>
            <w:tcW w:w="996" w:type="pct"/>
          </w:tcPr>
          <w:p w14:paraId="4EA8B10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(2.6%)</w:t>
            </w:r>
          </w:p>
        </w:tc>
        <w:tc>
          <w:tcPr>
            <w:tcW w:w="996" w:type="pct"/>
          </w:tcPr>
          <w:p w14:paraId="389C605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6228C62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1C2A3E3" w14:textId="77777777" w:rsidTr="008076B0">
        <w:tc>
          <w:tcPr>
            <w:tcW w:w="2191" w:type="pct"/>
          </w:tcPr>
          <w:p w14:paraId="0E160F7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Loss of consciousness</w:t>
            </w:r>
          </w:p>
        </w:tc>
        <w:tc>
          <w:tcPr>
            <w:tcW w:w="996" w:type="pct"/>
          </w:tcPr>
          <w:p w14:paraId="7F5B641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(3.4%)</w:t>
            </w:r>
          </w:p>
        </w:tc>
        <w:tc>
          <w:tcPr>
            <w:tcW w:w="996" w:type="pct"/>
          </w:tcPr>
          <w:p w14:paraId="701D060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247E0641"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3BD74533"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315FEBF"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proofErr w:type="spellStart"/>
            <w:r w:rsidRPr="008076B0">
              <w:rPr>
                <w:rFonts w:ascii="Arial" w:eastAsia="Arial" w:hAnsi="Arial" w:cs="Arial"/>
                <w:bCs/>
                <w:color w:val="000000"/>
                <w:sz w:val="20"/>
                <w:szCs w:val="20"/>
              </w:rPr>
              <w:t>Diarrhoea</w:t>
            </w:r>
            <w:proofErr w:type="spellEnd"/>
          </w:p>
        </w:tc>
        <w:tc>
          <w:tcPr>
            <w:tcW w:w="996" w:type="pct"/>
          </w:tcPr>
          <w:p w14:paraId="2DDAE9F0"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58 (49.6%)</w:t>
            </w:r>
          </w:p>
        </w:tc>
        <w:tc>
          <w:tcPr>
            <w:tcW w:w="996" w:type="pct"/>
          </w:tcPr>
          <w:p w14:paraId="424D5C1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(25.0%)</w:t>
            </w:r>
          </w:p>
        </w:tc>
        <w:tc>
          <w:tcPr>
            <w:tcW w:w="817" w:type="pct"/>
          </w:tcPr>
          <w:p w14:paraId="2CD328F7"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0.3</w:t>
            </w:r>
          </w:p>
        </w:tc>
      </w:tr>
      <w:tr w:rsidR="008122CE" w:rsidRPr="008076B0" w14:paraId="61074D96" w14:textId="77777777" w:rsidTr="008076B0">
        <w:tc>
          <w:tcPr>
            <w:tcW w:w="2191" w:type="pct"/>
          </w:tcPr>
          <w:p w14:paraId="4C869B9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Dizziness</w:t>
            </w:r>
          </w:p>
        </w:tc>
        <w:tc>
          <w:tcPr>
            <w:tcW w:w="996" w:type="pct"/>
          </w:tcPr>
          <w:p w14:paraId="630B65B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61 (52.6%)</w:t>
            </w:r>
          </w:p>
        </w:tc>
        <w:tc>
          <w:tcPr>
            <w:tcW w:w="996" w:type="pct"/>
          </w:tcPr>
          <w:p w14:paraId="474AEFD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4 (50.0%)</w:t>
            </w:r>
          </w:p>
        </w:tc>
        <w:tc>
          <w:tcPr>
            <w:tcW w:w="817" w:type="pct"/>
          </w:tcPr>
          <w:p w14:paraId="20E0897D"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636F5710"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703850C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Shock</w:t>
            </w:r>
          </w:p>
        </w:tc>
        <w:tc>
          <w:tcPr>
            <w:tcW w:w="996" w:type="pct"/>
          </w:tcPr>
          <w:p w14:paraId="3B7FC19A"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2 (1.7%)</w:t>
            </w:r>
          </w:p>
        </w:tc>
        <w:tc>
          <w:tcPr>
            <w:tcW w:w="996" w:type="pct"/>
          </w:tcPr>
          <w:p w14:paraId="2F330C95"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54768F9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r w:rsidR="008122CE" w:rsidRPr="008076B0" w14:paraId="186C4D0D" w14:textId="77777777" w:rsidTr="008076B0">
        <w:tc>
          <w:tcPr>
            <w:tcW w:w="2191" w:type="pct"/>
          </w:tcPr>
          <w:p w14:paraId="416BFE6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Anorexia</w:t>
            </w:r>
          </w:p>
        </w:tc>
        <w:tc>
          <w:tcPr>
            <w:tcW w:w="996" w:type="pct"/>
          </w:tcPr>
          <w:p w14:paraId="670B2CA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61 (52.6%)</w:t>
            </w:r>
          </w:p>
        </w:tc>
        <w:tc>
          <w:tcPr>
            <w:tcW w:w="996" w:type="pct"/>
          </w:tcPr>
          <w:p w14:paraId="32BCD2D8"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 (37.5%)</w:t>
            </w:r>
          </w:p>
        </w:tc>
        <w:tc>
          <w:tcPr>
            <w:tcW w:w="817" w:type="pct"/>
          </w:tcPr>
          <w:p w14:paraId="10F1699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0.5</w:t>
            </w:r>
          </w:p>
        </w:tc>
      </w:tr>
      <w:tr w:rsidR="008122CE" w:rsidRPr="008076B0" w14:paraId="0B943EFE" w14:textId="77777777" w:rsidTr="008076B0">
        <w:trPr>
          <w:cnfStyle w:val="000000100000" w:firstRow="0" w:lastRow="0" w:firstColumn="0" w:lastColumn="0" w:oddVBand="0" w:evenVBand="0" w:oddHBand="1" w:evenHBand="0" w:firstRowFirstColumn="0" w:firstRowLastColumn="0" w:lastRowFirstColumn="0" w:lastRowLastColumn="0"/>
        </w:trPr>
        <w:tc>
          <w:tcPr>
            <w:tcW w:w="2191" w:type="pct"/>
          </w:tcPr>
          <w:p w14:paraId="0DD4AFF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Loss of axillary and pubic hair, if female</w:t>
            </w:r>
          </w:p>
        </w:tc>
        <w:tc>
          <w:tcPr>
            <w:tcW w:w="996" w:type="pct"/>
          </w:tcPr>
          <w:p w14:paraId="33701C3B"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33 (27.7%)</w:t>
            </w:r>
          </w:p>
        </w:tc>
        <w:tc>
          <w:tcPr>
            <w:tcW w:w="996" w:type="pct"/>
          </w:tcPr>
          <w:p w14:paraId="6EF7DA6C"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1 (12.5%)</w:t>
            </w:r>
          </w:p>
        </w:tc>
        <w:tc>
          <w:tcPr>
            <w:tcW w:w="817" w:type="pct"/>
          </w:tcPr>
          <w:p w14:paraId="35835D04"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0.7</w:t>
            </w:r>
          </w:p>
        </w:tc>
      </w:tr>
      <w:tr w:rsidR="008122CE" w:rsidRPr="008076B0" w14:paraId="263A4312" w14:textId="77777777" w:rsidTr="008076B0">
        <w:tc>
          <w:tcPr>
            <w:tcW w:w="2191" w:type="pct"/>
          </w:tcPr>
          <w:p w14:paraId="5141564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
            </w:pPr>
            <w:r w:rsidRPr="008076B0">
              <w:rPr>
                <w:rFonts w:ascii="Arial" w:eastAsia="Arial" w:hAnsi="Arial" w:cs="Arial"/>
                <w:bCs/>
                <w:color w:val="000000"/>
                <w:sz w:val="20"/>
                <w:szCs w:val="20"/>
              </w:rPr>
              <w:t>Any postural drop in blood pressure</w:t>
            </w:r>
          </w:p>
        </w:tc>
        <w:tc>
          <w:tcPr>
            <w:tcW w:w="996" w:type="pct"/>
          </w:tcPr>
          <w:p w14:paraId="529726D3"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7 (6.1%)</w:t>
            </w:r>
          </w:p>
        </w:tc>
        <w:tc>
          <w:tcPr>
            <w:tcW w:w="996" w:type="pct"/>
          </w:tcPr>
          <w:p w14:paraId="0BB9485E"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0 (0.0%)</w:t>
            </w:r>
          </w:p>
        </w:tc>
        <w:tc>
          <w:tcPr>
            <w:tcW w:w="817" w:type="pct"/>
          </w:tcPr>
          <w:p w14:paraId="5E19FE36" w14:textId="77777777" w:rsidR="008122CE" w:rsidRPr="008076B0" w:rsidRDefault="008122CE" w:rsidP="008076B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
            </w:pPr>
            <w:r w:rsidRPr="008076B0">
              <w:rPr>
                <w:rFonts w:ascii="Arial" w:hAnsi="Arial" w:cs="Arial"/>
                <w:sz w:val="20"/>
                <w:szCs w:val="20"/>
              </w:rPr>
              <w:t>&gt;0.9</w:t>
            </w:r>
          </w:p>
        </w:tc>
      </w:tr>
    </w:tbl>
    <w:p w14:paraId="0B12D3D0" w14:textId="796D516A" w:rsidR="008122CE" w:rsidDel="008122CE" w:rsidRDefault="008122CE" w:rsidP="00CA5DBE">
      <w:pPr>
        <w:pStyle w:val="BodyText"/>
        <w:jc w:val="both"/>
        <w:rPr>
          <w:del w:id="35" w:author="Joseph Sempa" w:date="2024-09-20T17:41:00Z" w16du:dateUtc="2024-09-20T15:41:00Z"/>
          <w:rFonts w:asciiTheme="majorHAnsi" w:hAnsiTheme="majorHAnsi" w:cstheme="majorHAnsi"/>
          <w:b/>
          <w:bCs/>
          <w:iCs/>
          <w:sz w:val="22"/>
          <w:szCs w:val="22"/>
        </w:rPr>
      </w:pPr>
    </w:p>
    <w:p w14:paraId="02C5B7F2" w14:textId="230BB59F" w:rsidR="008122CE" w:rsidRPr="008122CE" w:rsidDel="008122CE" w:rsidRDefault="008122CE" w:rsidP="00CA5DBE">
      <w:pPr>
        <w:pStyle w:val="BodyText"/>
        <w:jc w:val="both"/>
        <w:rPr>
          <w:del w:id="36" w:author="Joseph Sempa" w:date="2024-09-20T17:41:00Z" w16du:dateUtc="2024-09-20T15:41:00Z"/>
          <w:iCs/>
        </w:rPr>
      </w:pPr>
    </w:p>
    <w:tbl>
      <w:tblPr>
        <w:tblStyle w:val="PlainTable52"/>
        <w:tblW w:w="5000" w:type="pct"/>
        <w:tblLook w:val="0420" w:firstRow="1" w:lastRow="0" w:firstColumn="0" w:lastColumn="0" w:noHBand="0" w:noVBand="1"/>
      </w:tblPr>
      <w:tblGrid>
        <w:gridCol w:w="4101"/>
        <w:gridCol w:w="1865"/>
        <w:gridCol w:w="1865"/>
        <w:gridCol w:w="1529"/>
      </w:tblGrid>
      <w:tr w:rsidR="00C40AD8" w:rsidRPr="00753810" w:rsidDel="008122CE" w14:paraId="2CBFB6BB" w14:textId="4AB1978A" w:rsidTr="003F33A3">
        <w:trPr>
          <w:cnfStyle w:val="100000000000" w:firstRow="1" w:lastRow="0" w:firstColumn="0" w:lastColumn="0" w:oddVBand="0" w:evenVBand="0" w:oddHBand="0" w:evenHBand="0" w:firstRowFirstColumn="0" w:firstRowLastColumn="0" w:lastRowFirstColumn="0" w:lastRowLastColumn="0"/>
          <w:del w:id="37" w:author="Joseph Sempa" w:date="2024-09-20T17:40:00Z" w16du:dateUtc="2024-09-20T15:40:00Z"/>
        </w:trPr>
        <w:tc>
          <w:tcPr>
            <w:tcW w:w="2191" w:type="pct"/>
          </w:tcPr>
          <w:p w14:paraId="2D6FBCD3" w14:textId="15AAFB46" w:rsidR="00C40AD8" w:rsidRPr="00DE6466" w:rsidDel="008122CE" w:rsidRDefault="00C40AD8" w:rsidP="00972BB9">
            <w:pPr>
              <w:pBdr>
                <w:top w:val="none" w:sz="0" w:space="0" w:color="000000"/>
                <w:left w:val="none" w:sz="0" w:space="0" w:color="000000"/>
                <w:bottom w:val="none" w:sz="0" w:space="0" w:color="000000"/>
                <w:right w:val="none" w:sz="0" w:space="0" w:color="000000"/>
              </w:pBdr>
              <w:rPr>
                <w:del w:id="38" w:author="Joseph Sempa" w:date="2024-09-20T17:40:00Z" w16du:dateUtc="2024-09-20T15:40:00Z"/>
                <w:rFonts w:ascii="Arial" w:eastAsia="Times New Roman" w:hAnsi="Arial" w:cs="Arial"/>
                <w:i w:val="0"/>
                <w:iCs w:val="0"/>
                <w:color w:val="000000"/>
                <w:sz w:val="20"/>
                <w:szCs w:val="20"/>
                <w:lang w:eastAsia="en-ZA"/>
              </w:rPr>
            </w:pPr>
            <w:del w:id="39" w:author="Joseph Sempa" w:date="2024-09-20T17:40:00Z" w16du:dateUtc="2024-09-20T15:40:00Z">
              <w:r w:rsidRPr="00DE6466" w:rsidDel="008122CE">
                <w:rPr>
                  <w:rFonts w:ascii="Arial" w:eastAsia="Times New Roman" w:hAnsi="Arial" w:cs="Arial"/>
                  <w:color w:val="000000"/>
                  <w:sz w:val="20"/>
                  <w:szCs w:val="20"/>
                  <w:lang w:eastAsia="en-ZA"/>
                </w:rPr>
                <w:delText>Variable</w:delText>
              </w:r>
            </w:del>
          </w:p>
        </w:tc>
        <w:tc>
          <w:tcPr>
            <w:tcW w:w="996" w:type="pct"/>
          </w:tcPr>
          <w:p w14:paraId="32ABC637" w14:textId="0F11A908" w:rsidR="00C40AD8" w:rsidRPr="00DE6466" w:rsidDel="008122CE" w:rsidRDefault="00C40AD8" w:rsidP="00972BB9">
            <w:pPr>
              <w:pBdr>
                <w:top w:val="none" w:sz="0" w:space="0" w:color="000000"/>
                <w:left w:val="none" w:sz="0" w:space="0" w:color="000000"/>
                <w:bottom w:val="none" w:sz="0" w:space="0" w:color="000000"/>
                <w:right w:val="none" w:sz="0" w:space="0" w:color="000000"/>
              </w:pBdr>
              <w:jc w:val="center"/>
              <w:rPr>
                <w:del w:id="40" w:author="Joseph Sempa" w:date="2024-09-20T17:40:00Z" w16du:dateUtc="2024-09-20T15:40:00Z"/>
                <w:rFonts w:ascii="Arial" w:eastAsia="Times New Roman" w:hAnsi="Arial" w:cs="Arial"/>
                <w:i w:val="0"/>
                <w:iCs w:val="0"/>
                <w:color w:val="000000"/>
                <w:sz w:val="20"/>
                <w:szCs w:val="20"/>
                <w:lang w:eastAsia="en-ZA"/>
              </w:rPr>
            </w:pPr>
            <w:commentRangeStart w:id="41"/>
            <w:del w:id="42" w:author="Joseph Sempa" w:date="2024-09-20T17:40:00Z" w16du:dateUtc="2024-09-20T15:40:00Z">
              <w:r w:rsidRPr="00DE6466" w:rsidDel="008122CE">
                <w:rPr>
                  <w:rFonts w:ascii="Arial" w:eastAsia="Times New Roman" w:hAnsi="Arial" w:cs="Arial"/>
                  <w:color w:val="000000"/>
                  <w:sz w:val="20"/>
                  <w:szCs w:val="20"/>
                  <w:lang w:eastAsia="en-ZA"/>
                </w:rPr>
                <w:delText>N = 60</w:delText>
              </w:r>
              <w:r w:rsidRPr="00DE6466" w:rsidDel="008122CE">
                <w:rPr>
                  <w:rFonts w:ascii="Arial" w:eastAsia="Times New Roman" w:hAnsi="Arial" w:cs="Arial"/>
                  <w:color w:val="000000"/>
                  <w:sz w:val="20"/>
                  <w:szCs w:val="20"/>
                  <w:vertAlign w:val="superscript"/>
                  <w:lang w:eastAsia="en-ZA"/>
                </w:rPr>
                <w:delText>1</w:delText>
              </w:r>
            </w:del>
          </w:p>
        </w:tc>
        <w:tc>
          <w:tcPr>
            <w:tcW w:w="996" w:type="pct"/>
          </w:tcPr>
          <w:p w14:paraId="02E0047A" w14:textId="768064C5" w:rsidR="00C40AD8" w:rsidRPr="00DE6466" w:rsidDel="008122CE" w:rsidRDefault="00C40AD8" w:rsidP="00972BB9">
            <w:pPr>
              <w:pBdr>
                <w:top w:val="none" w:sz="0" w:space="0" w:color="000000"/>
                <w:left w:val="none" w:sz="0" w:space="0" w:color="000000"/>
                <w:bottom w:val="none" w:sz="0" w:space="0" w:color="000000"/>
                <w:right w:val="none" w:sz="0" w:space="0" w:color="000000"/>
              </w:pBdr>
              <w:jc w:val="center"/>
              <w:rPr>
                <w:del w:id="43" w:author="Joseph Sempa" w:date="2024-09-20T17:40:00Z" w16du:dateUtc="2024-09-20T15:40:00Z"/>
                <w:rFonts w:ascii="Arial" w:eastAsia="Times New Roman" w:hAnsi="Arial" w:cs="Arial"/>
                <w:i w:val="0"/>
                <w:iCs w:val="0"/>
                <w:color w:val="000000"/>
                <w:sz w:val="20"/>
                <w:szCs w:val="20"/>
                <w:lang w:eastAsia="en-ZA"/>
              </w:rPr>
            </w:pPr>
            <w:del w:id="44" w:author="Joseph Sempa" w:date="2024-09-20T17:40:00Z" w16du:dateUtc="2024-09-20T15:40:00Z">
              <w:r w:rsidRPr="00DE6466" w:rsidDel="008122CE">
                <w:rPr>
                  <w:rFonts w:ascii="Arial" w:eastAsia="Times New Roman" w:hAnsi="Arial" w:cs="Arial"/>
                  <w:color w:val="000000"/>
                  <w:sz w:val="20"/>
                  <w:szCs w:val="20"/>
                  <w:lang w:eastAsia="en-ZA"/>
                </w:rPr>
                <w:delText>N = 6</w:delText>
              </w:r>
              <w:r w:rsidRPr="00DE6466" w:rsidDel="008122CE">
                <w:rPr>
                  <w:rFonts w:ascii="Arial" w:eastAsia="Times New Roman" w:hAnsi="Arial" w:cs="Arial"/>
                  <w:color w:val="000000"/>
                  <w:sz w:val="20"/>
                  <w:szCs w:val="20"/>
                  <w:vertAlign w:val="superscript"/>
                  <w:lang w:eastAsia="en-ZA"/>
                </w:rPr>
                <w:delText>1</w:delText>
              </w:r>
            </w:del>
          </w:p>
        </w:tc>
        <w:tc>
          <w:tcPr>
            <w:tcW w:w="817" w:type="pct"/>
          </w:tcPr>
          <w:p w14:paraId="67185D49" w14:textId="52C0D4D3" w:rsidR="00C40AD8" w:rsidRPr="00DE6466" w:rsidDel="008122CE" w:rsidRDefault="00C40AD8" w:rsidP="00972BB9">
            <w:pPr>
              <w:pBdr>
                <w:top w:val="none" w:sz="0" w:space="0" w:color="000000"/>
                <w:left w:val="none" w:sz="0" w:space="0" w:color="000000"/>
                <w:bottom w:val="none" w:sz="0" w:space="0" w:color="000000"/>
                <w:right w:val="none" w:sz="0" w:space="0" w:color="000000"/>
              </w:pBdr>
              <w:jc w:val="center"/>
              <w:rPr>
                <w:del w:id="45" w:author="Joseph Sempa" w:date="2024-09-20T17:40:00Z" w16du:dateUtc="2024-09-20T15:40:00Z"/>
                <w:rFonts w:ascii="Arial" w:eastAsia="Times New Roman" w:hAnsi="Arial" w:cs="Arial"/>
                <w:i w:val="0"/>
                <w:iCs w:val="0"/>
                <w:color w:val="000000"/>
                <w:sz w:val="20"/>
                <w:szCs w:val="20"/>
                <w:lang w:eastAsia="en-ZA"/>
              </w:rPr>
            </w:pPr>
            <w:del w:id="46" w:author="Joseph Sempa" w:date="2024-09-20T17:40:00Z" w16du:dateUtc="2024-09-20T15:40:00Z">
              <w:r w:rsidRPr="00DE6466" w:rsidDel="008122CE">
                <w:rPr>
                  <w:rFonts w:ascii="Arial" w:eastAsia="Times New Roman" w:hAnsi="Arial" w:cs="Arial"/>
                  <w:color w:val="000000"/>
                  <w:sz w:val="20"/>
                  <w:szCs w:val="20"/>
                  <w:lang w:eastAsia="en-ZA"/>
                </w:rPr>
                <w:delText>p-value</w:delText>
              </w:r>
              <w:r w:rsidRPr="00DE6466" w:rsidDel="008122CE">
                <w:rPr>
                  <w:rFonts w:ascii="Arial" w:eastAsia="Times New Roman" w:hAnsi="Arial" w:cs="Arial"/>
                  <w:color w:val="000000"/>
                  <w:sz w:val="20"/>
                  <w:szCs w:val="20"/>
                  <w:vertAlign w:val="superscript"/>
                  <w:lang w:eastAsia="en-ZA"/>
                </w:rPr>
                <w:delText>2</w:delText>
              </w:r>
              <w:commentRangeEnd w:id="41"/>
              <w:r w:rsidR="00FE468E" w:rsidDel="008122CE">
                <w:rPr>
                  <w:rStyle w:val="CommentReference"/>
                  <w:rFonts w:ascii="Arial" w:eastAsiaTheme="minorHAnsi" w:hAnsi="Arial" w:cstheme="minorBidi"/>
                  <w:i w:val="0"/>
                  <w:iCs w:val="0"/>
                </w:rPr>
                <w:commentReference w:id="41"/>
              </w:r>
            </w:del>
          </w:p>
        </w:tc>
      </w:tr>
      <w:tr w:rsidR="00C40AD8" w:rsidRPr="00753810" w:rsidDel="008122CE" w14:paraId="6EE7733E" w14:textId="43744F1A" w:rsidTr="003F33A3">
        <w:trPr>
          <w:cnfStyle w:val="000000100000" w:firstRow="0" w:lastRow="0" w:firstColumn="0" w:lastColumn="0" w:oddVBand="0" w:evenVBand="0" w:oddHBand="1" w:evenHBand="0" w:firstRowFirstColumn="0" w:firstRowLastColumn="0" w:lastRowFirstColumn="0" w:lastRowLastColumn="0"/>
          <w:del w:id="47" w:author="Joseph Sempa" w:date="2024-09-20T17:40:00Z" w16du:dateUtc="2024-09-20T15:40:00Z"/>
        </w:trPr>
        <w:tc>
          <w:tcPr>
            <w:tcW w:w="2191" w:type="pct"/>
          </w:tcPr>
          <w:p w14:paraId="51D1DC0E" w14:textId="1F5E3343"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rPr>
                <w:del w:id="48" w:author="Joseph Sempa" w:date="2024-09-20T17:40:00Z" w16du:dateUtc="2024-09-20T15:40:00Z"/>
                <w:rFonts w:ascii="Arial" w:hAnsi="Arial" w:cs="Arial"/>
                <w:bCs/>
                <w:sz w:val="20"/>
                <w:szCs w:val="20"/>
              </w:rPr>
            </w:pPr>
            <w:del w:id="49" w:author="Joseph Sempa" w:date="2024-09-20T17:40:00Z" w16du:dateUtc="2024-09-20T15:40:00Z">
              <w:r w:rsidRPr="00DE6466" w:rsidDel="008122CE">
                <w:rPr>
                  <w:rFonts w:ascii="Arial" w:eastAsia="Arial" w:hAnsi="Arial" w:cs="Arial"/>
                  <w:bCs/>
                  <w:color w:val="000000"/>
                  <w:sz w:val="20"/>
                  <w:szCs w:val="20"/>
                </w:rPr>
                <w:delText>Age at enrolment, median (IQR) (years)</w:delText>
              </w:r>
            </w:del>
          </w:p>
        </w:tc>
        <w:tc>
          <w:tcPr>
            <w:tcW w:w="996" w:type="pct"/>
          </w:tcPr>
          <w:p w14:paraId="7AF3E0CB" w14:textId="0EF116E2"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0" w:author="Joseph Sempa" w:date="2024-09-20T17:40:00Z" w16du:dateUtc="2024-09-20T15:40:00Z"/>
                <w:rFonts w:ascii="Arial" w:hAnsi="Arial" w:cs="Arial"/>
                <w:sz w:val="20"/>
                <w:szCs w:val="20"/>
              </w:rPr>
            </w:pPr>
            <w:del w:id="51" w:author="Joseph Sempa" w:date="2024-09-20T17:40:00Z" w16du:dateUtc="2024-09-20T15:40:00Z">
              <w:r w:rsidRPr="00DE6466" w:rsidDel="008122CE">
                <w:rPr>
                  <w:rFonts w:ascii="Arial" w:eastAsia="Arial" w:hAnsi="Arial" w:cs="Arial"/>
                  <w:color w:val="000000"/>
                  <w:sz w:val="20"/>
                  <w:szCs w:val="20"/>
                </w:rPr>
                <w:delText>38 (33, 44)</w:delText>
              </w:r>
            </w:del>
          </w:p>
        </w:tc>
        <w:tc>
          <w:tcPr>
            <w:tcW w:w="996" w:type="pct"/>
          </w:tcPr>
          <w:p w14:paraId="7903D888" w14:textId="0607FEDB"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2" w:author="Joseph Sempa" w:date="2024-09-20T17:40:00Z" w16du:dateUtc="2024-09-20T15:40:00Z"/>
                <w:rFonts w:ascii="Arial" w:hAnsi="Arial" w:cs="Arial"/>
                <w:sz w:val="20"/>
                <w:szCs w:val="20"/>
              </w:rPr>
            </w:pPr>
            <w:del w:id="53" w:author="Joseph Sempa" w:date="2024-09-20T17:40:00Z" w16du:dateUtc="2024-09-20T15:40:00Z">
              <w:r w:rsidRPr="00DE6466" w:rsidDel="008122CE">
                <w:rPr>
                  <w:rFonts w:ascii="Arial" w:eastAsia="Arial" w:hAnsi="Arial" w:cs="Arial"/>
                  <w:color w:val="000000"/>
                  <w:sz w:val="20"/>
                  <w:szCs w:val="20"/>
                </w:rPr>
                <w:delText>41 (33, 46)</w:delText>
              </w:r>
            </w:del>
          </w:p>
        </w:tc>
        <w:tc>
          <w:tcPr>
            <w:tcW w:w="817" w:type="pct"/>
          </w:tcPr>
          <w:p w14:paraId="2396E54D" w14:textId="62DC9606" w:rsidR="00C40AD8" w:rsidRPr="00DE6466" w:rsidDel="008122CE"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4" w:author="Joseph Sempa" w:date="2024-09-20T17:40:00Z" w16du:dateUtc="2024-09-20T15:40:00Z"/>
                <w:rFonts w:ascii="Arial" w:hAnsi="Arial" w:cs="Arial"/>
                <w:sz w:val="20"/>
                <w:szCs w:val="20"/>
              </w:rPr>
            </w:pPr>
            <w:del w:id="55" w:author="Joseph Sempa" w:date="2024-09-20T17:40:00Z" w16du:dateUtc="2024-09-20T15:40:00Z">
              <w:r w:rsidRPr="00DE6466" w:rsidDel="008122CE">
                <w:rPr>
                  <w:rFonts w:ascii="Arial" w:eastAsia="Arial" w:hAnsi="Arial" w:cs="Arial"/>
                  <w:color w:val="000000"/>
                  <w:sz w:val="20"/>
                  <w:szCs w:val="20"/>
                </w:rPr>
                <w:delText>0.6</w:delText>
              </w:r>
            </w:del>
          </w:p>
        </w:tc>
      </w:tr>
      <w:tr w:rsidR="00593F13" w:rsidRPr="00753810" w:rsidDel="008122CE" w14:paraId="6412C3A0" w14:textId="4BF3A779" w:rsidTr="003F33A3">
        <w:trPr>
          <w:del w:id="56" w:author="Joseph Sempa" w:date="2024-09-20T17:40:00Z" w16du:dateUtc="2024-09-20T15:40:00Z"/>
        </w:trPr>
        <w:tc>
          <w:tcPr>
            <w:tcW w:w="2191" w:type="pct"/>
          </w:tcPr>
          <w:p w14:paraId="403CFB2C" w14:textId="41FCC7EE" w:rsidR="00593F13" w:rsidRPr="00DE6466" w:rsidDel="008122CE" w:rsidRDefault="008438E7" w:rsidP="001C0071">
            <w:pPr>
              <w:pBdr>
                <w:top w:val="none" w:sz="0" w:space="0" w:color="000000"/>
                <w:left w:val="none" w:sz="0" w:space="0" w:color="000000"/>
                <w:bottom w:val="none" w:sz="0" w:space="0" w:color="000000"/>
                <w:right w:val="none" w:sz="0" w:space="0" w:color="000000"/>
              </w:pBdr>
              <w:spacing w:before="100" w:after="100"/>
              <w:ind w:left="100" w:right="100"/>
              <w:contextualSpacing/>
              <w:rPr>
                <w:del w:id="57" w:author="Joseph Sempa" w:date="2024-09-20T17:40:00Z" w16du:dateUtc="2024-09-20T15:40:00Z"/>
                <w:rFonts w:ascii="Arial" w:hAnsi="Arial" w:cs="Arial"/>
                <w:bCs/>
                <w:sz w:val="20"/>
                <w:szCs w:val="20"/>
              </w:rPr>
            </w:pPr>
            <w:del w:id="58" w:author="Joseph Sempa" w:date="2024-09-20T17:40:00Z" w16du:dateUtc="2024-09-20T15:40:00Z">
              <w:r w:rsidRPr="00DE6466" w:rsidDel="008122CE">
                <w:rPr>
                  <w:rFonts w:ascii="Arial" w:eastAsia="Arial" w:hAnsi="Arial" w:cs="Arial"/>
                  <w:bCs/>
                  <w:color w:val="000000"/>
                  <w:sz w:val="20"/>
                  <w:szCs w:val="20"/>
                </w:rPr>
                <w:delText>G</w:delText>
              </w:r>
              <w:r w:rsidR="00593F13" w:rsidRPr="00DE6466" w:rsidDel="008122CE">
                <w:rPr>
                  <w:rFonts w:ascii="Arial" w:eastAsia="Arial" w:hAnsi="Arial" w:cs="Arial"/>
                  <w:bCs/>
                  <w:color w:val="000000"/>
                  <w:sz w:val="20"/>
                  <w:szCs w:val="20"/>
                </w:rPr>
                <w:delText>ender, n(%)</w:delText>
              </w:r>
            </w:del>
          </w:p>
        </w:tc>
        <w:tc>
          <w:tcPr>
            <w:tcW w:w="996" w:type="pct"/>
          </w:tcPr>
          <w:p w14:paraId="7E7CA551" w14:textId="198EC3EA" w:rsidR="00593F13" w:rsidRPr="00DE6466" w:rsidDel="008122C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59" w:author="Joseph Sempa" w:date="2024-09-20T17:40:00Z" w16du:dateUtc="2024-09-20T15:40:00Z"/>
                <w:rFonts w:ascii="Arial" w:hAnsi="Arial" w:cs="Arial"/>
                <w:sz w:val="20"/>
                <w:szCs w:val="20"/>
              </w:rPr>
            </w:pPr>
          </w:p>
        </w:tc>
        <w:tc>
          <w:tcPr>
            <w:tcW w:w="996" w:type="pct"/>
          </w:tcPr>
          <w:p w14:paraId="0EDF0891" w14:textId="14FEA24E" w:rsidR="00593F13" w:rsidRPr="00DE6466" w:rsidDel="008122C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0" w:author="Joseph Sempa" w:date="2024-09-20T17:40:00Z" w16du:dateUtc="2024-09-20T15:40:00Z"/>
                <w:rFonts w:ascii="Arial" w:hAnsi="Arial" w:cs="Arial"/>
                <w:sz w:val="20"/>
                <w:szCs w:val="20"/>
              </w:rPr>
            </w:pPr>
          </w:p>
        </w:tc>
        <w:tc>
          <w:tcPr>
            <w:tcW w:w="817" w:type="pct"/>
          </w:tcPr>
          <w:p w14:paraId="1D586B22" w14:textId="6B12D148" w:rsidR="00593F13" w:rsidRPr="00DE6466" w:rsidDel="008122C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1" w:author="Joseph Sempa" w:date="2024-09-20T17:40:00Z" w16du:dateUtc="2024-09-20T15:40:00Z"/>
                <w:rFonts w:ascii="Arial" w:hAnsi="Arial" w:cs="Arial"/>
                <w:sz w:val="20"/>
                <w:szCs w:val="20"/>
              </w:rPr>
            </w:pPr>
            <w:del w:id="62"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0D1BC495" w14:textId="446A7EF5" w:rsidTr="003F33A3">
        <w:trPr>
          <w:cnfStyle w:val="000000100000" w:firstRow="0" w:lastRow="0" w:firstColumn="0" w:lastColumn="0" w:oddVBand="0" w:evenVBand="0" w:oddHBand="1" w:evenHBand="0" w:firstRowFirstColumn="0" w:firstRowLastColumn="0" w:lastRowFirstColumn="0" w:lastRowLastColumn="0"/>
          <w:del w:id="63" w:author="Joseph Sempa" w:date="2024-09-20T17:40:00Z" w16du:dateUtc="2024-09-20T15:40:00Z"/>
        </w:trPr>
        <w:tc>
          <w:tcPr>
            <w:tcW w:w="2191" w:type="pct"/>
          </w:tcPr>
          <w:p w14:paraId="0DDB30B2" w14:textId="2DE59F2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64" w:author="Joseph Sempa" w:date="2024-09-20T17:40:00Z" w16du:dateUtc="2024-09-20T15:40:00Z"/>
                <w:rFonts w:ascii="Arial" w:eastAsia="Arial" w:hAnsi="Arial" w:cs="Arial"/>
                <w:bCs/>
                <w:color w:val="000000"/>
                <w:sz w:val="20"/>
                <w:szCs w:val="20"/>
              </w:rPr>
            </w:pPr>
            <w:del w:id="65" w:author="Joseph Sempa" w:date="2024-09-20T17:40:00Z" w16du:dateUtc="2024-09-20T15:40:00Z">
              <w:r w:rsidRPr="00DE6466" w:rsidDel="008122CE">
                <w:rPr>
                  <w:rFonts w:ascii="Arial" w:eastAsia="Arial" w:hAnsi="Arial" w:cs="Arial"/>
                  <w:bCs/>
                  <w:color w:val="000000"/>
                  <w:sz w:val="20"/>
                  <w:szCs w:val="20"/>
                </w:rPr>
                <w:delText>Female</w:delText>
              </w:r>
            </w:del>
          </w:p>
        </w:tc>
        <w:tc>
          <w:tcPr>
            <w:tcW w:w="996" w:type="pct"/>
          </w:tcPr>
          <w:p w14:paraId="2CE7C760" w14:textId="70ACFAC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6" w:author="Joseph Sempa" w:date="2024-09-20T17:40:00Z" w16du:dateUtc="2024-09-20T15:40:00Z"/>
                <w:rFonts w:ascii="Arial" w:eastAsia="Arial" w:hAnsi="Arial" w:cs="Arial"/>
                <w:color w:val="000000"/>
                <w:sz w:val="20"/>
                <w:szCs w:val="20"/>
              </w:rPr>
            </w:pPr>
            <w:del w:id="67" w:author="Joseph Sempa" w:date="2024-09-20T17:40:00Z" w16du:dateUtc="2024-09-20T15:40:00Z">
              <w:r w:rsidRPr="00DE6466" w:rsidDel="008122CE">
                <w:rPr>
                  <w:rFonts w:ascii="Arial" w:eastAsia="Arial" w:hAnsi="Arial" w:cs="Arial"/>
                  <w:color w:val="000000"/>
                  <w:sz w:val="20"/>
                  <w:szCs w:val="20"/>
                </w:rPr>
                <w:delText>32 (53.3%)</w:delText>
              </w:r>
            </w:del>
          </w:p>
        </w:tc>
        <w:tc>
          <w:tcPr>
            <w:tcW w:w="996" w:type="pct"/>
          </w:tcPr>
          <w:p w14:paraId="52D875E1" w14:textId="099DD27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68" w:author="Joseph Sempa" w:date="2024-09-20T17:40:00Z" w16du:dateUtc="2024-09-20T15:40:00Z"/>
                <w:rFonts w:ascii="Arial" w:eastAsia="Arial" w:hAnsi="Arial" w:cs="Arial"/>
                <w:color w:val="000000"/>
                <w:sz w:val="20"/>
                <w:szCs w:val="20"/>
              </w:rPr>
            </w:pPr>
            <w:del w:id="69"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552F27EE" w14:textId="06A0084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0" w:author="Joseph Sempa" w:date="2024-09-20T17:40:00Z" w16du:dateUtc="2024-09-20T15:40:00Z"/>
                <w:rFonts w:ascii="Arial" w:eastAsia="Arial" w:hAnsi="Arial" w:cs="Arial"/>
                <w:color w:val="000000"/>
                <w:sz w:val="20"/>
                <w:szCs w:val="20"/>
              </w:rPr>
            </w:pPr>
          </w:p>
        </w:tc>
      </w:tr>
      <w:tr w:rsidR="008438E7" w:rsidRPr="00753810" w:rsidDel="008122CE" w14:paraId="097D39EA" w14:textId="38984BB7" w:rsidTr="003F33A3">
        <w:trPr>
          <w:del w:id="71" w:author="Joseph Sempa" w:date="2024-09-20T17:40:00Z" w16du:dateUtc="2024-09-20T15:40:00Z"/>
        </w:trPr>
        <w:tc>
          <w:tcPr>
            <w:tcW w:w="2191" w:type="pct"/>
          </w:tcPr>
          <w:p w14:paraId="00D4FB50" w14:textId="313CC21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72" w:author="Joseph Sempa" w:date="2024-09-20T17:40:00Z" w16du:dateUtc="2024-09-20T15:40:00Z"/>
                <w:rFonts w:ascii="Arial" w:hAnsi="Arial" w:cs="Arial"/>
                <w:bCs/>
                <w:sz w:val="20"/>
                <w:szCs w:val="20"/>
              </w:rPr>
            </w:pPr>
            <w:del w:id="73" w:author="Joseph Sempa" w:date="2024-09-20T17:40:00Z" w16du:dateUtc="2024-09-20T15:40:00Z">
              <w:r w:rsidRPr="00DE6466" w:rsidDel="008122CE">
                <w:rPr>
                  <w:rFonts w:ascii="Arial" w:eastAsia="Arial" w:hAnsi="Arial" w:cs="Arial"/>
                  <w:bCs/>
                  <w:color w:val="000000"/>
                  <w:sz w:val="20"/>
                  <w:szCs w:val="20"/>
                </w:rPr>
                <w:delText>Duration of current illness, median (IQR) (days)</w:delText>
              </w:r>
            </w:del>
          </w:p>
        </w:tc>
        <w:tc>
          <w:tcPr>
            <w:tcW w:w="996" w:type="pct"/>
          </w:tcPr>
          <w:p w14:paraId="05B9E071" w14:textId="3FB1D0A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4" w:author="Joseph Sempa" w:date="2024-09-20T17:40:00Z" w16du:dateUtc="2024-09-20T15:40:00Z"/>
                <w:rFonts w:ascii="Arial" w:hAnsi="Arial" w:cs="Arial"/>
                <w:sz w:val="20"/>
                <w:szCs w:val="20"/>
              </w:rPr>
            </w:pPr>
            <w:del w:id="75" w:author="Joseph Sempa" w:date="2024-09-20T17:40:00Z" w16du:dateUtc="2024-09-20T15:40:00Z">
              <w:r w:rsidRPr="00DE6466" w:rsidDel="008122CE">
                <w:rPr>
                  <w:rFonts w:ascii="Arial" w:eastAsia="Arial" w:hAnsi="Arial" w:cs="Arial"/>
                  <w:color w:val="000000"/>
                  <w:sz w:val="20"/>
                  <w:szCs w:val="20"/>
                </w:rPr>
                <w:delText>14 (14, 21)</w:delText>
              </w:r>
            </w:del>
          </w:p>
        </w:tc>
        <w:tc>
          <w:tcPr>
            <w:tcW w:w="996" w:type="pct"/>
          </w:tcPr>
          <w:p w14:paraId="46E40141" w14:textId="335A604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6" w:author="Joseph Sempa" w:date="2024-09-20T17:40:00Z" w16du:dateUtc="2024-09-20T15:40:00Z"/>
                <w:rFonts w:ascii="Arial" w:hAnsi="Arial" w:cs="Arial"/>
                <w:sz w:val="20"/>
                <w:szCs w:val="20"/>
              </w:rPr>
            </w:pPr>
            <w:del w:id="77" w:author="Joseph Sempa" w:date="2024-09-20T17:40:00Z" w16du:dateUtc="2024-09-20T15:40:00Z">
              <w:r w:rsidRPr="00DE6466" w:rsidDel="008122CE">
                <w:rPr>
                  <w:rFonts w:ascii="Arial" w:eastAsia="Arial" w:hAnsi="Arial" w:cs="Arial"/>
                  <w:color w:val="000000"/>
                  <w:sz w:val="20"/>
                  <w:szCs w:val="20"/>
                </w:rPr>
                <w:delText>14 (11, 14)</w:delText>
              </w:r>
            </w:del>
          </w:p>
        </w:tc>
        <w:tc>
          <w:tcPr>
            <w:tcW w:w="817" w:type="pct"/>
          </w:tcPr>
          <w:p w14:paraId="3410F469" w14:textId="171FC36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78" w:author="Joseph Sempa" w:date="2024-09-20T17:40:00Z" w16du:dateUtc="2024-09-20T15:40:00Z"/>
                <w:rFonts w:ascii="Arial" w:hAnsi="Arial" w:cs="Arial"/>
                <w:sz w:val="20"/>
                <w:szCs w:val="20"/>
              </w:rPr>
            </w:pPr>
            <w:del w:id="79" w:author="Joseph Sempa" w:date="2024-09-20T17:40:00Z" w16du:dateUtc="2024-09-20T15:40:00Z">
              <w:r w:rsidRPr="00DE6466" w:rsidDel="008122CE">
                <w:rPr>
                  <w:rFonts w:ascii="Arial" w:eastAsia="Arial" w:hAnsi="Arial" w:cs="Arial"/>
                  <w:color w:val="000000"/>
                  <w:sz w:val="20"/>
                  <w:szCs w:val="20"/>
                </w:rPr>
                <w:delText>0.079</w:delText>
              </w:r>
            </w:del>
          </w:p>
        </w:tc>
      </w:tr>
      <w:tr w:rsidR="008438E7" w:rsidRPr="00753810" w:rsidDel="008122CE" w14:paraId="20576546" w14:textId="2E7F7704" w:rsidTr="003F33A3">
        <w:trPr>
          <w:cnfStyle w:val="000000100000" w:firstRow="0" w:lastRow="0" w:firstColumn="0" w:lastColumn="0" w:oddVBand="0" w:evenVBand="0" w:oddHBand="1" w:evenHBand="0" w:firstRowFirstColumn="0" w:firstRowLastColumn="0" w:lastRowFirstColumn="0" w:lastRowLastColumn="0"/>
          <w:del w:id="80" w:author="Joseph Sempa" w:date="2024-09-20T17:40:00Z" w16du:dateUtc="2024-09-20T15:40:00Z"/>
        </w:trPr>
        <w:tc>
          <w:tcPr>
            <w:tcW w:w="2191" w:type="pct"/>
          </w:tcPr>
          <w:p w14:paraId="3C16440C" w14:textId="47DC834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81" w:author="Joseph Sempa" w:date="2024-09-20T17:40:00Z" w16du:dateUtc="2024-09-20T15:40:00Z"/>
                <w:rFonts w:ascii="Arial" w:eastAsia="Arial" w:hAnsi="Arial" w:cs="Arial"/>
                <w:bCs/>
                <w:color w:val="000000"/>
                <w:sz w:val="20"/>
                <w:szCs w:val="20"/>
              </w:rPr>
            </w:pPr>
            <w:del w:id="82" w:author="Joseph Sempa" w:date="2024-09-20T17:40:00Z" w16du:dateUtc="2024-09-20T15:40:00Z">
              <w:r w:rsidRPr="00DE6466" w:rsidDel="008122CE">
                <w:rPr>
                  <w:rFonts w:ascii="Arial" w:hAnsi="Arial" w:cs="Arial"/>
                  <w:bCs/>
                  <w:sz w:val="20"/>
                  <w:szCs w:val="20"/>
                </w:rPr>
                <w:delText>Random cortisol</w:delText>
              </w:r>
            </w:del>
          </w:p>
        </w:tc>
        <w:tc>
          <w:tcPr>
            <w:tcW w:w="996" w:type="pct"/>
          </w:tcPr>
          <w:p w14:paraId="3D3D5F98" w14:textId="6729249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83" w:author="Joseph Sempa" w:date="2024-09-20T17:40:00Z" w16du:dateUtc="2024-09-20T15:40:00Z"/>
                <w:rFonts w:ascii="Arial" w:eastAsia="Arial" w:hAnsi="Arial" w:cs="Arial"/>
                <w:color w:val="000000"/>
                <w:sz w:val="20"/>
                <w:szCs w:val="20"/>
              </w:rPr>
            </w:pPr>
            <w:del w:id="84" w:author="Joseph Sempa" w:date="2024-09-20T17:40:00Z" w16du:dateUtc="2024-09-20T15:40:00Z">
              <w:r w:rsidRPr="00DE6466" w:rsidDel="008122CE">
                <w:rPr>
                  <w:rFonts w:ascii="Arial" w:eastAsia="Arial" w:hAnsi="Arial" w:cs="Arial"/>
                  <w:color w:val="000000"/>
                  <w:sz w:val="20"/>
                  <w:szCs w:val="20"/>
                </w:rPr>
                <w:delText>477 (368, 615)</w:delText>
              </w:r>
            </w:del>
          </w:p>
        </w:tc>
        <w:tc>
          <w:tcPr>
            <w:tcW w:w="996" w:type="pct"/>
          </w:tcPr>
          <w:p w14:paraId="76891EE2" w14:textId="0234082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85" w:author="Joseph Sempa" w:date="2024-09-20T17:40:00Z" w16du:dateUtc="2024-09-20T15:40:00Z"/>
                <w:rFonts w:ascii="Arial" w:eastAsia="Arial" w:hAnsi="Arial" w:cs="Arial"/>
                <w:color w:val="000000"/>
                <w:sz w:val="20"/>
                <w:szCs w:val="20"/>
              </w:rPr>
            </w:pPr>
            <w:del w:id="86" w:author="Joseph Sempa" w:date="2024-09-20T17:40:00Z" w16du:dateUtc="2024-09-20T15:40:00Z">
              <w:r w:rsidRPr="00DE6466" w:rsidDel="008122CE">
                <w:rPr>
                  <w:rFonts w:ascii="Arial" w:eastAsia="Arial" w:hAnsi="Arial" w:cs="Arial"/>
                  <w:color w:val="000000"/>
                  <w:sz w:val="20"/>
                  <w:szCs w:val="20"/>
                </w:rPr>
                <w:delText>307 (262, 336)</w:delText>
              </w:r>
            </w:del>
          </w:p>
        </w:tc>
        <w:tc>
          <w:tcPr>
            <w:tcW w:w="817" w:type="pct"/>
          </w:tcPr>
          <w:p w14:paraId="0572CE0C" w14:textId="4BA5B0E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87" w:author="Joseph Sempa" w:date="2024-09-20T17:40:00Z" w16du:dateUtc="2024-09-20T15:40:00Z"/>
                <w:rFonts w:ascii="Arial" w:eastAsia="Arial" w:hAnsi="Arial" w:cs="Arial"/>
                <w:b/>
                <w:bCs/>
                <w:color w:val="000000"/>
                <w:sz w:val="20"/>
                <w:szCs w:val="20"/>
              </w:rPr>
            </w:pPr>
            <w:del w:id="88" w:author="Joseph Sempa" w:date="2024-09-20T17:40:00Z" w16du:dateUtc="2024-09-20T15:40:00Z">
              <w:r w:rsidRPr="00DE6466" w:rsidDel="008122CE">
                <w:rPr>
                  <w:rFonts w:ascii="Arial" w:eastAsia="Arial" w:hAnsi="Arial" w:cs="Arial"/>
                  <w:b/>
                  <w:bCs/>
                  <w:color w:val="000000"/>
                  <w:sz w:val="20"/>
                  <w:szCs w:val="20"/>
                </w:rPr>
                <w:delText>0.004</w:delText>
              </w:r>
            </w:del>
          </w:p>
        </w:tc>
      </w:tr>
      <w:tr w:rsidR="008438E7" w:rsidRPr="00753810" w:rsidDel="008122CE" w14:paraId="5F87EEF7" w14:textId="1B86E6AD" w:rsidTr="003F33A3">
        <w:trPr>
          <w:del w:id="89" w:author="Joseph Sempa" w:date="2024-09-20T17:40:00Z" w16du:dateUtc="2024-09-20T15:40:00Z"/>
        </w:trPr>
        <w:tc>
          <w:tcPr>
            <w:tcW w:w="2191" w:type="pct"/>
          </w:tcPr>
          <w:p w14:paraId="314B28A5" w14:textId="47DA36E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90" w:author="Joseph Sempa" w:date="2024-09-20T17:40:00Z" w16du:dateUtc="2024-09-20T15:40:00Z"/>
                <w:rFonts w:ascii="Arial" w:eastAsia="Arial" w:hAnsi="Arial" w:cs="Arial"/>
                <w:bCs/>
                <w:color w:val="000000"/>
                <w:sz w:val="20"/>
                <w:szCs w:val="20"/>
              </w:rPr>
            </w:pPr>
            <w:del w:id="91" w:author="Joseph Sempa" w:date="2024-09-20T17:40:00Z" w16du:dateUtc="2024-09-20T15:40:00Z">
              <w:r w:rsidRPr="00DE6466" w:rsidDel="008122CE">
                <w:rPr>
                  <w:rFonts w:ascii="Arial" w:hAnsi="Arial" w:cs="Arial"/>
                  <w:bCs/>
                  <w:sz w:val="20"/>
                  <w:szCs w:val="20"/>
                </w:rPr>
                <w:delText>Basal cortisol</w:delText>
              </w:r>
            </w:del>
          </w:p>
        </w:tc>
        <w:tc>
          <w:tcPr>
            <w:tcW w:w="996" w:type="pct"/>
          </w:tcPr>
          <w:p w14:paraId="2B630D2C" w14:textId="52D4C13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92" w:author="Joseph Sempa" w:date="2024-09-20T17:40:00Z" w16du:dateUtc="2024-09-20T15:40:00Z"/>
                <w:rFonts w:ascii="Arial" w:eastAsia="Arial" w:hAnsi="Arial" w:cs="Arial"/>
                <w:color w:val="000000"/>
                <w:sz w:val="20"/>
                <w:szCs w:val="20"/>
              </w:rPr>
            </w:pPr>
            <w:del w:id="93" w:author="Joseph Sempa" w:date="2024-09-20T17:40:00Z" w16du:dateUtc="2024-09-20T15:40:00Z">
              <w:r w:rsidRPr="00DE6466" w:rsidDel="008122CE">
                <w:rPr>
                  <w:rFonts w:ascii="Arial" w:eastAsia="Arial" w:hAnsi="Arial" w:cs="Arial"/>
                  <w:color w:val="000000"/>
                  <w:sz w:val="20"/>
                  <w:szCs w:val="20"/>
                </w:rPr>
                <w:delText>500 (433, 636)</w:delText>
              </w:r>
            </w:del>
          </w:p>
        </w:tc>
        <w:tc>
          <w:tcPr>
            <w:tcW w:w="996" w:type="pct"/>
          </w:tcPr>
          <w:p w14:paraId="11FD128D" w14:textId="29C03C6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94" w:author="Joseph Sempa" w:date="2024-09-20T17:40:00Z" w16du:dateUtc="2024-09-20T15:40:00Z"/>
                <w:rFonts w:ascii="Arial" w:eastAsia="Arial" w:hAnsi="Arial" w:cs="Arial"/>
                <w:color w:val="000000"/>
                <w:sz w:val="20"/>
                <w:szCs w:val="20"/>
              </w:rPr>
            </w:pPr>
            <w:del w:id="95" w:author="Joseph Sempa" w:date="2024-09-20T17:40:00Z" w16du:dateUtc="2024-09-20T15:40:00Z">
              <w:r w:rsidRPr="00DE6466" w:rsidDel="008122CE">
                <w:rPr>
                  <w:rFonts w:ascii="Arial" w:eastAsia="Arial" w:hAnsi="Arial" w:cs="Arial"/>
                  <w:color w:val="000000"/>
                  <w:sz w:val="20"/>
                  <w:szCs w:val="20"/>
                </w:rPr>
                <w:delText>308 (246, 365)</w:delText>
              </w:r>
            </w:del>
          </w:p>
        </w:tc>
        <w:tc>
          <w:tcPr>
            <w:tcW w:w="817" w:type="pct"/>
          </w:tcPr>
          <w:p w14:paraId="34BD5C3A" w14:textId="0B9CDAE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96" w:author="Joseph Sempa" w:date="2024-09-20T17:40:00Z" w16du:dateUtc="2024-09-20T15:40:00Z"/>
                <w:rFonts w:ascii="Arial" w:eastAsia="Arial" w:hAnsi="Arial" w:cs="Arial"/>
                <w:b/>
                <w:bCs/>
                <w:color w:val="000000"/>
                <w:sz w:val="20"/>
                <w:szCs w:val="20"/>
              </w:rPr>
            </w:pPr>
            <w:del w:id="97" w:author="Joseph Sempa" w:date="2024-09-20T17:40:00Z" w16du:dateUtc="2024-09-20T15:40:00Z">
              <w:r w:rsidRPr="00DE6466" w:rsidDel="008122CE">
                <w:rPr>
                  <w:rFonts w:ascii="Arial" w:eastAsia="Arial" w:hAnsi="Arial" w:cs="Arial"/>
                  <w:b/>
                  <w:bCs/>
                  <w:color w:val="000000"/>
                  <w:sz w:val="20"/>
                  <w:szCs w:val="20"/>
                </w:rPr>
                <w:delText>&lt;0.001</w:delText>
              </w:r>
            </w:del>
          </w:p>
        </w:tc>
      </w:tr>
      <w:tr w:rsidR="008438E7" w:rsidRPr="00753810" w:rsidDel="008122CE" w14:paraId="4E5B6149" w14:textId="400BDB6C" w:rsidTr="003F33A3">
        <w:trPr>
          <w:cnfStyle w:val="000000100000" w:firstRow="0" w:lastRow="0" w:firstColumn="0" w:lastColumn="0" w:oddVBand="0" w:evenVBand="0" w:oddHBand="1" w:evenHBand="0" w:firstRowFirstColumn="0" w:firstRowLastColumn="0" w:lastRowFirstColumn="0" w:lastRowLastColumn="0"/>
          <w:del w:id="98" w:author="Joseph Sempa" w:date="2024-09-20T17:40:00Z" w16du:dateUtc="2024-09-20T15:40:00Z"/>
        </w:trPr>
        <w:tc>
          <w:tcPr>
            <w:tcW w:w="2191" w:type="pct"/>
          </w:tcPr>
          <w:p w14:paraId="00058E4A" w14:textId="1D9DEB1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99" w:author="Joseph Sempa" w:date="2024-09-20T17:40:00Z" w16du:dateUtc="2024-09-20T15:40:00Z"/>
                <w:rFonts w:ascii="Arial" w:eastAsia="Arial" w:hAnsi="Arial" w:cs="Arial"/>
                <w:bCs/>
                <w:color w:val="000000"/>
                <w:sz w:val="20"/>
                <w:szCs w:val="20"/>
              </w:rPr>
            </w:pPr>
            <w:commentRangeStart w:id="100"/>
            <w:commentRangeStart w:id="101"/>
            <w:del w:id="102" w:author="Joseph Sempa" w:date="2024-09-20T17:40:00Z" w16du:dateUtc="2024-09-20T15:40:00Z">
              <w:r w:rsidRPr="00DE6466" w:rsidDel="008122CE">
                <w:rPr>
                  <w:rFonts w:ascii="Arial" w:hAnsi="Arial" w:cs="Arial"/>
                  <w:bCs/>
                  <w:sz w:val="20"/>
                  <w:szCs w:val="20"/>
                </w:rPr>
                <w:delText>Stimulated cortisol</w:delText>
              </w:r>
              <w:commentRangeEnd w:id="100"/>
              <w:r w:rsidR="00EA1717" w:rsidRPr="00DE6466" w:rsidDel="008122CE">
                <w:rPr>
                  <w:rStyle w:val="CommentReference"/>
                  <w:rFonts w:ascii="Arial" w:hAnsi="Arial" w:cs="Arial"/>
                  <w:sz w:val="20"/>
                  <w:szCs w:val="20"/>
                </w:rPr>
                <w:commentReference w:id="100"/>
              </w:r>
              <w:commentRangeEnd w:id="101"/>
              <w:r w:rsidR="00D87114" w:rsidRPr="00DE6466" w:rsidDel="008122CE">
                <w:rPr>
                  <w:rStyle w:val="CommentReference"/>
                  <w:rFonts w:ascii="Arial" w:hAnsi="Arial" w:cs="Arial"/>
                  <w:sz w:val="20"/>
                  <w:szCs w:val="20"/>
                </w:rPr>
                <w:commentReference w:id="101"/>
              </w:r>
            </w:del>
          </w:p>
        </w:tc>
        <w:tc>
          <w:tcPr>
            <w:tcW w:w="996" w:type="pct"/>
          </w:tcPr>
          <w:p w14:paraId="70305EDB" w14:textId="709779C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3" w:author="Joseph Sempa" w:date="2024-09-20T17:40:00Z" w16du:dateUtc="2024-09-20T15:40:00Z"/>
                <w:rFonts w:ascii="Arial" w:eastAsia="Arial" w:hAnsi="Arial" w:cs="Arial"/>
                <w:color w:val="000000"/>
                <w:sz w:val="20"/>
                <w:szCs w:val="20"/>
              </w:rPr>
            </w:pPr>
            <w:del w:id="104" w:author="Joseph Sempa" w:date="2024-09-20T17:40:00Z" w16du:dateUtc="2024-09-20T15:40:00Z">
              <w:r w:rsidRPr="00DE6466" w:rsidDel="008122CE">
                <w:rPr>
                  <w:rFonts w:ascii="Arial" w:eastAsia="Arial" w:hAnsi="Arial" w:cs="Arial"/>
                  <w:color w:val="000000"/>
                  <w:sz w:val="20"/>
                  <w:szCs w:val="20"/>
                </w:rPr>
                <w:delText>795 (662, 890)</w:delText>
              </w:r>
            </w:del>
          </w:p>
        </w:tc>
        <w:tc>
          <w:tcPr>
            <w:tcW w:w="996" w:type="pct"/>
          </w:tcPr>
          <w:p w14:paraId="0AB3FDAF" w14:textId="3E6F012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5" w:author="Joseph Sempa" w:date="2024-09-20T17:40:00Z" w16du:dateUtc="2024-09-20T15:40:00Z"/>
                <w:rFonts w:ascii="Arial" w:eastAsia="Arial" w:hAnsi="Arial" w:cs="Arial"/>
                <w:color w:val="000000"/>
                <w:sz w:val="20"/>
                <w:szCs w:val="20"/>
              </w:rPr>
            </w:pPr>
            <w:del w:id="106" w:author="Joseph Sempa" w:date="2024-09-20T17:40:00Z" w16du:dateUtc="2024-09-20T15:40:00Z">
              <w:r w:rsidRPr="00DE6466" w:rsidDel="008122CE">
                <w:rPr>
                  <w:rFonts w:ascii="Arial" w:eastAsia="Arial" w:hAnsi="Arial" w:cs="Arial"/>
                  <w:color w:val="000000"/>
                  <w:sz w:val="20"/>
                  <w:szCs w:val="20"/>
                </w:rPr>
                <w:delText>375 (338, 424)</w:delText>
              </w:r>
            </w:del>
          </w:p>
        </w:tc>
        <w:tc>
          <w:tcPr>
            <w:tcW w:w="817" w:type="pct"/>
          </w:tcPr>
          <w:p w14:paraId="3617E93C" w14:textId="5F8D052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07" w:author="Joseph Sempa" w:date="2024-09-20T17:40:00Z" w16du:dateUtc="2024-09-20T15:40:00Z"/>
                <w:rFonts w:ascii="Arial" w:eastAsia="Arial" w:hAnsi="Arial" w:cs="Arial"/>
                <w:b/>
                <w:bCs/>
                <w:color w:val="000000"/>
                <w:sz w:val="20"/>
                <w:szCs w:val="20"/>
              </w:rPr>
            </w:pPr>
            <w:del w:id="108" w:author="Joseph Sempa" w:date="2024-09-20T17:40:00Z" w16du:dateUtc="2024-09-20T15:40:00Z">
              <w:r w:rsidRPr="00DE6466" w:rsidDel="008122CE">
                <w:rPr>
                  <w:rFonts w:ascii="Arial" w:eastAsia="Arial" w:hAnsi="Arial" w:cs="Arial"/>
                  <w:b/>
                  <w:bCs/>
                  <w:color w:val="000000"/>
                  <w:sz w:val="20"/>
                  <w:szCs w:val="20"/>
                </w:rPr>
                <w:delText>&lt;0.001</w:delText>
              </w:r>
            </w:del>
          </w:p>
        </w:tc>
      </w:tr>
      <w:tr w:rsidR="00E17EAC" w:rsidRPr="00753810" w:rsidDel="008122CE" w14:paraId="6869A10A" w14:textId="673EFDB6" w:rsidTr="003F33A3">
        <w:trPr>
          <w:del w:id="109" w:author="Joseph Sempa" w:date="2024-09-20T17:40:00Z" w16du:dateUtc="2024-09-20T15:40:00Z"/>
        </w:trPr>
        <w:tc>
          <w:tcPr>
            <w:tcW w:w="2191" w:type="pct"/>
          </w:tcPr>
          <w:p w14:paraId="27A6EB9D" w14:textId="33A4FA6D"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10" w:author="Joseph Sempa" w:date="2024-09-20T17:40:00Z" w16du:dateUtc="2024-09-20T15:40:00Z"/>
                <w:rFonts w:ascii="Arial" w:eastAsia="Arial" w:hAnsi="Arial" w:cs="Arial"/>
                <w:bCs/>
                <w:color w:val="000000"/>
                <w:sz w:val="20"/>
                <w:szCs w:val="20"/>
              </w:rPr>
            </w:pPr>
            <w:del w:id="111" w:author="Joseph Sempa" w:date="2024-09-20T17:40:00Z" w16du:dateUtc="2024-09-20T15:40:00Z">
              <w:r w:rsidRPr="00DE6466" w:rsidDel="008122CE">
                <w:rPr>
                  <w:rFonts w:ascii="Arial" w:eastAsia="Arial" w:hAnsi="Arial" w:cs="Arial"/>
                  <w:bCs/>
                  <w:color w:val="000000"/>
                  <w:sz w:val="20"/>
                  <w:szCs w:val="20"/>
                </w:rPr>
                <w:delText xml:space="preserve">Incremental Cortisol </w:delText>
              </w:r>
            </w:del>
          </w:p>
        </w:tc>
        <w:tc>
          <w:tcPr>
            <w:tcW w:w="996" w:type="pct"/>
          </w:tcPr>
          <w:p w14:paraId="49A9BC34" w14:textId="2A10C8BF"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12" w:author="Joseph Sempa" w:date="2024-09-20T17:40:00Z" w16du:dateUtc="2024-09-20T15:40:00Z"/>
                <w:rFonts w:ascii="Arial" w:eastAsia="Arial" w:hAnsi="Arial" w:cs="Arial"/>
                <w:color w:val="000000"/>
                <w:sz w:val="20"/>
                <w:szCs w:val="20"/>
              </w:rPr>
            </w:pPr>
            <w:del w:id="113" w:author="Joseph Sempa" w:date="2024-09-20T17:40:00Z" w16du:dateUtc="2024-09-20T15:40:00Z">
              <w:r w:rsidRPr="00DE6466" w:rsidDel="008122CE">
                <w:rPr>
                  <w:rFonts w:ascii="Arial" w:eastAsia="Arial" w:hAnsi="Arial" w:cs="Arial"/>
                  <w:color w:val="000000"/>
                  <w:sz w:val="20"/>
                  <w:szCs w:val="20"/>
                </w:rPr>
                <w:delText>237 (179, 326)</w:delText>
              </w:r>
            </w:del>
          </w:p>
        </w:tc>
        <w:tc>
          <w:tcPr>
            <w:tcW w:w="996" w:type="pct"/>
          </w:tcPr>
          <w:p w14:paraId="0FA5EC63" w14:textId="431429B3"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14" w:author="Joseph Sempa" w:date="2024-09-20T17:40:00Z" w16du:dateUtc="2024-09-20T15:40:00Z"/>
                <w:rFonts w:ascii="Arial" w:eastAsia="Arial" w:hAnsi="Arial" w:cs="Arial"/>
                <w:color w:val="000000"/>
                <w:sz w:val="20"/>
                <w:szCs w:val="20"/>
              </w:rPr>
            </w:pPr>
            <w:del w:id="115" w:author="Joseph Sempa" w:date="2024-09-20T17:40:00Z" w16du:dateUtc="2024-09-20T15:40:00Z">
              <w:r w:rsidRPr="00DE6466" w:rsidDel="008122CE">
                <w:rPr>
                  <w:rFonts w:ascii="Arial" w:eastAsia="Arial" w:hAnsi="Arial" w:cs="Arial"/>
                  <w:color w:val="000000"/>
                  <w:sz w:val="20"/>
                  <w:szCs w:val="20"/>
                </w:rPr>
                <w:delText>41 (19, 93)</w:delText>
              </w:r>
            </w:del>
          </w:p>
        </w:tc>
        <w:tc>
          <w:tcPr>
            <w:tcW w:w="817" w:type="pct"/>
          </w:tcPr>
          <w:p w14:paraId="6B6A4F1B" w14:textId="01B71220" w:rsidR="00E17EAC" w:rsidRPr="00DE6466" w:rsidDel="008122CE" w:rsidRDefault="00E17EAC"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16" w:author="Joseph Sempa" w:date="2024-09-20T17:40:00Z" w16du:dateUtc="2024-09-20T15:40:00Z"/>
                <w:rFonts w:ascii="Arial" w:eastAsia="Arial" w:hAnsi="Arial" w:cs="Arial"/>
                <w:b/>
                <w:bCs/>
                <w:color w:val="000000"/>
                <w:sz w:val="20"/>
                <w:szCs w:val="20"/>
              </w:rPr>
            </w:pPr>
            <w:del w:id="117" w:author="Joseph Sempa" w:date="2024-09-20T17:40:00Z" w16du:dateUtc="2024-09-20T15:40:00Z">
              <w:r w:rsidRPr="00DE6466" w:rsidDel="008122CE">
                <w:rPr>
                  <w:rFonts w:ascii="Arial" w:eastAsia="Arial" w:hAnsi="Arial" w:cs="Arial"/>
                  <w:b/>
                  <w:bCs/>
                  <w:color w:val="000000"/>
                  <w:sz w:val="20"/>
                  <w:szCs w:val="20"/>
                </w:rPr>
                <w:delText>&lt;0.004</w:delText>
              </w:r>
            </w:del>
          </w:p>
        </w:tc>
      </w:tr>
      <w:tr w:rsidR="008438E7" w:rsidRPr="00753810" w:rsidDel="008122CE" w14:paraId="39C45057" w14:textId="40362D80" w:rsidTr="003F33A3">
        <w:trPr>
          <w:cnfStyle w:val="000000100000" w:firstRow="0" w:lastRow="0" w:firstColumn="0" w:lastColumn="0" w:oddVBand="0" w:evenVBand="0" w:oddHBand="1" w:evenHBand="0" w:firstRowFirstColumn="0" w:firstRowLastColumn="0" w:lastRowFirstColumn="0" w:lastRowLastColumn="0"/>
          <w:del w:id="118" w:author="Joseph Sempa" w:date="2024-09-20T17:40:00Z" w16du:dateUtc="2024-09-20T15:40:00Z"/>
        </w:trPr>
        <w:tc>
          <w:tcPr>
            <w:tcW w:w="2191" w:type="pct"/>
          </w:tcPr>
          <w:p w14:paraId="24236A5A" w14:textId="42A21BE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19" w:author="Joseph Sempa" w:date="2024-09-20T17:40:00Z" w16du:dateUtc="2024-09-20T15:40:00Z"/>
                <w:rFonts w:ascii="Arial" w:hAnsi="Arial" w:cs="Arial"/>
                <w:bCs/>
                <w:sz w:val="20"/>
                <w:szCs w:val="20"/>
              </w:rPr>
            </w:pPr>
            <w:del w:id="120" w:author="Joseph Sempa" w:date="2024-09-20T17:40:00Z" w16du:dateUtc="2024-09-20T15:40:00Z">
              <w:r w:rsidRPr="00DE6466" w:rsidDel="008122CE">
                <w:rPr>
                  <w:rFonts w:ascii="Arial" w:eastAsia="Arial" w:hAnsi="Arial" w:cs="Arial"/>
                  <w:bCs/>
                  <w:color w:val="000000"/>
                  <w:sz w:val="20"/>
                  <w:szCs w:val="20"/>
                </w:rPr>
                <w:delText>Weight loss</w:delText>
              </w:r>
            </w:del>
          </w:p>
        </w:tc>
        <w:tc>
          <w:tcPr>
            <w:tcW w:w="996" w:type="pct"/>
          </w:tcPr>
          <w:p w14:paraId="7DB3B5D7" w14:textId="36A54F4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21" w:author="Joseph Sempa" w:date="2024-09-20T17:40:00Z" w16du:dateUtc="2024-09-20T15:40:00Z"/>
                <w:rFonts w:ascii="Arial" w:hAnsi="Arial" w:cs="Arial"/>
                <w:sz w:val="20"/>
                <w:szCs w:val="20"/>
              </w:rPr>
            </w:pPr>
            <w:del w:id="122" w:author="Joseph Sempa" w:date="2024-09-20T17:40:00Z" w16du:dateUtc="2024-09-20T15:40:00Z">
              <w:r w:rsidRPr="00DE6466" w:rsidDel="008122CE">
                <w:rPr>
                  <w:rFonts w:ascii="Arial" w:eastAsia="Arial" w:hAnsi="Arial" w:cs="Arial"/>
                  <w:color w:val="000000"/>
                  <w:sz w:val="20"/>
                  <w:szCs w:val="20"/>
                </w:rPr>
                <w:delText>51 (87.9%)</w:delText>
              </w:r>
            </w:del>
          </w:p>
        </w:tc>
        <w:tc>
          <w:tcPr>
            <w:tcW w:w="996" w:type="pct"/>
          </w:tcPr>
          <w:p w14:paraId="7253ED51" w14:textId="49723A9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23" w:author="Joseph Sempa" w:date="2024-09-20T17:40:00Z" w16du:dateUtc="2024-09-20T15:40:00Z"/>
                <w:rFonts w:ascii="Arial" w:hAnsi="Arial" w:cs="Arial"/>
                <w:sz w:val="20"/>
                <w:szCs w:val="20"/>
              </w:rPr>
            </w:pPr>
            <w:del w:id="124" w:author="Joseph Sempa" w:date="2024-09-20T17:40:00Z" w16du:dateUtc="2024-09-20T15:40:00Z">
              <w:r w:rsidRPr="00DE6466" w:rsidDel="008122CE">
                <w:rPr>
                  <w:rFonts w:ascii="Arial" w:eastAsia="Arial" w:hAnsi="Arial" w:cs="Arial"/>
                  <w:color w:val="000000"/>
                  <w:sz w:val="20"/>
                  <w:szCs w:val="20"/>
                </w:rPr>
                <w:delText>4 (66.7%)</w:delText>
              </w:r>
            </w:del>
          </w:p>
        </w:tc>
        <w:tc>
          <w:tcPr>
            <w:tcW w:w="817" w:type="pct"/>
          </w:tcPr>
          <w:p w14:paraId="18C43224" w14:textId="7F216BE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25" w:author="Joseph Sempa" w:date="2024-09-20T17:40:00Z" w16du:dateUtc="2024-09-20T15:40:00Z"/>
                <w:rFonts w:ascii="Arial" w:hAnsi="Arial" w:cs="Arial"/>
                <w:sz w:val="20"/>
                <w:szCs w:val="20"/>
              </w:rPr>
            </w:pPr>
            <w:del w:id="126" w:author="Joseph Sempa" w:date="2024-09-20T17:40:00Z" w16du:dateUtc="2024-09-20T15:40:00Z">
              <w:r w:rsidRPr="00DE6466" w:rsidDel="008122CE">
                <w:rPr>
                  <w:rFonts w:ascii="Arial" w:eastAsia="Arial" w:hAnsi="Arial" w:cs="Arial"/>
                  <w:color w:val="000000"/>
                  <w:sz w:val="20"/>
                  <w:szCs w:val="20"/>
                </w:rPr>
                <w:delText>0.2</w:delText>
              </w:r>
            </w:del>
          </w:p>
        </w:tc>
      </w:tr>
      <w:tr w:rsidR="008438E7" w:rsidRPr="00753810" w:rsidDel="008122CE" w14:paraId="4CF1F140" w14:textId="3C96F1BA" w:rsidTr="003F33A3">
        <w:trPr>
          <w:del w:id="127" w:author="Joseph Sempa" w:date="2024-09-20T17:40:00Z" w16du:dateUtc="2024-09-20T15:40:00Z"/>
        </w:trPr>
        <w:tc>
          <w:tcPr>
            <w:tcW w:w="2191" w:type="pct"/>
          </w:tcPr>
          <w:p w14:paraId="3B4AFB76" w14:textId="35D13FB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28" w:author="Joseph Sempa" w:date="2024-09-20T17:40:00Z" w16du:dateUtc="2024-09-20T15:40:00Z"/>
                <w:rFonts w:ascii="Arial" w:hAnsi="Arial" w:cs="Arial"/>
                <w:bCs/>
                <w:sz w:val="20"/>
                <w:szCs w:val="20"/>
              </w:rPr>
            </w:pPr>
            <w:del w:id="129" w:author="Joseph Sempa" w:date="2024-09-20T17:40:00Z" w16du:dateUtc="2024-09-20T15:40:00Z">
              <w:r w:rsidRPr="00DE6466" w:rsidDel="008122CE">
                <w:rPr>
                  <w:rFonts w:ascii="Arial" w:eastAsia="Arial" w:hAnsi="Arial" w:cs="Arial"/>
                  <w:bCs/>
                  <w:color w:val="000000"/>
                  <w:sz w:val="20"/>
                  <w:szCs w:val="20"/>
                </w:rPr>
                <w:delText>Viral load (log10 Copies/mL)</w:delText>
              </w:r>
            </w:del>
          </w:p>
        </w:tc>
        <w:tc>
          <w:tcPr>
            <w:tcW w:w="996" w:type="pct"/>
          </w:tcPr>
          <w:p w14:paraId="469DC03F" w14:textId="43C99FD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0" w:author="Joseph Sempa" w:date="2024-09-20T17:40:00Z" w16du:dateUtc="2024-09-20T15:40:00Z"/>
                <w:rFonts w:ascii="Arial" w:hAnsi="Arial" w:cs="Arial"/>
                <w:sz w:val="20"/>
                <w:szCs w:val="20"/>
              </w:rPr>
            </w:pPr>
            <w:del w:id="131" w:author="Joseph Sempa" w:date="2024-09-20T17:40:00Z" w16du:dateUtc="2024-09-20T15:40:00Z">
              <w:r w:rsidRPr="00DE6466" w:rsidDel="008122CE">
                <w:rPr>
                  <w:rFonts w:ascii="Arial" w:eastAsia="Arial" w:hAnsi="Arial" w:cs="Arial"/>
                  <w:color w:val="000000"/>
                  <w:sz w:val="20"/>
                  <w:szCs w:val="20"/>
                </w:rPr>
                <w:delText>11.74 (9.55, 13.08)</w:delText>
              </w:r>
            </w:del>
          </w:p>
        </w:tc>
        <w:tc>
          <w:tcPr>
            <w:tcW w:w="996" w:type="pct"/>
          </w:tcPr>
          <w:p w14:paraId="2CE51DAF" w14:textId="57A8D71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2" w:author="Joseph Sempa" w:date="2024-09-20T17:40:00Z" w16du:dateUtc="2024-09-20T15:40:00Z"/>
                <w:rFonts w:ascii="Arial" w:hAnsi="Arial" w:cs="Arial"/>
                <w:sz w:val="20"/>
                <w:szCs w:val="20"/>
              </w:rPr>
            </w:pPr>
            <w:del w:id="133" w:author="Joseph Sempa" w:date="2024-09-20T17:40:00Z" w16du:dateUtc="2024-09-20T15:40:00Z">
              <w:r w:rsidRPr="00DE6466" w:rsidDel="008122CE">
                <w:rPr>
                  <w:rFonts w:ascii="Arial" w:eastAsia="Arial" w:hAnsi="Arial" w:cs="Arial"/>
                  <w:color w:val="000000"/>
                  <w:sz w:val="20"/>
                  <w:szCs w:val="20"/>
                </w:rPr>
                <w:delText>-</w:delText>
              </w:r>
            </w:del>
          </w:p>
        </w:tc>
        <w:tc>
          <w:tcPr>
            <w:tcW w:w="817" w:type="pct"/>
          </w:tcPr>
          <w:p w14:paraId="6CB09285" w14:textId="035059F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4" w:author="Joseph Sempa" w:date="2024-09-20T17:40:00Z" w16du:dateUtc="2024-09-20T15:40:00Z"/>
                <w:rFonts w:ascii="Arial" w:hAnsi="Arial" w:cs="Arial"/>
                <w:sz w:val="20"/>
                <w:szCs w:val="20"/>
              </w:rPr>
            </w:pPr>
          </w:p>
        </w:tc>
      </w:tr>
      <w:tr w:rsidR="008438E7" w:rsidRPr="00753810" w:rsidDel="008122CE" w14:paraId="1F07F1BD" w14:textId="2C5D54A9" w:rsidTr="00972BB9">
        <w:trPr>
          <w:cnfStyle w:val="000000100000" w:firstRow="0" w:lastRow="0" w:firstColumn="0" w:lastColumn="0" w:oddVBand="0" w:evenVBand="0" w:oddHBand="1" w:evenHBand="0" w:firstRowFirstColumn="0" w:firstRowLastColumn="0" w:lastRowFirstColumn="0" w:lastRowLastColumn="0"/>
          <w:del w:id="135" w:author="Joseph Sempa" w:date="2024-09-20T17:40:00Z" w16du:dateUtc="2024-09-20T15:40:00Z"/>
        </w:trPr>
        <w:tc>
          <w:tcPr>
            <w:tcW w:w="2191" w:type="pct"/>
          </w:tcPr>
          <w:p w14:paraId="05703EE7" w14:textId="55D0F2B0" w:rsidR="008438E7" w:rsidRPr="00DE6466" w:rsidDel="008122CE" w:rsidRDefault="00EA171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36" w:author="Joseph Sempa" w:date="2024-09-20T17:40:00Z" w16du:dateUtc="2024-09-20T15:40:00Z"/>
                <w:rFonts w:ascii="Arial" w:eastAsia="Arial" w:hAnsi="Arial" w:cs="Arial"/>
                <w:bCs/>
                <w:color w:val="000000"/>
                <w:sz w:val="20"/>
                <w:szCs w:val="20"/>
              </w:rPr>
            </w:pPr>
            <w:del w:id="137" w:author="Joseph Sempa" w:date="2024-09-20T17:40:00Z" w16du:dateUtc="2024-09-20T15:40:00Z">
              <w:r w:rsidRPr="00DE6466" w:rsidDel="008122CE">
                <w:rPr>
                  <w:rFonts w:ascii="Arial" w:eastAsia="Arial" w:hAnsi="Arial" w:cs="Arial"/>
                  <w:bCs/>
                  <w:color w:val="000000"/>
                  <w:sz w:val="20"/>
                  <w:szCs w:val="20"/>
                </w:rPr>
                <w:delText>Pulmonary tuberculosis</w:delText>
              </w:r>
            </w:del>
          </w:p>
        </w:tc>
        <w:tc>
          <w:tcPr>
            <w:tcW w:w="996" w:type="pct"/>
          </w:tcPr>
          <w:p w14:paraId="3E29E69B" w14:textId="004CF04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38" w:author="Joseph Sempa" w:date="2024-09-20T17:40:00Z" w16du:dateUtc="2024-09-20T15:40:00Z"/>
                <w:rFonts w:ascii="Arial" w:eastAsia="Arial" w:hAnsi="Arial" w:cs="Arial"/>
                <w:color w:val="000000"/>
                <w:sz w:val="20"/>
                <w:szCs w:val="20"/>
              </w:rPr>
            </w:pPr>
            <w:del w:id="139" w:author="Joseph Sempa" w:date="2024-09-20T17:40:00Z" w16du:dateUtc="2024-09-20T15:40:00Z">
              <w:r w:rsidRPr="00DE6466" w:rsidDel="008122CE">
                <w:rPr>
                  <w:rFonts w:ascii="Arial" w:eastAsia="Arial" w:hAnsi="Arial" w:cs="Arial"/>
                  <w:color w:val="000000"/>
                  <w:sz w:val="20"/>
                  <w:szCs w:val="20"/>
                </w:rPr>
                <w:delText>42 (70.0%)</w:delText>
              </w:r>
            </w:del>
          </w:p>
        </w:tc>
        <w:tc>
          <w:tcPr>
            <w:tcW w:w="996" w:type="pct"/>
          </w:tcPr>
          <w:p w14:paraId="6880951C" w14:textId="176CC96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0" w:author="Joseph Sempa" w:date="2024-09-20T17:40:00Z" w16du:dateUtc="2024-09-20T15:40:00Z"/>
                <w:rFonts w:ascii="Arial" w:eastAsia="Arial" w:hAnsi="Arial" w:cs="Arial"/>
                <w:color w:val="000000"/>
                <w:sz w:val="20"/>
                <w:szCs w:val="20"/>
              </w:rPr>
            </w:pPr>
            <w:del w:id="141" w:author="Joseph Sempa" w:date="2024-09-20T17:40:00Z" w16du:dateUtc="2024-09-20T15:40:00Z">
              <w:r w:rsidRPr="00DE6466" w:rsidDel="008122CE">
                <w:rPr>
                  <w:rFonts w:ascii="Arial" w:eastAsia="Arial" w:hAnsi="Arial" w:cs="Arial"/>
                  <w:color w:val="000000"/>
                  <w:sz w:val="20"/>
                  <w:szCs w:val="20"/>
                </w:rPr>
                <w:delText>2 (33.3%)</w:delText>
              </w:r>
            </w:del>
          </w:p>
        </w:tc>
        <w:tc>
          <w:tcPr>
            <w:tcW w:w="817" w:type="pct"/>
          </w:tcPr>
          <w:p w14:paraId="27E533FB" w14:textId="515E5E8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2" w:author="Joseph Sempa" w:date="2024-09-20T17:40:00Z" w16du:dateUtc="2024-09-20T15:40:00Z"/>
                <w:rFonts w:ascii="Arial" w:eastAsia="Arial" w:hAnsi="Arial" w:cs="Arial"/>
                <w:color w:val="000000"/>
                <w:sz w:val="20"/>
                <w:szCs w:val="20"/>
              </w:rPr>
            </w:pPr>
            <w:del w:id="143" w:author="Joseph Sempa" w:date="2024-09-20T17:40:00Z" w16du:dateUtc="2024-09-20T15:40:00Z">
              <w:r w:rsidRPr="00DE6466" w:rsidDel="008122CE">
                <w:rPr>
                  <w:rFonts w:ascii="Arial" w:eastAsia="Arial" w:hAnsi="Arial" w:cs="Arial"/>
                  <w:color w:val="000000"/>
                  <w:sz w:val="20"/>
                  <w:szCs w:val="20"/>
                </w:rPr>
                <w:delText>0.090</w:delText>
              </w:r>
            </w:del>
          </w:p>
        </w:tc>
      </w:tr>
      <w:tr w:rsidR="008438E7" w:rsidRPr="00753810" w:rsidDel="008122CE" w14:paraId="55D75246" w14:textId="652B0891" w:rsidTr="00972BB9">
        <w:trPr>
          <w:del w:id="144" w:author="Joseph Sempa" w:date="2024-09-20T17:40:00Z" w16du:dateUtc="2024-09-20T15:40:00Z"/>
        </w:trPr>
        <w:tc>
          <w:tcPr>
            <w:tcW w:w="2191" w:type="pct"/>
          </w:tcPr>
          <w:p w14:paraId="00D33901" w14:textId="06BCECB6" w:rsidR="008438E7" w:rsidRPr="00DE6466" w:rsidDel="008122CE" w:rsidRDefault="00EA171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45" w:author="Joseph Sempa" w:date="2024-09-20T17:40:00Z" w16du:dateUtc="2024-09-20T15:40:00Z"/>
                <w:rFonts w:ascii="Arial" w:eastAsia="Arial" w:hAnsi="Arial" w:cs="Arial"/>
                <w:bCs/>
                <w:color w:val="000000"/>
                <w:sz w:val="20"/>
                <w:szCs w:val="20"/>
              </w:rPr>
            </w:pPr>
            <w:del w:id="146" w:author="Joseph Sempa" w:date="2024-09-20T17:40:00Z" w16du:dateUtc="2024-09-20T15:40:00Z">
              <w:r w:rsidRPr="00DE6466" w:rsidDel="008122CE">
                <w:rPr>
                  <w:rFonts w:ascii="Arial" w:eastAsia="Arial" w:hAnsi="Arial" w:cs="Arial"/>
                  <w:bCs/>
                  <w:color w:val="000000"/>
                  <w:sz w:val="20"/>
                  <w:szCs w:val="20"/>
                </w:rPr>
                <w:delText>Extrapulmonary tuberculosis</w:delText>
              </w:r>
            </w:del>
          </w:p>
        </w:tc>
        <w:tc>
          <w:tcPr>
            <w:tcW w:w="996" w:type="pct"/>
          </w:tcPr>
          <w:p w14:paraId="423E91D6" w14:textId="4083B62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7" w:author="Joseph Sempa" w:date="2024-09-20T17:40:00Z" w16du:dateUtc="2024-09-20T15:40:00Z"/>
                <w:rFonts w:ascii="Arial" w:eastAsia="Arial" w:hAnsi="Arial" w:cs="Arial"/>
                <w:color w:val="000000"/>
                <w:sz w:val="20"/>
                <w:szCs w:val="20"/>
              </w:rPr>
            </w:pPr>
            <w:del w:id="148" w:author="Joseph Sempa" w:date="2024-09-20T17:40:00Z" w16du:dateUtc="2024-09-20T15:40:00Z">
              <w:r w:rsidRPr="00DE6466" w:rsidDel="008122CE">
                <w:rPr>
                  <w:rFonts w:ascii="Arial" w:eastAsia="Arial" w:hAnsi="Arial" w:cs="Arial"/>
                  <w:color w:val="000000"/>
                  <w:sz w:val="20"/>
                  <w:szCs w:val="20"/>
                </w:rPr>
                <w:delText>7 (11.7%)</w:delText>
              </w:r>
            </w:del>
          </w:p>
        </w:tc>
        <w:tc>
          <w:tcPr>
            <w:tcW w:w="996" w:type="pct"/>
          </w:tcPr>
          <w:p w14:paraId="756D9A9A" w14:textId="54119D7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49" w:author="Joseph Sempa" w:date="2024-09-20T17:40:00Z" w16du:dateUtc="2024-09-20T15:40:00Z"/>
                <w:rFonts w:ascii="Arial" w:eastAsia="Arial" w:hAnsi="Arial" w:cs="Arial"/>
                <w:color w:val="000000"/>
                <w:sz w:val="20"/>
                <w:szCs w:val="20"/>
              </w:rPr>
            </w:pPr>
            <w:del w:id="150"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08D105C7" w14:textId="11C2470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51" w:author="Joseph Sempa" w:date="2024-09-20T17:40:00Z" w16du:dateUtc="2024-09-20T15:40:00Z"/>
                <w:rFonts w:ascii="Arial" w:eastAsia="Arial" w:hAnsi="Arial" w:cs="Arial"/>
                <w:b/>
                <w:bCs/>
                <w:color w:val="000000"/>
                <w:sz w:val="20"/>
                <w:szCs w:val="20"/>
              </w:rPr>
            </w:pPr>
            <w:del w:id="152" w:author="Joseph Sempa" w:date="2024-09-20T17:40:00Z" w16du:dateUtc="2024-09-20T15:40:00Z">
              <w:r w:rsidRPr="00DE6466" w:rsidDel="008122CE">
                <w:rPr>
                  <w:rFonts w:ascii="Arial" w:eastAsia="Arial" w:hAnsi="Arial" w:cs="Arial"/>
                  <w:b/>
                  <w:bCs/>
                  <w:color w:val="000000"/>
                  <w:sz w:val="20"/>
                  <w:szCs w:val="20"/>
                </w:rPr>
                <w:delText>0.040</w:delText>
              </w:r>
            </w:del>
          </w:p>
        </w:tc>
      </w:tr>
      <w:tr w:rsidR="008438E7" w:rsidRPr="00753810" w:rsidDel="008122CE" w14:paraId="40287155" w14:textId="6B159693" w:rsidTr="003F33A3">
        <w:trPr>
          <w:cnfStyle w:val="000000100000" w:firstRow="0" w:lastRow="0" w:firstColumn="0" w:lastColumn="0" w:oddVBand="0" w:evenVBand="0" w:oddHBand="1" w:evenHBand="0" w:firstRowFirstColumn="0" w:firstRowLastColumn="0" w:lastRowFirstColumn="0" w:lastRowLastColumn="0"/>
          <w:del w:id="153" w:author="Joseph Sempa" w:date="2024-09-20T17:40:00Z" w16du:dateUtc="2024-09-20T15:40:00Z"/>
        </w:trPr>
        <w:tc>
          <w:tcPr>
            <w:tcW w:w="2191" w:type="pct"/>
          </w:tcPr>
          <w:p w14:paraId="5701B478" w14:textId="4784412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54" w:author="Joseph Sempa" w:date="2024-09-20T17:40:00Z" w16du:dateUtc="2024-09-20T15:40:00Z"/>
                <w:rFonts w:ascii="Arial" w:hAnsi="Arial" w:cs="Arial"/>
                <w:bCs/>
                <w:sz w:val="20"/>
                <w:szCs w:val="20"/>
              </w:rPr>
            </w:pPr>
            <w:del w:id="155" w:author="Joseph Sempa" w:date="2024-09-20T17:40:00Z" w16du:dateUtc="2024-09-20T15:40:00Z">
              <w:r w:rsidRPr="00DE6466" w:rsidDel="008122CE">
                <w:rPr>
                  <w:rFonts w:ascii="Arial" w:eastAsia="Arial" w:hAnsi="Arial" w:cs="Arial"/>
                  <w:bCs/>
                  <w:color w:val="000000"/>
                  <w:sz w:val="20"/>
                  <w:szCs w:val="20"/>
                </w:rPr>
                <w:delText>Cryptococcus neoformans</w:delText>
              </w:r>
            </w:del>
          </w:p>
        </w:tc>
        <w:tc>
          <w:tcPr>
            <w:tcW w:w="996" w:type="pct"/>
          </w:tcPr>
          <w:p w14:paraId="777544D2" w14:textId="051723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56" w:author="Joseph Sempa" w:date="2024-09-20T17:40:00Z" w16du:dateUtc="2024-09-20T15:40:00Z"/>
                <w:rFonts w:ascii="Arial" w:hAnsi="Arial" w:cs="Arial"/>
                <w:sz w:val="20"/>
                <w:szCs w:val="20"/>
              </w:rPr>
            </w:pPr>
            <w:del w:id="157" w:author="Joseph Sempa" w:date="2024-09-20T17:40:00Z" w16du:dateUtc="2024-09-20T15:40:00Z">
              <w:r w:rsidRPr="00DE6466" w:rsidDel="008122CE">
                <w:rPr>
                  <w:rFonts w:ascii="Arial" w:eastAsia="Arial" w:hAnsi="Arial" w:cs="Arial"/>
                  <w:color w:val="000000"/>
                  <w:sz w:val="20"/>
                  <w:szCs w:val="20"/>
                </w:rPr>
                <w:delText>3 (5.0%)</w:delText>
              </w:r>
            </w:del>
          </w:p>
        </w:tc>
        <w:tc>
          <w:tcPr>
            <w:tcW w:w="996" w:type="pct"/>
          </w:tcPr>
          <w:p w14:paraId="68DE1556" w14:textId="1781DED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58" w:author="Joseph Sempa" w:date="2024-09-20T17:40:00Z" w16du:dateUtc="2024-09-20T15:40:00Z"/>
                <w:rFonts w:ascii="Arial" w:hAnsi="Arial" w:cs="Arial"/>
                <w:sz w:val="20"/>
                <w:szCs w:val="20"/>
              </w:rPr>
            </w:pPr>
            <w:del w:id="159"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2AE5778F" w14:textId="0BAF9C8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0" w:author="Joseph Sempa" w:date="2024-09-20T17:40:00Z" w16du:dateUtc="2024-09-20T15:40:00Z"/>
                <w:rFonts w:ascii="Arial" w:hAnsi="Arial" w:cs="Arial"/>
                <w:b/>
                <w:bCs/>
                <w:sz w:val="20"/>
                <w:szCs w:val="20"/>
              </w:rPr>
            </w:pPr>
            <w:del w:id="161" w:author="Joseph Sempa" w:date="2024-09-20T17:40:00Z" w16du:dateUtc="2024-09-20T15:40:00Z">
              <w:r w:rsidRPr="00DE6466" w:rsidDel="008122CE">
                <w:rPr>
                  <w:rFonts w:ascii="Arial" w:eastAsia="Arial" w:hAnsi="Arial" w:cs="Arial"/>
                  <w:b/>
                  <w:bCs/>
                  <w:color w:val="000000"/>
                  <w:sz w:val="20"/>
                  <w:szCs w:val="20"/>
                </w:rPr>
                <w:delText>0.008</w:delText>
              </w:r>
            </w:del>
          </w:p>
        </w:tc>
      </w:tr>
      <w:tr w:rsidR="008438E7" w:rsidRPr="00753810" w:rsidDel="008122CE" w14:paraId="4D227CD0" w14:textId="286EE01D" w:rsidTr="003F33A3">
        <w:trPr>
          <w:del w:id="162" w:author="Joseph Sempa" w:date="2024-09-20T17:40:00Z" w16du:dateUtc="2024-09-20T15:40:00Z"/>
        </w:trPr>
        <w:tc>
          <w:tcPr>
            <w:tcW w:w="2191" w:type="pct"/>
          </w:tcPr>
          <w:p w14:paraId="6A908F2F" w14:textId="169888A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63" w:author="Joseph Sempa" w:date="2024-09-20T17:40:00Z" w16du:dateUtc="2024-09-20T15:40:00Z"/>
                <w:rFonts w:ascii="Arial" w:hAnsi="Arial" w:cs="Arial"/>
                <w:bCs/>
                <w:sz w:val="20"/>
                <w:szCs w:val="20"/>
              </w:rPr>
            </w:pPr>
            <w:del w:id="164" w:author="Joseph Sempa" w:date="2024-09-20T17:40:00Z" w16du:dateUtc="2024-09-20T15:40:00Z">
              <w:r w:rsidRPr="00DE6466" w:rsidDel="008122CE">
                <w:rPr>
                  <w:rFonts w:ascii="Arial" w:eastAsia="Arial" w:hAnsi="Arial" w:cs="Arial"/>
                  <w:bCs/>
                  <w:color w:val="000000"/>
                  <w:sz w:val="20"/>
                  <w:szCs w:val="20"/>
                </w:rPr>
                <w:delText>Pneumonia</w:delText>
              </w:r>
            </w:del>
          </w:p>
        </w:tc>
        <w:tc>
          <w:tcPr>
            <w:tcW w:w="996" w:type="pct"/>
          </w:tcPr>
          <w:p w14:paraId="46D1FEF3" w14:textId="578CE1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5" w:author="Joseph Sempa" w:date="2024-09-20T17:40:00Z" w16du:dateUtc="2024-09-20T15:40:00Z"/>
                <w:rFonts w:ascii="Arial" w:hAnsi="Arial" w:cs="Arial"/>
                <w:sz w:val="20"/>
                <w:szCs w:val="20"/>
              </w:rPr>
            </w:pPr>
            <w:del w:id="166" w:author="Joseph Sempa" w:date="2024-09-20T17:40:00Z" w16du:dateUtc="2024-09-20T15:40:00Z">
              <w:r w:rsidRPr="00DE6466" w:rsidDel="008122CE">
                <w:rPr>
                  <w:rFonts w:ascii="Arial" w:eastAsia="Arial" w:hAnsi="Arial" w:cs="Arial"/>
                  <w:color w:val="000000"/>
                  <w:sz w:val="20"/>
                  <w:szCs w:val="20"/>
                </w:rPr>
                <w:delText>7 (11.7%)</w:delText>
              </w:r>
            </w:del>
          </w:p>
        </w:tc>
        <w:tc>
          <w:tcPr>
            <w:tcW w:w="996" w:type="pct"/>
          </w:tcPr>
          <w:p w14:paraId="012E9A4E" w14:textId="0B6CC57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7" w:author="Joseph Sempa" w:date="2024-09-20T17:40:00Z" w16du:dateUtc="2024-09-20T15:40:00Z"/>
                <w:rFonts w:ascii="Arial" w:hAnsi="Arial" w:cs="Arial"/>
                <w:sz w:val="20"/>
                <w:szCs w:val="20"/>
              </w:rPr>
            </w:pPr>
            <w:del w:id="168"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73E256A2" w14:textId="19CEAA7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69" w:author="Joseph Sempa" w:date="2024-09-20T17:40:00Z" w16du:dateUtc="2024-09-20T15:40:00Z"/>
                <w:rFonts w:ascii="Arial" w:hAnsi="Arial" w:cs="Arial"/>
                <w:sz w:val="20"/>
                <w:szCs w:val="20"/>
              </w:rPr>
            </w:pPr>
            <w:del w:id="170"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142F9FA1" w14:textId="2F2B3CC9" w:rsidTr="003F33A3">
        <w:trPr>
          <w:cnfStyle w:val="000000100000" w:firstRow="0" w:lastRow="0" w:firstColumn="0" w:lastColumn="0" w:oddVBand="0" w:evenVBand="0" w:oddHBand="1" w:evenHBand="0" w:firstRowFirstColumn="0" w:firstRowLastColumn="0" w:lastRowFirstColumn="0" w:lastRowLastColumn="0"/>
          <w:del w:id="171" w:author="Joseph Sempa" w:date="2024-09-20T17:40:00Z" w16du:dateUtc="2024-09-20T15:40:00Z"/>
        </w:trPr>
        <w:tc>
          <w:tcPr>
            <w:tcW w:w="2191" w:type="pct"/>
          </w:tcPr>
          <w:p w14:paraId="624F967A" w14:textId="38149FF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72" w:author="Joseph Sempa" w:date="2024-09-20T17:40:00Z" w16du:dateUtc="2024-09-20T15:40:00Z"/>
                <w:rFonts w:ascii="Arial" w:hAnsi="Arial" w:cs="Arial"/>
                <w:bCs/>
                <w:sz w:val="20"/>
                <w:szCs w:val="20"/>
              </w:rPr>
            </w:pPr>
            <w:del w:id="173" w:author="Joseph Sempa" w:date="2024-09-20T17:40:00Z" w16du:dateUtc="2024-09-20T15:40:00Z">
              <w:r w:rsidRPr="00DE6466" w:rsidDel="008122CE">
                <w:rPr>
                  <w:rFonts w:ascii="Arial" w:eastAsia="Arial" w:hAnsi="Arial" w:cs="Arial"/>
                  <w:bCs/>
                  <w:color w:val="000000"/>
                  <w:sz w:val="20"/>
                  <w:szCs w:val="20"/>
                </w:rPr>
                <w:delText>Herpes simplex virus HSV</w:delText>
              </w:r>
            </w:del>
          </w:p>
        </w:tc>
        <w:tc>
          <w:tcPr>
            <w:tcW w:w="996" w:type="pct"/>
          </w:tcPr>
          <w:p w14:paraId="224CBBF6" w14:textId="4C5BA53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74" w:author="Joseph Sempa" w:date="2024-09-20T17:40:00Z" w16du:dateUtc="2024-09-20T15:40:00Z"/>
                <w:rFonts w:ascii="Arial" w:hAnsi="Arial" w:cs="Arial"/>
                <w:sz w:val="20"/>
                <w:szCs w:val="20"/>
              </w:rPr>
            </w:pPr>
            <w:del w:id="175" w:author="Joseph Sempa" w:date="2024-09-20T17:40:00Z" w16du:dateUtc="2024-09-20T15:40:00Z">
              <w:r w:rsidRPr="00DE6466" w:rsidDel="008122CE">
                <w:rPr>
                  <w:rFonts w:ascii="Arial" w:eastAsia="Arial" w:hAnsi="Arial" w:cs="Arial"/>
                  <w:color w:val="000000"/>
                  <w:sz w:val="20"/>
                  <w:szCs w:val="20"/>
                </w:rPr>
                <w:delText>1 (1.7%)</w:delText>
              </w:r>
            </w:del>
          </w:p>
        </w:tc>
        <w:tc>
          <w:tcPr>
            <w:tcW w:w="996" w:type="pct"/>
          </w:tcPr>
          <w:p w14:paraId="74D38695" w14:textId="76F517E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76" w:author="Joseph Sempa" w:date="2024-09-20T17:40:00Z" w16du:dateUtc="2024-09-20T15:40:00Z"/>
                <w:rFonts w:ascii="Arial" w:hAnsi="Arial" w:cs="Arial"/>
                <w:sz w:val="20"/>
                <w:szCs w:val="20"/>
              </w:rPr>
            </w:pPr>
            <w:del w:id="177"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71DF0780" w14:textId="11F6411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78" w:author="Joseph Sempa" w:date="2024-09-20T17:40:00Z" w16du:dateUtc="2024-09-20T15:40:00Z"/>
                <w:rFonts w:ascii="Arial" w:hAnsi="Arial" w:cs="Arial"/>
                <w:sz w:val="20"/>
                <w:szCs w:val="20"/>
              </w:rPr>
            </w:pPr>
            <w:del w:id="179"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25536CF2" w14:textId="144FAEE9" w:rsidTr="003F33A3">
        <w:trPr>
          <w:del w:id="180" w:author="Joseph Sempa" w:date="2024-09-20T17:40:00Z" w16du:dateUtc="2024-09-20T15:40:00Z"/>
        </w:trPr>
        <w:tc>
          <w:tcPr>
            <w:tcW w:w="2191" w:type="pct"/>
          </w:tcPr>
          <w:p w14:paraId="020BAD26" w14:textId="11E0C8B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81" w:author="Joseph Sempa" w:date="2024-09-20T17:40:00Z" w16du:dateUtc="2024-09-20T15:40:00Z"/>
                <w:rFonts w:ascii="Arial" w:hAnsi="Arial" w:cs="Arial"/>
                <w:bCs/>
                <w:sz w:val="20"/>
                <w:szCs w:val="20"/>
              </w:rPr>
            </w:pPr>
            <w:del w:id="182" w:author="Joseph Sempa" w:date="2024-09-20T17:40:00Z" w16du:dateUtc="2024-09-20T15:40:00Z">
              <w:r w:rsidRPr="00DE6466" w:rsidDel="008122CE">
                <w:rPr>
                  <w:rFonts w:ascii="Arial" w:eastAsia="Arial" w:hAnsi="Arial" w:cs="Arial"/>
                  <w:bCs/>
                  <w:color w:val="000000"/>
                  <w:sz w:val="20"/>
                  <w:szCs w:val="20"/>
                </w:rPr>
                <w:delText>Hepatitis B</w:delText>
              </w:r>
            </w:del>
          </w:p>
        </w:tc>
        <w:tc>
          <w:tcPr>
            <w:tcW w:w="996" w:type="pct"/>
          </w:tcPr>
          <w:p w14:paraId="14FE2D20" w14:textId="2991027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83" w:author="Joseph Sempa" w:date="2024-09-20T17:40:00Z" w16du:dateUtc="2024-09-20T15:40:00Z"/>
                <w:rFonts w:ascii="Arial" w:hAnsi="Arial" w:cs="Arial"/>
                <w:sz w:val="20"/>
                <w:szCs w:val="20"/>
              </w:rPr>
            </w:pPr>
            <w:del w:id="184" w:author="Joseph Sempa" w:date="2024-09-20T17:40:00Z" w16du:dateUtc="2024-09-20T15:40:00Z">
              <w:r w:rsidRPr="00DE6466" w:rsidDel="008122CE">
                <w:rPr>
                  <w:rFonts w:ascii="Arial" w:eastAsia="Arial" w:hAnsi="Arial" w:cs="Arial"/>
                  <w:color w:val="000000"/>
                  <w:sz w:val="20"/>
                  <w:szCs w:val="20"/>
                </w:rPr>
                <w:delText>0 (0.0%)</w:delText>
              </w:r>
            </w:del>
          </w:p>
        </w:tc>
        <w:tc>
          <w:tcPr>
            <w:tcW w:w="996" w:type="pct"/>
          </w:tcPr>
          <w:p w14:paraId="7615DF71" w14:textId="2A120A7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85" w:author="Joseph Sempa" w:date="2024-09-20T17:40:00Z" w16du:dateUtc="2024-09-20T15:40:00Z"/>
                <w:rFonts w:ascii="Arial" w:hAnsi="Arial" w:cs="Arial"/>
                <w:sz w:val="20"/>
                <w:szCs w:val="20"/>
              </w:rPr>
            </w:pPr>
            <w:del w:id="186" w:author="Joseph Sempa" w:date="2024-09-20T17:40:00Z" w16du:dateUtc="2024-09-20T15:40:00Z">
              <w:r w:rsidRPr="00DE6466" w:rsidDel="008122CE">
                <w:rPr>
                  <w:rFonts w:ascii="Arial" w:eastAsia="Arial" w:hAnsi="Arial" w:cs="Arial"/>
                  <w:color w:val="000000"/>
                  <w:sz w:val="20"/>
                  <w:szCs w:val="20"/>
                </w:rPr>
                <w:delText>1 (16.7%)</w:delText>
              </w:r>
            </w:del>
          </w:p>
        </w:tc>
        <w:tc>
          <w:tcPr>
            <w:tcW w:w="817" w:type="pct"/>
          </w:tcPr>
          <w:p w14:paraId="4029F972" w14:textId="5167C07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87" w:author="Joseph Sempa" w:date="2024-09-20T17:40:00Z" w16du:dateUtc="2024-09-20T15:40:00Z"/>
                <w:rFonts w:ascii="Arial" w:hAnsi="Arial" w:cs="Arial"/>
                <w:sz w:val="20"/>
                <w:szCs w:val="20"/>
              </w:rPr>
            </w:pPr>
            <w:del w:id="188" w:author="Joseph Sempa" w:date="2024-09-20T17:40:00Z" w16du:dateUtc="2024-09-20T15:40:00Z">
              <w:r w:rsidRPr="00DE6466" w:rsidDel="008122CE">
                <w:rPr>
                  <w:rFonts w:ascii="Arial" w:eastAsia="Arial" w:hAnsi="Arial" w:cs="Arial"/>
                  <w:color w:val="000000"/>
                  <w:sz w:val="20"/>
                  <w:szCs w:val="20"/>
                </w:rPr>
                <w:delText>0.091</w:delText>
              </w:r>
            </w:del>
          </w:p>
        </w:tc>
      </w:tr>
      <w:tr w:rsidR="008438E7" w:rsidRPr="00753810" w:rsidDel="008122CE" w14:paraId="1CB3D254" w14:textId="2FA4C584" w:rsidTr="003F33A3">
        <w:trPr>
          <w:cnfStyle w:val="000000100000" w:firstRow="0" w:lastRow="0" w:firstColumn="0" w:lastColumn="0" w:oddVBand="0" w:evenVBand="0" w:oddHBand="1" w:evenHBand="0" w:firstRowFirstColumn="0" w:firstRowLastColumn="0" w:lastRowFirstColumn="0" w:lastRowLastColumn="0"/>
          <w:del w:id="189" w:author="Joseph Sempa" w:date="2024-09-20T17:40:00Z" w16du:dateUtc="2024-09-20T15:40:00Z"/>
        </w:trPr>
        <w:tc>
          <w:tcPr>
            <w:tcW w:w="2191" w:type="pct"/>
          </w:tcPr>
          <w:p w14:paraId="0C875449" w14:textId="27F976D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90" w:author="Joseph Sempa" w:date="2024-09-20T17:40:00Z" w16du:dateUtc="2024-09-20T15:40:00Z"/>
                <w:rFonts w:ascii="Arial" w:hAnsi="Arial" w:cs="Arial"/>
                <w:bCs/>
                <w:sz w:val="20"/>
                <w:szCs w:val="20"/>
              </w:rPr>
            </w:pPr>
            <w:del w:id="191" w:author="Joseph Sempa" w:date="2024-09-20T17:40:00Z" w16du:dateUtc="2024-09-20T15:40:00Z">
              <w:r w:rsidRPr="00DE6466" w:rsidDel="008122CE">
                <w:rPr>
                  <w:rFonts w:ascii="Arial" w:eastAsia="Arial" w:hAnsi="Arial" w:cs="Arial"/>
                  <w:bCs/>
                  <w:color w:val="000000"/>
                  <w:sz w:val="20"/>
                  <w:szCs w:val="20"/>
                </w:rPr>
                <w:delText>Candida</w:delText>
              </w:r>
            </w:del>
          </w:p>
        </w:tc>
        <w:tc>
          <w:tcPr>
            <w:tcW w:w="996" w:type="pct"/>
          </w:tcPr>
          <w:p w14:paraId="3EB93C3A" w14:textId="556B00C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92" w:author="Joseph Sempa" w:date="2024-09-20T17:40:00Z" w16du:dateUtc="2024-09-20T15:40:00Z"/>
                <w:rFonts w:ascii="Arial" w:hAnsi="Arial" w:cs="Arial"/>
                <w:sz w:val="20"/>
                <w:szCs w:val="20"/>
              </w:rPr>
            </w:pPr>
            <w:del w:id="193" w:author="Joseph Sempa" w:date="2024-09-20T17:40:00Z" w16du:dateUtc="2024-09-20T15:40:00Z">
              <w:r w:rsidRPr="00DE6466" w:rsidDel="008122CE">
                <w:rPr>
                  <w:rFonts w:ascii="Arial" w:eastAsia="Arial" w:hAnsi="Arial" w:cs="Arial"/>
                  <w:color w:val="000000"/>
                  <w:sz w:val="20"/>
                  <w:szCs w:val="20"/>
                </w:rPr>
                <w:delText>4 (6.7%)</w:delText>
              </w:r>
            </w:del>
          </w:p>
        </w:tc>
        <w:tc>
          <w:tcPr>
            <w:tcW w:w="996" w:type="pct"/>
          </w:tcPr>
          <w:p w14:paraId="63485064" w14:textId="5F3D049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94" w:author="Joseph Sempa" w:date="2024-09-20T17:40:00Z" w16du:dateUtc="2024-09-20T15:40:00Z"/>
                <w:rFonts w:ascii="Arial" w:hAnsi="Arial" w:cs="Arial"/>
                <w:sz w:val="20"/>
                <w:szCs w:val="20"/>
              </w:rPr>
            </w:pPr>
            <w:del w:id="195"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6840E591" w14:textId="1A259A7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196" w:author="Joseph Sempa" w:date="2024-09-20T17:40:00Z" w16du:dateUtc="2024-09-20T15:40:00Z"/>
                <w:rFonts w:ascii="Arial" w:hAnsi="Arial" w:cs="Arial"/>
                <w:sz w:val="20"/>
                <w:szCs w:val="20"/>
              </w:rPr>
            </w:pPr>
            <w:del w:id="197"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3A5F262F" w14:textId="71CDA0A9" w:rsidTr="003F33A3">
        <w:trPr>
          <w:del w:id="198" w:author="Joseph Sempa" w:date="2024-09-20T17:40:00Z" w16du:dateUtc="2024-09-20T15:40:00Z"/>
        </w:trPr>
        <w:tc>
          <w:tcPr>
            <w:tcW w:w="2191" w:type="pct"/>
          </w:tcPr>
          <w:p w14:paraId="368EFCAF" w14:textId="552EB94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199" w:author="Joseph Sempa" w:date="2024-09-20T17:40:00Z" w16du:dateUtc="2024-09-20T15:40:00Z"/>
                <w:rFonts w:ascii="Arial" w:hAnsi="Arial" w:cs="Arial"/>
                <w:bCs/>
                <w:sz w:val="20"/>
                <w:szCs w:val="20"/>
              </w:rPr>
            </w:pPr>
            <w:del w:id="200" w:author="Joseph Sempa" w:date="2024-09-20T17:40:00Z" w16du:dateUtc="2024-09-20T15:40:00Z">
              <w:r w:rsidRPr="00DE6466" w:rsidDel="008122CE">
                <w:rPr>
                  <w:rFonts w:ascii="Arial" w:eastAsia="Arial" w:hAnsi="Arial" w:cs="Arial"/>
                  <w:bCs/>
                  <w:color w:val="000000"/>
                  <w:sz w:val="20"/>
                  <w:szCs w:val="20"/>
                </w:rPr>
                <w:delText>Syphilis</w:delText>
              </w:r>
            </w:del>
          </w:p>
        </w:tc>
        <w:tc>
          <w:tcPr>
            <w:tcW w:w="996" w:type="pct"/>
          </w:tcPr>
          <w:p w14:paraId="26808CC2" w14:textId="442C959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01" w:author="Joseph Sempa" w:date="2024-09-20T17:40:00Z" w16du:dateUtc="2024-09-20T15:40:00Z"/>
                <w:rFonts w:ascii="Arial" w:hAnsi="Arial" w:cs="Arial"/>
                <w:sz w:val="20"/>
                <w:szCs w:val="20"/>
              </w:rPr>
            </w:pPr>
            <w:del w:id="202" w:author="Joseph Sempa" w:date="2024-09-20T17:40:00Z" w16du:dateUtc="2024-09-20T15:40:00Z">
              <w:r w:rsidRPr="00DE6466" w:rsidDel="008122CE">
                <w:rPr>
                  <w:rFonts w:ascii="Arial" w:eastAsia="Arial" w:hAnsi="Arial" w:cs="Arial"/>
                  <w:color w:val="000000"/>
                  <w:sz w:val="20"/>
                  <w:szCs w:val="20"/>
                </w:rPr>
                <w:delText>3 (5.0%)</w:delText>
              </w:r>
            </w:del>
          </w:p>
        </w:tc>
        <w:tc>
          <w:tcPr>
            <w:tcW w:w="996" w:type="pct"/>
          </w:tcPr>
          <w:p w14:paraId="2CA4B762" w14:textId="4D69BD9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03" w:author="Joseph Sempa" w:date="2024-09-20T17:40:00Z" w16du:dateUtc="2024-09-20T15:40:00Z"/>
                <w:rFonts w:ascii="Arial" w:hAnsi="Arial" w:cs="Arial"/>
                <w:sz w:val="20"/>
                <w:szCs w:val="20"/>
              </w:rPr>
            </w:pPr>
            <w:del w:id="204"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461BFA53" w14:textId="180E25D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05" w:author="Joseph Sempa" w:date="2024-09-20T17:40:00Z" w16du:dateUtc="2024-09-20T15:40:00Z"/>
                <w:rFonts w:ascii="Arial" w:hAnsi="Arial" w:cs="Arial"/>
                <w:sz w:val="20"/>
                <w:szCs w:val="20"/>
              </w:rPr>
            </w:pPr>
            <w:del w:id="206"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244FC9DF" w14:textId="21DDE31A" w:rsidTr="003F33A3">
        <w:trPr>
          <w:cnfStyle w:val="000000100000" w:firstRow="0" w:lastRow="0" w:firstColumn="0" w:lastColumn="0" w:oddVBand="0" w:evenVBand="0" w:oddHBand="1" w:evenHBand="0" w:firstRowFirstColumn="0" w:firstRowLastColumn="0" w:lastRowFirstColumn="0" w:lastRowLastColumn="0"/>
          <w:del w:id="207" w:author="Joseph Sempa" w:date="2024-09-20T17:40:00Z" w16du:dateUtc="2024-09-20T15:40:00Z"/>
        </w:trPr>
        <w:tc>
          <w:tcPr>
            <w:tcW w:w="2191" w:type="pct"/>
          </w:tcPr>
          <w:p w14:paraId="77DE2E48" w14:textId="2D8AD93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08" w:author="Joseph Sempa" w:date="2024-09-20T17:40:00Z" w16du:dateUtc="2024-09-20T15:40:00Z"/>
                <w:rFonts w:ascii="Arial" w:hAnsi="Arial" w:cs="Arial"/>
                <w:bCs/>
                <w:sz w:val="20"/>
                <w:szCs w:val="20"/>
              </w:rPr>
            </w:pPr>
            <w:del w:id="209" w:author="Joseph Sempa" w:date="2024-09-20T17:40:00Z" w16du:dateUtc="2024-09-20T15:40:00Z">
              <w:r w:rsidRPr="00DE6466" w:rsidDel="008122CE">
                <w:rPr>
                  <w:rFonts w:ascii="Arial" w:eastAsia="Arial" w:hAnsi="Arial" w:cs="Arial"/>
                  <w:bCs/>
                  <w:color w:val="000000"/>
                  <w:sz w:val="20"/>
                  <w:szCs w:val="20"/>
                </w:rPr>
                <w:delText>Pneumocystis Jiroveci Pneumonia</w:delText>
              </w:r>
            </w:del>
          </w:p>
        </w:tc>
        <w:tc>
          <w:tcPr>
            <w:tcW w:w="996" w:type="pct"/>
          </w:tcPr>
          <w:p w14:paraId="21A28143" w14:textId="52FF998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0" w:author="Joseph Sempa" w:date="2024-09-20T17:40:00Z" w16du:dateUtc="2024-09-20T15:40:00Z"/>
                <w:rFonts w:ascii="Arial" w:hAnsi="Arial" w:cs="Arial"/>
                <w:sz w:val="20"/>
                <w:szCs w:val="20"/>
              </w:rPr>
            </w:pPr>
            <w:del w:id="211" w:author="Joseph Sempa" w:date="2024-09-20T17:40:00Z" w16du:dateUtc="2024-09-20T15:40:00Z">
              <w:r w:rsidRPr="00DE6466" w:rsidDel="008122CE">
                <w:rPr>
                  <w:rFonts w:ascii="Arial" w:eastAsia="Arial" w:hAnsi="Arial" w:cs="Arial"/>
                  <w:color w:val="000000"/>
                  <w:sz w:val="20"/>
                  <w:szCs w:val="20"/>
                </w:rPr>
                <w:delText>2 (3.3%)</w:delText>
              </w:r>
            </w:del>
          </w:p>
        </w:tc>
        <w:tc>
          <w:tcPr>
            <w:tcW w:w="996" w:type="pct"/>
          </w:tcPr>
          <w:p w14:paraId="7245999D" w14:textId="0ADF9E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2" w:author="Joseph Sempa" w:date="2024-09-20T17:40:00Z" w16du:dateUtc="2024-09-20T15:40:00Z"/>
                <w:rFonts w:ascii="Arial" w:hAnsi="Arial" w:cs="Arial"/>
                <w:sz w:val="20"/>
                <w:szCs w:val="20"/>
              </w:rPr>
            </w:pPr>
            <w:del w:id="213"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732317AA" w14:textId="6A322C6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4" w:author="Joseph Sempa" w:date="2024-09-20T17:40:00Z" w16du:dateUtc="2024-09-20T15:40:00Z"/>
                <w:rFonts w:ascii="Arial" w:hAnsi="Arial" w:cs="Arial"/>
                <w:sz w:val="20"/>
                <w:szCs w:val="20"/>
              </w:rPr>
            </w:pPr>
            <w:del w:id="215"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28957CAD" w14:textId="55FBD67C" w:rsidTr="003F33A3">
        <w:trPr>
          <w:del w:id="216" w:author="Joseph Sempa" w:date="2024-09-20T17:40:00Z" w16du:dateUtc="2024-09-20T15:40:00Z"/>
        </w:trPr>
        <w:tc>
          <w:tcPr>
            <w:tcW w:w="2191" w:type="pct"/>
          </w:tcPr>
          <w:p w14:paraId="2679557A" w14:textId="3066CAE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17" w:author="Joseph Sempa" w:date="2024-09-20T17:40:00Z" w16du:dateUtc="2024-09-20T15:40:00Z"/>
                <w:rFonts w:ascii="Arial" w:hAnsi="Arial" w:cs="Arial"/>
                <w:bCs/>
                <w:sz w:val="20"/>
                <w:szCs w:val="20"/>
              </w:rPr>
            </w:pPr>
            <w:del w:id="218" w:author="Joseph Sempa" w:date="2024-09-20T17:40:00Z" w16du:dateUtc="2024-09-20T15:40:00Z">
              <w:r w:rsidRPr="00DE6466" w:rsidDel="008122CE">
                <w:rPr>
                  <w:rFonts w:ascii="Arial" w:eastAsia="Arial" w:hAnsi="Arial" w:cs="Arial"/>
                  <w:bCs/>
                  <w:color w:val="000000"/>
                  <w:sz w:val="20"/>
                  <w:szCs w:val="20"/>
                </w:rPr>
                <w:delText>Total CD4 count</w:delText>
              </w:r>
            </w:del>
          </w:p>
        </w:tc>
        <w:tc>
          <w:tcPr>
            <w:tcW w:w="996" w:type="pct"/>
          </w:tcPr>
          <w:p w14:paraId="17D0F4DA" w14:textId="42DA523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19" w:author="Joseph Sempa" w:date="2024-09-20T17:40:00Z" w16du:dateUtc="2024-09-20T15:40:00Z"/>
                <w:rFonts w:ascii="Arial" w:hAnsi="Arial" w:cs="Arial"/>
                <w:sz w:val="20"/>
                <w:szCs w:val="20"/>
              </w:rPr>
            </w:pPr>
            <w:del w:id="220" w:author="Joseph Sempa" w:date="2024-09-20T17:40:00Z" w16du:dateUtc="2024-09-20T15:40:00Z">
              <w:r w:rsidRPr="00DE6466" w:rsidDel="008122CE">
                <w:rPr>
                  <w:rFonts w:ascii="Arial" w:eastAsia="Arial" w:hAnsi="Arial" w:cs="Arial"/>
                  <w:color w:val="000000"/>
                  <w:sz w:val="20"/>
                  <w:szCs w:val="20"/>
                </w:rPr>
                <w:delText>28 (14, 55)</w:delText>
              </w:r>
            </w:del>
          </w:p>
        </w:tc>
        <w:tc>
          <w:tcPr>
            <w:tcW w:w="996" w:type="pct"/>
          </w:tcPr>
          <w:p w14:paraId="464E0644" w14:textId="51EB013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21" w:author="Joseph Sempa" w:date="2024-09-20T17:40:00Z" w16du:dateUtc="2024-09-20T15:40:00Z"/>
                <w:rFonts w:ascii="Arial" w:hAnsi="Arial" w:cs="Arial"/>
                <w:sz w:val="20"/>
                <w:szCs w:val="20"/>
              </w:rPr>
            </w:pPr>
            <w:del w:id="222" w:author="Joseph Sempa" w:date="2024-09-20T17:40:00Z" w16du:dateUtc="2024-09-20T15:40:00Z">
              <w:r w:rsidRPr="00DE6466" w:rsidDel="008122CE">
                <w:rPr>
                  <w:rFonts w:ascii="Arial" w:eastAsia="Arial" w:hAnsi="Arial" w:cs="Arial"/>
                  <w:color w:val="000000"/>
                  <w:sz w:val="20"/>
                  <w:szCs w:val="20"/>
                </w:rPr>
                <w:delText>30 (16, 45)</w:delText>
              </w:r>
            </w:del>
          </w:p>
        </w:tc>
        <w:tc>
          <w:tcPr>
            <w:tcW w:w="817" w:type="pct"/>
          </w:tcPr>
          <w:p w14:paraId="3A534BF3" w14:textId="2F2267F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23" w:author="Joseph Sempa" w:date="2024-09-20T17:40:00Z" w16du:dateUtc="2024-09-20T15:40:00Z"/>
                <w:rFonts w:ascii="Arial" w:hAnsi="Arial" w:cs="Arial"/>
                <w:sz w:val="20"/>
                <w:szCs w:val="20"/>
              </w:rPr>
            </w:pPr>
            <w:del w:id="224"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261FA591" w14:textId="239E2F2C" w:rsidTr="003F33A3">
        <w:trPr>
          <w:cnfStyle w:val="000000100000" w:firstRow="0" w:lastRow="0" w:firstColumn="0" w:lastColumn="0" w:oddVBand="0" w:evenVBand="0" w:oddHBand="1" w:evenHBand="0" w:firstRowFirstColumn="0" w:firstRowLastColumn="0" w:lastRowFirstColumn="0" w:lastRowLastColumn="0"/>
          <w:del w:id="225" w:author="Joseph Sempa" w:date="2024-09-20T17:40:00Z" w16du:dateUtc="2024-09-20T15:40:00Z"/>
        </w:trPr>
        <w:tc>
          <w:tcPr>
            <w:tcW w:w="2191" w:type="pct"/>
          </w:tcPr>
          <w:p w14:paraId="09DCB2B2" w14:textId="01E6B0C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26" w:author="Joseph Sempa" w:date="2024-09-20T17:40:00Z" w16du:dateUtc="2024-09-20T15:40:00Z"/>
                <w:rFonts w:ascii="Arial" w:hAnsi="Arial" w:cs="Arial"/>
                <w:bCs/>
                <w:sz w:val="20"/>
                <w:szCs w:val="20"/>
              </w:rPr>
            </w:pPr>
            <w:del w:id="227" w:author="Joseph Sempa" w:date="2024-09-20T17:40:00Z" w16du:dateUtc="2024-09-20T15:40:00Z">
              <w:r w:rsidRPr="00DE6466" w:rsidDel="008122CE">
                <w:rPr>
                  <w:rFonts w:ascii="Arial" w:eastAsia="Arial" w:hAnsi="Arial" w:cs="Arial"/>
                  <w:bCs/>
                  <w:color w:val="000000"/>
                  <w:sz w:val="20"/>
                  <w:szCs w:val="20"/>
                </w:rPr>
                <w:delText>White cell count x10</w:delText>
              </w:r>
              <w:r w:rsidRPr="00DE6466" w:rsidDel="008122CE">
                <w:rPr>
                  <w:rFonts w:ascii="Arial" w:eastAsia="Arial" w:hAnsi="Arial" w:cs="Arial"/>
                  <w:bCs/>
                  <w:color w:val="000000"/>
                  <w:sz w:val="20"/>
                  <w:szCs w:val="20"/>
                  <w:vertAlign w:val="superscript"/>
                </w:rPr>
                <w:delText>9</w:delText>
              </w:r>
              <w:r w:rsidR="003B1C70" w:rsidRPr="00DE6466" w:rsidDel="008122CE">
                <w:rPr>
                  <w:rFonts w:ascii="Arial" w:eastAsia="Arial" w:hAnsi="Arial" w:cs="Arial"/>
                  <w:bCs/>
                  <w:color w:val="000000"/>
                  <w:sz w:val="20"/>
                  <w:szCs w:val="20"/>
                </w:rPr>
                <w:delText>/L</w:delText>
              </w:r>
            </w:del>
          </w:p>
        </w:tc>
        <w:tc>
          <w:tcPr>
            <w:tcW w:w="996" w:type="pct"/>
          </w:tcPr>
          <w:p w14:paraId="72C012D4" w14:textId="63B3630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28" w:author="Joseph Sempa" w:date="2024-09-20T17:40:00Z" w16du:dateUtc="2024-09-20T15:40:00Z"/>
                <w:rFonts w:ascii="Arial" w:hAnsi="Arial" w:cs="Arial"/>
                <w:sz w:val="20"/>
                <w:szCs w:val="20"/>
              </w:rPr>
            </w:pPr>
            <w:del w:id="229" w:author="Joseph Sempa" w:date="2024-09-20T17:40:00Z" w16du:dateUtc="2024-09-20T15:40:00Z">
              <w:r w:rsidRPr="00DE6466" w:rsidDel="008122CE">
                <w:rPr>
                  <w:rFonts w:ascii="Arial" w:eastAsia="Arial" w:hAnsi="Arial" w:cs="Arial"/>
                  <w:color w:val="000000"/>
                  <w:sz w:val="20"/>
                  <w:szCs w:val="20"/>
                </w:rPr>
                <w:delText>5.2 (3.4, 7.4)</w:delText>
              </w:r>
            </w:del>
          </w:p>
        </w:tc>
        <w:tc>
          <w:tcPr>
            <w:tcW w:w="996" w:type="pct"/>
          </w:tcPr>
          <w:p w14:paraId="4D9F49BF" w14:textId="677F5BA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0" w:author="Joseph Sempa" w:date="2024-09-20T17:40:00Z" w16du:dateUtc="2024-09-20T15:40:00Z"/>
                <w:rFonts w:ascii="Arial" w:hAnsi="Arial" w:cs="Arial"/>
                <w:sz w:val="20"/>
                <w:szCs w:val="20"/>
              </w:rPr>
            </w:pPr>
            <w:del w:id="231" w:author="Joseph Sempa" w:date="2024-09-20T17:40:00Z" w16du:dateUtc="2024-09-20T15:40:00Z">
              <w:r w:rsidRPr="00DE6466" w:rsidDel="008122CE">
                <w:rPr>
                  <w:rFonts w:ascii="Arial" w:eastAsia="Arial" w:hAnsi="Arial" w:cs="Arial"/>
                  <w:color w:val="000000"/>
                  <w:sz w:val="20"/>
                  <w:szCs w:val="20"/>
                </w:rPr>
                <w:delText>8.3 (4.3, 27.5)</w:delText>
              </w:r>
            </w:del>
          </w:p>
        </w:tc>
        <w:tc>
          <w:tcPr>
            <w:tcW w:w="817" w:type="pct"/>
          </w:tcPr>
          <w:p w14:paraId="72DD129A" w14:textId="303CB2A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2" w:author="Joseph Sempa" w:date="2024-09-20T17:40:00Z" w16du:dateUtc="2024-09-20T15:40:00Z"/>
                <w:rFonts w:ascii="Arial" w:hAnsi="Arial" w:cs="Arial"/>
                <w:sz w:val="20"/>
                <w:szCs w:val="20"/>
              </w:rPr>
            </w:pPr>
            <w:del w:id="233" w:author="Joseph Sempa" w:date="2024-09-20T17:40:00Z" w16du:dateUtc="2024-09-20T15:40:00Z">
              <w:r w:rsidRPr="00DE6466" w:rsidDel="008122CE">
                <w:rPr>
                  <w:rFonts w:ascii="Arial" w:eastAsia="Arial" w:hAnsi="Arial" w:cs="Arial"/>
                  <w:color w:val="000000"/>
                  <w:sz w:val="20"/>
                  <w:szCs w:val="20"/>
                </w:rPr>
                <w:delText>0.2</w:delText>
              </w:r>
            </w:del>
          </w:p>
        </w:tc>
      </w:tr>
      <w:tr w:rsidR="008438E7" w:rsidRPr="00753810" w:rsidDel="008122CE" w14:paraId="357450AC" w14:textId="3C3F5E80" w:rsidTr="003F33A3">
        <w:trPr>
          <w:del w:id="234" w:author="Joseph Sempa" w:date="2024-09-20T17:40:00Z" w16du:dateUtc="2024-09-20T15:40:00Z"/>
        </w:trPr>
        <w:tc>
          <w:tcPr>
            <w:tcW w:w="2191" w:type="pct"/>
          </w:tcPr>
          <w:p w14:paraId="7E78B22F" w14:textId="21450E3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35" w:author="Joseph Sempa" w:date="2024-09-20T17:40:00Z" w16du:dateUtc="2024-09-20T15:40:00Z"/>
                <w:rFonts w:ascii="Arial" w:hAnsi="Arial" w:cs="Arial"/>
                <w:bCs/>
                <w:sz w:val="20"/>
                <w:szCs w:val="20"/>
              </w:rPr>
            </w:pPr>
            <w:del w:id="236" w:author="Joseph Sempa" w:date="2024-09-20T17:40:00Z" w16du:dateUtc="2024-09-20T15:40:00Z">
              <w:r w:rsidRPr="00DE6466" w:rsidDel="008122CE">
                <w:rPr>
                  <w:rFonts w:ascii="Arial" w:eastAsia="Arial" w:hAnsi="Arial" w:cs="Arial"/>
                  <w:bCs/>
                  <w:color w:val="000000"/>
                  <w:sz w:val="20"/>
                  <w:szCs w:val="20"/>
                </w:rPr>
                <w:delText>Sodium mmol/L</w:delText>
              </w:r>
            </w:del>
          </w:p>
        </w:tc>
        <w:tc>
          <w:tcPr>
            <w:tcW w:w="996" w:type="pct"/>
          </w:tcPr>
          <w:p w14:paraId="7758B892" w14:textId="2FDC2A0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7" w:author="Joseph Sempa" w:date="2024-09-20T17:40:00Z" w16du:dateUtc="2024-09-20T15:40:00Z"/>
                <w:rFonts w:ascii="Arial" w:hAnsi="Arial" w:cs="Arial"/>
                <w:sz w:val="20"/>
                <w:szCs w:val="20"/>
              </w:rPr>
            </w:pPr>
            <w:del w:id="238" w:author="Joseph Sempa" w:date="2024-09-20T17:40:00Z" w16du:dateUtc="2024-09-20T15:40:00Z">
              <w:r w:rsidRPr="00DE6466" w:rsidDel="008122CE">
                <w:rPr>
                  <w:rFonts w:ascii="Arial" w:eastAsia="Arial" w:hAnsi="Arial" w:cs="Arial"/>
                  <w:color w:val="000000"/>
                  <w:sz w:val="20"/>
                  <w:szCs w:val="20"/>
                </w:rPr>
                <w:delText>133.0 (128.0, 136.0)</w:delText>
              </w:r>
            </w:del>
          </w:p>
        </w:tc>
        <w:tc>
          <w:tcPr>
            <w:tcW w:w="996" w:type="pct"/>
          </w:tcPr>
          <w:p w14:paraId="21ADB0DA" w14:textId="709332A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39" w:author="Joseph Sempa" w:date="2024-09-20T17:40:00Z" w16du:dateUtc="2024-09-20T15:40:00Z"/>
                <w:rFonts w:ascii="Arial" w:hAnsi="Arial" w:cs="Arial"/>
                <w:sz w:val="20"/>
                <w:szCs w:val="20"/>
              </w:rPr>
            </w:pPr>
            <w:del w:id="240" w:author="Joseph Sempa" w:date="2024-09-20T17:40:00Z" w16du:dateUtc="2024-09-20T15:40:00Z">
              <w:r w:rsidRPr="00DE6466" w:rsidDel="008122CE">
                <w:rPr>
                  <w:rFonts w:ascii="Arial" w:eastAsia="Arial" w:hAnsi="Arial" w:cs="Arial"/>
                  <w:color w:val="000000"/>
                  <w:sz w:val="20"/>
                  <w:szCs w:val="20"/>
                </w:rPr>
                <w:delText>136.5 (133.3, 139.0)</w:delText>
              </w:r>
            </w:del>
          </w:p>
        </w:tc>
        <w:tc>
          <w:tcPr>
            <w:tcW w:w="817" w:type="pct"/>
          </w:tcPr>
          <w:p w14:paraId="1F665FC2" w14:textId="7C7554B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41" w:author="Joseph Sempa" w:date="2024-09-20T17:40:00Z" w16du:dateUtc="2024-09-20T15:40:00Z"/>
                <w:rFonts w:ascii="Arial" w:hAnsi="Arial" w:cs="Arial"/>
                <w:sz w:val="20"/>
                <w:szCs w:val="20"/>
              </w:rPr>
            </w:pPr>
            <w:del w:id="242" w:author="Joseph Sempa" w:date="2024-09-20T17:40:00Z" w16du:dateUtc="2024-09-20T15:40:00Z">
              <w:r w:rsidRPr="00DE6466" w:rsidDel="008122CE">
                <w:rPr>
                  <w:rFonts w:ascii="Arial" w:eastAsia="Arial" w:hAnsi="Arial" w:cs="Arial"/>
                  <w:color w:val="000000"/>
                  <w:sz w:val="20"/>
                  <w:szCs w:val="20"/>
                </w:rPr>
                <w:delText>0.15</w:delText>
              </w:r>
            </w:del>
          </w:p>
        </w:tc>
      </w:tr>
      <w:tr w:rsidR="008438E7" w:rsidRPr="00753810" w:rsidDel="008122CE" w14:paraId="6A939A42" w14:textId="6254713F" w:rsidTr="003F33A3">
        <w:trPr>
          <w:cnfStyle w:val="000000100000" w:firstRow="0" w:lastRow="0" w:firstColumn="0" w:lastColumn="0" w:oddVBand="0" w:evenVBand="0" w:oddHBand="1" w:evenHBand="0" w:firstRowFirstColumn="0" w:firstRowLastColumn="0" w:lastRowFirstColumn="0" w:lastRowLastColumn="0"/>
          <w:del w:id="243" w:author="Joseph Sempa" w:date="2024-09-20T17:40:00Z" w16du:dateUtc="2024-09-20T15:40:00Z"/>
        </w:trPr>
        <w:tc>
          <w:tcPr>
            <w:tcW w:w="2191" w:type="pct"/>
          </w:tcPr>
          <w:p w14:paraId="4A479CFE" w14:textId="6BA9B89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44" w:author="Joseph Sempa" w:date="2024-09-20T17:40:00Z" w16du:dateUtc="2024-09-20T15:40:00Z"/>
                <w:rFonts w:ascii="Arial" w:hAnsi="Arial" w:cs="Arial"/>
                <w:bCs/>
                <w:sz w:val="20"/>
                <w:szCs w:val="20"/>
              </w:rPr>
            </w:pPr>
            <w:del w:id="245" w:author="Joseph Sempa" w:date="2024-09-20T17:40:00Z" w16du:dateUtc="2024-09-20T15:40:00Z">
              <w:r w:rsidRPr="00DE6466" w:rsidDel="008122CE">
                <w:rPr>
                  <w:rFonts w:ascii="Arial" w:eastAsia="Arial" w:hAnsi="Arial" w:cs="Arial"/>
                  <w:bCs/>
                  <w:color w:val="000000"/>
                  <w:sz w:val="20"/>
                  <w:szCs w:val="20"/>
                </w:rPr>
                <w:delText>Potassium mmol/L</w:delText>
              </w:r>
            </w:del>
          </w:p>
        </w:tc>
        <w:tc>
          <w:tcPr>
            <w:tcW w:w="996" w:type="pct"/>
          </w:tcPr>
          <w:p w14:paraId="385E9331" w14:textId="5BF4DDB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46" w:author="Joseph Sempa" w:date="2024-09-20T17:40:00Z" w16du:dateUtc="2024-09-20T15:40:00Z"/>
                <w:rFonts w:ascii="Arial" w:hAnsi="Arial" w:cs="Arial"/>
                <w:sz w:val="20"/>
                <w:szCs w:val="20"/>
              </w:rPr>
            </w:pPr>
            <w:del w:id="247" w:author="Joseph Sempa" w:date="2024-09-20T17:40:00Z" w16du:dateUtc="2024-09-20T15:40:00Z">
              <w:r w:rsidRPr="00DE6466" w:rsidDel="008122CE">
                <w:rPr>
                  <w:rFonts w:ascii="Arial" w:eastAsia="Arial" w:hAnsi="Arial" w:cs="Arial"/>
                  <w:color w:val="000000"/>
                  <w:sz w:val="20"/>
                  <w:szCs w:val="20"/>
                </w:rPr>
                <w:delText>3.95 (3.60, 4.57)</w:delText>
              </w:r>
            </w:del>
          </w:p>
        </w:tc>
        <w:tc>
          <w:tcPr>
            <w:tcW w:w="996" w:type="pct"/>
          </w:tcPr>
          <w:p w14:paraId="1F418D41" w14:textId="6BACB5E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48" w:author="Joseph Sempa" w:date="2024-09-20T17:40:00Z" w16du:dateUtc="2024-09-20T15:40:00Z"/>
                <w:rFonts w:ascii="Arial" w:hAnsi="Arial" w:cs="Arial"/>
                <w:sz w:val="20"/>
                <w:szCs w:val="20"/>
              </w:rPr>
            </w:pPr>
            <w:del w:id="249" w:author="Joseph Sempa" w:date="2024-09-20T17:40:00Z" w16du:dateUtc="2024-09-20T15:40:00Z">
              <w:r w:rsidRPr="00DE6466" w:rsidDel="008122CE">
                <w:rPr>
                  <w:rFonts w:ascii="Arial" w:eastAsia="Arial" w:hAnsi="Arial" w:cs="Arial"/>
                  <w:color w:val="000000"/>
                  <w:sz w:val="20"/>
                  <w:szCs w:val="20"/>
                </w:rPr>
                <w:delText>3.70 (3.37, 3.88)</w:delText>
              </w:r>
            </w:del>
          </w:p>
        </w:tc>
        <w:tc>
          <w:tcPr>
            <w:tcW w:w="817" w:type="pct"/>
          </w:tcPr>
          <w:p w14:paraId="30D4B0E9" w14:textId="7DD1526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0" w:author="Joseph Sempa" w:date="2024-09-20T17:40:00Z" w16du:dateUtc="2024-09-20T15:40:00Z"/>
                <w:rFonts w:ascii="Arial" w:hAnsi="Arial" w:cs="Arial"/>
                <w:sz w:val="20"/>
                <w:szCs w:val="20"/>
              </w:rPr>
            </w:pPr>
            <w:del w:id="251" w:author="Joseph Sempa" w:date="2024-09-20T17:40:00Z" w16du:dateUtc="2024-09-20T15:40:00Z">
              <w:r w:rsidRPr="00DE6466" w:rsidDel="008122CE">
                <w:rPr>
                  <w:rFonts w:ascii="Arial" w:eastAsia="Arial" w:hAnsi="Arial" w:cs="Arial"/>
                  <w:color w:val="000000"/>
                  <w:sz w:val="20"/>
                  <w:szCs w:val="20"/>
                </w:rPr>
                <w:delText>0.077</w:delText>
              </w:r>
            </w:del>
          </w:p>
        </w:tc>
      </w:tr>
      <w:tr w:rsidR="008438E7" w:rsidRPr="00753810" w:rsidDel="008122CE" w14:paraId="2D1DA28C" w14:textId="73A59823" w:rsidTr="003F33A3">
        <w:trPr>
          <w:del w:id="252" w:author="Joseph Sempa" w:date="2024-09-20T17:40:00Z" w16du:dateUtc="2024-09-20T15:40:00Z"/>
        </w:trPr>
        <w:tc>
          <w:tcPr>
            <w:tcW w:w="2191" w:type="pct"/>
          </w:tcPr>
          <w:p w14:paraId="3B91B7FC" w14:textId="1D503CB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53" w:author="Joseph Sempa" w:date="2024-09-20T17:40:00Z" w16du:dateUtc="2024-09-20T15:40:00Z"/>
                <w:rFonts w:ascii="Arial" w:hAnsi="Arial" w:cs="Arial"/>
                <w:bCs/>
                <w:sz w:val="20"/>
                <w:szCs w:val="20"/>
              </w:rPr>
            </w:pPr>
            <w:del w:id="254" w:author="Joseph Sempa" w:date="2024-09-20T17:40:00Z" w16du:dateUtc="2024-09-20T15:40:00Z">
              <w:r w:rsidRPr="00DE6466" w:rsidDel="008122CE">
                <w:rPr>
                  <w:rFonts w:ascii="Arial" w:eastAsia="Arial" w:hAnsi="Arial" w:cs="Arial"/>
                  <w:bCs/>
                  <w:color w:val="000000"/>
                  <w:sz w:val="20"/>
                  <w:szCs w:val="20"/>
                </w:rPr>
                <w:delText>Haemoglobin g/dL</w:delText>
              </w:r>
            </w:del>
          </w:p>
        </w:tc>
        <w:tc>
          <w:tcPr>
            <w:tcW w:w="996" w:type="pct"/>
          </w:tcPr>
          <w:p w14:paraId="604C0880" w14:textId="0378DA9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5" w:author="Joseph Sempa" w:date="2024-09-20T17:40:00Z" w16du:dateUtc="2024-09-20T15:40:00Z"/>
                <w:rFonts w:ascii="Arial" w:hAnsi="Arial" w:cs="Arial"/>
                <w:sz w:val="20"/>
                <w:szCs w:val="20"/>
              </w:rPr>
            </w:pPr>
            <w:del w:id="256" w:author="Joseph Sempa" w:date="2024-09-20T17:40:00Z" w16du:dateUtc="2024-09-20T15:40:00Z">
              <w:r w:rsidRPr="00DE6466" w:rsidDel="008122CE">
                <w:rPr>
                  <w:rFonts w:ascii="Arial" w:eastAsia="Arial" w:hAnsi="Arial" w:cs="Arial"/>
                  <w:color w:val="000000"/>
                  <w:sz w:val="20"/>
                  <w:szCs w:val="20"/>
                </w:rPr>
                <w:delText>8.20 (7.00, 9.63)</w:delText>
              </w:r>
            </w:del>
          </w:p>
        </w:tc>
        <w:tc>
          <w:tcPr>
            <w:tcW w:w="996" w:type="pct"/>
          </w:tcPr>
          <w:p w14:paraId="5FEEFB0D" w14:textId="2F4A20F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7" w:author="Joseph Sempa" w:date="2024-09-20T17:40:00Z" w16du:dateUtc="2024-09-20T15:40:00Z"/>
                <w:rFonts w:ascii="Arial" w:hAnsi="Arial" w:cs="Arial"/>
                <w:sz w:val="20"/>
                <w:szCs w:val="20"/>
              </w:rPr>
            </w:pPr>
            <w:del w:id="258" w:author="Joseph Sempa" w:date="2024-09-20T17:40:00Z" w16du:dateUtc="2024-09-20T15:40:00Z">
              <w:r w:rsidRPr="00DE6466" w:rsidDel="008122CE">
                <w:rPr>
                  <w:rFonts w:ascii="Arial" w:eastAsia="Arial" w:hAnsi="Arial" w:cs="Arial"/>
                  <w:color w:val="000000"/>
                  <w:sz w:val="20"/>
                  <w:szCs w:val="20"/>
                </w:rPr>
                <w:delText>9.60 (8.25, 10.95)</w:delText>
              </w:r>
            </w:del>
          </w:p>
        </w:tc>
        <w:tc>
          <w:tcPr>
            <w:tcW w:w="817" w:type="pct"/>
          </w:tcPr>
          <w:p w14:paraId="6E2218C8" w14:textId="299FD47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59" w:author="Joseph Sempa" w:date="2024-09-20T17:40:00Z" w16du:dateUtc="2024-09-20T15:40:00Z"/>
                <w:rFonts w:ascii="Arial" w:hAnsi="Arial" w:cs="Arial"/>
                <w:sz w:val="20"/>
                <w:szCs w:val="20"/>
              </w:rPr>
            </w:pPr>
            <w:del w:id="260" w:author="Joseph Sempa" w:date="2024-09-20T17:40:00Z" w16du:dateUtc="2024-09-20T15:40:00Z">
              <w:r w:rsidRPr="00DE6466" w:rsidDel="008122CE">
                <w:rPr>
                  <w:rFonts w:ascii="Arial" w:eastAsia="Arial" w:hAnsi="Arial" w:cs="Arial"/>
                  <w:color w:val="000000"/>
                  <w:sz w:val="20"/>
                  <w:szCs w:val="20"/>
                </w:rPr>
                <w:delText>0.3</w:delText>
              </w:r>
            </w:del>
          </w:p>
        </w:tc>
      </w:tr>
      <w:tr w:rsidR="003F33A3" w:rsidRPr="00753810" w:rsidDel="008122CE" w14:paraId="5C6E6458" w14:textId="4E33CB29" w:rsidTr="003F33A3">
        <w:trPr>
          <w:cnfStyle w:val="000000100000" w:firstRow="0" w:lastRow="0" w:firstColumn="0" w:lastColumn="0" w:oddVBand="0" w:evenVBand="0" w:oddHBand="1" w:evenHBand="0" w:firstRowFirstColumn="0" w:firstRowLastColumn="0" w:lastRowFirstColumn="0" w:lastRowLastColumn="0"/>
          <w:del w:id="261" w:author="Joseph Sempa" w:date="2024-09-20T17:40:00Z" w16du:dateUtc="2024-09-20T15:40:00Z"/>
        </w:trPr>
        <w:tc>
          <w:tcPr>
            <w:tcW w:w="2191" w:type="pct"/>
          </w:tcPr>
          <w:p w14:paraId="3E773215" w14:textId="1BBF8D04"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rPr>
                <w:del w:id="262" w:author="Joseph Sempa" w:date="2024-09-20T17:40:00Z" w16du:dateUtc="2024-09-20T15:40:00Z"/>
                <w:rFonts w:ascii="Arial" w:eastAsia="Arial" w:hAnsi="Arial" w:cs="Arial"/>
                <w:bCs/>
                <w:color w:val="000000"/>
                <w:sz w:val="20"/>
                <w:szCs w:val="20"/>
              </w:rPr>
            </w:pPr>
            <w:del w:id="263" w:author="Joseph Sempa" w:date="2024-09-20T17:40:00Z" w16du:dateUtc="2024-09-20T15:40:00Z">
              <w:r w:rsidRPr="00DE6466" w:rsidDel="008122CE">
                <w:rPr>
                  <w:rFonts w:ascii="Arial" w:hAnsi="Arial" w:cs="Arial"/>
                  <w:sz w:val="20"/>
                  <w:szCs w:val="20"/>
                </w:rPr>
                <w:delText>Presence of anaemia</w:delText>
              </w:r>
            </w:del>
          </w:p>
        </w:tc>
        <w:tc>
          <w:tcPr>
            <w:tcW w:w="996" w:type="pct"/>
          </w:tcPr>
          <w:p w14:paraId="7DC92CFC" w14:textId="50DCE0D9"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64" w:author="Joseph Sempa" w:date="2024-09-20T17:40:00Z" w16du:dateUtc="2024-09-20T15:40:00Z"/>
                <w:rFonts w:ascii="Arial" w:eastAsia="Arial" w:hAnsi="Arial" w:cs="Arial"/>
                <w:color w:val="000000"/>
                <w:sz w:val="20"/>
                <w:szCs w:val="20"/>
              </w:rPr>
            </w:pPr>
            <w:del w:id="265" w:author="Joseph Sempa" w:date="2024-09-20T17:40:00Z" w16du:dateUtc="2024-09-20T15:40:00Z">
              <w:r w:rsidRPr="00DE6466" w:rsidDel="008122CE">
                <w:rPr>
                  <w:rFonts w:ascii="Arial" w:hAnsi="Arial" w:cs="Arial"/>
                  <w:sz w:val="20"/>
                  <w:szCs w:val="20"/>
                </w:rPr>
                <w:delText>38 (65.5%)</w:delText>
              </w:r>
            </w:del>
          </w:p>
        </w:tc>
        <w:tc>
          <w:tcPr>
            <w:tcW w:w="996" w:type="pct"/>
          </w:tcPr>
          <w:p w14:paraId="29CFCC30" w14:textId="64228C82"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66" w:author="Joseph Sempa" w:date="2024-09-20T17:40:00Z" w16du:dateUtc="2024-09-20T15:40:00Z"/>
                <w:rFonts w:ascii="Arial" w:eastAsia="Arial" w:hAnsi="Arial" w:cs="Arial"/>
                <w:color w:val="000000"/>
                <w:sz w:val="20"/>
                <w:szCs w:val="20"/>
              </w:rPr>
            </w:pPr>
            <w:del w:id="267" w:author="Joseph Sempa" w:date="2024-09-20T17:40:00Z" w16du:dateUtc="2024-09-20T15:40:00Z">
              <w:r w:rsidRPr="00DE6466" w:rsidDel="008122CE">
                <w:rPr>
                  <w:rFonts w:ascii="Arial" w:hAnsi="Arial" w:cs="Arial"/>
                  <w:sz w:val="20"/>
                  <w:szCs w:val="20"/>
                </w:rPr>
                <w:delText>3 (50.0%)</w:delText>
              </w:r>
            </w:del>
          </w:p>
        </w:tc>
        <w:tc>
          <w:tcPr>
            <w:tcW w:w="817" w:type="pct"/>
          </w:tcPr>
          <w:p w14:paraId="23D92508" w14:textId="5C268E73" w:rsidR="003F33A3" w:rsidRPr="00DE6466" w:rsidDel="008122CE" w:rsidRDefault="003F33A3" w:rsidP="003F33A3">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68" w:author="Joseph Sempa" w:date="2024-09-20T17:40:00Z" w16du:dateUtc="2024-09-20T15:40:00Z"/>
                <w:rFonts w:ascii="Arial" w:eastAsia="Arial" w:hAnsi="Arial" w:cs="Arial"/>
                <w:color w:val="000000"/>
                <w:sz w:val="20"/>
                <w:szCs w:val="20"/>
              </w:rPr>
            </w:pPr>
            <w:del w:id="269" w:author="Joseph Sempa" w:date="2024-09-20T17:40:00Z" w16du:dateUtc="2024-09-20T15:40:00Z">
              <w:r w:rsidRPr="00DE6466" w:rsidDel="008122CE">
                <w:rPr>
                  <w:rFonts w:ascii="Arial" w:hAnsi="Arial" w:cs="Arial"/>
                  <w:sz w:val="20"/>
                  <w:szCs w:val="20"/>
                </w:rPr>
                <w:delText>0.7</w:delText>
              </w:r>
            </w:del>
          </w:p>
        </w:tc>
      </w:tr>
      <w:tr w:rsidR="008438E7" w:rsidRPr="00753810" w:rsidDel="008122CE" w14:paraId="7CF6558B" w14:textId="3DDF4E82" w:rsidTr="003F33A3">
        <w:trPr>
          <w:del w:id="270" w:author="Joseph Sempa" w:date="2024-09-20T17:40:00Z" w16du:dateUtc="2024-09-20T15:40:00Z"/>
        </w:trPr>
        <w:tc>
          <w:tcPr>
            <w:tcW w:w="2191" w:type="pct"/>
          </w:tcPr>
          <w:p w14:paraId="64F1B24B" w14:textId="02FCEB0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71" w:author="Joseph Sempa" w:date="2024-09-20T17:40:00Z" w16du:dateUtc="2024-09-20T15:40:00Z"/>
                <w:rFonts w:ascii="Arial" w:hAnsi="Arial" w:cs="Arial"/>
                <w:bCs/>
                <w:sz w:val="20"/>
                <w:szCs w:val="20"/>
              </w:rPr>
            </w:pPr>
            <w:del w:id="272" w:author="Joseph Sempa" w:date="2024-09-20T17:40:00Z" w16du:dateUtc="2024-09-20T15:40:00Z">
              <w:r w:rsidRPr="00DE6466" w:rsidDel="008122CE">
                <w:rPr>
                  <w:rFonts w:ascii="Arial" w:eastAsia="Arial" w:hAnsi="Arial" w:cs="Arial"/>
                  <w:bCs/>
                  <w:color w:val="000000"/>
                  <w:sz w:val="20"/>
                  <w:szCs w:val="20"/>
                </w:rPr>
                <w:delText>BP (systolic)</w:delText>
              </w:r>
            </w:del>
          </w:p>
        </w:tc>
        <w:tc>
          <w:tcPr>
            <w:tcW w:w="996" w:type="pct"/>
          </w:tcPr>
          <w:p w14:paraId="2751D47E" w14:textId="08C9E5E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73" w:author="Joseph Sempa" w:date="2024-09-20T17:40:00Z" w16du:dateUtc="2024-09-20T15:40:00Z"/>
                <w:rFonts w:ascii="Arial" w:hAnsi="Arial" w:cs="Arial"/>
                <w:sz w:val="20"/>
                <w:szCs w:val="20"/>
              </w:rPr>
            </w:pPr>
            <w:del w:id="274" w:author="Joseph Sempa" w:date="2024-09-20T17:40:00Z" w16du:dateUtc="2024-09-20T15:40:00Z">
              <w:r w:rsidRPr="00DE6466" w:rsidDel="008122CE">
                <w:rPr>
                  <w:rFonts w:ascii="Arial" w:eastAsia="Arial" w:hAnsi="Arial" w:cs="Arial"/>
                  <w:color w:val="000000"/>
                  <w:sz w:val="20"/>
                  <w:szCs w:val="20"/>
                </w:rPr>
                <w:delText>110 (102, 120)</w:delText>
              </w:r>
            </w:del>
          </w:p>
        </w:tc>
        <w:tc>
          <w:tcPr>
            <w:tcW w:w="996" w:type="pct"/>
          </w:tcPr>
          <w:p w14:paraId="0951B92C" w14:textId="475CDC4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75" w:author="Joseph Sempa" w:date="2024-09-20T17:40:00Z" w16du:dateUtc="2024-09-20T15:40:00Z"/>
                <w:rFonts w:ascii="Arial" w:hAnsi="Arial" w:cs="Arial"/>
                <w:sz w:val="20"/>
                <w:szCs w:val="20"/>
              </w:rPr>
            </w:pPr>
            <w:del w:id="276" w:author="Joseph Sempa" w:date="2024-09-20T17:40:00Z" w16du:dateUtc="2024-09-20T15:40:00Z">
              <w:r w:rsidRPr="00DE6466" w:rsidDel="008122CE">
                <w:rPr>
                  <w:rFonts w:ascii="Arial" w:eastAsia="Arial" w:hAnsi="Arial" w:cs="Arial"/>
                  <w:color w:val="000000"/>
                  <w:sz w:val="20"/>
                  <w:szCs w:val="20"/>
                </w:rPr>
                <w:delText>128 (122, 130)</w:delText>
              </w:r>
            </w:del>
          </w:p>
        </w:tc>
        <w:tc>
          <w:tcPr>
            <w:tcW w:w="817" w:type="pct"/>
          </w:tcPr>
          <w:p w14:paraId="1F3986D5" w14:textId="3C84633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77" w:author="Joseph Sempa" w:date="2024-09-20T17:40:00Z" w16du:dateUtc="2024-09-20T15:40:00Z"/>
                <w:rFonts w:ascii="Arial" w:hAnsi="Arial" w:cs="Arial"/>
                <w:sz w:val="20"/>
                <w:szCs w:val="20"/>
              </w:rPr>
            </w:pPr>
            <w:del w:id="278" w:author="Joseph Sempa" w:date="2024-09-20T17:40:00Z" w16du:dateUtc="2024-09-20T15:40:00Z">
              <w:r w:rsidRPr="00DE6466" w:rsidDel="008122CE">
                <w:rPr>
                  <w:rFonts w:ascii="Arial" w:eastAsia="Arial" w:hAnsi="Arial" w:cs="Arial"/>
                  <w:color w:val="000000"/>
                  <w:sz w:val="20"/>
                  <w:szCs w:val="20"/>
                </w:rPr>
                <w:delText>0.059</w:delText>
              </w:r>
            </w:del>
          </w:p>
        </w:tc>
      </w:tr>
      <w:tr w:rsidR="008438E7" w:rsidRPr="00753810" w:rsidDel="008122CE" w14:paraId="1A9AE14E" w14:textId="67282D50" w:rsidTr="003F33A3">
        <w:trPr>
          <w:cnfStyle w:val="000000100000" w:firstRow="0" w:lastRow="0" w:firstColumn="0" w:lastColumn="0" w:oddVBand="0" w:evenVBand="0" w:oddHBand="1" w:evenHBand="0" w:firstRowFirstColumn="0" w:firstRowLastColumn="0" w:lastRowFirstColumn="0" w:lastRowLastColumn="0"/>
          <w:del w:id="279" w:author="Joseph Sempa" w:date="2024-09-20T17:40:00Z" w16du:dateUtc="2024-09-20T15:40:00Z"/>
        </w:trPr>
        <w:tc>
          <w:tcPr>
            <w:tcW w:w="2191" w:type="pct"/>
          </w:tcPr>
          <w:p w14:paraId="113CB03B" w14:textId="6661D0D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80" w:author="Joseph Sempa" w:date="2024-09-20T17:40:00Z" w16du:dateUtc="2024-09-20T15:40:00Z"/>
                <w:rFonts w:ascii="Arial" w:hAnsi="Arial" w:cs="Arial"/>
                <w:bCs/>
                <w:sz w:val="20"/>
                <w:szCs w:val="20"/>
              </w:rPr>
            </w:pPr>
            <w:del w:id="281" w:author="Joseph Sempa" w:date="2024-09-20T17:40:00Z" w16du:dateUtc="2024-09-20T15:40:00Z">
              <w:r w:rsidRPr="00DE6466" w:rsidDel="008122CE">
                <w:rPr>
                  <w:rFonts w:ascii="Arial" w:eastAsia="Arial" w:hAnsi="Arial" w:cs="Arial"/>
                  <w:bCs/>
                  <w:color w:val="000000"/>
                  <w:sz w:val="20"/>
                  <w:szCs w:val="20"/>
                </w:rPr>
                <w:delText>BP (diastolic)</w:delText>
              </w:r>
            </w:del>
          </w:p>
        </w:tc>
        <w:tc>
          <w:tcPr>
            <w:tcW w:w="996" w:type="pct"/>
          </w:tcPr>
          <w:p w14:paraId="60418F4A" w14:textId="57B0FDC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82" w:author="Joseph Sempa" w:date="2024-09-20T17:40:00Z" w16du:dateUtc="2024-09-20T15:40:00Z"/>
                <w:rFonts w:ascii="Arial" w:hAnsi="Arial" w:cs="Arial"/>
                <w:sz w:val="20"/>
                <w:szCs w:val="20"/>
              </w:rPr>
            </w:pPr>
            <w:del w:id="283" w:author="Joseph Sempa" w:date="2024-09-20T17:40:00Z" w16du:dateUtc="2024-09-20T15:40:00Z">
              <w:r w:rsidRPr="00DE6466" w:rsidDel="008122CE">
                <w:rPr>
                  <w:rFonts w:ascii="Arial" w:eastAsia="Arial" w:hAnsi="Arial" w:cs="Arial"/>
                  <w:color w:val="000000"/>
                  <w:sz w:val="20"/>
                  <w:szCs w:val="20"/>
                </w:rPr>
                <w:delText>71 (67, 80)</w:delText>
              </w:r>
            </w:del>
          </w:p>
        </w:tc>
        <w:tc>
          <w:tcPr>
            <w:tcW w:w="996" w:type="pct"/>
          </w:tcPr>
          <w:p w14:paraId="4E22EB24" w14:textId="28A61E0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84" w:author="Joseph Sempa" w:date="2024-09-20T17:40:00Z" w16du:dateUtc="2024-09-20T15:40:00Z"/>
                <w:rFonts w:ascii="Arial" w:hAnsi="Arial" w:cs="Arial"/>
                <w:sz w:val="20"/>
                <w:szCs w:val="20"/>
              </w:rPr>
            </w:pPr>
            <w:del w:id="285" w:author="Joseph Sempa" w:date="2024-09-20T17:40:00Z" w16du:dateUtc="2024-09-20T15:40:00Z">
              <w:r w:rsidRPr="00DE6466" w:rsidDel="008122CE">
                <w:rPr>
                  <w:rFonts w:ascii="Arial" w:eastAsia="Arial" w:hAnsi="Arial" w:cs="Arial"/>
                  <w:color w:val="000000"/>
                  <w:sz w:val="20"/>
                  <w:szCs w:val="20"/>
                </w:rPr>
                <w:delText>74 (65, 78)</w:delText>
              </w:r>
            </w:del>
          </w:p>
        </w:tc>
        <w:tc>
          <w:tcPr>
            <w:tcW w:w="817" w:type="pct"/>
          </w:tcPr>
          <w:p w14:paraId="2CA39514" w14:textId="054946A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86" w:author="Joseph Sempa" w:date="2024-09-20T17:40:00Z" w16du:dateUtc="2024-09-20T15:40:00Z"/>
                <w:rFonts w:ascii="Arial" w:hAnsi="Arial" w:cs="Arial"/>
                <w:sz w:val="20"/>
                <w:szCs w:val="20"/>
              </w:rPr>
            </w:pPr>
            <w:del w:id="287" w:author="Joseph Sempa" w:date="2024-09-20T17:40:00Z" w16du:dateUtc="2024-09-20T15:40:00Z">
              <w:r w:rsidRPr="00DE6466" w:rsidDel="008122CE">
                <w:rPr>
                  <w:rFonts w:ascii="Arial" w:eastAsia="Arial" w:hAnsi="Arial" w:cs="Arial"/>
                  <w:color w:val="000000"/>
                  <w:sz w:val="20"/>
                  <w:szCs w:val="20"/>
                </w:rPr>
                <w:delText>0.8</w:delText>
              </w:r>
            </w:del>
          </w:p>
        </w:tc>
      </w:tr>
      <w:tr w:rsidR="008438E7" w:rsidRPr="00753810" w:rsidDel="008122CE" w14:paraId="0BA2D1F9" w14:textId="2125038C" w:rsidTr="003F33A3">
        <w:trPr>
          <w:del w:id="288" w:author="Joseph Sempa" w:date="2024-09-20T17:40:00Z" w16du:dateUtc="2024-09-20T15:40:00Z"/>
        </w:trPr>
        <w:tc>
          <w:tcPr>
            <w:tcW w:w="2191" w:type="pct"/>
          </w:tcPr>
          <w:p w14:paraId="42C23A4A" w14:textId="5F94ED6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89" w:author="Joseph Sempa" w:date="2024-09-20T17:40:00Z" w16du:dateUtc="2024-09-20T15:40:00Z"/>
                <w:rFonts w:ascii="Arial" w:hAnsi="Arial" w:cs="Arial"/>
                <w:bCs/>
                <w:sz w:val="20"/>
                <w:szCs w:val="20"/>
              </w:rPr>
            </w:pPr>
            <w:del w:id="290" w:author="Joseph Sempa" w:date="2024-09-20T17:40:00Z" w16du:dateUtc="2024-09-20T15:40:00Z">
              <w:r w:rsidRPr="00DE6466" w:rsidDel="008122CE">
                <w:rPr>
                  <w:rFonts w:ascii="Arial" w:eastAsia="Arial" w:hAnsi="Arial" w:cs="Arial"/>
                  <w:bCs/>
                  <w:color w:val="000000"/>
                  <w:sz w:val="20"/>
                  <w:szCs w:val="20"/>
                </w:rPr>
                <w:delText>Heart rate</w:delText>
              </w:r>
            </w:del>
          </w:p>
        </w:tc>
        <w:tc>
          <w:tcPr>
            <w:tcW w:w="996" w:type="pct"/>
          </w:tcPr>
          <w:p w14:paraId="3042F144" w14:textId="58BE04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91" w:author="Joseph Sempa" w:date="2024-09-20T17:40:00Z" w16du:dateUtc="2024-09-20T15:40:00Z"/>
                <w:rFonts w:ascii="Arial" w:hAnsi="Arial" w:cs="Arial"/>
                <w:sz w:val="20"/>
                <w:szCs w:val="20"/>
              </w:rPr>
            </w:pPr>
            <w:del w:id="292" w:author="Joseph Sempa" w:date="2024-09-20T17:40:00Z" w16du:dateUtc="2024-09-20T15:40:00Z">
              <w:r w:rsidRPr="00DE6466" w:rsidDel="008122CE">
                <w:rPr>
                  <w:rFonts w:ascii="Arial" w:eastAsia="Arial" w:hAnsi="Arial" w:cs="Arial"/>
                  <w:color w:val="000000"/>
                  <w:sz w:val="20"/>
                  <w:szCs w:val="20"/>
                </w:rPr>
                <w:delText>91 (82, 108)</w:delText>
              </w:r>
            </w:del>
          </w:p>
        </w:tc>
        <w:tc>
          <w:tcPr>
            <w:tcW w:w="996" w:type="pct"/>
          </w:tcPr>
          <w:p w14:paraId="132E8304" w14:textId="632DCE8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93" w:author="Joseph Sempa" w:date="2024-09-20T17:40:00Z" w16du:dateUtc="2024-09-20T15:40:00Z"/>
                <w:rFonts w:ascii="Arial" w:hAnsi="Arial" w:cs="Arial"/>
                <w:sz w:val="20"/>
                <w:szCs w:val="20"/>
              </w:rPr>
            </w:pPr>
            <w:del w:id="294" w:author="Joseph Sempa" w:date="2024-09-20T17:40:00Z" w16du:dateUtc="2024-09-20T15:40:00Z">
              <w:r w:rsidRPr="00DE6466" w:rsidDel="008122CE">
                <w:rPr>
                  <w:rFonts w:ascii="Arial" w:eastAsia="Arial" w:hAnsi="Arial" w:cs="Arial"/>
                  <w:color w:val="000000"/>
                  <w:sz w:val="20"/>
                  <w:szCs w:val="20"/>
                </w:rPr>
                <w:delText>87 (72, 98)</w:delText>
              </w:r>
            </w:del>
          </w:p>
        </w:tc>
        <w:tc>
          <w:tcPr>
            <w:tcW w:w="817" w:type="pct"/>
          </w:tcPr>
          <w:p w14:paraId="7A64E49A" w14:textId="31122BB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295" w:author="Joseph Sempa" w:date="2024-09-20T17:40:00Z" w16du:dateUtc="2024-09-20T15:40:00Z"/>
                <w:rFonts w:ascii="Arial" w:hAnsi="Arial" w:cs="Arial"/>
                <w:sz w:val="20"/>
                <w:szCs w:val="20"/>
              </w:rPr>
            </w:pPr>
            <w:del w:id="296" w:author="Joseph Sempa" w:date="2024-09-20T17:40:00Z" w16du:dateUtc="2024-09-20T15:40:00Z">
              <w:r w:rsidRPr="00DE6466" w:rsidDel="008122CE">
                <w:rPr>
                  <w:rFonts w:ascii="Arial" w:eastAsia="Arial" w:hAnsi="Arial" w:cs="Arial"/>
                  <w:color w:val="000000"/>
                  <w:sz w:val="20"/>
                  <w:szCs w:val="20"/>
                </w:rPr>
                <w:delText>0.3</w:delText>
              </w:r>
            </w:del>
          </w:p>
        </w:tc>
      </w:tr>
      <w:tr w:rsidR="008438E7" w:rsidRPr="00753810" w:rsidDel="008122CE" w14:paraId="08082A6C" w14:textId="48E98FAC" w:rsidTr="003F33A3">
        <w:trPr>
          <w:cnfStyle w:val="000000100000" w:firstRow="0" w:lastRow="0" w:firstColumn="0" w:lastColumn="0" w:oddVBand="0" w:evenVBand="0" w:oddHBand="1" w:evenHBand="0" w:firstRowFirstColumn="0" w:firstRowLastColumn="0" w:lastRowFirstColumn="0" w:lastRowLastColumn="0"/>
          <w:del w:id="297" w:author="Joseph Sempa" w:date="2024-09-20T17:40:00Z" w16du:dateUtc="2024-09-20T15:40:00Z"/>
        </w:trPr>
        <w:tc>
          <w:tcPr>
            <w:tcW w:w="2191" w:type="pct"/>
          </w:tcPr>
          <w:p w14:paraId="005DF1D6" w14:textId="10333A9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298" w:author="Joseph Sempa" w:date="2024-09-20T17:40:00Z" w16du:dateUtc="2024-09-20T15:40:00Z"/>
                <w:rFonts w:ascii="Arial" w:hAnsi="Arial" w:cs="Arial"/>
                <w:bCs/>
                <w:sz w:val="20"/>
                <w:szCs w:val="20"/>
              </w:rPr>
            </w:pPr>
            <w:del w:id="299" w:author="Joseph Sempa" w:date="2024-09-20T17:40:00Z" w16du:dateUtc="2024-09-20T15:40:00Z">
              <w:r w:rsidRPr="00DE6466" w:rsidDel="008122CE">
                <w:rPr>
                  <w:rFonts w:ascii="Arial" w:eastAsia="Arial" w:hAnsi="Arial" w:cs="Arial"/>
                  <w:bCs/>
                  <w:color w:val="000000"/>
                  <w:sz w:val="20"/>
                  <w:szCs w:val="20"/>
                </w:rPr>
                <w:delText>Hypotension</w:delText>
              </w:r>
            </w:del>
          </w:p>
        </w:tc>
        <w:tc>
          <w:tcPr>
            <w:tcW w:w="996" w:type="pct"/>
          </w:tcPr>
          <w:p w14:paraId="2F1350F2" w14:textId="0B343A3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0" w:author="Joseph Sempa" w:date="2024-09-20T17:40:00Z" w16du:dateUtc="2024-09-20T15:40:00Z"/>
                <w:rFonts w:ascii="Arial" w:hAnsi="Arial" w:cs="Arial"/>
                <w:sz w:val="20"/>
                <w:szCs w:val="20"/>
              </w:rPr>
            </w:pPr>
            <w:del w:id="301" w:author="Joseph Sempa" w:date="2024-09-20T17:40:00Z" w16du:dateUtc="2024-09-20T15:40:00Z">
              <w:r w:rsidRPr="00DE6466" w:rsidDel="008122CE">
                <w:rPr>
                  <w:rFonts w:ascii="Arial" w:eastAsia="Arial" w:hAnsi="Arial" w:cs="Arial"/>
                  <w:color w:val="000000"/>
                  <w:sz w:val="20"/>
                  <w:szCs w:val="20"/>
                </w:rPr>
                <w:delText>7 (12.1%)</w:delText>
              </w:r>
            </w:del>
          </w:p>
        </w:tc>
        <w:tc>
          <w:tcPr>
            <w:tcW w:w="996" w:type="pct"/>
          </w:tcPr>
          <w:p w14:paraId="13152238" w14:textId="27E45B4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2" w:author="Joseph Sempa" w:date="2024-09-20T17:40:00Z" w16du:dateUtc="2024-09-20T15:40:00Z"/>
                <w:rFonts w:ascii="Arial" w:hAnsi="Arial" w:cs="Arial"/>
                <w:sz w:val="20"/>
                <w:szCs w:val="20"/>
              </w:rPr>
            </w:pPr>
            <w:del w:id="303"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2CCE7917" w14:textId="40D5109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4" w:author="Joseph Sempa" w:date="2024-09-20T17:40:00Z" w16du:dateUtc="2024-09-20T15:40:00Z"/>
                <w:rFonts w:ascii="Arial" w:hAnsi="Arial" w:cs="Arial"/>
                <w:sz w:val="20"/>
                <w:szCs w:val="20"/>
              </w:rPr>
            </w:pPr>
            <w:del w:id="305"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656D94BC" w14:textId="114144DC" w:rsidTr="003F33A3">
        <w:trPr>
          <w:del w:id="306" w:author="Joseph Sempa" w:date="2024-09-20T17:40:00Z" w16du:dateUtc="2024-09-20T15:40:00Z"/>
        </w:trPr>
        <w:tc>
          <w:tcPr>
            <w:tcW w:w="2191" w:type="pct"/>
          </w:tcPr>
          <w:p w14:paraId="3C501427" w14:textId="15342D8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07" w:author="Joseph Sempa" w:date="2024-09-20T17:40:00Z" w16du:dateUtc="2024-09-20T15:40:00Z"/>
                <w:rFonts w:ascii="Arial" w:hAnsi="Arial" w:cs="Arial"/>
                <w:bCs/>
                <w:sz w:val="20"/>
                <w:szCs w:val="20"/>
              </w:rPr>
            </w:pPr>
            <w:del w:id="308" w:author="Joseph Sempa" w:date="2024-09-20T17:40:00Z" w16du:dateUtc="2024-09-20T15:40:00Z">
              <w:r w:rsidRPr="00DE6466" w:rsidDel="008122CE">
                <w:rPr>
                  <w:rFonts w:ascii="Arial" w:eastAsia="Arial" w:hAnsi="Arial" w:cs="Arial"/>
                  <w:bCs/>
                  <w:color w:val="000000"/>
                  <w:sz w:val="20"/>
                  <w:szCs w:val="20"/>
                </w:rPr>
                <w:delText>Weakness</w:delText>
              </w:r>
            </w:del>
          </w:p>
        </w:tc>
        <w:tc>
          <w:tcPr>
            <w:tcW w:w="996" w:type="pct"/>
          </w:tcPr>
          <w:p w14:paraId="6721E85E" w14:textId="2AB50F0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09" w:author="Joseph Sempa" w:date="2024-09-20T17:40:00Z" w16du:dateUtc="2024-09-20T15:40:00Z"/>
                <w:rFonts w:ascii="Arial" w:hAnsi="Arial" w:cs="Arial"/>
                <w:sz w:val="20"/>
                <w:szCs w:val="20"/>
              </w:rPr>
            </w:pPr>
            <w:del w:id="310" w:author="Joseph Sempa" w:date="2024-09-20T17:40:00Z" w16du:dateUtc="2024-09-20T15:40:00Z">
              <w:r w:rsidRPr="00DE6466" w:rsidDel="008122CE">
                <w:rPr>
                  <w:rFonts w:ascii="Arial" w:eastAsia="Arial" w:hAnsi="Arial" w:cs="Arial"/>
                  <w:color w:val="000000"/>
                  <w:sz w:val="20"/>
                  <w:szCs w:val="20"/>
                </w:rPr>
                <w:delText>54 (93.1%)</w:delText>
              </w:r>
            </w:del>
          </w:p>
        </w:tc>
        <w:tc>
          <w:tcPr>
            <w:tcW w:w="996" w:type="pct"/>
          </w:tcPr>
          <w:p w14:paraId="1ADC53F0" w14:textId="438D721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11" w:author="Joseph Sempa" w:date="2024-09-20T17:40:00Z" w16du:dateUtc="2024-09-20T15:40:00Z"/>
                <w:rFonts w:ascii="Arial" w:hAnsi="Arial" w:cs="Arial"/>
                <w:sz w:val="20"/>
                <w:szCs w:val="20"/>
              </w:rPr>
            </w:pPr>
            <w:del w:id="312" w:author="Joseph Sempa" w:date="2024-09-20T17:40:00Z" w16du:dateUtc="2024-09-20T15:40:00Z">
              <w:r w:rsidRPr="00DE6466" w:rsidDel="008122CE">
                <w:rPr>
                  <w:rFonts w:ascii="Arial" w:eastAsia="Arial" w:hAnsi="Arial" w:cs="Arial"/>
                  <w:color w:val="000000"/>
                  <w:sz w:val="20"/>
                  <w:szCs w:val="20"/>
                </w:rPr>
                <w:delText>4 (66.7%)</w:delText>
              </w:r>
            </w:del>
          </w:p>
        </w:tc>
        <w:tc>
          <w:tcPr>
            <w:tcW w:w="817" w:type="pct"/>
          </w:tcPr>
          <w:p w14:paraId="118CE659" w14:textId="748E46D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13" w:author="Joseph Sempa" w:date="2024-09-20T17:40:00Z" w16du:dateUtc="2024-09-20T15:40:00Z"/>
                <w:rFonts w:ascii="Arial" w:hAnsi="Arial" w:cs="Arial"/>
                <w:sz w:val="20"/>
                <w:szCs w:val="20"/>
              </w:rPr>
            </w:pPr>
            <w:del w:id="314" w:author="Joseph Sempa" w:date="2024-09-20T17:40:00Z" w16du:dateUtc="2024-09-20T15:40:00Z">
              <w:r w:rsidRPr="00DE6466" w:rsidDel="008122CE">
                <w:rPr>
                  <w:rFonts w:ascii="Arial" w:eastAsia="Arial" w:hAnsi="Arial" w:cs="Arial"/>
                  <w:color w:val="000000"/>
                  <w:sz w:val="20"/>
                  <w:szCs w:val="20"/>
                </w:rPr>
                <w:delText>0.093</w:delText>
              </w:r>
            </w:del>
          </w:p>
        </w:tc>
      </w:tr>
      <w:tr w:rsidR="008438E7" w:rsidRPr="00753810" w:rsidDel="008122CE" w14:paraId="649ECC7A" w14:textId="72367503" w:rsidTr="003F33A3">
        <w:trPr>
          <w:cnfStyle w:val="000000100000" w:firstRow="0" w:lastRow="0" w:firstColumn="0" w:lastColumn="0" w:oddVBand="0" w:evenVBand="0" w:oddHBand="1" w:evenHBand="0" w:firstRowFirstColumn="0" w:firstRowLastColumn="0" w:lastRowFirstColumn="0" w:lastRowLastColumn="0"/>
          <w:del w:id="315" w:author="Joseph Sempa" w:date="2024-09-20T17:40:00Z" w16du:dateUtc="2024-09-20T15:40:00Z"/>
        </w:trPr>
        <w:tc>
          <w:tcPr>
            <w:tcW w:w="2191" w:type="pct"/>
          </w:tcPr>
          <w:p w14:paraId="37EFD72D" w14:textId="3A56946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16" w:author="Joseph Sempa" w:date="2024-09-20T17:40:00Z" w16du:dateUtc="2024-09-20T15:40:00Z"/>
                <w:rFonts w:ascii="Arial" w:hAnsi="Arial" w:cs="Arial"/>
                <w:bCs/>
                <w:sz w:val="20"/>
                <w:szCs w:val="20"/>
              </w:rPr>
            </w:pPr>
            <w:del w:id="317" w:author="Joseph Sempa" w:date="2024-09-20T17:40:00Z" w16du:dateUtc="2024-09-20T15:40:00Z">
              <w:r w:rsidRPr="00DE6466" w:rsidDel="008122CE">
                <w:rPr>
                  <w:rFonts w:ascii="Arial" w:eastAsia="Arial" w:hAnsi="Arial" w:cs="Arial"/>
                  <w:bCs/>
                  <w:color w:val="000000"/>
                  <w:sz w:val="20"/>
                  <w:szCs w:val="20"/>
                </w:rPr>
                <w:delText>Tiredness</w:delText>
              </w:r>
            </w:del>
          </w:p>
        </w:tc>
        <w:tc>
          <w:tcPr>
            <w:tcW w:w="996" w:type="pct"/>
          </w:tcPr>
          <w:p w14:paraId="071E9BE3" w14:textId="5F26573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18" w:author="Joseph Sempa" w:date="2024-09-20T17:40:00Z" w16du:dateUtc="2024-09-20T15:40:00Z"/>
                <w:rFonts w:ascii="Arial" w:hAnsi="Arial" w:cs="Arial"/>
                <w:sz w:val="20"/>
                <w:szCs w:val="20"/>
              </w:rPr>
            </w:pPr>
            <w:del w:id="319" w:author="Joseph Sempa" w:date="2024-09-20T17:40:00Z" w16du:dateUtc="2024-09-20T15:40:00Z">
              <w:r w:rsidRPr="00DE6466" w:rsidDel="008122CE">
                <w:rPr>
                  <w:rFonts w:ascii="Arial" w:eastAsia="Arial" w:hAnsi="Arial" w:cs="Arial"/>
                  <w:color w:val="000000"/>
                  <w:sz w:val="20"/>
                  <w:szCs w:val="20"/>
                </w:rPr>
                <w:delText>53 (93.0%)</w:delText>
              </w:r>
            </w:del>
          </w:p>
        </w:tc>
        <w:tc>
          <w:tcPr>
            <w:tcW w:w="996" w:type="pct"/>
          </w:tcPr>
          <w:p w14:paraId="3C4F1255" w14:textId="5D38FFB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0" w:author="Joseph Sempa" w:date="2024-09-20T17:40:00Z" w16du:dateUtc="2024-09-20T15:40:00Z"/>
                <w:rFonts w:ascii="Arial" w:hAnsi="Arial" w:cs="Arial"/>
                <w:sz w:val="20"/>
                <w:szCs w:val="20"/>
              </w:rPr>
            </w:pPr>
            <w:del w:id="321" w:author="Joseph Sempa" w:date="2024-09-20T17:40:00Z" w16du:dateUtc="2024-09-20T15:40:00Z">
              <w:r w:rsidRPr="00DE6466" w:rsidDel="008122CE">
                <w:rPr>
                  <w:rFonts w:ascii="Arial" w:eastAsia="Arial" w:hAnsi="Arial" w:cs="Arial"/>
                  <w:color w:val="000000"/>
                  <w:sz w:val="20"/>
                  <w:szCs w:val="20"/>
                </w:rPr>
                <w:delText>6 (100.0%)</w:delText>
              </w:r>
            </w:del>
          </w:p>
        </w:tc>
        <w:tc>
          <w:tcPr>
            <w:tcW w:w="817" w:type="pct"/>
          </w:tcPr>
          <w:p w14:paraId="407F0991" w14:textId="61681D3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2" w:author="Joseph Sempa" w:date="2024-09-20T17:40:00Z" w16du:dateUtc="2024-09-20T15:40:00Z"/>
                <w:rFonts w:ascii="Arial" w:hAnsi="Arial" w:cs="Arial"/>
                <w:sz w:val="20"/>
                <w:szCs w:val="20"/>
              </w:rPr>
            </w:pPr>
            <w:del w:id="323"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525ECA7C" w14:textId="6C48D7BD" w:rsidTr="003F33A3">
        <w:trPr>
          <w:del w:id="324" w:author="Joseph Sempa" w:date="2024-09-20T17:40:00Z" w16du:dateUtc="2024-09-20T15:40:00Z"/>
        </w:trPr>
        <w:tc>
          <w:tcPr>
            <w:tcW w:w="2191" w:type="pct"/>
          </w:tcPr>
          <w:p w14:paraId="3B174521" w14:textId="58306DA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25" w:author="Joseph Sempa" w:date="2024-09-20T17:40:00Z" w16du:dateUtc="2024-09-20T15:40:00Z"/>
                <w:rFonts w:ascii="Arial" w:hAnsi="Arial" w:cs="Arial"/>
                <w:bCs/>
                <w:sz w:val="20"/>
                <w:szCs w:val="20"/>
              </w:rPr>
            </w:pPr>
            <w:del w:id="326" w:author="Joseph Sempa" w:date="2024-09-20T17:40:00Z" w16du:dateUtc="2024-09-20T15:40:00Z">
              <w:r w:rsidRPr="00DE6466" w:rsidDel="008122CE">
                <w:rPr>
                  <w:rFonts w:ascii="Arial" w:eastAsia="Arial" w:hAnsi="Arial" w:cs="Arial"/>
                  <w:bCs/>
                  <w:color w:val="000000"/>
                  <w:sz w:val="20"/>
                  <w:szCs w:val="20"/>
                </w:rPr>
                <w:delText>Poor appetite</w:delText>
              </w:r>
            </w:del>
          </w:p>
        </w:tc>
        <w:tc>
          <w:tcPr>
            <w:tcW w:w="996" w:type="pct"/>
          </w:tcPr>
          <w:p w14:paraId="06C3D08B" w14:textId="0DB4D6D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7" w:author="Joseph Sempa" w:date="2024-09-20T17:40:00Z" w16du:dateUtc="2024-09-20T15:40:00Z"/>
                <w:rFonts w:ascii="Arial" w:hAnsi="Arial" w:cs="Arial"/>
                <w:sz w:val="20"/>
                <w:szCs w:val="20"/>
              </w:rPr>
            </w:pPr>
            <w:del w:id="328" w:author="Joseph Sempa" w:date="2024-09-20T17:40:00Z" w16du:dateUtc="2024-09-20T15:40:00Z">
              <w:r w:rsidRPr="00DE6466" w:rsidDel="008122CE">
                <w:rPr>
                  <w:rFonts w:ascii="Arial" w:eastAsia="Arial" w:hAnsi="Arial" w:cs="Arial"/>
                  <w:color w:val="000000"/>
                  <w:sz w:val="20"/>
                  <w:szCs w:val="20"/>
                </w:rPr>
                <w:delText>51 (87.9%)</w:delText>
              </w:r>
            </w:del>
          </w:p>
        </w:tc>
        <w:tc>
          <w:tcPr>
            <w:tcW w:w="996" w:type="pct"/>
          </w:tcPr>
          <w:p w14:paraId="212417E6" w14:textId="3E2CA8A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29" w:author="Joseph Sempa" w:date="2024-09-20T17:40:00Z" w16du:dateUtc="2024-09-20T15:40:00Z"/>
                <w:rFonts w:ascii="Arial" w:hAnsi="Arial" w:cs="Arial"/>
                <w:sz w:val="20"/>
                <w:szCs w:val="20"/>
              </w:rPr>
            </w:pPr>
            <w:del w:id="330" w:author="Joseph Sempa" w:date="2024-09-20T17:40:00Z" w16du:dateUtc="2024-09-20T15:40:00Z">
              <w:r w:rsidRPr="00DE6466" w:rsidDel="008122CE">
                <w:rPr>
                  <w:rFonts w:ascii="Arial" w:eastAsia="Arial" w:hAnsi="Arial" w:cs="Arial"/>
                  <w:color w:val="000000"/>
                  <w:sz w:val="20"/>
                  <w:szCs w:val="20"/>
                </w:rPr>
                <w:delText>6 (100.0%)</w:delText>
              </w:r>
            </w:del>
          </w:p>
        </w:tc>
        <w:tc>
          <w:tcPr>
            <w:tcW w:w="817" w:type="pct"/>
          </w:tcPr>
          <w:p w14:paraId="00B59D43" w14:textId="57FBA72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31" w:author="Joseph Sempa" w:date="2024-09-20T17:40:00Z" w16du:dateUtc="2024-09-20T15:40:00Z"/>
                <w:rFonts w:ascii="Arial" w:hAnsi="Arial" w:cs="Arial"/>
                <w:sz w:val="20"/>
                <w:szCs w:val="20"/>
              </w:rPr>
            </w:pPr>
            <w:del w:id="332"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40584965" w14:textId="27A7011E" w:rsidTr="003F33A3">
        <w:trPr>
          <w:cnfStyle w:val="000000100000" w:firstRow="0" w:lastRow="0" w:firstColumn="0" w:lastColumn="0" w:oddVBand="0" w:evenVBand="0" w:oddHBand="1" w:evenHBand="0" w:firstRowFirstColumn="0" w:firstRowLastColumn="0" w:lastRowFirstColumn="0" w:lastRowLastColumn="0"/>
          <w:del w:id="333" w:author="Joseph Sempa" w:date="2024-09-20T17:40:00Z" w16du:dateUtc="2024-09-20T15:40:00Z"/>
        </w:trPr>
        <w:tc>
          <w:tcPr>
            <w:tcW w:w="2191" w:type="pct"/>
          </w:tcPr>
          <w:p w14:paraId="198AEB44" w14:textId="4C57965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34" w:author="Joseph Sempa" w:date="2024-09-20T17:40:00Z" w16du:dateUtc="2024-09-20T15:40:00Z"/>
                <w:rFonts w:ascii="Arial" w:hAnsi="Arial" w:cs="Arial"/>
                <w:bCs/>
                <w:sz w:val="20"/>
                <w:szCs w:val="20"/>
              </w:rPr>
            </w:pPr>
            <w:del w:id="335" w:author="Joseph Sempa" w:date="2024-09-20T17:40:00Z" w16du:dateUtc="2024-09-20T15:40:00Z">
              <w:r w:rsidRPr="00DE6466" w:rsidDel="008122CE">
                <w:rPr>
                  <w:rFonts w:ascii="Arial" w:eastAsia="Arial" w:hAnsi="Arial" w:cs="Arial"/>
                  <w:bCs/>
                  <w:color w:val="000000"/>
                  <w:sz w:val="20"/>
                  <w:szCs w:val="20"/>
                </w:rPr>
                <w:delText>Increased pigmentation of the skin</w:delText>
              </w:r>
            </w:del>
          </w:p>
        </w:tc>
        <w:tc>
          <w:tcPr>
            <w:tcW w:w="996" w:type="pct"/>
          </w:tcPr>
          <w:p w14:paraId="01704415" w14:textId="5F3611B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36" w:author="Joseph Sempa" w:date="2024-09-20T17:40:00Z" w16du:dateUtc="2024-09-20T15:40:00Z"/>
                <w:rFonts w:ascii="Arial" w:hAnsi="Arial" w:cs="Arial"/>
                <w:sz w:val="20"/>
                <w:szCs w:val="20"/>
              </w:rPr>
            </w:pPr>
            <w:del w:id="337" w:author="Joseph Sempa" w:date="2024-09-20T17:40:00Z" w16du:dateUtc="2024-09-20T15:40:00Z">
              <w:r w:rsidRPr="00DE6466" w:rsidDel="008122CE">
                <w:rPr>
                  <w:rFonts w:ascii="Arial" w:eastAsia="Arial" w:hAnsi="Arial" w:cs="Arial"/>
                  <w:color w:val="000000"/>
                  <w:sz w:val="20"/>
                  <w:szCs w:val="20"/>
                </w:rPr>
                <w:delText>36 (63.2%)</w:delText>
              </w:r>
            </w:del>
          </w:p>
        </w:tc>
        <w:tc>
          <w:tcPr>
            <w:tcW w:w="996" w:type="pct"/>
          </w:tcPr>
          <w:p w14:paraId="4AF08BD5" w14:textId="7B453A7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38" w:author="Joseph Sempa" w:date="2024-09-20T17:40:00Z" w16du:dateUtc="2024-09-20T15:40:00Z"/>
                <w:rFonts w:ascii="Arial" w:hAnsi="Arial" w:cs="Arial"/>
                <w:sz w:val="20"/>
                <w:szCs w:val="20"/>
              </w:rPr>
            </w:pPr>
            <w:del w:id="339" w:author="Joseph Sempa" w:date="2024-09-20T17:40:00Z" w16du:dateUtc="2024-09-20T15:40:00Z">
              <w:r w:rsidRPr="00DE6466" w:rsidDel="008122CE">
                <w:rPr>
                  <w:rFonts w:ascii="Arial" w:eastAsia="Arial" w:hAnsi="Arial" w:cs="Arial"/>
                  <w:color w:val="000000"/>
                  <w:sz w:val="20"/>
                  <w:szCs w:val="20"/>
                </w:rPr>
                <w:delText>2 (40.0%)</w:delText>
              </w:r>
            </w:del>
          </w:p>
        </w:tc>
        <w:tc>
          <w:tcPr>
            <w:tcW w:w="817" w:type="pct"/>
          </w:tcPr>
          <w:p w14:paraId="093138AF" w14:textId="0C1F4BA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0" w:author="Joseph Sempa" w:date="2024-09-20T17:40:00Z" w16du:dateUtc="2024-09-20T15:40:00Z"/>
                <w:rFonts w:ascii="Arial" w:hAnsi="Arial" w:cs="Arial"/>
                <w:sz w:val="20"/>
                <w:szCs w:val="20"/>
              </w:rPr>
            </w:pPr>
            <w:del w:id="341" w:author="Joseph Sempa" w:date="2024-09-20T17:40:00Z" w16du:dateUtc="2024-09-20T15:40:00Z">
              <w:r w:rsidRPr="00DE6466" w:rsidDel="008122CE">
                <w:rPr>
                  <w:rFonts w:ascii="Arial" w:eastAsia="Arial" w:hAnsi="Arial" w:cs="Arial"/>
                  <w:color w:val="000000"/>
                  <w:sz w:val="20"/>
                  <w:szCs w:val="20"/>
                </w:rPr>
                <w:delText>0.4</w:delText>
              </w:r>
            </w:del>
          </w:p>
        </w:tc>
      </w:tr>
      <w:tr w:rsidR="008438E7" w:rsidRPr="00753810" w:rsidDel="008122CE" w14:paraId="64CA969D" w14:textId="5D3CE29D" w:rsidTr="003F33A3">
        <w:trPr>
          <w:del w:id="342" w:author="Joseph Sempa" w:date="2024-09-20T17:40:00Z" w16du:dateUtc="2024-09-20T15:40:00Z"/>
        </w:trPr>
        <w:tc>
          <w:tcPr>
            <w:tcW w:w="2191" w:type="pct"/>
          </w:tcPr>
          <w:p w14:paraId="16048DE5" w14:textId="2EB3B8B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43" w:author="Joseph Sempa" w:date="2024-09-20T17:40:00Z" w16du:dateUtc="2024-09-20T15:40:00Z"/>
                <w:rFonts w:ascii="Arial" w:hAnsi="Arial" w:cs="Arial"/>
                <w:bCs/>
                <w:sz w:val="20"/>
                <w:szCs w:val="20"/>
              </w:rPr>
            </w:pPr>
            <w:del w:id="344" w:author="Joseph Sempa" w:date="2024-09-20T17:40:00Z" w16du:dateUtc="2024-09-20T15:40:00Z">
              <w:r w:rsidRPr="00DE6466" w:rsidDel="008122CE">
                <w:rPr>
                  <w:rFonts w:ascii="Arial" w:eastAsia="Arial" w:hAnsi="Arial" w:cs="Arial"/>
                  <w:bCs/>
                  <w:color w:val="000000"/>
                  <w:sz w:val="20"/>
                  <w:szCs w:val="20"/>
                </w:rPr>
                <w:delText>Nausea</w:delText>
              </w:r>
            </w:del>
          </w:p>
        </w:tc>
        <w:tc>
          <w:tcPr>
            <w:tcW w:w="996" w:type="pct"/>
          </w:tcPr>
          <w:p w14:paraId="47C45ABD" w14:textId="2CA671E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5" w:author="Joseph Sempa" w:date="2024-09-20T17:40:00Z" w16du:dateUtc="2024-09-20T15:40:00Z"/>
                <w:rFonts w:ascii="Arial" w:hAnsi="Arial" w:cs="Arial"/>
                <w:sz w:val="20"/>
                <w:szCs w:val="20"/>
              </w:rPr>
            </w:pPr>
            <w:del w:id="346" w:author="Joseph Sempa" w:date="2024-09-20T17:40:00Z" w16du:dateUtc="2024-09-20T15:40:00Z">
              <w:r w:rsidRPr="00DE6466" w:rsidDel="008122CE">
                <w:rPr>
                  <w:rFonts w:ascii="Arial" w:eastAsia="Arial" w:hAnsi="Arial" w:cs="Arial"/>
                  <w:color w:val="000000"/>
                  <w:sz w:val="20"/>
                  <w:szCs w:val="20"/>
                </w:rPr>
                <w:delText>37 (63.8%)</w:delText>
              </w:r>
            </w:del>
          </w:p>
        </w:tc>
        <w:tc>
          <w:tcPr>
            <w:tcW w:w="996" w:type="pct"/>
          </w:tcPr>
          <w:p w14:paraId="52D9E89D" w14:textId="203FCD0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7" w:author="Joseph Sempa" w:date="2024-09-20T17:40:00Z" w16du:dateUtc="2024-09-20T15:40:00Z"/>
                <w:rFonts w:ascii="Arial" w:hAnsi="Arial" w:cs="Arial"/>
                <w:sz w:val="20"/>
                <w:szCs w:val="20"/>
              </w:rPr>
            </w:pPr>
            <w:del w:id="348" w:author="Joseph Sempa" w:date="2024-09-20T17:40:00Z" w16du:dateUtc="2024-09-20T15:40:00Z">
              <w:r w:rsidRPr="00DE6466" w:rsidDel="008122CE">
                <w:rPr>
                  <w:rFonts w:ascii="Arial" w:eastAsia="Arial" w:hAnsi="Arial" w:cs="Arial"/>
                  <w:color w:val="000000"/>
                  <w:sz w:val="20"/>
                  <w:szCs w:val="20"/>
                </w:rPr>
                <w:delText>5 (83.3%)</w:delText>
              </w:r>
            </w:del>
          </w:p>
        </w:tc>
        <w:tc>
          <w:tcPr>
            <w:tcW w:w="817" w:type="pct"/>
          </w:tcPr>
          <w:p w14:paraId="0CBDB4B7" w14:textId="46EF167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49" w:author="Joseph Sempa" w:date="2024-09-20T17:40:00Z" w16du:dateUtc="2024-09-20T15:40:00Z"/>
                <w:rFonts w:ascii="Arial" w:hAnsi="Arial" w:cs="Arial"/>
                <w:sz w:val="20"/>
                <w:szCs w:val="20"/>
              </w:rPr>
            </w:pPr>
            <w:del w:id="350"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36BFFE79" w14:textId="195C59E9" w:rsidTr="003F33A3">
        <w:trPr>
          <w:cnfStyle w:val="000000100000" w:firstRow="0" w:lastRow="0" w:firstColumn="0" w:lastColumn="0" w:oddVBand="0" w:evenVBand="0" w:oddHBand="1" w:evenHBand="0" w:firstRowFirstColumn="0" w:firstRowLastColumn="0" w:lastRowFirstColumn="0" w:lastRowLastColumn="0"/>
          <w:del w:id="351" w:author="Joseph Sempa" w:date="2024-09-20T17:40:00Z" w16du:dateUtc="2024-09-20T15:40:00Z"/>
        </w:trPr>
        <w:tc>
          <w:tcPr>
            <w:tcW w:w="2191" w:type="pct"/>
          </w:tcPr>
          <w:p w14:paraId="4B00DF79" w14:textId="23441570"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52" w:author="Joseph Sempa" w:date="2024-09-20T17:40:00Z" w16du:dateUtc="2024-09-20T15:40:00Z"/>
                <w:rFonts w:ascii="Arial" w:hAnsi="Arial" w:cs="Arial"/>
                <w:bCs/>
                <w:sz w:val="20"/>
                <w:szCs w:val="20"/>
              </w:rPr>
            </w:pPr>
            <w:del w:id="353" w:author="Joseph Sempa" w:date="2024-09-20T17:40:00Z" w16du:dateUtc="2024-09-20T15:40:00Z">
              <w:r w:rsidRPr="00DE6466" w:rsidDel="008122CE">
                <w:rPr>
                  <w:rFonts w:ascii="Arial" w:eastAsia="Arial" w:hAnsi="Arial" w:cs="Arial"/>
                  <w:bCs/>
                  <w:color w:val="000000"/>
                  <w:sz w:val="20"/>
                  <w:szCs w:val="20"/>
                </w:rPr>
                <w:delText>Vomiting</w:delText>
              </w:r>
            </w:del>
          </w:p>
        </w:tc>
        <w:tc>
          <w:tcPr>
            <w:tcW w:w="996" w:type="pct"/>
          </w:tcPr>
          <w:p w14:paraId="7B8A0802" w14:textId="75EFB15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54" w:author="Joseph Sempa" w:date="2024-09-20T17:40:00Z" w16du:dateUtc="2024-09-20T15:40:00Z"/>
                <w:rFonts w:ascii="Arial" w:hAnsi="Arial" w:cs="Arial"/>
                <w:sz w:val="20"/>
                <w:szCs w:val="20"/>
              </w:rPr>
            </w:pPr>
            <w:del w:id="355" w:author="Joseph Sempa" w:date="2024-09-20T17:40:00Z" w16du:dateUtc="2024-09-20T15:40:00Z">
              <w:r w:rsidRPr="00DE6466" w:rsidDel="008122CE">
                <w:rPr>
                  <w:rFonts w:ascii="Arial" w:eastAsia="Arial" w:hAnsi="Arial" w:cs="Arial"/>
                  <w:color w:val="000000"/>
                  <w:sz w:val="20"/>
                  <w:szCs w:val="20"/>
                </w:rPr>
                <w:delText>15 (25.9%)</w:delText>
              </w:r>
            </w:del>
          </w:p>
        </w:tc>
        <w:tc>
          <w:tcPr>
            <w:tcW w:w="996" w:type="pct"/>
          </w:tcPr>
          <w:p w14:paraId="796239DF" w14:textId="10CD6DA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56" w:author="Joseph Sempa" w:date="2024-09-20T17:40:00Z" w16du:dateUtc="2024-09-20T15:40:00Z"/>
                <w:rFonts w:ascii="Arial" w:hAnsi="Arial" w:cs="Arial"/>
                <w:sz w:val="20"/>
                <w:szCs w:val="20"/>
              </w:rPr>
            </w:pPr>
            <w:del w:id="357" w:author="Joseph Sempa" w:date="2024-09-20T17:40:00Z" w16du:dateUtc="2024-09-20T15:40:00Z">
              <w:r w:rsidRPr="00DE6466" w:rsidDel="008122CE">
                <w:rPr>
                  <w:rFonts w:ascii="Arial" w:eastAsia="Arial" w:hAnsi="Arial" w:cs="Arial"/>
                  <w:color w:val="000000"/>
                  <w:sz w:val="20"/>
                  <w:szCs w:val="20"/>
                </w:rPr>
                <w:delText>2 (33.3%)</w:delText>
              </w:r>
            </w:del>
          </w:p>
        </w:tc>
        <w:tc>
          <w:tcPr>
            <w:tcW w:w="817" w:type="pct"/>
          </w:tcPr>
          <w:p w14:paraId="485317AC" w14:textId="509C5B03"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58" w:author="Joseph Sempa" w:date="2024-09-20T17:40:00Z" w16du:dateUtc="2024-09-20T15:40:00Z"/>
                <w:rFonts w:ascii="Arial" w:hAnsi="Arial" w:cs="Arial"/>
                <w:sz w:val="20"/>
                <w:szCs w:val="20"/>
              </w:rPr>
            </w:pPr>
            <w:del w:id="359"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3E1FF8F5" w14:textId="5EE4CAD5" w:rsidTr="003F33A3">
        <w:trPr>
          <w:del w:id="360" w:author="Joseph Sempa" w:date="2024-09-20T17:40:00Z" w16du:dateUtc="2024-09-20T15:40:00Z"/>
        </w:trPr>
        <w:tc>
          <w:tcPr>
            <w:tcW w:w="2191" w:type="pct"/>
          </w:tcPr>
          <w:p w14:paraId="7E922B64" w14:textId="0A5C45B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61" w:author="Joseph Sempa" w:date="2024-09-20T17:40:00Z" w16du:dateUtc="2024-09-20T15:40:00Z"/>
                <w:rFonts w:ascii="Arial" w:hAnsi="Arial" w:cs="Arial"/>
                <w:bCs/>
                <w:sz w:val="20"/>
                <w:szCs w:val="20"/>
              </w:rPr>
            </w:pPr>
            <w:del w:id="362" w:author="Joseph Sempa" w:date="2024-09-20T17:40:00Z" w16du:dateUtc="2024-09-20T15:40:00Z">
              <w:r w:rsidRPr="00DE6466" w:rsidDel="008122CE">
                <w:rPr>
                  <w:rFonts w:ascii="Arial" w:eastAsia="Arial" w:hAnsi="Arial" w:cs="Arial"/>
                  <w:bCs/>
                  <w:color w:val="000000"/>
                  <w:sz w:val="20"/>
                  <w:szCs w:val="20"/>
                </w:rPr>
                <w:delText>Liking for salt</w:delText>
              </w:r>
            </w:del>
          </w:p>
        </w:tc>
        <w:tc>
          <w:tcPr>
            <w:tcW w:w="996" w:type="pct"/>
          </w:tcPr>
          <w:p w14:paraId="48978773" w14:textId="0F81670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63" w:author="Joseph Sempa" w:date="2024-09-20T17:40:00Z" w16du:dateUtc="2024-09-20T15:40:00Z"/>
                <w:rFonts w:ascii="Arial" w:hAnsi="Arial" w:cs="Arial"/>
                <w:sz w:val="20"/>
                <w:szCs w:val="20"/>
              </w:rPr>
            </w:pPr>
            <w:del w:id="364" w:author="Joseph Sempa" w:date="2024-09-20T17:40:00Z" w16du:dateUtc="2024-09-20T15:40:00Z">
              <w:r w:rsidRPr="00DE6466" w:rsidDel="008122CE">
                <w:rPr>
                  <w:rFonts w:ascii="Arial" w:eastAsia="Arial" w:hAnsi="Arial" w:cs="Arial"/>
                  <w:color w:val="000000"/>
                  <w:sz w:val="20"/>
                  <w:szCs w:val="20"/>
                </w:rPr>
                <w:delText>38 (65.5%)</w:delText>
              </w:r>
            </w:del>
          </w:p>
        </w:tc>
        <w:tc>
          <w:tcPr>
            <w:tcW w:w="996" w:type="pct"/>
          </w:tcPr>
          <w:p w14:paraId="783424CF" w14:textId="1FFF1E5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65" w:author="Joseph Sempa" w:date="2024-09-20T17:40:00Z" w16du:dateUtc="2024-09-20T15:40:00Z"/>
                <w:rFonts w:ascii="Arial" w:hAnsi="Arial" w:cs="Arial"/>
                <w:sz w:val="20"/>
                <w:szCs w:val="20"/>
              </w:rPr>
            </w:pPr>
            <w:del w:id="366" w:author="Joseph Sempa" w:date="2024-09-20T17:40:00Z" w16du:dateUtc="2024-09-20T15:40:00Z">
              <w:r w:rsidRPr="00DE6466" w:rsidDel="008122CE">
                <w:rPr>
                  <w:rFonts w:ascii="Arial" w:eastAsia="Arial" w:hAnsi="Arial" w:cs="Arial"/>
                  <w:color w:val="000000"/>
                  <w:sz w:val="20"/>
                  <w:szCs w:val="20"/>
                </w:rPr>
                <w:delText>4 (66.7%)</w:delText>
              </w:r>
            </w:del>
          </w:p>
        </w:tc>
        <w:tc>
          <w:tcPr>
            <w:tcW w:w="817" w:type="pct"/>
          </w:tcPr>
          <w:p w14:paraId="037517D5" w14:textId="04A8E84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67" w:author="Joseph Sempa" w:date="2024-09-20T17:40:00Z" w16du:dateUtc="2024-09-20T15:40:00Z"/>
                <w:rFonts w:ascii="Arial" w:hAnsi="Arial" w:cs="Arial"/>
                <w:sz w:val="20"/>
                <w:szCs w:val="20"/>
              </w:rPr>
            </w:pPr>
            <w:del w:id="368"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53C85FC3" w14:textId="552E660F" w:rsidTr="003F33A3">
        <w:trPr>
          <w:cnfStyle w:val="000000100000" w:firstRow="0" w:lastRow="0" w:firstColumn="0" w:lastColumn="0" w:oddVBand="0" w:evenVBand="0" w:oddHBand="1" w:evenHBand="0" w:firstRowFirstColumn="0" w:firstRowLastColumn="0" w:lastRowFirstColumn="0" w:lastRowLastColumn="0"/>
          <w:del w:id="369" w:author="Joseph Sempa" w:date="2024-09-20T17:40:00Z" w16du:dateUtc="2024-09-20T15:40:00Z"/>
        </w:trPr>
        <w:tc>
          <w:tcPr>
            <w:tcW w:w="2191" w:type="pct"/>
          </w:tcPr>
          <w:p w14:paraId="6B9E99C8" w14:textId="404741E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70" w:author="Joseph Sempa" w:date="2024-09-20T17:40:00Z" w16du:dateUtc="2024-09-20T15:40:00Z"/>
                <w:rFonts w:ascii="Arial" w:hAnsi="Arial" w:cs="Arial"/>
                <w:bCs/>
                <w:sz w:val="20"/>
                <w:szCs w:val="20"/>
              </w:rPr>
            </w:pPr>
            <w:del w:id="371" w:author="Joseph Sempa" w:date="2024-09-20T17:40:00Z" w16du:dateUtc="2024-09-20T15:40:00Z">
              <w:r w:rsidRPr="00DE6466" w:rsidDel="008122CE">
                <w:rPr>
                  <w:rFonts w:ascii="Arial" w:eastAsia="Arial" w:hAnsi="Arial" w:cs="Arial"/>
                  <w:bCs/>
                  <w:color w:val="000000"/>
                  <w:sz w:val="20"/>
                  <w:szCs w:val="20"/>
                </w:rPr>
                <w:delText>Hypoglycaemia</w:delText>
              </w:r>
            </w:del>
          </w:p>
        </w:tc>
        <w:tc>
          <w:tcPr>
            <w:tcW w:w="996" w:type="pct"/>
          </w:tcPr>
          <w:p w14:paraId="3E7E7223" w14:textId="34418E47"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72" w:author="Joseph Sempa" w:date="2024-09-20T17:40:00Z" w16du:dateUtc="2024-09-20T15:40:00Z"/>
                <w:rFonts w:ascii="Arial" w:hAnsi="Arial" w:cs="Arial"/>
                <w:sz w:val="20"/>
                <w:szCs w:val="20"/>
              </w:rPr>
            </w:pPr>
            <w:del w:id="373" w:author="Joseph Sempa" w:date="2024-09-20T17:40:00Z" w16du:dateUtc="2024-09-20T15:40:00Z">
              <w:r w:rsidRPr="00DE6466" w:rsidDel="008122CE">
                <w:rPr>
                  <w:rFonts w:ascii="Arial" w:eastAsia="Arial" w:hAnsi="Arial" w:cs="Arial"/>
                  <w:color w:val="000000"/>
                  <w:sz w:val="20"/>
                  <w:szCs w:val="20"/>
                </w:rPr>
                <w:delText>2 (3.4%)</w:delText>
              </w:r>
            </w:del>
          </w:p>
        </w:tc>
        <w:tc>
          <w:tcPr>
            <w:tcW w:w="996" w:type="pct"/>
          </w:tcPr>
          <w:p w14:paraId="13ED7286" w14:textId="4A5F8F8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74" w:author="Joseph Sempa" w:date="2024-09-20T17:40:00Z" w16du:dateUtc="2024-09-20T15:40:00Z"/>
                <w:rFonts w:ascii="Arial" w:hAnsi="Arial" w:cs="Arial"/>
                <w:sz w:val="20"/>
                <w:szCs w:val="20"/>
              </w:rPr>
            </w:pPr>
            <w:del w:id="375"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174F2EF0" w14:textId="5E5DF28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76" w:author="Joseph Sempa" w:date="2024-09-20T17:40:00Z" w16du:dateUtc="2024-09-20T15:40:00Z"/>
                <w:rFonts w:ascii="Arial" w:hAnsi="Arial" w:cs="Arial"/>
                <w:sz w:val="20"/>
                <w:szCs w:val="20"/>
              </w:rPr>
            </w:pPr>
            <w:del w:id="377"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0D9B2784" w14:textId="393BC099" w:rsidTr="003F33A3">
        <w:trPr>
          <w:del w:id="378" w:author="Joseph Sempa" w:date="2024-09-20T17:40:00Z" w16du:dateUtc="2024-09-20T15:40:00Z"/>
        </w:trPr>
        <w:tc>
          <w:tcPr>
            <w:tcW w:w="2191" w:type="pct"/>
          </w:tcPr>
          <w:p w14:paraId="490EACFB" w14:textId="58F52D5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79" w:author="Joseph Sempa" w:date="2024-09-20T17:40:00Z" w16du:dateUtc="2024-09-20T15:40:00Z"/>
                <w:rFonts w:ascii="Arial" w:hAnsi="Arial" w:cs="Arial"/>
                <w:bCs/>
                <w:sz w:val="20"/>
                <w:szCs w:val="20"/>
              </w:rPr>
            </w:pPr>
            <w:del w:id="380" w:author="Joseph Sempa" w:date="2024-09-20T17:40:00Z" w16du:dateUtc="2024-09-20T15:40:00Z">
              <w:r w:rsidRPr="00DE6466" w:rsidDel="008122CE">
                <w:rPr>
                  <w:rFonts w:ascii="Arial" w:eastAsia="Arial" w:hAnsi="Arial" w:cs="Arial"/>
                  <w:bCs/>
                  <w:color w:val="000000"/>
                  <w:sz w:val="20"/>
                  <w:szCs w:val="20"/>
                </w:rPr>
                <w:delText>Loss of consciousness</w:delText>
              </w:r>
            </w:del>
          </w:p>
        </w:tc>
        <w:tc>
          <w:tcPr>
            <w:tcW w:w="996" w:type="pct"/>
          </w:tcPr>
          <w:p w14:paraId="530EFDA9" w14:textId="6A559A2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81" w:author="Joseph Sempa" w:date="2024-09-20T17:40:00Z" w16du:dateUtc="2024-09-20T15:40:00Z"/>
                <w:rFonts w:ascii="Arial" w:hAnsi="Arial" w:cs="Arial"/>
                <w:sz w:val="20"/>
                <w:szCs w:val="20"/>
              </w:rPr>
            </w:pPr>
            <w:del w:id="382" w:author="Joseph Sempa" w:date="2024-09-20T17:40:00Z" w16du:dateUtc="2024-09-20T15:40:00Z">
              <w:r w:rsidRPr="00DE6466" w:rsidDel="008122CE">
                <w:rPr>
                  <w:rFonts w:ascii="Arial" w:eastAsia="Arial" w:hAnsi="Arial" w:cs="Arial"/>
                  <w:color w:val="000000"/>
                  <w:sz w:val="20"/>
                  <w:szCs w:val="20"/>
                </w:rPr>
                <w:delText>2 (3.4%)</w:delText>
              </w:r>
            </w:del>
          </w:p>
        </w:tc>
        <w:tc>
          <w:tcPr>
            <w:tcW w:w="996" w:type="pct"/>
          </w:tcPr>
          <w:p w14:paraId="01262C7E" w14:textId="77F0A5C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83" w:author="Joseph Sempa" w:date="2024-09-20T17:40:00Z" w16du:dateUtc="2024-09-20T15:40:00Z"/>
                <w:rFonts w:ascii="Arial" w:hAnsi="Arial" w:cs="Arial"/>
                <w:sz w:val="20"/>
                <w:szCs w:val="20"/>
              </w:rPr>
            </w:pPr>
            <w:del w:id="384"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3085870F" w14:textId="5B9333E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85" w:author="Joseph Sempa" w:date="2024-09-20T17:40:00Z" w16du:dateUtc="2024-09-20T15:40:00Z"/>
                <w:rFonts w:ascii="Arial" w:hAnsi="Arial" w:cs="Arial"/>
                <w:sz w:val="20"/>
                <w:szCs w:val="20"/>
              </w:rPr>
            </w:pPr>
            <w:del w:id="386"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7B8D4597" w14:textId="4BC4F9F9" w:rsidTr="003F33A3">
        <w:trPr>
          <w:cnfStyle w:val="000000100000" w:firstRow="0" w:lastRow="0" w:firstColumn="0" w:lastColumn="0" w:oddVBand="0" w:evenVBand="0" w:oddHBand="1" w:evenHBand="0" w:firstRowFirstColumn="0" w:firstRowLastColumn="0" w:lastRowFirstColumn="0" w:lastRowLastColumn="0"/>
          <w:del w:id="387" w:author="Joseph Sempa" w:date="2024-09-20T17:40:00Z" w16du:dateUtc="2024-09-20T15:40:00Z"/>
        </w:trPr>
        <w:tc>
          <w:tcPr>
            <w:tcW w:w="2191" w:type="pct"/>
          </w:tcPr>
          <w:p w14:paraId="1447A280" w14:textId="1189E058"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88" w:author="Joseph Sempa" w:date="2024-09-20T17:40:00Z" w16du:dateUtc="2024-09-20T15:40:00Z"/>
                <w:rFonts w:ascii="Arial" w:hAnsi="Arial" w:cs="Arial"/>
                <w:bCs/>
                <w:sz w:val="20"/>
                <w:szCs w:val="20"/>
              </w:rPr>
            </w:pPr>
            <w:del w:id="389" w:author="Joseph Sempa" w:date="2024-09-20T17:40:00Z" w16du:dateUtc="2024-09-20T15:40:00Z">
              <w:r w:rsidRPr="00DE6466" w:rsidDel="008122CE">
                <w:rPr>
                  <w:rFonts w:ascii="Arial" w:eastAsia="Arial" w:hAnsi="Arial" w:cs="Arial"/>
                  <w:bCs/>
                  <w:color w:val="000000"/>
                  <w:sz w:val="20"/>
                  <w:szCs w:val="20"/>
                </w:rPr>
                <w:delText>Diarrhoea</w:delText>
              </w:r>
            </w:del>
          </w:p>
        </w:tc>
        <w:tc>
          <w:tcPr>
            <w:tcW w:w="996" w:type="pct"/>
          </w:tcPr>
          <w:p w14:paraId="1B31B26D" w14:textId="7A9EC0A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0" w:author="Joseph Sempa" w:date="2024-09-20T17:40:00Z" w16du:dateUtc="2024-09-20T15:40:00Z"/>
                <w:rFonts w:ascii="Arial" w:hAnsi="Arial" w:cs="Arial"/>
                <w:sz w:val="20"/>
                <w:szCs w:val="20"/>
              </w:rPr>
            </w:pPr>
            <w:del w:id="391" w:author="Joseph Sempa" w:date="2024-09-20T17:40:00Z" w16du:dateUtc="2024-09-20T15:40:00Z">
              <w:r w:rsidRPr="00DE6466" w:rsidDel="008122CE">
                <w:rPr>
                  <w:rFonts w:ascii="Arial" w:eastAsia="Arial" w:hAnsi="Arial" w:cs="Arial"/>
                  <w:color w:val="000000"/>
                  <w:sz w:val="20"/>
                  <w:szCs w:val="20"/>
                </w:rPr>
                <w:delText>33 (56.9%)</w:delText>
              </w:r>
            </w:del>
          </w:p>
        </w:tc>
        <w:tc>
          <w:tcPr>
            <w:tcW w:w="996" w:type="pct"/>
          </w:tcPr>
          <w:p w14:paraId="5C96B7FB" w14:textId="6F151896"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2" w:author="Joseph Sempa" w:date="2024-09-20T17:40:00Z" w16du:dateUtc="2024-09-20T15:40:00Z"/>
                <w:rFonts w:ascii="Arial" w:hAnsi="Arial" w:cs="Arial"/>
                <w:sz w:val="20"/>
                <w:szCs w:val="20"/>
              </w:rPr>
            </w:pPr>
            <w:del w:id="393" w:author="Joseph Sempa" w:date="2024-09-20T17:40:00Z" w16du:dateUtc="2024-09-20T15:40:00Z">
              <w:r w:rsidRPr="00DE6466" w:rsidDel="008122CE">
                <w:rPr>
                  <w:rFonts w:ascii="Arial" w:eastAsia="Arial" w:hAnsi="Arial" w:cs="Arial"/>
                  <w:color w:val="000000"/>
                  <w:sz w:val="20"/>
                  <w:szCs w:val="20"/>
                </w:rPr>
                <w:delText>1 (16.7%)</w:delText>
              </w:r>
            </w:del>
          </w:p>
        </w:tc>
        <w:tc>
          <w:tcPr>
            <w:tcW w:w="817" w:type="pct"/>
          </w:tcPr>
          <w:p w14:paraId="1D1CF91B" w14:textId="6A2FEDDC"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4" w:author="Joseph Sempa" w:date="2024-09-20T17:40:00Z" w16du:dateUtc="2024-09-20T15:40:00Z"/>
                <w:rFonts w:ascii="Arial" w:hAnsi="Arial" w:cs="Arial"/>
                <w:sz w:val="20"/>
                <w:szCs w:val="20"/>
              </w:rPr>
            </w:pPr>
            <w:del w:id="395" w:author="Joseph Sempa" w:date="2024-09-20T17:40:00Z" w16du:dateUtc="2024-09-20T15:40:00Z">
              <w:r w:rsidRPr="00DE6466" w:rsidDel="008122CE">
                <w:rPr>
                  <w:rFonts w:ascii="Arial" w:eastAsia="Arial" w:hAnsi="Arial" w:cs="Arial"/>
                  <w:color w:val="000000"/>
                  <w:sz w:val="20"/>
                  <w:szCs w:val="20"/>
                </w:rPr>
                <w:delText>0.090</w:delText>
              </w:r>
            </w:del>
          </w:p>
        </w:tc>
      </w:tr>
      <w:tr w:rsidR="008438E7" w:rsidRPr="00753810" w:rsidDel="008122CE" w14:paraId="49F21211" w14:textId="1EE132AE" w:rsidTr="003F33A3">
        <w:trPr>
          <w:del w:id="396" w:author="Joseph Sempa" w:date="2024-09-20T17:40:00Z" w16du:dateUtc="2024-09-20T15:40:00Z"/>
        </w:trPr>
        <w:tc>
          <w:tcPr>
            <w:tcW w:w="2191" w:type="pct"/>
          </w:tcPr>
          <w:p w14:paraId="75B3A850" w14:textId="1D15CEC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397" w:author="Joseph Sempa" w:date="2024-09-20T17:40:00Z" w16du:dateUtc="2024-09-20T15:40:00Z"/>
                <w:rFonts w:ascii="Arial" w:hAnsi="Arial" w:cs="Arial"/>
                <w:bCs/>
                <w:sz w:val="20"/>
                <w:szCs w:val="20"/>
              </w:rPr>
            </w:pPr>
            <w:del w:id="398" w:author="Joseph Sempa" w:date="2024-09-20T17:40:00Z" w16du:dateUtc="2024-09-20T15:40:00Z">
              <w:r w:rsidRPr="00DE6466" w:rsidDel="008122CE">
                <w:rPr>
                  <w:rFonts w:ascii="Arial" w:eastAsia="Arial" w:hAnsi="Arial" w:cs="Arial"/>
                  <w:bCs/>
                  <w:color w:val="000000"/>
                  <w:sz w:val="20"/>
                  <w:szCs w:val="20"/>
                </w:rPr>
                <w:delText>Dizziness</w:delText>
              </w:r>
            </w:del>
          </w:p>
        </w:tc>
        <w:tc>
          <w:tcPr>
            <w:tcW w:w="996" w:type="pct"/>
          </w:tcPr>
          <w:p w14:paraId="084D0C03" w14:textId="79F734C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399" w:author="Joseph Sempa" w:date="2024-09-20T17:40:00Z" w16du:dateUtc="2024-09-20T15:40:00Z"/>
                <w:rFonts w:ascii="Arial" w:hAnsi="Arial" w:cs="Arial"/>
                <w:sz w:val="20"/>
                <w:szCs w:val="20"/>
              </w:rPr>
            </w:pPr>
            <w:del w:id="400" w:author="Joseph Sempa" w:date="2024-09-20T17:40:00Z" w16du:dateUtc="2024-09-20T15:40:00Z">
              <w:r w:rsidRPr="00DE6466" w:rsidDel="008122CE">
                <w:rPr>
                  <w:rFonts w:ascii="Arial" w:eastAsia="Arial" w:hAnsi="Arial" w:cs="Arial"/>
                  <w:color w:val="000000"/>
                  <w:sz w:val="20"/>
                  <w:szCs w:val="20"/>
                </w:rPr>
                <w:delText>34 (59.6%)</w:delText>
              </w:r>
            </w:del>
          </w:p>
        </w:tc>
        <w:tc>
          <w:tcPr>
            <w:tcW w:w="996" w:type="pct"/>
          </w:tcPr>
          <w:p w14:paraId="0ED287D0" w14:textId="058FC4B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01" w:author="Joseph Sempa" w:date="2024-09-20T17:40:00Z" w16du:dateUtc="2024-09-20T15:40:00Z"/>
                <w:rFonts w:ascii="Arial" w:hAnsi="Arial" w:cs="Arial"/>
                <w:sz w:val="20"/>
                <w:szCs w:val="20"/>
              </w:rPr>
            </w:pPr>
            <w:del w:id="402" w:author="Joseph Sempa" w:date="2024-09-20T17:40:00Z" w16du:dateUtc="2024-09-20T15:40:00Z">
              <w:r w:rsidRPr="00DE6466" w:rsidDel="008122CE">
                <w:rPr>
                  <w:rFonts w:ascii="Arial" w:eastAsia="Arial" w:hAnsi="Arial" w:cs="Arial"/>
                  <w:color w:val="000000"/>
                  <w:sz w:val="20"/>
                  <w:szCs w:val="20"/>
                </w:rPr>
                <w:delText>3 (50.0%)</w:delText>
              </w:r>
            </w:del>
          </w:p>
        </w:tc>
        <w:tc>
          <w:tcPr>
            <w:tcW w:w="817" w:type="pct"/>
          </w:tcPr>
          <w:p w14:paraId="3DB0FD4C" w14:textId="35B293E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03" w:author="Joseph Sempa" w:date="2024-09-20T17:40:00Z" w16du:dateUtc="2024-09-20T15:40:00Z"/>
                <w:rFonts w:ascii="Arial" w:hAnsi="Arial" w:cs="Arial"/>
                <w:sz w:val="20"/>
                <w:szCs w:val="20"/>
              </w:rPr>
            </w:pPr>
            <w:del w:id="404" w:author="Joseph Sempa" w:date="2024-09-20T17:40:00Z" w16du:dateUtc="2024-09-20T15:40:00Z">
              <w:r w:rsidRPr="00DE6466" w:rsidDel="008122CE">
                <w:rPr>
                  <w:rFonts w:ascii="Arial" w:eastAsia="Arial" w:hAnsi="Arial" w:cs="Arial"/>
                  <w:color w:val="000000"/>
                  <w:sz w:val="20"/>
                  <w:szCs w:val="20"/>
                </w:rPr>
                <w:delText>0.7</w:delText>
              </w:r>
            </w:del>
          </w:p>
        </w:tc>
      </w:tr>
      <w:tr w:rsidR="008438E7" w:rsidRPr="00753810" w:rsidDel="008122CE" w14:paraId="0F48EAEC" w14:textId="7FCAC507" w:rsidTr="003F33A3">
        <w:trPr>
          <w:cnfStyle w:val="000000100000" w:firstRow="0" w:lastRow="0" w:firstColumn="0" w:lastColumn="0" w:oddVBand="0" w:evenVBand="0" w:oddHBand="1" w:evenHBand="0" w:firstRowFirstColumn="0" w:firstRowLastColumn="0" w:lastRowFirstColumn="0" w:lastRowLastColumn="0"/>
          <w:del w:id="405" w:author="Joseph Sempa" w:date="2024-09-20T17:40:00Z" w16du:dateUtc="2024-09-20T15:40:00Z"/>
        </w:trPr>
        <w:tc>
          <w:tcPr>
            <w:tcW w:w="2191" w:type="pct"/>
          </w:tcPr>
          <w:p w14:paraId="66ABFEA0" w14:textId="09A5F2B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06" w:author="Joseph Sempa" w:date="2024-09-20T17:40:00Z" w16du:dateUtc="2024-09-20T15:40:00Z"/>
                <w:rFonts w:ascii="Arial" w:hAnsi="Arial" w:cs="Arial"/>
                <w:bCs/>
                <w:sz w:val="20"/>
                <w:szCs w:val="20"/>
              </w:rPr>
            </w:pPr>
            <w:del w:id="407" w:author="Joseph Sempa" w:date="2024-09-20T17:40:00Z" w16du:dateUtc="2024-09-20T15:40:00Z">
              <w:r w:rsidRPr="00DE6466" w:rsidDel="008122CE">
                <w:rPr>
                  <w:rFonts w:ascii="Arial" w:eastAsia="Arial" w:hAnsi="Arial" w:cs="Arial"/>
                  <w:bCs/>
                  <w:color w:val="000000"/>
                  <w:sz w:val="20"/>
                  <w:szCs w:val="20"/>
                </w:rPr>
                <w:delText>Shock</w:delText>
              </w:r>
            </w:del>
          </w:p>
        </w:tc>
        <w:tc>
          <w:tcPr>
            <w:tcW w:w="996" w:type="pct"/>
          </w:tcPr>
          <w:p w14:paraId="6F5421E7" w14:textId="3878765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08" w:author="Joseph Sempa" w:date="2024-09-20T17:40:00Z" w16du:dateUtc="2024-09-20T15:40:00Z"/>
                <w:rFonts w:ascii="Arial" w:hAnsi="Arial" w:cs="Arial"/>
                <w:sz w:val="20"/>
                <w:szCs w:val="20"/>
              </w:rPr>
            </w:pPr>
            <w:del w:id="409" w:author="Joseph Sempa" w:date="2024-09-20T17:40:00Z" w16du:dateUtc="2024-09-20T15:40:00Z">
              <w:r w:rsidRPr="00DE6466" w:rsidDel="008122CE">
                <w:rPr>
                  <w:rFonts w:ascii="Arial" w:eastAsia="Arial" w:hAnsi="Arial" w:cs="Arial"/>
                  <w:color w:val="000000"/>
                  <w:sz w:val="20"/>
                  <w:szCs w:val="20"/>
                </w:rPr>
                <w:delText>2 (3.4%)</w:delText>
              </w:r>
            </w:del>
          </w:p>
        </w:tc>
        <w:tc>
          <w:tcPr>
            <w:tcW w:w="996" w:type="pct"/>
          </w:tcPr>
          <w:p w14:paraId="09A59CB3" w14:textId="3259162F"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0" w:author="Joseph Sempa" w:date="2024-09-20T17:40:00Z" w16du:dateUtc="2024-09-20T15:40:00Z"/>
                <w:rFonts w:ascii="Arial" w:hAnsi="Arial" w:cs="Arial"/>
                <w:sz w:val="20"/>
                <w:szCs w:val="20"/>
              </w:rPr>
            </w:pPr>
            <w:del w:id="411"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31792338" w14:textId="1B49F86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2" w:author="Joseph Sempa" w:date="2024-09-20T17:40:00Z" w16du:dateUtc="2024-09-20T15:40:00Z"/>
                <w:rFonts w:ascii="Arial" w:hAnsi="Arial" w:cs="Arial"/>
                <w:sz w:val="20"/>
                <w:szCs w:val="20"/>
              </w:rPr>
            </w:pPr>
            <w:del w:id="413" w:author="Joseph Sempa" w:date="2024-09-20T17:40:00Z" w16du:dateUtc="2024-09-20T15:40:00Z">
              <w:r w:rsidRPr="00DE6466" w:rsidDel="008122CE">
                <w:rPr>
                  <w:rFonts w:ascii="Arial" w:eastAsia="Arial" w:hAnsi="Arial" w:cs="Arial"/>
                  <w:color w:val="000000"/>
                  <w:sz w:val="20"/>
                  <w:szCs w:val="20"/>
                </w:rPr>
                <w:delText>&gt;0.9</w:delText>
              </w:r>
            </w:del>
          </w:p>
        </w:tc>
      </w:tr>
      <w:tr w:rsidR="008438E7" w:rsidRPr="00753810" w:rsidDel="008122CE" w14:paraId="6E2DA755" w14:textId="65695398" w:rsidTr="003F33A3">
        <w:trPr>
          <w:del w:id="414" w:author="Joseph Sempa" w:date="2024-09-20T17:40:00Z" w16du:dateUtc="2024-09-20T15:40:00Z"/>
        </w:trPr>
        <w:tc>
          <w:tcPr>
            <w:tcW w:w="2191" w:type="pct"/>
          </w:tcPr>
          <w:p w14:paraId="7B690F76" w14:textId="0A1335B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15" w:author="Joseph Sempa" w:date="2024-09-20T17:40:00Z" w16du:dateUtc="2024-09-20T15:40:00Z"/>
                <w:rFonts w:ascii="Arial" w:hAnsi="Arial" w:cs="Arial"/>
                <w:bCs/>
                <w:sz w:val="20"/>
                <w:szCs w:val="20"/>
              </w:rPr>
            </w:pPr>
            <w:del w:id="416" w:author="Joseph Sempa" w:date="2024-09-20T17:40:00Z" w16du:dateUtc="2024-09-20T15:40:00Z">
              <w:r w:rsidRPr="00DE6466" w:rsidDel="008122CE">
                <w:rPr>
                  <w:rFonts w:ascii="Arial" w:eastAsia="Arial" w:hAnsi="Arial" w:cs="Arial"/>
                  <w:bCs/>
                  <w:color w:val="000000"/>
                  <w:sz w:val="20"/>
                  <w:szCs w:val="20"/>
                </w:rPr>
                <w:delText>Anorexia</w:delText>
              </w:r>
            </w:del>
          </w:p>
        </w:tc>
        <w:tc>
          <w:tcPr>
            <w:tcW w:w="996" w:type="pct"/>
          </w:tcPr>
          <w:p w14:paraId="088316C2" w14:textId="350C991E"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7" w:author="Joseph Sempa" w:date="2024-09-20T17:40:00Z" w16du:dateUtc="2024-09-20T15:40:00Z"/>
                <w:rFonts w:ascii="Arial" w:hAnsi="Arial" w:cs="Arial"/>
                <w:sz w:val="20"/>
                <w:szCs w:val="20"/>
              </w:rPr>
            </w:pPr>
            <w:del w:id="418" w:author="Joseph Sempa" w:date="2024-09-20T17:40:00Z" w16du:dateUtc="2024-09-20T15:40:00Z">
              <w:r w:rsidRPr="00DE6466" w:rsidDel="008122CE">
                <w:rPr>
                  <w:rFonts w:ascii="Arial" w:eastAsia="Arial" w:hAnsi="Arial" w:cs="Arial"/>
                  <w:color w:val="000000"/>
                  <w:sz w:val="20"/>
                  <w:szCs w:val="20"/>
                </w:rPr>
                <w:delText>35 (60.3%)</w:delText>
              </w:r>
            </w:del>
          </w:p>
        </w:tc>
        <w:tc>
          <w:tcPr>
            <w:tcW w:w="996" w:type="pct"/>
          </w:tcPr>
          <w:p w14:paraId="280CD1BE" w14:textId="1B9EFD05"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19" w:author="Joseph Sempa" w:date="2024-09-20T17:40:00Z" w16du:dateUtc="2024-09-20T15:40:00Z"/>
                <w:rFonts w:ascii="Arial" w:hAnsi="Arial" w:cs="Arial"/>
                <w:sz w:val="20"/>
                <w:szCs w:val="20"/>
              </w:rPr>
            </w:pPr>
            <w:del w:id="420" w:author="Joseph Sempa" w:date="2024-09-20T17:40:00Z" w16du:dateUtc="2024-09-20T15:40:00Z">
              <w:r w:rsidRPr="00DE6466" w:rsidDel="008122CE">
                <w:rPr>
                  <w:rFonts w:ascii="Arial" w:eastAsia="Arial" w:hAnsi="Arial" w:cs="Arial"/>
                  <w:color w:val="000000"/>
                  <w:sz w:val="20"/>
                  <w:szCs w:val="20"/>
                </w:rPr>
                <w:delText>2 (33.3%)</w:delText>
              </w:r>
            </w:del>
          </w:p>
        </w:tc>
        <w:tc>
          <w:tcPr>
            <w:tcW w:w="817" w:type="pct"/>
          </w:tcPr>
          <w:p w14:paraId="0ED72185" w14:textId="436DC69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21" w:author="Joseph Sempa" w:date="2024-09-20T17:40:00Z" w16du:dateUtc="2024-09-20T15:40:00Z"/>
                <w:rFonts w:ascii="Arial" w:hAnsi="Arial" w:cs="Arial"/>
                <w:sz w:val="20"/>
                <w:szCs w:val="20"/>
              </w:rPr>
            </w:pPr>
            <w:del w:id="422" w:author="Joseph Sempa" w:date="2024-09-20T17:40:00Z" w16du:dateUtc="2024-09-20T15:40:00Z">
              <w:r w:rsidRPr="00DE6466" w:rsidDel="008122CE">
                <w:rPr>
                  <w:rFonts w:ascii="Arial" w:eastAsia="Arial" w:hAnsi="Arial" w:cs="Arial"/>
                  <w:color w:val="000000"/>
                  <w:sz w:val="20"/>
                  <w:szCs w:val="20"/>
                </w:rPr>
                <w:delText>0.2</w:delText>
              </w:r>
            </w:del>
          </w:p>
        </w:tc>
      </w:tr>
      <w:tr w:rsidR="008438E7" w:rsidRPr="00753810" w:rsidDel="008122CE" w14:paraId="14B8D65A" w14:textId="78162A26" w:rsidTr="003F33A3">
        <w:trPr>
          <w:cnfStyle w:val="000000100000" w:firstRow="0" w:lastRow="0" w:firstColumn="0" w:lastColumn="0" w:oddVBand="0" w:evenVBand="0" w:oddHBand="1" w:evenHBand="0" w:firstRowFirstColumn="0" w:firstRowLastColumn="0" w:lastRowFirstColumn="0" w:lastRowLastColumn="0"/>
          <w:del w:id="423" w:author="Joseph Sempa" w:date="2024-09-20T17:40:00Z" w16du:dateUtc="2024-09-20T15:40:00Z"/>
        </w:trPr>
        <w:tc>
          <w:tcPr>
            <w:tcW w:w="2191" w:type="pct"/>
          </w:tcPr>
          <w:p w14:paraId="687954AC" w14:textId="1132E9DD"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24" w:author="Joseph Sempa" w:date="2024-09-20T17:40:00Z" w16du:dateUtc="2024-09-20T15:40:00Z"/>
                <w:rFonts w:ascii="Arial" w:hAnsi="Arial" w:cs="Arial"/>
                <w:bCs/>
                <w:sz w:val="20"/>
                <w:szCs w:val="20"/>
              </w:rPr>
            </w:pPr>
            <w:del w:id="425" w:author="Joseph Sempa" w:date="2024-09-20T17:40:00Z" w16du:dateUtc="2024-09-20T15:40:00Z">
              <w:r w:rsidRPr="00DE6466" w:rsidDel="008122CE">
                <w:rPr>
                  <w:rFonts w:ascii="Arial" w:eastAsia="Arial" w:hAnsi="Arial" w:cs="Arial"/>
                  <w:bCs/>
                  <w:color w:val="000000"/>
                  <w:sz w:val="20"/>
                  <w:szCs w:val="20"/>
                </w:rPr>
                <w:delText>Loss of axillary and pubic hair, if female</w:delText>
              </w:r>
            </w:del>
          </w:p>
        </w:tc>
        <w:tc>
          <w:tcPr>
            <w:tcW w:w="996" w:type="pct"/>
          </w:tcPr>
          <w:p w14:paraId="11B240CD" w14:textId="379ED3D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26" w:author="Joseph Sempa" w:date="2024-09-20T17:40:00Z" w16du:dateUtc="2024-09-20T15:40:00Z"/>
                <w:rFonts w:ascii="Arial" w:hAnsi="Arial" w:cs="Arial"/>
                <w:sz w:val="20"/>
                <w:szCs w:val="20"/>
              </w:rPr>
            </w:pPr>
            <w:del w:id="427" w:author="Joseph Sempa" w:date="2024-09-20T17:40:00Z" w16du:dateUtc="2024-09-20T15:40:00Z">
              <w:r w:rsidRPr="00DE6466" w:rsidDel="008122CE">
                <w:rPr>
                  <w:rFonts w:ascii="Arial" w:eastAsia="Arial" w:hAnsi="Arial" w:cs="Arial"/>
                  <w:color w:val="000000"/>
                  <w:sz w:val="20"/>
                  <w:szCs w:val="20"/>
                </w:rPr>
                <w:delText>19 (33.3%)</w:delText>
              </w:r>
            </w:del>
          </w:p>
        </w:tc>
        <w:tc>
          <w:tcPr>
            <w:tcW w:w="996" w:type="pct"/>
          </w:tcPr>
          <w:p w14:paraId="7E6CA4AD" w14:textId="67AD05D9"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28" w:author="Joseph Sempa" w:date="2024-09-20T17:40:00Z" w16du:dateUtc="2024-09-20T15:40:00Z"/>
                <w:rFonts w:ascii="Arial" w:hAnsi="Arial" w:cs="Arial"/>
                <w:sz w:val="20"/>
                <w:szCs w:val="20"/>
              </w:rPr>
            </w:pPr>
            <w:del w:id="429" w:author="Joseph Sempa" w:date="2024-09-20T17:40:00Z" w16du:dateUtc="2024-09-20T15:40:00Z">
              <w:r w:rsidRPr="00DE6466" w:rsidDel="008122CE">
                <w:rPr>
                  <w:rFonts w:ascii="Arial" w:eastAsia="Arial" w:hAnsi="Arial" w:cs="Arial"/>
                  <w:color w:val="000000"/>
                  <w:sz w:val="20"/>
                  <w:szCs w:val="20"/>
                </w:rPr>
                <w:delText>1 (16.7%)</w:delText>
              </w:r>
            </w:del>
          </w:p>
        </w:tc>
        <w:tc>
          <w:tcPr>
            <w:tcW w:w="817" w:type="pct"/>
          </w:tcPr>
          <w:p w14:paraId="28F6877F" w14:textId="1A8EEC91"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0" w:author="Joseph Sempa" w:date="2024-09-20T17:40:00Z" w16du:dateUtc="2024-09-20T15:40:00Z"/>
                <w:rFonts w:ascii="Arial" w:hAnsi="Arial" w:cs="Arial"/>
                <w:sz w:val="20"/>
                <w:szCs w:val="20"/>
              </w:rPr>
            </w:pPr>
            <w:del w:id="431" w:author="Joseph Sempa" w:date="2024-09-20T17:40:00Z" w16du:dateUtc="2024-09-20T15:40:00Z">
              <w:r w:rsidRPr="00DE6466" w:rsidDel="008122CE">
                <w:rPr>
                  <w:rFonts w:ascii="Arial" w:eastAsia="Arial" w:hAnsi="Arial" w:cs="Arial"/>
                  <w:color w:val="000000"/>
                  <w:sz w:val="20"/>
                  <w:szCs w:val="20"/>
                </w:rPr>
                <w:delText>0.8</w:delText>
              </w:r>
            </w:del>
          </w:p>
        </w:tc>
      </w:tr>
      <w:tr w:rsidR="008438E7" w:rsidRPr="00753810" w:rsidDel="008122CE" w14:paraId="06642D97" w14:textId="1D2F1928" w:rsidTr="003F33A3">
        <w:trPr>
          <w:del w:id="432" w:author="Joseph Sempa" w:date="2024-09-20T17:40:00Z" w16du:dateUtc="2024-09-20T15:40:00Z"/>
        </w:trPr>
        <w:tc>
          <w:tcPr>
            <w:tcW w:w="2191" w:type="pct"/>
          </w:tcPr>
          <w:p w14:paraId="0BB1E6E4" w14:textId="11B5461B"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rPr>
                <w:del w:id="433" w:author="Joseph Sempa" w:date="2024-09-20T17:40:00Z" w16du:dateUtc="2024-09-20T15:40:00Z"/>
                <w:rFonts w:ascii="Arial" w:hAnsi="Arial" w:cs="Arial"/>
                <w:bCs/>
                <w:sz w:val="20"/>
                <w:szCs w:val="20"/>
              </w:rPr>
            </w:pPr>
            <w:del w:id="434" w:author="Joseph Sempa" w:date="2024-09-20T17:40:00Z" w16du:dateUtc="2024-09-20T15:40:00Z">
              <w:r w:rsidRPr="00DE6466" w:rsidDel="008122CE">
                <w:rPr>
                  <w:rFonts w:ascii="Arial" w:eastAsia="Arial" w:hAnsi="Arial" w:cs="Arial"/>
                  <w:bCs/>
                  <w:color w:val="000000"/>
                  <w:sz w:val="20"/>
                  <w:szCs w:val="20"/>
                </w:rPr>
                <w:delText>Any postural drop in blood pressure</w:delText>
              </w:r>
            </w:del>
          </w:p>
        </w:tc>
        <w:tc>
          <w:tcPr>
            <w:tcW w:w="996" w:type="pct"/>
          </w:tcPr>
          <w:p w14:paraId="42F36DF4" w14:textId="64F03F84"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5" w:author="Joseph Sempa" w:date="2024-09-20T17:40:00Z" w16du:dateUtc="2024-09-20T15:40:00Z"/>
                <w:rFonts w:ascii="Arial" w:hAnsi="Arial" w:cs="Arial"/>
                <w:sz w:val="20"/>
                <w:szCs w:val="20"/>
              </w:rPr>
            </w:pPr>
            <w:del w:id="436" w:author="Joseph Sempa" w:date="2024-09-20T17:40:00Z" w16du:dateUtc="2024-09-20T15:40:00Z">
              <w:r w:rsidRPr="00DE6466" w:rsidDel="008122CE">
                <w:rPr>
                  <w:rFonts w:ascii="Arial" w:eastAsia="Arial" w:hAnsi="Arial" w:cs="Arial"/>
                  <w:color w:val="000000"/>
                  <w:sz w:val="20"/>
                  <w:szCs w:val="20"/>
                </w:rPr>
                <w:delText>4 (7.0%)</w:delText>
              </w:r>
            </w:del>
          </w:p>
        </w:tc>
        <w:tc>
          <w:tcPr>
            <w:tcW w:w="996" w:type="pct"/>
          </w:tcPr>
          <w:p w14:paraId="0FCDFB2A" w14:textId="6E10316A"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7" w:author="Joseph Sempa" w:date="2024-09-20T17:40:00Z" w16du:dateUtc="2024-09-20T15:40:00Z"/>
                <w:rFonts w:ascii="Arial" w:hAnsi="Arial" w:cs="Arial"/>
                <w:sz w:val="20"/>
                <w:szCs w:val="20"/>
              </w:rPr>
            </w:pPr>
            <w:del w:id="438" w:author="Joseph Sempa" w:date="2024-09-20T17:40:00Z" w16du:dateUtc="2024-09-20T15:40:00Z">
              <w:r w:rsidRPr="00DE6466" w:rsidDel="008122CE">
                <w:rPr>
                  <w:rFonts w:ascii="Arial" w:eastAsia="Arial" w:hAnsi="Arial" w:cs="Arial"/>
                  <w:color w:val="000000"/>
                  <w:sz w:val="20"/>
                  <w:szCs w:val="20"/>
                </w:rPr>
                <w:delText>0 (0.0%)</w:delText>
              </w:r>
            </w:del>
          </w:p>
        </w:tc>
        <w:tc>
          <w:tcPr>
            <w:tcW w:w="817" w:type="pct"/>
          </w:tcPr>
          <w:p w14:paraId="6C2945B5" w14:textId="2C0A2B62" w:rsidR="008438E7" w:rsidRPr="00DE6466" w:rsidDel="008122CE" w:rsidRDefault="008438E7" w:rsidP="008438E7">
            <w:pPr>
              <w:pBdr>
                <w:top w:val="none" w:sz="0" w:space="0" w:color="000000"/>
                <w:left w:val="none" w:sz="0" w:space="0" w:color="000000"/>
                <w:bottom w:val="none" w:sz="0" w:space="0" w:color="000000"/>
                <w:right w:val="none" w:sz="0" w:space="0" w:color="000000"/>
              </w:pBdr>
              <w:spacing w:before="100" w:after="100"/>
              <w:ind w:left="100" w:right="100"/>
              <w:contextualSpacing/>
              <w:jc w:val="center"/>
              <w:rPr>
                <w:del w:id="439" w:author="Joseph Sempa" w:date="2024-09-20T17:40:00Z" w16du:dateUtc="2024-09-20T15:40:00Z"/>
                <w:rFonts w:ascii="Arial" w:hAnsi="Arial" w:cs="Arial"/>
                <w:sz w:val="20"/>
                <w:szCs w:val="20"/>
              </w:rPr>
            </w:pPr>
            <w:del w:id="440" w:author="Joseph Sempa" w:date="2024-09-20T17:40:00Z" w16du:dateUtc="2024-09-20T15:40:00Z">
              <w:r w:rsidRPr="00DE6466" w:rsidDel="008122CE">
                <w:rPr>
                  <w:rFonts w:ascii="Arial" w:eastAsia="Arial" w:hAnsi="Arial" w:cs="Arial"/>
                  <w:color w:val="000000"/>
                  <w:sz w:val="20"/>
                  <w:szCs w:val="20"/>
                </w:rPr>
                <w:delText>&gt;0.9</w:delText>
              </w:r>
            </w:del>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w:t>
      </w:r>
      <w:proofErr w:type="spellStart"/>
      <w:r w:rsidRPr="00C40AD8">
        <w:rPr>
          <w:rFonts w:eastAsia="Arial" w:cs="Arial"/>
          <w:color w:val="000000"/>
          <w:sz w:val="18"/>
          <w:szCs w:val="18"/>
        </w:rPr>
        <w:t>IQR</w:t>
      </w:r>
      <w:proofErr w:type="spellEnd"/>
      <w:r w:rsidRPr="00C40AD8">
        <w:rPr>
          <w:rFonts w:eastAsia="Arial" w:cs="Arial"/>
          <w:color w:val="000000"/>
          <w:sz w:val="18"/>
          <w:szCs w:val="18"/>
        </w:rPr>
        <w:t>);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6C1209DC" w14:textId="77777777" w:rsidR="009004A8" w:rsidRDefault="009004A8" w:rsidP="00F07C8F">
      <w:pPr>
        <w:tabs>
          <w:tab w:val="left" w:pos="2994"/>
        </w:tabs>
        <w:ind w:firstLine="720"/>
      </w:pPr>
    </w:p>
    <w:p w14:paraId="024DD547" w14:textId="31DA90D6" w:rsidR="00BA2494" w:rsidRPr="00C03CB9" w:rsidRDefault="00CB2962" w:rsidP="00BA2494">
      <w:pPr>
        <w:pStyle w:val="BodyText"/>
        <w:rPr>
          <w:rFonts w:asciiTheme="majorHAnsi" w:hAnsiTheme="majorHAnsi" w:cstheme="majorHAnsi"/>
          <w:b/>
          <w:bCs/>
          <w:sz w:val="22"/>
          <w:szCs w:val="22"/>
        </w:rPr>
      </w:pPr>
      <w:proofErr w:type="gramStart"/>
      <w:r>
        <w:rPr>
          <w:rFonts w:asciiTheme="majorHAnsi" w:hAnsiTheme="majorHAnsi" w:cstheme="majorHAnsi"/>
          <w:b/>
          <w:bCs/>
          <w:sz w:val="22"/>
          <w:szCs w:val="22"/>
        </w:rPr>
        <w:t xml:space="preserve">Predictors </w:t>
      </w:r>
      <w:r>
        <w:rPr>
          <w:rStyle w:val="CommentReference"/>
          <w:rFonts w:ascii="Calibri" w:hAnsi="Calibri" w:cs="Calibri"/>
          <w:b/>
          <w:sz w:val="22"/>
        </w:rPr>
        <w:t xml:space="preserve"> of</w:t>
      </w:r>
      <w:proofErr w:type="gramEnd"/>
      <w:r>
        <w:rPr>
          <w:rStyle w:val="CommentReference"/>
          <w:rFonts w:ascii="Calibri" w:hAnsi="Calibri" w:cs="Calibri"/>
          <w:b/>
          <w:sz w:val="22"/>
        </w:rPr>
        <w:t xml:space="preserve"> mortality</w:t>
      </w:r>
    </w:p>
    <w:p w14:paraId="2A78F407" w14:textId="4E34BDFF" w:rsidR="00796EFE" w:rsidRPr="002C2274" w:rsidRDefault="002B21C9" w:rsidP="00DE6466">
      <w:pPr>
        <w:jc w:val="both"/>
        <w:rPr>
          <w:rFonts w:asciiTheme="majorHAnsi" w:hAnsiTheme="majorHAnsi" w:cstheme="majorHAnsi"/>
          <w:sz w:val="22"/>
          <w:szCs w:val="22"/>
        </w:rPr>
      </w:pPr>
      <w:r>
        <w:rPr>
          <w:rFonts w:asciiTheme="majorHAnsi" w:hAnsiTheme="majorHAnsi" w:cstheme="majorHAnsi"/>
          <w:sz w:val="22"/>
          <w:szCs w:val="22"/>
        </w:rPr>
        <w:t xml:space="preserve">The linear logistic regression analysis is seen in </w:t>
      </w:r>
      <w:r w:rsidR="00E17EAC">
        <w:rPr>
          <w:rFonts w:asciiTheme="majorHAnsi" w:hAnsiTheme="majorHAnsi" w:cstheme="majorHAnsi"/>
          <w:sz w:val="22"/>
          <w:szCs w:val="22"/>
        </w:rPr>
        <w:t>In Table</w:t>
      </w:r>
      <w:r>
        <w:rPr>
          <w:rFonts w:asciiTheme="majorHAnsi" w:hAnsiTheme="majorHAnsi" w:cstheme="majorHAnsi"/>
          <w:sz w:val="22"/>
          <w:szCs w:val="22"/>
        </w:rPr>
        <w:t xml:space="preserve"> 4. A</w:t>
      </w:r>
      <w:r w:rsidR="007400DA">
        <w:rPr>
          <w:rFonts w:asciiTheme="majorHAnsi" w:hAnsiTheme="majorHAnsi" w:cstheme="majorHAnsi"/>
          <w:sz w:val="22"/>
          <w:szCs w:val="22"/>
        </w:rPr>
        <w:t xml:space="preserve">t,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r w:rsidR="00284D14">
        <w:rPr>
          <w:rFonts w:asciiTheme="majorHAnsi" w:hAnsiTheme="majorHAnsi" w:cstheme="majorHAnsi"/>
          <w:sz w:val="22"/>
          <w:szCs w:val="22"/>
        </w:rPr>
        <w:t xml:space="preserve">); </w:t>
      </w:r>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r w:rsidR="00284D14">
        <w:rPr>
          <w:rFonts w:asciiTheme="majorHAnsi" w:hAnsiTheme="majorHAnsi" w:cstheme="majorHAnsi"/>
          <w:sz w:val="22"/>
          <w:szCs w:val="22"/>
        </w:rPr>
        <w:t xml:space="preserve">following a </w:t>
      </w:r>
      <w:proofErr w:type="spellStart"/>
      <w:r w:rsidR="00284D14">
        <w:rPr>
          <w:rFonts w:asciiTheme="majorHAnsi" w:hAnsiTheme="majorHAnsi" w:cstheme="majorHAnsi"/>
          <w:sz w:val="22"/>
          <w:szCs w:val="22"/>
        </w:rPr>
        <w:t>tetracosactide</w:t>
      </w:r>
      <w:proofErr w:type="spellEnd"/>
      <w:r w:rsidR="00284D14">
        <w:rPr>
          <w:rFonts w:asciiTheme="majorHAnsi" w:hAnsiTheme="majorHAnsi" w:cstheme="majorHAnsi"/>
          <w:sz w:val="22"/>
          <w:szCs w:val="22"/>
        </w:rPr>
        <w:t xml:space="preserve"> test </w:t>
      </w:r>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r w:rsidR="0012575D">
        <w:rPr>
          <w:rFonts w:asciiTheme="majorHAnsi" w:hAnsiTheme="majorHAnsi" w:cstheme="majorHAnsi"/>
          <w:sz w:val="22"/>
          <w:szCs w:val="22"/>
        </w:rPr>
        <w:t xml:space="preserve">); </w:t>
      </w:r>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28F6D8E7" w:rsidR="006A3C6E" w:rsidRDefault="008006AC" w:rsidP="00315134">
      <w:pPr>
        <w:pStyle w:val="BodyText"/>
        <w:rPr>
          <w:rFonts w:asciiTheme="majorHAnsi" w:hAnsiTheme="majorHAnsi" w:cstheme="majorHAnsi"/>
          <w:sz w:val="22"/>
          <w:szCs w:val="22"/>
        </w:rPr>
      </w:pPr>
      <w:r>
        <w:rPr>
          <w:rFonts w:asciiTheme="majorHAnsi" w:hAnsiTheme="majorHAnsi" w:cstheme="majorHAnsi"/>
          <w:sz w:val="22"/>
          <w:szCs w:val="22"/>
        </w:rPr>
        <w:t xml:space="preserve">The </w:t>
      </w:r>
      <w:r w:rsidR="00796EFE" w:rsidRPr="00DE6466">
        <w:rPr>
          <w:rFonts w:asciiTheme="majorHAnsi" w:hAnsiTheme="majorHAnsi" w:cstheme="majorHAnsi"/>
          <w:sz w:val="22"/>
          <w:szCs w:val="22"/>
        </w:rPr>
        <w:t>multivariate analysis</w:t>
      </w:r>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 predictive of mortality</w:t>
      </w:r>
      <w:r w:rsidR="003807DB">
        <w:rPr>
          <w:rFonts w:asciiTheme="majorHAnsi" w:hAnsiTheme="majorHAnsi" w:cstheme="majorHAnsi"/>
          <w:sz w:val="22"/>
          <w:szCs w:val="22"/>
        </w:rPr>
        <w:t xml:space="preserve"> are shown in Table </w:t>
      </w:r>
      <w:proofErr w:type="gramStart"/>
      <w:r w:rsidR="003807DB">
        <w:rPr>
          <w:rFonts w:asciiTheme="majorHAnsi" w:hAnsiTheme="majorHAnsi" w:cstheme="majorHAnsi"/>
          <w:sz w:val="22"/>
          <w:szCs w:val="22"/>
        </w:rPr>
        <w:t>4</w:t>
      </w:r>
      <w:r w:rsidR="003C511B">
        <w:rPr>
          <w:rFonts w:asciiTheme="majorHAnsi" w:hAnsiTheme="majorHAnsi" w:cstheme="majorHAnsi"/>
          <w:sz w:val="22"/>
          <w:szCs w:val="22"/>
        </w:rPr>
        <w:t>.</w:t>
      </w:r>
      <w:r w:rsidR="00796EFE" w:rsidRPr="002C2274">
        <w:rPr>
          <w:rFonts w:asciiTheme="majorHAnsi" w:hAnsiTheme="majorHAnsi" w:cstheme="majorHAnsi"/>
          <w:sz w:val="22"/>
          <w:szCs w:val="22"/>
        </w:rPr>
        <w:t>after</w:t>
      </w:r>
      <w:proofErr w:type="gramEnd"/>
      <w:r w:rsidR="00796EFE" w:rsidRPr="002C2274">
        <w:rPr>
          <w:rFonts w:asciiTheme="majorHAnsi" w:hAnsiTheme="majorHAnsi" w:cstheme="majorHAnsi"/>
          <w:sz w:val="22"/>
          <w:szCs w:val="22"/>
        </w:rPr>
        <w:t xml:space="preserve"> adjusting for </w:t>
      </w:r>
      <w:commentRangeStart w:id="441"/>
      <w:r w:rsidR="00A8797F">
        <w:rPr>
          <w:rFonts w:asciiTheme="majorHAnsi" w:hAnsiTheme="majorHAnsi" w:cstheme="majorHAnsi"/>
          <w:sz w:val="22"/>
          <w:szCs w:val="22"/>
        </w:rPr>
        <w:t xml:space="preserve">viral load, cryptococcus neoformans, and CD4 count, a 50 nmol/L increase in </w:t>
      </w:r>
      <w:r w:rsidR="00A8797F">
        <w:rPr>
          <w:rFonts w:asciiTheme="majorHAnsi" w:hAnsiTheme="majorHAnsi" w:cstheme="majorHAnsi"/>
          <w:sz w:val="22"/>
          <w:szCs w:val="22"/>
        </w:rPr>
        <w:lastRenderedPageBreak/>
        <w:t xml:space="preserve">the basal cortisol was associated with </w:t>
      </w:r>
      <w:r w:rsidR="000D3651">
        <w:rPr>
          <w:rFonts w:asciiTheme="majorHAnsi" w:hAnsiTheme="majorHAnsi" w:cstheme="majorHAnsi"/>
          <w:sz w:val="22"/>
          <w:szCs w:val="22"/>
        </w:rPr>
        <w:t xml:space="preserve">a </w:t>
      </w:r>
      <w:r w:rsidR="00A8797F">
        <w:rPr>
          <w:rFonts w:asciiTheme="majorHAnsi" w:hAnsiTheme="majorHAnsi" w:cstheme="majorHAnsi"/>
          <w:sz w:val="22"/>
          <w:szCs w:val="22"/>
        </w:rPr>
        <w:t>9% increase in the hazard of mortality (</w:t>
      </w:r>
      <w:proofErr w:type="spellStart"/>
      <w:r w:rsidR="00A8797F">
        <w:rPr>
          <w:rFonts w:asciiTheme="majorHAnsi" w:hAnsiTheme="majorHAnsi" w:cstheme="majorHAnsi"/>
          <w:sz w:val="22"/>
          <w:szCs w:val="22"/>
        </w:rPr>
        <w:t>aHR</w:t>
      </w:r>
      <w:proofErr w:type="spellEnd"/>
      <w:r w:rsidR="00A8797F">
        <w:rPr>
          <w:rFonts w:asciiTheme="majorHAnsi" w:hAnsiTheme="majorHAnsi" w:cstheme="majorHAnsi"/>
          <w:sz w:val="22"/>
          <w:szCs w:val="22"/>
        </w:rPr>
        <w:t xml:space="preserve"> = 1.</w:t>
      </w:r>
      <w:r w:rsidR="00CA1341">
        <w:rPr>
          <w:rFonts w:asciiTheme="majorHAnsi" w:hAnsiTheme="majorHAnsi" w:cstheme="majorHAnsi"/>
          <w:sz w:val="22"/>
          <w:szCs w:val="22"/>
        </w:rPr>
        <w:t>11</w:t>
      </w:r>
      <w:r w:rsidR="00A8797F">
        <w:rPr>
          <w:rFonts w:asciiTheme="majorHAnsi" w:hAnsiTheme="majorHAnsi" w:cstheme="majorHAnsi"/>
          <w:sz w:val="22"/>
          <w:szCs w:val="22"/>
        </w:rPr>
        <w:t>, (95%CI:1.0</w:t>
      </w:r>
      <w:r w:rsidR="00CA1341">
        <w:rPr>
          <w:rFonts w:asciiTheme="majorHAnsi" w:hAnsiTheme="majorHAnsi" w:cstheme="majorHAnsi"/>
          <w:sz w:val="22"/>
          <w:szCs w:val="22"/>
        </w:rPr>
        <w:t>3</w:t>
      </w:r>
      <w:r w:rsidR="00A8797F">
        <w:rPr>
          <w:rFonts w:asciiTheme="majorHAnsi" w:hAnsiTheme="majorHAnsi" w:cstheme="majorHAnsi"/>
          <w:sz w:val="22"/>
          <w:szCs w:val="22"/>
        </w:rPr>
        <w:t>, 1.</w:t>
      </w:r>
      <w:r w:rsidR="00CA1341">
        <w:rPr>
          <w:rFonts w:asciiTheme="majorHAnsi" w:hAnsiTheme="majorHAnsi" w:cstheme="majorHAnsi"/>
          <w:sz w:val="22"/>
          <w:szCs w:val="22"/>
        </w:rPr>
        <w:t>20</w:t>
      </w:r>
      <w:r w:rsidR="00A8797F">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A8797F">
        <w:rPr>
          <w:rFonts w:asciiTheme="majorHAnsi" w:hAnsiTheme="majorHAnsi" w:cstheme="majorHAnsi"/>
          <w:sz w:val="22"/>
          <w:szCs w:val="22"/>
        </w:rPr>
        <w:t>=0.0</w:t>
      </w:r>
      <w:r w:rsidR="00CA1341">
        <w:rPr>
          <w:rFonts w:asciiTheme="majorHAnsi" w:hAnsiTheme="majorHAnsi" w:cstheme="majorHAnsi"/>
          <w:sz w:val="22"/>
          <w:szCs w:val="22"/>
        </w:rPr>
        <w:t>05</w:t>
      </w:r>
      <w:r w:rsidR="00A8797F">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xml:space="preserve">) after adjusting for other factors including Basal cortisol, viral load, </w:t>
      </w:r>
      <w:r w:rsidR="00AD423A" w:rsidRPr="00DE6466">
        <w:rPr>
          <w:rFonts w:asciiTheme="majorHAnsi" w:hAnsiTheme="majorHAnsi" w:cstheme="majorHAnsi"/>
          <w:i/>
          <w:iCs/>
          <w:sz w:val="22"/>
          <w:szCs w:val="22"/>
        </w:rPr>
        <w:t xml:space="preserve">Cryptococcus </w:t>
      </w:r>
      <w:r w:rsidR="000D3651" w:rsidRPr="00DE6466">
        <w:rPr>
          <w:rFonts w:asciiTheme="majorHAnsi" w:hAnsiTheme="majorHAnsi" w:cstheme="majorHAnsi"/>
          <w:i/>
          <w:iCs/>
          <w:sz w:val="22"/>
          <w:szCs w:val="22"/>
        </w:rPr>
        <w:t>neoformans</w:t>
      </w:r>
      <w:r w:rsidR="000D3651">
        <w:rPr>
          <w:rFonts w:asciiTheme="majorHAnsi" w:hAnsiTheme="majorHAnsi" w:cstheme="majorHAnsi"/>
          <w:sz w:val="22"/>
          <w:szCs w:val="22"/>
        </w:rPr>
        <w:t xml:space="preserve">, and CD4 count. </w:t>
      </w:r>
      <w:bookmarkEnd w:id="12"/>
      <w:commentRangeEnd w:id="441"/>
      <w:r w:rsidR="00694923">
        <w:rPr>
          <w:rStyle w:val="CommentReference"/>
          <w:rFonts w:ascii="Arial" w:hAnsi="Arial"/>
        </w:rPr>
        <w:commentReference w:id="441"/>
      </w:r>
    </w:p>
    <w:p w14:paraId="600BE550" w14:textId="1BB56AF5" w:rsidR="004C2BD9" w:rsidRPr="00972BB9" w:rsidRDefault="00BA1DB1" w:rsidP="00F04257">
      <w:pPr>
        <w:pStyle w:val="BodyText"/>
        <w:rPr>
          <w:b/>
          <w:bCs/>
          <w:sz w:val="22"/>
          <w:szCs w:val="22"/>
        </w:rPr>
      </w:pPr>
      <w:r w:rsidRPr="00972BB9">
        <w:rPr>
          <w:b/>
          <w:bCs/>
          <w:sz w:val="22"/>
          <w:szCs w:val="22"/>
        </w:rPr>
        <w:t>Table</w:t>
      </w:r>
      <w:r w:rsidR="002B21C9">
        <w:rPr>
          <w:b/>
          <w:bCs/>
          <w:sz w:val="22"/>
          <w:szCs w:val="22"/>
        </w:rPr>
        <w:t xml:space="preserve"> 4</w:t>
      </w:r>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0" w:type="auto"/>
        <w:tblLook w:val="0420" w:firstRow="1" w:lastRow="0" w:firstColumn="0" w:lastColumn="0" w:noHBand="0" w:noVBand="1"/>
      </w:tblPr>
      <w:tblGrid>
        <w:gridCol w:w="2552"/>
        <w:gridCol w:w="725"/>
        <w:gridCol w:w="1130"/>
        <w:gridCol w:w="919"/>
        <w:gridCol w:w="633"/>
        <w:gridCol w:w="1017"/>
        <w:gridCol w:w="830"/>
      </w:tblGrid>
      <w:tr w:rsidR="007400DA" w:rsidRPr="007C7DE3" w14:paraId="6190C72F" w14:textId="77777777" w:rsidTr="000D3651">
        <w:trPr>
          <w:cnfStyle w:val="100000000000" w:firstRow="1" w:lastRow="0" w:firstColumn="0" w:lastColumn="0" w:oddVBand="0" w:evenVBand="0" w:oddHBand="0" w:evenHBand="0" w:firstRowFirstColumn="0" w:firstRowLastColumn="0" w:lastRowFirstColumn="0" w:lastRowLastColumn="0"/>
          <w:trHeight w:val="300"/>
        </w:trPr>
        <w:tc>
          <w:tcPr>
            <w:tcW w:w="2552" w:type="dxa"/>
            <w:vMerge w:val="restart"/>
            <w:noWrap/>
            <w:hideMark/>
          </w:tcPr>
          <w:p w14:paraId="257D8CA1" w14:textId="281D98DB"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cstheme="majorHAnsi"/>
                <w:sz w:val="18"/>
                <w:szCs w:val="18"/>
              </w:rPr>
              <w:t xml:space="preserve"> </w:t>
            </w:r>
            <w:r w:rsidRPr="00A57124">
              <w:rPr>
                <w:rFonts w:ascii="Arial" w:eastAsia="Times New Roman" w:hAnsi="Arial" w:cs="Arial"/>
                <w:color w:val="000000"/>
                <w:sz w:val="18"/>
                <w:szCs w:val="18"/>
                <w:lang w:val="en-ZA" w:eastAsia="en-ZA"/>
              </w:rPr>
              <w:t>Characteristic</w:t>
            </w:r>
          </w:p>
        </w:tc>
        <w:tc>
          <w:tcPr>
            <w:tcW w:w="2774" w:type="dxa"/>
            <w:gridSpan w:val="3"/>
            <w:noWrap/>
            <w:hideMark/>
          </w:tcPr>
          <w:p w14:paraId="5C88D4D4" w14:textId="77777777" w:rsidR="004C2BD9" w:rsidRPr="00A57124" w:rsidRDefault="004C2BD9" w:rsidP="001C0071">
            <w:pPr>
              <w:contextualSpacing/>
              <w:rPr>
                <w:rFonts w:ascii="Arial" w:eastAsia="Times New Roman" w:hAnsi="Arial" w:cs="Arial"/>
                <w:sz w:val="18"/>
                <w:szCs w:val="18"/>
                <w:lang w:val="en-ZA" w:eastAsia="en-ZA"/>
              </w:rPr>
            </w:pPr>
            <w:r w:rsidRPr="00A57124">
              <w:rPr>
                <w:rFonts w:ascii="Arial" w:eastAsia="Times New Roman" w:hAnsi="Arial" w:cs="Arial"/>
                <w:color w:val="000000"/>
                <w:sz w:val="18"/>
                <w:szCs w:val="18"/>
                <w:lang w:val="en-ZA" w:eastAsia="en-ZA"/>
              </w:rPr>
              <w:t>Bivariate</w:t>
            </w:r>
          </w:p>
        </w:tc>
        <w:tc>
          <w:tcPr>
            <w:tcW w:w="0" w:type="auto"/>
            <w:gridSpan w:val="3"/>
            <w:noWrap/>
            <w:hideMark/>
          </w:tcPr>
          <w:p w14:paraId="0859A8C7" w14:textId="77777777"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ascii="Arial" w:eastAsia="Arial" w:hAnsi="Arial" w:cs="Arial"/>
                <w:color w:val="000000"/>
                <w:sz w:val="18"/>
                <w:szCs w:val="18"/>
                <w:lang w:eastAsia="en-ZA"/>
              </w:rPr>
              <w:t>multivariate - Cox PH</w:t>
            </w:r>
          </w:p>
        </w:tc>
      </w:tr>
      <w:tr w:rsidR="00972BB9" w:rsidRPr="007C7DE3" w14:paraId="32B0CEA4"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vMerge/>
            <w:noWrap/>
          </w:tcPr>
          <w:p w14:paraId="0A3641E6" w14:textId="77777777" w:rsidR="004C2BD9" w:rsidRPr="00A57124" w:rsidRDefault="004C2BD9" w:rsidP="001C0071">
            <w:pPr>
              <w:contextualSpacing/>
              <w:rPr>
                <w:rFonts w:eastAsia="Times New Roman" w:cs="Arial"/>
                <w:color w:val="000000"/>
                <w:sz w:val="18"/>
                <w:szCs w:val="18"/>
                <w:lang w:val="en-ZA" w:eastAsia="en-ZA"/>
              </w:rPr>
            </w:pPr>
          </w:p>
        </w:tc>
        <w:tc>
          <w:tcPr>
            <w:tcW w:w="0" w:type="dxa"/>
            <w:noWrap/>
            <w:hideMark/>
          </w:tcPr>
          <w:p w14:paraId="5E8AD6A4"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HR</w:t>
            </w:r>
            <w:r w:rsidRPr="00A05C82">
              <w:rPr>
                <w:rFonts w:eastAsia="Arial" w:cs="Arial"/>
                <w:b/>
                <w:bCs/>
                <w:color w:val="000000"/>
                <w:sz w:val="18"/>
                <w:szCs w:val="18"/>
                <w:vertAlign w:val="superscript"/>
                <w:lang w:eastAsia="en-ZA"/>
              </w:rPr>
              <w:t>1</w:t>
            </w:r>
          </w:p>
        </w:tc>
        <w:tc>
          <w:tcPr>
            <w:tcW w:w="0" w:type="auto"/>
            <w:noWrap/>
            <w:hideMark/>
          </w:tcPr>
          <w:p w14:paraId="0F59335D" w14:textId="1D923523"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6C142BD5"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-value</w:t>
            </w:r>
          </w:p>
        </w:tc>
        <w:tc>
          <w:tcPr>
            <w:tcW w:w="0" w:type="auto"/>
            <w:noWrap/>
            <w:hideMark/>
          </w:tcPr>
          <w:p w14:paraId="5CE27B4B" w14:textId="0D0D4660" w:rsidR="004C2BD9" w:rsidRPr="00A05C82" w:rsidRDefault="00993054"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a</w:t>
            </w:r>
            <w:r w:rsidR="004C2BD9" w:rsidRPr="00A05C82">
              <w:rPr>
                <w:rFonts w:eastAsia="Arial" w:cs="Arial"/>
                <w:b/>
                <w:bCs/>
                <w:color w:val="000000"/>
                <w:sz w:val="18"/>
                <w:szCs w:val="18"/>
                <w:lang w:eastAsia="en-ZA"/>
              </w:rPr>
              <w:t>HR</w:t>
            </w:r>
            <w:r w:rsidR="000D3651" w:rsidRPr="00A05C82">
              <w:rPr>
                <w:rFonts w:eastAsia="Arial" w:cs="Arial"/>
                <w:b/>
                <w:bCs/>
                <w:color w:val="000000"/>
                <w:sz w:val="18"/>
                <w:szCs w:val="18"/>
                <w:vertAlign w:val="superscript"/>
                <w:lang w:eastAsia="en-ZA"/>
              </w:rPr>
              <w:t>3</w:t>
            </w:r>
          </w:p>
        </w:tc>
        <w:tc>
          <w:tcPr>
            <w:tcW w:w="0" w:type="auto"/>
            <w:noWrap/>
            <w:hideMark/>
          </w:tcPr>
          <w:p w14:paraId="77A0E241" w14:textId="51518F5D"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7214DB09"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w:t>
            </w:r>
            <w:commentRangeStart w:id="442"/>
            <w:commentRangeStart w:id="443"/>
            <w:r w:rsidRPr="00A05C82">
              <w:rPr>
                <w:rFonts w:eastAsia="Arial" w:cs="Arial"/>
                <w:b/>
                <w:bCs/>
                <w:color w:val="000000"/>
                <w:sz w:val="18"/>
                <w:szCs w:val="18"/>
                <w:lang w:eastAsia="en-ZA"/>
              </w:rPr>
              <w:t>value</w:t>
            </w:r>
            <w:commentRangeEnd w:id="442"/>
            <w:r w:rsidR="00200FE3" w:rsidRPr="00A05C82">
              <w:rPr>
                <w:rStyle w:val="CommentReference"/>
                <w:b/>
                <w:bCs/>
              </w:rPr>
              <w:commentReference w:id="442"/>
            </w:r>
            <w:commentRangeEnd w:id="443"/>
            <w:r w:rsidR="000D3651" w:rsidRPr="00A05C82">
              <w:rPr>
                <w:rStyle w:val="CommentReference"/>
                <w:b/>
                <w:bCs/>
              </w:rPr>
              <w:commentReference w:id="443"/>
            </w:r>
          </w:p>
        </w:tc>
      </w:tr>
      <w:tr w:rsidR="007400DA" w:rsidRPr="007C7DE3" w14:paraId="491239E3" w14:textId="77777777" w:rsidTr="000D3651">
        <w:trPr>
          <w:trHeight w:val="300"/>
        </w:trPr>
        <w:tc>
          <w:tcPr>
            <w:tcW w:w="2552" w:type="dxa"/>
            <w:noWrap/>
          </w:tcPr>
          <w:p w14:paraId="43F4393A" w14:textId="215BAE4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Age at enrolment</w:t>
            </w:r>
          </w:p>
        </w:tc>
        <w:tc>
          <w:tcPr>
            <w:tcW w:w="655" w:type="dxa"/>
            <w:noWrap/>
          </w:tcPr>
          <w:p w14:paraId="0B444323" w14:textId="14FBF7B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54D039C1" w14:textId="7F7DB7A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0.99, 1.04</w:t>
            </w:r>
          </w:p>
        </w:tc>
        <w:tc>
          <w:tcPr>
            <w:tcW w:w="0" w:type="auto"/>
            <w:noWrap/>
          </w:tcPr>
          <w:p w14:paraId="5344891D" w14:textId="50C3B82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tcPr>
          <w:p w14:paraId="074CFBE0"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2F6767CA"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2D0578B1" w14:textId="77777777" w:rsidR="004C2BD9" w:rsidRPr="00A57124" w:rsidRDefault="004C2BD9" w:rsidP="001C0071">
            <w:pPr>
              <w:contextualSpacing/>
              <w:rPr>
                <w:rFonts w:eastAsia="Times New Roman" w:cs="Arial"/>
                <w:sz w:val="18"/>
                <w:szCs w:val="18"/>
                <w:lang w:val="en-ZA" w:eastAsia="en-ZA"/>
              </w:rPr>
            </w:pPr>
          </w:p>
        </w:tc>
      </w:tr>
      <w:tr w:rsidR="00972BB9" w:rsidRPr="007C7DE3" w14:paraId="74EEC16C"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B439FAA" w14:textId="3E7E104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Gender</w:t>
            </w:r>
          </w:p>
        </w:tc>
        <w:tc>
          <w:tcPr>
            <w:tcW w:w="0" w:type="dxa"/>
            <w:noWrap/>
          </w:tcPr>
          <w:p w14:paraId="4C5133AB" w14:textId="40956630"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0.92</w:t>
            </w:r>
          </w:p>
        </w:tc>
        <w:tc>
          <w:tcPr>
            <w:tcW w:w="0" w:type="auto"/>
            <w:noWrap/>
          </w:tcPr>
          <w:p w14:paraId="62380B13" w14:textId="7F42CBE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0.56, 1.49</w:t>
            </w:r>
          </w:p>
        </w:tc>
        <w:tc>
          <w:tcPr>
            <w:tcW w:w="0" w:type="auto"/>
            <w:noWrap/>
          </w:tcPr>
          <w:p w14:paraId="1B0DBD95" w14:textId="5538CDF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c>
          <w:tcPr>
            <w:tcW w:w="0" w:type="auto"/>
            <w:noWrap/>
          </w:tcPr>
          <w:p w14:paraId="792EC342"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205BBC8"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0101A46D" w14:textId="77777777" w:rsidR="004C2BD9" w:rsidRPr="00A57124" w:rsidRDefault="004C2BD9" w:rsidP="001C0071">
            <w:pPr>
              <w:contextualSpacing/>
              <w:rPr>
                <w:rFonts w:eastAsia="Times New Roman" w:cs="Arial"/>
                <w:sz w:val="18"/>
                <w:szCs w:val="18"/>
                <w:lang w:val="en-ZA" w:eastAsia="en-ZA"/>
              </w:rPr>
            </w:pPr>
          </w:p>
        </w:tc>
      </w:tr>
      <w:tr w:rsidR="007400DA" w:rsidRPr="007C7DE3" w14:paraId="35D8D413" w14:textId="77777777" w:rsidTr="000D3651">
        <w:trPr>
          <w:trHeight w:val="300"/>
        </w:trPr>
        <w:tc>
          <w:tcPr>
            <w:tcW w:w="2552" w:type="dxa"/>
            <w:noWrap/>
          </w:tcPr>
          <w:p w14:paraId="067F3D28" w14:textId="3A6D8E6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Black African Ethnicity</w:t>
            </w:r>
          </w:p>
        </w:tc>
        <w:tc>
          <w:tcPr>
            <w:tcW w:w="655" w:type="dxa"/>
            <w:noWrap/>
          </w:tcPr>
          <w:p w14:paraId="5A59D0D1" w14:textId="302299A8"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1.59</w:t>
            </w:r>
          </w:p>
        </w:tc>
        <w:tc>
          <w:tcPr>
            <w:tcW w:w="0" w:type="auto"/>
            <w:noWrap/>
          </w:tcPr>
          <w:p w14:paraId="42ACBEFD" w14:textId="0D46D4AF"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0.81, 3.1</w:t>
            </w:r>
            <w:r w:rsidR="000D3651">
              <w:rPr>
                <w:rFonts w:eastAsia="Times New Roman" w:cs="Arial"/>
                <w:color w:val="000000"/>
                <w:sz w:val="18"/>
                <w:szCs w:val="18"/>
                <w:lang w:eastAsia="en-ZA"/>
              </w:rPr>
              <w:t>2</w:t>
            </w:r>
          </w:p>
        </w:tc>
        <w:tc>
          <w:tcPr>
            <w:tcW w:w="0" w:type="auto"/>
            <w:noWrap/>
          </w:tcPr>
          <w:p w14:paraId="7827BA50" w14:textId="054399FD"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0.176</w:t>
            </w:r>
          </w:p>
        </w:tc>
        <w:tc>
          <w:tcPr>
            <w:tcW w:w="0" w:type="auto"/>
            <w:noWrap/>
          </w:tcPr>
          <w:p w14:paraId="2723771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69B7F26"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6669A294" w14:textId="77777777" w:rsidR="004C2BD9" w:rsidRPr="00A57124" w:rsidRDefault="004C2BD9" w:rsidP="001C0071">
            <w:pPr>
              <w:contextualSpacing/>
              <w:rPr>
                <w:rFonts w:eastAsia="Times New Roman" w:cs="Arial"/>
                <w:sz w:val="18"/>
                <w:szCs w:val="18"/>
                <w:lang w:val="en-ZA" w:eastAsia="en-ZA"/>
              </w:rPr>
            </w:pPr>
          </w:p>
        </w:tc>
      </w:tr>
      <w:tr w:rsidR="00972BB9" w:rsidRPr="007C7DE3" w14:paraId="39B7E2D0"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A4C9BB1" w14:textId="17CFDA5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Random cortisol</w:t>
            </w:r>
          </w:p>
        </w:tc>
        <w:tc>
          <w:tcPr>
            <w:tcW w:w="0" w:type="dxa"/>
            <w:noWrap/>
          </w:tcPr>
          <w:p w14:paraId="47FDCE62" w14:textId="373C1A7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6EE373D2" w14:textId="3ED61DA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tcPr>
          <w:p w14:paraId="26DF208C" w14:textId="17FC22F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tcPr>
          <w:p w14:paraId="58F06C0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A6C57B4"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496D591A" w14:textId="77777777" w:rsidR="004C2BD9" w:rsidRPr="00A57124" w:rsidRDefault="004C2BD9" w:rsidP="001C0071">
            <w:pPr>
              <w:contextualSpacing/>
              <w:rPr>
                <w:rFonts w:eastAsia="Times New Roman" w:cs="Arial"/>
                <w:sz w:val="18"/>
                <w:szCs w:val="18"/>
                <w:lang w:val="en-ZA" w:eastAsia="en-ZA"/>
              </w:rPr>
            </w:pPr>
          </w:p>
        </w:tc>
      </w:tr>
      <w:tr w:rsidR="007400DA" w:rsidRPr="000D3651" w14:paraId="5A932C89" w14:textId="77777777" w:rsidTr="000D3651">
        <w:trPr>
          <w:trHeight w:val="300"/>
        </w:trPr>
        <w:tc>
          <w:tcPr>
            <w:tcW w:w="2552" w:type="dxa"/>
            <w:noWrap/>
            <w:hideMark/>
          </w:tcPr>
          <w:p w14:paraId="5E851A4E"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Basal cortisol</w:t>
            </w:r>
          </w:p>
        </w:tc>
        <w:tc>
          <w:tcPr>
            <w:tcW w:w="655" w:type="dxa"/>
            <w:noWrap/>
            <w:hideMark/>
          </w:tcPr>
          <w:p w14:paraId="334F0CE3" w14:textId="2AC1F2EB"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w:t>
            </w:r>
            <w:r w:rsidR="007400DA" w:rsidRPr="00972BB9">
              <w:rPr>
                <w:rFonts w:eastAsia="Arial" w:cs="Arial"/>
                <w:b/>
                <w:bCs/>
                <w:color w:val="000000"/>
                <w:sz w:val="18"/>
                <w:szCs w:val="18"/>
                <w:lang w:eastAsia="en-ZA"/>
              </w:rPr>
              <w:t>10</w:t>
            </w:r>
          </w:p>
        </w:tc>
        <w:tc>
          <w:tcPr>
            <w:tcW w:w="0" w:type="auto"/>
            <w:noWrap/>
            <w:hideMark/>
          </w:tcPr>
          <w:p w14:paraId="7AAE1F2D" w14:textId="69564E16"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1.0</w:t>
            </w:r>
            <w:r w:rsidR="007400DA" w:rsidRPr="00972BB9">
              <w:rPr>
                <w:rFonts w:eastAsia="Arial" w:cs="Arial"/>
                <w:b/>
                <w:bCs/>
                <w:color w:val="000000"/>
                <w:sz w:val="18"/>
                <w:szCs w:val="18"/>
                <w:lang w:eastAsia="en-ZA"/>
              </w:rPr>
              <w:t>2</w:t>
            </w:r>
            <w:r w:rsidRPr="00972BB9">
              <w:rPr>
                <w:rFonts w:eastAsia="Arial" w:cs="Arial"/>
                <w:b/>
                <w:bCs/>
                <w:color w:val="000000"/>
                <w:sz w:val="18"/>
                <w:szCs w:val="18"/>
                <w:lang w:eastAsia="en-ZA"/>
              </w:rPr>
              <w:t>, 1.</w:t>
            </w:r>
            <w:r w:rsidR="007400DA" w:rsidRPr="00972BB9">
              <w:rPr>
                <w:rFonts w:eastAsia="Arial" w:cs="Arial"/>
                <w:b/>
                <w:bCs/>
                <w:color w:val="000000"/>
                <w:sz w:val="18"/>
                <w:szCs w:val="18"/>
                <w:lang w:eastAsia="en-ZA"/>
              </w:rPr>
              <w:t>18</w:t>
            </w:r>
          </w:p>
        </w:tc>
        <w:tc>
          <w:tcPr>
            <w:tcW w:w="0" w:type="auto"/>
            <w:noWrap/>
            <w:hideMark/>
          </w:tcPr>
          <w:p w14:paraId="04EF02D4" w14:textId="2EFE95E8" w:rsidR="00CA1341" w:rsidRPr="00972BB9" w:rsidRDefault="00CA1341" w:rsidP="00CA1341">
            <w:pPr>
              <w:contextualSpacing/>
              <w:rPr>
                <w:rFonts w:eastAsia="Times New Roman" w:cs="Arial"/>
                <w:b/>
                <w:bCs/>
                <w:color w:val="000000"/>
                <w:sz w:val="18"/>
                <w:szCs w:val="18"/>
                <w:lang w:val="en-ZA" w:eastAsia="en-ZA"/>
              </w:rPr>
            </w:pPr>
            <w:commentRangeStart w:id="444"/>
            <w:commentRangeStart w:id="445"/>
            <w:r w:rsidRPr="00972BB9">
              <w:rPr>
                <w:rFonts w:eastAsia="Arial" w:cs="Arial"/>
                <w:b/>
                <w:bCs/>
                <w:color w:val="000000"/>
                <w:sz w:val="18"/>
                <w:szCs w:val="18"/>
                <w:lang w:eastAsia="en-ZA"/>
              </w:rPr>
              <w:t>0.</w:t>
            </w:r>
            <w:commentRangeEnd w:id="444"/>
            <w:commentRangeEnd w:id="445"/>
            <w:r w:rsidR="007400DA" w:rsidRPr="00972BB9">
              <w:rPr>
                <w:rFonts w:eastAsia="Arial" w:cs="Arial"/>
                <w:b/>
                <w:bCs/>
                <w:color w:val="000000"/>
                <w:sz w:val="18"/>
                <w:szCs w:val="18"/>
                <w:lang w:eastAsia="en-ZA"/>
              </w:rPr>
              <w:t>008</w:t>
            </w:r>
            <w:r w:rsidRPr="00972BB9">
              <w:rPr>
                <w:rStyle w:val="CommentReference"/>
                <w:b/>
                <w:bCs/>
              </w:rPr>
              <w:commentReference w:id="444"/>
            </w:r>
            <w:r w:rsidR="007400DA">
              <w:rPr>
                <w:rStyle w:val="CommentReference"/>
                <w:rFonts w:ascii="Arial" w:hAnsi="Arial"/>
              </w:rPr>
              <w:commentReference w:id="445"/>
            </w:r>
          </w:p>
        </w:tc>
        <w:tc>
          <w:tcPr>
            <w:tcW w:w="0" w:type="auto"/>
            <w:noWrap/>
            <w:hideMark/>
          </w:tcPr>
          <w:p w14:paraId="604C2DB2" w14:textId="7B5886F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1.11</w:t>
            </w:r>
          </w:p>
        </w:tc>
        <w:tc>
          <w:tcPr>
            <w:tcW w:w="0" w:type="auto"/>
            <w:noWrap/>
            <w:hideMark/>
          </w:tcPr>
          <w:p w14:paraId="6581E5B8" w14:textId="0E3E781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1.03, 1.20</w:t>
            </w:r>
          </w:p>
        </w:tc>
        <w:tc>
          <w:tcPr>
            <w:tcW w:w="0" w:type="auto"/>
            <w:noWrap/>
            <w:hideMark/>
          </w:tcPr>
          <w:p w14:paraId="4356BECD" w14:textId="0D91D36A" w:rsidR="00CA1341" w:rsidRPr="00A05C82" w:rsidRDefault="00CA1341" w:rsidP="00CA1341">
            <w:pPr>
              <w:contextualSpacing/>
              <w:rPr>
                <w:rFonts w:eastAsia="Arial" w:cs="Arial"/>
                <w:b/>
                <w:bCs/>
                <w:color w:val="000000"/>
                <w:sz w:val="18"/>
                <w:szCs w:val="18"/>
                <w:lang w:eastAsia="en-ZA"/>
              </w:rPr>
            </w:pPr>
            <w:commentRangeStart w:id="446"/>
            <w:r w:rsidRPr="00A05C82">
              <w:rPr>
                <w:rFonts w:ascii="Arial" w:eastAsia="Arial" w:hAnsi="Arial" w:cs="Arial"/>
                <w:b/>
                <w:bCs/>
                <w:color w:val="000000"/>
                <w:sz w:val="18"/>
                <w:szCs w:val="18"/>
                <w:lang w:eastAsia="en-ZA"/>
              </w:rPr>
              <w:t>0.005</w:t>
            </w:r>
            <w:commentRangeEnd w:id="446"/>
            <w:r w:rsidR="00E2154C">
              <w:rPr>
                <w:rStyle w:val="CommentReference"/>
                <w:rFonts w:ascii="Arial" w:hAnsi="Arial"/>
              </w:rPr>
              <w:commentReference w:id="446"/>
            </w:r>
          </w:p>
        </w:tc>
      </w:tr>
      <w:tr w:rsidR="007400DA" w:rsidRPr="000D3651" w14:paraId="29A49619"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5B20628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Stimulated cortisol</w:t>
            </w:r>
          </w:p>
        </w:tc>
        <w:tc>
          <w:tcPr>
            <w:tcW w:w="655" w:type="dxa"/>
            <w:noWrap/>
            <w:hideMark/>
          </w:tcPr>
          <w:p w14:paraId="0471B2D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hideMark/>
          </w:tcPr>
          <w:p w14:paraId="18E5852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hideMark/>
          </w:tcPr>
          <w:p w14:paraId="38319D0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auto"/>
            <w:noWrap/>
            <w:hideMark/>
          </w:tcPr>
          <w:p w14:paraId="6262056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5766E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7076AD" w14:textId="77777777" w:rsidR="004C2BD9" w:rsidRPr="00972BB9" w:rsidRDefault="004C2BD9" w:rsidP="001C0071">
            <w:pPr>
              <w:contextualSpacing/>
              <w:rPr>
                <w:rFonts w:eastAsia="Arial" w:cs="Arial"/>
                <w:color w:val="000000"/>
                <w:sz w:val="18"/>
                <w:szCs w:val="18"/>
                <w:lang w:eastAsia="en-ZA"/>
              </w:rPr>
            </w:pPr>
          </w:p>
        </w:tc>
      </w:tr>
      <w:tr w:rsidR="000D3651" w:rsidRPr="000D3651" w14:paraId="50461ADC" w14:textId="77777777" w:rsidTr="000D3651">
        <w:trPr>
          <w:trHeight w:val="300"/>
        </w:trPr>
        <w:tc>
          <w:tcPr>
            <w:tcW w:w="2552" w:type="dxa"/>
            <w:noWrap/>
            <w:hideMark/>
          </w:tcPr>
          <w:p w14:paraId="2A1F0FB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ACTH</w:t>
            </w:r>
          </w:p>
        </w:tc>
        <w:tc>
          <w:tcPr>
            <w:tcW w:w="655" w:type="dxa"/>
            <w:noWrap/>
            <w:hideMark/>
          </w:tcPr>
          <w:p w14:paraId="04AB39D3" w14:textId="7F30CBC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42</w:t>
            </w:r>
          </w:p>
        </w:tc>
        <w:tc>
          <w:tcPr>
            <w:tcW w:w="0" w:type="auto"/>
            <w:noWrap/>
            <w:hideMark/>
          </w:tcPr>
          <w:p w14:paraId="37D612AB" w14:textId="07905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19</w:t>
            </w:r>
            <w:r w:rsidRPr="00A57124">
              <w:rPr>
                <w:rFonts w:eastAsia="Arial" w:cs="Arial"/>
                <w:color w:val="000000"/>
                <w:sz w:val="18"/>
                <w:szCs w:val="18"/>
                <w:lang w:eastAsia="en-ZA"/>
              </w:rPr>
              <w:t>, 1.</w:t>
            </w:r>
            <w:r w:rsidR="00C7689B">
              <w:rPr>
                <w:rFonts w:eastAsia="Arial" w:cs="Arial"/>
                <w:color w:val="000000"/>
                <w:sz w:val="18"/>
                <w:szCs w:val="18"/>
                <w:lang w:eastAsia="en-ZA"/>
              </w:rPr>
              <w:t>70</w:t>
            </w:r>
          </w:p>
        </w:tc>
        <w:tc>
          <w:tcPr>
            <w:tcW w:w="0" w:type="auto"/>
            <w:noWrap/>
            <w:hideMark/>
          </w:tcPr>
          <w:p w14:paraId="2A96FABF"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&lt;0.001</w:t>
            </w:r>
          </w:p>
        </w:tc>
        <w:tc>
          <w:tcPr>
            <w:tcW w:w="0" w:type="auto"/>
            <w:noWrap/>
            <w:hideMark/>
          </w:tcPr>
          <w:p w14:paraId="7D1E35F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08667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C4FF69D" w14:textId="77777777" w:rsidR="004C2BD9" w:rsidRPr="00972BB9" w:rsidRDefault="004C2BD9" w:rsidP="001C0071">
            <w:pPr>
              <w:contextualSpacing/>
              <w:rPr>
                <w:rFonts w:eastAsia="Arial" w:cs="Arial"/>
                <w:color w:val="000000"/>
                <w:sz w:val="18"/>
                <w:szCs w:val="18"/>
                <w:lang w:eastAsia="en-ZA"/>
              </w:rPr>
            </w:pPr>
          </w:p>
        </w:tc>
      </w:tr>
      <w:tr w:rsidR="007400DA" w:rsidRPr="000D3651" w14:paraId="63D48AC4"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2C8146FD" w14:textId="449BF4ED"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systolic</w:t>
            </w:r>
          </w:p>
        </w:tc>
        <w:tc>
          <w:tcPr>
            <w:tcW w:w="655" w:type="dxa"/>
            <w:noWrap/>
          </w:tcPr>
          <w:p w14:paraId="768D12F3" w14:textId="2E3BBBA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tcPr>
          <w:p w14:paraId="1D1CF994" w14:textId="1B0BC97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0.98, 1.01</w:t>
            </w:r>
          </w:p>
        </w:tc>
        <w:tc>
          <w:tcPr>
            <w:tcW w:w="0" w:type="auto"/>
            <w:noWrap/>
          </w:tcPr>
          <w:p w14:paraId="7B9F5BA2" w14:textId="30392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w:t>
            </w:r>
          </w:p>
        </w:tc>
        <w:tc>
          <w:tcPr>
            <w:tcW w:w="0" w:type="auto"/>
            <w:noWrap/>
            <w:hideMark/>
          </w:tcPr>
          <w:p w14:paraId="2B8B50E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AAAD1D5"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2640A927" w14:textId="77777777" w:rsidR="004C2BD9" w:rsidRPr="00972BB9" w:rsidRDefault="004C2BD9" w:rsidP="001C0071">
            <w:pPr>
              <w:contextualSpacing/>
              <w:rPr>
                <w:rFonts w:eastAsia="Arial" w:cs="Arial"/>
                <w:color w:val="000000"/>
                <w:sz w:val="18"/>
                <w:szCs w:val="18"/>
                <w:lang w:eastAsia="en-ZA"/>
              </w:rPr>
            </w:pPr>
          </w:p>
        </w:tc>
      </w:tr>
      <w:tr w:rsidR="000D3651" w:rsidRPr="000D3651" w14:paraId="187076BF" w14:textId="77777777" w:rsidTr="000D3651">
        <w:trPr>
          <w:trHeight w:val="300"/>
        </w:trPr>
        <w:tc>
          <w:tcPr>
            <w:tcW w:w="2552" w:type="dxa"/>
            <w:noWrap/>
          </w:tcPr>
          <w:p w14:paraId="6BDC732B" w14:textId="31D37ED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diastolic</w:t>
            </w:r>
          </w:p>
        </w:tc>
        <w:tc>
          <w:tcPr>
            <w:tcW w:w="655" w:type="dxa"/>
            <w:noWrap/>
          </w:tcPr>
          <w:p w14:paraId="033B1D07" w14:textId="32D1B3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0DD5584F" w14:textId="37AE3FC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1.00, 1.03</w:t>
            </w:r>
          </w:p>
        </w:tc>
        <w:tc>
          <w:tcPr>
            <w:tcW w:w="0" w:type="auto"/>
            <w:noWrap/>
          </w:tcPr>
          <w:p w14:paraId="4CA97C1C" w14:textId="2E1005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0.066</w:t>
            </w:r>
          </w:p>
        </w:tc>
        <w:tc>
          <w:tcPr>
            <w:tcW w:w="0" w:type="auto"/>
            <w:noWrap/>
            <w:hideMark/>
          </w:tcPr>
          <w:p w14:paraId="1D0B0B8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BC4F2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D928A7D" w14:textId="77777777" w:rsidR="004C2BD9" w:rsidRPr="00972BB9" w:rsidRDefault="004C2BD9" w:rsidP="001C0071">
            <w:pPr>
              <w:contextualSpacing/>
              <w:rPr>
                <w:rFonts w:eastAsia="Arial" w:cs="Arial"/>
                <w:color w:val="000000"/>
                <w:sz w:val="18"/>
                <w:szCs w:val="18"/>
                <w:lang w:eastAsia="en-ZA"/>
              </w:rPr>
            </w:pPr>
          </w:p>
        </w:tc>
      </w:tr>
      <w:tr w:rsidR="007400DA" w:rsidRPr="000D3651" w14:paraId="6FF2844A"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D88447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incremental cortisol</w:t>
            </w:r>
          </w:p>
        </w:tc>
        <w:tc>
          <w:tcPr>
            <w:tcW w:w="655" w:type="dxa"/>
            <w:noWrap/>
            <w:hideMark/>
          </w:tcPr>
          <w:p w14:paraId="5FB87E12" w14:textId="621E8BDD" w:rsidR="004C2BD9" w:rsidRPr="00A57124" w:rsidRDefault="00C7689B" w:rsidP="001C0071">
            <w:pPr>
              <w:contextualSpacing/>
              <w:rPr>
                <w:rFonts w:eastAsia="Times New Roman" w:cs="Arial"/>
                <w:color w:val="000000"/>
                <w:sz w:val="18"/>
                <w:szCs w:val="18"/>
                <w:lang w:val="en-ZA" w:eastAsia="en-ZA"/>
              </w:rPr>
            </w:pPr>
            <w:r>
              <w:rPr>
                <w:rFonts w:eastAsia="Arial" w:cs="Arial"/>
                <w:color w:val="000000"/>
                <w:sz w:val="18"/>
                <w:szCs w:val="18"/>
                <w:lang w:eastAsia="en-ZA"/>
              </w:rPr>
              <w:t>0.85</w:t>
            </w:r>
          </w:p>
        </w:tc>
        <w:tc>
          <w:tcPr>
            <w:tcW w:w="0" w:type="auto"/>
            <w:noWrap/>
            <w:hideMark/>
          </w:tcPr>
          <w:p w14:paraId="43C972BF" w14:textId="19BE91D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w:t>
            </w:r>
            <w:r w:rsidR="00C7689B">
              <w:rPr>
                <w:rFonts w:eastAsia="Arial" w:cs="Arial"/>
                <w:color w:val="000000"/>
                <w:sz w:val="18"/>
                <w:szCs w:val="18"/>
                <w:lang w:eastAsia="en-ZA"/>
              </w:rPr>
              <w:t>73</w:t>
            </w:r>
            <w:r w:rsidRPr="00A57124">
              <w:rPr>
                <w:rFonts w:eastAsia="Arial" w:cs="Arial"/>
                <w:color w:val="000000"/>
                <w:sz w:val="18"/>
                <w:szCs w:val="18"/>
                <w:lang w:eastAsia="en-ZA"/>
              </w:rPr>
              <w:t xml:space="preserve">, </w:t>
            </w:r>
            <w:r w:rsidR="00C7689B">
              <w:rPr>
                <w:rFonts w:eastAsia="Arial" w:cs="Arial"/>
                <w:color w:val="000000"/>
                <w:sz w:val="18"/>
                <w:szCs w:val="18"/>
                <w:lang w:eastAsia="en-ZA"/>
              </w:rPr>
              <w:t>0.99</w:t>
            </w:r>
          </w:p>
        </w:tc>
        <w:tc>
          <w:tcPr>
            <w:tcW w:w="0" w:type="auto"/>
            <w:noWrap/>
            <w:hideMark/>
          </w:tcPr>
          <w:p w14:paraId="2243ED0B"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0.032</w:t>
            </w:r>
          </w:p>
        </w:tc>
        <w:tc>
          <w:tcPr>
            <w:tcW w:w="0" w:type="auto"/>
            <w:noWrap/>
            <w:hideMark/>
          </w:tcPr>
          <w:p w14:paraId="22E988CD"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7431F71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BE1064C" w14:textId="77777777" w:rsidR="004C2BD9" w:rsidRPr="00972BB9" w:rsidRDefault="004C2BD9" w:rsidP="001C0071">
            <w:pPr>
              <w:contextualSpacing/>
              <w:rPr>
                <w:rFonts w:eastAsia="Arial" w:cs="Arial"/>
                <w:color w:val="000000"/>
                <w:sz w:val="18"/>
                <w:szCs w:val="18"/>
                <w:lang w:eastAsia="en-ZA"/>
              </w:rPr>
            </w:pPr>
          </w:p>
        </w:tc>
      </w:tr>
      <w:tr w:rsidR="000D3651" w:rsidRPr="000D3651" w14:paraId="31457B29" w14:textId="77777777" w:rsidTr="000D3651">
        <w:trPr>
          <w:trHeight w:val="300"/>
        </w:trPr>
        <w:tc>
          <w:tcPr>
            <w:tcW w:w="2552" w:type="dxa"/>
            <w:noWrap/>
          </w:tcPr>
          <w:p w14:paraId="45CA0AC9" w14:textId="41624F7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Heart rate</w:t>
            </w:r>
          </w:p>
        </w:tc>
        <w:tc>
          <w:tcPr>
            <w:tcW w:w="655" w:type="dxa"/>
            <w:noWrap/>
          </w:tcPr>
          <w:p w14:paraId="730C9D41" w14:textId="377FEAD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45F9B775" w14:textId="648E05C3"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0.99, 1.02</w:t>
            </w:r>
          </w:p>
        </w:tc>
        <w:tc>
          <w:tcPr>
            <w:tcW w:w="0" w:type="auto"/>
            <w:noWrap/>
          </w:tcPr>
          <w:p w14:paraId="17FFCC43" w14:textId="7F61C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auto"/>
            <w:noWrap/>
            <w:hideMark/>
          </w:tcPr>
          <w:p w14:paraId="4B4BE82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A14FFE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2A9E016" w14:textId="77777777" w:rsidR="004C2BD9" w:rsidRPr="00972BB9" w:rsidRDefault="004C2BD9" w:rsidP="001C0071">
            <w:pPr>
              <w:contextualSpacing/>
              <w:rPr>
                <w:rFonts w:eastAsia="Arial" w:cs="Arial"/>
                <w:color w:val="000000"/>
                <w:sz w:val="18"/>
                <w:szCs w:val="18"/>
                <w:lang w:eastAsia="en-ZA"/>
              </w:rPr>
            </w:pPr>
          </w:p>
        </w:tc>
      </w:tr>
      <w:tr w:rsidR="007400DA" w:rsidRPr="000D3651" w14:paraId="47D72F7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51928EDD" w14:textId="3E929C1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Hypotension</w:t>
            </w:r>
          </w:p>
        </w:tc>
        <w:tc>
          <w:tcPr>
            <w:tcW w:w="655" w:type="dxa"/>
            <w:noWrap/>
          </w:tcPr>
          <w:p w14:paraId="7E7F8C3F" w14:textId="7D68F5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1.25</w:t>
            </w:r>
          </w:p>
        </w:tc>
        <w:tc>
          <w:tcPr>
            <w:tcW w:w="0" w:type="auto"/>
            <w:noWrap/>
          </w:tcPr>
          <w:p w14:paraId="7E345687" w14:textId="6294B1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0.57, 2.75</w:t>
            </w:r>
          </w:p>
        </w:tc>
        <w:tc>
          <w:tcPr>
            <w:tcW w:w="0" w:type="auto"/>
            <w:noWrap/>
          </w:tcPr>
          <w:p w14:paraId="38E86CCF" w14:textId="738F7BF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hideMark/>
          </w:tcPr>
          <w:p w14:paraId="47A30D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53A78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F283A10" w14:textId="77777777" w:rsidR="004C2BD9" w:rsidRPr="00972BB9" w:rsidRDefault="004C2BD9" w:rsidP="001C0071">
            <w:pPr>
              <w:contextualSpacing/>
              <w:rPr>
                <w:rFonts w:eastAsia="Arial" w:cs="Arial"/>
                <w:color w:val="000000"/>
                <w:sz w:val="18"/>
                <w:szCs w:val="18"/>
                <w:lang w:eastAsia="en-ZA"/>
              </w:rPr>
            </w:pPr>
          </w:p>
        </w:tc>
      </w:tr>
      <w:tr w:rsidR="000D3651" w:rsidRPr="000D3651" w14:paraId="0A7A700A" w14:textId="77777777" w:rsidTr="000D3651">
        <w:trPr>
          <w:trHeight w:val="300"/>
        </w:trPr>
        <w:tc>
          <w:tcPr>
            <w:tcW w:w="2552" w:type="dxa"/>
            <w:noWrap/>
          </w:tcPr>
          <w:p w14:paraId="2545D788" w14:textId="78BF1EA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Weakness</w:t>
            </w:r>
          </w:p>
        </w:tc>
        <w:tc>
          <w:tcPr>
            <w:tcW w:w="655" w:type="dxa"/>
            <w:noWrap/>
          </w:tcPr>
          <w:p w14:paraId="036A3F52" w14:textId="7674C53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1.78</w:t>
            </w:r>
          </w:p>
        </w:tc>
        <w:tc>
          <w:tcPr>
            <w:tcW w:w="0" w:type="auto"/>
            <w:noWrap/>
          </w:tcPr>
          <w:p w14:paraId="1E0BE822" w14:textId="3997250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0.77, 4.12</w:t>
            </w:r>
          </w:p>
        </w:tc>
        <w:tc>
          <w:tcPr>
            <w:tcW w:w="0" w:type="auto"/>
            <w:noWrap/>
          </w:tcPr>
          <w:p w14:paraId="49D534CC" w14:textId="197BB33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135744C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5F6A23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BA17F6" w14:textId="77777777" w:rsidR="004C2BD9" w:rsidRPr="00972BB9" w:rsidRDefault="004C2BD9" w:rsidP="001C0071">
            <w:pPr>
              <w:contextualSpacing/>
              <w:rPr>
                <w:rFonts w:eastAsia="Arial" w:cs="Arial"/>
                <w:color w:val="000000"/>
                <w:sz w:val="18"/>
                <w:szCs w:val="18"/>
                <w:lang w:eastAsia="en-ZA"/>
              </w:rPr>
            </w:pPr>
          </w:p>
        </w:tc>
      </w:tr>
      <w:tr w:rsidR="007400DA" w:rsidRPr="000D3651" w14:paraId="7D90B30B"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1628F3AC" w14:textId="45BA61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Tiredness</w:t>
            </w:r>
          </w:p>
        </w:tc>
        <w:tc>
          <w:tcPr>
            <w:tcW w:w="655" w:type="dxa"/>
            <w:noWrap/>
          </w:tcPr>
          <w:p w14:paraId="3C18BE43" w14:textId="66CC4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2.67</w:t>
            </w:r>
          </w:p>
        </w:tc>
        <w:tc>
          <w:tcPr>
            <w:tcW w:w="0" w:type="auto"/>
            <w:noWrap/>
          </w:tcPr>
          <w:p w14:paraId="1C47F3B2" w14:textId="0B80C9D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0.97, 7.35</w:t>
            </w:r>
          </w:p>
        </w:tc>
        <w:tc>
          <w:tcPr>
            <w:tcW w:w="0" w:type="auto"/>
            <w:noWrap/>
          </w:tcPr>
          <w:p w14:paraId="0F5CC7F6" w14:textId="5708E68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0.057</w:t>
            </w:r>
          </w:p>
        </w:tc>
        <w:tc>
          <w:tcPr>
            <w:tcW w:w="0" w:type="auto"/>
            <w:noWrap/>
            <w:hideMark/>
          </w:tcPr>
          <w:p w14:paraId="756FE9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14E88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CCDD831" w14:textId="77777777" w:rsidR="004C2BD9" w:rsidRPr="00972BB9" w:rsidRDefault="004C2BD9" w:rsidP="001C0071">
            <w:pPr>
              <w:contextualSpacing/>
              <w:rPr>
                <w:rFonts w:eastAsia="Arial" w:cs="Arial"/>
                <w:color w:val="000000"/>
                <w:sz w:val="18"/>
                <w:szCs w:val="18"/>
                <w:lang w:eastAsia="en-ZA"/>
              </w:rPr>
            </w:pPr>
          </w:p>
        </w:tc>
      </w:tr>
      <w:tr w:rsidR="000D3651" w:rsidRPr="000D3651" w14:paraId="271F0A20" w14:textId="77777777" w:rsidTr="000D3651">
        <w:trPr>
          <w:trHeight w:val="300"/>
        </w:trPr>
        <w:tc>
          <w:tcPr>
            <w:tcW w:w="2552" w:type="dxa"/>
            <w:noWrap/>
            <w:hideMark/>
          </w:tcPr>
          <w:p w14:paraId="3331B06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Poor appetite</w:t>
            </w:r>
          </w:p>
        </w:tc>
        <w:tc>
          <w:tcPr>
            <w:tcW w:w="655" w:type="dxa"/>
            <w:noWrap/>
            <w:hideMark/>
          </w:tcPr>
          <w:p w14:paraId="1449E9C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2.66</w:t>
            </w:r>
          </w:p>
        </w:tc>
        <w:tc>
          <w:tcPr>
            <w:tcW w:w="0" w:type="auto"/>
            <w:noWrap/>
            <w:hideMark/>
          </w:tcPr>
          <w:p w14:paraId="729AB9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1.21, 5.83</w:t>
            </w:r>
          </w:p>
        </w:tc>
        <w:tc>
          <w:tcPr>
            <w:tcW w:w="0" w:type="auto"/>
            <w:noWrap/>
            <w:hideMark/>
          </w:tcPr>
          <w:p w14:paraId="34DCC219"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0.015</w:t>
            </w:r>
          </w:p>
        </w:tc>
        <w:tc>
          <w:tcPr>
            <w:tcW w:w="0" w:type="auto"/>
            <w:noWrap/>
            <w:hideMark/>
          </w:tcPr>
          <w:p w14:paraId="140F07A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FA68CC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3749892" w14:textId="77777777" w:rsidR="004C2BD9" w:rsidRPr="00972BB9" w:rsidRDefault="004C2BD9" w:rsidP="001C0071">
            <w:pPr>
              <w:contextualSpacing/>
              <w:rPr>
                <w:rFonts w:eastAsia="Arial" w:cs="Arial"/>
                <w:color w:val="000000"/>
                <w:sz w:val="18"/>
                <w:szCs w:val="18"/>
                <w:lang w:eastAsia="en-ZA"/>
              </w:rPr>
            </w:pPr>
          </w:p>
        </w:tc>
      </w:tr>
      <w:tr w:rsidR="007400DA" w:rsidRPr="000D3651" w14:paraId="0EFCE040"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7C984BD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Nausea</w:t>
            </w:r>
          </w:p>
        </w:tc>
        <w:tc>
          <w:tcPr>
            <w:tcW w:w="655" w:type="dxa"/>
            <w:noWrap/>
            <w:hideMark/>
          </w:tcPr>
          <w:p w14:paraId="79A28A9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1.73</w:t>
            </w:r>
          </w:p>
        </w:tc>
        <w:tc>
          <w:tcPr>
            <w:tcW w:w="0" w:type="auto"/>
            <w:noWrap/>
            <w:hideMark/>
          </w:tcPr>
          <w:p w14:paraId="6BAAA22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1.03, 2.89</w:t>
            </w:r>
          </w:p>
        </w:tc>
        <w:tc>
          <w:tcPr>
            <w:tcW w:w="0" w:type="auto"/>
            <w:noWrap/>
            <w:hideMark/>
          </w:tcPr>
          <w:p w14:paraId="0C1ADAE1"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0.038</w:t>
            </w:r>
          </w:p>
        </w:tc>
        <w:tc>
          <w:tcPr>
            <w:tcW w:w="0" w:type="auto"/>
            <w:noWrap/>
            <w:hideMark/>
          </w:tcPr>
          <w:p w14:paraId="7D4BAC32"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B19FEC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F505258" w14:textId="77777777" w:rsidR="004C2BD9" w:rsidRPr="00972BB9" w:rsidRDefault="004C2BD9" w:rsidP="001C0071">
            <w:pPr>
              <w:contextualSpacing/>
              <w:rPr>
                <w:rFonts w:eastAsia="Arial" w:cs="Arial"/>
                <w:color w:val="000000"/>
                <w:sz w:val="18"/>
                <w:szCs w:val="18"/>
                <w:lang w:eastAsia="en-ZA"/>
              </w:rPr>
            </w:pPr>
          </w:p>
        </w:tc>
      </w:tr>
      <w:tr w:rsidR="00972BB9" w:rsidRPr="000D3651" w14:paraId="746C84F2" w14:textId="77777777" w:rsidTr="000D3651">
        <w:trPr>
          <w:trHeight w:val="300"/>
        </w:trPr>
        <w:tc>
          <w:tcPr>
            <w:tcW w:w="2552" w:type="dxa"/>
            <w:noWrap/>
            <w:hideMark/>
          </w:tcPr>
          <w:p w14:paraId="36F3A11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Liking for salt</w:t>
            </w:r>
          </w:p>
        </w:tc>
        <w:tc>
          <w:tcPr>
            <w:tcW w:w="655" w:type="dxa"/>
            <w:noWrap/>
            <w:hideMark/>
          </w:tcPr>
          <w:p w14:paraId="3B78570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1.69</w:t>
            </w:r>
          </w:p>
        </w:tc>
        <w:tc>
          <w:tcPr>
            <w:tcW w:w="0" w:type="auto"/>
            <w:noWrap/>
            <w:hideMark/>
          </w:tcPr>
          <w:p w14:paraId="12AFC00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1.01, 2.83</w:t>
            </w:r>
          </w:p>
        </w:tc>
        <w:tc>
          <w:tcPr>
            <w:tcW w:w="0" w:type="auto"/>
            <w:noWrap/>
            <w:hideMark/>
          </w:tcPr>
          <w:p w14:paraId="7B66722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0.046</w:t>
            </w:r>
          </w:p>
        </w:tc>
        <w:tc>
          <w:tcPr>
            <w:tcW w:w="0" w:type="auto"/>
            <w:noWrap/>
            <w:hideMark/>
          </w:tcPr>
          <w:p w14:paraId="2436496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1AB3C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2D8E0F" w14:textId="77777777" w:rsidR="004C2BD9" w:rsidRPr="00972BB9" w:rsidRDefault="004C2BD9" w:rsidP="001C0071">
            <w:pPr>
              <w:contextualSpacing/>
              <w:rPr>
                <w:rFonts w:eastAsia="Arial" w:cs="Arial"/>
                <w:color w:val="000000"/>
                <w:sz w:val="18"/>
                <w:szCs w:val="18"/>
                <w:lang w:eastAsia="en-ZA"/>
              </w:rPr>
            </w:pPr>
          </w:p>
        </w:tc>
      </w:tr>
      <w:tr w:rsidR="000D3651" w:rsidRPr="000D3651" w14:paraId="4B870BA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5B8DF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Loss of axillary and pubic hair</w:t>
            </w:r>
          </w:p>
        </w:tc>
        <w:tc>
          <w:tcPr>
            <w:tcW w:w="655" w:type="dxa"/>
            <w:noWrap/>
            <w:hideMark/>
          </w:tcPr>
          <w:p w14:paraId="4058BC2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2.62</w:t>
            </w:r>
          </w:p>
        </w:tc>
        <w:tc>
          <w:tcPr>
            <w:tcW w:w="0" w:type="auto"/>
            <w:noWrap/>
            <w:hideMark/>
          </w:tcPr>
          <w:p w14:paraId="2736858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1.32, 5.18</w:t>
            </w:r>
          </w:p>
        </w:tc>
        <w:tc>
          <w:tcPr>
            <w:tcW w:w="0" w:type="auto"/>
            <w:noWrap/>
            <w:hideMark/>
          </w:tcPr>
          <w:p w14:paraId="71AD345A"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0.006</w:t>
            </w:r>
          </w:p>
        </w:tc>
        <w:tc>
          <w:tcPr>
            <w:tcW w:w="0" w:type="auto"/>
            <w:noWrap/>
            <w:hideMark/>
          </w:tcPr>
          <w:p w14:paraId="1CBE564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CFFFBA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36692DC" w14:textId="77777777" w:rsidR="004C2BD9" w:rsidRPr="00972BB9" w:rsidRDefault="004C2BD9" w:rsidP="001C0071">
            <w:pPr>
              <w:contextualSpacing/>
              <w:rPr>
                <w:rFonts w:eastAsia="Arial" w:cs="Arial"/>
                <w:color w:val="000000"/>
                <w:sz w:val="18"/>
                <w:szCs w:val="18"/>
                <w:lang w:eastAsia="en-ZA"/>
              </w:rPr>
            </w:pPr>
          </w:p>
        </w:tc>
      </w:tr>
      <w:tr w:rsidR="00972BB9" w:rsidRPr="000D3651" w14:paraId="52272A97" w14:textId="77777777" w:rsidTr="000D3651">
        <w:trPr>
          <w:trHeight w:val="300"/>
        </w:trPr>
        <w:tc>
          <w:tcPr>
            <w:tcW w:w="2552" w:type="dxa"/>
            <w:noWrap/>
            <w:hideMark/>
          </w:tcPr>
          <w:p w14:paraId="0603E8F4"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Cryptococcus neoformans</w:t>
            </w:r>
          </w:p>
        </w:tc>
        <w:tc>
          <w:tcPr>
            <w:tcW w:w="655" w:type="dxa"/>
            <w:noWrap/>
            <w:hideMark/>
          </w:tcPr>
          <w:p w14:paraId="5F0C93E8"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1.82</w:t>
            </w:r>
          </w:p>
        </w:tc>
        <w:tc>
          <w:tcPr>
            <w:tcW w:w="0" w:type="auto"/>
            <w:noWrap/>
            <w:hideMark/>
          </w:tcPr>
          <w:p w14:paraId="00931F2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0.78, 4.21</w:t>
            </w:r>
          </w:p>
        </w:tc>
        <w:tc>
          <w:tcPr>
            <w:tcW w:w="0" w:type="auto"/>
            <w:noWrap/>
            <w:hideMark/>
          </w:tcPr>
          <w:p w14:paraId="271DBB0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3A9DFD47" w14:textId="68EB1BBF"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1.52</w:t>
            </w:r>
          </w:p>
        </w:tc>
        <w:tc>
          <w:tcPr>
            <w:tcW w:w="0" w:type="auto"/>
            <w:noWrap/>
            <w:hideMark/>
          </w:tcPr>
          <w:p w14:paraId="5A0A4F11" w14:textId="1E94646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0.61, 3.75</w:t>
            </w:r>
          </w:p>
        </w:tc>
        <w:tc>
          <w:tcPr>
            <w:tcW w:w="0" w:type="auto"/>
            <w:noWrap/>
            <w:hideMark/>
          </w:tcPr>
          <w:p w14:paraId="58881F3C" w14:textId="3DDC7A1E"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0.4</w:t>
            </w:r>
          </w:p>
        </w:tc>
      </w:tr>
      <w:tr w:rsidR="00972BB9" w:rsidRPr="000D3651" w14:paraId="2F1C1867"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30BB8848" w14:textId="30032C1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w:t>
            </w:r>
            <w:r w:rsidR="00D34684" w:rsidRPr="00A57124">
              <w:rPr>
                <w:rFonts w:eastAsia="Arial" w:cs="Arial"/>
                <w:color w:val="000000"/>
                <w:sz w:val="18"/>
                <w:szCs w:val="18"/>
                <w:lang w:eastAsia="en-ZA"/>
              </w:rPr>
              <w:t xml:space="preserve">neumocystis </w:t>
            </w:r>
            <w:proofErr w:type="spellStart"/>
            <w:r w:rsidR="00D34684" w:rsidRPr="00A57124">
              <w:rPr>
                <w:rFonts w:eastAsia="Arial" w:cs="Arial"/>
                <w:color w:val="000000"/>
                <w:sz w:val="18"/>
                <w:szCs w:val="18"/>
                <w:lang w:eastAsia="en-ZA"/>
              </w:rPr>
              <w:t>Jiroveci</w:t>
            </w:r>
            <w:proofErr w:type="spellEnd"/>
            <w:r w:rsidR="00D34684" w:rsidRPr="00A57124">
              <w:rPr>
                <w:rFonts w:eastAsia="Arial" w:cs="Arial"/>
                <w:color w:val="000000"/>
                <w:sz w:val="18"/>
                <w:szCs w:val="18"/>
                <w:lang w:eastAsia="en-ZA"/>
              </w:rPr>
              <w:t xml:space="preserve"> Pneumonia</w:t>
            </w:r>
          </w:p>
        </w:tc>
        <w:tc>
          <w:tcPr>
            <w:tcW w:w="655" w:type="dxa"/>
            <w:noWrap/>
            <w:hideMark/>
          </w:tcPr>
          <w:p w14:paraId="2567EE6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4.24</w:t>
            </w:r>
          </w:p>
        </w:tc>
        <w:tc>
          <w:tcPr>
            <w:tcW w:w="0" w:type="auto"/>
            <w:noWrap/>
            <w:hideMark/>
          </w:tcPr>
          <w:p w14:paraId="1F319A6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1.04, 17.3</w:t>
            </w:r>
          </w:p>
        </w:tc>
        <w:tc>
          <w:tcPr>
            <w:tcW w:w="0" w:type="auto"/>
            <w:noWrap/>
            <w:hideMark/>
          </w:tcPr>
          <w:p w14:paraId="4CFCD84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0.044</w:t>
            </w:r>
          </w:p>
        </w:tc>
        <w:tc>
          <w:tcPr>
            <w:tcW w:w="0" w:type="auto"/>
            <w:noWrap/>
            <w:hideMark/>
          </w:tcPr>
          <w:p w14:paraId="1B01EF7E"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44D642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807180A" w14:textId="77777777" w:rsidR="004C2BD9" w:rsidRPr="00972BB9" w:rsidRDefault="004C2BD9" w:rsidP="001C0071">
            <w:pPr>
              <w:contextualSpacing/>
              <w:rPr>
                <w:rFonts w:eastAsia="Arial" w:cs="Arial"/>
                <w:color w:val="000000"/>
                <w:sz w:val="18"/>
                <w:szCs w:val="18"/>
                <w:lang w:eastAsia="en-ZA"/>
              </w:rPr>
            </w:pPr>
          </w:p>
        </w:tc>
      </w:tr>
      <w:tr w:rsidR="00972BB9" w:rsidRPr="000D3651" w14:paraId="69088438" w14:textId="77777777" w:rsidTr="000D3651">
        <w:trPr>
          <w:trHeight w:val="300"/>
        </w:trPr>
        <w:tc>
          <w:tcPr>
            <w:tcW w:w="2552" w:type="dxa"/>
            <w:noWrap/>
            <w:hideMark/>
          </w:tcPr>
          <w:p w14:paraId="63E0EE0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Viral load</w:t>
            </w:r>
          </w:p>
        </w:tc>
        <w:tc>
          <w:tcPr>
            <w:tcW w:w="655" w:type="dxa"/>
            <w:noWrap/>
            <w:hideMark/>
          </w:tcPr>
          <w:p w14:paraId="471753E3"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1.19</w:t>
            </w:r>
          </w:p>
        </w:tc>
        <w:tc>
          <w:tcPr>
            <w:tcW w:w="0" w:type="auto"/>
            <w:noWrap/>
            <w:hideMark/>
          </w:tcPr>
          <w:p w14:paraId="64F9F5CB"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1.01, 1.41</w:t>
            </w:r>
          </w:p>
        </w:tc>
        <w:tc>
          <w:tcPr>
            <w:tcW w:w="0" w:type="auto"/>
            <w:noWrap/>
            <w:hideMark/>
          </w:tcPr>
          <w:p w14:paraId="64574DC7" w14:textId="77777777" w:rsidR="00CA1341" w:rsidRPr="00A57124" w:rsidRDefault="00CA1341" w:rsidP="00CA134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0.036</w:t>
            </w:r>
          </w:p>
        </w:tc>
        <w:tc>
          <w:tcPr>
            <w:tcW w:w="0" w:type="auto"/>
            <w:noWrap/>
            <w:hideMark/>
          </w:tcPr>
          <w:p w14:paraId="044FADC1" w14:textId="4E459B4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1.04</w:t>
            </w:r>
          </w:p>
        </w:tc>
        <w:tc>
          <w:tcPr>
            <w:tcW w:w="0" w:type="auto"/>
            <w:noWrap/>
            <w:hideMark/>
          </w:tcPr>
          <w:p w14:paraId="7FC96C26" w14:textId="5F63C0F9"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0.93, 1.16</w:t>
            </w:r>
          </w:p>
        </w:tc>
        <w:tc>
          <w:tcPr>
            <w:tcW w:w="0" w:type="auto"/>
            <w:noWrap/>
            <w:hideMark/>
          </w:tcPr>
          <w:p w14:paraId="6D46DFFE" w14:textId="10EEEECC"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0.5</w:t>
            </w:r>
          </w:p>
        </w:tc>
      </w:tr>
      <w:tr w:rsidR="00972BB9" w:rsidRPr="000D3651" w14:paraId="162AE28C"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06C5358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CD4 count</w:t>
            </w:r>
          </w:p>
        </w:tc>
        <w:tc>
          <w:tcPr>
            <w:tcW w:w="655" w:type="dxa"/>
            <w:noWrap/>
            <w:hideMark/>
          </w:tcPr>
          <w:p w14:paraId="56A460ED"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hideMark/>
          </w:tcPr>
          <w:p w14:paraId="7B2743DA"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0.98, 1.00</w:t>
            </w:r>
          </w:p>
        </w:tc>
        <w:tc>
          <w:tcPr>
            <w:tcW w:w="0" w:type="auto"/>
            <w:noWrap/>
            <w:hideMark/>
          </w:tcPr>
          <w:p w14:paraId="2C6307A5"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6E290BBF" w14:textId="394BAF8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1.00</w:t>
            </w:r>
          </w:p>
        </w:tc>
        <w:tc>
          <w:tcPr>
            <w:tcW w:w="0" w:type="auto"/>
            <w:noWrap/>
            <w:hideMark/>
          </w:tcPr>
          <w:p w14:paraId="37B4912D" w14:textId="27996FF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0.99, 1.01</w:t>
            </w:r>
          </w:p>
        </w:tc>
        <w:tc>
          <w:tcPr>
            <w:tcW w:w="0" w:type="auto"/>
            <w:noWrap/>
            <w:hideMark/>
          </w:tcPr>
          <w:p w14:paraId="25324FAE" w14:textId="4469FB40"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0.8</w:t>
            </w:r>
          </w:p>
        </w:tc>
      </w:tr>
      <w:tr w:rsidR="00972BB9" w:rsidRPr="007C7DE3" w14:paraId="1021ADD0" w14:textId="77777777" w:rsidTr="000D3651">
        <w:trPr>
          <w:trHeight w:val="300"/>
        </w:trPr>
        <w:tc>
          <w:tcPr>
            <w:tcW w:w="2552" w:type="dxa"/>
            <w:noWrap/>
          </w:tcPr>
          <w:p w14:paraId="138EF689" w14:textId="5E788E32" w:rsidR="00CA1341" w:rsidRPr="00A57124" w:rsidRDefault="00CA1341" w:rsidP="00CA1341">
            <w:pPr>
              <w:contextualSpacing/>
              <w:rPr>
                <w:rFonts w:eastAsia="Arial" w:cs="Arial"/>
                <w:color w:val="000000"/>
                <w:sz w:val="18"/>
                <w:szCs w:val="18"/>
                <w:lang w:eastAsia="en-ZA"/>
              </w:rPr>
            </w:pPr>
            <w:bookmarkStart w:id="447" w:name="_Hlk176173449"/>
            <w:r>
              <w:rPr>
                <w:rFonts w:eastAsia="Arial" w:cs="Arial"/>
                <w:color w:val="000000"/>
                <w:sz w:val="18"/>
                <w:szCs w:val="18"/>
                <w:lang w:eastAsia="en-ZA"/>
              </w:rPr>
              <w:t>Addison’s disease</w:t>
            </w:r>
          </w:p>
        </w:tc>
        <w:tc>
          <w:tcPr>
            <w:tcW w:w="655" w:type="dxa"/>
            <w:noWrap/>
          </w:tcPr>
          <w:p w14:paraId="6E9493C6" w14:textId="5C605B3D"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2.11</w:t>
            </w:r>
          </w:p>
        </w:tc>
        <w:tc>
          <w:tcPr>
            <w:tcW w:w="0" w:type="auto"/>
            <w:noWrap/>
          </w:tcPr>
          <w:p w14:paraId="54F60100" w14:textId="239E983B"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0.91, 4.89</w:t>
            </w:r>
          </w:p>
        </w:tc>
        <w:tc>
          <w:tcPr>
            <w:tcW w:w="0" w:type="auto"/>
            <w:noWrap/>
          </w:tcPr>
          <w:p w14:paraId="7C913064" w14:textId="538D4B60"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0.081</w:t>
            </w:r>
          </w:p>
        </w:tc>
        <w:tc>
          <w:tcPr>
            <w:tcW w:w="0" w:type="auto"/>
            <w:noWrap/>
          </w:tcPr>
          <w:p w14:paraId="68FA72E6" w14:textId="3B621E57"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2.86</w:t>
            </w:r>
          </w:p>
        </w:tc>
        <w:tc>
          <w:tcPr>
            <w:tcW w:w="0" w:type="auto"/>
            <w:noWrap/>
          </w:tcPr>
          <w:p w14:paraId="6B16C415" w14:textId="3E32C40D"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1.09, 7.51</w:t>
            </w:r>
          </w:p>
        </w:tc>
        <w:tc>
          <w:tcPr>
            <w:tcW w:w="0" w:type="auto"/>
            <w:noWrap/>
          </w:tcPr>
          <w:p w14:paraId="636D545C" w14:textId="3C97F566" w:rsidR="00CA1341" w:rsidRPr="00A05C82" w:rsidRDefault="00CA1341" w:rsidP="00CA1341">
            <w:pPr>
              <w:contextualSpacing/>
              <w:rPr>
                <w:rFonts w:eastAsia="Arial" w:cs="Arial"/>
                <w:b/>
                <w:bCs/>
                <w:color w:val="000000"/>
                <w:sz w:val="18"/>
                <w:szCs w:val="18"/>
                <w:lang w:eastAsia="en-ZA"/>
              </w:rPr>
            </w:pPr>
            <w:r w:rsidRPr="00A05C82">
              <w:rPr>
                <w:rFonts w:ascii="Arial" w:eastAsia="Arial" w:hAnsi="Arial" w:cs="Arial"/>
                <w:b/>
                <w:bCs/>
                <w:color w:val="000000"/>
                <w:sz w:val="18"/>
                <w:szCs w:val="18"/>
                <w:lang w:eastAsia="en-ZA"/>
              </w:rPr>
              <w:t>0.033</w:t>
            </w:r>
          </w:p>
        </w:tc>
      </w:tr>
    </w:tbl>
    <w:bookmarkEnd w:id="447"/>
    <w:p w14:paraId="4819FAB2" w14:textId="45743A97" w:rsidR="005772B9" w:rsidRDefault="000D3651" w:rsidP="00315134">
      <w:r w:rsidRPr="00972BB9">
        <w:rPr>
          <w:vertAlign w:val="superscript"/>
        </w:rPr>
        <w:t>1</w:t>
      </w:r>
      <w:r>
        <w:t xml:space="preserve"> </w:t>
      </w:r>
      <w:proofErr w:type="spellStart"/>
      <w:r>
        <w:t>Harzard</w:t>
      </w:r>
      <w:proofErr w:type="spellEnd"/>
      <w:r>
        <w:t xml:space="preserve"> Ratio; </w:t>
      </w:r>
      <w:r w:rsidRPr="00972BB9">
        <w:rPr>
          <w:vertAlign w:val="superscript"/>
        </w:rPr>
        <w:t>2</w:t>
      </w:r>
      <w:r>
        <w:t xml:space="preserve"> 95% Confidence interval; </w:t>
      </w:r>
      <w:r w:rsidRPr="00972BB9">
        <w:rPr>
          <w:vertAlign w:val="superscript"/>
        </w:rPr>
        <w:t>3</w:t>
      </w:r>
      <w:r>
        <w:t xml:space="preserve"> Adjusted </w:t>
      </w:r>
      <w:proofErr w:type="spellStart"/>
      <w:r>
        <w:t>Harzard</w:t>
      </w:r>
      <w:proofErr w:type="spellEnd"/>
      <w:r>
        <w:t xml:space="preserve"> Ratio</w:t>
      </w:r>
    </w:p>
    <w:p w14:paraId="64EF8012" w14:textId="043E1B46" w:rsidR="008D6F24" w:rsidRDefault="00DE5C72" w:rsidP="00953471">
      <w:pPr>
        <w:spacing w:after="0"/>
        <w:rPr>
          <w:b/>
          <w:bCs/>
        </w:rPr>
      </w:pPr>
      <w:r w:rsidRPr="00787F50">
        <w:rPr>
          <w:b/>
          <w:bCs/>
        </w:rPr>
        <w:t>Discussion</w:t>
      </w:r>
    </w:p>
    <w:p w14:paraId="42518BA0" w14:textId="55B6D945" w:rsidR="00FD2A4F" w:rsidRDefault="00A334EF"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Our study of advanced HIV</w:t>
      </w:r>
      <w:r w:rsidR="00395B4C">
        <w:rPr>
          <w:rFonts w:asciiTheme="majorHAnsi" w:hAnsiTheme="majorHAnsi" w:cstheme="majorHAnsi"/>
          <w:color w:val="212121"/>
          <w:sz w:val="22"/>
          <w:szCs w:val="22"/>
        </w:rPr>
        <w:t xml:space="preserve"> revealed </w:t>
      </w:r>
      <w:r w:rsidR="00FE3437">
        <w:rPr>
          <w:rFonts w:asciiTheme="majorHAnsi" w:hAnsiTheme="majorHAnsi" w:cstheme="majorHAnsi"/>
          <w:color w:val="212121"/>
          <w:sz w:val="22"/>
          <w:szCs w:val="22"/>
        </w:rPr>
        <w:t xml:space="preserve">an </w:t>
      </w:r>
      <w:commentRangeStart w:id="448"/>
      <w:r w:rsidR="00FE3437">
        <w:rPr>
          <w:rFonts w:asciiTheme="majorHAnsi" w:hAnsiTheme="majorHAnsi" w:cstheme="majorHAnsi"/>
          <w:color w:val="212121"/>
          <w:sz w:val="22"/>
          <w:szCs w:val="22"/>
        </w:rPr>
        <w:t>incidence of adrenal insufficiency of 4.91%</w:t>
      </w:r>
      <w:r w:rsidR="00447C30">
        <w:rPr>
          <w:rFonts w:asciiTheme="majorHAnsi" w:hAnsiTheme="majorHAnsi" w:cstheme="majorHAnsi"/>
          <w:color w:val="212121"/>
          <w:sz w:val="22"/>
          <w:szCs w:val="22"/>
        </w:rPr>
        <w:t xml:space="preserve">, </w:t>
      </w:r>
      <w:commentRangeEnd w:id="448"/>
      <w:r w:rsidR="002B7368">
        <w:rPr>
          <w:rStyle w:val="CommentReference"/>
          <w:rFonts w:ascii="Arial" w:hAnsi="Arial"/>
        </w:rPr>
        <w:commentReference w:id="448"/>
      </w:r>
    </w:p>
    <w:p w14:paraId="6BB5489E" w14:textId="77777777" w:rsidR="00FD2A4F" w:rsidRDefault="00FD2A4F" w:rsidP="008F3040">
      <w:pPr>
        <w:pStyle w:val="BodyText"/>
        <w:rPr>
          <w:rFonts w:asciiTheme="majorHAnsi" w:hAnsiTheme="majorHAnsi" w:cstheme="majorHAnsi"/>
          <w:color w:val="212121"/>
          <w:sz w:val="22"/>
          <w:szCs w:val="22"/>
        </w:rPr>
      </w:pPr>
    </w:p>
    <w:p w14:paraId="413B63A2" w14:textId="3047F2A3" w:rsidR="00F61B78" w:rsidRDefault="005C5594"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T</w:t>
      </w:r>
    </w:p>
    <w:p w14:paraId="0E7C1F19" w14:textId="77777777" w:rsidR="00F61B78" w:rsidRDefault="00F61B78" w:rsidP="008F3040">
      <w:pPr>
        <w:pStyle w:val="BodyText"/>
        <w:rPr>
          <w:rFonts w:asciiTheme="majorHAnsi" w:hAnsiTheme="majorHAnsi" w:cstheme="majorHAnsi"/>
          <w:color w:val="212121"/>
          <w:sz w:val="22"/>
          <w:szCs w:val="22"/>
        </w:rPr>
      </w:pPr>
    </w:p>
    <w:p w14:paraId="1CBD513E" w14:textId="15C8D0A4" w:rsidR="00CF4E31" w:rsidRDefault="00F61B78" w:rsidP="008F3040">
      <w:pPr>
        <w:pStyle w:val="BodyText"/>
        <w:rPr>
          <w:rFonts w:asciiTheme="majorHAnsi" w:hAnsiTheme="majorHAnsi" w:cstheme="majorHAnsi"/>
          <w:color w:val="212121"/>
          <w:sz w:val="22"/>
          <w:szCs w:val="22"/>
        </w:rPr>
      </w:pPr>
      <w:r>
        <w:rPr>
          <w:rFonts w:asciiTheme="majorHAnsi" w:hAnsiTheme="majorHAnsi" w:cstheme="majorHAnsi"/>
          <w:color w:val="212121"/>
          <w:sz w:val="22"/>
          <w:szCs w:val="22"/>
        </w:rPr>
        <w:t xml:space="preserve">The </w:t>
      </w:r>
      <w:r w:rsidR="005C5594">
        <w:rPr>
          <w:rFonts w:asciiTheme="majorHAnsi" w:hAnsiTheme="majorHAnsi" w:cstheme="majorHAnsi"/>
          <w:color w:val="212121"/>
          <w:sz w:val="22"/>
          <w:szCs w:val="22"/>
        </w:rPr>
        <w:t xml:space="preserve">most common opportunistic infection was tuberculosis </w:t>
      </w:r>
      <w:r w:rsidR="00164CE8">
        <w:rPr>
          <w:rFonts w:asciiTheme="majorHAnsi" w:hAnsiTheme="majorHAnsi" w:cstheme="majorHAnsi"/>
          <w:color w:val="212121"/>
          <w:sz w:val="22"/>
          <w:szCs w:val="22"/>
        </w:rPr>
        <w:t xml:space="preserve">at </w:t>
      </w:r>
      <w:r w:rsidR="005C5594">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Patients with adrenal insufficiency were associated with higher</w:t>
      </w:r>
      <w:r>
        <w:rPr>
          <w:rFonts w:asciiTheme="majorHAnsi" w:hAnsiTheme="majorHAnsi" w:cstheme="majorHAnsi"/>
          <w:color w:val="212121"/>
          <w:sz w:val="22"/>
          <w:szCs w:val="22"/>
        </w:rPr>
        <w:t xml:space="preserve"> risk of</w:t>
      </w:r>
      <w:r w:rsidR="006E2477">
        <w:rPr>
          <w:rFonts w:asciiTheme="majorHAnsi" w:hAnsiTheme="majorHAnsi" w:cstheme="majorHAnsi"/>
          <w:color w:val="212121"/>
          <w:sz w:val="22"/>
          <w:szCs w:val="22"/>
        </w:rPr>
        <w:t xml:space="preserve"> </w:t>
      </w:r>
      <w:r w:rsidR="006E2477">
        <w:rPr>
          <w:rFonts w:asciiTheme="majorHAnsi" w:hAnsiTheme="majorHAnsi" w:cstheme="majorHAnsi"/>
          <w:color w:val="212121"/>
          <w:sz w:val="22"/>
          <w:szCs w:val="22"/>
        </w:rPr>
        <w:lastRenderedPageBreak/>
        <w:t>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r w:rsidR="002A43F5">
        <w:rPr>
          <w:rFonts w:asciiTheme="majorHAnsi" w:hAnsiTheme="majorHAnsi" w:cstheme="majorHAnsi"/>
          <w:color w:val="212121"/>
          <w:sz w:val="22"/>
          <w:szCs w:val="22"/>
        </w:rPr>
        <w:t xml:space="preserve"> AIDS-defining </w:t>
      </w:r>
      <w:r w:rsidR="006E2477">
        <w:rPr>
          <w:rFonts w:asciiTheme="majorHAnsi" w:hAnsiTheme="majorHAnsi" w:cstheme="majorHAnsi"/>
          <w:color w:val="212121"/>
          <w:sz w:val="22"/>
          <w:szCs w:val="22"/>
        </w:rPr>
        <w:t>illnesses and potential causes of AI</w:t>
      </w:r>
      <w:proofErr w:type="gramStart"/>
      <w:r w:rsidR="006E2477">
        <w:rPr>
          <w:rFonts w:asciiTheme="majorHAnsi" w:hAnsiTheme="majorHAnsi" w:cstheme="majorHAnsi"/>
          <w:color w:val="212121"/>
          <w:sz w:val="22"/>
          <w:szCs w:val="22"/>
        </w:rPr>
        <w:t xml:space="preserve">. </w:t>
      </w:r>
      <w:r w:rsidR="00863668">
        <w:rPr>
          <w:rFonts w:asciiTheme="majorHAnsi" w:hAnsiTheme="majorHAnsi" w:cstheme="majorHAnsi"/>
          <w:sz w:val="22"/>
          <w:szCs w:val="22"/>
        </w:rPr>
        <w:t>.</w:t>
      </w:r>
      <w:proofErr w:type="gramEnd"/>
    </w:p>
    <w:p w14:paraId="28CDD301" w14:textId="45E00D90" w:rsidR="00BA1DB1" w:rsidRDefault="00E7605F" w:rsidP="008F3040">
      <w:pPr>
        <w:pStyle w:val="BodyText"/>
        <w:rPr>
          <w:rFonts w:asciiTheme="majorHAnsi" w:hAnsiTheme="majorHAnsi" w:cstheme="majorHAnsi"/>
          <w:color w:val="212121"/>
          <w:sz w:val="22"/>
          <w:szCs w:val="22"/>
        </w:rPr>
      </w:pPr>
      <w:r>
        <w:rPr>
          <w:rFonts w:asciiTheme="majorHAnsi" w:hAnsiTheme="majorHAnsi" w:cstheme="majorHAnsi"/>
          <w:sz w:val="22"/>
          <w:szCs w:val="22"/>
        </w:rPr>
        <w:t xml:space="preserve">The neutrophil counts were lower in the AI versus the </w:t>
      </w:r>
      <w:commentRangeStart w:id="449"/>
      <w:r>
        <w:rPr>
          <w:rFonts w:asciiTheme="majorHAnsi" w:hAnsiTheme="majorHAnsi" w:cstheme="majorHAnsi"/>
          <w:sz w:val="22"/>
          <w:szCs w:val="22"/>
        </w:rPr>
        <w:t xml:space="preserve">non-AI group </w:t>
      </w:r>
      <w:commentRangeEnd w:id="449"/>
      <w:r w:rsidR="00DF6798">
        <w:rPr>
          <w:rStyle w:val="CommentReference"/>
          <w:rFonts w:ascii="Arial" w:hAnsi="Arial"/>
        </w:rPr>
        <w:commentReference w:id="449"/>
      </w:r>
      <w:r w:rsidR="004F602A">
        <w:rPr>
          <w:rFonts w:asciiTheme="majorHAnsi" w:hAnsiTheme="majorHAnsi" w:cstheme="majorHAnsi"/>
          <w:sz w:val="22"/>
          <w:szCs w:val="22"/>
        </w:rPr>
        <w:t>and a paradoxical sodium elevation in the AI group</w:t>
      </w:r>
      <w:r>
        <w:rPr>
          <w:rFonts w:asciiTheme="majorHAnsi" w:hAnsiTheme="majorHAnsi" w:cstheme="majorHAnsi"/>
          <w:sz w:val="22"/>
          <w:szCs w:val="22"/>
        </w:rPr>
        <w:t xml:space="preserve">. </w:t>
      </w:r>
      <w:r w:rsidR="00BA1DB1">
        <w:rPr>
          <w:rFonts w:asciiTheme="majorHAnsi" w:hAnsiTheme="majorHAnsi" w:cstheme="majorHAnsi"/>
          <w:sz w:val="22"/>
          <w:szCs w:val="22"/>
        </w:rPr>
        <w:t>On the other hand, natural killer cell cytotoxicity (NKCC) lymphocyte dysfunction leading 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r w:rsidR="00AD4333">
        <w:rPr>
          <w:rFonts w:asciiTheme="majorHAnsi" w:hAnsiTheme="majorHAnsi" w:cstheme="majorHAnsi"/>
          <w:color w:val="212121"/>
          <w:sz w:val="22"/>
          <w:szCs w:val="22"/>
        </w:rPr>
        <w:t xml:space="preserve"> fluconazole </w:t>
      </w:r>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37420730" w:rsidR="005C3424" w:rsidRDefault="00A52590" w:rsidP="00F052CD">
      <w:pPr>
        <w:pStyle w:val="BodyText"/>
        <w:rPr>
          <w:rFonts w:asciiTheme="majorHAnsi" w:hAnsiTheme="majorHAnsi" w:cstheme="majorHAnsi"/>
          <w:sz w:val="22"/>
          <w:szCs w:val="22"/>
        </w:rPr>
      </w:pPr>
      <w:r w:rsidRPr="00910F16">
        <w:rPr>
          <w:rFonts w:asciiTheme="majorHAnsi" w:hAnsiTheme="majorHAnsi" w:cstheme="majorHAnsi"/>
          <w:sz w:val="22"/>
          <w:szCs w:val="22"/>
        </w:rPr>
        <w:t xml:space="preserve">There was </w:t>
      </w:r>
      <w:r>
        <w:rPr>
          <w:rFonts w:asciiTheme="majorHAnsi" w:hAnsiTheme="majorHAnsi" w:cstheme="majorHAnsi"/>
          <w:sz w:val="22"/>
          <w:szCs w:val="22"/>
        </w:rPr>
        <w:t xml:space="preserve">a </w:t>
      </w:r>
      <w:r w:rsidRPr="00910F16">
        <w:rPr>
          <w:rFonts w:asciiTheme="majorHAnsi" w:hAnsiTheme="majorHAnsi" w:cstheme="majorHAnsi"/>
          <w:sz w:val="22"/>
          <w:szCs w:val="22"/>
        </w:rPr>
        <w:t>higher</w:t>
      </w:r>
      <w:r w:rsidR="00017DB0">
        <w:rPr>
          <w:rFonts w:asciiTheme="majorHAnsi" w:hAnsiTheme="majorHAnsi" w:cstheme="majorHAnsi"/>
          <w:sz w:val="22"/>
          <w:szCs w:val="22"/>
        </w:rPr>
        <w:t xml:space="preserve"> mortality associated with </w:t>
      </w:r>
      <w:r>
        <w:rPr>
          <w:rFonts w:asciiTheme="majorHAnsi" w:hAnsiTheme="majorHAnsi" w:cstheme="majorHAnsi"/>
          <w:sz w:val="22"/>
          <w:szCs w:val="22"/>
        </w:rPr>
        <w:t>extra</w:t>
      </w:r>
      <w:r w:rsidRPr="00910F16">
        <w:rPr>
          <w:rFonts w:asciiTheme="majorHAnsi" w:hAnsiTheme="majorHAnsi" w:cstheme="majorHAnsi"/>
          <w:sz w:val="22"/>
          <w:szCs w:val="22"/>
        </w:rPr>
        <w:t>pulmonary tuberculosis and cryptococcus neoformans</w:t>
      </w:r>
      <w:r w:rsidR="00BE23BE">
        <w:rPr>
          <w:rFonts w:asciiTheme="majorHAnsi" w:hAnsiTheme="majorHAnsi" w:cstheme="majorHAnsi"/>
          <w:sz w:val="22"/>
          <w:szCs w:val="22"/>
        </w:rPr>
        <w:t xml:space="preserve"> in the AI </w:t>
      </w:r>
      <w:r w:rsidRPr="00910F16">
        <w:rPr>
          <w:rFonts w:asciiTheme="majorHAnsi" w:hAnsiTheme="majorHAnsi" w:cstheme="majorHAnsi"/>
          <w:sz w:val="22"/>
          <w:szCs w:val="22"/>
        </w:rPr>
        <w:t>group</w:t>
      </w:r>
      <w:r>
        <w:rPr>
          <w:rFonts w:asciiTheme="majorHAnsi" w:hAnsiTheme="majorHAnsi" w:cstheme="majorHAnsi"/>
          <w:sz w:val="22"/>
          <w:szCs w:val="22"/>
        </w:rPr>
        <w:t xml:space="preserve"> </w:t>
      </w:r>
    </w:p>
    <w:p w14:paraId="3CCD4F1E" w14:textId="28D030F5" w:rsidR="00CA0100" w:rsidRDefault="00BA1DB1" w:rsidP="00AB3390">
      <w:pPr>
        <w:pStyle w:val="BodyText"/>
        <w:rPr>
          <w:rFonts w:asciiTheme="majorHAnsi" w:hAnsiTheme="majorHAnsi" w:cstheme="majorHAnsi"/>
          <w:sz w:val="22"/>
          <w:szCs w:val="22"/>
        </w:rPr>
      </w:pPr>
      <w:r>
        <w:rPr>
          <w:rFonts w:asciiTheme="majorHAnsi" w:hAnsiTheme="majorHAnsi" w:cstheme="majorHAnsi"/>
          <w:sz w:val="22"/>
          <w:szCs w:val="22"/>
        </w:rPr>
        <w:t>At multivariate analysis</w:t>
      </w:r>
      <w:r w:rsidRPr="006A3C6E">
        <w:rPr>
          <w:rFonts w:asciiTheme="majorHAnsi" w:hAnsiTheme="majorHAnsi" w:cstheme="majorHAnsi"/>
          <w:sz w:val="22"/>
          <w:szCs w:val="22"/>
        </w:rPr>
        <w:t xml:space="preserve"> ACTH was significant together with </w:t>
      </w:r>
      <w:r w:rsidR="00596B98" w:rsidRPr="00DE6466">
        <w:rPr>
          <w:rFonts w:asciiTheme="majorHAnsi" w:hAnsiTheme="majorHAnsi" w:cstheme="majorHAnsi"/>
          <w:color w:val="FF0000"/>
          <w:sz w:val="22"/>
          <w:szCs w:val="22"/>
          <w:highlight w:val="darkBlue"/>
        </w:rPr>
        <w:t>lower</w:t>
      </w:r>
      <w:r w:rsidR="00596B98" w:rsidRPr="00DE6466">
        <w:rPr>
          <w:rFonts w:asciiTheme="majorHAnsi" w:hAnsiTheme="majorHAnsi" w:cstheme="majorHAnsi"/>
          <w:color w:val="FF0000"/>
          <w:sz w:val="22"/>
          <w:szCs w:val="22"/>
        </w:rPr>
        <w:t xml:space="preserve"> </w:t>
      </w:r>
      <w:r w:rsidRPr="006A3C6E">
        <w:rPr>
          <w:rFonts w:asciiTheme="majorHAnsi" w:hAnsiTheme="majorHAnsi" w:cstheme="majorHAnsi"/>
          <w:sz w:val="22"/>
          <w:szCs w:val="22"/>
        </w:rPr>
        <w:t>incremental cortisol</w:t>
      </w:r>
      <w:r>
        <w:rPr>
          <w:rFonts w:asciiTheme="majorHAnsi" w:hAnsiTheme="majorHAnsi" w:cstheme="majorHAnsi"/>
          <w:sz w:val="22"/>
          <w:szCs w:val="22"/>
        </w:rPr>
        <w:t>,</w:t>
      </w:r>
      <w:r w:rsidRPr="006A3C6E">
        <w:rPr>
          <w:rFonts w:asciiTheme="majorHAnsi" w:hAnsiTheme="majorHAnsi" w:cstheme="majorHAnsi"/>
          <w:sz w:val="22"/>
          <w:szCs w:val="22"/>
        </w:rPr>
        <w:t xml:space="preserve"> poor appetite</w:t>
      </w:r>
      <w:r>
        <w:rPr>
          <w:rFonts w:asciiTheme="majorHAnsi" w:hAnsiTheme="majorHAnsi" w:cstheme="majorHAnsi"/>
          <w:sz w:val="22"/>
          <w:szCs w:val="22"/>
        </w:rPr>
        <w:t>,</w:t>
      </w:r>
      <w:r w:rsidRPr="006A3C6E">
        <w:rPr>
          <w:rFonts w:asciiTheme="majorHAnsi" w:hAnsiTheme="majorHAnsi" w:cstheme="majorHAnsi"/>
          <w:sz w:val="22"/>
          <w:szCs w:val="22"/>
        </w:rPr>
        <w:t xml:space="preserve"> nausea</w:t>
      </w:r>
      <w:r>
        <w:rPr>
          <w:rFonts w:asciiTheme="majorHAnsi" w:hAnsiTheme="majorHAnsi" w:cstheme="majorHAnsi"/>
          <w:sz w:val="22"/>
          <w:szCs w:val="22"/>
        </w:rPr>
        <w:t xml:space="preserve">, </w:t>
      </w:r>
      <w:r w:rsidRPr="006A3C6E">
        <w:rPr>
          <w:rFonts w:asciiTheme="majorHAnsi" w:hAnsiTheme="majorHAnsi" w:cstheme="majorHAnsi"/>
          <w:sz w:val="22"/>
          <w:szCs w:val="22"/>
        </w:rPr>
        <w:t>liking of s</w:t>
      </w:r>
      <w:r>
        <w:rPr>
          <w:rFonts w:asciiTheme="majorHAnsi" w:hAnsiTheme="majorHAnsi" w:cstheme="majorHAnsi"/>
          <w:sz w:val="22"/>
          <w:szCs w:val="22"/>
        </w:rPr>
        <w:t>a</w:t>
      </w:r>
      <w:r w:rsidRPr="006A3C6E">
        <w:rPr>
          <w:rFonts w:asciiTheme="majorHAnsi" w:hAnsiTheme="majorHAnsi" w:cstheme="majorHAnsi"/>
          <w:sz w:val="22"/>
          <w:szCs w:val="22"/>
        </w:rPr>
        <w:t>l</w:t>
      </w:r>
      <w:r>
        <w:rPr>
          <w:rFonts w:asciiTheme="majorHAnsi" w:hAnsiTheme="majorHAnsi" w:cstheme="majorHAnsi"/>
          <w:sz w:val="22"/>
          <w:szCs w:val="22"/>
        </w:rPr>
        <w:t>t,</w:t>
      </w:r>
      <w:r w:rsidRPr="006A3C6E">
        <w:rPr>
          <w:rFonts w:asciiTheme="majorHAnsi" w:hAnsiTheme="majorHAnsi" w:cstheme="majorHAnsi"/>
          <w:sz w:val="22"/>
          <w:szCs w:val="22"/>
        </w:rPr>
        <w:t xml:space="preserve"> lo</w:t>
      </w:r>
      <w:r>
        <w:rPr>
          <w:rFonts w:asciiTheme="majorHAnsi" w:hAnsiTheme="majorHAnsi" w:cstheme="majorHAnsi"/>
          <w:sz w:val="22"/>
          <w:szCs w:val="22"/>
        </w:rPr>
        <w:t>s</w:t>
      </w:r>
      <w:r w:rsidRPr="006A3C6E">
        <w:rPr>
          <w:rFonts w:asciiTheme="majorHAnsi" w:hAnsiTheme="majorHAnsi" w:cstheme="majorHAnsi"/>
          <w:sz w:val="22"/>
          <w:szCs w:val="22"/>
        </w:rPr>
        <w:t>s of axillary hair</w:t>
      </w:r>
      <w:r>
        <w:rPr>
          <w:rFonts w:asciiTheme="majorHAnsi" w:hAnsiTheme="majorHAnsi" w:cstheme="majorHAnsi"/>
          <w:sz w:val="22"/>
          <w:szCs w:val="22"/>
        </w:rPr>
        <w:t xml:space="preserve">, </w:t>
      </w:r>
      <w:r w:rsidRPr="006A3C6E">
        <w:rPr>
          <w:rFonts w:asciiTheme="majorHAnsi" w:hAnsiTheme="majorHAnsi" w:cstheme="majorHAnsi"/>
          <w:sz w:val="22"/>
          <w:szCs w:val="22"/>
        </w:rPr>
        <w:t>PJP infection in predicting mortality</w:t>
      </w:r>
      <w:r>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Pr="00180D82">
        <w:rPr>
          <w:rFonts w:asciiTheme="majorHAnsi" w:hAnsiTheme="majorHAnsi" w:cstheme="majorHAnsi"/>
          <w:sz w:val="22"/>
          <w:szCs w:val="22"/>
        </w:rPr>
        <w:t xml:space="preserve"> et</w:t>
      </w:r>
      <w:r>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5E70D743" w:rsidR="001575CB" w:rsidRPr="00FB1E25" w:rsidRDefault="006E3DBA" w:rsidP="00FB1E25">
      <w:pPr>
        <w:pStyle w:val="BodyText"/>
        <w:rPr>
          <w:rFonts w:asciiTheme="majorHAnsi" w:hAnsiTheme="majorHAnsi" w:cstheme="majorHAnsi"/>
          <w:sz w:val="22"/>
          <w:szCs w:val="22"/>
        </w:rPr>
      </w:pPr>
      <w:bookmarkStart w:id="450" w:name="_Hlk128383764"/>
      <w:r>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Pr>
          <w:rFonts w:asciiTheme="majorHAnsi" w:hAnsiTheme="majorHAnsi" w:cstheme="majorHAnsi"/>
          <w:sz w:val="22"/>
          <w:szCs w:val="22"/>
        </w:rPr>
        <w:t xml:space="preserve"> AI is warranted in advanced HIV, to mitigate the risk of death</w:t>
      </w:r>
      <w:bookmarkEnd w:id="450"/>
      <w:r w:rsidR="00FE444F">
        <w:rPr>
          <w:rFonts w:asciiTheme="majorHAnsi" w:hAnsiTheme="majorHAnsi" w:cstheme="majorHAnsi"/>
          <w:sz w:val="22"/>
          <w:szCs w:val="22"/>
        </w:rPr>
        <w:t>.</w:t>
      </w:r>
      <w:r w:rsidR="001B4C31">
        <w:rPr>
          <w:rFonts w:asciiTheme="majorHAnsi" w:hAnsiTheme="majorHAnsi" w:cstheme="majorHAnsi"/>
          <w:sz w:val="22"/>
          <w:szCs w:val="22"/>
        </w:rPr>
        <w:t xml:space="preserve"> </w:t>
      </w:r>
      <w:proofErr w:type="gramStart"/>
      <w:r w:rsidR="001B4C31">
        <w:rPr>
          <w:rFonts w:asciiTheme="majorHAnsi" w:hAnsiTheme="majorHAnsi" w:cstheme="majorHAnsi"/>
          <w:sz w:val="22"/>
          <w:szCs w:val="22"/>
        </w:rPr>
        <w:t>The majority of</w:t>
      </w:r>
      <w:proofErr w:type="gramEnd"/>
      <w:r w:rsidR="001B4C31">
        <w:rPr>
          <w:rFonts w:asciiTheme="majorHAnsi" w:hAnsiTheme="majorHAnsi" w:cstheme="majorHAnsi"/>
          <w:sz w:val="22"/>
          <w:szCs w:val="22"/>
        </w:rPr>
        <w:t xml:space="preserve">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DE6466" w:rsidRDefault="00A71D8E"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sz w:val="22"/>
          <w:szCs w:val="22"/>
        </w:rPr>
        <w:fldChar w:fldCharType="begin"/>
      </w:r>
      <w:r w:rsidRPr="00DE6466">
        <w:rPr>
          <w:rFonts w:asciiTheme="majorHAnsi" w:hAnsiTheme="majorHAnsi" w:cstheme="majorHAnsi"/>
          <w:sz w:val="22"/>
          <w:szCs w:val="22"/>
        </w:rPr>
        <w:instrText xml:space="preserve"> ADDIN EN.REFLIST </w:instrText>
      </w:r>
      <w:r w:rsidRPr="00DE6466">
        <w:rPr>
          <w:rFonts w:asciiTheme="majorHAnsi" w:hAnsiTheme="majorHAnsi" w:cstheme="majorHAnsi"/>
          <w:sz w:val="22"/>
          <w:szCs w:val="22"/>
        </w:rPr>
        <w:fldChar w:fldCharType="separate"/>
      </w:r>
      <w:r w:rsidR="00CE1750" w:rsidRPr="00DE6466">
        <w:rPr>
          <w:rFonts w:asciiTheme="majorHAnsi" w:hAnsiTheme="majorHAnsi" w:cstheme="majorHAnsi"/>
          <w:noProof/>
          <w:sz w:val="22"/>
          <w:szCs w:val="22"/>
        </w:rPr>
        <w:t>1.</w:t>
      </w:r>
      <w:r w:rsidR="00CE1750" w:rsidRPr="00DE6466">
        <w:rPr>
          <w:rFonts w:asciiTheme="majorHAnsi" w:hAnsiTheme="majorHAnsi" w:cstheme="majorHAnsi"/>
          <w:noProof/>
          <w:sz w:val="22"/>
          <w:szCs w:val="22"/>
        </w:rPr>
        <w:tab/>
        <w:t>Dunlop D. Eight-six Cases of Addison's Disease. British medical journal. 1963;2(5362):887.</w:t>
      </w:r>
    </w:p>
    <w:p w14:paraId="38CB7825"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2.</w:t>
      </w:r>
      <w:r w:rsidRPr="00DE6466">
        <w:rPr>
          <w:rFonts w:asciiTheme="majorHAnsi" w:hAnsiTheme="majorHAnsi" w:cstheme="majorHAnsi"/>
          <w:noProof/>
          <w:sz w:val="22"/>
          <w:szCs w:val="22"/>
        </w:rPr>
        <w:tab/>
        <w:t>Goliber T. The status of the HIV/AIDS epidemic in Sub-Saharan Africa. Population Reference Bureau. 2002.</w:t>
      </w:r>
    </w:p>
    <w:p w14:paraId="43F6BFDF"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3.</w:t>
      </w:r>
      <w:r w:rsidRPr="00DE6466">
        <w:rPr>
          <w:rFonts w:asciiTheme="majorHAnsi" w:hAnsiTheme="majorHAnsi" w:cstheme="majorHAnsi"/>
          <w:noProof/>
          <w:sz w:val="22"/>
          <w:szCs w:val="22"/>
        </w:rPr>
        <w:tab/>
        <w:t>Hofbauer LC, Heufelder AE. Endocrine implications of human immunodeficiency virus infection. Medicine. 1996;75(5):262-78.</w:t>
      </w:r>
    </w:p>
    <w:p w14:paraId="066FFF11"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rPr>
        <w:t>4.</w:t>
      </w:r>
      <w:r w:rsidRPr="00DE6466">
        <w:rPr>
          <w:rFonts w:asciiTheme="majorHAnsi" w:hAnsiTheme="majorHAnsi" w:cstheme="majorHAnsi"/>
          <w:noProof/>
          <w:sz w:val="22"/>
          <w:szCs w:val="22"/>
        </w:rPr>
        <w:tab/>
        <w:t xml:space="preserve">Boulle A, Schomaker M, May MT, Hogg RS, Shepherd BE, Monge S, et al. Mortality in patients with HIV-1 infection starting antiretroviral therapy in South Africa, Europe, or North America: a collaborative analysis of prospective studies. </w:t>
      </w:r>
      <w:r w:rsidRPr="00DE6466">
        <w:rPr>
          <w:rFonts w:asciiTheme="majorHAnsi" w:hAnsiTheme="majorHAnsi" w:cstheme="majorHAnsi"/>
          <w:noProof/>
          <w:sz w:val="22"/>
          <w:szCs w:val="22"/>
          <w:lang w:val="en-ZA"/>
        </w:rPr>
        <w:t>PLoS medicine. 2014;11(9):e1001718.</w:t>
      </w:r>
    </w:p>
    <w:p w14:paraId="2EEEACD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lang w:val="en-ZA"/>
        </w:rPr>
        <w:t>5.</w:t>
      </w:r>
      <w:r w:rsidRPr="00DE6466">
        <w:rPr>
          <w:rFonts w:asciiTheme="majorHAnsi" w:hAnsiTheme="majorHAnsi" w:cstheme="majorHAnsi"/>
          <w:noProof/>
          <w:sz w:val="22"/>
          <w:szCs w:val="22"/>
          <w:lang w:val="en-ZA"/>
        </w:rPr>
        <w:tab/>
        <w:t xml:space="preserve">Betterle C, Morlin L. Autoimmune Addison’s disease. </w:t>
      </w:r>
      <w:r w:rsidRPr="00DE6466">
        <w:rPr>
          <w:rFonts w:asciiTheme="majorHAnsi" w:hAnsiTheme="majorHAnsi" w:cstheme="majorHAnsi"/>
          <w:noProof/>
          <w:sz w:val="22"/>
          <w:szCs w:val="22"/>
        </w:rPr>
        <w:t>Pediatric Adrenal Diseases. 2011;20:161-72.</w:t>
      </w:r>
    </w:p>
    <w:p w14:paraId="02EA1366"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6.</w:t>
      </w:r>
      <w:r w:rsidRPr="00DE6466">
        <w:rPr>
          <w:rFonts w:asciiTheme="majorHAnsi" w:hAnsiTheme="majorHAnsi" w:cstheme="majorHAnsi"/>
          <w:noProof/>
          <w:sz w:val="22"/>
          <w:szCs w:val="22"/>
        </w:rPr>
        <w:tab/>
        <w:t>Ross IL, Levitt NS. Addison’s disease symptoms–a cross sectional study in urban South Africa. PLoS One. 2013;8(1):e53526.</w:t>
      </w:r>
    </w:p>
    <w:p w14:paraId="610DFAE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7.</w:t>
      </w:r>
      <w:r w:rsidRPr="00DE6466">
        <w:rPr>
          <w:rFonts w:asciiTheme="majorHAnsi" w:hAnsiTheme="majorHAnsi" w:cstheme="majorHAnsi"/>
          <w:noProof/>
          <w:sz w:val="22"/>
          <w:szCs w:val="22"/>
        </w:rPr>
        <w:tab/>
        <w:t>Mofokeng TR, Beshyah SA, Mahomed F, Ndlovu KC, Ross IL. Significant barriers to diagnosis and management of adrenal insufficiency in Africa. Endocrine connections. 2020;9(5):445-56.</w:t>
      </w:r>
    </w:p>
    <w:p w14:paraId="7D33674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8.</w:t>
      </w:r>
      <w:r w:rsidRPr="00DE6466">
        <w:rPr>
          <w:rFonts w:asciiTheme="majorHAnsi" w:hAnsiTheme="majorHAnsi" w:cstheme="majorHAnsi"/>
          <w:noProof/>
          <w:sz w:val="22"/>
          <w:szCs w:val="22"/>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9.</w:t>
      </w:r>
      <w:r w:rsidRPr="00DE6466">
        <w:rPr>
          <w:rFonts w:asciiTheme="majorHAnsi" w:hAnsiTheme="majorHAnsi" w:cstheme="majorHAnsi"/>
          <w:noProof/>
          <w:sz w:val="22"/>
          <w:szCs w:val="22"/>
        </w:rPr>
        <w:tab/>
        <w:t>Arlt W. Adrenal insufficiency. Clinical medicine. 2008;8(2):211.</w:t>
      </w:r>
    </w:p>
    <w:p w14:paraId="5136BA52"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10.</w:t>
      </w:r>
      <w:r w:rsidRPr="00DE6466">
        <w:rPr>
          <w:rFonts w:asciiTheme="majorHAnsi" w:hAnsiTheme="majorHAnsi" w:cstheme="majorHAnsi"/>
          <w:noProof/>
          <w:sz w:val="22"/>
          <w:szCs w:val="22"/>
        </w:rPr>
        <w:tab/>
        <w:t>Husebye ES, Pearce SH, Krone NP, Kämpe O. Adrenal insufficiency. The Lancet. 2021;397(10274):613-29.</w:t>
      </w:r>
    </w:p>
    <w:p w14:paraId="2737A140"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lastRenderedPageBreak/>
        <w:t>11.</w:t>
      </w:r>
      <w:r w:rsidRPr="00DE6466">
        <w:rPr>
          <w:rFonts w:asciiTheme="majorHAnsi" w:hAnsiTheme="majorHAnsi" w:cstheme="majorHAnsi"/>
          <w:noProof/>
          <w:sz w:val="22"/>
          <w:szCs w:val="22"/>
        </w:rPr>
        <w:tab/>
        <w:t>Eledrisi MS, Verghese AC. Adrenal insufficiency in HIV infection: a review and recommendations. The American journal of the medical sciences. 2001;321(2):137-44.</w:t>
      </w:r>
    </w:p>
    <w:p w14:paraId="3E578A44"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12.</w:t>
      </w:r>
      <w:r w:rsidRPr="00DE6466">
        <w:rPr>
          <w:rFonts w:asciiTheme="majorHAnsi" w:hAnsiTheme="majorHAnsi" w:cstheme="majorHAnsi"/>
          <w:noProof/>
          <w:sz w:val="22"/>
          <w:szCs w:val="22"/>
        </w:rPr>
        <w:tab/>
        <w:t>Bornstein SR. Predisposing factors for adrenal insufficiency. New England Journal of Medicine. 2009;360(22):2328-39.</w:t>
      </w:r>
    </w:p>
    <w:p w14:paraId="09E923D8"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13.</w:t>
      </w:r>
      <w:r w:rsidRPr="00DE6466">
        <w:rPr>
          <w:rFonts w:asciiTheme="majorHAnsi" w:hAnsiTheme="majorHAnsi" w:cstheme="majorHAnsi"/>
          <w:noProof/>
          <w:sz w:val="22"/>
          <w:szCs w:val="22"/>
        </w:rPr>
        <w:tab/>
        <w:t>Afreen B, Khan KA, Riaz A. Adrenal insufficiency in Pakistani HIV infected patients. Journal of Ayub Medical College Abbottabad. 2017;29(3):428-31.</w:t>
      </w:r>
    </w:p>
    <w:p w14:paraId="2EDCFEE1"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14.</w:t>
      </w:r>
      <w:r w:rsidRPr="00DE6466">
        <w:rPr>
          <w:rFonts w:asciiTheme="majorHAnsi" w:hAnsiTheme="majorHAnsi" w:cstheme="majorHAnsi"/>
          <w:noProof/>
          <w:sz w:val="22"/>
          <w:szCs w:val="22"/>
        </w:rPr>
        <w:tab/>
        <w:t>Odeniyi I, Fasanmade O, Ajala M, Ohwovoriole A. Adrenocortical function in Nigerians with human immunodeficiency virus infection. Ghana Medical Journal. 2013;47(4):171.</w:t>
      </w:r>
    </w:p>
    <w:p w14:paraId="43D950B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15.</w:t>
      </w:r>
      <w:r w:rsidRPr="00DE6466">
        <w:rPr>
          <w:rFonts w:asciiTheme="majorHAnsi" w:hAnsiTheme="majorHAnsi" w:cstheme="majorHAnsi"/>
          <w:noProof/>
          <w:sz w:val="22"/>
          <w:szCs w:val="22"/>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16.</w:t>
      </w:r>
      <w:r w:rsidRPr="00DE6466">
        <w:rPr>
          <w:rFonts w:asciiTheme="majorHAnsi" w:hAnsiTheme="majorHAnsi" w:cstheme="majorHAnsi"/>
          <w:noProof/>
          <w:sz w:val="22"/>
          <w:szCs w:val="22"/>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17.</w:t>
      </w:r>
      <w:r w:rsidRPr="00DE6466">
        <w:rPr>
          <w:rFonts w:asciiTheme="majorHAnsi" w:hAnsiTheme="majorHAnsi" w:cstheme="majorHAnsi"/>
          <w:noProof/>
          <w:sz w:val="22"/>
          <w:szCs w:val="22"/>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18.</w:t>
      </w:r>
      <w:r w:rsidRPr="00DE6466">
        <w:rPr>
          <w:rFonts w:asciiTheme="majorHAnsi" w:hAnsiTheme="majorHAnsi" w:cstheme="majorHAnsi"/>
          <w:noProof/>
          <w:sz w:val="22"/>
          <w:szCs w:val="22"/>
        </w:rPr>
        <w:tab/>
        <w:t>Pazderska A, Pearce SH. Adrenal insufficiency–recognition and management. Clinical Medicine. 2017;17(3):258-62.</w:t>
      </w:r>
    </w:p>
    <w:p w14:paraId="5149A67E" w14:textId="77777777" w:rsidR="00CE1750" w:rsidRPr="00DE6466" w:rsidRDefault="00CE1750" w:rsidP="00CE1750">
      <w:pPr>
        <w:pStyle w:val="EndNoteBibliography"/>
        <w:spacing w:after="0"/>
        <w:rPr>
          <w:rFonts w:asciiTheme="majorHAnsi" w:hAnsiTheme="majorHAnsi" w:cstheme="majorHAnsi"/>
          <w:noProof/>
          <w:sz w:val="22"/>
          <w:szCs w:val="22"/>
        </w:rPr>
      </w:pPr>
      <w:r w:rsidRPr="00DE6466">
        <w:rPr>
          <w:rFonts w:asciiTheme="majorHAnsi" w:hAnsiTheme="majorHAnsi" w:cstheme="majorHAnsi"/>
          <w:noProof/>
          <w:sz w:val="22"/>
          <w:szCs w:val="22"/>
        </w:rPr>
        <w:t>19.</w:t>
      </w:r>
      <w:r w:rsidRPr="00DE6466">
        <w:rPr>
          <w:rFonts w:asciiTheme="majorHAnsi" w:hAnsiTheme="majorHAnsi" w:cstheme="majorHAnsi"/>
          <w:noProof/>
          <w:sz w:val="22"/>
          <w:szCs w:val="22"/>
        </w:rPr>
        <w:tab/>
        <w:t>Pillay Y, Mvusi L, Mametja L, Dlamini S. What did we learn from South Africa's first-ever tuberculosis prevalence survey? SAMJ: South African Medical Journal. 2021;111(4):0-.</w:t>
      </w:r>
    </w:p>
    <w:p w14:paraId="633E0CA0" w14:textId="77777777" w:rsidR="00CE1750" w:rsidRPr="00DE6466" w:rsidRDefault="00CE1750" w:rsidP="00CE1750">
      <w:pPr>
        <w:pStyle w:val="EndNoteBibliography"/>
        <w:spacing w:after="0"/>
        <w:rPr>
          <w:rFonts w:asciiTheme="majorHAnsi" w:hAnsiTheme="majorHAnsi" w:cstheme="majorHAnsi"/>
          <w:noProof/>
          <w:sz w:val="22"/>
          <w:szCs w:val="22"/>
          <w:lang w:val="it-IT"/>
        </w:rPr>
      </w:pPr>
      <w:r w:rsidRPr="00DE6466">
        <w:rPr>
          <w:rFonts w:asciiTheme="majorHAnsi" w:hAnsiTheme="majorHAnsi" w:cstheme="majorHAnsi"/>
          <w:noProof/>
          <w:sz w:val="22"/>
          <w:szCs w:val="22"/>
        </w:rPr>
        <w:t>20.</w:t>
      </w:r>
      <w:r w:rsidRPr="00DE6466">
        <w:rPr>
          <w:rFonts w:asciiTheme="majorHAnsi" w:hAnsiTheme="majorHAnsi" w:cstheme="majorHAnsi"/>
          <w:noProof/>
          <w:sz w:val="22"/>
          <w:szCs w:val="22"/>
        </w:rPr>
        <w:tab/>
        <w:t xml:space="preserve">Opie J. Haematological complications of HIV infection: forum-review. </w:t>
      </w:r>
      <w:r w:rsidRPr="00DE6466">
        <w:rPr>
          <w:rFonts w:asciiTheme="majorHAnsi" w:hAnsiTheme="majorHAnsi" w:cstheme="majorHAnsi"/>
          <w:noProof/>
          <w:sz w:val="22"/>
          <w:szCs w:val="22"/>
          <w:lang w:val="it-IT"/>
        </w:rPr>
        <w:t>South African Medical Journal. 2012;102(6):465-8.</w:t>
      </w:r>
    </w:p>
    <w:p w14:paraId="15EA7031" w14:textId="77777777" w:rsidR="00CE1750" w:rsidRPr="00DE6466" w:rsidRDefault="00CE1750" w:rsidP="00CE1750">
      <w:pPr>
        <w:pStyle w:val="EndNoteBibliography"/>
        <w:spacing w:after="0"/>
        <w:rPr>
          <w:rFonts w:asciiTheme="majorHAnsi" w:hAnsiTheme="majorHAnsi" w:cstheme="majorHAnsi"/>
          <w:noProof/>
          <w:sz w:val="22"/>
          <w:szCs w:val="22"/>
          <w:lang w:val="it-IT"/>
        </w:rPr>
      </w:pPr>
      <w:r w:rsidRPr="00DE6466">
        <w:rPr>
          <w:rFonts w:asciiTheme="majorHAnsi" w:hAnsiTheme="majorHAnsi" w:cstheme="majorHAnsi"/>
          <w:noProof/>
          <w:sz w:val="22"/>
          <w:szCs w:val="22"/>
          <w:lang w:val="it-IT"/>
        </w:rPr>
        <w:t>21.</w:t>
      </w:r>
      <w:r w:rsidRPr="00DE6466">
        <w:rPr>
          <w:rFonts w:asciiTheme="majorHAnsi" w:hAnsiTheme="majorHAnsi" w:cstheme="majorHAnsi"/>
          <w:noProof/>
          <w:sz w:val="22"/>
          <w:szCs w:val="22"/>
          <w:lang w:val="it-IT"/>
        </w:rPr>
        <w:tab/>
        <w:t xml:space="preserve">Cavalcanti DM, Lotufo CM, Borelli P, Tavassi AMC, Pereira AL, Markus RP, et al. </w:t>
      </w:r>
      <w:r w:rsidRPr="00DE6466">
        <w:rPr>
          <w:rFonts w:asciiTheme="majorHAnsi" w:hAnsiTheme="majorHAnsi" w:cstheme="majorHAnsi"/>
          <w:noProof/>
          <w:sz w:val="22"/>
          <w:szCs w:val="22"/>
        </w:rPr>
        <w:t xml:space="preserve">Adrenal deficiency alters mechanisms of neutrophil mobilization. Molecular and cellular endocrinology. </w:t>
      </w:r>
      <w:r w:rsidRPr="00DE6466">
        <w:rPr>
          <w:rFonts w:asciiTheme="majorHAnsi" w:hAnsiTheme="majorHAnsi" w:cstheme="majorHAnsi"/>
          <w:noProof/>
          <w:sz w:val="22"/>
          <w:szCs w:val="22"/>
          <w:lang w:val="it-IT"/>
        </w:rPr>
        <w:t>2006;249(1-2):32-9.</w:t>
      </w:r>
    </w:p>
    <w:p w14:paraId="45CEB870"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lang w:val="it-IT"/>
        </w:rPr>
        <w:t>22.</w:t>
      </w:r>
      <w:r w:rsidRPr="00DE6466">
        <w:rPr>
          <w:rFonts w:asciiTheme="majorHAnsi" w:hAnsiTheme="majorHAnsi" w:cstheme="majorHAnsi"/>
          <w:noProof/>
          <w:sz w:val="22"/>
          <w:szCs w:val="22"/>
          <w:lang w:val="it-IT"/>
        </w:rPr>
        <w:tab/>
        <w:t xml:space="preserve">Ronchetti S, Ricci E, Migliorati G, Gentili M, Riccardi C. How glucocorticoids affect the neutrophil life. </w:t>
      </w:r>
      <w:r w:rsidRPr="00DE6466">
        <w:rPr>
          <w:rFonts w:asciiTheme="majorHAnsi" w:hAnsiTheme="majorHAnsi" w:cstheme="majorHAnsi"/>
          <w:noProof/>
          <w:sz w:val="22"/>
          <w:szCs w:val="22"/>
          <w:lang w:val="en-ZA"/>
        </w:rPr>
        <w:t>International journal of molecular sciences. 2018;19(12):4090.</w:t>
      </w:r>
    </w:p>
    <w:p w14:paraId="7D5301FA" w14:textId="77777777" w:rsidR="00CE1750" w:rsidRPr="00DE6466" w:rsidRDefault="00CE1750" w:rsidP="00CE1750">
      <w:pPr>
        <w:pStyle w:val="EndNoteBibliography"/>
        <w:spacing w:after="0"/>
        <w:rPr>
          <w:rFonts w:asciiTheme="majorHAnsi" w:hAnsiTheme="majorHAnsi" w:cstheme="majorHAnsi"/>
          <w:noProof/>
          <w:sz w:val="22"/>
          <w:szCs w:val="22"/>
          <w:lang w:val="en-ZA"/>
        </w:rPr>
      </w:pPr>
      <w:r w:rsidRPr="00DE6466">
        <w:rPr>
          <w:rFonts w:asciiTheme="majorHAnsi" w:hAnsiTheme="majorHAnsi" w:cstheme="majorHAnsi"/>
          <w:noProof/>
          <w:sz w:val="22"/>
          <w:szCs w:val="22"/>
          <w:lang w:val="en-ZA"/>
        </w:rPr>
        <w:t>23.</w:t>
      </w:r>
      <w:r w:rsidRPr="00DE6466">
        <w:rPr>
          <w:rFonts w:asciiTheme="majorHAnsi" w:hAnsiTheme="majorHAnsi" w:cstheme="majorHAnsi"/>
          <w:noProof/>
          <w:sz w:val="22"/>
          <w:szCs w:val="22"/>
          <w:lang w:val="en-ZA"/>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DE6466" w:rsidRDefault="00CE1750" w:rsidP="00CE1750">
      <w:pPr>
        <w:pStyle w:val="EndNoteBibliography"/>
        <w:rPr>
          <w:rFonts w:asciiTheme="majorHAnsi" w:hAnsiTheme="majorHAnsi" w:cstheme="majorHAnsi"/>
          <w:noProof/>
          <w:sz w:val="22"/>
          <w:szCs w:val="22"/>
        </w:rPr>
      </w:pPr>
      <w:r w:rsidRPr="00DE6466">
        <w:rPr>
          <w:rFonts w:asciiTheme="majorHAnsi" w:hAnsiTheme="majorHAnsi" w:cstheme="majorHAnsi"/>
          <w:noProof/>
          <w:sz w:val="22"/>
          <w:szCs w:val="22"/>
          <w:lang w:val="en-ZA"/>
        </w:rPr>
        <w:t>24.</w:t>
      </w:r>
      <w:r w:rsidRPr="00DE6466">
        <w:rPr>
          <w:rFonts w:asciiTheme="majorHAnsi" w:hAnsiTheme="majorHAnsi" w:cstheme="majorHAnsi"/>
          <w:noProof/>
          <w:sz w:val="22"/>
          <w:szCs w:val="22"/>
          <w:lang w:val="en-ZA"/>
        </w:rPr>
        <w:tab/>
        <w:t xml:space="preserve">Christ-Crain M, Stolz D, Jutla S, Couppis O, Müller C, Bingisser R, et al. </w:t>
      </w:r>
      <w:r w:rsidRPr="00DE6466">
        <w:rPr>
          <w:rFonts w:asciiTheme="majorHAnsi" w:hAnsiTheme="majorHAnsi" w:cstheme="majorHAnsi"/>
          <w:noProof/>
          <w:sz w:val="22"/>
          <w:szCs w:val="22"/>
        </w:rPr>
        <w:t>Free and total cortisol levels as predictors of severity and outcome in community-acquired pneumonia. American journal of respiratory and critical care medicine. 2007;176(9):913-20.</w:t>
      </w:r>
    </w:p>
    <w:p w14:paraId="4E844990" w14:textId="6529D09E" w:rsidR="00EB54DD" w:rsidRPr="00DE6466" w:rsidRDefault="00A71D8E" w:rsidP="00977025">
      <w:pPr>
        <w:pStyle w:val="BodyText"/>
        <w:rPr>
          <w:rFonts w:asciiTheme="majorHAnsi" w:hAnsiTheme="majorHAnsi" w:cstheme="majorHAnsi"/>
          <w:sz w:val="22"/>
          <w:szCs w:val="22"/>
        </w:rPr>
      </w:pPr>
      <w:r w:rsidRPr="00DE6466">
        <w:rPr>
          <w:rFonts w:asciiTheme="majorHAnsi" w:hAnsiTheme="majorHAnsi" w:cstheme="majorHAnsi"/>
          <w:sz w:val="22"/>
          <w:szCs w:val="22"/>
        </w:rPr>
        <w:fldChar w:fldCharType="end"/>
      </w:r>
    </w:p>
    <w:p w14:paraId="2E67C8A9" w14:textId="77777777" w:rsidR="002013AD" w:rsidRPr="00DE6466" w:rsidRDefault="002013AD" w:rsidP="002013AD">
      <w:pPr>
        <w:rPr>
          <w:rFonts w:asciiTheme="majorHAnsi" w:hAnsiTheme="majorHAnsi" w:cstheme="majorHAnsi"/>
          <w:sz w:val="22"/>
          <w:szCs w:val="22"/>
        </w:rPr>
      </w:pPr>
    </w:p>
    <w:p w14:paraId="641D5BE0" w14:textId="77777777" w:rsidR="002013AD" w:rsidRPr="00DE6466" w:rsidRDefault="002013AD" w:rsidP="002013AD">
      <w:pPr>
        <w:rPr>
          <w:rFonts w:asciiTheme="majorHAnsi" w:hAnsiTheme="majorHAnsi" w:cstheme="majorHAnsi"/>
          <w:sz w:val="22"/>
          <w:szCs w:val="22"/>
        </w:rPr>
      </w:pPr>
    </w:p>
    <w:p w14:paraId="0E50FC27" w14:textId="77777777" w:rsidR="002013AD" w:rsidRPr="00DE6466" w:rsidRDefault="002013AD" w:rsidP="002013AD">
      <w:pPr>
        <w:rPr>
          <w:rFonts w:asciiTheme="majorHAnsi" w:hAnsiTheme="majorHAnsi" w:cstheme="majorHAnsi"/>
          <w:sz w:val="22"/>
          <w:szCs w:val="22"/>
        </w:rPr>
      </w:pPr>
    </w:p>
    <w:p w14:paraId="0A94742E" w14:textId="77777777" w:rsidR="002013AD" w:rsidRPr="00DE6466" w:rsidRDefault="002013AD" w:rsidP="002013AD">
      <w:pPr>
        <w:rPr>
          <w:rFonts w:asciiTheme="majorHAnsi" w:hAnsiTheme="majorHAnsi" w:cstheme="majorHAnsi"/>
          <w:sz w:val="22"/>
          <w:szCs w:val="22"/>
        </w:rPr>
      </w:pPr>
    </w:p>
    <w:p w14:paraId="4E9367FF" w14:textId="77777777" w:rsidR="002013AD" w:rsidRPr="00DE6466" w:rsidRDefault="002013AD" w:rsidP="002013AD">
      <w:pPr>
        <w:rPr>
          <w:rFonts w:asciiTheme="majorHAnsi" w:hAnsiTheme="majorHAnsi" w:cstheme="majorHAnsi"/>
          <w:sz w:val="22"/>
          <w:szCs w:val="22"/>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19"/>
      <w:footerReference w:type="even" r:id="rId20"/>
      <w:footerReference w:type="default" r:id="rId2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Ross" w:date="2024-08-07T08:53:00Z" w:initials="IR">
    <w:p w14:paraId="4DEDF735" w14:textId="77777777" w:rsidR="00860BFF" w:rsidRDefault="00860BFF" w:rsidP="00860BFF">
      <w:pPr>
        <w:pStyle w:val="CommentText"/>
      </w:pPr>
      <w:r>
        <w:rPr>
          <w:rStyle w:val="CommentReference"/>
        </w:rPr>
        <w:annotationRef/>
      </w:r>
    </w:p>
    <w:p w14:paraId="3DDACEF1" w14:textId="77777777" w:rsidR="00860BFF" w:rsidRDefault="00860BFF" w:rsidP="00860BFF">
      <w:pPr>
        <w:pStyle w:val="CommentText"/>
      </w:pPr>
      <w:r>
        <w:t>Did you mean pulmonary tuberculosis was less prevalent among patients with adrenal insufficiency?</w:t>
      </w:r>
    </w:p>
  </w:comment>
  <w:comment w:id="1" w:author="Thabiso Mofokeng" w:date="2024-08-13T21:52:00Z" w:initials="TM">
    <w:p w14:paraId="51D1DE11" w14:textId="77777777" w:rsidR="00724CAF" w:rsidRDefault="00724CAF" w:rsidP="009E347D">
      <w:r>
        <w:rPr>
          <w:rStyle w:val="CommentReference"/>
        </w:rPr>
        <w:annotationRef/>
      </w:r>
      <w:r>
        <w:rPr>
          <w:rFonts w:ascii="Arial" w:hAnsi="Arial"/>
          <w:color w:val="000000"/>
          <w:sz w:val="20"/>
          <w:szCs w:val="20"/>
        </w:rPr>
        <w:t xml:space="preserve">Yes, but they had more Extra pulmonary TB </w:t>
      </w:r>
    </w:p>
  </w:comment>
  <w:comment w:id="2" w:author="Ian Ross" w:date="2024-09-17T13:42:00Z" w:initials="IR">
    <w:p w14:paraId="53B5208F" w14:textId="77777777" w:rsidR="00D904D7" w:rsidRDefault="00D904D7" w:rsidP="00D904D7">
      <w:pPr>
        <w:pStyle w:val="CommentText"/>
      </w:pPr>
      <w:r>
        <w:rPr>
          <w:rStyle w:val="CommentReference"/>
        </w:rPr>
        <w:annotationRef/>
      </w:r>
      <w:r>
        <w:t>Can we please restructure this sentence.</w:t>
      </w:r>
    </w:p>
  </w:comment>
  <w:comment w:id="3" w:author="Ian Ross" w:date="2024-09-17T13:46:00Z" w:initials="IR">
    <w:p w14:paraId="7E339F81" w14:textId="77777777" w:rsidR="00D64251" w:rsidRDefault="00D64251" w:rsidP="00D64251">
      <w:pPr>
        <w:pStyle w:val="CommentText"/>
      </w:pPr>
      <w:r>
        <w:rPr>
          <w:rStyle w:val="CommentReference"/>
        </w:rPr>
        <w:annotationRef/>
      </w:r>
      <w:r>
        <w:t>Why is it not significant?</w:t>
      </w:r>
    </w:p>
  </w:comment>
  <w:comment w:id="4" w:author="Ian Ross" w:date="2024-08-07T09:03:00Z" w:initials="IR">
    <w:p w14:paraId="1BD24927" w14:textId="74B80E50" w:rsidR="00C374ED" w:rsidRDefault="00C374ED" w:rsidP="00C374ED">
      <w:pPr>
        <w:pStyle w:val="CommentText"/>
      </w:pPr>
      <w:r>
        <w:rPr>
          <w:rStyle w:val="CommentReference"/>
        </w:rPr>
        <w:annotationRef/>
      </w:r>
      <w:r>
        <w:t>Insert the timeframe, here please</w:t>
      </w:r>
    </w:p>
  </w:comment>
  <w:comment w:id="5" w:author="Thabiso Mofokeng" w:date="2024-08-13T22:08:00Z" w:initials="TM">
    <w:p w14:paraId="44683E92" w14:textId="77777777" w:rsidR="00724CAF" w:rsidRDefault="00724CAF" w:rsidP="00AE0F7F">
      <w:r>
        <w:rPr>
          <w:rStyle w:val="CommentReference"/>
        </w:rPr>
        <w:annotationRef/>
      </w:r>
      <w:r>
        <w:rPr>
          <w:rFonts w:ascii="Arial" w:hAnsi="Arial"/>
          <w:color w:val="000000"/>
          <w:sz w:val="20"/>
          <w:szCs w:val="20"/>
        </w:rPr>
        <w:t>Done</w:t>
      </w:r>
    </w:p>
  </w:comment>
  <w:comment w:id="6" w:author="Ian Ross" w:date="2024-08-07T09:40:00Z" w:initials="IR">
    <w:p w14:paraId="0C0E8A59" w14:textId="704AE815" w:rsidR="005312F9" w:rsidRDefault="005312F9" w:rsidP="005312F9">
      <w:pPr>
        <w:pStyle w:val="CommentText"/>
      </w:pPr>
      <w:r>
        <w:rPr>
          <w:rStyle w:val="CommentReference"/>
        </w:rPr>
        <w:annotationRef/>
      </w:r>
      <w:r>
        <w:t>You need to answer those specific questions relative to the cortisol assay, please.</w:t>
      </w:r>
    </w:p>
  </w:comment>
  <w:comment w:id="7" w:author="Thabiso Mofokeng [2]" w:date="2024-08-16T17:51:00Z" w:initials="TM">
    <w:p w14:paraId="07D988F4" w14:textId="77777777" w:rsidR="008F4179" w:rsidRDefault="008F4179" w:rsidP="00B05240">
      <w:r>
        <w:rPr>
          <w:rStyle w:val="CommentReference"/>
        </w:rPr>
        <w:annotationRef/>
      </w:r>
      <w:r>
        <w:rPr>
          <w:rFonts w:ascii="Arial" w:hAnsi="Arial"/>
          <w:color w:val="000000"/>
          <w:sz w:val="20"/>
          <w:szCs w:val="20"/>
        </w:rPr>
        <w:t>As above \.</w:t>
      </w:r>
    </w:p>
  </w:comment>
  <w:comment w:id="8" w:author="Ian Ross" w:date="2024-09-19T09:43:00Z" w:initials="IR">
    <w:p w14:paraId="30F2ED1D" w14:textId="77777777" w:rsidR="00FE0AF6" w:rsidRDefault="00FE0AF6" w:rsidP="00FE0AF6">
      <w:pPr>
        <w:pStyle w:val="CommentText"/>
      </w:pPr>
      <w:r>
        <w:rPr>
          <w:rStyle w:val="CommentReference"/>
        </w:rPr>
        <w:annotationRef/>
      </w:r>
      <w:r>
        <w:t>I don’t think you have answered the specific questions.</w:t>
      </w:r>
    </w:p>
  </w:comment>
  <w:comment w:id="10" w:author="Ian Ross" w:date="2024-08-07T11:04:00Z" w:initials="IR">
    <w:p w14:paraId="7B6E854F" w14:textId="1F19608B" w:rsidR="00722CC2" w:rsidRDefault="00722CC2" w:rsidP="00722CC2">
      <w:pPr>
        <w:pStyle w:val="CommentText"/>
      </w:pPr>
      <w:r>
        <w:rPr>
          <w:rStyle w:val="CommentReference"/>
        </w:rPr>
        <w:annotationRef/>
      </w:r>
      <w:r>
        <w:t xml:space="preserve">Please be consistent, either ART or highly active antiretroviral therapy or HAART. Do not use this interchangeably. </w:t>
      </w:r>
    </w:p>
  </w:comment>
  <w:comment w:id="11" w:author="Thabiso Mofokeng" w:date="2024-08-17T16:11:00Z" w:initials="TM">
    <w:p w14:paraId="07E36399" w14:textId="77777777" w:rsidR="00F00070" w:rsidRDefault="00F00070" w:rsidP="006068ED">
      <w:r>
        <w:rPr>
          <w:rStyle w:val="CommentReference"/>
        </w:rPr>
        <w:annotationRef/>
      </w:r>
      <w:r>
        <w:rPr>
          <w:rFonts w:ascii="Arial" w:hAnsi="Arial"/>
          <w:color w:val="000000"/>
          <w:sz w:val="20"/>
          <w:szCs w:val="20"/>
        </w:rPr>
        <w:t>I will stick with HAART</w:t>
      </w:r>
    </w:p>
  </w:comment>
  <w:comment w:id="13" w:author="Ian Ross" w:date="2024-08-07T11:10:00Z" w:initials="IR">
    <w:p w14:paraId="0DD80C30" w14:textId="55D663FF" w:rsidR="00137697" w:rsidRDefault="00137697" w:rsidP="00137697">
      <w:pPr>
        <w:pStyle w:val="CommentText"/>
      </w:pPr>
      <w:r>
        <w:rPr>
          <w:rStyle w:val="CommentReference"/>
        </w:rPr>
        <w:annotationRef/>
      </w:r>
      <w:r>
        <w:t>For how long on average were they on antiretroviral therapy?</w:t>
      </w:r>
    </w:p>
  </w:comment>
  <w:comment w:id="14" w:author="Thabiso Mofokeng" w:date="2024-08-17T17:53:00Z" w:initials="TM">
    <w:p w14:paraId="70FA3861" w14:textId="77777777" w:rsidR="006927F4" w:rsidRDefault="006927F4" w:rsidP="00D408C7">
      <w:r>
        <w:rPr>
          <w:rStyle w:val="CommentReference"/>
        </w:rPr>
        <w:annotationRef/>
      </w:r>
      <w:r>
        <w:rPr>
          <w:rFonts w:ascii="Arial" w:hAnsi="Arial"/>
          <w:color w:val="000000"/>
          <w:sz w:val="20"/>
          <w:szCs w:val="20"/>
        </w:rPr>
        <w:t>It is hard to tell but we are looking into it.</w:t>
      </w:r>
    </w:p>
  </w:comment>
  <w:comment w:id="15" w:author="Ian Ross" w:date="2024-09-19T10:24:00Z" w:initials="IR">
    <w:p w14:paraId="3E4A8560" w14:textId="77777777" w:rsidR="0067558C" w:rsidRDefault="0067558C" w:rsidP="0067558C">
      <w:pPr>
        <w:pStyle w:val="CommentText"/>
      </w:pPr>
      <w:r>
        <w:rPr>
          <w:rStyle w:val="CommentReference"/>
        </w:rPr>
        <w:annotationRef/>
      </w:r>
      <w:r>
        <w:t>There were some cases who had very low basal cortisol concentrations who did not undergo a synacthen test</w:t>
      </w:r>
    </w:p>
  </w:comment>
  <w:comment w:id="16" w:author="Ian Ross" w:date="2024-09-19T10:00:00Z" w:initials="IR">
    <w:p w14:paraId="28C709F9" w14:textId="7901B8A5" w:rsidR="00214CC6" w:rsidRDefault="00214CC6" w:rsidP="00214CC6">
      <w:pPr>
        <w:pStyle w:val="CommentText"/>
      </w:pPr>
      <w:r>
        <w:rPr>
          <w:rStyle w:val="CommentReference"/>
        </w:rPr>
        <w:annotationRef/>
      </w:r>
      <w:r>
        <w:t>Here you need to discuss adrenal insufficiency not primary versus secondary adrenal insufficiency, please</w:t>
      </w:r>
    </w:p>
  </w:comment>
  <w:comment w:id="17" w:author="Ian Ross" w:date="2024-09-19T10:01:00Z" w:initials="IR">
    <w:p w14:paraId="70085C47" w14:textId="77777777" w:rsidR="00E251A9" w:rsidRDefault="00E251A9" w:rsidP="00E251A9">
      <w:pPr>
        <w:pStyle w:val="CommentText"/>
      </w:pPr>
      <w:r>
        <w:rPr>
          <w:rStyle w:val="CommentReference"/>
        </w:rPr>
        <w:annotationRef/>
      </w:r>
      <w:r>
        <w:t>Please insert the correct table</w:t>
      </w:r>
    </w:p>
  </w:comment>
  <w:comment w:id="18" w:author="Ian Ross" w:date="2024-09-19T10:44:00Z" w:initials="IR">
    <w:p w14:paraId="351A49A4" w14:textId="77777777" w:rsidR="002C1260" w:rsidRDefault="002C1260" w:rsidP="002C1260">
      <w:pPr>
        <w:pStyle w:val="CommentText"/>
      </w:pPr>
      <w:r>
        <w:rPr>
          <w:rStyle w:val="CommentReference"/>
        </w:rPr>
        <w:annotationRef/>
      </w:r>
      <w:r>
        <w:t>Please discuss the basal and stimulated cortisol for the patients with adrenal insufficiency, versus those without in the same way that I have done it above</w:t>
      </w:r>
    </w:p>
  </w:comment>
  <w:comment w:id="19" w:author="Ian Ross" w:date="2024-09-19T10:51:00Z" w:initials="IR">
    <w:p w14:paraId="43EB8BD0" w14:textId="77777777" w:rsidR="006D05F5" w:rsidRDefault="006D05F5" w:rsidP="006D05F5">
      <w:pPr>
        <w:pStyle w:val="CommentText"/>
      </w:pPr>
      <w:r>
        <w:rPr>
          <w:rStyle w:val="CommentReference"/>
        </w:rPr>
        <w:annotationRef/>
      </w:r>
      <w:r>
        <w:t>This figure is unfortunately unacceptable. Please rework it so that it has proper headings in the X axis and Y axis. I can also see no advantage of comparing the ACTH in primary versus secondary adrenal insufficiency.This figure is unfortunately unacceptable. Please rework it so that it has proper headings in the X axis and Y axis. I can also see no advantage of comparing the ACTH in primary versus secondary adrenal insufficiency. Please see the figures in my thesis, how to set out the title, how to set out the labels and the legend.</w:t>
      </w:r>
    </w:p>
    <w:p w14:paraId="0CE4427B" w14:textId="77777777" w:rsidR="006D05F5" w:rsidRDefault="006D05F5" w:rsidP="006D05F5">
      <w:pPr>
        <w:pStyle w:val="CommentText"/>
      </w:pPr>
    </w:p>
  </w:comment>
  <w:comment w:id="20" w:author="Ian Ross" w:date="2024-09-19T09:57:00Z" w:initials="IR">
    <w:p w14:paraId="0926AAF6" w14:textId="72362BC7" w:rsidR="007E55FD" w:rsidRDefault="007E55FD" w:rsidP="007E55FD">
      <w:pPr>
        <w:pStyle w:val="CommentText"/>
      </w:pPr>
      <w:r>
        <w:rPr>
          <w:rStyle w:val="CommentReference"/>
        </w:rPr>
        <w:annotationRef/>
      </w:r>
      <w:r>
        <w:t>Was this significant, please?</w:t>
      </w:r>
    </w:p>
  </w:comment>
  <w:comment w:id="23" w:author="Ian Ross" w:date="2024-09-19T10:32:00Z" w:initials="IR">
    <w:p w14:paraId="1A936BD4" w14:textId="77777777" w:rsidR="00A844C9" w:rsidRDefault="00A844C9" w:rsidP="00A844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22" w:author="Ian Ross" w:date="2024-09-19T10:32:00Z" w:initials="IR">
    <w:p w14:paraId="4D9AF8F2" w14:textId="3A7974D4" w:rsidR="009932C9" w:rsidRDefault="009932C9" w:rsidP="009932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24" w:author="Ian Ross" w:date="2024-08-07T11:16:00Z" w:initials="IR">
    <w:p w14:paraId="1439D005" w14:textId="0D413895" w:rsidR="00137697" w:rsidRDefault="00137697" w:rsidP="00137697">
      <w:pPr>
        <w:pStyle w:val="CommentText"/>
      </w:pPr>
      <w:r>
        <w:rPr>
          <w:rStyle w:val="CommentReference"/>
        </w:rPr>
        <w:annotationRef/>
      </w:r>
      <w:r>
        <w:t>The p values need to be ordered underneath each other, so that they are nicely aligned</w:t>
      </w:r>
    </w:p>
  </w:comment>
  <w:comment w:id="25" w:author="Thabiso Mofokeng [2]" w:date="2024-08-16T13:11:00Z" w:initials="TM">
    <w:p w14:paraId="7E136921" w14:textId="77777777" w:rsidR="00DA6492" w:rsidRDefault="00DA6492" w:rsidP="00AA347E">
      <w:r>
        <w:rPr>
          <w:rStyle w:val="CommentReference"/>
        </w:rPr>
        <w:annotationRef/>
      </w:r>
      <w:r>
        <w:rPr>
          <w:rFonts w:ascii="Arial" w:hAnsi="Arial"/>
          <w:color w:val="000000"/>
          <w:sz w:val="20"/>
          <w:szCs w:val="20"/>
        </w:rPr>
        <w:t>Aligned</w:t>
      </w:r>
    </w:p>
  </w:comment>
  <w:comment w:id="26" w:author="Ian Ross" w:date="2024-08-07T11:25:00Z" w:initials="IR">
    <w:p w14:paraId="53DE7A78" w14:textId="0EE387F5" w:rsidR="000568E8" w:rsidRDefault="000568E8" w:rsidP="000568E8">
      <w:pPr>
        <w:pStyle w:val="CommentText"/>
      </w:pPr>
      <w:r>
        <w:rPr>
          <w:rStyle w:val="CommentReference"/>
        </w:rPr>
        <w:annotationRef/>
      </w:r>
      <w:r>
        <w:t>Please be consistent, either ART or highly active antiretroviral therapy or HAART. Do not use this interchangeably.</w:t>
      </w:r>
    </w:p>
  </w:comment>
  <w:comment w:id="27" w:author="Thabiso Mofokeng [2]" w:date="2024-08-16T13:26:00Z" w:initials="TM">
    <w:p w14:paraId="1E2795B8" w14:textId="77777777" w:rsidR="00C85668" w:rsidRDefault="00C85668" w:rsidP="004E2E62">
      <w:r>
        <w:rPr>
          <w:rStyle w:val="CommentReference"/>
        </w:rPr>
        <w:annotationRef/>
      </w:r>
      <w:r>
        <w:rPr>
          <w:rFonts w:ascii="Arial" w:hAnsi="Arial"/>
          <w:color w:val="000000"/>
          <w:sz w:val="20"/>
          <w:szCs w:val="20"/>
        </w:rPr>
        <w:t>I will stick with HAART</w:t>
      </w:r>
    </w:p>
  </w:comment>
  <w:comment w:id="28" w:author="Ian Ross" w:date="2024-09-19T10:11:00Z" w:initials="IR">
    <w:p w14:paraId="2A8E300B" w14:textId="77777777" w:rsidR="0090732C" w:rsidRDefault="0090732C" w:rsidP="0090732C">
      <w:pPr>
        <w:pStyle w:val="CommentText"/>
      </w:pPr>
      <w:r>
        <w:rPr>
          <w:rStyle w:val="CommentReference"/>
        </w:rPr>
        <w:annotationRef/>
      </w:r>
      <w:r>
        <w:t>What is this please?</w:t>
      </w:r>
    </w:p>
  </w:comment>
  <w:comment w:id="29" w:author="Ian Ross" w:date="2024-09-19T10:55:00Z" w:initials="IR">
    <w:p w14:paraId="315AFCEE" w14:textId="77777777" w:rsidR="00913059" w:rsidRDefault="00913059" w:rsidP="00913059">
      <w:pPr>
        <w:pStyle w:val="CommentText"/>
      </w:pPr>
      <w:r>
        <w:rPr>
          <w:rStyle w:val="CommentReference"/>
        </w:rPr>
        <w:annotationRef/>
      </w:r>
      <w:r>
        <w:t>You need to alter your abstract in favour of this because you have suggested otherwise</w:t>
      </w:r>
    </w:p>
  </w:comment>
  <w:comment w:id="30" w:author="Ian Ross" w:date="2024-08-07T11:39:00Z" w:initials="IR">
    <w:p w14:paraId="7798D50F" w14:textId="0B6CDC8E" w:rsidR="00EA1717" w:rsidRDefault="00EA1717" w:rsidP="00EA1717">
      <w:pPr>
        <w:pStyle w:val="CommentText"/>
      </w:pPr>
      <w:r>
        <w:rPr>
          <w:rStyle w:val="CommentReference"/>
        </w:rPr>
        <w:annotationRef/>
      </w:r>
      <w:r>
        <w:t>You highlighted this in the abstract, but what with the actual p values for the overall difference. Why might they be an overall difference in mortality</w:t>
      </w:r>
    </w:p>
  </w:comment>
  <w:comment w:id="31" w:author="Ian Ross" w:date="2024-09-19T11:05:00Z" w:initials="IR">
    <w:p w14:paraId="2D497BC6" w14:textId="77777777" w:rsidR="00EA486C" w:rsidRDefault="00EA486C" w:rsidP="00EA486C">
      <w:pPr>
        <w:pStyle w:val="CommentText"/>
      </w:pPr>
      <w:r>
        <w:rPr>
          <w:rStyle w:val="CommentReference"/>
        </w:rPr>
        <w:annotationRef/>
      </w:r>
      <w:r>
        <w:t>Here you need to describe the cortisol concentrations in detail, not just the differences, please</w:t>
      </w:r>
    </w:p>
  </w:comment>
  <w:comment w:id="32" w:author="Ian Ross" w:date="2024-09-19T10:58:00Z" w:initials="IR">
    <w:p w14:paraId="27918DB3" w14:textId="49874E6E" w:rsidR="007336AC" w:rsidRDefault="007336AC" w:rsidP="007336AC">
      <w:pPr>
        <w:pStyle w:val="CommentText"/>
      </w:pPr>
      <w:r>
        <w:rPr>
          <w:rStyle w:val="CommentReference"/>
        </w:rPr>
        <w:annotationRef/>
      </w:r>
      <w:r>
        <w:t>I suggest you draw survival data curves for Cryptococcus and extrapulmonary tuberculosis as the figure below does not show anything significant.</w:t>
      </w:r>
    </w:p>
  </w:comment>
  <w:comment w:id="33" w:author="Joseph Sempa" w:date="2024-09-02T13:14:00Z" w:initials="JS">
    <w:p w14:paraId="6CF537BE" w14:textId="3AD740E6" w:rsidR="00D87114" w:rsidRDefault="00D87114" w:rsidP="00D87114">
      <w:pPr>
        <w:pStyle w:val="CommentText"/>
      </w:pPr>
      <w:r>
        <w:rPr>
          <w:rStyle w:val="CommentReference"/>
        </w:rPr>
        <w:annotationRef/>
      </w:r>
      <w:r>
        <w:t>@thabiso: I can’t find the narrative of this one.</w:t>
      </w:r>
    </w:p>
  </w:comment>
  <w:comment w:id="34" w:author="Ian Ross" w:date="2024-09-19T11:06:00Z" w:initials="IR">
    <w:p w14:paraId="242BE122" w14:textId="77777777" w:rsidR="008122CE" w:rsidRDefault="008122CE" w:rsidP="008122CE">
      <w:pPr>
        <w:pStyle w:val="CommentText"/>
      </w:pPr>
      <w:r>
        <w:rPr>
          <w:rStyle w:val="CommentReference"/>
        </w:rPr>
        <w:annotationRef/>
      </w:r>
      <w:r>
        <w:t>please insert the proper headings</w:t>
      </w:r>
    </w:p>
  </w:comment>
  <w:comment w:id="41" w:author="Ian Ross" w:date="2024-09-19T11:06:00Z" w:initials="IR">
    <w:p w14:paraId="4B2124F7" w14:textId="77777777" w:rsidR="00FE468E" w:rsidRDefault="00FE468E" w:rsidP="00FE468E">
      <w:pPr>
        <w:pStyle w:val="CommentText"/>
      </w:pPr>
      <w:r>
        <w:rPr>
          <w:rStyle w:val="CommentReference"/>
        </w:rPr>
        <w:annotationRef/>
      </w:r>
      <w:r>
        <w:t>please insert the proper headings</w:t>
      </w:r>
    </w:p>
  </w:comment>
  <w:comment w:id="100" w:author="Ian Ross" w:date="2024-08-07T11:47:00Z" w:initials="IR">
    <w:p w14:paraId="0FF8D794" w14:textId="71239796" w:rsidR="00EA1717" w:rsidRDefault="00EA1717" w:rsidP="00EA1717">
      <w:pPr>
        <w:pStyle w:val="CommentText"/>
      </w:pPr>
      <w:r>
        <w:rPr>
          <w:rStyle w:val="CommentReference"/>
        </w:rPr>
        <w:annotationRef/>
      </w:r>
      <w:r>
        <w:t>What about incremental cortisol.</w:t>
      </w:r>
    </w:p>
  </w:comment>
  <w:comment w:id="101" w:author="Joseph Sempa" w:date="2024-09-02T13:14:00Z" w:initials="JS">
    <w:p w14:paraId="1B673B72" w14:textId="77777777" w:rsidR="00D87114" w:rsidRDefault="00D87114" w:rsidP="00D87114">
      <w:pPr>
        <w:pStyle w:val="CommentText"/>
      </w:pPr>
      <w:r>
        <w:rPr>
          <w:rStyle w:val="CommentReference"/>
        </w:rPr>
        <w:annotationRef/>
      </w:r>
      <w:r>
        <w:t>Done</w:t>
      </w:r>
    </w:p>
  </w:comment>
  <w:comment w:id="441" w:author="Ian Ross" w:date="2024-09-19T11:17:00Z" w:initials="IR">
    <w:p w14:paraId="1F5CB829" w14:textId="77777777" w:rsidR="00694923" w:rsidRDefault="00694923" w:rsidP="00694923">
      <w:pPr>
        <w:pStyle w:val="CommentText"/>
      </w:pPr>
      <w:r>
        <w:rPr>
          <w:rStyle w:val="CommentReference"/>
        </w:rPr>
        <w:annotationRef/>
      </w:r>
    </w:p>
    <w:p w14:paraId="5F2C0B8A" w14:textId="77777777" w:rsidR="00694923" w:rsidRDefault="00694923" w:rsidP="00694923">
      <w:pPr>
        <w:pStyle w:val="CommentText"/>
      </w:pPr>
      <w:r>
        <w:t>Why would you adjust for these factors if they are highly suggestive of mortality? The point about the multivariate analysis is to determine the factors that are independently associated with mortality.</w:t>
      </w:r>
    </w:p>
  </w:comment>
  <w:comment w:id="442" w:author="Ian Ross" w:date="2024-08-07T12:03:00Z" w:initials="IR">
    <w:p w14:paraId="3B66F537" w14:textId="1D81C651" w:rsidR="00200FE3" w:rsidRDefault="00200FE3" w:rsidP="00200FE3">
      <w:pPr>
        <w:pStyle w:val="CommentText"/>
      </w:pPr>
      <w:r>
        <w:rPr>
          <w:rStyle w:val="CommentReference"/>
        </w:rPr>
        <w:annotationRef/>
      </w:r>
      <w:r>
        <w:t>please provide a legend for all the numbers in superscript</w:t>
      </w:r>
    </w:p>
  </w:comment>
  <w:comment w:id="443" w:author="Joseph Sempa" w:date="2024-09-02T12:48:00Z" w:initials="JS">
    <w:p w14:paraId="387C565C" w14:textId="77777777" w:rsidR="000D3651" w:rsidRDefault="000D3651" w:rsidP="000D3651">
      <w:pPr>
        <w:pStyle w:val="CommentText"/>
      </w:pPr>
      <w:r>
        <w:rPr>
          <w:rStyle w:val="CommentReference"/>
        </w:rPr>
        <w:annotationRef/>
      </w:r>
      <w:r>
        <w:t>Done</w:t>
      </w:r>
    </w:p>
  </w:comment>
  <w:comment w:id="444" w:author="Ian Ross" w:date="2024-08-07T12:08:00Z" w:initials="IR">
    <w:p w14:paraId="79B44A4D" w14:textId="29102421" w:rsidR="00CA1341" w:rsidRDefault="00CA1341" w:rsidP="00874A80">
      <w:pPr>
        <w:pStyle w:val="CommentText"/>
      </w:pPr>
      <w:r>
        <w:rPr>
          <w:rStyle w:val="CommentReference"/>
        </w:rPr>
        <w:annotationRef/>
      </w:r>
      <w:r>
        <w:t>Why is this not significant, please?</w:t>
      </w:r>
    </w:p>
  </w:comment>
  <w:comment w:id="445" w:author="Joseph Sempa" w:date="2024-09-02T12:56:00Z" w:initials="JS">
    <w:p w14:paraId="0D3FD596" w14:textId="77777777" w:rsidR="007400DA" w:rsidRDefault="007400DA" w:rsidP="007400DA">
      <w:pPr>
        <w:pStyle w:val="CommentText"/>
      </w:pPr>
      <w:r>
        <w:rPr>
          <w:rStyle w:val="CommentReference"/>
        </w:rPr>
        <w:annotationRef/>
      </w:r>
      <w:r>
        <w:t>Checked. Thanks for pointing this out.</w:t>
      </w:r>
    </w:p>
  </w:comment>
  <w:comment w:id="446" w:author="Ian Ross" w:date="2024-09-19T11:18:00Z" w:initials="IR">
    <w:p w14:paraId="554F569A" w14:textId="77777777" w:rsidR="00E2154C" w:rsidRDefault="00E2154C" w:rsidP="00E2154C">
      <w:pPr>
        <w:pStyle w:val="CommentText"/>
      </w:pPr>
      <w:r>
        <w:rPr>
          <w:rStyle w:val="CommentReference"/>
        </w:rPr>
        <w:annotationRef/>
      </w:r>
      <w:r>
        <w:t>How does this become positive if you adjusted for this?</w:t>
      </w:r>
    </w:p>
  </w:comment>
  <w:comment w:id="448" w:author="Ian Ross" w:date="2024-09-19T11:20:00Z" w:initials="IR">
    <w:p w14:paraId="501FA3C6" w14:textId="77777777" w:rsidR="002B7368" w:rsidRDefault="002B7368" w:rsidP="002B7368">
      <w:pPr>
        <w:pStyle w:val="CommentText"/>
      </w:pPr>
      <w:r>
        <w:rPr>
          <w:rStyle w:val="CommentReference"/>
        </w:rPr>
        <w:annotationRef/>
      </w:r>
      <w:r>
        <w:t>Please list all the positive results without discussing them</w:t>
      </w:r>
    </w:p>
  </w:comment>
  <w:comment w:id="449" w:author="Ian Ross" w:date="2024-09-19T11:25:00Z" w:initials="IR">
    <w:p w14:paraId="168E9B9D" w14:textId="77777777" w:rsidR="00DF6798" w:rsidRDefault="00DF6798" w:rsidP="00DF6798">
      <w:pPr>
        <w:pStyle w:val="CommentText"/>
      </w:pPr>
      <w:r>
        <w:rPr>
          <w:rStyle w:val="CommentReference"/>
        </w:rPr>
        <w:annotationRef/>
      </w:r>
      <w:r>
        <w:t>Suggest you discuss this,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DACEF1" w15:done="0"/>
  <w15:commentEx w15:paraId="51D1DE11" w15:paraIdParent="3DDACEF1" w15:done="0"/>
  <w15:commentEx w15:paraId="53B5208F" w15:done="0"/>
  <w15:commentEx w15:paraId="7E339F81" w15:done="0"/>
  <w15:commentEx w15:paraId="1BD24927" w15:done="0"/>
  <w15:commentEx w15:paraId="44683E92" w15:paraIdParent="1BD24927" w15:done="0"/>
  <w15:commentEx w15:paraId="0C0E8A59" w15:done="0"/>
  <w15:commentEx w15:paraId="07D988F4" w15:paraIdParent="0C0E8A59" w15:done="0"/>
  <w15:commentEx w15:paraId="30F2ED1D" w15:paraIdParent="0C0E8A59" w15:done="0"/>
  <w15:commentEx w15:paraId="7B6E854F" w15:done="0"/>
  <w15:commentEx w15:paraId="07E36399" w15:paraIdParent="7B6E854F" w15:done="0"/>
  <w15:commentEx w15:paraId="0DD80C30" w15:done="0"/>
  <w15:commentEx w15:paraId="70FA3861" w15:paraIdParent="0DD80C30" w15:done="0"/>
  <w15:commentEx w15:paraId="3E4A8560" w15:done="0"/>
  <w15:commentEx w15:paraId="28C709F9" w15:done="0"/>
  <w15:commentEx w15:paraId="70085C47" w15:done="0"/>
  <w15:commentEx w15:paraId="351A49A4" w15:done="0"/>
  <w15:commentEx w15:paraId="0CE4427B" w15:done="0"/>
  <w15:commentEx w15:paraId="0926AAF6" w15:done="0"/>
  <w15:commentEx w15:paraId="1A936BD4" w15:done="0"/>
  <w15:commentEx w15:paraId="4D9AF8F2" w15:done="0"/>
  <w15:commentEx w15:paraId="1439D005" w15:done="0"/>
  <w15:commentEx w15:paraId="7E136921" w15:paraIdParent="1439D005" w15:done="0"/>
  <w15:commentEx w15:paraId="53DE7A78" w15:done="0"/>
  <w15:commentEx w15:paraId="1E2795B8" w15:paraIdParent="53DE7A78" w15:done="0"/>
  <w15:commentEx w15:paraId="2A8E300B" w15:done="0"/>
  <w15:commentEx w15:paraId="315AFCEE" w15:done="0"/>
  <w15:commentEx w15:paraId="7798D50F" w15:done="0"/>
  <w15:commentEx w15:paraId="2D497BC6" w15:done="0"/>
  <w15:commentEx w15:paraId="27918DB3" w15:done="0"/>
  <w15:commentEx w15:paraId="6CF537BE" w15:done="0"/>
  <w15:commentEx w15:paraId="242BE122" w15:done="0"/>
  <w15:commentEx w15:paraId="4B2124F7" w15:done="0"/>
  <w15:commentEx w15:paraId="0FF8D794" w15:done="0"/>
  <w15:commentEx w15:paraId="1B673B72" w15:paraIdParent="0FF8D794" w15:done="0"/>
  <w15:commentEx w15:paraId="5F2C0B8A" w15:done="0"/>
  <w15:commentEx w15:paraId="3B66F537" w15:done="0"/>
  <w15:commentEx w15:paraId="387C565C" w15:paraIdParent="3B66F537" w15:done="0"/>
  <w15:commentEx w15:paraId="79B44A4D" w15:done="0"/>
  <w15:commentEx w15:paraId="0D3FD596" w15:paraIdParent="79B44A4D" w15:done="0"/>
  <w15:commentEx w15:paraId="554F569A" w15:done="0"/>
  <w15:commentEx w15:paraId="501FA3C6" w15:done="0"/>
  <w15:commentEx w15:paraId="168E9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ADE7EF" w16cex:dateUtc="2024-08-07T06:53:00Z"/>
  <w16cex:commentExtensible w16cex:durableId="2A665407" w16cex:dateUtc="2024-08-13T19:52:00Z"/>
  <w16cex:commentExtensible w16cex:durableId="38712F7F" w16cex:dateUtc="2024-09-17T11:42:00Z"/>
  <w16cex:commentExtensible w16cex:durableId="5F18ADB5" w16cex:dateUtc="2024-09-17T11:46:00Z"/>
  <w16cex:commentExtensible w16cex:durableId="3A8A56EC" w16cex:dateUtc="2024-08-07T07:03:00Z"/>
  <w16cex:commentExtensible w16cex:durableId="2A6657C9" w16cex:dateUtc="2024-08-13T20:08:00Z"/>
  <w16cex:commentExtensible w16cex:durableId="3326EFC1" w16cex:dateUtc="2024-08-07T07:40:00Z"/>
  <w16cex:commentExtensible w16cex:durableId="2A6A1013" w16cex:dateUtc="2024-08-16T15:51:00Z"/>
  <w16cex:commentExtensible w16cex:durableId="054187DD" w16cex:dateUtc="2024-09-19T07:43:00Z"/>
  <w16cex:commentExtensible w16cex:durableId="185EB24D" w16cex:dateUtc="2024-08-07T09:04:00Z"/>
  <w16cex:commentExtensible w16cex:durableId="2A6B4A1E" w16cex:dateUtc="2024-08-17T14:11:00Z"/>
  <w16cex:commentExtensible w16cex:durableId="6897E151" w16cex:dateUtc="2024-08-07T09:10:00Z"/>
  <w16cex:commentExtensible w16cex:durableId="2A6B6216" w16cex:dateUtc="2024-08-17T15:53:00Z"/>
  <w16cex:commentExtensible w16cex:durableId="39302DD6" w16cex:dateUtc="2024-09-19T08:24:00Z"/>
  <w16cex:commentExtensible w16cex:durableId="1E0E29F8" w16cex:dateUtc="2024-09-19T08:00:00Z"/>
  <w16cex:commentExtensible w16cex:durableId="518D61ED" w16cex:dateUtc="2024-09-19T08:01:00Z"/>
  <w16cex:commentExtensible w16cex:durableId="3942CF0C" w16cex:dateUtc="2024-09-19T08:44:00Z"/>
  <w16cex:commentExtensible w16cex:durableId="4BC04357" w16cex:dateUtc="2024-09-19T08:51:00Z"/>
  <w16cex:commentExtensible w16cex:durableId="77F3BE80" w16cex:dateUtc="2024-09-19T07:57:00Z"/>
  <w16cex:commentExtensible w16cex:durableId="6AC0F6DD" w16cex:dateUtc="2024-09-19T08:32:00Z"/>
  <w16cex:commentExtensible w16cex:durableId="05D007F7" w16cex:dateUtc="2024-09-19T08:32:00Z"/>
  <w16cex:commentExtensible w16cex:durableId="79D2B370" w16cex:dateUtc="2024-08-07T09:16:00Z"/>
  <w16cex:commentExtensible w16cex:durableId="2A69CE9B" w16cex:dateUtc="2024-08-16T11:11:00Z"/>
  <w16cex:commentExtensible w16cex:durableId="7E4C1F51" w16cex:dateUtc="2024-08-07T09:25:00Z"/>
  <w16cex:commentExtensible w16cex:durableId="2A69D20E" w16cex:dateUtc="2024-08-16T11:26:00Z"/>
  <w16cex:commentExtensible w16cex:durableId="3B84A86B" w16cex:dateUtc="2024-09-19T08:11:00Z"/>
  <w16cex:commentExtensible w16cex:durableId="280336E9" w16cex:dateUtc="2024-09-19T08:55:00Z"/>
  <w16cex:commentExtensible w16cex:durableId="6288E6DD" w16cex:dateUtc="2024-08-07T09:39:00Z"/>
  <w16cex:commentExtensible w16cex:durableId="39CE2D93" w16cex:dateUtc="2024-09-19T09:05:00Z"/>
  <w16cex:commentExtensible w16cex:durableId="31651E8F" w16cex:dateUtc="2024-09-19T08:58:00Z"/>
  <w16cex:commentExtensible w16cex:durableId="60CDA7B7" w16cex:dateUtc="2024-09-02T11:14:00Z"/>
  <w16cex:commentExtensible w16cex:durableId="59195E95" w16cex:dateUtc="2024-09-19T09:06:00Z"/>
  <w16cex:commentExtensible w16cex:durableId="68D387D6" w16cex:dateUtc="2024-09-19T09:06:00Z"/>
  <w16cex:commentExtensible w16cex:durableId="610077F9" w16cex:dateUtc="2024-08-07T09:47:00Z"/>
  <w16cex:commentExtensible w16cex:durableId="04B6019D" w16cex:dateUtc="2024-09-02T11:14:00Z"/>
  <w16cex:commentExtensible w16cex:durableId="05E71F01" w16cex:dateUtc="2024-09-19T09:17:00Z"/>
  <w16cex:commentExtensible w16cex:durableId="1CC2CA65" w16cex:dateUtc="2024-08-07T10:03:00Z"/>
  <w16cex:commentExtensible w16cex:durableId="2682EFB9" w16cex:dateUtc="2024-09-02T10:48:00Z"/>
  <w16cex:commentExtensible w16cex:durableId="41209150" w16cex:dateUtc="2024-08-07T10:08:00Z"/>
  <w16cex:commentExtensible w16cex:durableId="5A0018F8" w16cex:dateUtc="2024-09-02T10:56:00Z"/>
  <w16cex:commentExtensible w16cex:durableId="5FA4BC25" w16cex:dateUtc="2024-09-19T09:18:00Z"/>
  <w16cex:commentExtensible w16cex:durableId="4556CDDD" w16cex:dateUtc="2024-09-19T09:20:00Z"/>
  <w16cex:commentExtensible w16cex:durableId="0DCE2CB9" w16cex:dateUtc="2024-09-1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DACEF1" w16cid:durableId="14ADE7EF"/>
  <w16cid:commentId w16cid:paraId="51D1DE11" w16cid:durableId="2A665407"/>
  <w16cid:commentId w16cid:paraId="53B5208F" w16cid:durableId="38712F7F"/>
  <w16cid:commentId w16cid:paraId="7E339F81" w16cid:durableId="5F18ADB5"/>
  <w16cid:commentId w16cid:paraId="1BD24927" w16cid:durableId="3A8A56EC"/>
  <w16cid:commentId w16cid:paraId="44683E92" w16cid:durableId="2A6657C9"/>
  <w16cid:commentId w16cid:paraId="0C0E8A59" w16cid:durableId="3326EFC1"/>
  <w16cid:commentId w16cid:paraId="07D988F4" w16cid:durableId="2A6A1013"/>
  <w16cid:commentId w16cid:paraId="30F2ED1D" w16cid:durableId="054187DD"/>
  <w16cid:commentId w16cid:paraId="7B6E854F" w16cid:durableId="185EB24D"/>
  <w16cid:commentId w16cid:paraId="07E36399" w16cid:durableId="2A6B4A1E"/>
  <w16cid:commentId w16cid:paraId="0DD80C30" w16cid:durableId="6897E151"/>
  <w16cid:commentId w16cid:paraId="70FA3861" w16cid:durableId="2A6B6216"/>
  <w16cid:commentId w16cid:paraId="3E4A8560" w16cid:durableId="39302DD6"/>
  <w16cid:commentId w16cid:paraId="28C709F9" w16cid:durableId="1E0E29F8"/>
  <w16cid:commentId w16cid:paraId="70085C47" w16cid:durableId="518D61ED"/>
  <w16cid:commentId w16cid:paraId="351A49A4" w16cid:durableId="3942CF0C"/>
  <w16cid:commentId w16cid:paraId="0CE4427B" w16cid:durableId="4BC04357"/>
  <w16cid:commentId w16cid:paraId="0926AAF6" w16cid:durableId="77F3BE80"/>
  <w16cid:commentId w16cid:paraId="1A936BD4" w16cid:durableId="6AC0F6DD"/>
  <w16cid:commentId w16cid:paraId="4D9AF8F2" w16cid:durableId="05D007F7"/>
  <w16cid:commentId w16cid:paraId="1439D005" w16cid:durableId="79D2B370"/>
  <w16cid:commentId w16cid:paraId="7E136921" w16cid:durableId="2A69CE9B"/>
  <w16cid:commentId w16cid:paraId="53DE7A78" w16cid:durableId="7E4C1F51"/>
  <w16cid:commentId w16cid:paraId="1E2795B8" w16cid:durableId="2A69D20E"/>
  <w16cid:commentId w16cid:paraId="2A8E300B" w16cid:durableId="3B84A86B"/>
  <w16cid:commentId w16cid:paraId="315AFCEE" w16cid:durableId="280336E9"/>
  <w16cid:commentId w16cid:paraId="7798D50F" w16cid:durableId="6288E6DD"/>
  <w16cid:commentId w16cid:paraId="2D497BC6" w16cid:durableId="39CE2D93"/>
  <w16cid:commentId w16cid:paraId="27918DB3" w16cid:durableId="31651E8F"/>
  <w16cid:commentId w16cid:paraId="6CF537BE" w16cid:durableId="60CDA7B7"/>
  <w16cid:commentId w16cid:paraId="242BE122" w16cid:durableId="59195E95"/>
  <w16cid:commentId w16cid:paraId="4B2124F7" w16cid:durableId="68D387D6"/>
  <w16cid:commentId w16cid:paraId="0FF8D794" w16cid:durableId="610077F9"/>
  <w16cid:commentId w16cid:paraId="1B673B72" w16cid:durableId="04B6019D"/>
  <w16cid:commentId w16cid:paraId="5F2C0B8A" w16cid:durableId="05E71F01"/>
  <w16cid:commentId w16cid:paraId="3B66F537" w16cid:durableId="1CC2CA65"/>
  <w16cid:commentId w16cid:paraId="387C565C" w16cid:durableId="2682EFB9"/>
  <w16cid:commentId w16cid:paraId="79B44A4D" w16cid:durableId="41209150"/>
  <w16cid:commentId w16cid:paraId="0D3FD596" w16cid:durableId="5A0018F8"/>
  <w16cid:commentId w16cid:paraId="554F569A" w16cid:durableId="5FA4BC25"/>
  <w16cid:commentId w16cid:paraId="501FA3C6" w16cid:durableId="4556CDDD"/>
  <w16cid:commentId w16cid:paraId="168E9B9D" w16cid:durableId="0DCE2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4EC95" w14:textId="77777777" w:rsidR="00B955BD" w:rsidRDefault="00B955BD">
      <w:pPr>
        <w:spacing w:after="0"/>
      </w:pPr>
      <w:r>
        <w:separator/>
      </w:r>
    </w:p>
  </w:endnote>
  <w:endnote w:type="continuationSeparator" w:id="0">
    <w:p w14:paraId="143C51EA" w14:textId="77777777" w:rsidR="00B955BD" w:rsidRDefault="00B955BD">
      <w:pPr>
        <w:spacing w:after="0"/>
      </w:pPr>
      <w:r>
        <w:continuationSeparator/>
      </w:r>
    </w:p>
  </w:endnote>
  <w:endnote w:type="continuationNotice" w:id="1">
    <w:p w14:paraId="6BA08064" w14:textId="77777777" w:rsidR="00B955BD" w:rsidRDefault="00B955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8C7F9" w14:textId="77777777" w:rsidR="00B955BD" w:rsidRDefault="00B955BD">
      <w:r>
        <w:separator/>
      </w:r>
    </w:p>
  </w:footnote>
  <w:footnote w:type="continuationSeparator" w:id="0">
    <w:p w14:paraId="58C5752D" w14:textId="77777777" w:rsidR="00B955BD" w:rsidRDefault="00B955BD">
      <w:r>
        <w:continuationSeparator/>
      </w:r>
    </w:p>
  </w:footnote>
  <w:footnote w:type="continuationNotice" w:id="1">
    <w:p w14:paraId="1F57362C" w14:textId="77777777" w:rsidR="00B955BD" w:rsidRDefault="00B955B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1"/>
  </w:num>
  <w:num w:numId="2" w16cid:durableId="205531254">
    <w:abstractNumId w:val="5"/>
  </w:num>
  <w:num w:numId="3" w16cid:durableId="1622608952">
    <w:abstractNumId w:val="3"/>
  </w:num>
  <w:num w:numId="4" w16cid:durableId="1866013735">
    <w:abstractNumId w:val="4"/>
  </w:num>
  <w:num w:numId="5" w16cid:durableId="680275754">
    <w:abstractNumId w:val="8"/>
  </w:num>
  <w:num w:numId="6" w16cid:durableId="634063758">
    <w:abstractNumId w:val="2"/>
  </w:num>
  <w:num w:numId="7" w16cid:durableId="1559121990">
    <w:abstractNumId w:val="6"/>
  </w:num>
  <w:num w:numId="8" w16cid:durableId="17577927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16cid:durableId="12568593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Ross">
    <w15:presenceInfo w15:providerId="AD" w15:userId="S::01337742@wf.uct.ac.za::3efea765-d786-4d1e-89b5-330473f51208"/>
  </w15:person>
  <w15:person w15:author="Thabiso Mofokeng">
    <w15:presenceInfo w15:providerId="AD" w15:userId="S::MofokengTRP@ufs.ac.za::9d98fbba-1cfc-4971-9250-7699f9735948"/>
  </w15:person>
  <w15:person w15:author="Thabiso Mofokeng [2]">
    <w15:presenceInfo w15:providerId="AD" w15:userId="S::mofokengtrp@ufs.ac.za::9d98fbba-1cfc-4971-9250-7699f9735948"/>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7B73"/>
    <w:rsid w:val="00011F77"/>
    <w:rsid w:val="00011FFE"/>
    <w:rsid w:val="0001259D"/>
    <w:rsid w:val="00012E3E"/>
    <w:rsid w:val="00014647"/>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2C81"/>
    <w:rsid w:val="000C2F24"/>
    <w:rsid w:val="000C34B4"/>
    <w:rsid w:val="000C3773"/>
    <w:rsid w:val="000C41E1"/>
    <w:rsid w:val="000C5994"/>
    <w:rsid w:val="000C5D34"/>
    <w:rsid w:val="000C7676"/>
    <w:rsid w:val="000D019E"/>
    <w:rsid w:val="000D070F"/>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090"/>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808BB"/>
    <w:rsid w:val="00180D82"/>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60DC"/>
    <w:rsid w:val="002367DD"/>
    <w:rsid w:val="00236CA7"/>
    <w:rsid w:val="002403DA"/>
    <w:rsid w:val="0024070E"/>
    <w:rsid w:val="00241233"/>
    <w:rsid w:val="00241558"/>
    <w:rsid w:val="00242E72"/>
    <w:rsid w:val="00243C94"/>
    <w:rsid w:val="002441FC"/>
    <w:rsid w:val="00244441"/>
    <w:rsid w:val="00244D18"/>
    <w:rsid w:val="00245122"/>
    <w:rsid w:val="00245969"/>
    <w:rsid w:val="00245BBE"/>
    <w:rsid w:val="00246AA4"/>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396E"/>
    <w:rsid w:val="002F4312"/>
    <w:rsid w:val="002F4D11"/>
    <w:rsid w:val="002F5917"/>
    <w:rsid w:val="002F65F4"/>
    <w:rsid w:val="002F677D"/>
    <w:rsid w:val="002F685D"/>
    <w:rsid w:val="002F6D7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A7308"/>
    <w:rsid w:val="003B0612"/>
    <w:rsid w:val="003B0B26"/>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5E14"/>
    <w:rsid w:val="00476D30"/>
    <w:rsid w:val="00477BB2"/>
    <w:rsid w:val="00480B24"/>
    <w:rsid w:val="004810CB"/>
    <w:rsid w:val="004815F4"/>
    <w:rsid w:val="00481A1A"/>
    <w:rsid w:val="0048297C"/>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127F"/>
    <w:rsid w:val="005312F9"/>
    <w:rsid w:val="005329B8"/>
    <w:rsid w:val="00533315"/>
    <w:rsid w:val="005334BE"/>
    <w:rsid w:val="0053366B"/>
    <w:rsid w:val="0053478B"/>
    <w:rsid w:val="00534B09"/>
    <w:rsid w:val="00535152"/>
    <w:rsid w:val="00535371"/>
    <w:rsid w:val="00535901"/>
    <w:rsid w:val="005369B2"/>
    <w:rsid w:val="00536C2B"/>
    <w:rsid w:val="00537165"/>
    <w:rsid w:val="005378B1"/>
    <w:rsid w:val="00537B0B"/>
    <w:rsid w:val="005405CC"/>
    <w:rsid w:val="00541A7F"/>
    <w:rsid w:val="00542958"/>
    <w:rsid w:val="0054330F"/>
    <w:rsid w:val="00543829"/>
    <w:rsid w:val="00544BF3"/>
    <w:rsid w:val="005450C7"/>
    <w:rsid w:val="00545F28"/>
    <w:rsid w:val="005461DD"/>
    <w:rsid w:val="00546A21"/>
    <w:rsid w:val="00546D35"/>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18D"/>
    <w:rsid w:val="005E4D77"/>
    <w:rsid w:val="005E779E"/>
    <w:rsid w:val="005E7C5E"/>
    <w:rsid w:val="005F0100"/>
    <w:rsid w:val="005F16A0"/>
    <w:rsid w:val="005F1BCC"/>
    <w:rsid w:val="005F248C"/>
    <w:rsid w:val="005F25A2"/>
    <w:rsid w:val="005F38B3"/>
    <w:rsid w:val="005F4190"/>
    <w:rsid w:val="005F45D3"/>
    <w:rsid w:val="005F4FE9"/>
    <w:rsid w:val="005F56BB"/>
    <w:rsid w:val="005F68C0"/>
    <w:rsid w:val="005F6FDD"/>
    <w:rsid w:val="006027CD"/>
    <w:rsid w:val="00603322"/>
    <w:rsid w:val="0060364E"/>
    <w:rsid w:val="00603F77"/>
    <w:rsid w:val="006046D2"/>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4462"/>
    <w:rsid w:val="006349DE"/>
    <w:rsid w:val="00635572"/>
    <w:rsid w:val="00636F6E"/>
    <w:rsid w:val="00637E43"/>
    <w:rsid w:val="00640D70"/>
    <w:rsid w:val="00641291"/>
    <w:rsid w:val="00641ECD"/>
    <w:rsid w:val="006420C1"/>
    <w:rsid w:val="00643307"/>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7155"/>
    <w:rsid w:val="008078A2"/>
    <w:rsid w:val="0080792E"/>
    <w:rsid w:val="008104BA"/>
    <w:rsid w:val="008117B5"/>
    <w:rsid w:val="008122CE"/>
    <w:rsid w:val="00812C3D"/>
    <w:rsid w:val="00812CA0"/>
    <w:rsid w:val="00813134"/>
    <w:rsid w:val="00813530"/>
    <w:rsid w:val="0081422F"/>
    <w:rsid w:val="00814777"/>
    <w:rsid w:val="00814A45"/>
    <w:rsid w:val="00814D48"/>
    <w:rsid w:val="00814EFA"/>
    <w:rsid w:val="00816DBE"/>
    <w:rsid w:val="0081715C"/>
    <w:rsid w:val="0081753D"/>
    <w:rsid w:val="00817CC9"/>
    <w:rsid w:val="008205A9"/>
    <w:rsid w:val="008209BE"/>
    <w:rsid w:val="0082103F"/>
    <w:rsid w:val="0082166F"/>
    <w:rsid w:val="00822F71"/>
    <w:rsid w:val="00823A1A"/>
    <w:rsid w:val="00823E8B"/>
    <w:rsid w:val="00823F0F"/>
    <w:rsid w:val="00824A3B"/>
    <w:rsid w:val="00824D9F"/>
    <w:rsid w:val="00825270"/>
    <w:rsid w:val="0082678F"/>
    <w:rsid w:val="00826F04"/>
    <w:rsid w:val="0082704D"/>
    <w:rsid w:val="00827FB7"/>
    <w:rsid w:val="00830C8A"/>
    <w:rsid w:val="0083235A"/>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7BB"/>
    <w:rsid w:val="00880E94"/>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0904"/>
    <w:rsid w:val="008F134C"/>
    <w:rsid w:val="008F21A7"/>
    <w:rsid w:val="008F2686"/>
    <w:rsid w:val="008F2E46"/>
    <w:rsid w:val="008F3040"/>
    <w:rsid w:val="008F363A"/>
    <w:rsid w:val="008F3F7A"/>
    <w:rsid w:val="008F4179"/>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AC1"/>
    <w:rsid w:val="009615FC"/>
    <w:rsid w:val="00961A72"/>
    <w:rsid w:val="009620B0"/>
    <w:rsid w:val="00962C03"/>
    <w:rsid w:val="00962EBA"/>
    <w:rsid w:val="00963545"/>
    <w:rsid w:val="00965558"/>
    <w:rsid w:val="00965B94"/>
    <w:rsid w:val="00966DAC"/>
    <w:rsid w:val="009673AD"/>
    <w:rsid w:val="00970305"/>
    <w:rsid w:val="0097091B"/>
    <w:rsid w:val="0097175D"/>
    <w:rsid w:val="00972BB9"/>
    <w:rsid w:val="00973F36"/>
    <w:rsid w:val="00973F47"/>
    <w:rsid w:val="00974691"/>
    <w:rsid w:val="009751F1"/>
    <w:rsid w:val="009753FD"/>
    <w:rsid w:val="009763E4"/>
    <w:rsid w:val="00976AFA"/>
    <w:rsid w:val="00977025"/>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518"/>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CC9"/>
    <w:rsid w:val="00B164AD"/>
    <w:rsid w:val="00B1661A"/>
    <w:rsid w:val="00B207AE"/>
    <w:rsid w:val="00B20933"/>
    <w:rsid w:val="00B210E6"/>
    <w:rsid w:val="00B21278"/>
    <w:rsid w:val="00B212F5"/>
    <w:rsid w:val="00B21B07"/>
    <w:rsid w:val="00B22AB1"/>
    <w:rsid w:val="00B24080"/>
    <w:rsid w:val="00B241CF"/>
    <w:rsid w:val="00B24D04"/>
    <w:rsid w:val="00B26525"/>
    <w:rsid w:val="00B26FBA"/>
    <w:rsid w:val="00B27059"/>
    <w:rsid w:val="00B271D2"/>
    <w:rsid w:val="00B27D9F"/>
    <w:rsid w:val="00B30088"/>
    <w:rsid w:val="00B3097A"/>
    <w:rsid w:val="00B30E1D"/>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5BD"/>
    <w:rsid w:val="00B9563E"/>
    <w:rsid w:val="00B960CF"/>
    <w:rsid w:val="00B96DBA"/>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6466"/>
    <w:rsid w:val="00DE708C"/>
    <w:rsid w:val="00DE726C"/>
    <w:rsid w:val="00DE74C1"/>
    <w:rsid w:val="00DE78A0"/>
    <w:rsid w:val="00DE7C48"/>
    <w:rsid w:val="00DE7D38"/>
    <w:rsid w:val="00DE7F9A"/>
    <w:rsid w:val="00DF0FE5"/>
    <w:rsid w:val="00DF203A"/>
    <w:rsid w:val="00DF24FE"/>
    <w:rsid w:val="00DF29F9"/>
    <w:rsid w:val="00DF308B"/>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4F15"/>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21E"/>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8DE"/>
    <w:rsid w:val="00F40A14"/>
    <w:rsid w:val="00F4130B"/>
    <w:rsid w:val="00F4159E"/>
    <w:rsid w:val="00F418A2"/>
    <w:rsid w:val="00F41A54"/>
    <w:rsid w:val="00F42494"/>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3659"/>
    <w:rsid w:val="00FA3818"/>
    <w:rsid w:val="00FA45A4"/>
    <w:rsid w:val="00FA4AA7"/>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www.R-project.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Props1.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3.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4.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7726</Words>
  <Characters>43580</Characters>
  <Application>Microsoft Office Word</Application>
  <DocSecurity>0</DocSecurity>
  <Lines>2563</Lines>
  <Paragraphs>1655</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49651</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2</cp:revision>
  <cp:lastPrinted>2024-09-16T00:10:00Z</cp:lastPrinted>
  <dcterms:created xsi:type="dcterms:W3CDTF">2024-09-20T15:42:00Z</dcterms:created>
  <dcterms:modified xsi:type="dcterms:W3CDTF">2024-09-20T15:42:00Z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