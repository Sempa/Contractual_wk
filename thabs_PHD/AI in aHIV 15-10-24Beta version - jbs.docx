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14AC" w14:textId="5211D47B" w:rsidR="00B518C6" w:rsidRDefault="00000000">
      <w:pPr>
        <w:pStyle w:val="Heading1"/>
        <w:spacing w:before="82" w:line="244" w:lineRule="auto"/>
        <w:ind w:left="2749"/>
      </w:pPr>
      <w:r>
        <w:t>Adrenal</w:t>
      </w:r>
      <w:r>
        <w:rPr>
          <w:spacing w:val="40"/>
        </w:rPr>
        <w:t xml:space="preserve"> </w:t>
      </w:r>
      <w:r>
        <w:t>insufficiency</w:t>
      </w:r>
      <w:r>
        <w:rPr>
          <w:spacing w:val="40"/>
        </w:rPr>
        <w:t xml:space="preserve"> </w:t>
      </w:r>
      <w:r>
        <w:t>associated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advanced</w:t>
      </w:r>
      <w:r>
        <w:rPr>
          <w:spacing w:val="40"/>
        </w:rPr>
        <w:t xml:space="preserve"> </w:t>
      </w:r>
      <w:r>
        <w:t>HIV</w:t>
      </w:r>
      <w:r>
        <w:rPr>
          <w:spacing w:val="40"/>
        </w:rPr>
        <w:t xml:space="preserve"> </w:t>
      </w:r>
      <w:r>
        <w:t>may</w:t>
      </w:r>
      <w:r>
        <w:rPr>
          <w:spacing w:val="40"/>
          <w:w w:val="110"/>
        </w:rPr>
        <w:t xml:space="preserve"> </w:t>
      </w:r>
      <w:r>
        <w:rPr>
          <w:w w:val="110"/>
        </w:rPr>
        <w:t>explain the high mortality.</w:t>
      </w:r>
    </w:p>
    <w:p w14:paraId="5E35BFFB" w14:textId="77777777" w:rsidR="00B518C6" w:rsidRDefault="00000000">
      <w:pPr>
        <w:pStyle w:val="Heading2"/>
        <w:spacing w:before="298" w:line="249" w:lineRule="auto"/>
        <w:rPr>
          <w:sz w:val="16"/>
        </w:rPr>
      </w:pPr>
      <w:r>
        <w:rPr>
          <w:w w:val="85"/>
        </w:rPr>
        <w:t>TRP</w:t>
      </w:r>
      <w:r>
        <w:rPr>
          <w:spacing w:val="-5"/>
          <w:w w:val="85"/>
        </w:rPr>
        <w:t xml:space="preserve"> </w:t>
      </w:r>
      <w:r>
        <w:rPr>
          <w:w w:val="85"/>
        </w:rPr>
        <w:t>Mofokeng</w:t>
      </w:r>
      <w:r>
        <w:rPr>
          <w:w w:val="85"/>
          <w:position w:val="8"/>
          <w:sz w:val="16"/>
        </w:rPr>
        <w:t>1</w:t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Grossman</w:t>
      </w:r>
      <w:r>
        <w:rPr>
          <w:w w:val="85"/>
          <w:position w:val="8"/>
          <w:sz w:val="16"/>
        </w:rPr>
        <w:t>3</w:t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RS</w:t>
      </w:r>
      <w:r>
        <w:rPr>
          <w:spacing w:val="-5"/>
          <w:w w:val="85"/>
        </w:rPr>
        <w:t xml:space="preserve"> </w:t>
      </w:r>
      <w:r>
        <w:rPr>
          <w:w w:val="85"/>
        </w:rPr>
        <w:t>Millar</w:t>
      </w:r>
      <w:r>
        <w:rPr>
          <w:w w:val="85"/>
          <w:position w:val="8"/>
          <w:sz w:val="16"/>
        </w:rPr>
        <w:t>5</w:t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TS</w:t>
      </w:r>
      <w:r>
        <w:rPr>
          <w:spacing w:val="-5"/>
          <w:w w:val="85"/>
        </w:rPr>
        <w:t xml:space="preserve"> </w:t>
      </w:r>
      <w:r>
        <w:rPr>
          <w:w w:val="85"/>
        </w:rPr>
        <w:t>Pillay</w:t>
      </w:r>
      <w:r>
        <w:rPr>
          <w:w w:val="85"/>
          <w:position w:val="8"/>
          <w:sz w:val="16"/>
        </w:rPr>
        <w:t>6</w:t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J</w:t>
      </w:r>
      <w:r>
        <w:rPr>
          <w:spacing w:val="-5"/>
          <w:w w:val="85"/>
        </w:rPr>
        <w:t xml:space="preserve"> </w:t>
      </w:r>
      <w:r>
        <w:rPr>
          <w:w w:val="85"/>
        </w:rPr>
        <w:t>Sempa</w:t>
      </w:r>
      <w:r>
        <w:rPr>
          <w:w w:val="85"/>
          <w:position w:val="8"/>
          <w:sz w:val="16"/>
        </w:rPr>
        <w:t>7</w:t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J</w:t>
      </w:r>
      <w:r>
        <w:rPr>
          <w:spacing w:val="-5"/>
          <w:w w:val="85"/>
        </w:rPr>
        <w:t xml:space="preserve"> </w:t>
      </w:r>
      <w:proofErr w:type="spellStart"/>
      <w:r>
        <w:rPr>
          <w:w w:val="85"/>
        </w:rPr>
        <w:t>Singbo</w:t>
      </w:r>
      <w:proofErr w:type="spellEnd"/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J</w:t>
      </w:r>
      <w:r>
        <w:rPr>
          <w:spacing w:val="-5"/>
          <w:w w:val="85"/>
        </w:rPr>
        <w:t xml:space="preserve"> </w:t>
      </w:r>
      <w:r>
        <w:rPr>
          <w:w w:val="85"/>
        </w:rPr>
        <w:t>Dave</w:t>
      </w:r>
      <w:r>
        <w:rPr>
          <w:w w:val="85"/>
          <w:position w:val="8"/>
          <w:sz w:val="16"/>
        </w:rPr>
        <w:t>2</w:t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NS</w:t>
      </w:r>
      <w:r>
        <w:rPr>
          <w:spacing w:val="-5"/>
          <w:w w:val="85"/>
        </w:rPr>
        <w:t xml:space="preserve"> </w:t>
      </w:r>
      <w:r>
        <w:rPr>
          <w:w w:val="85"/>
        </w:rPr>
        <w:t>Levitt</w:t>
      </w:r>
      <w:r>
        <w:rPr>
          <w:w w:val="85"/>
          <w:position w:val="8"/>
          <w:sz w:val="16"/>
        </w:rPr>
        <w:t>2</w:t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R Erasmus</w:t>
      </w:r>
      <w:r>
        <w:rPr>
          <w:w w:val="85"/>
          <w:position w:val="8"/>
          <w:sz w:val="16"/>
        </w:rPr>
        <w:t>2</w:t>
      </w:r>
      <w:r>
        <w:rPr>
          <w:w w:val="85"/>
        </w:rPr>
        <w:t>, PJ Raubenheimer</w:t>
      </w:r>
      <w:r>
        <w:rPr>
          <w:w w:val="85"/>
          <w:position w:val="8"/>
          <w:sz w:val="16"/>
        </w:rPr>
        <w:t>2</w:t>
      </w:r>
      <w:r>
        <w:rPr>
          <w:w w:val="85"/>
        </w:rPr>
        <w:t>, C Dandara</w:t>
      </w:r>
      <w:r>
        <w:rPr>
          <w:w w:val="85"/>
          <w:position w:val="8"/>
          <w:sz w:val="16"/>
        </w:rPr>
        <w:t>2</w:t>
      </w:r>
      <w:r>
        <w:rPr>
          <w:w w:val="85"/>
        </w:rPr>
        <w:t>, G Johansson</w:t>
      </w:r>
      <w:r>
        <w:rPr>
          <w:w w:val="85"/>
          <w:position w:val="8"/>
          <w:sz w:val="16"/>
        </w:rPr>
        <w:t>4</w:t>
      </w:r>
      <w:r>
        <w:rPr>
          <w:w w:val="85"/>
        </w:rPr>
        <w:t>, IL Ross</w:t>
      </w:r>
      <w:r>
        <w:rPr>
          <w:w w:val="85"/>
          <w:position w:val="8"/>
          <w:sz w:val="16"/>
        </w:rPr>
        <w:t>2</w:t>
      </w:r>
    </w:p>
    <w:p w14:paraId="4F12F48C" w14:textId="77777777" w:rsidR="00B518C6" w:rsidRDefault="00000000">
      <w:pPr>
        <w:spacing w:before="183" w:line="465" w:lineRule="auto"/>
        <w:ind w:left="260" w:right="2184"/>
        <w:rPr>
          <w:sz w:val="18"/>
        </w:rPr>
      </w:pPr>
      <w:r>
        <w:rPr>
          <w:spacing w:val="-6"/>
          <w:position w:val="5"/>
          <w:sz w:val="12"/>
        </w:rPr>
        <w:t>1</w:t>
      </w:r>
      <w:r>
        <w:rPr>
          <w:spacing w:val="-6"/>
          <w:sz w:val="18"/>
        </w:rPr>
        <w:t>Division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Endocrinology,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Department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Medicine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University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Free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State,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South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 xml:space="preserve">Africa </w:t>
      </w:r>
      <w:r>
        <w:rPr>
          <w:spacing w:val="-6"/>
          <w:position w:val="5"/>
          <w:sz w:val="12"/>
        </w:rPr>
        <w:t>2</w:t>
      </w:r>
      <w:r>
        <w:rPr>
          <w:spacing w:val="-6"/>
          <w:sz w:val="18"/>
        </w:rPr>
        <w:t xml:space="preserve">Division of Endocrinology, Department of Medicine University of Cape Town, South Africa </w:t>
      </w:r>
      <w:r>
        <w:rPr>
          <w:spacing w:val="-4"/>
          <w:position w:val="5"/>
          <w:sz w:val="12"/>
        </w:rPr>
        <w:t>3</w:t>
      </w:r>
      <w:r>
        <w:rPr>
          <w:spacing w:val="-4"/>
          <w:sz w:val="18"/>
        </w:rPr>
        <w:t>Department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Endocrinology,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Bartholomew’s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Hospital,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London,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UK</w:t>
      </w:r>
    </w:p>
    <w:p w14:paraId="253C7C12" w14:textId="77777777" w:rsidR="00B518C6" w:rsidRDefault="00000000">
      <w:pPr>
        <w:spacing w:line="249" w:lineRule="exact"/>
        <w:ind w:left="260"/>
      </w:pPr>
      <w:r>
        <w:rPr>
          <w:w w:val="90"/>
          <w:position w:val="5"/>
          <w:sz w:val="12"/>
        </w:rPr>
        <w:t>4</w:t>
      </w:r>
      <w:r>
        <w:rPr>
          <w:w w:val="90"/>
          <w:sz w:val="18"/>
        </w:rPr>
        <w:t>Department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Endocrinology,</w:t>
      </w:r>
      <w:r>
        <w:rPr>
          <w:spacing w:val="-5"/>
          <w:w w:val="90"/>
          <w:sz w:val="18"/>
        </w:rPr>
        <w:t xml:space="preserve"> </w:t>
      </w:r>
      <w:proofErr w:type="spellStart"/>
      <w:r>
        <w:rPr>
          <w:w w:val="90"/>
          <w:sz w:val="18"/>
        </w:rPr>
        <w:t>Sahlgrenska</w:t>
      </w:r>
      <w:proofErr w:type="spellEnd"/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Academy,</w:t>
      </w:r>
      <w:r>
        <w:rPr>
          <w:spacing w:val="-4"/>
          <w:w w:val="90"/>
          <w:sz w:val="18"/>
        </w:rPr>
        <w:t xml:space="preserve"> </w:t>
      </w:r>
      <w:proofErr w:type="spellStart"/>
      <w:r>
        <w:rPr>
          <w:w w:val="90"/>
          <w:sz w:val="18"/>
        </w:rPr>
        <w:t>Sahlgrenska</w:t>
      </w:r>
      <w:proofErr w:type="spellEnd"/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University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Hospital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and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</w:rPr>
        <w:t>Institute</w:t>
      </w:r>
    </w:p>
    <w:p w14:paraId="1C7096E2" w14:textId="77777777" w:rsidR="00B518C6" w:rsidRDefault="00B518C6">
      <w:pPr>
        <w:pStyle w:val="BodyText"/>
        <w:spacing w:before="10"/>
        <w:rPr>
          <w:sz w:val="18"/>
        </w:rPr>
      </w:pPr>
    </w:p>
    <w:p w14:paraId="26591580" w14:textId="77777777" w:rsidR="00B518C6" w:rsidRDefault="00000000">
      <w:pPr>
        <w:ind w:left="30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E5F9EC1" wp14:editId="155A35D9">
                <wp:simplePos x="0" y="0"/>
                <wp:positionH relativeFrom="page">
                  <wp:posOffset>2513368</wp:posOffset>
                </wp:positionH>
                <wp:positionV relativeFrom="paragraph">
                  <wp:posOffset>58088</wp:posOffset>
                </wp:positionV>
                <wp:extent cx="226060" cy="920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060" cy="92075"/>
                          <a:chOff x="0" y="0"/>
                          <a:chExt cx="226060" cy="920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1112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86995">
                                <a:moveTo>
                                  <a:pt x="57452" y="0"/>
                                </a:moveTo>
                                <a:lnTo>
                                  <a:pt x="52625" y="0"/>
                                </a:lnTo>
                                <a:lnTo>
                                  <a:pt x="52368" y="46959"/>
                                </a:lnTo>
                                <a:lnTo>
                                  <a:pt x="45141" y="68127"/>
                                </a:lnTo>
                                <a:lnTo>
                                  <a:pt x="32121" y="78398"/>
                                </a:lnTo>
                                <a:lnTo>
                                  <a:pt x="14484" y="81086"/>
                                </a:lnTo>
                                <a:lnTo>
                                  <a:pt x="4828" y="81086"/>
                                </a:lnTo>
                                <a:lnTo>
                                  <a:pt x="0" y="81086"/>
                                </a:lnTo>
                                <a:lnTo>
                                  <a:pt x="0" y="86878"/>
                                </a:lnTo>
                                <a:lnTo>
                                  <a:pt x="110559" y="86878"/>
                                </a:lnTo>
                                <a:lnTo>
                                  <a:pt x="110559" y="81086"/>
                                </a:lnTo>
                                <a:lnTo>
                                  <a:pt x="105731" y="81086"/>
                                </a:lnTo>
                                <a:lnTo>
                                  <a:pt x="80128" y="78398"/>
                                </a:lnTo>
                                <a:lnTo>
                                  <a:pt x="64573" y="68127"/>
                                </a:lnTo>
                                <a:lnTo>
                                  <a:pt x="57527" y="46959"/>
                                </a:lnTo>
                                <a:lnTo>
                                  <a:pt x="5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36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3727" y="69503"/>
                            <a:ext cx="774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7780">
                                <a:moveTo>
                                  <a:pt x="0" y="0"/>
                                </a:moveTo>
                                <a:lnTo>
                                  <a:pt x="0" y="17375"/>
                                </a:lnTo>
                                <a:lnTo>
                                  <a:pt x="77392" y="17375"/>
                                </a:lnTo>
                                <a:lnTo>
                                  <a:pt x="77392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C036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0E450" id="Group 3" o:spid="_x0000_s1026" style="position:absolute;margin-left:197.9pt;margin-top:4.55pt;width:17.8pt;height:7.25pt;z-index:15729152;mso-wrap-distance-left:0;mso-wrap-distance-right:0;mso-position-horizontal-relative:page" coordsize="226060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">
                <v:shape id="Graphic 4" o:spid="_x0000_s1027" style="position:absolute;width:111125;height:86995;visibility:visible;mso-wrap-style:square;v-text-anchor:top" coordsize="11112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" path="m57452,l52625,r-257,46959l45141,68127,32121,78398,14484,81086r-9656,l,81086r,5792l110559,86878r,-5792l105731,81086,80128,78398,64573,68127,57527,46959,57452,xe" fillcolor="#c036c4" stroked="f">
                  <v:path arrowok="t"/>
                </v:shape>
                <v:shape id="Graphic 5" o:spid="_x0000_s1028" style="position:absolute;left:143727;top:69503;width:77470;height:17780;visibility:visible;mso-wrap-style:square;v-text-anchor:top" coordsize="7747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" path="m,l,17375r77392,l77392,e" filled="f" strokecolor="#c036c4" strokeweight=".76pt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0"/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w w:val="90"/>
          <w:sz w:val="18"/>
        </w:rPr>
        <w:t>Medicine,</w:t>
      </w:r>
      <w:r>
        <w:rPr>
          <w:spacing w:val="8"/>
          <w:sz w:val="18"/>
        </w:rPr>
        <w:t xml:space="preserve"> </w:t>
      </w:r>
      <w:r>
        <w:rPr>
          <w:w w:val="90"/>
          <w:sz w:val="18"/>
        </w:rPr>
        <w:t>University</w:t>
      </w:r>
      <w:r>
        <w:rPr>
          <w:spacing w:val="7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w w:val="90"/>
          <w:sz w:val="18"/>
        </w:rPr>
        <w:t>Gothenburg,</w:t>
      </w:r>
      <w:r>
        <w:rPr>
          <w:spacing w:val="8"/>
          <w:sz w:val="18"/>
        </w:rPr>
        <w:t xml:space="preserve"> </w:t>
      </w:r>
      <w:r>
        <w:rPr>
          <w:w w:val="90"/>
          <w:sz w:val="18"/>
        </w:rPr>
        <w:t>Gothenburg,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Sweden</w:t>
      </w:r>
    </w:p>
    <w:p w14:paraId="429A8839" w14:textId="77777777" w:rsidR="00B518C6" w:rsidRDefault="00000000">
      <w:pPr>
        <w:spacing w:before="191"/>
        <w:ind w:left="260"/>
        <w:rPr>
          <w:sz w:val="18"/>
        </w:rPr>
      </w:pPr>
      <w:r>
        <w:rPr>
          <w:w w:val="90"/>
          <w:position w:val="5"/>
          <w:sz w:val="12"/>
        </w:rPr>
        <w:t>5</w:t>
      </w:r>
      <w:r>
        <w:rPr>
          <w:w w:val="90"/>
          <w:sz w:val="18"/>
        </w:rPr>
        <w:t>Department</w:t>
      </w:r>
      <w:r>
        <w:rPr>
          <w:spacing w:val="-5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w w:val="90"/>
          <w:sz w:val="18"/>
        </w:rPr>
        <w:t>Immunology,</w:t>
      </w:r>
      <w:r>
        <w:rPr>
          <w:spacing w:val="-4"/>
          <w:sz w:val="18"/>
        </w:rPr>
        <w:t xml:space="preserve"> </w:t>
      </w:r>
      <w:r>
        <w:rPr>
          <w:w w:val="90"/>
          <w:sz w:val="18"/>
        </w:rPr>
        <w:t>Faculty</w:t>
      </w:r>
      <w:r>
        <w:rPr>
          <w:spacing w:val="-5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w w:val="90"/>
          <w:sz w:val="18"/>
        </w:rPr>
        <w:t>Health</w:t>
      </w:r>
      <w:r>
        <w:rPr>
          <w:spacing w:val="-5"/>
          <w:sz w:val="18"/>
        </w:rPr>
        <w:t xml:space="preserve"> </w:t>
      </w:r>
      <w:r>
        <w:rPr>
          <w:w w:val="90"/>
          <w:sz w:val="18"/>
        </w:rPr>
        <w:t>Sciences,</w:t>
      </w:r>
      <w:r>
        <w:rPr>
          <w:spacing w:val="-3"/>
          <w:sz w:val="18"/>
        </w:rPr>
        <w:t xml:space="preserve"> </w:t>
      </w:r>
      <w:r>
        <w:rPr>
          <w:w w:val="90"/>
          <w:sz w:val="18"/>
        </w:rPr>
        <w:t>University</w:t>
      </w:r>
      <w:r>
        <w:rPr>
          <w:spacing w:val="-5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w w:val="90"/>
          <w:sz w:val="18"/>
        </w:rPr>
        <w:t>Pretoria,</w:t>
      </w:r>
      <w:r>
        <w:rPr>
          <w:spacing w:val="-4"/>
          <w:sz w:val="18"/>
        </w:rPr>
        <w:t xml:space="preserve"> </w:t>
      </w:r>
      <w:r>
        <w:rPr>
          <w:w w:val="90"/>
          <w:sz w:val="18"/>
        </w:rPr>
        <w:t>Private</w:t>
      </w:r>
      <w:r>
        <w:rPr>
          <w:spacing w:val="-4"/>
          <w:sz w:val="18"/>
        </w:rPr>
        <w:t xml:space="preserve"> </w:t>
      </w:r>
      <w:r>
        <w:rPr>
          <w:w w:val="90"/>
          <w:sz w:val="18"/>
        </w:rPr>
        <w:t>Bag</w:t>
      </w:r>
      <w:r>
        <w:rPr>
          <w:spacing w:val="-5"/>
          <w:sz w:val="18"/>
        </w:rPr>
        <w:t xml:space="preserve"> </w:t>
      </w:r>
      <w:r>
        <w:rPr>
          <w:w w:val="90"/>
          <w:sz w:val="18"/>
        </w:rPr>
        <w:t>X323,</w:t>
      </w:r>
      <w:r>
        <w:rPr>
          <w:spacing w:val="-4"/>
          <w:sz w:val="18"/>
        </w:rPr>
        <w:t xml:space="preserve"> </w:t>
      </w:r>
      <w:r>
        <w:rPr>
          <w:w w:val="90"/>
          <w:sz w:val="18"/>
        </w:rPr>
        <w:t>Pretoria</w:t>
      </w:r>
      <w:r>
        <w:rPr>
          <w:spacing w:val="-5"/>
          <w:sz w:val="18"/>
        </w:rPr>
        <w:t xml:space="preserve"> </w:t>
      </w:r>
      <w:r>
        <w:rPr>
          <w:w w:val="90"/>
          <w:sz w:val="18"/>
        </w:rPr>
        <w:t>0031,</w:t>
      </w:r>
      <w:r>
        <w:rPr>
          <w:spacing w:val="-4"/>
          <w:sz w:val="18"/>
        </w:rPr>
        <w:t xml:space="preserve"> </w:t>
      </w:r>
      <w:r>
        <w:rPr>
          <w:w w:val="90"/>
          <w:sz w:val="18"/>
        </w:rPr>
        <w:t>South</w:t>
      </w:r>
      <w:r>
        <w:rPr>
          <w:spacing w:val="-5"/>
          <w:sz w:val="18"/>
        </w:rPr>
        <w:t xml:space="preserve"> </w:t>
      </w:r>
      <w:r>
        <w:rPr>
          <w:spacing w:val="-2"/>
          <w:w w:val="90"/>
          <w:sz w:val="18"/>
        </w:rPr>
        <w:t>Africa</w:t>
      </w:r>
    </w:p>
    <w:p w14:paraId="3D68B971" w14:textId="77777777" w:rsidR="00B518C6" w:rsidRDefault="00000000">
      <w:pPr>
        <w:spacing w:before="192" w:line="256" w:lineRule="auto"/>
        <w:ind w:left="260" w:right="272"/>
        <w:rPr>
          <w:sz w:val="18"/>
        </w:rPr>
      </w:pPr>
      <w:r>
        <w:rPr>
          <w:w w:val="90"/>
          <w:position w:val="5"/>
          <w:sz w:val="12"/>
        </w:rPr>
        <w:t>6</w:t>
      </w:r>
      <w:r>
        <w:rPr>
          <w:w w:val="90"/>
          <w:sz w:val="18"/>
        </w:rPr>
        <w:t xml:space="preserve">Department of Chemical Pathology and National health Laboratory Servi Tshwane Academic Division, Faculty of Health </w:t>
      </w:r>
      <w:r>
        <w:rPr>
          <w:spacing w:val="-4"/>
          <w:sz w:val="18"/>
        </w:rPr>
        <w:t>Sciences,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University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Pretoria,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South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Africa</w:t>
      </w:r>
    </w:p>
    <w:p w14:paraId="759EE982" w14:textId="77777777" w:rsidR="00B518C6" w:rsidRDefault="00000000">
      <w:pPr>
        <w:spacing w:before="176"/>
        <w:ind w:left="260"/>
        <w:rPr>
          <w:sz w:val="18"/>
        </w:rPr>
      </w:pPr>
      <w:r>
        <w:rPr>
          <w:w w:val="90"/>
          <w:position w:val="5"/>
          <w:sz w:val="12"/>
        </w:rPr>
        <w:t>7</w:t>
      </w:r>
      <w:r>
        <w:rPr>
          <w:w w:val="90"/>
          <w:sz w:val="18"/>
        </w:rPr>
        <w:t>Department</w:t>
      </w:r>
      <w:r>
        <w:rPr>
          <w:spacing w:val="-2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w w:val="90"/>
          <w:sz w:val="18"/>
        </w:rPr>
        <w:t>Statistics</w:t>
      </w:r>
      <w:r>
        <w:rPr>
          <w:spacing w:val="-2"/>
          <w:sz w:val="18"/>
        </w:rPr>
        <w:t xml:space="preserve"> </w:t>
      </w:r>
      <w:r>
        <w:rPr>
          <w:w w:val="90"/>
          <w:sz w:val="18"/>
        </w:rPr>
        <w:t>University</w:t>
      </w:r>
      <w:r>
        <w:rPr>
          <w:spacing w:val="-1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w w:val="90"/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w w:val="90"/>
          <w:sz w:val="18"/>
        </w:rPr>
        <w:t>Free</w:t>
      </w:r>
      <w:r>
        <w:rPr>
          <w:spacing w:val="-1"/>
          <w:sz w:val="18"/>
        </w:rPr>
        <w:t xml:space="preserve"> </w:t>
      </w:r>
      <w:r>
        <w:rPr>
          <w:w w:val="90"/>
          <w:sz w:val="18"/>
        </w:rPr>
        <w:t>State,</w:t>
      </w:r>
      <w:r>
        <w:rPr>
          <w:sz w:val="18"/>
        </w:rPr>
        <w:t xml:space="preserve"> </w:t>
      </w:r>
      <w:r>
        <w:rPr>
          <w:w w:val="90"/>
          <w:sz w:val="18"/>
        </w:rPr>
        <w:t>South</w:t>
      </w:r>
      <w:r>
        <w:rPr>
          <w:spacing w:val="-2"/>
          <w:sz w:val="18"/>
        </w:rPr>
        <w:t xml:space="preserve"> </w:t>
      </w:r>
      <w:r>
        <w:rPr>
          <w:spacing w:val="-2"/>
          <w:w w:val="90"/>
          <w:sz w:val="18"/>
        </w:rPr>
        <w:t>Africa</w:t>
      </w:r>
    </w:p>
    <w:p w14:paraId="6C7108AD" w14:textId="77777777" w:rsidR="00B518C6" w:rsidRDefault="00B518C6">
      <w:pPr>
        <w:pStyle w:val="BodyText"/>
        <w:rPr>
          <w:sz w:val="18"/>
        </w:rPr>
      </w:pPr>
    </w:p>
    <w:p w14:paraId="4766B6A1" w14:textId="77777777" w:rsidR="00B518C6" w:rsidRDefault="00B518C6">
      <w:pPr>
        <w:pStyle w:val="BodyText"/>
        <w:rPr>
          <w:sz w:val="18"/>
        </w:rPr>
      </w:pPr>
    </w:p>
    <w:p w14:paraId="4A7919FA" w14:textId="77777777" w:rsidR="00B518C6" w:rsidRDefault="00B518C6">
      <w:pPr>
        <w:pStyle w:val="BodyText"/>
        <w:spacing w:before="195"/>
        <w:rPr>
          <w:sz w:val="18"/>
        </w:rPr>
      </w:pPr>
    </w:p>
    <w:p w14:paraId="22E65D58" w14:textId="77777777" w:rsidR="00B518C6" w:rsidRDefault="00000000">
      <w:pPr>
        <w:pStyle w:val="BodyText"/>
        <w:spacing w:line="254" w:lineRule="auto"/>
        <w:ind w:left="260" w:right="5771"/>
      </w:pPr>
      <w:r>
        <w:rPr>
          <w:w w:val="90"/>
        </w:rPr>
        <w:t>Correspondence</w:t>
      </w:r>
      <w:r>
        <w:rPr>
          <w:spacing w:val="-2"/>
          <w:w w:val="90"/>
        </w:rPr>
        <w:t xml:space="preserve"> </w:t>
      </w:r>
      <w:r>
        <w:rPr>
          <w:w w:val="90"/>
        </w:rPr>
        <w:t>should</w:t>
      </w:r>
      <w:r>
        <w:rPr>
          <w:spacing w:val="-2"/>
          <w:w w:val="90"/>
        </w:rPr>
        <w:t xml:space="preserve"> </w:t>
      </w:r>
      <w:r>
        <w:rPr>
          <w:w w:val="90"/>
        </w:rPr>
        <w:t>be</w:t>
      </w:r>
      <w:r>
        <w:rPr>
          <w:spacing w:val="-2"/>
          <w:w w:val="90"/>
        </w:rPr>
        <w:t xml:space="preserve"> </w:t>
      </w:r>
      <w:r>
        <w:rPr>
          <w:w w:val="90"/>
        </w:rPr>
        <w:t>addressed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to: </w:t>
      </w:r>
      <w:r>
        <w:rPr>
          <w:spacing w:val="-4"/>
        </w:rPr>
        <w:t>Dr</w:t>
      </w:r>
      <w:r>
        <w:rPr>
          <w:spacing w:val="-12"/>
        </w:rPr>
        <w:t xml:space="preserve"> </w:t>
      </w:r>
      <w:r>
        <w:rPr>
          <w:spacing w:val="-4"/>
        </w:rPr>
        <w:t>Thabiso</w:t>
      </w:r>
      <w:r>
        <w:rPr>
          <w:spacing w:val="-12"/>
        </w:rPr>
        <w:t xml:space="preserve"> </w:t>
      </w:r>
      <w:r>
        <w:rPr>
          <w:spacing w:val="-4"/>
        </w:rPr>
        <w:t>RP</w:t>
      </w:r>
      <w:r>
        <w:rPr>
          <w:spacing w:val="-12"/>
        </w:rPr>
        <w:t xml:space="preserve"> </w:t>
      </w:r>
      <w:r>
        <w:rPr>
          <w:spacing w:val="-4"/>
        </w:rPr>
        <w:t>Mofokeng,</w:t>
      </w:r>
    </w:p>
    <w:p w14:paraId="7A97C46B" w14:textId="77777777" w:rsidR="00B518C6" w:rsidRDefault="00000000">
      <w:pPr>
        <w:pStyle w:val="BodyText"/>
        <w:spacing w:before="2"/>
        <w:ind w:left="260"/>
      </w:pPr>
      <w:r>
        <w:rPr>
          <w:w w:val="90"/>
        </w:rPr>
        <w:t>Division</w:t>
      </w:r>
      <w:r>
        <w:rPr>
          <w:spacing w:val="-4"/>
        </w:rPr>
        <w:t xml:space="preserve"> </w:t>
      </w:r>
      <w:r>
        <w:rPr>
          <w:w w:val="90"/>
        </w:rPr>
        <w:t>of</w:t>
      </w:r>
      <w:r>
        <w:rPr>
          <w:spacing w:val="-3"/>
        </w:rPr>
        <w:t xml:space="preserve"> </w:t>
      </w:r>
      <w:r>
        <w:rPr>
          <w:spacing w:val="-2"/>
          <w:w w:val="90"/>
        </w:rPr>
        <w:t>Endocrinology,</w:t>
      </w:r>
    </w:p>
    <w:p w14:paraId="2B5739B4" w14:textId="77777777" w:rsidR="00B518C6" w:rsidRDefault="00000000">
      <w:pPr>
        <w:pStyle w:val="BodyText"/>
        <w:spacing w:before="15" w:line="254" w:lineRule="auto"/>
        <w:ind w:left="260" w:right="4260"/>
      </w:pPr>
      <w:r>
        <w:rPr>
          <w:spacing w:val="-8"/>
        </w:rPr>
        <w:t xml:space="preserve">Department of Medicine (University of the Free State) </w:t>
      </w:r>
      <w:r>
        <w:t>South</w:t>
      </w:r>
      <w:r>
        <w:rPr>
          <w:spacing w:val="-4"/>
        </w:rPr>
        <w:t xml:space="preserve"> </w:t>
      </w:r>
      <w:r>
        <w:t>Africa,</w:t>
      </w:r>
    </w:p>
    <w:p w14:paraId="4C4D7965" w14:textId="77777777" w:rsidR="00B518C6" w:rsidRDefault="00000000">
      <w:pPr>
        <w:pStyle w:val="BodyText"/>
        <w:spacing w:before="184"/>
        <w:ind w:left="260"/>
      </w:pPr>
      <w:r>
        <w:rPr>
          <w:w w:val="90"/>
        </w:rPr>
        <w:t>e-mail:</w:t>
      </w:r>
      <w:r>
        <w:rPr>
          <w:spacing w:val="4"/>
        </w:rPr>
        <w:t xml:space="preserve"> </w:t>
      </w:r>
      <w:hyperlink r:id="rId7">
        <w:r w:rsidR="00B518C6">
          <w:rPr>
            <w:color w:val="4F81BD"/>
            <w:spacing w:val="-2"/>
            <w:w w:val="90"/>
          </w:rPr>
          <w:t>mofokengtrp@ufs.ac.za</w:t>
        </w:r>
      </w:hyperlink>
    </w:p>
    <w:p w14:paraId="5336EAB6" w14:textId="77777777" w:rsidR="00B518C6" w:rsidRDefault="00B518C6">
      <w:pPr>
        <w:pStyle w:val="BodyText"/>
      </w:pPr>
    </w:p>
    <w:p w14:paraId="7CD72BD8" w14:textId="77777777" w:rsidR="00B518C6" w:rsidRDefault="00B518C6">
      <w:pPr>
        <w:pStyle w:val="BodyText"/>
        <w:spacing w:before="155"/>
      </w:pPr>
    </w:p>
    <w:p w14:paraId="65B9F49A" w14:textId="44B61326" w:rsidR="00B518C6" w:rsidRDefault="00000000">
      <w:pPr>
        <w:ind w:left="2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062656" behindDoc="1" locked="0" layoutInCell="1" allowOverlap="1" wp14:anchorId="40D0703E" wp14:editId="176ECD06">
                <wp:simplePos x="0" y="0"/>
                <wp:positionH relativeFrom="page">
                  <wp:posOffset>914400</wp:posOffset>
                </wp:positionH>
                <wp:positionV relativeFrom="paragraph">
                  <wp:posOffset>140760</wp:posOffset>
                </wp:positionV>
                <wp:extent cx="20701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010">
                              <a:moveTo>
                                <a:pt x="0" y="0"/>
                              </a:moveTo>
                              <a:lnTo>
                                <a:pt x="206524" y="0"/>
                              </a:lnTo>
                            </a:path>
                          </a:pathLst>
                        </a:custGeom>
                        <a:ln w="17715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5A5DD" id="Graphic 6" o:spid="_x0000_s1026" style="position:absolute;margin-left:1in;margin-top:11.1pt;width:16.3pt;height:.1pt;z-index:-182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" path="m,l206524,e" filled="f" strokecolor="#f76363" strokeweight=".49208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0BC1222" wp14:editId="1A10699C">
                <wp:simplePos x="0" y="0"/>
                <wp:positionH relativeFrom="page">
                  <wp:posOffset>815480</wp:posOffset>
                </wp:positionH>
                <wp:positionV relativeFrom="paragraph">
                  <wp:posOffset>108145</wp:posOffset>
                </wp:positionV>
                <wp:extent cx="198120" cy="1555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155575">
                              <a:moveTo>
                                <a:pt x="102811" y="0"/>
                              </a:moveTo>
                              <a:lnTo>
                                <a:pt x="94171" y="0"/>
                              </a:lnTo>
                              <a:lnTo>
                                <a:pt x="93712" y="84023"/>
                              </a:lnTo>
                              <a:lnTo>
                                <a:pt x="80780" y="121898"/>
                              </a:lnTo>
                              <a:lnTo>
                                <a:pt x="57480" y="140276"/>
                              </a:lnTo>
                              <a:lnTo>
                                <a:pt x="25918" y="145086"/>
                              </a:lnTo>
                              <a:lnTo>
                                <a:pt x="8639" y="145086"/>
                              </a:lnTo>
                              <a:lnTo>
                                <a:pt x="0" y="145086"/>
                              </a:lnTo>
                              <a:lnTo>
                                <a:pt x="0" y="155449"/>
                              </a:lnTo>
                              <a:lnTo>
                                <a:pt x="197846" y="155449"/>
                              </a:lnTo>
                              <a:lnTo>
                                <a:pt x="197846" y="145086"/>
                              </a:lnTo>
                              <a:lnTo>
                                <a:pt x="189207" y="145086"/>
                              </a:lnTo>
                              <a:lnTo>
                                <a:pt x="143390" y="140276"/>
                              </a:lnTo>
                              <a:lnTo>
                                <a:pt x="115554" y="121898"/>
                              </a:lnTo>
                              <a:lnTo>
                                <a:pt x="102946" y="84023"/>
                              </a:lnTo>
                              <a:lnTo>
                                <a:pt x="1028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36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E9459" id="Graphic 7" o:spid="_x0000_s1026" style="position:absolute;margin-left:64.2pt;margin-top:8.5pt;width:15.6pt;height:12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120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" path="m102811,l94171,r-459,84023l80780,121898,57480,140276r-31562,4810l8639,145086r-8639,l,155449r197846,l197846,145086r-8639,l143390,140276,115554,121898,102946,84023,102811,xe" fillcolor="#c036c4" stroked="f">
                <v:path arrowok="t"/>
                <w10:wrap anchorx="page"/>
              </v:shape>
            </w:pict>
          </mc:Fallback>
        </mc:AlternateContent>
      </w:r>
      <w:r w:rsidR="002353C6">
        <w:rPr>
          <w:b/>
          <w:w w:val="90"/>
          <w:sz w:val="32"/>
        </w:rPr>
        <w:t>15</w:t>
      </w:r>
      <w:r>
        <w:rPr>
          <w:b/>
          <w:w w:val="90"/>
          <w:sz w:val="32"/>
        </w:rPr>
        <w:t>-11-</w:t>
      </w:r>
      <w:r>
        <w:rPr>
          <w:b/>
          <w:spacing w:val="-5"/>
          <w:w w:val="90"/>
          <w:sz w:val="32"/>
        </w:rPr>
        <w:t>24</w:t>
      </w:r>
    </w:p>
    <w:p w14:paraId="29E9B0CE" w14:textId="77777777" w:rsidR="00B518C6" w:rsidRDefault="00B518C6">
      <w:pPr>
        <w:rPr>
          <w:sz w:val="32"/>
        </w:rPr>
        <w:sectPr w:rsidR="00B518C6">
          <w:footerReference w:type="default" r:id="rId8"/>
          <w:type w:val="continuous"/>
          <w:pgSz w:w="12240" w:h="15840"/>
          <w:pgMar w:top="1660" w:right="1200" w:bottom="1000" w:left="1180" w:header="0" w:footer="801" w:gutter="0"/>
          <w:pgNumType w:start="1"/>
          <w:cols w:space="720"/>
        </w:sectPr>
      </w:pPr>
    </w:p>
    <w:p w14:paraId="0530A828" w14:textId="77777777" w:rsidR="00B518C6" w:rsidRDefault="00000000">
      <w:pPr>
        <w:pStyle w:val="Heading4"/>
      </w:pPr>
      <w:r>
        <w:rPr>
          <w:spacing w:val="-2"/>
        </w:rPr>
        <w:lastRenderedPageBreak/>
        <w:t>Abstract:</w:t>
      </w:r>
    </w:p>
    <w:p w14:paraId="36AFA76D" w14:textId="77777777" w:rsidR="00B518C6" w:rsidRDefault="00000000">
      <w:pPr>
        <w:spacing w:before="193"/>
        <w:ind w:left="260"/>
        <w:rPr>
          <w:b/>
        </w:rPr>
      </w:pPr>
      <w:r>
        <w:rPr>
          <w:b/>
          <w:spacing w:val="-2"/>
          <w:w w:val="95"/>
        </w:rPr>
        <w:t>Background:</w:t>
      </w:r>
    </w:p>
    <w:p w14:paraId="0BB6D07A" w14:textId="77777777" w:rsidR="00B518C6" w:rsidRDefault="00000000">
      <w:pPr>
        <w:pStyle w:val="BodyText"/>
        <w:spacing w:before="198" w:line="254" w:lineRule="auto"/>
        <w:ind w:left="260" w:right="237"/>
        <w:jc w:val="both"/>
      </w:pPr>
      <w:r>
        <w:rPr>
          <w:w w:val="90"/>
        </w:rPr>
        <w:t xml:space="preserve">Sub-Saharan Africa is burdened by a vast HIV-positive population, at risk of life-threatening AIDS defining </w:t>
      </w:r>
      <w:r>
        <w:rPr>
          <w:spacing w:val="-2"/>
        </w:rPr>
        <w:t>illnesses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disseminated</w:t>
      </w:r>
      <w:r>
        <w:rPr>
          <w:spacing w:val="-6"/>
        </w:rPr>
        <w:t xml:space="preserve"> </w:t>
      </w:r>
      <w:r>
        <w:rPr>
          <w:spacing w:val="-2"/>
        </w:rPr>
        <w:t>opportunistic</w:t>
      </w:r>
      <w:r>
        <w:rPr>
          <w:spacing w:val="-5"/>
        </w:rPr>
        <w:t xml:space="preserve"> </w:t>
      </w:r>
      <w:r>
        <w:rPr>
          <w:spacing w:val="-2"/>
        </w:rPr>
        <w:t>infections,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been</w:t>
      </w:r>
      <w:r>
        <w:rPr>
          <w:spacing w:val="-6"/>
        </w:rPr>
        <w:t xml:space="preserve"> </w:t>
      </w:r>
      <w:r>
        <w:rPr>
          <w:spacing w:val="-2"/>
        </w:rPr>
        <w:t>associated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both</w:t>
      </w:r>
      <w:r>
        <w:rPr>
          <w:spacing w:val="-6"/>
        </w:rPr>
        <w:t xml:space="preserve"> </w:t>
      </w:r>
      <w:r>
        <w:rPr>
          <w:spacing w:val="-2"/>
        </w:rPr>
        <w:t xml:space="preserve">primary </w:t>
      </w:r>
      <w:r>
        <w:rPr>
          <w:spacing w:val="-4"/>
        </w:rPr>
        <w:t xml:space="preserve">adrenal insufficiency (PAI) and secondary adrenal insufficiency (SAI). We hypothesized that adrenal </w:t>
      </w:r>
      <w:r>
        <w:rPr>
          <w:spacing w:val="-6"/>
        </w:rPr>
        <w:t>insufficiency (AI) may partially account for the high mortality in advanced HIV.</w:t>
      </w:r>
    </w:p>
    <w:p w14:paraId="7F687D8E" w14:textId="77777777" w:rsidR="00B518C6" w:rsidRDefault="00000000">
      <w:pPr>
        <w:pStyle w:val="Heading4"/>
        <w:spacing w:before="180"/>
      </w:pPr>
      <w:r>
        <w:rPr>
          <w:w w:val="90"/>
        </w:rPr>
        <w:t>Materials</w:t>
      </w:r>
      <w:r>
        <w:rPr>
          <w:spacing w:val="-7"/>
        </w:rPr>
        <w:t xml:space="preserve"> </w:t>
      </w:r>
      <w:r>
        <w:rPr>
          <w:w w:val="90"/>
        </w:rPr>
        <w:t>&amp;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Methods:</w:t>
      </w:r>
    </w:p>
    <w:p w14:paraId="66A5BB5A" w14:textId="77777777" w:rsidR="00B518C6" w:rsidRDefault="00000000">
      <w:pPr>
        <w:pStyle w:val="BodyText"/>
        <w:spacing w:before="199" w:line="254" w:lineRule="auto"/>
        <w:ind w:left="260" w:right="237"/>
        <w:jc w:val="both"/>
      </w:pPr>
      <w:r>
        <w:rPr>
          <w:w w:val="90"/>
        </w:rPr>
        <w:t>We undertook a prospective case-finding study of HIV-positive patients presenting with advanced disease who were 18 years or older, with a CD4 count of less than 100 cells/ mm</w:t>
      </w:r>
      <w:r>
        <w:rPr>
          <w:w w:val="90"/>
          <w:vertAlign w:val="superscript"/>
        </w:rPr>
        <w:t>3</w:t>
      </w:r>
      <w:r>
        <w:rPr>
          <w:w w:val="90"/>
        </w:rPr>
        <w:t xml:space="preserve">, and a coexistent opportunistic </w:t>
      </w:r>
      <w:r>
        <w:rPr>
          <w:spacing w:val="-4"/>
        </w:rPr>
        <w:t>infection.</w:t>
      </w:r>
      <w:r>
        <w:rPr>
          <w:spacing w:val="-7"/>
        </w:rPr>
        <w:t xml:space="preserve"> </w:t>
      </w:r>
      <w:r>
        <w:rPr>
          <w:spacing w:val="-4"/>
        </w:rPr>
        <w:t>Exclusion</w:t>
      </w:r>
      <w:r>
        <w:rPr>
          <w:spacing w:val="-7"/>
        </w:rPr>
        <w:t xml:space="preserve"> </w:t>
      </w:r>
      <w:r>
        <w:rPr>
          <w:spacing w:val="-4"/>
        </w:rPr>
        <w:t>criteria</w:t>
      </w:r>
      <w:r>
        <w:rPr>
          <w:spacing w:val="-7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oral,</w:t>
      </w:r>
      <w:r>
        <w:rPr>
          <w:spacing w:val="-7"/>
        </w:rPr>
        <w:t xml:space="preserve"> </w:t>
      </w:r>
      <w:r>
        <w:rPr>
          <w:spacing w:val="-4"/>
        </w:rPr>
        <w:t>intravenous,</w:t>
      </w:r>
      <w:r>
        <w:rPr>
          <w:spacing w:val="-7"/>
        </w:rPr>
        <w:t xml:space="preserve"> </w:t>
      </w:r>
      <w:r>
        <w:rPr>
          <w:spacing w:val="-4"/>
        </w:rPr>
        <w:t>topical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inhaled</w:t>
      </w:r>
      <w:r>
        <w:rPr>
          <w:spacing w:val="-8"/>
        </w:rPr>
        <w:t xml:space="preserve"> </w:t>
      </w:r>
      <w:r>
        <w:rPr>
          <w:spacing w:val="-4"/>
        </w:rPr>
        <w:t>steroids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previous</w:t>
      </w:r>
      <w:r>
        <w:rPr>
          <w:spacing w:val="-7"/>
        </w:rPr>
        <w:t xml:space="preserve"> </w:t>
      </w:r>
      <w:r>
        <w:rPr>
          <w:spacing w:val="-4"/>
        </w:rPr>
        <w:t xml:space="preserve">3 </w:t>
      </w:r>
      <w:r>
        <w:rPr>
          <w:spacing w:val="-8"/>
        </w:rPr>
        <w:t>months.</w:t>
      </w:r>
      <w:r>
        <w:t xml:space="preserve"> </w:t>
      </w:r>
      <w:r>
        <w:rPr>
          <w:spacing w:val="-8"/>
        </w:rPr>
        <w:t>A</w:t>
      </w:r>
      <w:r>
        <w:t xml:space="preserve"> </w:t>
      </w:r>
      <w:proofErr w:type="spellStart"/>
      <w:r>
        <w:rPr>
          <w:spacing w:val="-8"/>
        </w:rPr>
        <w:t>tetracosactide</w:t>
      </w:r>
      <w:proofErr w:type="spellEnd"/>
      <w:r>
        <w:t xml:space="preserve"> </w:t>
      </w:r>
      <w:r>
        <w:rPr>
          <w:spacing w:val="-8"/>
        </w:rPr>
        <w:t>test</w:t>
      </w:r>
      <w:r>
        <w:t xml:space="preserve"> </w:t>
      </w:r>
      <w:r>
        <w:rPr>
          <w:spacing w:val="-8"/>
        </w:rPr>
        <w:t>was</w:t>
      </w:r>
      <w:r>
        <w:t xml:space="preserve"> </w:t>
      </w:r>
      <w:r>
        <w:rPr>
          <w:spacing w:val="-8"/>
        </w:rPr>
        <w:t>performed</w:t>
      </w:r>
      <w:r>
        <w:t xml:space="preserve"> </w:t>
      </w:r>
      <w:r>
        <w:rPr>
          <w:spacing w:val="-8"/>
        </w:rPr>
        <w:t>in</w:t>
      </w:r>
      <w:r>
        <w:t xml:space="preserve"> </w:t>
      </w:r>
      <w:r>
        <w:rPr>
          <w:spacing w:val="-8"/>
        </w:rPr>
        <w:t>patients</w:t>
      </w:r>
      <w:r>
        <w:t xml:space="preserve"> </w:t>
      </w:r>
      <w:r>
        <w:rPr>
          <w:spacing w:val="-8"/>
        </w:rPr>
        <w:t>with</w:t>
      </w:r>
      <w:r>
        <w:rPr>
          <w:spacing w:val="-1"/>
        </w:rPr>
        <w:t xml:space="preserve"> </w:t>
      </w:r>
      <w:r>
        <w:rPr>
          <w:spacing w:val="-8"/>
        </w:rPr>
        <w:t>morning</w:t>
      </w:r>
      <w:r>
        <w:rPr>
          <w:spacing w:val="-1"/>
        </w:rPr>
        <w:t xml:space="preserve"> </w:t>
      </w:r>
      <w:r>
        <w:rPr>
          <w:spacing w:val="-8"/>
        </w:rPr>
        <w:t>random</w:t>
      </w:r>
      <w:r>
        <w:rPr>
          <w:spacing w:val="-1"/>
        </w:rPr>
        <w:t xml:space="preserve"> </w:t>
      </w:r>
      <w:r>
        <w:rPr>
          <w:spacing w:val="-8"/>
        </w:rPr>
        <w:t>cortisol</w:t>
      </w:r>
      <w:r>
        <w:t xml:space="preserve"> </w:t>
      </w:r>
      <w:r>
        <w:rPr>
          <w:spacing w:val="-8"/>
        </w:rPr>
        <w:t>concentrations</w:t>
      </w:r>
      <w:r>
        <w:t xml:space="preserve"> </w:t>
      </w:r>
      <w:r>
        <w:rPr>
          <w:spacing w:val="-8"/>
        </w:rPr>
        <w:t xml:space="preserve">of </w:t>
      </w:r>
      <w:r>
        <w:t>less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500</w:t>
      </w:r>
      <w:r>
        <w:rPr>
          <w:spacing w:val="-8"/>
        </w:rPr>
        <w:t xml:space="preserve"> </w:t>
      </w:r>
      <w:r>
        <w:t>nmol/L.</w:t>
      </w:r>
    </w:p>
    <w:p w14:paraId="7F1154D1" w14:textId="77777777" w:rsidR="00B518C6" w:rsidRDefault="00000000">
      <w:pPr>
        <w:pStyle w:val="Heading4"/>
        <w:spacing w:before="180"/>
      </w:pPr>
      <w:r>
        <w:rPr>
          <w:spacing w:val="-2"/>
          <w:w w:val="95"/>
        </w:rPr>
        <w:t>Results:</w:t>
      </w:r>
    </w:p>
    <w:p w14:paraId="56EFD00F" w14:textId="77777777" w:rsidR="00B518C6" w:rsidRDefault="00000000">
      <w:pPr>
        <w:pStyle w:val="BodyText"/>
        <w:spacing w:before="194" w:line="254" w:lineRule="auto"/>
        <w:ind w:left="260" w:right="23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064704" behindDoc="1" locked="0" layoutInCell="1" allowOverlap="1" wp14:anchorId="02B0558D" wp14:editId="41CEA776">
                <wp:simplePos x="0" y="0"/>
                <wp:positionH relativeFrom="page">
                  <wp:posOffset>1687182</wp:posOffset>
                </wp:positionH>
                <wp:positionV relativeFrom="paragraph">
                  <wp:posOffset>2067922</wp:posOffset>
                </wp:positionV>
                <wp:extent cx="76835" cy="7048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8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70485">
                              <a:moveTo>
                                <a:pt x="24765" y="11150"/>
                              </a:moveTo>
                              <a:lnTo>
                                <a:pt x="21145" y="7543"/>
                              </a:lnTo>
                              <a:lnTo>
                                <a:pt x="12230" y="7543"/>
                              </a:lnTo>
                              <a:lnTo>
                                <a:pt x="8623" y="11150"/>
                              </a:lnTo>
                              <a:lnTo>
                                <a:pt x="8623" y="24028"/>
                              </a:lnTo>
                              <a:lnTo>
                                <a:pt x="12230" y="27647"/>
                              </a:lnTo>
                              <a:lnTo>
                                <a:pt x="21145" y="27647"/>
                              </a:lnTo>
                              <a:lnTo>
                                <a:pt x="24765" y="24028"/>
                              </a:lnTo>
                              <a:lnTo>
                                <a:pt x="24765" y="19570"/>
                              </a:lnTo>
                              <a:lnTo>
                                <a:pt x="24765" y="11150"/>
                              </a:lnTo>
                              <a:close/>
                            </a:path>
                            <a:path w="76835" h="70485">
                              <a:moveTo>
                                <a:pt x="35902" y="45504"/>
                              </a:moveTo>
                              <a:lnTo>
                                <a:pt x="30365" y="39954"/>
                              </a:lnTo>
                              <a:lnTo>
                                <a:pt x="16700" y="39954"/>
                              </a:lnTo>
                              <a:lnTo>
                                <a:pt x="15976" y="40678"/>
                              </a:lnTo>
                              <a:lnTo>
                                <a:pt x="5537" y="40678"/>
                              </a:lnTo>
                              <a:lnTo>
                                <a:pt x="0" y="46215"/>
                              </a:lnTo>
                              <a:lnTo>
                                <a:pt x="0" y="59893"/>
                              </a:lnTo>
                              <a:lnTo>
                                <a:pt x="4673" y="64566"/>
                              </a:lnTo>
                              <a:lnTo>
                                <a:pt x="4673" y="64922"/>
                              </a:lnTo>
                              <a:lnTo>
                                <a:pt x="10223" y="70472"/>
                              </a:lnTo>
                              <a:lnTo>
                                <a:pt x="23888" y="70472"/>
                              </a:lnTo>
                              <a:lnTo>
                                <a:pt x="29425" y="64922"/>
                              </a:lnTo>
                              <a:lnTo>
                                <a:pt x="29425" y="64706"/>
                              </a:lnTo>
                              <a:lnTo>
                                <a:pt x="30365" y="64706"/>
                              </a:lnTo>
                              <a:lnTo>
                                <a:pt x="35902" y="59169"/>
                              </a:lnTo>
                              <a:lnTo>
                                <a:pt x="35902" y="52336"/>
                              </a:lnTo>
                              <a:lnTo>
                                <a:pt x="35902" y="45504"/>
                              </a:lnTo>
                              <a:close/>
                            </a:path>
                            <a:path w="76835" h="70485">
                              <a:moveTo>
                                <a:pt x="76581" y="5537"/>
                              </a:moveTo>
                              <a:lnTo>
                                <a:pt x="71043" y="0"/>
                              </a:lnTo>
                              <a:lnTo>
                                <a:pt x="57378" y="0"/>
                              </a:lnTo>
                              <a:lnTo>
                                <a:pt x="51841" y="5537"/>
                              </a:lnTo>
                              <a:lnTo>
                                <a:pt x="51841" y="19202"/>
                              </a:lnTo>
                              <a:lnTo>
                                <a:pt x="57378" y="24752"/>
                              </a:lnTo>
                              <a:lnTo>
                                <a:pt x="71043" y="24752"/>
                              </a:lnTo>
                              <a:lnTo>
                                <a:pt x="76581" y="19202"/>
                              </a:lnTo>
                              <a:lnTo>
                                <a:pt x="76581" y="12369"/>
                              </a:lnTo>
                              <a:lnTo>
                                <a:pt x="76581" y="55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AE25F" id="Graphic 8" o:spid="_x0000_s1026" style="position:absolute;margin-left:132.85pt;margin-top:162.85pt;width:6.05pt;height:5.55pt;z-index:-1825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83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" path="m24765,11150l21145,7543r-8915,l8623,11150r,12878l12230,27647r8915,l24765,24028r,-4458l24765,11150xem35902,45504l30365,39954r-13665,l15976,40678r-10439,l,46215,,59893r4673,4673l4673,64922r5550,5550l23888,70472r5537,-5550l29425,64706r940,l35902,59169r,-6833l35902,45504xem76581,5537l71043,,57378,,51841,5537r,13665l57378,24752r13665,l76581,19202r,-6833l76581,5537xe" fillcolor="black" stroked="f">
                <v:path arrowok="t"/>
                <w10:wrap anchorx="page"/>
              </v:shape>
            </w:pict>
          </mc:Fallback>
        </mc:AlternateContent>
      </w:r>
      <w:r>
        <w:t>A</w:t>
      </w:r>
      <w:r>
        <w:rPr>
          <w:spacing w:val="-16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559</w:t>
      </w:r>
      <w:r>
        <w:rPr>
          <w:spacing w:val="-16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recruited,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these,</w:t>
      </w:r>
      <w:r>
        <w:rPr>
          <w:spacing w:val="-15"/>
        </w:rPr>
        <w:t xml:space="preserve"> </w:t>
      </w:r>
      <w:r>
        <w:t>549</w:t>
      </w:r>
      <w:r>
        <w:rPr>
          <w:spacing w:val="-15"/>
        </w:rPr>
        <w:t xml:space="preserve"> </w:t>
      </w:r>
      <w:r>
        <w:t>complete</w:t>
      </w:r>
      <w:r>
        <w:rPr>
          <w:spacing w:val="-16"/>
        </w:rPr>
        <w:t xml:space="preserve"> </w:t>
      </w:r>
      <w:r>
        <w:t>records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evaluated.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 xml:space="preserve">median </w:t>
      </w:r>
      <w:r>
        <w:rPr>
          <w:w w:val="90"/>
        </w:rPr>
        <w:t>interquartile range (IQR) age of patients at enrolment was 36.0years (IQR: 31.0-43.0). The majority were Black</w:t>
      </w:r>
      <w:r>
        <w:rPr>
          <w:spacing w:val="-6"/>
          <w:w w:val="90"/>
        </w:rPr>
        <w:t xml:space="preserve"> </w:t>
      </w:r>
      <w:r>
        <w:rPr>
          <w:w w:val="90"/>
        </w:rPr>
        <w:t>Africans</w:t>
      </w:r>
      <w:r>
        <w:rPr>
          <w:spacing w:val="-6"/>
          <w:w w:val="90"/>
        </w:rPr>
        <w:t xml:space="preserve"> </w:t>
      </w:r>
      <w:r>
        <w:rPr>
          <w:w w:val="90"/>
        </w:rPr>
        <w:t>75.7%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mixed</w:t>
      </w:r>
      <w:r>
        <w:rPr>
          <w:spacing w:val="-6"/>
          <w:w w:val="90"/>
        </w:rPr>
        <w:t xml:space="preserve"> </w:t>
      </w:r>
      <w:r>
        <w:rPr>
          <w:w w:val="90"/>
        </w:rPr>
        <w:t>race</w:t>
      </w:r>
      <w:r>
        <w:rPr>
          <w:spacing w:val="-6"/>
          <w:w w:val="90"/>
        </w:rPr>
        <w:t xml:space="preserve"> </w:t>
      </w:r>
      <w:r>
        <w:rPr>
          <w:w w:val="90"/>
        </w:rPr>
        <w:t>(22.9%),</w:t>
      </w:r>
      <w:r>
        <w:rPr>
          <w:spacing w:val="-6"/>
          <w:w w:val="90"/>
        </w:rPr>
        <w:t xml:space="preserve"> </w:t>
      </w:r>
      <w:r>
        <w:rPr>
          <w:w w:val="90"/>
        </w:rPr>
        <w:t>whites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Asians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(1.2%)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(0.3%),</w:t>
      </w:r>
      <w:r>
        <w:rPr>
          <w:spacing w:val="-6"/>
          <w:w w:val="90"/>
        </w:rPr>
        <w:t xml:space="preserve"> </w:t>
      </w:r>
      <w:r>
        <w:rPr>
          <w:w w:val="90"/>
        </w:rPr>
        <w:t>respectively.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the 549 patients 27 (4.92%) had AI, of whom </w:t>
      </w:r>
      <w:r>
        <w:rPr>
          <w:color w:val="212121"/>
          <w:w w:val="90"/>
        </w:rPr>
        <w:t xml:space="preserve">20 (74.1%) had (SAI) whereas 7 (25.9%) had (PAI). Overall, 151 </w:t>
      </w:r>
      <w:proofErr w:type="spellStart"/>
      <w:r>
        <w:rPr>
          <w:color w:val="212121"/>
          <w:w w:val="90"/>
        </w:rPr>
        <w:t>tetracosactide</w:t>
      </w:r>
      <w:proofErr w:type="spellEnd"/>
      <w:r>
        <w:rPr>
          <w:color w:val="212121"/>
          <w:w w:val="90"/>
        </w:rPr>
        <w:t xml:space="preserve"> tests were performed identifying 27 AI patients. </w:t>
      </w:r>
      <w:r>
        <w:rPr>
          <w:color w:val="212121"/>
          <w:w w:val="90"/>
          <w:highlight w:val="yellow"/>
        </w:rPr>
        <w:t>Extra Pulmonary tuberculosis (EPTB) and</w:t>
      </w:r>
      <w:r>
        <w:rPr>
          <w:color w:val="212121"/>
          <w:w w:val="90"/>
        </w:rPr>
        <w:t xml:space="preserve"> </w:t>
      </w:r>
      <w:r>
        <w:rPr>
          <w:color w:val="212121"/>
          <w:highlight w:val="yellow"/>
        </w:rPr>
        <w:t>cryptococcus neoformans predominate in the AI group, whereas pulmonary tuberculosis (PTB)</w:t>
      </w:r>
      <w:r>
        <w:rPr>
          <w:color w:val="212121"/>
        </w:rPr>
        <w:t xml:space="preserve"> </w:t>
      </w:r>
      <w:r>
        <w:rPr>
          <w:color w:val="212121"/>
          <w:w w:val="90"/>
          <w:highlight w:val="yellow"/>
        </w:rPr>
        <w:t xml:space="preserve">predominates in the group without AI 37.0% vs 19.0%, </w:t>
      </w:r>
      <w:r>
        <w:rPr>
          <w:i/>
          <w:color w:val="212121"/>
          <w:w w:val="90"/>
          <w:highlight w:val="yellow"/>
        </w:rPr>
        <w:t>p</w:t>
      </w:r>
      <w:r>
        <w:rPr>
          <w:color w:val="212121"/>
          <w:w w:val="90"/>
          <w:highlight w:val="yellow"/>
        </w:rPr>
        <w:t>=0.022,</w:t>
      </w:r>
      <w:r>
        <w:rPr>
          <w:color w:val="212121"/>
          <w:spacing w:val="40"/>
          <w:highlight w:val="yellow"/>
        </w:rPr>
        <w:t xml:space="preserve"> </w:t>
      </w:r>
      <w:r>
        <w:rPr>
          <w:color w:val="212121"/>
          <w:w w:val="90"/>
          <w:highlight w:val="yellow"/>
        </w:rPr>
        <w:t xml:space="preserve">37.0% vs 3.8%, </w:t>
      </w:r>
      <w:r>
        <w:rPr>
          <w:i/>
          <w:color w:val="212121"/>
          <w:w w:val="90"/>
          <w:highlight w:val="yellow"/>
        </w:rPr>
        <w:t>p</w:t>
      </w:r>
      <w:r>
        <w:rPr>
          <w:color w:val="212121"/>
          <w:w w:val="90"/>
          <w:highlight w:val="yellow"/>
        </w:rPr>
        <w:t>&lt;0.001, and 40.7%</w:t>
      </w:r>
      <w:r>
        <w:rPr>
          <w:color w:val="212121"/>
          <w:spacing w:val="40"/>
          <w:highlight w:val="yellow"/>
        </w:rPr>
        <w:t xml:space="preserve"> </w:t>
      </w:r>
      <w:r>
        <w:rPr>
          <w:color w:val="212121"/>
          <w:w w:val="90"/>
          <w:highlight w:val="yellow"/>
        </w:rPr>
        <w:t>vs</w:t>
      </w:r>
      <w:r>
        <w:rPr>
          <w:color w:val="212121"/>
          <w:w w:val="90"/>
        </w:rPr>
        <w:t xml:space="preserve"> </w:t>
      </w:r>
      <w:r>
        <w:rPr>
          <w:color w:val="212121"/>
          <w:spacing w:val="-2"/>
          <w:highlight w:val="yellow"/>
        </w:rPr>
        <w:t>64.6%,</w:t>
      </w:r>
      <w:r>
        <w:rPr>
          <w:color w:val="212121"/>
          <w:spacing w:val="-14"/>
          <w:highlight w:val="yellow"/>
        </w:rPr>
        <w:t xml:space="preserve"> </w:t>
      </w:r>
      <w:r>
        <w:rPr>
          <w:i/>
          <w:color w:val="212121"/>
          <w:spacing w:val="-2"/>
          <w:highlight w:val="yellow"/>
        </w:rPr>
        <w:t>p</w:t>
      </w:r>
      <w:r>
        <w:rPr>
          <w:color w:val="212121"/>
          <w:spacing w:val="-2"/>
          <w:highlight w:val="yellow"/>
        </w:rPr>
        <w:t>=0.012,</w:t>
      </w:r>
      <w:r>
        <w:rPr>
          <w:color w:val="212121"/>
          <w:spacing w:val="-13"/>
          <w:highlight w:val="yellow"/>
        </w:rPr>
        <w:t xml:space="preserve"> </w:t>
      </w:r>
      <w:r>
        <w:rPr>
          <w:color w:val="212121"/>
          <w:spacing w:val="-2"/>
          <w:highlight w:val="yellow"/>
        </w:rPr>
        <w:t>respectively</w:t>
      </w:r>
      <w:r>
        <w:rPr>
          <w:color w:val="212121"/>
          <w:spacing w:val="-2"/>
        </w:rPr>
        <w:t>.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Although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mortality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was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not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different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in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two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groups,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it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was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higher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 xml:space="preserve">in </w:t>
      </w:r>
      <w:r>
        <w:rPr>
          <w:color w:val="212121"/>
          <w:spacing w:val="-4"/>
        </w:rPr>
        <w:t xml:space="preserve">patients with EPTB and cryptococcus neoformans. Additionally, the absolute neutrophil counts were </w:t>
      </w:r>
      <w:r>
        <w:rPr>
          <w:color w:val="212121"/>
          <w:spacing w:val="-6"/>
        </w:rPr>
        <w:t>lower in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AI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1.3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x10</w:t>
      </w:r>
      <w:r>
        <w:rPr>
          <w:color w:val="212121"/>
          <w:spacing w:val="-6"/>
          <w:vertAlign w:val="superscript"/>
        </w:rPr>
        <w:t>9</w:t>
      </w:r>
      <w:r>
        <w:rPr>
          <w:color w:val="212121"/>
          <w:spacing w:val="-6"/>
        </w:rPr>
        <w:t>/L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(IQR: 0.9-1.6)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vs non-AI groups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3.8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10</w:t>
      </w:r>
      <w:r>
        <w:rPr>
          <w:color w:val="212121"/>
          <w:spacing w:val="-6"/>
          <w:vertAlign w:val="superscript"/>
        </w:rPr>
        <w:t>9</w:t>
      </w:r>
      <w:r>
        <w:rPr>
          <w:color w:val="212121"/>
          <w:spacing w:val="-6"/>
        </w:rPr>
        <w:t>/L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 xml:space="preserve">(1.6-8.9), </w:t>
      </w:r>
      <w:r>
        <w:rPr>
          <w:i/>
          <w:color w:val="212121"/>
          <w:spacing w:val="-6"/>
        </w:rPr>
        <w:t>p</w:t>
      </w:r>
      <w:r>
        <w:rPr>
          <w:color w:val="212121"/>
          <w:spacing w:val="-6"/>
        </w:rPr>
        <w:t>=0.037,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whereas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 xml:space="preserve">serum </w:t>
      </w:r>
      <w:r>
        <w:rPr>
          <w:color w:val="212121"/>
          <w:spacing w:val="-8"/>
        </w:rPr>
        <w:t>sodium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8"/>
        </w:rPr>
        <w:t>was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raised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AI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135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mmol/L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(133-137.5)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vs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133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mmol/L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(130.0-137.0)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non-AI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8"/>
        </w:rPr>
        <w:t>groups</w:t>
      </w:r>
      <w:r>
        <w:rPr>
          <w:color w:val="212121"/>
          <w:spacing w:val="-8"/>
          <w:highlight w:val="yellow"/>
        </w:rPr>
        <w:t>;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6"/>
          <w:highlight w:val="yellow"/>
        </w:rPr>
        <w:t>(</w:t>
      </w:r>
      <w:r>
        <w:rPr>
          <w:i/>
          <w:color w:val="212121"/>
          <w:spacing w:val="-6"/>
          <w:highlight w:val="yellow"/>
        </w:rPr>
        <w:t>p</w:t>
      </w:r>
      <w:r>
        <w:rPr>
          <w:color w:val="212121"/>
          <w:spacing w:val="-6"/>
          <w:highlight w:val="yellow"/>
        </w:rPr>
        <w:t>=0.033</w:t>
      </w:r>
      <w:r>
        <w:rPr>
          <w:color w:val="212121"/>
          <w:spacing w:val="-6"/>
        </w:rPr>
        <w:t>).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overall</w:t>
      </w:r>
      <w:r>
        <w:rPr>
          <w:color w:val="212121"/>
          <w:spacing w:val="-7"/>
        </w:rPr>
        <w:t xml:space="preserve"> </w:t>
      </w:r>
      <w:proofErr w:type="gramStart"/>
      <w:r>
        <w:rPr>
          <w:color w:val="212121"/>
          <w:spacing w:val="-6"/>
        </w:rPr>
        <w:t>one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year</w:t>
      </w:r>
      <w:proofErr w:type="gramEnd"/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mortality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was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24.77%.</w:t>
      </w:r>
      <w:r>
        <w:rPr>
          <w:color w:val="212121"/>
          <w:spacing w:val="-7"/>
        </w:rPr>
        <w:t xml:space="preserve"> </w:t>
      </w:r>
      <w:r>
        <w:rPr>
          <w:color w:val="000000"/>
          <w:spacing w:val="-6"/>
        </w:rPr>
        <w:t>Regression</w:t>
      </w:r>
      <w:r>
        <w:rPr>
          <w:color w:val="000000"/>
          <w:spacing w:val="40"/>
        </w:rPr>
        <w:t xml:space="preserve"> </w:t>
      </w:r>
      <w:r>
        <w:rPr>
          <w:color w:val="000000"/>
          <w:spacing w:val="-6"/>
        </w:rPr>
        <w:t>analysis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6"/>
        </w:rPr>
        <w:t>revealed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6"/>
        </w:rPr>
        <w:t>that a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6"/>
        </w:rPr>
        <w:t>50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6"/>
        </w:rPr>
        <w:t xml:space="preserve">nmol/L </w:t>
      </w:r>
      <w:r>
        <w:rPr>
          <w:color w:val="000000"/>
          <w:w w:val="90"/>
        </w:rPr>
        <w:t xml:space="preserve">cortisol increase, and 50 </w:t>
      </w:r>
      <w:proofErr w:type="spellStart"/>
      <w:r>
        <w:rPr>
          <w:color w:val="000000"/>
          <w:w w:val="90"/>
        </w:rPr>
        <w:t>pg</w:t>
      </w:r>
      <w:proofErr w:type="spellEnd"/>
      <w:r>
        <w:rPr>
          <w:color w:val="000000"/>
          <w:w w:val="90"/>
        </w:rPr>
        <w:t xml:space="preserve">/L increase in the plasma ACTH was associated with a 10% and 42% increase </w:t>
      </w:r>
      <w:r>
        <w:rPr>
          <w:color w:val="000000"/>
          <w:spacing w:val="-8"/>
        </w:rPr>
        <w:t>in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the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hazard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of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mortality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(HR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=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1.10,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(95%CI:1.02,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1.18),</w:t>
      </w:r>
      <w:r>
        <w:rPr>
          <w:color w:val="000000"/>
          <w:spacing w:val="-5"/>
        </w:rPr>
        <w:t xml:space="preserve"> </w:t>
      </w:r>
      <w:r>
        <w:rPr>
          <w:i/>
          <w:color w:val="000000"/>
          <w:spacing w:val="-8"/>
        </w:rPr>
        <w:t>p</w:t>
      </w:r>
      <w:r>
        <w:rPr>
          <w:color w:val="000000"/>
          <w:spacing w:val="-8"/>
        </w:rPr>
        <w:t>=0.008)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and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(HR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=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1.42,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(95%CI:1.19,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8"/>
        </w:rPr>
        <w:t>1.70</w:t>
      </w:r>
      <w:proofErr w:type="gramStart"/>
      <w:r>
        <w:rPr>
          <w:color w:val="000000"/>
          <w:spacing w:val="-8"/>
        </w:rPr>
        <w:t>);</w:t>
      </w:r>
      <w:proofErr w:type="gramEnd"/>
    </w:p>
    <w:p w14:paraId="490DAC23" w14:textId="77777777" w:rsidR="00B518C6" w:rsidRDefault="00000000">
      <w:pPr>
        <w:pStyle w:val="BodyText"/>
        <w:spacing w:before="9"/>
        <w:ind w:left="260"/>
        <w:jc w:val="both"/>
      </w:pPr>
      <w:r>
        <w:rPr>
          <w:i/>
          <w:spacing w:val="-2"/>
          <w:w w:val="90"/>
        </w:rPr>
        <w:t>p&lt;</w:t>
      </w:r>
      <w:r>
        <w:rPr>
          <w:spacing w:val="-2"/>
          <w:w w:val="90"/>
        </w:rPr>
        <w:t>0.001),</w:t>
      </w:r>
      <w:r>
        <w:t xml:space="preserve"> </w:t>
      </w:r>
      <w:r>
        <w:rPr>
          <w:spacing w:val="-2"/>
        </w:rPr>
        <w:t>respectively.</w:t>
      </w:r>
    </w:p>
    <w:p w14:paraId="2C9188A4" w14:textId="77777777" w:rsidR="00B518C6" w:rsidRDefault="00000000">
      <w:pPr>
        <w:pStyle w:val="Heading4"/>
        <w:spacing w:before="193"/>
      </w:pPr>
      <w:r>
        <w:rPr>
          <w:spacing w:val="-2"/>
          <w:w w:val="95"/>
        </w:rPr>
        <w:t>Conclusion:</w:t>
      </w:r>
    </w:p>
    <w:p w14:paraId="6633D1D2" w14:textId="77777777" w:rsidR="00B518C6" w:rsidRDefault="00000000">
      <w:pPr>
        <w:pStyle w:val="BodyText"/>
        <w:spacing w:before="194" w:line="254" w:lineRule="auto"/>
        <w:ind w:left="260"/>
      </w:pPr>
      <w:r>
        <w:rPr>
          <w:w w:val="90"/>
        </w:rPr>
        <w:t xml:space="preserve">The largest longitudinal study on hypoadrenalism in advanced HIV in Africa revealed overall one year </w:t>
      </w:r>
      <w:r>
        <w:t>mortality of 24.77%.</w:t>
      </w:r>
    </w:p>
    <w:p w14:paraId="6D0541C0" w14:textId="77777777" w:rsidR="00B518C6" w:rsidRDefault="00B518C6">
      <w:pPr>
        <w:pStyle w:val="BodyText"/>
      </w:pPr>
    </w:p>
    <w:p w14:paraId="7DB84221" w14:textId="77777777" w:rsidR="00B518C6" w:rsidRDefault="00B518C6">
      <w:pPr>
        <w:pStyle w:val="BodyText"/>
        <w:spacing w:before="124"/>
      </w:pPr>
    </w:p>
    <w:p w14:paraId="20CDF509" w14:textId="77777777" w:rsidR="00B518C6" w:rsidRDefault="00000000">
      <w:pPr>
        <w:pStyle w:val="BodyText"/>
        <w:ind w:left="260"/>
        <w:jc w:val="both"/>
      </w:pPr>
      <w:r>
        <w:rPr>
          <w:spacing w:val="-2"/>
          <w:w w:val="90"/>
        </w:rPr>
        <w:t>PTB</w:t>
      </w:r>
      <w:r>
        <w:rPr>
          <w:spacing w:val="-5"/>
        </w:rPr>
        <w:t xml:space="preserve"> </w:t>
      </w:r>
      <w:r>
        <w:rPr>
          <w:spacing w:val="-2"/>
          <w:w w:val="90"/>
        </w:rPr>
        <w:t>–</w:t>
      </w:r>
      <w:r>
        <w:rPr>
          <w:spacing w:val="-4"/>
        </w:rPr>
        <w:t xml:space="preserve"> </w:t>
      </w:r>
      <w:r>
        <w:rPr>
          <w:spacing w:val="-2"/>
          <w:w w:val="90"/>
        </w:rPr>
        <w:t>pulmonary</w:t>
      </w:r>
      <w:r>
        <w:rPr>
          <w:spacing w:val="-5"/>
        </w:rPr>
        <w:t xml:space="preserve"> </w:t>
      </w:r>
      <w:r>
        <w:rPr>
          <w:spacing w:val="-2"/>
          <w:w w:val="90"/>
        </w:rPr>
        <w:t>tuberculosis,</w:t>
      </w:r>
      <w:r>
        <w:rPr>
          <w:spacing w:val="-4"/>
        </w:rPr>
        <w:t xml:space="preserve"> </w:t>
      </w:r>
      <w:r>
        <w:rPr>
          <w:spacing w:val="-2"/>
          <w:w w:val="90"/>
        </w:rPr>
        <w:t>EPTB</w:t>
      </w:r>
      <w:r>
        <w:rPr>
          <w:spacing w:val="-5"/>
        </w:rPr>
        <w:t xml:space="preserve"> </w:t>
      </w:r>
      <w:r>
        <w:rPr>
          <w:spacing w:val="-2"/>
          <w:w w:val="90"/>
        </w:rPr>
        <w:t>–</w:t>
      </w:r>
      <w:r>
        <w:rPr>
          <w:spacing w:val="-5"/>
        </w:rPr>
        <w:t xml:space="preserve"> </w:t>
      </w:r>
      <w:r>
        <w:rPr>
          <w:spacing w:val="-2"/>
          <w:w w:val="90"/>
        </w:rPr>
        <w:t>Extrapulmonary</w:t>
      </w:r>
      <w:r>
        <w:rPr>
          <w:spacing w:val="-4"/>
        </w:rPr>
        <w:t xml:space="preserve"> </w:t>
      </w:r>
      <w:r>
        <w:rPr>
          <w:spacing w:val="-2"/>
          <w:w w:val="90"/>
        </w:rPr>
        <w:t>tuberculosis</w:t>
      </w:r>
    </w:p>
    <w:p w14:paraId="183E164A" w14:textId="77777777" w:rsidR="00B518C6" w:rsidRDefault="00B518C6">
      <w:pPr>
        <w:jc w:val="both"/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20E9DB51" w14:textId="77777777" w:rsidR="00B518C6" w:rsidRDefault="00000000">
      <w:pPr>
        <w:pStyle w:val="Heading4"/>
      </w:pPr>
      <w:r>
        <w:rPr>
          <w:spacing w:val="-2"/>
        </w:rPr>
        <w:lastRenderedPageBreak/>
        <w:t>Introduction:</w:t>
      </w:r>
    </w:p>
    <w:p w14:paraId="468F8260" w14:textId="77777777" w:rsidR="00B518C6" w:rsidRDefault="00000000">
      <w:pPr>
        <w:pStyle w:val="BodyText"/>
        <w:spacing w:before="193" w:line="254" w:lineRule="auto"/>
        <w:ind w:left="260" w:right="237"/>
        <w:jc w:val="both"/>
      </w:pPr>
      <w:r>
        <w:t>Adrenal</w:t>
      </w:r>
      <w:r>
        <w:rPr>
          <w:spacing w:val="-9"/>
        </w:rPr>
        <w:t xml:space="preserve"> </w:t>
      </w:r>
      <w:r>
        <w:t>insufficiency</w:t>
      </w:r>
      <w:r>
        <w:rPr>
          <w:spacing w:val="-9"/>
        </w:rPr>
        <w:t xml:space="preserve"> </w:t>
      </w:r>
      <w:r>
        <w:t>(AI)</w:t>
      </w:r>
      <w:r>
        <w:rPr>
          <w:spacing w:val="-9"/>
        </w:rPr>
        <w:t xml:space="preserve"> </w:t>
      </w:r>
      <w:r>
        <w:t>resulting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deficiency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glucocorticoids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mineralocorticoids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an </w:t>
      </w:r>
      <w:r>
        <w:rPr>
          <w:spacing w:val="-2"/>
        </w:rPr>
        <w:t>invariably</w:t>
      </w:r>
      <w:r>
        <w:rPr>
          <w:spacing w:val="-14"/>
        </w:rPr>
        <w:t xml:space="preserve"> </w:t>
      </w:r>
      <w:r>
        <w:rPr>
          <w:spacing w:val="-2"/>
        </w:rPr>
        <w:t>fatal</w:t>
      </w:r>
      <w:r>
        <w:rPr>
          <w:spacing w:val="-12"/>
        </w:rPr>
        <w:t xml:space="preserve"> </w:t>
      </w:r>
      <w:r>
        <w:rPr>
          <w:spacing w:val="-2"/>
        </w:rPr>
        <w:t>medical</w:t>
      </w:r>
      <w:r>
        <w:rPr>
          <w:spacing w:val="-13"/>
        </w:rPr>
        <w:t xml:space="preserve"> </w:t>
      </w:r>
      <w:r>
        <w:rPr>
          <w:spacing w:val="-2"/>
        </w:rPr>
        <w:t>condition</w:t>
      </w:r>
      <w:r>
        <w:rPr>
          <w:spacing w:val="-13"/>
        </w:rPr>
        <w:t xml:space="preserve"> </w:t>
      </w:r>
      <w:r>
        <w:rPr>
          <w:spacing w:val="-2"/>
        </w:rPr>
        <w:t>without</w:t>
      </w:r>
      <w:r>
        <w:rPr>
          <w:spacing w:val="-12"/>
        </w:rPr>
        <w:t xml:space="preserve"> </w:t>
      </w:r>
      <w:r>
        <w:rPr>
          <w:spacing w:val="-2"/>
        </w:rPr>
        <w:t>replacement.</w:t>
      </w:r>
      <w:r>
        <w:rPr>
          <w:spacing w:val="-13"/>
        </w:rPr>
        <w:t xml:space="preserve"> </w:t>
      </w:r>
      <w:r>
        <w:rPr>
          <w:spacing w:val="-2"/>
        </w:rPr>
        <w:t>Prior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availability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glucocorticoids,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 xml:space="preserve">the </w:t>
      </w:r>
      <w:r>
        <w:rPr>
          <w:spacing w:val="-6"/>
        </w:rPr>
        <w:t>majority of</w:t>
      </w:r>
      <w:proofErr w:type="gramEnd"/>
      <w:r>
        <w:rPr>
          <w:spacing w:val="-6"/>
        </w:rPr>
        <w:t xml:space="preserve"> patients</w:t>
      </w:r>
      <w:r>
        <w:rPr>
          <w:spacing w:val="40"/>
        </w:rPr>
        <w:t xml:space="preserve"> </w:t>
      </w:r>
      <w:r>
        <w:rPr>
          <w:spacing w:val="-6"/>
        </w:rPr>
        <w:t>with primary adrenal insufficiency</w:t>
      </w:r>
      <w:r>
        <w:rPr>
          <w:spacing w:val="-7"/>
        </w:rPr>
        <w:t xml:space="preserve"> </w:t>
      </w:r>
      <w:r>
        <w:rPr>
          <w:spacing w:val="-6"/>
        </w:rPr>
        <w:t>(PAI) died within 2 years of diagnosis (1).</w:t>
      </w:r>
    </w:p>
    <w:p w14:paraId="0A896F73" w14:textId="77777777" w:rsidR="00B518C6" w:rsidRDefault="00000000">
      <w:pPr>
        <w:pStyle w:val="BodyText"/>
        <w:spacing w:before="184" w:line="254" w:lineRule="auto"/>
        <w:ind w:left="260" w:right="237"/>
        <w:jc w:val="both"/>
      </w:pPr>
      <w:r>
        <w:rPr>
          <w:spacing w:val="-4"/>
        </w:rPr>
        <w:t>Autoimmune</w:t>
      </w:r>
      <w:r>
        <w:rPr>
          <w:spacing w:val="-12"/>
        </w:rPr>
        <w:t xml:space="preserve"> </w:t>
      </w:r>
      <w:r>
        <w:rPr>
          <w:spacing w:val="-4"/>
        </w:rPr>
        <w:t>adrenal</w:t>
      </w:r>
      <w:r>
        <w:rPr>
          <w:spacing w:val="-11"/>
        </w:rPr>
        <w:t xml:space="preserve"> </w:t>
      </w:r>
      <w:r>
        <w:rPr>
          <w:spacing w:val="-4"/>
        </w:rPr>
        <w:t>insufficiency</w:t>
      </w:r>
      <w:r>
        <w:rPr>
          <w:spacing w:val="-11"/>
        </w:rPr>
        <w:t xml:space="preserve"> </w:t>
      </w:r>
      <w:r>
        <w:rPr>
          <w:spacing w:val="-4"/>
        </w:rPr>
        <w:t>predominates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European</w:t>
      </w:r>
      <w:r>
        <w:rPr>
          <w:spacing w:val="-11"/>
        </w:rPr>
        <w:t xml:space="preserve"> </w:t>
      </w:r>
      <w:r>
        <w:rPr>
          <w:spacing w:val="-4"/>
        </w:rPr>
        <w:t>populations,</w:t>
      </w:r>
      <w:r>
        <w:rPr>
          <w:spacing w:val="-11"/>
        </w:rPr>
        <w:t xml:space="preserve"> </w:t>
      </w:r>
      <w:r>
        <w:rPr>
          <w:spacing w:val="-4"/>
        </w:rPr>
        <w:t>(5)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South</w:t>
      </w:r>
      <w:r>
        <w:rPr>
          <w:spacing w:val="-12"/>
        </w:rPr>
        <w:t xml:space="preserve"> </w:t>
      </w:r>
      <w:r>
        <w:rPr>
          <w:spacing w:val="-4"/>
        </w:rPr>
        <w:t>Africa</w:t>
      </w:r>
      <w:r>
        <w:rPr>
          <w:spacing w:val="-11"/>
        </w:rPr>
        <w:t xml:space="preserve"> </w:t>
      </w:r>
      <w:r>
        <w:rPr>
          <w:spacing w:val="-4"/>
        </w:rPr>
        <w:t xml:space="preserve">(6), </w:t>
      </w:r>
      <w:r>
        <w:rPr>
          <w:spacing w:val="-2"/>
        </w:rPr>
        <w:t>despite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11"/>
        </w:rPr>
        <w:t xml:space="preserve"> </w:t>
      </w:r>
      <w:r>
        <w:rPr>
          <w:spacing w:val="-2"/>
        </w:rPr>
        <w:t>background</w:t>
      </w:r>
      <w:r>
        <w:rPr>
          <w:spacing w:val="-11"/>
        </w:rPr>
        <w:t xml:space="preserve"> </w:t>
      </w:r>
      <w:r>
        <w:rPr>
          <w:spacing w:val="-2"/>
        </w:rPr>
        <w:t>prevalence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tuberculosis</w:t>
      </w:r>
      <w:r>
        <w:rPr>
          <w:spacing w:val="-11"/>
        </w:rPr>
        <w:t xml:space="preserve"> </w:t>
      </w:r>
      <w:r>
        <w:rPr>
          <w:spacing w:val="-2"/>
        </w:rPr>
        <w:t>(TB)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latter,</w:t>
      </w:r>
      <w:r>
        <w:rPr>
          <w:spacing w:val="-11"/>
        </w:rPr>
        <w:t xml:space="preserve"> </w:t>
      </w:r>
      <w:r>
        <w:rPr>
          <w:spacing w:val="-2"/>
        </w:rPr>
        <w:t>compared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former </w:t>
      </w:r>
      <w:r>
        <w:rPr>
          <w:w w:val="90"/>
        </w:rPr>
        <w:t>regions (7). Our recent survey suggests</w:t>
      </w:r>
      <w:r>
        <w:rPr>
          <w:spacing w:val="-1"/>
          <w:w w:val="90"/>
        </w:rPr>
        <w:t xml:space="preserve"> </w:t>
      </w:r>
      <w:r>
        <w:rPr>
          <w:w w:val="90"/>
        </w:rPr>
        <w:t>that TB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(34%) and Acquired Immune Deficiency Syndrome (AIDS) </w:t>
      </w:r>
      <w:r>
        <w:rPr>
          <w:spacing w:val="-6"/>
        </w:rPr>
        <w:t>(29.8%) predispose to</w:t>
      </w:r>
      <w:r>
        <w:rPr>
          <w:spacing w:val="-7"/>
        </w:rPr>
        <w:t xml:space="preserve"> </w:t>
      </w:r>
      <w:r>
        <w:rPr>
          <w:spacing w:val="-6"/>
        </w:rPr>
        <w:t>the development of PAI (8).</w:t>
      </w:r>
    </w:p>
    <w:p w14:paraId="558548B2" w14:textId="77777777" w:rsidR="00B518C6" w:rsidRDefault="00000000">
      <w:pPr>
        <w:pStyle w:val="BodyText"/>
        <w:spacing w:before="180" w:line="254" w:lineRule="auto"/>
        <w:ind w:left="260" w:right="237"/>
        <w:jc w:val="both"/>
      </w:pPr>
      <w:r>
        <w:rPr>
          <w:w w:val="90"/>
        </w:rPr>
        <w:t xml:space="preserve">The background prevalence of Human Immunodeficiency Virus (HIV) in sub-Saharan Africa is 9% (2) (3). </w:t>
      </w:r>
      <w:r>
        <w:rPr>
          <w:spacing w:val="-4"/>
        </w:rPr>
        <w:t xml:space="preserve">The mortality in HIV positive patients is higher in resource limited settings for example, sub-Saharan </w:t>
      </w:r>
      <w:r>
        <w:rPr>
          <w:spacing w:val="-8"/>
        </w:rPr>
        <w:t>Africa,</w:t>
      </w:r>
      <w:r>
        <w:rPr>
          <w:spacing w:val="-5"/>
        </w:rPr>
        <w:t xml:space="preserve"> </w:t>
      </w:r>
      <w:r>
        <w:rPr>
          <w:spacing w:val="-8"/>
        </w:rPr>
        <w:t>(4)</w:t>
      </w:r>
      <w:r>
        <w:rPr>
          <w:spacing w:val="-5"/>
        </w:rPr>
        <w:t xml:space="preserve"> </w:t>
      </w:r>
      <w:r>
        <w:rPr>
          <w:spacing w:val="-8"/>
        </w:rPr>
        <w:t>due</w:t>
      </w:r>
      <w:r>
        <w:rPr>
          <w:spacing w:val="-5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r>
        <w:rPr>
          <w:spacing w:val="-8"/>
        </w:rPr>
        <w:t>late</w:t>
      </w:r>
      <w:r>
        <w:rPr>
          <w:spacing w:val="-5"/>
        </w:rPr>
        <w:t xml:space="preserve"> </w:t>
      </w:r>
      <w:r>
        <w:rPr>
          <w:spacing w:val="-8"/>
        </w:rPr>
        <w:t>presentation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inadequate</w:t>
      </w:r>
      <w:r>
        <w:rPr>
          <w:spacing w:val="-5"/>
        </w:rPr>
        <w:t xml:space="preserve"> </w:t>
      </w:r>
      <w:r>
        <w:rPr>
          <w:spacing w:val="-8"/>
        </w:rPr>
        <w:t>health</w:t>
      </w:r>
      <w:r>
        <w:rPr>
          <w:spacing w:val="-5"/>
        </w:rPr>
        <w:t xml:space="preserve"> </w:t>
      </w:r>
      <w:r>
        <w:rPr>
          <w:spacing w:val="-8"/>
        </w:rPr>
        <w:t>resources.</w:t>
      </w:r>
      <w:r>
        <w:rPr>
          <w:spacing w:val="-6"/>
        </w:rPr>
        <w:t xml:space="preserve"> </w:t>
      </w:r>
      <w:r>
        <w:rPr>
          <w:spacing w:val="-8"/>
        </w:rPr>
        <w:t>Patients</w:t>
      </w:r>
      <w:r>
        <w:rPr>
          <w:spacing w:val="-5"/>
        </w:rPr>
        <w:t xml:space="preserve"> </w:t>
      </w:r>
      <w:r>
        <w:rPr>
          <w:spacing w:val="-8"/>
        </w:rPr>
        <w:t>with</w:t>
      </w:r>
      <w:r>
        <w:rPr>
          <w:spacing w:val="-5"/>
        </w:rPr>
        <w:t xml:space="preserve"> </w:t>
      </w:r>
      <w:r>
        <w:rPr>
          <w:spacing w:val="-8"/>
        </w:rPr>
        <w:t>HIV</w:t>
      </w:r>
      <w:r>
        <w:rPr>
          <w:spacing w:val="-5"/>
        </w:rPr>
        <w:t xml:space="preserve"> </w:t>
      </w:r>
      <w:r>
        <w:rPr>
          <w:spacing w:val="-8"/>
        </w:rPr>
        <w:t>may</w:t>
      </w:r>
      <w:r>
        <w:rPr>
          <w:spacing w:val="-5"/>
        </w:rPr>
        <w:t xml:space="preserve"> </w:t>
      </w:r>
      <w:r>
        <w:rPr>
          <w:spacing w:val="-8"/>
        </w:rPr>
        <w:t>develop</w:t>
      </w:r>
      <w:r>
        <w:rPr>
          <w:spacing w:val="-5"/>
        </w:rPr>
        <w:t xml:space="preserve"> </w:t>
      </w:r>
      <w:r>
        <w:rPr>
          <w:spacing w:val="-8"/>
        </w:rPr>
        <w:t>PAI due</w:t>
      </w:r>
      <w: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i/>
          <w:spacing w:val="-8"/>
        </w:rPr>
        <w:t>inter</w:t>
      </w:r>
      <w:r>
        <w:rPr>
          <w:i/>
        </w:rPr>
        <w:t xml:space="preserve"> </w:t>
      </w:r>
      <w:r>
        <w:rPr>
          <w:i/>
          <w:spacing w:val="-8"/>
        </w:rPr>
        <w:t>alia</w:t>
      </w:r>
      <w:r>
        <w:rPr>
          <w:i/>
        </w:rPr>
        <w:t xml:space="preserve"> </w:t>
      </w:r>
      <w:r>
        <w:rPr>
          <w:spacing w:val="-8"/>
        </w:rPr>
        <w:t>TB,</w:t>
      </w:r>
      <w:r>
        <w:t xml:space="preserve"> </w:t>
      </w:r>
      <w:r>
        <w:rPr>
          <w:i/>
          <w:spacing w:val="-8"/>
        </w:rPr>
        <w:t>Mycobacterium</w:t>
      </w:r>
      <w:r>
        <w:rPr>
          <w:i/>
        </w:rPr>
        <w:t xml:space="preserve"> </w:t>
      </w:r>
      <w:r>
        <w:rPr>
          <w:i/>
          <w:spacing w:val="-8"/>
        </w:rPr>
        <w:t>avium</w:t>
      </w:r>
      <w:r>
        <w:rPr>
          <w:i/>
        </w:rPr>
        <w:t xml:space="preserve"> </w:t>
      </w:r>
      <w:proofErr w:type="spellStart"/>
      <w:r>
        <w:rPr>
          <w:i/>
          <w:spacing w:val="-8"/>
        </w:rPr>
        <w:t>Intracellulare</w:t>
      </w:r>
      <w:proofErr w:type="spellEnd"/>
      <w:r>
        <w:rPr>
          <w:i/>
        </w:rPr>
        <w:t xml:space="preserve"> </w:t>
      </w:r>
      <w:r>
        <w:rPr>
          <w:spacing w:val="-8"/>
        </w:rPr>
        <w:t>(MAI),</w:t>
      </w:r>
      <w:r>
        <w:t xml:space="preserve"> </w:t>
      </w:r>
      <w:r>
        <w:rPr>
          <w:spacing w:val="-8"/>
        </w:rPr>
        <w:t>cytomegalovirus</w:t>
      </w:r>
      <w:r>
        <w:t xml:space="preserve"> </w:t>
      </w:r>
      <w:r>
        <w:rPr>
          <w:spacing w:val="-8"/>
        </w:rPr>
        <w:t>(CMV),</w:t>
      </w:r>
      <w:r>
        <w:t xml:space="preserve"> </w:t>
      </w:r>
      <w:r>
        <w:rPr>
          <w:spacing w:val="-8"/>
        </w:rPr>
        <w:t xml:space="preserve">toxoplasmosis, </w:t>
      </w:r>
      <w:r>
        <w:rPr>
          <w:i/>
          <w:w w:val="90"/>
        </w:rPr>
        <w:t>Pneumocystis carinii</w:t>
      </w:r>
      <w:r>
        <w:rPr>
          <w:w w:val="90"/>
        </w:rPr>
        <w:t xml:space="preserve">, histoplasmosis and malignancies for example, non-Hodgkin’s lymphoma and Kaposi sarcoma (KS). Additionally, fungal infections including cryptococcus, blastomycosis, and histoplasmosis </w:t>
      </w:r>
      <w:r>
        <w:rPr>
          <w:spacing w:val="-6"/>
        </w:rPr>
        <w:t xml:space="preserve">and medications for example, ketoconazole and mitotane may precipitate PAI. (9) Secondary adrenal </w:t>
      </w:r>
      <w:r>
        <w:rPr>
          <w:w w:val="90"/>
        </w:rPr>
        <w:t xml:space="preserve">insufficiency (SAI) may also be caused by </w:t>
      </w:r>
      <w:r>
        <w:rPr>
          <w:i/>
          <w:w w:val="90"/>
        </w:rPr>
        <w:t xml:space="preserve">inter alia </w:t>
      </w:r>
      <w:r>
        <w:rPr>
          <w:w w:val="90"/>
        </w:rPr>
        <w:t>TB, toxoplasmosis and CMV in HIV infection (10-12).</w:t>
      </w:r>
    </w:p>
    <w:p w14:paraId="7542BE29" w14:textId="77777777" w:rsidR="00B518C6" w:rsidRDefault="00000000">
      <w:pPr>
        <w:pStyle w:val="BodyText"/>
        <w:spacing w:before="183" w:line="254" w:lineRule="auto"/>
        <w:ind w:left="260" w:right="236"/>
        <w:jc w:val="both"/>
      </w:pPr>
      <w:r>
        <w:rPr>
          <w:spacing w:val="-4"/>
        </w:rPr>
        <w:t>There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varied</w:t>
      </w:r>
      <w:r>
        <w:rPr>
          <w:spacing w:val="-10"/>
        </w:rPr>
        <w:t xml:space="preserve"> </w:t>
      </w:r>
      <w:r>
        <w:rPr>
          <w:spacing w:val="-4"/>
        </w:rPr>
        <w:t>results</w:t>
      </w:r>
      <w:r>
        <w:rPr>
          <w:spacing w:val="-10"/>
        </w:rPr>
        <w:t xml:space="preserve"> </w:t>
      </w:r>
      <w:r>
        <w:rPr>
          <w:spacing w:val="-4"/>
        </w:rPr>
        <w:t>indicating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incidence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hypoadrenalism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patients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HIV.</w:t>
      </w:r>
      <w:r>
        <w:rPr>
          <w:spacing w:val="4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study</w:t>
      </w:r>
      <w:r>
        <w:rPr>
          <w:spacing w:val="-10"/>
        </w:rPr>
        <w:t xml:space="preserve"> </w:t>
      </w:r>
      <w:r>
        <w:rPr>
          <w:spacing w:val="-4"/>
        </w:rPr>
        <w:t xml:space="preserve">in </w:t>
      </w:r>
      <w:r>
        <w:rPr>
          <w:w w:val="90"/>
        </w:rPr>
        <w:t xml:space="preserve">Pakistan of 64 HIV infected, predominantly male patients (84.9%), </w:t>
      </w:r>
      <w:proofErr w:type="spellStart"/>
      <w:r>
        <w:rPr>
          <w:w w:val="90"/>
        </w:rPr>
        <w:t>AIwas</w:t>
      </w:r>
      <w:proofErr w:type="spellEnd"/>
      <w:r>
        <w:rPr>
          <w:w w:val="90"/>
        </w:rPr>
        <w:t xml:space="preserve"> reported in 9 (14.0%), using the </w:t>
      </w:r>
      <w:r>
        <w:rPr>
          <w:spacing w:val="-6"/>
        </w:rPr>
        <w:t xml:space="preserve">250 microgram intravenous </w:t>
      </w:r>
      <w:proofErr w:type="spellStart"/>
      <w:r>
        <w:rPr>
          <w:spacing w:val="-6"/>
        </w:rPr>
        <w:t>tetracosactide</w:t>
      </w:r>
      <w:proofErr w:type="spellEnd"/>
      <w:r>
        <w:rPr>
          <w:spacing w:val="-6"/>
        </w:rPr>
        <w:t xml:space="preserve"> test and a 60 minutes cortisol concentration of less than 18 </w:t>
      </w:r>
      <w:r>
        <w:rPr>
          <w:w w:val="90"/>
        </w:rPr>
        <w:t>microgram/dl (500 nmol/L),(13) whereas in a Nigerian study of 43 newly diagnosed HIV positive patients who</w:t>
      </w:r>
      <w:r>
        <w:rPr>
          <w:spacing w:val="40"/>
        </w:rPr>
        <w:t xml:space="preserve"> </w:t>
      </w:r>
      <w:r>
        <w:rPr>
          <w:w w:val="90"/>
        </w:rPr>
        <w:t xml:space="preserve">were antiretroviral treatment naïve, the AI incidence was 34.8%, using a 1 microgram </w:t>
      </w:r>
      <w:proofErr w:type="spellStart"/>
      <w:r>
        <w:rPr>
          <w:w w:val="90"/>
        </w:rPr>
        <w:t>tetracosactide</w:t>
      </w:r>
      <w:proofErr w:type="spellEnd"/>
      <w:r>
        <w:rPr>
          <w:w w:val="90"/>
        </w:rPr>
        <w:t xml:space="preserve"> </w:t>
      </w:r>
      <w:r>
        <w:rPr>
          <w:spacing w:val="-4"/>
        </w:rPr>
        <w:t>test</w:t>
      </w:r>
      <w:r>
        <w:rPr>
          <w:spacing w:val="-10"/>
        </w:rPr>
        <w:t xml:space="preserve"> </w:t>
      </w:r>
      <w:r>
        <w:rPr>
          <w:spacing w:val="-4"/>
        </w:rPr>
        <w:t>(14)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30</w:t>
      </w:r>
      <w:r>
        <w:rPr>
          <w:spacing w:val="-10"/>
        </w:rPr>
        <w:t xml:space="preserve"> </w:t>
      </w:r>
      <w:r>
        <w:rPr>
          <w:spacing w:val="-4"/>
        </w:rPr>
        <w:t>minute</w:t>
      </w:r>
      <w:r>
        <w:rPr>
          <w:spacing w:val="-10"/>
        </w:rPr>
        <w:t xml:space="preserve"> </w:t>
      </w:r>
      <w:r>
        <w:rPr>
          <w:spacing w:val="-4"/>
        </w:rPr>
        <w:t>cortisol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less</w:t>
      </w:r>
      <w:r>
        <w:rPr>
          <w:spacing w:val="-10"/>
        </w:rPr>
        <w:t xml:space="preserve"> </w:t>
      </w:r>
      <w:r>
        <w:rPr>
          <w:spacing w:val="-4"/>
        </w:rPr>
        <w:t>than</w:t>
      </w:r>
      <w:r>
        <w:rPr>
          <w:spacing w:val="-10"/>
        </w:rPr>
        <w:t xml:space="preserve"> </w:t>
      </w:r>
      <w:r>
        <w:rPr>
          <w:spacing w:val="-4"/>
        </w:rPr>
        <w:t>500</w:t>
      </w:r>
      <w:r>
        <w:rPr>
          <w:spacing w:val="-10"/>
        </w:rPr>
        <w:t xml:space="preserve"> </w:t>
      </w:r>
      <w:r>
        <w:rPr>
          <w:spacing w:val="-4"/>
        </w:rPr>
        <w:t>nmol/L.</w:t>
      </w:r>
    </w:p>
    <w:p w14:paraId="1C862182" w14:textId="77777777" w:rsidR="00B518C6" w:rsidRDefault="00000000">
      <w:pPr>
        <w:pStyle w:val="BodyText"/>
        <w:spacing w:before="182" w:line="254" w:lineRule="auto"/>
        <w:ind w:left="260" w:right="237"/>
        <w:jc w:val="both"/>
      </w:pPr>
      <w:r>
        <w:rPr>
          <w:w w:val="90"/>
        </w:rPr>
        <w:t xml:space="preserve">Despite optimal replacement therapy in AI in general, patients demonstrate poorer survival due in part to </w:t>
      </w:r>
      <w:r>
        <w:rPr>
          <w:spacing w:val="-8"/>
        </w:rPr>
        <w:t>cardiovascular,</w:t>
      </w:r>
      <w:r>
        <w:rPr>
          <w:spacing w:val="-3"/>
        </w:rPr>
        <w:t xml:space="preserve"> </w:t>
      </w:r>
      <w:r>
        <w:rPr>
          <w:spacing w:val="-8"/>
        </w:rPr>
        <w:t>malignant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8"/>
        </w:rPr>
        <w:t>infectious</w:t>
      </w:r>
      <w:r>
        <w:rPr>
          <w:spacing w:val="-3"/>
        </w:rPr>
        <w:t xml:space="preserve"> </w:t>
      </w:r>
      <w:r>
        <w:rPr>
          <w:spacing w:val="-8"/>
        </w:rPr>
        <w:t>diseases,</w:t>
      </w:r>
      <w:r>
        <w:rPr>
          <w:spacing w:val="-3"/>
        </w:rPr>
        <w:t xml:space="preserve"> </w:t>
      </w:r>
      <w:r>
        <w:rPr>
          <w:spacing w:val="-8"/>
        </w:rPr>
        <w:t>compared</w:t>
      </w:r>
      <w:r>
        <w:rPr>
          <w:spacing w:val="-3"/>
        </w:rPr>
        <w:t xml:space="preserve"> </w:t>
      </w:r>
      <w:r>
        <w:rPr>
          <w:spacing w:val="-8"/>
        </w:rPr>
        <w:t>to</w:t>
      </w:r>
      <w:r>
        <w:rPr>
          <w:spacing w:val="-3"/>
        </w:rPr>
        <w:t xml:space="preserve"> </w:t>
      </w:r>
      <w:r>
        <w:rPr>
          <w:spacing w:val="-8"/>
        </w:rPr>
        <w:t>background</w:t>
      </w:r>
      <w:r>
        <w:rPr>
          <w:spacing w:val="-2"/>
        </w:rPr>
        <w:t xml:space="preserve"> </w:t>
      </w:r>
      <w:r>
        <w:rPr>
          <w:spacing w:val="-8"/>
        </w:rPr>
        <w:t>populations</w:t>
      </w:r>
      <w:r>
        <w:rPr>
          <w:spacing w:val="-3"/>
        </w:rPr>
        <w:t xml:space="preserve"> </w:t>
      </w:r>
      <w:r>
        <w:rPr>
          <w:spacing w:val="-8"/>
        </w:rPr>
        <w:t>(15)</w:t>
      </w:r>
      <w:r>
        <w:rPr>
          <w:spacing w:val="-3"/>
        </w:rPr>
        <w:t xml:space="preserve"> </w:t>
      </w:r>
      <w:r>
        <w:rPr>
          <w:spacing w:val="-8"/>
        </w:rPr>
        <w:t>(10).</w:t>
      </w:r>
      <w:r>
        <w:rPr>
          <w:spacing w:val="-3"/>
        </w:rPr>
        <w:t xml:space="preserve"> </w:t>
      </w:r>
      <w:r>
        <w:rPr>
          <w:spacing w:val="-8"/>
        </w:rPr>
        <w:t xml:space="preserve">Both </w:t>
      </w:r>
      <w:r>
        <w:rPr>
          <w:spacing w:val="-2"/>
        </w:rPr>
        <w:t>overtreatment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insufficient</w:t>
      </w:r>
      <w:r>
        <w:rPr>
          <w:spacing w:val="-12"/>
        </w:rPr>
        <w:t xml:space="preserve"> </w:t>
      </w:r>
      <w:r>
        <w:rPr>
          <w:spacing w:val="-2"/>
        </w:rPr>
        <w:t>replacement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glucocorticoids</w:t>
      </w:r>
      <w:r>
        <w:rPr>
          <w:spacing w:val="-12"/>
        </w:rPr>
        <w:t xml:space="preserve"> </w:t>
      </w:r>
      <w:r>
        <w:rPr>
          <w:spacing w:val="-2"/>
        </w:rPr>
        <w:t>during</w:t>
      </w:r>
      <w:r>
        <w:rPr>
          <w:spacing w:val="-12"/>
        </w:rPr>
        <w:t xml:space="preserve"> </w:t>
      </w:r>
      <w:r>
        <w:rPr>
          <w:spacing w:val="-2"/>
        </w:rPr>
        <w:t>infections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stress-related </w:t>
      </w:r>
      <w:r>
        <w:rPr>
          <w:spacing w:val="-4"/>
        </w:rPr>
        <w:t>events</w:t>
      </w:r>
      <w:r>
        <w:rPr>
          <w:spacing w:val="-5"/>
        </w:rPr>
        <w:t xml:space="preserve"> </w:t>
      </w:r>
      <w:r>
        <w:rPr>
          <w:spacing w:val="-4"/>
        </w:rPr>
        <w:t>confer</w:t>
      </w:r>
      <w:r>
        <w:rPr>
          <w:spacing w:val="-5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increased</w:t>
      </w:r>
      <w:r>
        <w:rPr>
          <w:spacing w:val="-5"/>
        </w:rPr>
        <w:t xml:space="preserve"> </w:t>
      </w:r>
      <w:r>
        <w:rPr>
          <w:spacing w:val="-4"/>
        </w:rPr>
        <w:t>mortality.</w:t>
      </w:r>
      <w:r>
        <w:rPr>
          <w:spacing w:val="-5"/>
        </w:rPr>
        <w:t xml:space="preserve"> </w:t>
      </w:r>
      <w:r>
        <w:rPr>
          <w:spacing w:val="-4"/>
        </w:rPr>
        <w:t>(16)</w:t>
      </w:r>
    </w:p>
    <w:p w14:paraId="60C04061" w14:textId="77777777" w:rsidR="00B518C6" w:rsidRDefault="00000000">
      <w:pPr>
        <w:pStyle w:val="BodyText"/>
        <w:spacing w:before="185" w:line="254" w:lineRule="auto"/>
        <w:ind w:left="260" w:right="237"/>
        <w:jc w:val="both"/>
      </w:pPr>
      <w:r>
        <w:rPr>
          <w:spacing w:val="-4"/>
        </w:rPr>
        <w:t>We</w:t>
      </w:r>
      <w:r>
        <w:rPr>
          <w:spacing w:val="-12"/>
        </w:rPr>
        <w:t xml:space="preserve"> </w:t>
      </w:r>
      <w:r>
        <w:rPr>
          <w:spacing w:val="-4"/>
        </w:rPr>
        <w:t>hypothesized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coexistent</w:t>
      </w:r>
      <w:r>
        <w:rPr>
          <w:spacing w:val="-12"/>
        </w:rPr>
        <w:t xml:space="preserve"> </w:t>
      </w:r>
      <w:r>
        <w:rPr>
          <w:spacing w:val="-4"/>
        </w:rPr>
        <w:t>AI</w:t>
      </w:r>
      <w:r>
        <w:rPr>
          <w:spacing w:val="-11"/>
        </w:rPr>
        <w:t xml:space="preserve"> </w:t>
      </w:r>
      <w:r>
        <w:rPr>
          <w:spacing w:val="-4"/>
        </w:rPr>
        <w:t>among</w:t>
      </w:r>
      <w:r>
        <w:rPr>
          <w:spacing w:val="-11"/>
        </w:rPr>
        <w:t xml:space="preserve"> </w:t>
      </w:r>
      <w:r>
        <w:rPr>
          <w:spacing w:val="-4"/>
        </w:rPr>
        <w:t>patients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advanced</w:t>
      </w:r>
      <w:r>
        <w:rPr>
          <w:spacing w:val="-11"/>
        </w:rPr>
        <w:t xml:space="preserve"> </w:t>
      </w:r>
      <w:r>
        <w:rPr>
          <w:spacing w:val="-4"/>
        </w:rPr>
        <w:t>HIV</w:t>
      </w:r>
      <w:r>
        <w:rPr>
          <w:spacing w:val="-11"/>
        </w:rPr>
        <w:t xml:space="preserve"> </w:t>
      </w:r>
      <w:r>
        <w:rPr>
          <w:spacing w:val="-4"/>
        </w:rPr>
        <w:t>may</w:t>
      </w:r>
      <w:r>
        <w:rPr>
          <w:spacing w:val="-12"/>
        </w:rPr>
        <w:t xml:space="preserve"> </w:t>
      </w:r>
      <w:r>
        <w:rPr>
          <w:spacing w:val="-4"/>
        </w:rPr>
        <w:t>accelerate</w:t>
      </w:r>
      <w:r>
        <w:rPr>
          <w:spacing w:val="-11"/>
        </w:rPr>
        <w:t xml:space="preserve"> </w:t>
      </w:r>
      <w:r>
        <w:rPr>
          <w:spacing w:val="-4"/>
        </w:rPr>
        <w:t>mortality.</w:t>
      </w:r>
      <w:r>
        <w:rPr>
          <w:spacing w:val="-11"/>
        </w:rPr>
        <w:t xml:space="preserve"> </w:t>
      </w:r>
      <w:r>
        <w:rPr>
          <w:spacing w:val="-4"/>
        </w:rPr>
        <w:t xml:space="preserve">Our </w:t>
      </w:r>
      <w:r>
        <w:rPr>
          <w:w w:val="90"/>
        </w:rPr>
        <w:t xml:space="preserve">objectives were to determine the incidence of AI among ill, hospitalized HIV-infected patients. In addition, </w:t>
      </w:r>
      <w:r>
        <w:t>we</w:t>
      </w:r>
      <w:r>
        <w:rPr>
          <w:spacing w:val="-14"/>
        </w:rPr>
        <w:t xml:space="preserve"> </w:t>
      </w:r>
      <w:r>
        <w:t>wished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explore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positive</w:t>
      </w:r>
      <w:r>
        <w:rPr>
          <w:spacing w:val="-14"/>
        </w:rPr>
        <w:t xml:space="preserve"> </w:t>
      </w:r>
      <w:r>
        <w:t>predictive</w:t>
      </w:r>
      <w:r>
        <w:rPr>
          <w:spacing w:val="-14"/>
        </w:rPr>
        <w:t xml:space="preserve"> </w:t>
      </w:r>
      <w:r>
        <w:t>clinical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biochemical</w:t>
      </w:r>
      <w:r>
        <w:rPr>
          <w:spacing w:val="-14"/>
        </w:rPr>
        <w:t xml:space="preserve"> </w:t>
      </w:r>
      <w:r>
        <w:t>characteristics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AI,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 predictors for survival.</w:t>
      </w:r>
    </w:p>
    <w:p w14:paraId="4A72C65E" w14:textId="77777777" w:rsidR="00B518C6" w:rsidRDefault="00000000">
      <w:pPr>
        <w:pStyle w:val="Heading4"/>
        <w:spacing w:before="180"/>
      </w:pPr>
      <w:r>
        <w:rPr>
          <w:spacing w:val="-2"/>
          <w:w w:val="90"/>
        </w:rPr>
        <w:t>Materials</w:t>
      </w:r>
      <w:r>
        <w:rPr>
          <w:spacing w:val="-4"/>
        </w:rPr>
        <w:t xml:space="preserve"> </w:t>
      </w:r>
      <w:r>
        <w:rPr>
          <w:spacing w:val="-2"/>
          <w:w w:val="90"/>
        </w:rPr>
        <w:t>and</w:t>
      </w:r>
      <w:r>
        <w:rPr>
          <w:spacing w:val="-4"/>
        </w:rPr>
        <w:t xml:space="preserve"> </w:t>
      </w:r>
      <w:r>
        <w:rPr>
          <w:spacing w:val="-2"/>
          <w:w w:val="90"/>
        </w:rPr>
        <w:t>methods:</w:t>
      </w:r>
    </w:p>
    <w:p w14:paraId="3030EB07" w14:textId="77777777" w:rsidR="00B518C6" w:rsidRDefault="00000000">
      <w:pPr>
        <w:pStyle w:val="BodyText"/>
        <w:spacing w:before="193" w:line="254" w:lineRule="auto"/>
        <w:ind w:left="260" w:right="236"/>
        <w:jc w:val="both"/>
      </w:pPr>
      <w:r>
        <w:rPr>
          <w:w w:val="90"/>
        </w:rPr>
        <w:t>Approval to conduct the study (HREC 163/2015) was obtained from the University of Cape Town Faculty</w:t>
      </w:r>
      <w:r>
        <w:rPr>
          <w:spacing w:val="4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Health</w:t>
      </w:r>
      <w:r>
        <w:rPr>
          <w:spacing w:val="-7"/>
          <w:w w:val="90"/>
        </w:rPr>
        <w:t xml:space="preserve"> </w:t>
      </w:r>
      <w:r>
        <w:rPr>
          <w:w w:val="90"/>
        </w:rPr>
        <w:t>Sciences,</w:t>
      </w:r>
      <w:r>
        <w:rPr>
          <w:spacing w:val="-7"/>
          <w:w w:val="90"/>
        </w:rPr>
        <w:t xml:space="preserve"> </w:t>
      </w:r>
      <w:r>
        <w:rPr>
          <w:w w:val="90"/>
        </w:rPr>
        <w:t>Human</w:t>
      </w:r>
      <w:r>
        <w:rPr>
          <w:spacing w:val="-7"/>
          <w:w w:val="90"/>
        </w:rPr>
        <w:t xml:space="preserve"> </w:t>
      </w:r>
      <w:r>
        <w:rPr>
          <w:w w:val="90"/>
        </w:rPr>
        <w:t>Research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Ethics</w:t>
      </w:r>
      <w:r>
        <w:rPr>
          <w:spacing w:val="-7"/>
          <w:w w:val="90"/>
        </w:rPr>
        <w:t xml:space="preserve"> </w:t>
      </w:r>
      <w:r>
        <w:rPr>
          <w:w w:val="90"/>
        </w:rPr>
        <w:t>Committee,</w:t>
      </w:r>
      <w:r>
        <w:rPr>
          <w:spacing w:val="-7"/>
          <w:w w:val="90"/>
        </w:rPr>
        <w:t xml:space="preserve"> </w:t>
      </w:r>
      <w:r>
        <w:rPr>
          <w:w w:val="90"/>
        </w:rPr>
        <w:t>which</w:t>
      </w:r>
      <w:r>
        <w:rPr>
          <w:spacing w:val="-7"/>
          <w:w w:val="90"/>
        </w:rPr>
        <w:t xml:space="preserve"> </w:t>
      </w:r>
      <w:r>
        <w:rPr>
          <w:w w:val="90"/>
        </w:rPr>
        <w:t>endorses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latest</w:t>
      </w:r>
      <w:r>
        <w:rPr>
          <w:spacing w:val="-7"/>
          <w:w w:val="90"/>
        </w:rPr>
        <w:t xml:space="preserve"> </w:t>
      </w:r>
      <w:r>
        <w:rPr>
          <w:w w:val="90"/>
        </w:rPr>
        <w:t>Helsinki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declaration </w:t>
      </w:r>
      <w:r>
        <w:t>of</w:t>
      </w:r>
      <w:r>
        <w:rPr>
          <w:spacing w:val="-2"/>
        </w:rPr>
        <w:t xml:space="preserve"> </w:t>
      </w:r>
      <w:r>
        <w:t>2013.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undertook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prospective</w:t>
      </w:r>
      <w:r>
        <w:rPr>
          <w:spacing w:val="-3"/>
        </w:rPr>
        <w:t xml:space="preserve"> </w:t>
      </w:r>
      <w:r>
        <w:t>case-finding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HIV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patients,</w:t>
      </w:r>
      <w:r>
        <w:rPr>
          <w:spacing w:val="-2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 xml:space="preserve">with advanced disease and an opportunistic infection to an acute tertiary care medical ward. All the </w:t>
      </w:r>
      <w:r>
        <w:rPr>
          <w:spacing w:val="-4"/>
        </w:rPr>
        <w:t xml:space="preserve">participants provided written informed consent. If participants were affected by delirium our research </w:t>
      </w:r>
      <w:r>
        <w:rPr>
          <w:w w:val="90"/>
        </w:rPr>
        <w:t xml:space="preserve">and ethics committee endorsed retrospective informed consent, with a view to limiting bias and providing </w:t>
      </w:r>
      <w:r>
        <w:t>an</w:t>
      </w:r>
      <w:r>
        <w:rPr>
          <w:spacing w:val="-16"/>
        </w:rPr>
        <w:t xml:space="preserve"> </w:t>
      </w:r>
      <w:r>
        <w:t>equal</w:t>
      </w:r>
      <w:r>
        <w:rPr>
          <w:spacing w:val="-15"/>
        </w:rPr>
        <w:t xml:space="preserve"> </w:t>
      </w:r>
      <w:r>
        <w:t>opportunity</w:t>
      </w:r>
      <w:r>
        <w:rPr>
          <w:spacing w:val="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life-saving</w:t>
      </w:r>
      <w:r>
        <w:rPr>
          <w:spacing w:val="-15"/>
        </w:rPr>
        <w:t xml:space="preserve"> </w:t>
      </w:r>
      <w:r>
        <w:t>treatment.</w:t>
      </w:r>
    </w:p>
    <w:p w14:paraId="5FB52E14" w14:textId="77777777" w:rsidR="00B518C6" w:rsidRDefault="00B518C6">
      <w:pPr>
        <w:spacing w:line="254" w:lineRule="auto"/>
        <w:jc w:val="both"/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44B59A7E" w14:textId="18097904" w:rsidR="00B518C6" w:rsidRDefault="00000000">
      <w:pPr>
        <w:spacing w:before="85"/>
        <w:ind w:left="260"/>
        <w:rPr>
          <w:i/>
        </w:rPr>
      </w:pPr>
      <w:r>
        <w:rPr>
          <w:i/>
          <w:spacing w:val="-2"/>
          <w:w w:val="90"/>
        </w:rPr>
        <w:lastRenderedPageBreak/>
        <w:t>Inclusion</w:t>
      </w:r>
      <w:r>
        <w:rPr>
          <w:i/>
          <w:spacing w:val="-5"/>
        </w:rPr>
        <w:t xml:space="preserve"> </w:t>
      </w:r>
      <w:r>
        <w:rPr>
          <w:i/>
          <w:spacing w:val="-2"/>
          <w:w w:val="90"/>
        </w:rPr>
        <w:t>and</w:t>
      </w:r>
      <w:r>
        <w:rPr>
          <w:i/>
          <w:spacing w:val="-4"/>
        </w:rPr>
        <w:t xml:space="preserve"> </w:t>
      </w:r>
      <w:r>
        <w:rPr>
          <w:i/>
          <w:spacing w:val="-2"/>
          <w:w w:val="90"/>
        </w:rPr>
        <w:t>exclusion</w:t>
      </w:r>
      <w:r>
        <w:rPr>
          <w:i/>
          <w:spacing w:val="-5"/>
        </w:rPr>
        <w:t xml:space="preserve"> </w:t>
      </w:r>
      <w:r>
        <w:rPr>
          <w:i/>
          <w:spacing w:val="-2"/>
          <w:w w:val="90"/>
        </w:rPr>
        <w:t>criteria</w:t>
      </w:r>
    </w:p>
    <w:p w14:paraId="05F4BCD4" w14:textId="77777777" w:rsidR="00B518C6" w:rsidRDefault="00000000">
      <w:pPr>
        <w:pStyle w:val="BodyText"/>
        <w:spacing w:before="189" w:line="254" w:lineRule="auto"/>
        <w:ind w:left="260" w:right="235"/>
        <w:jc w:val="both"/>
      </w:pPr>
      <w:r>
        <w:rPr>
          <w:w w:val="90"/>
        </w:rPr>
        <w:t>Inclusion criteria included age 18 years and older, and a CD4 count of 100 cells per mm</w:t>
      </w:r>
      <w:r>
        <w:rPr>
          <w:w w:val="90"/>
          <w:vertAlign w:val="superscript"/>
        </w:rPr>
        <w:t>3</w:t>
      </w:r>
      <w:r>
        <w:rPr>
          <w:w w:val="90"/>
        </w:rPr>
        <w:t xml:space="preserve"> or fewer and an </w:t>
      </w:r>
      <w:r>
        <w:rPr>
          <w:spacing w:val="-6"/>
        </w:rPr>
        <w:t>opportunistic</w:t>
      </w:r>
      <w:r>
        <w:rPr>
          <w:spacing w:val="-10"/>
        </w:rPr>
        <w:t xml:space="preserve"> </w:t>
      </w:r>
      <w:r>
        <w:rPr>
          <w:spacing w:val="-6"/>
        </w:rPr>
        <w:t>infection.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use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oral,</w:t>
      </w:r>
      <w:r>
        <w:rPr>
          <w:spacing w:val="-9"/>
        </w:rPr>
        <w:t xml:space="preserve"> </w:t>
      </w:r>
      <w:r>
        <w:rPr>
          <w:spacing w:val="-6"/>
        </w:rPr>
        <w:t>topical</w:t>
      </w:r>
      <w:r>
        <w:rPr>
          <w:spacing w:val="-9"/>
        </w:rPr>
        <w:t xml:space="preserve"> </w:t>
      </w:r>
      <w:r>
        <w:rPr>
          <w:spacing w:val="-6"/>
        </w:rPr>
        <w:t>or</w:t>
      </w:r>
      <w:r>
        <w:rPr>
          <w:spacing w:val="-10"/>
        </w:rPr>
        <w:t xml:space="preserve"> </w:t>
      </w:r>
      <w:r>
        <w:rPr>
          <w:spacing w:val="-6"/>
        </w:rPr>
        <w:t>inhaled</w:t>
      </w:r>
      <w:r>
        <w:rPr>
          <w:spacing w:val="-9"/>
        </w:rPr>
        <w:t xml:space="preserve"> </w:t>
      </w:r>
      <w:r>
        <w:rPr>
          <w:spacing w:val="-6"/>
        </w:rPr>
        <w:t>steroids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previous</w:t>
      </w:r>
      <w:r>
        <w:rPr>
          <w:spacing w:val="-9"/>
        </w:rPr>
        <w:t xml:space="preserve"> </w:t>
      </w:r>
      <w:r>
        <w:rPr>
          <w:spacing w:val="-6"/>
        </w:rPr>
        <w:t>3</w:t>
      </w:r>
      <w:r>
        <w:rPr>
          <w:spacing w:val="-9"/>
        </w:rPr>
        <w:t xml:space="preserve"> </w:t>
      </w:r>
      <w:r>
        <w:rPr>
          <w:spacing w:val="-6"/>
        </w:rPr>
        <w:t>months</w:t>
      </w:r>
      <w:r>
        <w:rPr>
          <w:spacing w:val="-10"/>
        </w:rPr>
        <w:t xml:space="preserve"> </w:t>
      </w:r>
      <w:r>
        <w:rPr>
          <w:spacing w:val="-6"/>
        </w:rPr>
        <w:t xml:space="preserve">represented </w:t>
      </w:r>
      <w:r>
        <w:t>an</w:t>
      </w:r>
      <w:r>
        <w:rPr>
          <w:spacing w:val="-6"/>
        </w:rPr>
        <w:t xml:space="preserve"> </w:t>
      </w:r>
      <w:r>
        <w:t>exclusion</w:t>
      </w:r>
      <w:r>
        <w:rPr>
          <w:spacing w:val="-6"/>
        </w:rPr>
        <w:t xml:space="preserve"> </w:t>
      </w:r>
      <w:r>
        <w:t>criterion.</w:t>
      </w:r>
    </w:p>
    <w:p w14:paraId="18FCB775" w14:textId="77777777" w:rsidR="00B518C6" w:rsidRDefault="00000000">
      <w:pPr>
        <w:spacing w:before="188"/>
        <w:ind w:left="260"/>
        <w:rPr>
          <w:i/>
        </w:rPr>
      </w:pPr>
      <w:r>
        <w:rPr>
          <w:i/>
          <w:w w:val="90"/>
        </w:rPr>
        <w:t>Data</w:t>
      </w:r>
      <w:r>
        <w:rPr>
          <w:i/>
          <w:spacing w:val="1"/>
        </w:rPr>
        <w:t xml:space="preserve"> </w:t>
      </w:r>
      <w:r>
        <w:rPr>
          <w:i/>
          <w:spacing w:val="-2"/>
        </w:rPr>
        <w:t>extraction</w:t>
      </w:r>
    </w:p>
    <w:p w14:paraId="3216BDF3" w14:textId="77777777" w:rsidR="00B518C6" w:rsidRDefault="00000000">
      <w:pPr>
        <w:pStyle w:val="BodyText"/>
        <w:spacing w:before="190" w:line="254" w:lineRule="auto"/>
        <w:ind w:left="259" w:right="234"/>
        <w:jc w:val="both"/>
      </w:pPr>
      <w:r>
        <w:rPr>
          <w:spacing w:val="-4"/>
        </w:rPr>
        <w:t>Patients</w:t>
      </w:r>
      <w:r>
        <w:rPr>
          <w:spacing w:val="-10"/>
        </w:rPr>
        <w:t xml:space="preserve"> </w:t>
      </w:r>
      <w:r>
        <w:rPr>
          <w:spacing w:val="-4"/>
        </w:rPr>
        <w:t>who</w:t>
      </w:r>
      <w:r>
        <w:rPr>
          <w:spacing w:val="-10"/>
        </w:rPr>
        <w:t xml:space="preserve"> </w:t>
      </w:r>
      <w:r>
        <w:rPr>
          <w:spacing w:val="-4"/>
        </w:rPr>
        <w:t>met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inclusion</w:t>
      </w:r>
      <w:r>
        <w:rPr>
          <w:spacing w:val="-10"/>
        </w:rPr>
        <w:t xml:space="preserve"> </w:t>
      </w:r>
      <w:r>
        <w:rPr>
          <w:spacing w:val="-4"/>
        </w:rPr>
        <w:t>criteria</w:t>
      </w:r>
      <w:r>
        <w:rPr>
          <w:spacing w:val="-10"/>
        </w:rPr>
        <w:t xml:space="preserve"> </w:t>
      </w:r>
      <w:r>
        <w:rPr>
          <w:spacing w:val="-4"/>
        </w:rPr>
        <w:t>had</w:t>
      </w:r>
      <w:r>
        <w:rPr>
          <w:spacing w:val="-10"/>
        </w:rPr>
        <w:t xml:space="preserve"> </w:t>
      </w:r>
      <w:r>
        <w:rPr>
          <w:spacing w:val="-4"/>
        </w:rPr>
        <w:t>blood</w:t>
      </w:r>
      <w:r>
        <w:rPr>
          <w:spacing w:val="-10"/>
        </w:rPr>
        <w:t xml:space="preserve"> </w:t>
      </w:r>
      <w:r>
        <w:rPr>
          <w:spacing w:val="-4"/>
        </w:rPr>
        <w:t>samples</w:t>
      </w:r>
      <w:r>
        <w:rPr>
          <w:spacing w:val="-10"/>
        </w:rPr>
        <w:t xml:space="preserve"> </w:t>
      </w:r>
      <w:r>
        <w:rPr>
          <w:spacing w:val="-4"/>
        </w:rPr>
        <w:t>taken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serum</w:t>
      </w:r>
      <w:r>
        <w:rPr>
          <w:spacing w:val="-11"/>
        </w:rPr>
        <w:t xml:space="preserve"> </w:t>
      </w:r>
      <w:r>
        <w:rPr>
          <w:spacing w:val="-4"/>
        </w:rPr>
        <w:t>cortisol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plasma</w:t>
      </w:r>
      <w:r>
        <w:rPr>
          <w:spacing w:val="-10"/>
        </w:rPr>
        <w:t xml:space="preserve"> </w:t>
      </w:r>
      <w:r>
        <w:rPr>
          <w:spacing w:val="-4"/>
        </w:rPr>
        <w:t xml:space="preserve">ACTH </w:t>
      </w:r>
      <w:r>
        <w:rPr>
          <w:spacing w:val="-6"/>
        </w:rPr>
        <w:t xml:space="preserve">between 08:00 and 09:00 on the day of enrolment. Demographic and clinical data were obtained from </w:t>
      </w:r>
      <w:r>
        <w:rPr>
          <w:spacing w:val="-8"/>
        </w:rPr>
        <w:t>history</w:t>
      </w:r>
      <w:r>
        <w:rPr>
          <w:spacing w:val="-6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physical</w:t>
      </w:r>
      <w:r>
        <w:rPr>
          <w:spacing w:val="-6"/>
        </w:rPr>
        <w:t xml:space="preserve"> </w:t>
      </w:r>
      <w:r>
        <w:rPr>
          <w:spacing w:val="-8"/>
        </w:rPr>
        <w:t>examination.</w:t>
      </w:r>
      <w:r>
        <w:rPr>
          <w:spacing w:val="40"/>
        </w:rPr>
        <w:t xml:space="preserve"> </w:t>
      </w:r>
      <w:r>
        <w:rPr>
          <w:spacing w:val="-8"/>
        </w:rPr>
        <w:t>Records</w:t>
      </w:r>
      <w:r>
        <w:rPr>
          <w:spacing w:val="-6"/>
        </w:rPr>
        <w:t xml:space="preserve"> </w:t>
      </w:r>
      <w:r>
        <w:rPr>
          <w:spacing w:val="-8"/>
        </w:rPr>
        <w:t>of</w:t>
      </w:r>
      <w:r>
        <w:rPr>
          <w:spacing w:val="-6"/>
        </w:rPr>
        <w:t xml:space="preserve"> </w:t>
      </w:r>
      <w:r>
        <w:rPr>
          <w:spacing w:val="-8"/>
        </w:rPr>
        <w:t>routine</w:t>
      </w:r>
      <w:r>
        <w:rPr>
          <w:spacing w:val="-6"/>
        </w:rPr>
        <w:t xml:space="preserve"> </w:t>
      </w:r>
      <w:r>
        <w:rPr>
          <w:spacing w:val="-8"/>
        </w:rPr>
        <w:t>biochemistry,</w:t>
      </w:r>
      <w:r>
        <w:rPr>
          <w:spacing w:val="-6"/>
        </w:rPr>
        <w:t xml:space="preserve"> </w:t>
      </w:r>
      <w:proofErr w:type="spellStart"/>
      <w:r>
        <w:rPr>
          <w:spacing w:val="-8"/>
        </w:rPr>
        <w:t>haematology</w:t>
      </w:r>
      <w:proofErr w:type="spellEnd"/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microbiology</w:t>
      </w:r>
      <w:r>
        <w:rPr>
          <w:spacing w:val="-5"/>
        </w:rPr>
        <w:t xml:space="preserve"> </w:t>
      </w:r>
      <w:r>
        <w:rPr>
          <w:spacing w:val="-8"/>
        </w:rPr>
        <w:t xml:space="preserve">were </w:t>
      </w:r>
      <w:r>
        <w:rPr>
          <w:spacing w:val="-4"/>
        </w:rPr>
        <w:t xml:space="preserve">extracted from the National Health Laboratory Service (NHLS) repository. Where the random serum </w:t>
      </w:r>
      <w:r>
        <w:t>cortisol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nmol/L,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250</w:t>
      </w:r>
      <w:r>
        <w:rPr>
          <w:spacing w:val="-5"/>
        </w:rPr>
        <w:t xml:space="preserve"> </w:t>
      </w:r>
      <w:r>
        <w:t>µg</w:t>
      </w:r>
      <w:r>
        <w:rPr>
          <w:spacing w:val="-5"/>
        </w:rPr>
        <w:t xml:space="preserve"> </w:t>
      </w:r>
      <w:r>
        <w:t>intravenous</w:t>
      </w:r>
      <w:r>
        <w:rPr>
          <w:spacing w:val="-5"/>
        </w:rPr>
        <w:t xml:space="preserve"> </w:t>
      </w:r>
      <w:proofErr w:type="spellStart"/>
      <w:r>
        <w:t>tetracosactide</w:t>
      </w:r>
      <w:proofErr w:type="spellEnd"/>
      <w:r>
        <w:rPr>
          <w:spacing w:val="-5"/>
        </w:rPr>
        <w:t xml:space="preserve"> </w:t>
      </w:r>
      <w:r>
        <w:t>stimulation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was </w:t>
      </w:r>
      <w:r>
        <w:rPr>
          <w:spacing w:val="-2"/>
        </w:rPr>
        <w:t>performed,</w:t>
      </w:r>
      <w:r>
        <w:rPr>
          <w:spacing w:val="-10"/>
        </w:rPr>
        <w:t xml:space="preserve"> </w:t>
      </w:r>
      <w:r>
        <w:rPr>
          <w:spacing w:val="-2"/>
        </w:rPr>
        <w:t>usually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following</w:t>
      </w:r>
      <w:r>
        <w:rPr>
          <w:spacing w:val="-10"/>
        </w:rPr>
        <w:t xml:space="preserve"> </w:t>
      </w:r>
      <w:r>
        <w:rPr>
          <w:spacing w:val="-2"/>
        </w:rPr>
        <w:t>day.</w:t>
      </w:r>
    </w:p>
    <w:p w14:paraId="2D81E0D4" w14:textId="77777777" w:rsidR="00B518C6" w:rsidRDefault="00B518C6">
      <w:pPr>
        <w:pStyle w:val="BodyText"/>
        <w:spacing w:before="33"/>
      </w:pPr>
    </w:p>
    <w:p w14:paraId="6A9AFEC7" w14:textId="77777777" w:rsidR="00B518C6" w:rsidRDefault="00000000">
      <w:pPr>
        <w:ind w:left="260"/>
        <w:rPr>
          <w:i/>
        </w:rPr>
      </w:pPr>
      <w:r>
        <w:rPr>
          <w:i/>
          <w:w w:val="85"/>
        </w:rPr>
        <w:t>Biochemical</w:t>
      </w:r>
      <w:r>
        <w:rPr>
          <w:i/>
          <w:spacing w:val="14"/>
        </w:rPr>
        <w:t xml:space="preserve"> </w:t>
      </w:r>
      <w:r>
        <w:rPr>
          <w:i/>
          <w:w w:val="85"/>
        </w:rPr>
        <w:t>measures</w:t>
      </w:r>
      <w:r>
        <w:rPr>
          <w:i/>
          <w:spacing w:val="11"/>
        </w:rPr>
        <w:t xml:space="preserve"> </w:t>
      </w:r>
      <w:r>
        <w:rPr>
          <w:i/>
          <w:w w:val="85"/>
        </w:rPr>
        <w:t>of</w:t>
      </w:r>
      <w:r>
        <w:rPr>
          <w:i/>
          <w:spacing w:val="11"/>
        </w:rPr>
        <w:t xml:space="preserve"> </w:t>
      </w:r>
      <w:r>
        <w:rPr>
          <w:i/>
          <w:w w:val="85"/>
        </w:rPr>
        <w:t>plasma</w:t>
      </w:r>
      <w:r>
        <w:rPr>
          <w:i/>
          <w:spacing w:val="13"/>
        </w:rPr>
        <w:t xml:space="preserve"> </w:t>
      </w:r>
      <w:r>
        <w:rPr>
          <w:i/>
          <w:w w:val="85"/>
        </w:rPr>
        <w:t>ACTH</w:t>
      </w:r>
      <w:r>
        <w:rPr>
          <w:i/>
          <w:spacing w:val="13"/>
        </w:rPr>
        <w:t xml:space="preserve"> </w:t>
      </w:r>
      <w:r>
        <w:rPr>
          <w:i/>
          <w:w w:val="85"/>
        </w:rPr>
        <w:t>and</w:t>
      </w:r>
      <w:r>
        <w:rPr>
          <w:i/>
          <w:spacing w:val="13"/>
        </w:rPr>
        <w:t xml:space="preserve"> </w:t>
      </w:r>
      <w:r>
        <w:rPr>
          <w:i/>
          <w:w w:val="85"/>
        </w:rPr>
        <w:t>serum</w:t>
      </w:r>
      <w:r>
        <w:rPr>
          <w:i/>
          <w:spacing w:val="11"/>
        </w:rPr>
        <w:t xml:space="preserve"> </w:t>
      </w:r>
      <w:r>
        <w:rPr>
          <w:i/>
          <w:spacing w:val="-2"/>
          <w:w w:val="85"/>
        </w:rPr>
        <w:t>cortisol</w:t>
      </w:r>
    </w:p>
    <w:p w14:paraId="572D095C" w14:textId="77777777" w:rsidR="00B518C6" w:rsidRDefault="00000000">
      <w:pPr>
        <w:pStyle w:val="BodyText"/>
        <w:spacing w:before="250" w:line="276" w:lineRule="auto"/>
        <w:ind w:left="26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48291DE" wp14:editId="3022CF29">
                <wp:simplePos x="0" y="0"/>
                <wp:positionH relativeFrom="page">
                  <wp:posOffset>1804437</wp:posOffset>
                </wp:positionH>
                <wp:positionV relativeFrom="paragraph">
                  <wp:posOffset>628118</wp:posOffset>
                </wp:positionV>
                <wp:extent cx="21590" cy="215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21039" y="19627"/>
                              </a:moveTo>
                              <a:lnTo>
                                <a:pt x="0" y="19627"/>
                              </a:lnTo>
                              <a:lnTo>
                                <a:pt x="0" y="21029"/>
                              </a:lnTo>
                              <a:lnTo>
                                <a:pt x="21039" y="21029"/>
                              </a:lnTo>
                              <a:lnTo>
                                <a:pt x="21039" y="19627"/>
                              </a:lnTo>
                              <a:close/>
                            </a:path>
                            <a:path w="21590" h="21590">
                              <a:moveTo>
                                <a:pt x="10481" y="17257"/>
                              </a:moveTo>
                              <a:lnTo>
                                <a:pt x="7717" y="19627"/>
                              </a:lnTo>
                              <a:lnTo>
                                <a:pt x="12219" y="19627"/>
                              </a:lnTo>
                              <a:lnTo>
                                <a:pt x="10481" y="17257"/>
                              </a:lnTo>
                              <a:close/>
                            </a:path>
                            <a:path w="21590" h="21590">
                              <a:moveTo>
                                <a:pt x="10524" y="10621"/>
                              </a:moveTo>
                              <a:lnTo>
                                <a:pt x="10198" y="16870"/>
                              </a:lnTo>
                              <a:lnTo>
                                <a:pt x="10481" y="17257"/>
                              </a:lnTo>
                              <a:lnTo>
                                <a:pt x="10932" y="16870"/>
                              </a:lnTo>
                              <a:lnTo>
                                <a:pt x="10524" y="10621"/>
                              </a:lnTo>
                              <a:close/>
                            </a:path>
                            <a:path w="21590" h="21590">
                              <a:moveTo>
                                <a:pt x="10932" y="0"/>
                              </a:moveTo>
                              <a:lnTo>
                                <a:pt x="10014" y="0"/>
                              </a:lnTo>
                              <a:lnTo>
                                <a:pt x="10014" y="2803"/>
                              </a:lnTo>
                              <a:lnTo>
                                <a:pt x="10524" y="10621"/>
                              </a:lnTo>
                              <a:lnTo>
                                <a:pt x="10932" y="2803"/>
                              </a:lnTo>
                              <a:lnTo>
                                <a:pt x="10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36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2C799" id="Graphic 10" o:spid="_x0000_s1026" style="position:absolute;margin-left:142.1pt;margin-top:49.45pt;width:1.7pt;height:1.7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90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" path="m21039,19627l,19627r,1402l21039,21029r,-1402xem10481,17257l7717,19627r4502,l10481,17257xem10524,10621r-326,6249l10481,17257r451,-387l10524,10621xem10932,r-918,l10014,2803r510,7818l10932,2803,10932,xe" fillcolor="#c036c4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 xml:space="preserve">Due to the unavailability of the LC/MS cortisol diagnostic test which </w:t>
      </w:r>
      <w:proofErr w:type="gramStart"/>
      <w:r>
        <w:rPr>
          <w:rFonts w:ascii="Times New Roman"/>
        </w:rPr>
        <w:t>is considered to be</w:t>
      </w:r>
      <w:proofErr w:type="gramEnd"/>
      <w:r>
        <w:rPr>
          <w:rFonts w:ascii="Times New Roman"/>
        </w:rPr>
        <w:t xml:space="preserve"> superior to the available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ECLIA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tests,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ahead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Roche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COBAS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ECLIA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tests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both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cortisol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ACTH </w:t>
      </w:r>
      <w:r>
        <w:rPr>
          <w:rFonts w:ascii="Times New Roman"/>
          <w:w w:val="90"/>
        </w:rPr>
        <w:t>concentrations.</w:t>
      </w:r>
      <w:r>
        <w:rPr>
          <w:rFonts w:ascii="Times New Roman"/>
          <w:spacing w:val="20"/>
        </w:rPr>
        <w:t xml:space="preserve"> </w:t>
      </w:r>
      <w:r>
        <w:rPr>
          <w:w w:val="90"/>
        </w:rPr>
        <w:t>For</w:t>
      </w:r>
      <w: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random plasma</w:t>
      </w:r>
      <w:r>
        <w:t xml:space="preserve"> </w:t>
      </w:r>
      <w:r>
        <w:rPr>
          <w:w w:val="90"/>
        </w:rPr>
        <w:t>ACTH,</w:t>
      </w:r>
      <w: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specimen</w:t>
      </w:r>
      <w:r>
        <w:t xml:space="preserve"> </w:t>
      </w:r>
      <w:proofErr w:type="gramStart"/>
      <w:r>
        <w:rPr>
          <w:w w:val="90"/>
        </w:rPr>
        <w:t>were</w:t>
      </w:r>
      <w:proofErr w:type="gramEnd"/>
      <w:r>
        <w:t xml:space="preserve"> </w:t>
      </w:r>
      <w:r>
        <w:rPr>
          <w:w w:val="90"/>
        </w:rPr>
        <w:t>collected</w:t>
      </w:r>
      <w:r>
        <w:t xml:space="preserve"> </w:t>
      </w:r>
      <w:r>
        <w:rPr>
          <w:w w:val="90"/>
        </w:rPr>
        <w:t>in</w:t>
      </w:r>
      <w:r>
        <w:t xml:space="preserve"> </w:t>
      </w:r>
      <w:r>
        <w:rPr>
          <w:w w:val="90"/>
        </w:rPr>
        <w:t>anticoagulated</w:t>
      </w:r>
      <w:r>
        <w:t xml:space="preserve"> </w:t>
      </w:r>
      <w:r>
        <w:rPr>
          <w:w w:val="90"/>
        </w:rPr>
        <w:t>containers</w:t>
      </w:r>
    </w:p>
    <w:p w14:paraId="75CCEBEE" w14:textId="77777777" w:rsidR="00B518C6" w:rsidRDefault="00000000">
      <w:pPr>
        <w:pStyle w:val="BodyText"/>
        <w:spacing w:line="227" w:lineRule="exact"/>
        <w:ind w:left="259"/>
      </w:pP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immediately</w:t>
      </w:r>
      <w:r>
        <w:t xml:space="preserve"> </w:t>
      </w:r>
      <w:r>
        <w:rPr>
          <w:spacing w:val="-8"/>
        </w:rPr>
        <w:t>frozen</w:t>
      </w:r>
      <w:r>
        <w:rPr>
          <w:spacing w:val="-1"/>
        </w:rP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for</w:t>
      </w:r>
      <w:r>
        <w:rPr>
          <w:spacing w:val="-1"/>
        </w:rPr>
        <w:t xml:space="preserve"> </w:t>
      </w:r>
      <w:r>
        <w:rPr>
          <w:spacing w:val="-8"/>
        </w:rPr>
        <w:t>serum</w:t>
      </w:r>
      <w:r>
        <w:rPr>
          <w:spacing w:val="-1"/>
        </w:rPr>
        <w:t xml:space="preserve"> </w:t>
      </w:r>
      <w:r>
        <w:rPr>
          <w:spacing w:val="-8"/>
        </w:rPr>
        <w:t>cortisol</w:t>
      </w:r>
      <w:r>
        <w:rPr>
          <w:spacing w:val="1"/>
        </w:rPr>
        <w:t xml:space="preserve"> </w:t>
      </w:r>
      <w:r>
        <w:rPr>
          <w:spacing w:val="-8"/>
        </w:rPr>
        <w:t>concentration,</w:t>
      </w:r>
      <w:r>
        <w:rPr>
          <w:spacing w:val="1"/>
        </w:rPr>
        <w:t xml:space="preserve"> </w:t>
      </w:r>
      <w:r>
        <w:rPr>
          <w:spacing w:val="-8"/>
        </w:rPr>
        <w:t>clotted</w:t>
      </w:r>
      <w:r>
        <w:t xml:space="preserve"> </w:t>
      </w:r>
      <w:r>
        <w:rPr>
          <w:spacing w:val="-8"/>
        </w:rPr>
        <w:t>bloods</w:t>
      </w:r>
      <w:r>
        <w:t xml:space="preserve"> </w:t>
      </w:r>
      <w:r>
        <w:rPr>
          <w:spacing w:val="-8"/>
        </w:rPr>
        <w:t>were</w:t>
      </w:r>
      <w:r>
        <w:rPr>
          <w:spacing w:val="-1"/>
        </w:rPr>
        <w:t xml:space="preserve"> </w:t>
      </w:r>
      <w:r>
        <w:rPr>
          <w:spacing w:val="-8"/>
        </w:rPr>
        <w:t>submitted</w:t>
      </w:r>
      <w: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10"/>
        </w:rPr>
        <w:t>a</w:t>
      </w:r>
    </w:p>
    <w:p w14:paraId="5183FDAD" w14:textId="77777777" w:rsidR="00B518C6" w:rsidRDefault="00000000">
      <w:pPr>
        <w:pStyle w:val="BodyText"/>
        <w:spacing w:before="14"/>
        <w:ind w:left="259"/>
      </w:pPr>
      <w:r>
        <w:rPr>
          <w:w w:val="90"/>
        </w:rPr>
        <w:t>private</w:t>
      </w:r>
      <w:r>
        <w:rPr>
          <w:spacing w:val="-5"/>
        </w:rPr>
        <w:t xml:space="preserve"> </w:t>
      </w:r>
      <w:r>
        <w:rPr>
          <w:w w:val="90"/>
        </w:rPr>
        <w:t>accredited</w:t>
      </w:r>
      <w:r>
        <w:rPr>
          <w:spacing w:val="-5"/>
        </w:rPr>
        <w:t xml:space="preserve"> </w:t>
      </w:r>
      <w:r>
        <w:rPr>
          <w:w w:val="90"/>
        </w:rPr>
        <w:t>laboratory</w:t>
      </w:r>
      <w:r>
        <w:rPr>
          <w:spacing w:val="-2"/>
        </w:rPr>
        <w:t xml:space="preserve"> </w:t>
      </w:r>
      <w:r>
        <w:rPr>
          <w:w w:val="90"/>
        </w:rPr>
        <w:t>(Lancet),</w:t>
      </w:r>
      <w:r>
        <w:rPr>
          <w:spacing w:val="-4"/>
        </w:rPr>
        <w:t xml:space="preserve"> </w:t>
      </w:r>
      <w:r>
        <w:rPr>
          <w:w w:val="90"/>
        </w:rPr>
        <w:t>which</w:t>
      </w:r>
      <w:r>
        <w:rPr>
          <w:spacing w:val="-3"/>
        </w:rPr>
        <w:t xml:space="preserve"> </w:t>
      </w:r>
      <w:r>
        <w:rPr>
          <w:w w:val="90"/>
        </w:rPr>
        <w:t>analyzed</w:t>
      </w:r>
      <w:r>
        <w:rPr>
          <w:spacing w:val="-2"/>
        </w:rPr>
        <w:t xml:space="preserve"> </w:t>
      </w:r>
      <w:r>
        <w:rPr>
          <w:w w:val="90"/>
        </w:rPr>
        <w:t>the</w:t>
      </w:r>
      <w:r>
        <w:rPr>
          <w:spacing w:val="-5"/>
        </w:rPr>
        <w:t xml:space="preserve"> </w:t>
      </w:r>
      <w:r>
        <w:rPr>
          <w:w w:val="90"/>
        </w:rPr>
        <w:t>samples</w:t>
      </w:r>
      <w:r>
        <w:rPr>
          <w:spacing w:val="-3"/>
        </w:rPr>
        <w:t xml:space="preserve"> </w:t>
      </w:r>
      <w:r>
        <w:rPr>
          <w:w w:val="90"/>
        </w:rPr>
        <w:t>on</w:t>
      </w:r>
      <w:r>
        <w:rPr>
          <w:spacing w:val="-4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Roche</w:t>
      </w:r>
      <w:r>
        <w:rPr>
          <w:spacing w:val="-4"/>
        </w:rPr>
        <w:t xml:space="preserve"> </w:t>
      </w:r>
      <w:r>
        <w:rPr>
          <w:spacing w:val="-2"/>
          <w:w w:val="90"/>
        </w:rPr>
        <w:t>Cobas</w:t>
      </w:r>
    </w:p>
    <w:p w14:paraId="4FA7A532" w14:textId="77777777" w:rsidR="00B518C6" w:rsidRDefault="00000000">
      <w:pPr>
        <w:pStyle w:val="BodyText"/>
        <w:spacing w:before="15"/>
        <w:ind w:left="260"/>
      </w:pPr>
      <w:r>
        <w:rPr>
          <w:b/>
          <w:color w:val="000000"/>
          <w:w w:val="90"/>
          <w:highlight w:val="yellow"/>
        </w:rPr>
        <w:t>e</w:t>
      </w:r>
      <w:r>
        <w:rPr>
          <w:color w:val="000000"/>
          <w:w w:val="90"/>
          <w:highlight w:val="yellow"/>
        </w:rPr>
        <w:t>lectro</w:t>
      </w:r>
      <w:r>
        <w:rPr>
          <w:b/>
          <w:color w:val="000000"/>
          <w:w w:val="90"/>
          <w:highlight w:val="yellow"/>
        </w:rPr>
        <w:t>c</w:t>
      </w:r>
      <w:r>
        <w:rPr>
          <w:color w:val="000000"/>
          <w:w w:val="90"/>
          <w:highlight w:val="yellow"/>
        </w:rPr>
        <w:t>hemi</w:t>
      </w:r>
      <w:r>
        <w:rPr>
          <w:b/>
          <w:color w:val="000000"/>
          <w:w w:val="90"/>
          <w:highlight w:val="yellow"/>
        </w:rPr>
        <w:t>l</w:t>
      </w:r>
      <w:r>
        <w:rPr>
          <w:color w:val="000000"/>
          <w:w w:val="90"/>
          <w:highlight w:val="yellow"/>
        </w:rPr>
        <w:t>uminescence</w:t>
      </w:r>
      <w:r>
        <w:rPr>
          <w:color w:val="000000"/>
          <w:spacing w:val="-2"/>
          <w:w w:val="90"/>
          <w:highlight w:val="yellow"/>
        </w:rPr>
        <w:t xml:space="preserve"> </w:t>
      </w:r>
      <w:r>
        <w:rPr>
          <w:b/>
          <w:color w:val="000000"/>
          <w:w w:val="90"/>
          <w:highlight w:val="yellow"/>
        </w:rPr>
        <w:t>i</w:t>
      </w:r>
      <w:r>
        <w:rPr>
          <w:color w:val="000000"/>
          <w:w w:val="90"/>
          <w:highlight w:val="yellow"/>
        </w:rPr>
        <w:t>mm</w:t>
      </w:r>
      <w:r>
        <w:rPr>
          <w:color w:val="000000"/>
          <w:w w:val="90"/>
        </w:rPr>
        <w:t>uno</w:t>
      </w:r>
      <w:r>
        <w:rPr>
          <w:b/>
          <w:color w:val="000000"/>
          <w:w w:val="90"/>
        </w:rPr>
        <w:t>a</w:t>
      </w:r>
      <w:r>
        <w:rPr>
          <w:color w:val="000000"/>
          <w:w w:val="90"/>
        </w:rPr>
        <w:t>ssay</w:t>
      </w:r>
      <w:r>
        <w:rPr>
          <w:color w:val="000000"/>
          <w:spacing w:val="-2"/>
          <w:w w:val="90"/>
        </w:rPr>
        <w:t xml:space="preserve"> “ECLIA”.</w:t>
      </w:r>
    </w:p>
    <w:p w14:paraId="6D7956B6" w14:textId="77777777" w:rsidR="00B518C6" w:rsidRDefault="00B518C6">
      <w:pPr>
        <w:pStyle w:val="BodyText"/>
        <w:spacing w:before="48"/>
      </w:pPr>
    </w:p>
    <w:p w14:paraId="6300855E" w14:textId="77777777" w:rsidR="00B518C6" w:rsidRDefault="00000000">
      <w:pPr>
        <w:pStyle w:val="BodyText"/>
        <w:tabs>
          <w:tab w:val="left" w:pos="9207"/>
        </w:tabs>
        <w:spacing w:line="256" w:lineRule="auto"/>
        <w:ind w:left="260" w:right="272"/>
      </w:pPr>
      <w:r>
        <w:rPr>
          <w:noProof/>
        </w:rPr>
        <mc:AlternateContent>
          <mc:Choice Requires="wps">
            <w:drawing>
              <wp:anchor distT="0" distB="0" distL="0" distR="0" simplePos="0" relativeHeight="485065216" behindDoc="1" locked="0" layoutInCell="1" allowOverlap="1" wp14:anchorId="427225BF" wp14:editId="301EDFAA">
                <wp:simplePos x="0" y="0"/>
                <wp:positionH relativeFrom="page">
                  <wp:posOffset>914400</wp:posOffset>
                </wp:positionH>
                <wp:positionV relativeFrom="paragraph">
                  <wp:posOffset>345191</wp:posOffset>
                </wp:positionV>
                <wp:extent cx="5582920" cy="17145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292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5B1540" w14:textId="77777777" w:rsidR="00B518C6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w w:val="90"/>
                              </w:rPr>
                              <w:t>Serum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cortisol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concentrations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were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assayed</w:t>
                            </w:r>
                            <w:r>
                              <w:rPr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on</w:t>
                            </w:r>
                            <w:r>
                              <w:rPr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Roche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Cobas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module</w:t>
                            </w:r>
                            <w:r>
                              <w:rPr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using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</w:rPr>
                              <w:t>Elecsys</w:t>
                            </w:r>
                            <w:proofErr w:type="spellEnd"/>
                            <w:r>
                              <w:rPr>
                                <w:spacing w:val="-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Cortisol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225BF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1in;margin-top:27.2pt;width:439.6pt;height:13.5pt;z-index:-1825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" filled="f" stroked="f">
                <v:textbox inset="0,0,0,0">
                  <w:txbxContent>
                    <w:p w14:paraId="315B1540" w14:textId="77777777" w:rsidR="00B518C6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w w:val="90"/>
                        </w:rPr>
                        <w:t>Serum</w:t>
                      </w:r>
                      <w:r>
                        <w:rPr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cortisol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concentrations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were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assayed</w:t>
                      </w:r>
                      <w:r>
                        <w:rPr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on</w:t>
                      </w:r>
                      <w:r>
                        <w:rPr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the</w:t>
                      </w:r>
                      <w:r>
                        <w:rPr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Roche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Cobas</w:t>
                      </w:r>
                      <w:r>
                        <w:rPr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module</w:t>
                      </w:r>
                      <w:r>
                        <w:rPr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using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the</w:t>
                      </w:r>
                      <w:r>
                        <w:rPr>
                          <w:spacing w:val="-7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</w:rPr>
                        <w:t>Elecsys</w:t>
                      </w:r>
                      <w:proofErr w:type="spellEnd"/>
                      <w:r>
                        <w:rPr>
                          <w:spacing w:val="-9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Cortisol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highlight w:val="yellow"/>
        </w:rPr>
        <w:t>Methodology for serum cortisol</w:t>
      </w:r>
      <w:r>
        <w:rPr>
          <w:color w:val="000000"/>
          <w:highlight w:val="yellow"/>
        </w:rPr>
        <w:tab/>
      </w:r>
      <w:r>
        <w:rPr>
          <w:color w:val="000000"/>
        </w:rPr>
        <w:t xml:space="preserve"> </w:t>
      </w:r>
      <w:r>
        <w:rPr>
          <w:color w:val="000000"/>
          <w:spacing w:val="-6"/>
          <w:highlight w:val="yellow"/>
        </w:rPr>
        <w:t>reagent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at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Groote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Schuur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hospital.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Serum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cortisol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concentrations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were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determined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using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Electro</w:t>
      </w:r>
      <w:r>
        <w:rPr>
          <w:color w:val="000000"/>
          <w:spacing w:val="-6"/>
        </w:rPr>
        <w:t xml:space="preserve"> </w:t>
      </w:r>
      <w:r>
        <w:rPr>
          <w:color w:val="000000"/>
          <w:w w:val="90"/>
          <w:highlight w:val="yellow"/>
        </w:rPr>
        <w:t>luminescence assay (ECLIA). In this competitive immunoassay, the patient’s endogenous cortisol is</w:t>
      </w:r>
      <w:r>
        <w:rPr>
          <w:color w:val="000000"/>
        </w:rPr>
        <w:t xml:space="preserve"> </w:t>
      </w:r>
      <w:r>
        <w:rPr>
          <w:color w:val="000000"/>
          <w:w w:val="90"/>
        </w:rPr>
        <w:t xml:space="preserve">II </w:t>
      </w:r>
      <w:r>
        <w:rPr>
          <w:color w:val="000000"/>
          <w:spacing w:val="-4"/>
          <w:highlight w:val="yellow"/>
        </w:rPr>
        <w:t>incubated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with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cortisol-specific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biotinylated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antibody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and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ruthenium-labelled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cortisol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derivative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4"/>
          <w:highlight w:val="yellow"/>
        </w:rPr>
        <w:t>following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treatment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with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danazol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to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liberate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endogenous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cortisol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from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its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binding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proteins.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6"/>
          <w:highlight w:val="yellow"/>
        </w:rPr>
        <w:t>resultant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ruthenium-labelled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immune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complex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is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later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coated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with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streptavidin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microparticles.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voltage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6"/>
          <w:highlight w:val="yellow"/>
        </w:rPr>
        <w:t>is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applied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which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induces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a</w:t>
      </w:r>
      <w:r>
        <w:rPr>
          <w:color w:val="000000"/>
          <w:spacing w:val="-9"/>
          <w:highlight w:val="yellow"/>
        </w:rPr>
        <w:t xml:space="preserve"> </w:t>
      </w:r>
      <w:proofErr w:type="spellStart"/>
      <w:r>
        <w:rPr>
          <w:color w:val="000000"/>
          <w:spacing w:val="-6"/>
          <w:highlight w:val="yellow"/>
        </w:rPr>
        <w:t>chemoluminescent</w:t>
      </w:r>
      <w:proofErr w:type="spellEnd"/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emission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that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is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measured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by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a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photomultiplier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tube.</w:t>
      </w:r>
    </w:p>
    <w:p w14:paraId="26094DBA" w14:textId="77777777" w:rsidR="00B518C6" w:rsidRDefault="00000000">
      <w:pPr>
        <w:pStyle w:val="BodyText"/>
        <w:spacing w:line="254" w:lineRule="auto"/>
        <w:ind w:left="260" w:right="272"/>
      </w:pPr>
      <w:r>
        <w:rPr>
          <w:color w:val="000000"/>
          <w:spacing w:val="-6"/>
          <w:highlight w:val="yellow"/>
        </w:rPr>
        <w:t>Results are read off a calibration plot that is generated by 2-point calibration and off a master curve</w:t>
      </w:r>
      <w:r>
        <w:rPr>
          <w:color w:val="000000"/>
          <w:spacing w:val="-6"/>
        </w:rPr>
        <w:t xml:space="preserve"> </w:t>
      </w:r>
      <w:r>
        <w:rPr>
          <w:color w:val="000000"/>
          <w:w w:val="90"/>
          <w:highlight w:val="yellow"/>
        </w:rPr>
        <w:t>provided via the reagent bar codes from the manufacturers. This method has been standardized against</w:t>
      </w:r>
      <w:r>
        <w:rPr>
          <w:color w:val="000000"/>
          <w:w w:val="90"/>
        </w:rPr>
        <w:t xml:space="preserve"> </w:t>
      </w:r>
      <w:r>
        <w:rPr>
          <w:color w:val="000000"/>
          <w:spacing w:val="-6"/>
          <w:highlight w:val="yellow"/>
        </w:rPr>
        <w:t>the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institute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for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reference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materials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and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measurements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in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brackets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(IRMM)/IFCC-45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panel.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The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8"/>
          <w:highlight w:val="yellow"/>
        </w:rPr>
        <w:t>measuring range is 1.5 nmol/L to 1750 nmol/L with a limit of detection (LOD) of 1.5 nmol/</w:t>
      </w:r>
      <w:proofErr w:type="gramStart"/>
      <w:r>
        <w:rPr>
          <w:color w:val="000000"/>
          <w:spacing w:val="-8"/>
          <w:highlight w:val="yellow"/>
        </w:rPr>
        <w:t>L.(</w:t>
      </w:r>
      <w:proofErr w:type="gramEnd"/>
      <w:r>
        <w:rPr>
          <w:color w:val="000000"/>
          <w:spacing w:val="-8"/>
          <w:highlight w:val="yellow"/>
        </w:rPr>
        <w:t>Holst, 2007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6"/>
          <w:highlight w:val="yellow"/>
        </w:rPr>
        <w:t>#29135)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(Rochelle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E</w:t>
      </w:r>
      <w:r>
        <w:rPr>
          <w:color w:val="000000"/>
          <w:spacing w:val="-12"/>
          <w:highlight w:val="yellow"/>
        </w:rPr>
        <w:t xml:space="preserve"> </w:t>
      </w:r>
      <w:proofErr w:type="spellStart"/>
      <w:r>
        <w:rPr>
          <w:color w:val="000000"/>
          <w:spacing w:val="-6"/>
          <w:highlight w:val="yellow"/>
        </w:rPr>
        <w:t>Tractenberg</w:t>
      </w:r>
      <w:proofErr w:type="spellEnd"/>
      <w:r>
        <w:rPr>
          <w:color w:val="000000"/>
          <w:spacing w:val="-6"/>
          <w:highlight w:val="yellow"/>
        </w:rPr>
        <w:t>)</w:t>
      </w:r>
    </w:p>
    <w:p w14:paraId="4DF7A599" w14:textId="77777777" w:rsidR="00B518C6" w:rsidRDefault="00B518C6">
      <w:pPr>
        <w:pStyle w:val="BodyText"/>
        <w:spacing w:before="28"/>
      </w:pPr>
    </w:p>
    <w:p w14:paraId="3098ADEF" w14:textId="77777777" w:rsidR="00B518C6" w:rsidRDefault="00000000">
      <w:pPr>
        <w:ind w:left="260"/>
        <w:rPr>
          <w:i/>
        </w:rPr>
      </w:pPr>
      <w:r>
        <w:rPr>
          <w:i/>
          <w:w w:val="90"/>
        </w:rPr>
        <w:t>The</w:t>
      </w:r>
      <w:r>
        <w:rPr>
          <w:i/>
          <w:spacing w:val="-2"/>
          <w:w w:val="90"/>
        </w:rPr>
        <w:t xml:space="preserve"> </w:t>
      </w:r>
      <w:proofErr w:type="spellStart"/>
      <w:r>
        <w:rPr>
          <w:i/>
          <w:w w:val="90"/>
        </w:rPr>
        <w:t>tetracosactide</w:t>
      </w:r>
      <w:proofErr w:type="spellEnd"/>
      <w:r>
        <w:rPr>
          <w:i/>
          <w:spacing w:val="-2"/>
          <w:w w:val="90"/>
        </w:rPr>
        <w:t xml:space="preserve"> </w:t>
      </w:r>
      <w:r>
        <w:rPr>
          <w:i/>
          <w:spacing w:val="-4"/>
          <w:w w:val="90"/>
        </w:rPr>
        <w:t>test</w:t>
      </w:r>
    </w:p>
    <w:p w14:paraId="6C556B02" w14:textId="77777777" w:rsidR="00B518C6" w:rsidRDefault="00B518C6">
      <w:pPr>
        <w:pStyle w:val="BodyText"/>
        <w:spacing w:before="40"/>
        <w:rPr>
          <w:i/>
        </w:rPr>
      </w:pPr>
    </w:p>
    <w:p w14:paraId="23F72CFB" w14:textId="77777777" w:rsidR="00B518C6" w:rsidRDefault="00000000">
      <w:pPr>
        <w:pStyle w:val="BodyText"/>
        <w:spacing w:line="252" w:lineRule="auto"/>
        <w:ind w:left="259" w:right="235"/>
        <w:jc w:val="both"/>
      </w:pP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samples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plasma</w:t>
      </w:r>
      <w:r>
        <w:rPr>
          <w:spacing w:val="-3"/>
          <w:w w:val="90"/>
        </w:rPr>
        <w:t xml:space="preserve"> </w:t>
      </w:r>
      <w:r>
        <w:rPr>
          <w:w w:val="90"/>
        </w:rPr>
        <w:t>ACTH</w:t>
      </w:r>
      <w:r>
        <w:rPr>
          <w:spacing w:val="-3"/>
          <w:w w:val="90"/>
        </w:rPr>
        <w:t xml:space="preserve"> </w:t>
      </w:r>
      <w:r>
        <w:rPr>
          <w:w w:val="90"/>
        </w:rPr>
        <w:t>collected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Ethylenediaminetetraacetic</w:t>
      </w:r>
      <w:r>
        <w:rPr>
          <w:spacing w:val="-3"/>
          <w:w w:val="90"/>
        </w:rPr>
        <w:t xml:space="preserve"> </w:t>
      </w:r>
      <w:r>
        <w:rPr>
          <w:w w:val="90"/>
        </w:rPr>
        <w:t>acid</w:t>
      </w:r>
      <w:r>
        <w:rPr>
          <w:spacing w:val="-3"/>
          <w:w w:val="90"/>
        </w:rPr>
        <w:t xml:space="preserve"> </w:t>
      </w:r>
      <w:r>
        <w:rPr>
          <w:w w:val="90"/>
        </w:rPr>
        <w:t>(EDTA)</w:t>
      </w:r>
      <w:r>
        <w:rPr>
          <w:spacing w:val="-3"/>
          <w:w w:val="90"/>
        </w:rPr>
        <w:t xml:space="preserve"> </w:t>
      </w:r>
      <w:r>
        <w:rPr>
          <w:w w:val="90"/>
        </w:rPr>
        <w:t>tubes</w:t>
      </w:r>
      <w:r>
        <w:rPr>
          <w:spacing w:val="-3"/>
          <w:w w:val="90"/>
        </w:rPr>
        <w:t xml:space="preserve"> </w:t>
      </w:r>
      <w:r>
        <w:rPr>
          <w:w w:val="90"/>
        </w:rPr>
        <w:t>on</w:t>
      </w:r>
      <w:r>
        <w:rPr>
          <w:spacing w:val="-3"/>
          <w:w w:val="90"/>
        </w:rPr>
        <w:t xml:space="preserve"> </w:t>
      </w:r>
      <w:r>
        <w:rPr>
          <w:w w:val="90"/>
        </w:rPr>
        <w:t>ice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serum </w:t>
      </w:r>
      <w:r>
        <w:rPr>
          <w:spacing w:val="-6"/>
        </w:rPr>
        <w:t xml:space="preserve">cortisol obtained during the test were submitted to the National Health Laboratory Services (NHLS) for </w:t>
      </w:r>
      <w:r>
        <w:rPr>
          <w:w w:val="90"/>
        </w:rPr>
        <w:t>testing</w:t>
      </w:r>
      <w:r>
        <w:rPr>
          <w:spacing w:val="40"/>
        </w:rPr>
        <w:t xml:space="preserve"> </w:t>
      </w:r>
      <w:r>
        <w:rPr>
          <w:w w:val="90"/>
        </w:rPr>
        <w:t xml:space="preserve">using the Roche electrochemiluminescence immunoassay “ECLIA”. Blood was taken at 0 minutes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serum</w:t>
      </w:r>
      <w:r>
        <w:rPr>
          <w:spacing w:val="-12"/>
        </w:rPr>
        <w:t xml:space="preserve"> </w:t>
      </w:r>
      <w:r>
        <w:rPr>
          <w:spacing w:val="-2"/>
        </w:rPr>
        <w:t>cortisol,</w:t>
      </w:r>
      <w:r>
        <w:rPr>
          <w:spacing w:val="-12"/>
        </w:rPr>
        <w:t xml:space="preserve"> </w:t>
      </w:r>
      <w:r>
        <w:rPr>
          <w:spacing w:val="-2"/>
        </w:rPr>
        <w:t>followed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250</w:t>
      </w:r>
      <w:r>
        <w:rPr>
          <w:spacing w:val="-12"/>
        </w:rPr>
        <w:t xml:space="preserve"> </w:t>
      </w:r>
      <w:r>
        <w:rPr>
          <w:spacing w:val="-2"/>
        </w:rPr>
        <w:t>µg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intravenously</w:t>
      </w:r>
      <w:r>
        <w:rPr>
          <w:spacing w:val="-12"/>
        </w:rPr>
        <w:t xml:space="preserve"> </w:t>
      </w:r>
      <w:r>
        <w:rPr>
          <w:spacing w:val="-2"/>
        </w:rPr>
        <w:t>administered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tetracosactide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 xml:space="preserve">30-minute </w:t>
      </w:r>
      <w:r>
        <w:rPr>
          <w:w w:val="90"/>
        </w:rPr>
        <w:t xml:space="preserve">serum cortisol was taken at the conclusion of the test. AI was diagnosed if a 30-minute serum cortisol was </w:t>
      </w:r>
      <w:r>
        <w:rPr>
          <w:spacing w:val="-8"/>
        </w:rPr>
        <w:t>less</w:t>
      </w:r>
      <w:r>
        <w:rPr>
          <w:spacing w:val="-1"/>
        </w:rPr>
        <w:t xml:space="preserve"> </w:t>
      </w:r>
      <w:r>
        <w:rPr>
          <w:spacing w:val="-8"/>
        </w:rPr>
        <w:t>than</w:t>
      </w:r>
      <w:r>
        <w:rPr>
          <w:spacing w:val="-2"/>
        </w:rPr>
        <w:t xml:space="preserve"> </w:t>
      </w:r>
      <w:r>
        <w:rPr>
          <w:spacing w:val="-8"/>
        </w:rPr>
        <w:t>500</w:t>
      </w:r>
      <w:r>
        <w:rPr>
          <w:spacing w:val="-1"/>
        </w:rPr>
        <w:t xml:space="preserve"> </w:t>
      </w:r>
      <w:r>
        <w:rPr>
          <w:spacing w:val="-8"/>
        </w:rPr>
        <w:t>nmol/L.</w:t>
      </w:r>
      <w:r>
        <w:rPr>
          <w:spacing w:val="-1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patients</w:t>
      </w:r>
      <w:r>
        <w:rPr>
          <w:spacing w:val="-1"/>
        </w:rPr>
        <w:t xml:space="preserve"> </w:t>
      </w:r>
      <w:r>
        <w:rPr>
          <w:spacing w:val="-8"/>
        </w:rPr>
        <w:t>with</w:t>
      </w:r>
      <w:r>
        <w:rPr>
          <w:spacing w:val="-2"/>
        </w:rPr>
        <w:t xml:space="preserve"> </w:t>
      </w:r>
      <w:r>
        <w:rPr>
          <w:spacing w:val="-8"/>
        </w:rPr>
        <w:t>confirmed</w:t>
      </w:r>
      <w:r>
        <w:rPr>
          <w:spacing w:val="-2"/>
        </w:rPr>
        <w:t xml:space="preserve"> </w:t>
      </w:r>
      <w:r>
        <w:rPr>
          <w:spacing w:val="-8"/>
        </w:rPr>
        <w:t>cortisol</w:t>
      </w:r>
      <w:r>
        <w:rPr>
          <w:spacing w:val="-1"/>
        </w:rPr>
        <w:t xml:space="preserve"> </w:t>
      </w:r>
      <w:r>
        <w:rPr>
          <w:spacing w:val="-8"/>
        </w:rPr>
        <w:t>deficiency,</w:t>
      </w:r>
      <w:r>
        <w:rPr>
          <w:spacing w:val="-1"/>
        </w:rPr>
        <w:t xml:space="preserve"> </w:t>
      </w:r>
      <w:r>
        <w:rPr>
          <w:spacing w:val="-8"/>
        </w:rPr>
        <w:t>a</w:t>
      </w:r>
      <w:r>
        <w:t xml:space="preserve"> </w:t>
      </w:r>
      <w:r>
        <w:rPr>
          <w:spacing w:val="-8"/>
        </w:rPr>
        <w:t>concomitant</w:t>
      </w:r>
      <w:r>
        <w:rPr>
          <w:spacing w:val="-1"/>
        </w:rPr>
        <w:t xml:space="preserve"> </w:t>
      </w:r>
      <w:r>
        <w:rPr>
          <w:spacing w:val="-8"/>
        </w:rPr>
        <w:t>plasma</w:t>
      </w:r>
      <w:r>
        <w:rPr>
          <w:spacing w:val="-2"/>
        </w:rPr>
        <w:t xml:space="preserve"> </w:t>
      </w:r>
      <w:r>
        <w:rPr>
          <w:spacing w:val="-8"/>
        </w:rPr>
        <w:t>ACTH</w:t>
      </w:r>
      <w:r>
        <w:rPr>
          <w:spacing w:val="-2"/>
        </w:rPr>
        <w:t xml:space="preserve"> </w:t>
      </w:r>
      <w:r>
        <w:rPr>
          <w:spacing w:val="-8"/>
        </w:rPr>
        <w:t xml:space="preserve">above </w:t>
      </w:r>
      <w:r>
        <w:rPr>
          <w:spacing w:val="-6"/>
        </w:rPr>
        <w:t>the upper limit of the reference range</w:t>
      </w:r>
      <w:r>
        <w:rPr>
          <w:spacing w:val="-7"/>
        </w:rPr>
        <w:t xml:space="preserve"> </w:t>
      </w:r>
      <w:r>
        <w:rPr>
          <w:spacing w:val="-6"/>
        </w:rPr>
        <w:t xml:space="preserve">(67.7 </w:t>
      </w:r>
      <w:proofErr w:type="spellStart"/>
      <w:r>
        <w:rPr>
          <w:spacing w:val="-6"/>
        </w:rPr>
        <w:t>pg</w:t>
      </w:r>
      <w:proofErr w:type="spellEnd"/>
      <w:r>
        <w:rPr>
          <w:spacing w:val="-6"/>
        </w:rPr>
        <w:t>/mL) was consistent with PAI, (17) while a low or normal</w:t>
      </w:r>
    </w:p>
    <w:p w14:paraId="5C855965" w14:textId="77777777" w:rsidR="00B518C6" w:rsidRDefault="00000000">
      <w:pPr>
        <w:pStyle w:val="BodyText"/>
        <w:spacing w:before="12" w:line="230" w:lineRule="auto"/>
        <w:ind w:left="259" w:right="236"/>
        <w:jc w:val="both"/>
        <w:rPr>
          <w:rFonts w:ascii="Times New Roman"/>
        </w:rPr>
      </w:pPr>
      <w:r>
        <w:t>plasma</w:t>
      </w:r>
      <w:r>
        <w:rPr>
          <w:spacing w:val="-9"/>
        </w:rPr>
        <w:t xml:space="preserve"> </w:t>
      </w:r>
      <w:r>
        <w:t>ACTH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diagnostic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SAI</w:t>
      </w:r>
      <w:r>
        <w:rPr>
          <w:spacing w:val="-9"/>
        </w:rPr>
        <w:t xml:space="preserve"> </w:t>
      </w:r>
      <w:r>
        <w:t>(18)</w:t>
      </w:r>
      <w:r>
        <w:rPr>
          <w:rFonts w:ascii="Times New Roman"/>
        </w:rPr>
        <w:t>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Further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cortisol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done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evaluate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diagnostic sensitivity and specificity of stimulated cortisol concentration at 420 nmol/L, 400 nmol/L, and 340 nmol/ </w:t>
      </w:r>
      <w:r>
        <w:rPr>
          <w:rFonts w:ascii="Times New Roman"/>
          <w:spacing w:val="-10"/>
        </w:rPr>
        <w:t>L</w:t>
      </w:r>
    </w:p>
    <w:p w14:paraId="02C36B16" w14:textId="77777777" w:rsidR="00B518C6" w:rsidRDefault="00B518C6">
      <w:pPr>
        <w:spacing w:line="230" w:lineRule="auto"/>
        <w:jc w:val="both"/>
        <w:rPr>
          <w:rFonts w:ascii="Times New Roman"/>
        </w:rPr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1DEFD3FB" w14:textId="77777777" w:rsidR="00B518C6" w:rsidRDefault="00000000">
      <w:pPr>
        <w:spacing w:before="85"/>
        <w:ind w:left="260"/>
        <w:rPr>
          <w:i/>
        </w:rPr>
      </w:pPr>
      <w:r>
        <w:rPr>
          <w:i/>
          <w:spacing w:val="-8"/>
        </w:rPr>
        <w:lastRenderedPageBreak/>
        <w:t>Determination</w:t>
      </w:r>
      <w:r>
        <w:rPr>
          <w:i/>
          <w:spacing w:val="2"/>
        </w:rPr>
        <w:t xml:space="preserve"> </w:t>
      </w:r>
      <w:r>
        <w:rPr>
          <w:i/>
          <w:spacing w:val="-8"/>
        </w:rPr>
        <w:t>of</w:t>
      </w:r>
      <w:r>
        <w:rPr>
          <w:i/>
          <w:spacing w:val="2"/>
        </w:rPr>
        <w:t xml:space="preserve"> </w:t>
      </w:r>
      <w:r>
        <w:rPr>
          <w:i/>
          <w:spacing w:val="-8"/>
        </w:rPr>
        <w:t>survival</w:t>
      </w:r>
    </w:p>
    <w:p w14:paraId="14A40560" w14:textId="77777777" w:rsidR="00B518C6" w:rsidRDefault="00B518C6">
      <w:pPr>
        <w:pStyle w:val="BodyText"/>
        <w:spacing w:before="41"/>
        <w:rPr>
          <w:i/>
        </w:rPr>
      </w:pPr>
    </w:p>
    <w:p w14:paraId="736EFF66" w14:textId="77777777" w:rsidR="00B518C6" w:rsidRDefault="00000000">
      <w:pPr>
        <w:pStyle w:val="BodyText"/>
        <w:spacing w:line="254" w:lineRule="auto"/>
        <w:ind w:left="260" w:right="237" w:hanging="1"/>
        <w:jc w:val="both"/>
      </w:pPr>
      <w:r>
        <w:rPr>
          <w:spacing w:val="-6"/>
        </w:rPr>
        <w:t xml:space="preserve">Telephonic follow-up was performed to determine after discharge survival from hospital through direct </w:t>
      </w:r>
      <w:r>
        <w:rPr>
          <w:w w:val="90"/>
        </w:rPr>
        <w:t>patient or family contact. A hospital database (</w:t>
      </w:r>
      <w:proofErr w:type="spellStart"/>
      <w:r>
        <w:rPr>
          <w:w w:val="90"/>
        </w:rPr>
        <w:t>Clinicom</w:t>
      </w:r>
      <w:proofErr w:type="spellEnd"/>
      <w:r>
        <w:rPr>
          <w:w w:val="90"/>
        </w:rPr>
        <w:t>®) also corroborated survival, by their attendance</w:t>
      </w:r>
      <w:r>
        <w:rPr>
          <w:spacing w:val="40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rPr>
          <w:spacing w:val="-4"/>
        </w:rPr>
        <w:t>various</w:t>
      </w:r>
      <w:r>
        <w:rPr>
          <w:spacing w:val="-9"/>
        </w:rPr>
        <w:t xml:space="preserve"> </w:t>
      </w:r>
      <w:r>
        <w:rPr>
          <w:spacing w:val="-4"/>
        </w:rPr>
        <w:t>clinics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drainage</w:t>
      </w:r>
      <w:r>
        <w:rPr>
          <w:spacing w:val="-9"/>
        </w:rPr>
        <w:t xml:space="preserve"> </w:t>
      </w:r>
      <w:r>
        <w:rPr>
          <w:spacing w:val="-4"/>
        </w:rPr>
        <w:t>area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tertiary</w:t>
      </w:r>
      <w:r>
        <w:rPr>
          <w:spacing w:val="-9"/>
        </w:rPr>
        <w:t xml:space="preserve"> </w:t>
      </w:r>
      <w:r>
        <w:rPr>
          <w:spacing w:val="-4"/>
        </w:rPr>
        <w:t>hospital</w:t>
      </w:r>
      <w:r>
        <w:rPr>
          <w:spacing w:val="-9"/>
        </w:rPr>
        <w:t xml:space="preserve"> </w:t>
      </w:r>
      <w:r>
        <w:rPr>
          <w:spacing w:val="-4"/>
        </w:rPr>
        <w:t>facility.</w:t>
      </w:r>
    </w:p>
    <w:p w14:paraId="0448EFDC" w14:textId="77777777" w:rsidR="00B518C6" w:rsidRDefault="00000000">
      <w:pPr>
        <w:pStyle w:val="Heading4"/>
        <w:spacing w:before="184"/>
      </w:pPr>
      <w:r>
        <w:rPr>
          <w:spacing w:val="-2"/>
          <w:w w:val="85"/>
        </w:rPr>
        <w:t>Statistical</w:t>
      </w:r>
      <w:r>
        <w:rPr>
          <w:spacing w:val="4"/>
        </w:rPr>
        <w:t xml:space="preserve"> </w:t>
      </w:r>
      <w:r>
        <w:rPr>
          <w:spacing w:val="-2"/>
          <w:w w:val="95"/>
        </w:rPr>
        <w:t>analysis:</w:t>
      </w:r>
    </w:p>
    <w:p w14:paraId="7D266B83" w14:textId="77777777" w:rsidR="00B518C6" w:rsidRDefault="00000000">
      <w:pPr>
        <w:pStyle w:val="BodyText"/>
        <w:spacing w:before="193" w:line="254" w:lineRule="auto"/>
        <w:ind w:left="259" w:right="236"/>
        <w:jc w:val="both"/>
      </w:pPr>
      <w:r>
        <w:rPr>
          <w:spacing w:val="-2"/>
        </w:rPr>
        <w:t>Statistical</w:t>
      </w:r>
      <w:r>
        <w:rPr>
          <w:spacing w:val="-6"/>
        </w:rPr>
        <w:t xml:space="preserve"> </w:t>
      </w:r>
      <w:r>
        <w:rPr>
          <w:spacing w:val="-2"/>
        </w:rPr>
        <w:t>analyses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performed</w:t>
      </w:r>
      <w:r>
        <w:rPr>
          <w:spacing w:val="-6"/>
        </w:rPr>
        <w:t xml:space="preserve"> </w:t>
      </w:r>
      <w:r>
        <w:rPr>
          <w:spacing w:val="-2"/>
        </w:rPr>
        <w:t>using</w:t>
      </w:r>
      <w:r>
        <w:rPr>
          <w:spacing w:val="-6"/>
        </w:rPr>
        <w:t xml:space="preserve"> </w:t>
      </w:r>
      <w:r>
        <w:rPr>
          <w:spacing w:val="-2"/>
        </w:rPr>
        <w:t>R-programing</w:t>
      </w:r>
      <w:r>
        <w:rPr>
          <w:spacing w:val="-6"/>
        </w:rPr>
        <w:t xml:space="preserve"> </w:t>
      </w:r>
      <w:r>
        <w:rPr>
          <w:spacing w:val="-2"/>
        </w:rPr>
        <w:t>software</w:t>
      </w:r>
      <w:r>
        <w:rPr>
          <w:spacing w:val="-6"/>
        </w:rPr>
        <w:t xml:space="preserve"> </w:t>
      </w:r>
      <w:r>
        <w:rPr>
          <w:i/>
          <w:spacing w:val="-2"/>
        </w:rPr>
        <w:t>(ref: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R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Core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Team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(2023).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_R:</w:t>
      </w:r>
      <w:r>
        <w:rPr>
          <w:i/>
          <w:spacing w:val="-6"/>
        </w:rPr>
        <w:t xml:space="preserve"> </w:t>
      </w:r>
      <w:r>
        <w:rPr>
          <w:i/>
          <w:spacing w:val="-2"/>
        </w:rPr>
        <w:t xml:space="preserve">A </w:t>
      </w:r>
      <w:r>
        <w:rPr>
          <w:i/>
          <w:spacing w:val="-8"/>
        </w:rPr>
        <w:t>Language</w:t>
      </w:r>
      <w:r>
        <w:rPr>
          <w:i/>
        </w:rPr>
        <w:t xml:space="preserve"> </w:t>
      </w:r>
      <w:r>
        <w:rPr>
          <w:i/>
          <w:spacing w:val="-8"/>
        </w:rPr>
        <w:t>and</w:t>
      </w:r>
      <w:r>
        <w:rPr>
          <w:i/>
        </w:rPr>
        <w:t xml:space="preserve"> </w:t>
      </w:r>
      <w:r>
        <w:rPr>
          <w:i/>
          <w:spacing w:val="-8"/>
        </w:rPr>
        <w:t>Environment</w:t>
      </w:r>
      <w:r>
        <w:rPr>
          <w:i/>
        </w:rPr>
        <w:t xml:space="preserve"> </w:t>
      </w:r>
      <w:r>
        <w:rPr>
          <w:i/>
          <w:spacing w:val="-8"/>
        </w:rPr>
        <w:t>for</w:t>
      </w:r>
      <w:r>
        <w:rPr>
          <w:i/>
        </w:rPr>
        <w:t xml:space="preserve"> </w:t>
      </w:r>
      <w:r>
        <w:rPr>
          <w:i/>
          <w:spacing w:val="-8"/>
        </w:rPr>
        <w:t>Statistical</w:t>
      </w:r>
      <w:r>
        <w:rPr>
          <w:i/>
        </w:rPr>
        <w:t xml:space="preserve"> </w:t>
      </w:r>
      <w:r>
        <w:rPr>
          <w:i/>
          <w:spacing w:val="-8"/>
        </w:rPr>
        <w:t>Computing_.</w:t>
      </w:r>
      <w:r>
        <w:rPr>
          <w:i/>
        </w:rPr>
        <w:t xml:space="preserve"> </w:t>
      </w:r>
      <w:r>
        <w:rPr>
          <w:i/>
          <w:spacing w:val="-8"/>
        </w:rPr>
        <w:t>R</w:t>
      </w:r>
      <w:r>
        <w:rPr>
          <w:i/>
        </w:rPr>
        <w:t xml:space="preserve"> </w:t>
      </w:r>
      <w:r>
        <w:rPr>
          <w:i/>
          <w:spacing w:val="-8"/>
        </w:rPr>
        <w:t>Foundation</w:t>
      </w:r>
      <w:r>
        <w:rPr>
          <w:i/>
        </w:rPr>
        <w:t xml:space="preserve"> </w:t>
      </w:r>
      <w:r>
        <w:rPr>
          <w:i/>
          <w:spacing w:val="-8"/>
        </w:rPr>
        <w:t>for</w:t>
      </w:r>
      <w:r>
        <w:rPr>
          <w:i/>
        </w:rPr>
        <w:t xml:space="preserve"> </w:t>
      </w:r>
      <w:r>
        <w:rPr>
          <w:i/>
          <w:spacing w:val="-8"/>
        </w:rPr>
        <w:t>Statistical</w:t>
      </w:r>
      <w:r>
        <w:rPr>
          <w:i/>
        </w:rPr>
        <w:t xml:space="preserve"> </w:t>
      </w:r>
      <w:r>
        <w:rPr>
          <w:i/>
          <w:spacing w:val="-8"/>
        </w:rPr>
        <w:t>Computing,</w:t>
      </w:r>
      <w:r>
        <w:rPr>
          <w:i/>
        </w:rPr>
        <w:t xml:space="preserve"> </w:t>
      </w:r>
      <w:r>
        <w:rPr>
          <w:i/>
          <w:spacing w:val="-8"/>
        </w:rPr>
        <w:t xml:space="preserve">Vienna, </w:t>
      </w:r>
      <w:r>
        <w:rPr>
          <w:i/>
        </w:rPr>
        <w:t xml:space="preserve">Austria. </w:t>
      </w:r>
      <w:hyperlink r:id="rId9">
        <w:r w:rsidR="00B518C6">
          <w:rPr>
            <w:i/>
            <w:color w:val="4F81BD"/>
          </w:rPr>
          <w:t>https://www.R-project.org/</w:t>
        </w:r>
        <w:r w:rsidR="00B518C6">
          <w:rPr>
            <w:i/>
          </w:rPr>
          <w:t>)</w:t>
        </w:r>
        <w:r w:rsidR="00B518C6">
          <w:t>.</w:t>
        </w:r>
      </w:hyperlink>
      <w:r>
        <w:t xml:space="preserve"> Categorical variables were presented as frequencies and percentages,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continuous</w:t>
      </w:r>
      <w:r>
        <w:rPr>
          <w:spacing w:val="-15"/>
        </w:rPr>
        <w:t xml:space="preserve"> </w:t>
      </w:r>
      <w:r>
        <w:t>variables</w:t>
      </w:r>
      <w:r>
        <w:rPr>
          <w:spacing w:val="-16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expressed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medians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compared</w:t>
      </w:r>
      <w:r>
        <w:rPr>
          <w:spacing w:val="-16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 xml:space="preserve">the </w:t>
      </w:r>
      <w:r>
        <w:rPr>
          <w:w w:val="90"/>
        </w:rPr>
        <w:t>Wilcoxon-Mann-Whitney test.</w:t>
      </w:r>
      <w:r>
        <w:rPr>
          <w:spacing w:val="40"/>
        </w:rPr>
        <w:t xml:space="preserve"> </w:t>
      </w:r>
      <w:r>
        <w:rPr>
          <w:w w:val="90"/>
        </w:rPr>
        <w:t xml:space="preserve">Proportions and categorical variables were compared, using Pearson’s chi- </w:t>
      </w:r>
      <w:r>
        <w:rPr>
          <w:spacing w:val="-6"/>
        </w:rPr>
        <w:t>square</w:t>
      </w:r>
      <w:r>
        <w:rPr>
          <w:spacing w:val="-10"/>
        </w:rPr>
        <w:t xml:space="preserve"> </w:t>
      </w:r>
      <w:r>
        <w:rPr>
          <w:spacing w:val="-6"/>
        </w:rPr>
        <w:t>test</w:t>
      </w:r>
      <w:r>
        <w:rPr>
          <w:spacing w:val="-9"/>
        </w:rPr>
        <w:t xml:space="preserve"> </w:t>
      </w:r>
      <w:r>
        <w:rPr>
          <w:spacing w:val="-6"/>
        </w:rPr>
        <w:t>or</w:t>
      </w:r>
      <w:r>
        <w:rPr>
          <w:spacing w:val="-9"/>
        </w:rPr>
        <w:t xml:space="preserve"> </w:t>
      </w:r>
      <w:r>
        <w:rPr>
          <w:spacing w:val="-6"/>
        </w:rPr>
        <w:t>Fisher’s</w:t>
      </w:r>
      <w:r>
        <w:rPr>
          <w:spacing w:val="-10"/>
        </w:rPr>
        <w:t xml:space="preserve"> </w:t>
      </w:r>
      <w:r>
        <w:rPr>
          <w:spacing w:val="-6"/>
        </w:rPr>
        <w:t>exact</w:t>
      </w:r>
      <w:r>
        <w:rPr>
          <w:spacing w:val="-9"/>
        </w:rPr>
        <w:t xml:space="preserve"> </w:t>
      </w:r>
      <w:r>
        <w:rPr>
          <w:spacing w:val="-6"/>
        </w:rPr>
        <w:t>test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appropriate.</w:t>
      </w:r>
      <w:r>
        <w:rPr>
          <w:spacing w:val="-10"/>
        </w:rPr>
        <w:t xml:space="preserve"> </w:t>
      </w:r>
      <w:r>
        <w:rPr>
          <w:spacing w:val="-6"/>
        </w:rPr>
        <w:t>We</w:t>
      </w:r>
      <w:r>
        <w:rPr>
          <w:spacing w:val="-9"/>
        </w:rPr>
        <w:t xml:space="preserve"> </w:t>
      </w:r>
      <w:r>
        <w:rPr>
          <w:spacing w:val="-6"/>
        </w:rPr>
        <w:t>ranked</w:t>
      </w:r>
      <w:r>
        <w:rPr>
          <w:spacing w:val="-9"/>
        </w:rPr>
        <w:t xml:space="preserve"> </w:t>
      </w:r>
      <w:r>
        <w:rPr>
          <w:spacing w:val="-6"/>
        </w:rPr>
        <w:t>CD4</w:t>
      </w:r>
      <w:r>
        <w:rPr>
          <w:spacing w:val="-10"/>
        </w:rPr>
        <w:t xml:space="preserve"> </w:t>
      </w:r>
      <w:r>
        <w:rPr>
          <w:spacing w:val="-6"/>
        </w:rPr>
        <w:t>counts</w:t>
      </w:r>
      <w:r>
        <w:rPr>
          <w:spacing w:val="-9"/>
        </w:rPr>
        <w:t xml:space="preserve"> </w:t>
      </w:r>
      <w:r>
        <w:rPr>
          <w:spacing w:val="-6"/>
        </w:rPr>
        <w:t>into</w:t>
      </w:r>
      <w:r>
        <w:rPr>
          <w:spacing w:val="-9"/>
        </w:rPr>
        <w:t xml:space="preserve"> </w:t>
      </w:r>
      <w:r>
        <w:rPr>
          <w:spacing w:val="-6"/>
        </w:rPr>
        <w:t>tertiles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0-33;</w:t>
      </w:r>
      <w:r>
        <w:rPr>
          <w:spacing w:val="-9"/>
        </w:rPr>
        <w:t xml:space="preserve"> </w:t>
      </w:r>
      <w:r>
        <w:rPr>
          <w:spacing w:val="-6"/>
        </w:rPr>
        <w:t>34-66</w:t>
      </w:r>
      <w:r>
        <w:rPr>
          <w:spacing w:val="-9"/>
        </w:rPr>
        <w:t xml:space="preserve"> </w:t>
      </w:r>
      <w:r>
        <w:rPr>
          <w:spacing w:val="-6"/>
        </w:rPr>
        <w:t xml:space="preserve">and </w:t>
      </w:r>
      <w:r>
        <w:rPr>
          <w:w w:val="90"/>
        </w:rPr>
        <w:t>67-100,</w:t>
      </w:r>
      <w:r>
        <w:rPr>
          <w:spacing w:val="-3"/>
          <w:w w:val="90"/>
        </w:rPr>
        <w:t xml:space="preserve"> </w:t>
      </w:r>
      <w:r>
        <w:rPr>
          <w:w w:val="90"/>
        </w:rPr>
        <w:t>respectively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determine</w:t>
      </w:r>
      <w:r>
        <w:rPr>
          <w:spacing w:val="-3"/>
          <w:w w:val="90"/>
        </w:rPr>
        <w:t xml:space="preserve"> </w:t>
      </w:r>
      <w:r>
        <w:rPr>
          <w:w w:val="90"/>
        </w:rPr>
        <w:t>if</w:t>
      </w:r>
      <w:r>
        <w:rPr>
          <w:spacing w:val="-3"/>
          <w:w w:val="90"/>
        </w:rPr>
        <w:t xml:space="preserve"> </w:t>
      </w:r>
      <w:r>
        <w:rPr>
          <w:w w:val="90"/>
        </w:rPr>
        <w:t>AI</w:t>
      </w:r>
      <w:r>
        <w:rPr>
          <w:spacing w:val="-3"/>
          <w:w w:val="90"/>
        </w:rPr>
        <w:t xml:space="preserve"> </w:t>
      </w:r>
      <w:r>
        <w:rPr>
          <w:w w:val="90"/>
        </w:rPr>
        <w:t>was</w:t>
      </w:r>
      <w:r>
        <w:rPr>
          <w:spacing w:val="-3"/>
          <w:w w:val="90"/>
        </w:rPr>
        <w:t xml:space="preserve"> </w:t>
      </w:r>
      <w:r>
        <w:rPr>
          <w:w w:val="90"/>
        </w:rPr>
        <w:t>associated.</w:t>
      </w:r>
      <w:r>
        <w:rPr>
          <w:spacing w:val="-3"/>
          <w:w w:val="90"/>
        </w:rPr>
        <w:t xml:space="preserve"> </w:t>
      </w:r>
      <w:r>
        <w:rPr>
          <w:w w:val="90"/>
        </w:rPr>
        <w:t>Univariate</w:t>
      </w:r>
      <w:r>
        <w:rPr>
          <w:spacing w:val="-3"/>
          <w:w w:val="90"/>
        </w:rPr>
        <w:t xml:space="preserve"> </w:t>
      </w:r>
      <w:r>
        <w:rPr>
          <w:w w:val="90"/>
        </w:rPr>
        <w:t>Cox-Proportional</w:t>
      </w:r>
      <w:r>
        <w:rPr>
          <w:spacing w:val="-3"/>
          <w:w w:val="90"/>
        </w:rPr>
        <w:t xml:space="preserve"> </w:t>
      </w:r>
      <w:r>
        <w:rPr>
          <w:w w:val="90"/>
        </w:rPr>
        <w:t>Hazard</w:t>
      </w:r>
      <w:r>
        <w:rPr>
          <w:spacing w:val="-4"/>
          <w:w w:val="90"/>
        </w:rPr>
        <w:t xml:space="preserve"> </w:t>
      </w:r>
      <w:r>
        <w:rPr>
          <w:w w:val="90"/>
        </w:rPr>
        <w:t>regression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was </w:t>
      </w:r>
      <w:r>
        <w:rPr>
          <w:spacing w:val="-4"/>
        </w:rPr>
        <w:t>used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estimate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each</w:t>
      </w:r>
      <w:r>
        <w:rPr>
          <w:spacing w:val="-9"/>
        </w:rPr>
        <w:t xml:space="preserve"> </w:t>
      </w:r>
      <w:r>
        <w:rPr>
          <w:spacing w:val="-4"/>
        </w:rPr>
        <w:t>variable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mortality.</w:t>
      </w:r>
      <w:r>
        <w:rPr>
          <w:spacing w:val="40"/>
        </w:rPr>
        <w:t xml:space="preserve"> </w:t>
      </w:r>
      <w:r>
        <w:rPr>
          <w:spacing w:val="-4"/>
        </w:rPr>
        <w:t>Multivariable</w:t>
      </w:r>
      <w:r>
        <w:rPr>
          <w:spacing w:val="-9"/>
        </w:rPr>
        <w:t xml:space="preserve"> </w:t>
      </w:r>
      <w:r>
        <w:rPr>
          <w:spacing w:val="-4"/>
        </w:rPr>
        <w:t>Cox-Proportional</w:t>
      </w:r>
      <w:r>
        <w:rPr>
          <w:spacing w:val="-9"/>
        </w:rPr>
        <w:t xml:space="preserve"> </w:t>
      </w:r>
      <w:r>
        <w:rPr>
          <w:spacing w:val="-4"/>
        </w:rPr>
        <w:t>Hazard</w:t>
      </w:r>
      <w:r>
        <w:rPr>
          <w:spacing w:val="-9"/>
        </w:rPr>
        <w:t xml:space="preserve"> </w:t>
      </w:r>
      <w:r>
        <w:rPr>
          <w:spacing w:val="-4"/>
        </w:rPr>
        <w:t xml:space="preserve">regression </w:t>
      </w:r>
      <w:r>
        <w:rPr>
          <w:w w:val="90"/>
        </w:rPr>
        <w:t>analysis</w:t>
      </w:r>
      <w:r>
        <w:rPr>
          <w:spacing w:val="-2"/>
          <w:w w:val="90"/>
        </w:rPr>
        <w:t xml:space="preserve"> </w:t>
      </w:r>
      <w:r>
        <w:rPr>
          <w:w w:val="90"/>
        </w:rPr>
        <w:t>was</w:t>
      </w:r>
      <w:r>
        <w:rPr>
          <w:spacing w:val="-2"/>
          <w:w w:val="90"/>
        </w:rPr>
        <w:t xml:space="preserve"> </w:t>
      </w:r>
      <w:r>
        <w:rPr>
          <w:w w:val="90"/>
        </w:rPr>
        <w:t>used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identify</w:t>
      </w:r>
      <w:r>
        <w:rPr>
          <w:spacing w:val="-2"/>
          <w:w w:val="90"/>
        </w:rPr>
        <w:t xml:space="preserve"> </w:t>
      </w:r>
      <w:r>
        <w:rPr>
          <w:w w:val="90"/>
        </w:rPr>
        <w:t>independent</w:t>
      </w:r>
      <w:r>
        <w:rPr>
          <w:spacing w:val="-2"/>
          <w:w w:val="90"/>
        </w:rPr>
        <w:t xml:space="preserve"> </w:t>
      </w:r>
      <w:r>
        <w:rPr>
          <w:w w:val="90"/>
        </w:rPr>
        <w:t>predictors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survival.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significance</w:t>
      </w:r>
      <w:r>
        <w:rPr>
          <w:spacing w:val="-4"/>
          <w:w w:val="90"/>
        </w:rPr>
        <w:t xml:space="preserve"> </w:t>
      </w:r>
      <w:r>
        <w:rPr>
          <w:w w:val="90"/>
        </w:rPr>
        <w:t>level</w:t>
      </w:r>
      <w:r>
        <w:rPr>
          <w:spacing w:val="-2"/>
          <w:w w:val="90"/>
        </w:rPr>
        <w:t xml:space="preserve"> </w:t>
      </w:r>
      <w:r>
        <w:rPr>
          <w:w w:val="90"/>
        </w:rPr>
        <w:t>was</w:t>
      </w:r>
      <w:r>
        <w:rPr>
          <w:spacing w:val="-4"/>
          <w:w w:val="90"/>
        </w:rPr>
        <w:t xml:space="preserve"> </w:t>
      </w:r>
      <w:r>
        <w:rPr>
          <w:w w:val="90"/>
        </w:rPr>
        <w:t>set</w:t>
      </w:r>
      <w:r>
        <w:rPr>
          <w:spacing w:val="-4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i/>
          <w:w w:val="90"/>
        </w:rPr>
        <w:t>p</w:t>
      </w:r>
      <w:r>
        <w:rPr>
          <w:i/>
          <w:spacing w:val="-4"/>
          <w:w w:val="90"/>
        </w:rPr>
        <w:t xml:space="preserve"> </w:t>
      </w:r>
      <w:r>
        <w:rPr>
          <w:w w:val="90"/>
        </w:rPr>
        <w:t xml:space="preserve">&lt;0.005. </w:t>
      </w:r>
      <w:r>
        <w:rPr>
          <w:spacing w:val="-8"/>
        </w:rPr>
        <w:t>For</w:t>
      </w:r>
      <w:r>
        <w:rPr>
          <w:spacing w:val="-1"/>
        </w:rPr>
        <w:t xml:space="preserve"> </w:t>
      </w:r>
      <w:r>
        <w:rPr>
          <w:spacing w:val="-8"/>
        </w:rPr>
        <w:t>analysis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1"/>
        </w:rPr>
        <w:t xml:space="preserve"> </w:t>
      </w:r>
      <w:r>
        <w:rPr>
          <w:spacing w:val="-8"/>
        </w:rPr>
        <w:t>survival</w:t>
      </w:r>
      <w:r>
        <w:rPr>
          <w:spacing w:val="-1"/>
        </w:rPr>
        <w:t xml:space="preserve"> </w:t>
      </w:r>
      <w:r>
        <w:rPr>
          <w:spacing w:val="-8"/>
        </w:rPr>
        <w:t>data,</w:t>
      </w:r>
      <w:r>
        <w:rPr>
          <w:spacing w:val="-1"/>
        </w:rPr>
        <w:t xml:space="preserve"> </w:t>
      </w:r>
      <w:r>
        <w:rPr>
          <w:spacing w:val="-8"/>
        </w:rPr>
        <w:t>we</w:t>
      </w:r>
      <w:r>
        <w:rPr>
          <w:spacing w:val="-1"/>
        </w:rPr>
        <w:t xml:space="preserve"> </w:t>
      </w:r>
      <w:r>
        <w:rPr>
          <w:spacing w:val="-8"/>
        </w:rPr>
        <w:t>described</w:t>
      </w:r>
      <w:r>
        <w:rPr>
          <w:spacing w:val="-1"/>
        </w:rPr>
        <w:t xml:space="preserve"> </w:t>
      </w:r>
      <w:r>
        <w:rPr>
          <w:spacing w:val="-8"/>
        </w:rPr>
        <w:t>those</w:t>
      </w:r>
      <w:r>
        <w:rPr>
          <w:spacing w:val="-1"/>
        </w:rPr>
        <w:t xml:space="preserve"> </w:t>
      </w:r>
      <w:r>
        <w:rPr>
          <w:spacing w:val="-8"/>
        </w:rPr>
        <w:t>who</w:t>
      </w:r>
      <w:r>
        <w:rPr>
          <w:spacing w:val="-1"/>
        </w:rPr>
        <w:t xml:space="preserve"> </w:t>
      </w:r>
      <w:r>
        <w:rPr>
          <w:spacing w:val="-8"/>
        </w:rPr>
        <w:t>were</w:t>
      </w:r>
      <w:r>
        <w:rPr>
          <w:spacing w:val="-1"/>
        </w:rPr>
        <w:t xml:space="preserve"> </w:t>
      </w:r>
      <w:r>
        <w:rPr>
          <w:spacing w:val="-8"/>
        </w:rPr>
        <w:t>discharged</w:t>
      </w:r>
      <w:r>
        <w:rPr>
          <w:spacing w:val="-1"/>
        </w:rPr>
        <w:t xml:space="preserve"> </w:t>
      </w:r>
      <w:r>
        <w:rPr>
          <w:spacing w:val="-8"/>
        </w:rPr>
        <w:t>from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hospital</w:t>
      </w:r>
      <w:r>
        <w:rPr>
          <w:spacing w:val="-1"/>
        </w:rPr>
        <w:t xml:space="preserve"> </w:t>
      </w:r>
      <w:r>
        <w:rPr>
          <w:spacing w:val="-8"/>
        </w:rPr>
        <w:t>and</w:t>
      </w:r>
      <w:r>
        <w:rPr>
          <w:spacing w:val="-1"/>
        </w:rPr>
        <w:t xml:space="preserve"> </w:t>
      </w:r>
      <w:r>
        <w:rPr>
          <w:spacing w:val="-8"/>
        </w:rPr>
        <w:t xml:space="preserve">evaluated </w:t>
      </w:r>
      <w:r>
        <w:rPr>
          <w:spacing w:val="-6"/>
        </w:rPr>
        <w:t>within</w:t>
      </w:r>
      <w:r>
        <w:rPr>
          <w:spacing w:val="-10"/>
        </w:rPr>
        <w:t xml:space="preserve"> </w:t>
      </w:r>
      <w:r>
        <w:rPr>
          <w:spacing w:val="-6"/>
        </w:rPr>
        <w:t>3</w:t>
      </w:r>
      <w:r>
        <w:rPr>
          <w:spacing w:val="-8"/>
        </w:rPr>
        <w:t xml:space="preserve"> </w:t>
      </w:r>
      <w:r>
        <w:rPr>
          <w:spacing w:val="-6"/>
        </w:rPr>
        <w:t>months</w:t>
      </w:r>
      <w:r>
        <w:rPr>
          <w:spacing w:val="-10"/>
        </w:rPr>
        <w:t xml:space="preserve"> </w:t>
      </w:r>
      <w:r>
        <w:rPr>
          <w:spacing w:val="-6"/>
        </w:rPr>
        <w:t>(early</w:t>
      </w:r>
      <w:r>
        <w:rPr>
          <w:spacing w:val="-8"/>
        </w:rPr>
        <w:t xml:space="preserve"> </w:t>
      </w:r>
      <w:r>
        <w:rPr>
          <w:spacing w:val="-6"/>
        </w:rPr>
        <w:t>survivors),</w:t>
      </w:r>
      <w:r>
        <w:rPr>
          <w:spacing w:val="-9"/>
        </w:rPr>
        <w:t xml:space="preserve"> </w:t>
      </w:r>
      <w:r>
        <w:rPr>
          <w:spacing w:val="-6"/>
        </w:rPr>
        <w:t>followed</w:t>
      </w:r>
      <w:r>
        <w:rPr>
          <w:spacing w:val="-9"/>
        </w:rPr>
        <w:t xml:space="preserve"> </w:t>
      </w:r>
      <w:r>
        <w:rPr>
          <w:spacing w:val="-6"/>
        </w:rPr>
        <w:t>by</w:t>
      </w:r>
      <w:r>
        <w:rPr>
          <w:spacing w:val="-9"/>
        </w:rPr>
        <w:t xml:space="preserve"> </w:t>
      </w:r>
      <w:r>
        <w:rPr>
          <w:spacing w:val="-6"/>
        </w:rPr>
        <w:t>6</w:t>
      </w:r>
      <w:r>
        <w:rPr>
          <w:spacing w:val="-8"/>
        </w:rPr>
        <w:t xml:space="preserve"> </w:t>
      </w:r>
      <w:r>
        <w:rPr>
          <w:spacing w:val="-6"/>
        </w:rPr>
        <w:t>months</w:t>
      </w:r>
      <w:r>
        <w:rPr>
          <w:spacing w:val="-10"/>
        </w:rPr>
        <w:t xml:space="preserve"> </w:t>
      </w:r>
      <w:r>
        <w:rPr>
          <w:spacing w:val="-6"/>
        </w:rPr>
        <w:t>(intermediate</w:t>
      </w:r>
      <w:r>
        <w:rPr>
          <w:spacing w:val="-8"/>
        </w:rPr>
        <w:t xml:space="preserve"> </w:t>
      </w:r>
      <w:r>
        <w:rPr>
          <w:spacing w:val="-6"/>
        </w:rPr>
        <w:t>survivors),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12</w:t>
      </w:r>
      <w:r>
        <w:rPr>
          <w:spacing w:val="-9"/>
        </w:rPr>
        <w:t xml:space="preserve"> </w:t>
      </w:r>
      <w:r>
        <w:rPr>
          <w:spacing w:val="-6"/>
        </w:rPr>
        <w:t>months</w:t>
      </w:r>
      <w:r>
        <w:rPr>
          <w:spacing w:val="-9"/>
        </w:rPr>
        <w:t xml:space="preserve"> </w:t>
      </w:r>
      <w:r>
        <w:rPr>
          <w:spacing w:val="-6"/>
        </w:rPr>
        <w:t xml:space="preserve">follow- </w:t>
      </w:r>
      <w:r>
        <w:t>up (late survivors).</w:t>
      </w:r>
    </w:p>
    <w:p w14:paraId="45F78151" w14:textId="77777777" w:rsidR="00B518C6" w:rsidRDefault="00000000">
      <w:pPr>
        <w:spacing w:before="185"/>
        <w:ind w:left="260"/>
        <w:jc w:val="both"/>
        <w:rPr>
          <w:b/>
          <w:sz w:val="40"/>
        </w:rPr>
      </w:pPr>
      <w:r>
        <w:rPr>
          <w:b/>
          <w:w w:val="80"/>
          <w:sz w:val="40"/>
        </w:rPr>
        <w:t>Consort</w:t>
      </w:r>
      <w:r>
        <w:rPr>
          <w:b/>
          <w:spacing w:val="36"/>
          <w:sz w:val="40"/>
        </w:rPr>
        <w:t xml:space="preserve"> </w:t>
      </w:r>
      <w:r>
        <w:rPr>
          <w:b/>
          <w:spacing w:val="-2"/>
          <w:w w:val="95"/>
          <w:sz w:val="40"/>
        </w:rPr>
        <w:t>Here!</w:t>
      </w:r>
    </w:p>
    <w:p w14:paraId="4328DC83" w14:textId="77777777" w:rsidR="00B518C6" w:rsidRDefault="00000000">
      <w:pPr>
        <w:pStyle w:val="Heading4"/>
        <w:spacing w:before="208"/>
      </w:pPr>
      <w:r>
        <w:rPr>
          <w:spacing w:val="-2"/>
          <w:w w:val="95"/>
        </w:rPr>
        <w:t>Results:</w:t>
      </w:r>
    </w:p>
    <w:p w14:paraId="11A07080" w14:textId="77777777" w:rsidR="00B518C6" w:rsidRDefault="00000000">
      <w:pPr>
        <w:pStyle w:val="BodyText"/>
        <w:spacing w:before="198" w:line="254" w:lineRule="auto"/>
        <w:ind w:left="259" w:right="237"/>
        <w:jc w:val="both"/>
      </w:pP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total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559</w:t>
      </w:r>
      <w:r>
        <w:rPr>
          <w:spacing w:val="-6"/>
        </w:rPr>
        <w:t xml:space="preserve"> </w:t>
      </w:r>
      <w:r>
        <w:rPr>
          <w:spacing w:val="-8"/>
        </w:rPr>
        <w:t>patients</w:t>
      </w:r>
      <w:r>
        <w:rPr>
          <w:spacing w:val="-4"/>
        </w:rPr>
        <w:t xml:space="preserve"> </w:t>
      </w:r>
      <w:r>
        <w:rPr>
          <w:spacing w:val="-8"/>
        </w:rPr>
        <w:t>were</w:t>
      </w:r>
      <w:r>
        <w:rPr>
          <w:spacing w:val="-6"/>
        </w:rPr>
        <w:t xml:space="preserve"> </w:t>
      </w:r>
      <w:r>
        <w:rPr>
          <w:spacing w:val="-8"/>
        </w:rPr>
        <w:t>recruited,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whom</w:t>
      </w:r>
      <w:r>
        <w:rPr>
          <w:spacing w:val="-6"/>
        </w:rPr>
        <w:t xml:space="preserve"> </w:t>
      </w:r>
      <w:r>
        <w:rPr>
          <w:spacing w:val="-8"/>
        </w:rPr>
        <w:t>10</w:t>
      </w:r>
      <w:r>
        <w:rPr>
          <w:spacing w:val="-6"/>
        </w:rPr>
        <w:t xml:space="preserve"> </w:t>
      </w:r>
      <w:r>
        <w:rPr>
          <w:spacing w:val="-8"/>
        </w:rPr>
        <w:t>withdrew</w:t>
      </w:r>
      <w:r>
        <w:rPr>
          <w:spacing w:val="-6"/>
        </w:rPr>
        <w:t xml:space="preserve"> </w:t>
      </w:r>
      <w:r>
        <w:rPr>
          <w:spacing w:val="-8"/>
        </w:rPr>
        <w:t>from</w:t>
      </w:r>
      <w:r>
        <w:rPr>
          <w:spacing w:val="-6"/>
        </w:rPr>
        <w:t xml:space="preserve"> </w:t>
      </w:r>
      <w:r>
        <w:rPr>
          <w:spacing w:val="-8"/>
        </w:rPr>
        <w:t>participation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549</w:t>
      </w:r>
      <w:r>
        <w:rPr>
          <w:spacing w:val="-6"/>
        </w:rPr>
        <w:t xml:space="preserve"> </w:t>
      </w:r>
      <w:r>
        <w:rPr>
          <w:spacing w:val="-8"/>
        </w:rPr>
        <w:t>participants</w:t>
      </w:r>
      <w:r>
        <w:rPr>
          <w:spacing w:val="-4"/>
        </w:rPr>
        <w:t xml:space="preserve"> </w:t>
      </w:r>
      <w:r>
        <w:rPr>
          <w:spacing w:val="-8"/>
        </w:rPr>
        <w:t xml:space="preserve">were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analysis.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female</w:t>
      </w:r>
      <w:r>
        <w:rPr>
          <w:spacing w:val="-4"/>
        </w:rPr>
        <w:t xml:space="preserve"> </w:t>
      </w:r>
      <w:r>
        <w:t>280</w:t>
      </w:r>
      <w:r>
        <w:rPr>
          <w:spacing w:val="-4"/>
        </w:rPr>
        <w:t xml:space="preserve"> </w:t>
      </w:r>
      <w:r>
        <w:t>(51.1%)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predominant </w:t>
      </w:r>
      <w:r>
        <w:rPr>
          <w:spacing w:val="-4"/>
        </w:rPr>
        <w:t>opportunistic</w:t>
      </w:r>
      <w:r>
        <w:rPr>
          <w:spacing w:val="-12"/>
        </w:rPr>
        <w:t xml:space="preserve"> </w:t>
      </w:r>
      <w:r>
        <w:rPr>
          <w:spacing w:val="-4"/>
        </w:rPr>
        <w:t>infection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11"/>
        </w:rPr>
        <w:t xml:space="preserve"> </w:t>
      </w:r>
      <w:r>
        <w:rPr>
          <w:spacing w:val="-4"/>
        </w:rPr>
        <w:t>tuberculosis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461</w:t>
      </w:r>
      <w:r>
        <w:rPr>
          <w:spacing w:val="-11"/>
        </w:rPr>
        <w:t xml:space="preserve"> </w:t>
      </w:r>
      <w:r>
        <w:rPr>
          <w:spacing w:val="-4"/>
        </w:rPr>
        <w:t>(84%),</w:t>
      </w:r>
      <w:r>
        <w:rPr>
          <w:spacing w:val="-11"/>
        </w:rPr>
        <w:t xml:space="preserve"> </w:t>
      </w:r>
      <w:r>
        <w:rPr>
          <w:spacing w:val="-4"/>
        </w:rPr>
        <w:t>followed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pneumonia</w:t>
      </w:r>
      <w:r>
        <w:rPr>
          <w:spacing w:val="-11"/>
        </w:rPr>
        <w:t xml:space="preserve"> </w:t>
      </w:r>
      <w:r>
        <w:rPr>
          <w:spacing w:val="-4"/>
        </w:rPr>
        <w:t>62</w:t>
      </w:r>
      <w:r>
        <w:rPr>
          <w:spacing w:val="-12"/>
        </w:rPr>
        <w:t xml:space="preserve"> </w:t>
      </w:r>
      <w:r>
        <w:rPr>
          <w:spacing w:val="-4"/>
        </w:rPr>
        <w:t>(11.3%),</w:t>
      </w:r>
      <w:r>
        <w:rPr>
          <w:spacing w:val="-11"/>
        </w:rPr>
        <w:t xml:space="preserve"> </w:t>
      </w:r>
      <w:r>
        <w:rPr>
          <w:spacing w:val="-4"/>
        </w:rPr>
        <w:t>candida</w:t>
      </w:r>
      <w:r>
        <w:rPr>
          <w:spacing w:val="-11"/>
        </w:rPr>
        <w:t xml:space="preserve"> </w:t>
      </w:r>
      <w:r>
        <w:rPr>
          <w:spacing w:val="-4"/>
        </w:rPr>
        <w:t xml:space="preserve">34 </w:t>
      </w:r>
      <w:r>
        <w:rPr>
          <w:w w:val="90"/>
        </w:rPr>
        <w:t xml:space="preserve">(6.2%), and cryptococcus infection in 30 (5.5%). The median, interquartile range (IQR) age at enrollment was 36 years (31.5-43.0) years and when subdivided by CD4 count, patients were significantly younger in </w:t>
      </w:r>
      <w:r>
        <w:rPr>
          <w:spacing w:val="-8"/>
        </w:rPr>
        <w:t xml:space="preserve">the lowest CD4 tertile, 35 years (30.5-42.0); </w:t>
      </w:r>
      <w:r>
        <w:rPr>
          <w:i/>
          <w:spacing w:val="-8"/>
        </w:rPr>
        <w:t>p</w:t>
      </w:r>
      <w:r>
        <w:rPr>
          <w:spacing w:val="-8"/>
        </w:rPr>
        <w:t>=0.016, compared to the remaining tertiles. See Table 1.</w:t>
      </w:r>
    </w:p>
    <w:p w14:paraId="530888FC" w14:textId="77777777" w:rsidR="00B518C6" w:rsidRDefault="00000000">
      <w:pPr>
        <w:pStyle w:val="BodyText"/>
        <w:spacing w:before="181" w:line="254" w:lineRule="auto"/>
        <w:ind w:left="259" w:right="237"/>
        <w:jc w:val="both"/>
      </w:pP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distribution</w:t>
      </w:r>
      <w:r>
        <w:rPr>
          <w:spacing w:val="-7"/>
        </w:rPr>
        <w:t xml:space="preserve"> </w:t>
      </w:r>
      <w:r>
        <w:rPr>
          <w:spacing w:val="-6"/>
        </w:rPr>
        <w:t>of gender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ethnicity</w:t>
      </w:r>
      <w:r>
        <w:rPr>
          <w:spacing w:val="-7"/>
        </w:rPr>
        <w:t xml:space="preserve"> </w:t>
      </w:r>
      <w:r>
        <w:rPr>
          <w:spacing w:val="-6"/>
        </w:rPr>
        <w:t>did</w:t>
      </w:r>
      <w:r>
        <w:rPr>
          <w:spacing w:val="-7"/>
        </w:rPr>
        <w:t xml:space="preserve"> </w:t>
      </w:r>
      <w:r>
        <w:rPr>
          <w:spacing w:val="-6"/>
        </w:rPr>
        <w:t>not</w:t>
      </w:r>
      <w:r>
        <w:rPr>
          <w:spacing w:val="-7"/>
        </w:rPr>
        <w:t xml:space="preserve"> </w:t>
      </w:r>
      <w:r>
        <w:rPr>
          <w:spacing w:val="-6"/>
        </w:rPr>
        <w:t>differ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CD4</w:t>
      </w:r>
      <w:r>
        <w:rPr>
          <w:spacing w:val="-7"/>
        </w:rPr>
        <w:t xml:space="preserve"> </w:t>
      </w:r>
      <w:r>
        <w:rPr>
          <w:spacing w:val="-6"/>
        </w:rPr>
        <w:t>distribution.</w:t>
      </w:r>
      <w:r>
        <w:rPr>
          <w:spacing w:val="-7"/>
        </w:rPr>
        <w:t xml:space="preserve"> </w:t>
      </w:r>
      <w:r>
        <w:rPr>
          <w:spacing w:val="-6"/>
        </w:rPr>
        <w:t>Duration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illness</w:t>
      </w:r>
      <w:r>
        <w:rPr>
          <w:spacing w:val="-7"/>
        </w:rPr>
        <w:t xml:space="preserve"> </w:t>
      </w:r>
      <w:r>
        <w:rPr>
          <w:spacing w:val="-6"/>
        </w:rPr>
        <w:t>was</w:t>
      </w:r>
      <w:r>
        <w:rPr>
          <w:spacing w:val="-7"/>
        </w:rPr>
        <w:t xml:space="preserve"> </w:t>
      </w:r>
      <w:r>
        <w:rPr>
          <w:spacing w:val="-6"/>
        </w:rPr>
        <w:t xml:space="preserve">longer </w:t>
      </w:r>
      <w:r>
        <w:rPr>
          <w:w w:val="90"/>
        </w:rPr>
        <w:t xml:space="preserve">in the highest CD4 tertile; </w:t>
      </w:r>
      <w:r>
        <w:rPr>
          <w:i/>
          <w:w w:val="90"/>
        </w:rPr>
        <w:t>p</w:t>
      </w:r>
      <w:r>
        <w:rPr>
          <w:w w:val="90"/>
        </w:rPr>
        <w:t xml:space="preserve">=0.036. As expected, the participants with lowest CD4 count, had the highest viral load; </w:t>
      </w:r>
      <w:r>
        <w:rPr>
          <w:i/>
          <w:w w:val="90"/>
        </w:rPr>
        <w:t>p</w:t>
      </w:r>
      <w:r>
        <w:rPr>
          <w:w w:val="90"/>
        </w:rPr>
        <w:t xml:space="preserve">=0.001. The white cell, lymphocyte and neutrophil counts were lower in the lowest CD4 tertile, </w:t>
      </w:r>
      <w:r>
        <w:rPr>
          <w:spacing w:val="-2"/>
        </w:rPr>
        <w:t>respectively,</w:t>
      </w:r>
      <w:r>
        <w:rPr>
          <w:spacing w:val="-14"/>
        </w:rPr>
        <w:t xml:space="preserve"> </w:t>
      </w:r>
      <w:r>
        <w:rPr>
          <w:spacing w:val="-2"/>
        </w:rPr>
        <w:t>compared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remaining</w:t>
      </w:r>
      <w:r>
        <w:rPr>
          <w:spacing w:val="-13"/>
        </w:rPr>
        <w:t xml:space="preserve"> </w:t>
      </w:r>
      <w:r>
        <w:rPr>
          <w:spacing w:val="-2"/>
        </w:rPr>
        <w:t>tertiles.</w:t>
      </w:r>
    </w:p>
    <w:p w14:paraId="097C0504" w14:textId="77777777" w:rsidR="00B518C6" w:rsidRDefault="00000000">
      <w:pPr>
        <w:pStyle w:val="BodyText"/>
        <w:spacing w:before="180" w:line="254" w:lineRule="auto"/>
        <w:ind w:left="259" w:right="236"/>
        <w:jc w:val="both"/>
      </w:pPr>
      <w:r>
        <w:t xml:space="preserve">The occurrence of opportunistic infections for example, tuberculosis, pneumonia, candida and </w:t>
      </w:r>
      <w:r>
        <w:rPr>
          <w:spacing w:val="-4"/>
        </w:rPr>
        <w:t>cryptococcus</w:t>
      </w:r>
      <w:r>
        <w:rPr>
          <w:spacing w:val="-12"/>
        </w:rPr>
        <w:t xml:space="preserve"> </w:t>
      </w:r>
      <w:r>
        <w:rPr>
          <w:spacing w:val="-4"/>
        </w:rPr>
        <w:t>did</w:t>
      </w:r>
      <w:r>
        <w:rPr>
          <w:spacing w:val="-12"/>
        </w:rPr>
        <w:t xml:space="preserve"> </w:t>
      </w:r>
      <w:r>
        <w:rPr>
          <w:spacing w:val="-4"/>
        </w:rPr>
        <w:t>not</w:t>
      </w:r>
      <w:r>
        <w:rPr>
          <w:spacing w:val="-12"/>
        </w:rPr>
        <w:t xml:space="preserve"> </w:t>
      </w:r>
      <w:r>
        <w:rPr>
          <w:spacing w:val="-4"/>
        </w:rPr>
        <w:t>differ</w:t>
      </w:r>
      <w:r>
        <w:rPr>
          <w:spacing w:val="-12"/>
        </w:rPr>
        <w:t xml:space="preserve"> </w:t>
      </w:r>
      <w:r>
        <w:rPr>
          <w:spacing w:val="-4"/>
        </w:rPr>
        <w:t>across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CD4</w:t>
      </w:r>
      <w:r>
        <w:rPr>
          <w:spacing w:val="-12"/>
        </w:rPr>
        <w:t xml:space="preserve"> </w:t>
      </w:r>
      <w:r>
        <w:rPr>
          <w:spacing w:val="-4"/>
        </w:rPr>
        <w:t>tertiles.</w:t>
      </w:r>
    </w:p>
    <w:p w14:paraId="75D91948" w14:textId="77777777" w:rsidR="00B518C6" w:rsidRDefault="00000000">
      <w:pPr>
        <w:pStyle w:val="Heading4"/>
        <w:spacing w:before="184"/>
        <w:ind w:left="259"/>
        <w:jc w:val="both"/>
      </w:pPr>
      <w:r>
        <w:rPr>
          <w:w w:val="80"/>
        </w:rPr>
        <w:t>HAART</w:t>
      </w:r>
      <w:r>
        <w:rPr>
          <w:spacing w:val="-2"/>
        </w:rPr>
        <w:t xml:space="preserve"> </w:t>
      </w:r>
      <w:r>
        <w:rPr>
          <w:w w:val="80"/>
        </w:rPr>
        <w:t>vs</w:t>
      </w:r>
      <w:r>
        <w:rPr>
          <w:spacing w:val="-1"/>
        </w:rPr>
        <w:t xml:space="preserve"> </w:t>
      </w:r>
      <w:r>
        <w:rPr>
          <w:w w:val="80"/>
        </w:rPr>
        <w:t>HAART</w:t>
      </w:r>
      <w:r>
        <w:rPr>
          <w:spacing w:val="-1"/>
        </w:rPr>
        <w:t xml:space="preserve"> </w:t>
      </w:r>
      <w:r>
        <w:rPr>
          <w:spacing w:val="-2"/>
          <w:w w:val="80"/>
        </w:rPr>
        <w:t>naïve</w:t>
      </w:r>
    </w:p>
    <w:p w14:paraId="24ABCD27" w14:textId="77777777" w:rsidR="00B518C6" w:rsidRDefault="00000000">
      <w:pPr>
        <w:pStyle w:val="BodyText"/>
        <w:spacing w:before="73" w:line="254" w:lineRule="auto"/>
        <w:ind w:left="319" w:right="296"/>
        <w:jc w:val="both"/>
      </w:pPr>
      <w:r>
        <w:t>When comparing the subgroup of patients receiving</w:t>
      </w:r>
      <w:r>
        <w:rPr>
          <w:spacing w:val="40"/>
        </w:rPr>
        <w:t xml:space="preserve"> </w:t>
      </w:r>
      <w:r>
        <w:t>HAART, compared with those who were antiretroviral</w:t>
      </w:r>
      <w:r>
        <w:rPr>
          <w:spacing w:val="-15"/>
        </w:rPr>
        <w:t xml:space="preserve"> </w:t>
      </w:r>
      <w:r>
        <w:t>treatment</w:t>
      </w:r>
      <w:r>
        <w:rPr>
          <w:spacing w:val="-15"/>
        </w:rPr>
        <w:t xml:space="preserve"> </w:t>
      </w:r>
      <w:r>
        <w:t>naïve,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>did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differ</w:t>
      </w:r>
      <w:r>
        <w:rPr>
          <w:spacing w:val="-15"/>
        </w:rPr>
        <w:t xml:space="preserve"> </w:t>
      </w:r>
      <w:r>
        <w:t>apart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incidence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Cryptococcus </w:t>
      </w:r>
      <w:r>
        <w:rPr>
          <w:spacing w:val="-6"/>
        </w:rPr>
        <w:t>infection</w:t>
      </w:r>
      <w:r>
        <w:rPr>
          <w:spacing w:val="-8"/>
        </w:rPr>
        <w:t xml:space="preserve"> </w:t>
      </w:r>
      <w:r>
        <w:rPr>
          <w:spacing w:val="-6"/>
        </w:rPr>
        <w:t>which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7"/>
        </w:rPr>
        <w:t xml:space="preserve"> </w:t>
      </w:r>
      <w:r>
        <w:rPr>
          <w:spacing w:val="-6"/>
        </w:rPr>
        <w:t>greater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treatment</w:t>
      </w:r>
      <w:r>
        <w:rPr>
          <w:spacing w:val="-7"/>
        </w:rPr>
        <w:t xml:space="preserve"> </w:t>
      </w:r>
      <w:r>
        <w:rPr>
          <w:spacing w:val="-6"/>
        </w:rPr>
        <w:t>naïve</w:t>
      </w:r>
      <w:r>
        <w:rPr>
          <w:spacing w:val="-8"/>
        </w:rPr>
        <w:t xml:space="preserve"> </w:t>
      </w:r>
      <w:r>
        <w:rPr>
          <w:spacing w:val="-6"/>
        </w:rPr>
        <w:t>group,</w:t>
      </w:r>
      <w:r>
        <w:rPr>
          <w:spacing w:val="-7"/>
        </w:rPr>
        <w:t xml:space="preserve"> </w:t>
      </w:r>
      <w:r>
        <w:rPr>
          <w:spacing w:val="-6"/>
        </w:rPr>
        <w:t>compared</w:t>
      </w:r>
      <w:r>
        <w:rPr>
          <w:spacing w:val="-8"/>
        </w:rPr>
        <w:t xml:space="preserve"> </w:t>
      </w:r>
      <w:r>
        <w:rPr>
          <w:spacing w:val="-6"/>
        </w:rPr>
        <w:t>with</w:t>
      </w:r>
      <w:r>
        <w:rPr>
          <w:spacing w:val="-8"/>
        </w:rPr>
        <w:t xml:space="preserve"> </w:t>
      </w:r>
      <w:r>
        <w:rPr>
          <w:spacing w:val="-6"/>
        </w:rPr>
        <w:t>those</w:t>
      </w:r>
      <w:r>
        <w:rPr>
          <w:spacing w:val="-8"/>
        </w:rPr>
        <w:t xml:space="preserve"> </w:t>
      </w:r>
      <w:r>
        <w:rPr>
          <w:spacing w:val="-6"/>
        </w:rPr>
        <w:t>patients</w:t>
      </w:r>
      <w:r>
        <w:rPr>
          <w:spacing w:val="-7"/>
        </w:rPr>
        <w:t xml:space="preserve"> </w:t>
      </w:r>
      <w:r>
        <w:rPr>
          <w:spacing w:val="-6"/>
        </w:rPr>
        <w:t>on</w:t>
      </w:r>
      <w:r>
        <w:rPr>
          <w:spacing w:val="-8"/>
        </w:rPr>
        <w:t xml:space="preserve"> </w:t>
      </w:r>
      <w:r>
        <w:rPr>
          <w:spacing w:val="-6"/>
        </w:rPr>
        <w:t>HAART</w:t>
      </w:r>
      <w:r>
        <w:rPr>
          <w:spacing w:val="-8"/>
        </w:rPr>
        <w:t xml:space="preserve"> </w:t>
      </w:r>
      <w:r>
        <w:rPr>
          <w:spacing w:val="-6"/>
        </w:rPr>
        <w:t xml:space="preserve">at </w:t>
      </w:r>
      <w:r>
        <w:rPr>
          <w:spacing w:val="-4"/>
        </w:rPr>
        <w:t>24</w:t>
      </w:r>
      <w:r>
        <w:rPr>
          <w:spacing w:val="-12"/>
        </w:rPr>
        <w:t xml:space="preserve"> </w:t>
      </w:r>
      <w:r>
        <w:rPr>
          <w:spacing w:val="-4"/>
        </w:rPr>
        <w:t>(7.0%)</w:t>
      </w:r>
      <w:r>
        <w:rPr>
          <w:spacing w:val="-11"/>
        </w:rPr>
        <w:t xml:space="preserve"> </w:t>
      </w:r>
      <w:r>
        <w:rPr>
          <w:spacing w:val="-4"/>
        </w:rPr>
        <w:t>versus</w:t>
      </w:r>
      <w:r>
        <w:rPr>
          <w:spacing w:val="-11"/>
        </w:rPr>
        <w:t xml:space="preserve"> </w:t>
      </w:r>
      <w:r>
        <w:rPr>
          <w:spacing w:val="-4"/>
        </w:rPr>
        <w:t>6</w:t>
      </w:r>
      <w:r>
        <w:rPr>
          <w:spacing w:val="-12"/>
        </w:rPr>
        <w:t xml:space="preserve"> </w:t>
      </w:r>
      <w:r>
        <w:rPr>
          <w:spacing w:val="-4"/>
        </w:rPr>
        <w:t>(2.6%)</w:t>
      </w:r>
      <w:r>
        <w:rPr>
          <w:spacing w:val="-11"/>
        </w:rPr>
        <w:t xml:space="preserve"> </w:t>
      </w:r>
      <w:r>
        <w:rPr>
          <w:i/>
          <w:spacing w:val="-4"/>
        </w:rPr>
        <w:t>p</w:t>
      </w:r>
      <w:r>
        <w:rPr>
          <w:spacing w:val="-4"/>
        </w:rPr>
        <w:t>=0.039.</w:t>
      </w:r>
      <w:r>
        <w:rPr>
          <w:spacing w:val="-11"/>
        </w:rPr>
        <w:t xml:space="preserve"> </w:t>
      </w:r>
      <w:r>
        <w:rPr>
          <w:spacing w:val="-4"/>
        </w:rPr>
        <w:t>Importantly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CD4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counts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viral</w:t>
      </w:r>
      <w:r>
        <w:rPr>
          <w:spacing w:val="-11"/>
        </w:rPr>
        <w:t xml:space="preserve"> </w:t>
      </w:r>
      <w:r>
        <w:rPr>
          <w:spacing w:val="-4"/>
        </w:rPr>
        <w:t>load</w:t>
      </w:r>
      <w:r>
        <w:rPr>
          <w:spacing w:val="-11"/>
        </w:rPr>
        <w:t xml:space="preserve"> </w:t>
      </w:r>
      <w:r>
        <w:rPr>
          <w:spacing w:val="-4"/>
        </w:rPr>
        <w:t>did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rPr>
          <w:spacing w:val="-12"/>
        </w:rPr>
        <w:t xml:space="preserve"> </w:t>
      </w:r>
      <w:r>
        <w:rPr>
          <w:spacing w:val="-4"/>
        </w:rPr>
        <w:t>differ</w:t>
      </w:r>
      <w:r>
        <w:rPr>
          <w:spacing w:val="-11"/>
        </w:rPr>
        <w:t xml:space="preserve"> </w:t>
      </w:r>
      <w:r>
        <w:rPr>
          <w:spacing w:val="-4"/>
        </w:rPr>
        <w:t xml:space="preserve">between </w:t>
      </w:r>
      <w:r>
        <w:t>these two groups.</w:t>
      </w:r>
    </w:p>
    <w:p w14:paraId="6DEA1D84" w14:textId="77777777" w:rsidR="00B518C6" w:rsidRDefault="00B518C6">
      <w:pPr>
        <w:pStyle w:val="BodyText"/>
      </w:pPr>
    </w:p>
    <w:p w14:paraId="497B54AD" w14:textId="77777777" w:rsidR="00B518C6" w:rsidRDefault="00B518C6">
      <w:pPr>
        <w:pStyle w:val="BodyText"/>
        <w:spacing w:before="106"/>
      </w:pPr>
    </w:p>
    <w:p w14:paraId="1B6C5721" w14:textId="77777777" w:rsidR="00B518C6" w:rsidRDefault="00000000">
      <w:pPr>
        <w:pStyle w:val="Heading4"/>
        <w:spacing w:before="1"/>
        <w:ind w:left="259"/>
      </w:pPr>
      <w:r>
        <w:rPr>
          <w:w w:val="80"/>
        </w:rPr>
        <w:t>Clinical</w:t>
      </w:r>
      <w:r>
        <w:rPr>
          <w:spacing w:val="3"/>
        </w:rPr>
        <w:t xml:space="preserve"> </w:t>
      </w:r>
      <w:r>
        <w:rPr>
          <w:spacing w:val="-2"/>
          <w:w w:val="95"/>
        </w:rPr>
        <w:t>characteristics</w:t>
      </w:r>
    </w:p>
    <w:p w14:paraId="26573E25" w14:textId="77777777" w:rsidR="00B518C6" w:rsidRDefault="00B518C6">
      <w:pPr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7BF7CAE8" w14:textId="77777777" w:rsidR="00B518C6" w:rsidRDefault="00000000">
      <w:pPr>
        <w:spacing w:before="80" w:after="56"/>
        <w:ind w:left="320"/>
        <w:rPr>
          <w:b/>
        </w:rPr>
      </w:pPr>
      <w:r>
        <w:rPr>
          <w:b/>
        </w:rPr>
        <w:lastRenderedPageBreak/>
        <w:t>Table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rPr>
          <w:b/>
        </w:rPr>
        <w:t>Patient</w:t>
      </w:r>
      <w:r>
        <w:rPr>
          <w:b/>
          <w:spacing w:val="-5"/>
        </w:rPr>
        <w:t xml:space="preserve"> </w:t>
      </w:r>
      <w:r>
        <w:rPr>
          <w:b/>
        </w:rPr>
        <w:t>presentation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5"/>
        </w:rPr>
        <w:t xml:space="preserve"> </w:t>
      </w:r>
      <w:r>
        <w:rPr>
          <w:b/>
        </w:rPr>
        <w:t>CD4</w:t>
      </w:r>
      <w:r>
        <w:rPr>
          <w:b/>
          <w:spacing w:val="-5"/>
        </w:rPr>
        <w:t xml:space="preserve"> </w:t>
      </w:r>
      <w:r>
        <w:rPr>
          <w:b/>
        </w:rPr>
        <w:t>count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tertiles</w:t>
      </w: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1583"/>
        <w:gridCol w:w="1487"/>
        <w:gridCol w:w="1629"/>
        <w:gridCol w:w="1263"/>
      </w:tblGrid>
      <w:tr w:rsidR="00B518C6" w:rsidDel="00612900" w14:paraId="7C22A99B" w14:textId="74D6BE83">
        <w:trPr>
          <w:trHeight w:val="430"/>
          <w:del w:id="0" w:author="Joseph Sempa" w:date="2024-12-03T16:22:00Z" w16du:dateUtc="2024-12-03T14:22:00Z"/>
        </w:trPr>
        <w:tc>
          <w:tcPr>
            <w:tcW w:w="3397" w:type="dxa"/>
          </w:tcPr>
          <w:p w14:paraId="6C3032B2" w14:textId="71B48553" w:rsidR="00B518C6" w:rsidDel="00612900" w:rsidRDefault="00000000">
            <w:pPr>
              <w:pStyle w:val="TableParagraph"/>
              <w:spacing w:before="2"/>
              <w:ind w:left="205"/>
              <w:rPr>
                <w:del w:id="1" w:author="Joseph Sempa" w:date="2024-12-03T16:22:00Z" w16du:dateUtc="2024-12-03T14:22:00Z"/>
                <w:b/>
                <w:sz w:val="18"/>
              </w:rPr>
            </w:pPr>
            <w:del w:id="2" w:author="Joseph Sempa" w:date="2024-12-03T16:22:00Z" w16du:dateUtc="2024-12-03T14:22:00Z">
              <w:r w:rsidDel="00612900">
                <w:rPr>
                  <w:b/>
                  <w:spacing w:val="-2"/>
                  <w:sz w:val="18"/>
                </w:rPr>
                <w:delText>Variable</w:delText>
              </w:r>
            </w:del>
          </w:p>
        </w:tc>
        <w:tc>
          <w:tcPr>
            <w:tcW w:w="1583" w:type="dxa"/>
          </w:tcPr>
          <w:p w14:paraId="1015BFA4" w14:textId="1CF24BEE" w:rsidR="00B518C6" w:rsidDel="00612900" w:rsidRDefault="00000000">
            <w:pPr>
              <w:pStyle w:val="TableParagraph"/>
              <w:spacing w:before="2" w:line="207" w:lineRule="exact"/>
              <w:ind w:left="83"/>
              <w:jc w:val="center"/>
              <w:rPr>
                <w:del w:id="3" w:author="Joseph Sempa" w:date="2024-12-03T16:22:00Z" w16du:dateUtc="2024-12-03T14:22:00Z"/>
                <w:sz w:val="18"/>
              </w:rPr>
            </w:pPr>
            <w:del w:id="4" w:author="Joseph Sempa" w:date="2024-12-03T16:22:00Z" w16du:dateUtc="2024-12-03T14:22:00Z">
              <w:r w:rsidDel="00612900">
                <w:rPr>
                  <w:b/>
                  <w:sz w:val="18"/>
                </w:rPr>
                <w:delText>0</w:delText>
              </w:r>
              <w:r w:rsidDel="00612900">
                <w:rPr>
                  <w:b/>
                  <w:spacing w:val="-2"/>
                  <w:sz w:val="18"/>
                </w:rPr>
                <w:delText xml:space="preserve"> </w:delText>
              </w:r>
              <w:r w:rsidDel="00612900">
                <w:rPr>
                  <w:b/>
                  <w:sz w:val="18"/>
                </w:rPr>
                <w:delText>-</w:delText>
              </w:r>
              <w:r w:rsidDel="00612900">
                <w:rPr>
                  <w:b/>
                  <w:spacing w:val="-1"/>
                  <w:sz w:val="18"/>
                </w:rPr>
                <w:delText xml:space="preserve"> </w:delText>
              </w:r>
              <w:r w:rsidDel="00612900">
                <w:rPr>
                  <w:b/>
                  <w:sz w:val="18"/>
                </w:rPr>
                <w:delText>33</w:delText>
              </w:r>
              <w:r w:rsidDel="00612900">
                <w:rPr>
                  <w:sz w:val="18"/>
                </w:rPr>
                <w:delText xml:space="preserve">, </w:delText>
              </w:r>
              <w:r w:rsidDel="00612900">
                <w:rPr>
                  <w:i/>
                  <w:sz w:val="18"/>
                </w:rPr>
                <w:delText>N</w:delText>
              </w:r>
              <w:r w:rsidDel="00612900">
                <w:rPr>
                  <w:i/>
                  <w:spacing w:val="-2"/>
                  <w:sz w:val="18"/>
                </w:rPr>
                <w:delText xml:space="preserve"> </w:delText>
              </w:r>
              <w:r w:rsidDel="00612900">
                <w:rPr>
                  <w:spacing w:val="-10"/>
                  <w:sz w:val="18"/>
                </w:rPr>
                <w:delText>=</w:delText>
              </w:r>
            </w:del>
          </w:p>
          <w:p w14:paraId="2D65BC7D" w14:textId="3AF29390" w:rsidR="00B518C6" w:rsidDel="00612900" w:rsidRDefault="00000000">
            <w:pPr>
              <w:pStyle w:val="TableParagraph"/>
              <w:spacing w:line="201" w:lineRule="exact"/>
              <w:ind w:left="83" w:right="1"/>
              <w:jc w:val="center"/>
              <w:rPr>
                <w:del w:id="5" w:author="Joseph Sempa" w:date="2024-12-03T16:22:00Z" w16du:dateUtc="2024-12-03T14:22:00Z"/>
                <w:sz w:val="18"/>
              </w:rPr>
            </w:pPr>
            <w:del w:id="6" w:author="Joseph Sempa" w:date="2024-12-03T16:22:00Z" w16du:dateUtc="2024-12-03T14:22:00Z">
              <w:r w:rsidDel="00612900">
                <w:rPr>
                  <w:spacing w:val="-4"/>
                  <w:sz w:val="18"/>
                </w:rPr>
                <w:delText>271</w:delText>
              </w:r>
              <w:r w:rsidDel="00612900">
                <w:rPr>
                  <w:spacing w:val="-4"/>
                  <w:sz w:val="18"/>
                  <w:vertAlign w:val="superscript"/>
                </w:rPr>
                <w:delText>1</w:delText>
              </w:r>
            </w:del>
          </w:p>
        </w:tc>
        <w:tc>
          <w:tcPr>
            <w:tcW w:w="1487" w:type="dxa"/>
          </w:tcPr>
          <w:p w14:paraId="32FCCCF2" w14:textId="0B36A960" w:rsidR="00B518C6" w:rsidDel="00612900" w:rsidRDefault="00000000">
            <w:pPr>
              <w:pStyle w:val="TableParagraph"/>
              <w:spacing w:before="2" w:line="207" w:lineRule="exact"/>
              <w:ind w:left="15"/>
              <w:jc w:val="center"/>
              <w:rPr>
                <w:del w:id="7" w:author="Joseph Sempa" w:date="2024-12-03T16:22:00Z" w16du:dateUtc="2024-12-03T14:22:00Z"/>
                <w:sz w:val="18"/>
              </w:rPr>
            </w:pPr>
            <w:del w:id="8" w:author="Joseph Sempa" w:date="2024-12-03T16:22:00Z" w16du:dateUtc="2024-12-03T14:22:00Z">
              <w:r w:rsidDel="00612900">
                <w:rPr>
                  <w:b/>
                  <w:sz w:val="18"/>
                </w:rPr>
                <w:delText>34</w:delText>
              </w:r>
              <w:r w:rsidDel="00612900">
                <w:rPr>
                  <w:b/>
                  <w:spacing w:val="-2"/>
                  <w:sz w:val="18"/>
                </w:rPr>
                <w:delText xml:space="preserve"> </w:delText>
              </w:r>
              <w:r w:rsidDel="00612900">
                <w:rPr>
                  <w:b/>
                  <w:sz w:val="18"/>
                </w:rPr>
                <w:delText>-</w:delText>
              </w:r>
              <w:r w:rsidDel="00612900">
                <w:rPr>
                  <w:b/>
                  <w:spacing w:val="-1"/>
                  <w:sz w:val="18"/>
                </w:rPr>
                <w:delText xml:space="preserve"> </w:delText>
              </w:r>
              <w:r w:rsidDel="00612900">
                <w:rPr>
                  <w:b/>
                  <w:sz w:val="18"/>
                </w:rPr>
                <w:delText>66</w:delText>
              </w:r>
              <w:r w:rsidDel="00612900">
                <w:rPr>
                  <w:sz w:val="18"/>
                </w:rPr>
                <w:delText>,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i/>
                  <w:sz w:val="18"/>
                </w:rPr>
                <w:delText>N</w:delText>
              </w:r>
              <w:r w:rsidDel="00612900">
                <w:rPr>
                  <w:i/>
                  <w:spacing w:val="-2"/>
                  <w:sz w:val="18"/>
                </w:rPr>
                <w:delText xml:space="preserve"> </w:delText>
              </w:r>
              <w:r w:rsidDel="00612900">
                <w:rPr>
                  <w:spacing w:val="-10"/>
                  <w:sz w:val="18"/>
                </w:rPr>
                <w:delText>=</w:delText>
              </w:r>
            </w:del>
          </w:p>
          <w:p w14:paraId="274F28F9" w14:textId="184DA7A4" w:rsidR="00B518C6" w:rsidDel="00612900" w:rsidRDefault="00000000">
            <w:pPr>
              <w:pStyle w:val="TableParagraph"/>
              <w:spacing w:line="201" w:lineRule="exact"/>
              <w:ind w:left="15" w:right="1"/>
              <w:jc w:val="center"/>
              <w:rPr>
                <w:del w:id="9" w:author="Joseph Sempa" w:date="2024-12-03T16:22:00Z" w16du:dateUtc="2024-12-03T14:22:00Z"/>
                <w:sz w:val="18"/>
              </w:rPr>
            </w:pPr>
            <w:del w:id="10" w:author="Joseph Sempa" w:date="2024-12-03T16:22:00Z" w16du:dateUtc="2024-12-03T14:22:00Z">
              <w:r w:rsidDel="00612900">
                <w:rPr>
                  <w:spacing w:val="-4"/>
                  <w:sz w:val="18"/>
                </w:rPr>
                <w:delText>152</w:delText>
              </w:r>
              <w:r w:rsidDel="00612900">
                <w:rPr>
                  <w:spacing w:val="-4"/>
                  <w:sz w:val="18"/>
                  <w:vertAlign w:val="superscript"/>
                </w:rPr>
                <w:delText>1</w:delText>
              </w:r>
            </w:del>
          </w:p>
        </w:tc>
        <w:tc>
          <w:tcPr>
            <w:tcW w:w="1629" w:type="dxa"/>
          </w:tcPr>
          <w:p w14:paraId="22E38FC2" w14:textId="3C0AA04C" w:rsidR="00B518C6" w:rsidDel="00612900" w:rsidRDefault="00000000">
            <w:pPr>
              <w:pStyle w:val="TableParagraph"/>
              <w:spacing w:before="2" w:line="207" w:lineRule="exact"/>
              <w:ind w:left="2" w:right="12"/>
              <w:jc w:val="center"/>
              <w:rPr>
                <w:del w:id="11" w:author="Joseph Sempa" w:date="2024-12-03T16:22:00Z" w16du:dateUtc="2024-12-03T14:22:00Z"/>
                <w:sz w:val="18"/>
              </w:rPr>
            </w:pPr>
            <w:del w:id="12" w:author="Joseph Sempa" w:date="2024-12-03T16:22:00Z" w16du:dateUtc="2024-12-03T14:22:00Z">
              <w:r w:rsidDel="00612900">
                <w:rPr>
                  <w:b/>
                  <w:sz w:val="18"/>
                </w:rPr>
                <w:delText>67</w:delText>
              </w:r>
              <w:r w:rsidDel="00612900">
                <w:rPr>
                  <w:b/>
                  <w:spacing w:val="-3"/>
                  <w:sz w:val="18"/>
                </w:rPr>
                <w:delText xml:space="preserve"> </w:delText>
              </w:r>
              <w:r w:rsidDel="00612900">
                <w:rPr>
                  <w:b/>
                  <w:sz w:val="18"/>
                </w:rPr>
                <w:delText>-</w:delText>
              </w:r>
              <w:r w:rsidDel="00612900">
                <w:rPr>
                  <w:b/>
                  <w:spacing w:val="-1"/>
                  <w:sz w:val="18"/>
                </w:rPr>
                <w:delText xml:space="preserve"> </w:delText>
              </w:r>
              <w:r w:rsidDel="00612900">
                <w:rPr>
                  <w:b/>
                  <w:sz w:val="18"/>
                </w:rPr>
                <w:delText>100</w:delText>
              </w:r>
              <w:r w:rsidDel="00612900">
                <w:rPr>
                  <w:sz w:val="18"/>
                </w:rPr>
                <w:delText>,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i/>
                  <w:sz w:val="18"/>
                </w:rPr>
                <w:delText>N</w:delText>
              </w:r>
              <w:r w:rsidDel="00612900">
                <w:rPr>
                  <w:i/>
                  <w:spacing w:val="-2"/>
                  <w:sz w:val="18"/>
                </w:rPr>
                <w:delText xml:space="preserve"> </w:delText>
              </w:r>
              <w:r w:rsidDel="00612900">
                <w:rPr>
                  <w:spacing w:val="-10"/>
                  <w:sz w:val="18"/>
                </w:rPr>
                <w:delText>=</w:delText>
              </w:r>
            </w:del>
          </w:p>
          <w:p w14:paraId="0F0EBAE7" w14:textId="235D933B" w:rsidR="00B518C6" w:rsidDel="00612900" w:rsidRDefault="00000000">
            <w:pPr>
              <w:pStyle w:val="TableParagraph"/>
              <w:spacing w:line="201" w:lineRule="exact"/>
              <w:ind w:left="1" w:right="12"/>
              <w:jc w:val="center"/>
              <w:rPr>
                <w:del w:id="13" w:author="Joseph Sempa" w:date="2024-12-03T16:22:00Z" w16du:dateUtc="2024-12-03T14:22:00Z"/>
                <w:sz w:val="18"/>
              </w:rPr>
            </w:pPr>
            <w:del w:id="14" w:author="Joseph Sempa" w:date="2024-12-03T16:22:00Z" w16du:dateUtc="2024-12-03T14:22:00Z">
              <w:r w:rsidDel="00612900">
                <w:rPr>
                  <w:spacing w:val="-4"/>
                  <w:sz w:val="18"/>
                </w:rPr>
                <w:delText>119</w:delText>
              </w:r>
              <w:r w:rsidDel="00612900">
                <w:rPr>
                  <w:spacing w:val="-4"/>
                  <w:sz w:val="18"/>
                  <w:vertAlign w:val="superscript"/>
                </w:rPr>
                <w:delText>1</w:delText>
              </w:r>
            </w:del>
          </w:p>
        </w:tc>
        <w:tc>
          <w:tcPr>
            <w:tcW w:w="1263" w:type="dxa"/>
          </w:tcPr>
          <w:p w14:paraId="4324F6F3" w14:textId="4032B857" w:rsidR="00B518C6" w:rsidDel="00612900" w:rsidRDefault="00000000">
            <w:pPr>
              <w:pStyle w:val="TableParagraph"/>
              <w:spacing w:before="2"/>
              <w:ind w:right="35"/>
              <w:jc w:val="center"/>
              <w:rPr>
                <w:del w:id="15" w:author="Joseph Sempa" w:date="2024-12-03T16:22:00Z" w16du:dateUtc="2024-12-03T14:22:00Z"/>
                <w:sz w:val="18"/>
              </w:rPr>
            </w:pPr>
            <w:del w:id="16" w:author="Joseph Sempa" w:date="2024-12-03T16:22:00Z" w16du:dateUtc="2024-12-03T14:22:00Z">
              <w:r w:rsidDel="00612900">
                <w:rPr>
                  <w:b/>
                  <w:i/>
                  <w:spacing w:val="-2"/>
                  <w:sz w:val="18"/>
                </w:rPr>
                <w:delText>p</w:delText>
              </w:r>
              <w:r w:rsidDel="00612900">
                <w:rPr>
                  <w:b/>
                  <w:spacing w:val="-2"/>
                  <w:sz w:val="18"/>
                </w:rPr>
                <w:delText>-value</w:delText>
              </w:r>
              <w:r w:rsidDel="00612900">
                <w:rPr>
                  <w:spacing w:val="-2"/>
                  <w:sz w:val="18"/>
                  <w:vertAlign w:val="superscript"/>
                </w:rPr>
                <w:delText>2</w:delText>
              </w:r>
            </w:del>
          </w:p>
        </w:tc>
      </w:tr>
      <w:tr w:rsidR="00B518C6" w:rsidDel="00612900" w14:paraId="249E4C9F" w14:textId="45642F4C">
        <w:trPr>
          <w:trHeight w:val="207"/>
          <w:del w:id="17" w:author="Joseph Sempa" w:date="2024-12-03T16:22:00Z" w16du:dateUtc="2024-12-03T14:22:00Z"/>
        </w:trPr>
        <w:tc>
          <w:tcPr>
            <w:tcW w:w="3397" w:type="dxa"/>
            <w:shd w:val="clear" w:color="auto" w:fill="F2F2F2"/>
          </w:tcPr>
          <w:p w14:paraId="58D19DA3" w14:textId="6C1BED49" w:rsidR="00B518C6" w:rsidDel="00612900" w:rsidRDefault="00000000">
            <w:pPr>
              <w:pStyle w:val="TableParagraph"/>
              <w:spacing w:line="188" w:lineRule="exact"/>
              <w:ind w:left="205"/>
              <w:rPr>
                <w:del w:id="18" w:author="Joseph Sempa" w:date="2024-12-03T16:22:00Z" w16du:dateUtc="2024-12-03T14:22:00Z"/>
                <w:sz w:val="18"/>
              </w:rPr>
            </w:pPr>
            <w:del w:id="19" w:author="Joseph Sempa" w:date="2024-12-03T16:22:00Z" w16du:dateUtc="2024-12-03T14:22:00Z">
              <w:r w:rsidDel="00612900">
                <w:rPr>
                  <w:noProof/>
                </w:rPr>
                <mc:AlternateContent>
                  <mc:Choice Requires="wpg">
                    <w:drawing>
                      <wp:anchor distT="0" distB="0" distL="0" distR="0" simplePos="0" relativeHeight="485066752" behindDoc="1" locked="0" layoutInCell="1" allowOverlap="1" wp14:anchorId="2B7736FB" wp14:editId="1784F3D5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-9144</wp:posOffset>
                        </wp:positionV>
                        <wp:extent cx="5943600" cy="6350"/>
                        <wp:effectExtent l="0" t="0" r="0" b="0"/>
                        <wp:wrapNone/>
                        <wp:docPr id="12" name="Group 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0"/>
                                  <a:ext cx="5943600" cy="6350"/>
                                  <a:chOff x="0" y="0"/>
                                  <a:chExt cx="5943600" cy="6350"/>
                                </a:xfrm>
                              </wpg:grpSpPr>
                              <wps:wsp>
                                <wps:cNvPr id="13" name="Graphic 13"/>
                                <wps:cNvSpPr/>
                                <wps:spPr>
                                  <a:xfrm>
                                    <a:off x="0" y="0"/>
                                    <a:ext cx="5943600" cy="6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943600" h="6350">
                                        <a:moveTo>
                                          <a:pt x="5943600" y="0"/>
                                        </a:moveTo>
                                        <a:lnTo>
                                          <a:pt x="594360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6096"/>
                                        </a:lnTo>
                                        <a:lnTo>
                                          <a:pt x="5943600" y="6096"/>
                                        </a:lnTo>
                                        <a:lnTo>
                                          <a:pt x="59436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F7F7F"/>
                                  </a:solidFill>
                                </wps:spPr>
                                <wps:bodyPr wrap="square" lIns="0" tIns="0" rIns="0" bIns="0" rtlCol="0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54C0D7A2" id="Group 12" o:spid="_x0000_s1026" style="position:absolute;margin-left:0;margin-top:-.7pt;width:468pt;height:.5pt;z-index:-18249728;mso-wrap-distance-left:0;mso-wrap-distance-right:0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">
                        <v:shape id="Graphic 13" o:spid="_x0000_s1027" style="position:absolute;width:59436;height:63;visibility:visible;mso-wrap-style:square;v-text-anchor:top" coordsize="59436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" path="m5943600,r,l,,,6096r5943600,l5943600,xe" fillcolor="#7f7f7f" stroked="f">
                          <v:path arrowok="t"/>
                        </v:shape>
                      </v:group>
                    </w:pict>
                  </mc:Fallback>
                </mc:AlternateContent>
              </w:r>
              <w:r w:rsidDel="00612900">
                <w:rPr>
                  <w:sz w:val="18"/>
                </w:rPr>
                <w:delText>Age</w:delText>
              </w:r>
              <w:r w:rsidDel="00612900">
                <w:rPr>
                  <w:spacing w:val="-5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at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enrolment,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median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(IQR)</w:delText>
              </w:r>
            </w:del>
          </w:p>
        </w:tc>
        <w:tc>
          <w:tcPr>
            <w:tcW w:w="1583" w:type="dxa"/>
            <w:shd w:val="clear" w:color="auto" w:fill="F2F2F2"/>
          </w:tcPr>
          <w:p w14:paraId="7C99597E" w14:textId="3675AF10" w:rsidR="00B518C6" w:rsidDel="00612900" w:rsidRDefault="00000000">
            <w:pPr>
              <w:pStyle w:val="TableParagraph"/>
              <w:spacing w:line="188" w:lineRule="exact"/>
              <w:ind w:left="402"/>
              <w:rPr>
                <w:del w:id="20" w:author="Joseph Sempa" w:date="2024-12-03T16:22:00Z" w16du:dateUtc="2024-12-03T14:22:00Z"/>
                <w:sz w:val="18"/>
              </w:rPr>
            </w:pPr>
            <w:del w:id="21" w:author="Joseph Sempa" w:date="2024-12-03T16:22:00Z" w16du:dateUtc="2024-12-03T14:22:00Z">
              <w:r w:rsidDel="00612900">
                <w:rPr>
                  <w:sz w:val="18"/>
                </w:rPr>
                <w:delText>35.0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(30.5,</w:delText>
              </w:r>
            </w:del>
          </w:p>
        </w:tc>
        <w:tc>
          <w:tcPr>
            <w:tcW w:w="1487" w:type="dxa"/>
            <w:shd w:val="clear" w:color="auto" w:fill="F2F2F2"/>
          </w:tcPr>
          <w:p w14:paraId="220B2A77" w14:textId="5B181A93" w:rsidR="00B518C6" w:rsidDel="00612900" w:rsidRDefault="00000000">
            <w:pPr>
              <w:pStyle w:val="TableParagraph"/>
              <w:spacing w:line="188" w:lineRule="exact"/>
              <w:ind w:left="320"/>
              <w:rPr>
                <w:del w:id="22" w:author="Joseph Sempa" w:date="2024-12-03T16:22:00Z" w16du:dateUtc="2024-12-03T14:22:00Z"/>
                <w:sz w:val="18"/>
              </w:rPr>
            </w:pPr>
            <w:del w:id="23" w:author="Joseph Sempa" w:date="2024-12-03T16:22:00Z" w16du:dateUtc="2024-12-03T14:22:00Z">
              <w:r w:rsidDel="00612900">
                <w:rPr>
                  <w:sz w:val="18"/>
                </w:rPr>
                <w:delText>37.0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(32.0,</w:delText>
              </w:r>
            </w:del>
          </w:p>
        </w:tc>
        <w:tc>
          <w:tcPr>
            <w:tcW w:w="1629" w:type="dxa"/>
            <w:shd w:val="clear" w:color="auto" w:fill="F2F2F2"/>
          </w:tcPr>
          <w:p w14:paraId="2168DC17" w14:textId="28665DB2" w:rsidR="00B518C6" w:rsidDel="00612900" w:rsidRDefault="00000000">
            <w:pPr>
              <w:pStyle w:val="TableParagraph"/>
              <w:spacing w:line="188" w:lineRule="exact"/>
              <w:ind w:left="377"/>
              <w:rPr>
                <w:del w:id="24" w:author="Joseph Sempa" w:date="2024-12-03T16:22:00Z" w16du:dateUtc="2024-12-03T14:22:00Z"/>
                <w:sz w:val="18"/>
              </w:rPr>
            </w:pPr>
            <w:del w:id="25" w:author="Joseph Sempa" w:date="2024-12-03T16:22:00Z" w16du:dateUtc="2024-12-03T14:22:00Z">
              <w:r w:rsidDel="00612900">
                <w:rPr>
                  <w:sz w:val="18"/>
                </w:rPr>
                <w:delText>37.0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(33.0,</w:delText>
              </w:r>
            </w:del>
          </w:p>
        </w:tc>
        <w:tc>
          <w:tcPr>
            <w:tcW w:w="1263" w:type="dxa"/>
            <w:shd w:val="clear" w:color="auto" w:fill="F2F2F2"/>
          </w:tcPr>
          <w:p w14:paraId="4ED0356C" w14:textId="7EF2D862" w:rsidR="00B518C6" w:rsidDel="00612900" w:rsidRDefault="00000000">
            <w:pPr>
              <w:pStyle w:val="TableParagraph"/>
              <w:spacing w:line="188" w:lineRule="exact"/>
              <w:ind w:right="35"/>
              <w:jc w:val="center"/>
              <w:rPr>
                <w:del w:id="26" w:author="Joseph Sempa" w:date="2024-12-03T16:22:00Z" w16du:dateUtc="2024-12-03T14:22:00Z"/>
                <w:b/>
                <w:sz w:val="18"/>
              </w:rPr>
            </w:pPr>
            <w:del w:id="27" w:author="Joseph Sempa" w:date="2024-12-03T16:22:00Z" w16du:dateUtc="2024-12-03T14:22:00Z">
              <w:r w:rsidDel="00612900">
                <w:rPr>
                  <w:b/>
                  <w:spacing w:val="-2"/>
                  <w:sz w:val="18"/>
                </w:rPr>
                <w:delText>0.016</w:delText>
              </w:r>
            </w:del>
          </w:p>
        </w:tc>
      </w:tr>
      <w:tr w:rsidR="00B518C6" w:rsidDel="00612900" w14:paraId="5418395A" w14:textId="3CBAB96B">
        <w:trPr>
          <w:trHeight w:val="205"/>
          <w:del w:id="28" w:author="Joseph Sempa" w:date="2024-12-03T16:22:00Z" w16du:dateUtc="2024-12-03T14:22:00Z"/>
        </w:trPr>
        <w:tc>
          <w:tcPr>
            <w:tcW w:w="3397" w:type="dxa"/>
            <w:shd w:val="clear" w:color="auto" w:fill="F2F2F2"/>
          </w:tcPr>
          <w:p w14:paraId="67EE482D" w14:textId="0F11208E" w:rsidR="00B518C6" w:rsidDel="00612900" w:rsidRDefault="00000000">
            <w:pPr>
              <w:pStyle w:val="TableParagraph"/>
              <w:spacing w:line="185" w:lineRule="exact"/>
              <w:ind w:left="205"/>
              <w:rPr>
                <w:del w:id="29" w:author="Joseph Sempa" w:date="2024-12-03T16:22:00Z" w16du:dateUtc="2024-12-03T14:22:00Z"/>
                <w:sz w:val="18"/>
              </w:rPr>
            </w:pPr>
            <w:del w:id="30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(years)</w:delText>
              </w:r>
            </w:del>
          </w:p>
        </w:tc>
        <w:tc>
          <w:tcPr>
            <w:tcW w:w="1583" w:type="dxa"/>
            <w:shd w:val="clear" w:color="auto" w:fill="F2F2F2"/>
          </w:tcPr>
          <w:p w14:paraId="3B53CD13" w14:textId="5DFD20FA" w:rsidR="00B518C6" w:rsidDel="00612900" w:rsidRDefault="00000000">
            <w:pPr>
              <w:pStyle w:val="TableParagraph"/>
              <w:spacing w:line="185" w:lineRule="exact"/>
              <w:ind w:left="83" w:right="2"/>
              <w:jc w:val="center"/>
              <w:rPr>
                <w:del w:id="31" w:author="Joseph Sempa" w:date="2024-12-03T16:22:00Z" w16du:dateUtc="2024-12-03T14:22:00Z"/>
                <w:sz w:val="18"/>
              </w:rPr>
            </w:pPr>
            <w:del w:id="32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42.0)</w:delText>
              </w:r>
            </w:del>
          </w:p>
        </w:tc>
        <w:tc>
          <w:tcPr>
            <w:tcW w:w="1487" w:type="dxa"/>
            <w:shd w:val="clear" w:color="auto" w:fill="F2F2F2"/>
          </w:tcPr>
          <w:p w14:paraId="18EF2CDE" w14:textId="05799DB8" w:rsidR="00B518C6" w:rsidDel="00612900" w:rsidRDefault="00000000">
            <w:pPr>
              <w:pStyle w:val="TableParagraph"/>
              <w:spacing w:line="185" w:lineRule="exact"/>
              <w:ind w:left="15" w:right="2"/>
              <w:jc w:val="center"/>
              <w:rPr>
                <w:del w:id="33" w:author="Joseph Sempa" w:date="2024-12-03T16:22:00Z" w16du:dateUtc="2024-12-03T14:22:00Z"/>
                <w:sz w:val="18"/>
              </w:rPr>
            </w:pPr>
            <w:del w:id="34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43.3)</w:delText>
              </w:r>
            </w:del>
          </w:p>
        </w:tc>
        <w:tc>
          <w:tcPr>
            <w:tcW w:w="1629" w:type="dxa"/>
            <w:shd w:val="clear" w:color="auto" w:fill="F2F2F2"/>
          </w:tcPr>
          <w:p w14:paraId="2A9907C2" w14:textId="2B950DB0" w:rsidR="00B518C6" w:rsidDel="00612900" w:rsidRDefault="00000000">
            <w:pPr>
              <w:pStyle w:val="TableParagraph"/>
              <w:spacing w:line="185" w:lineRule="exact"/>
              <w:ind w:right="12"/>
              <w:jc w:val="center"/>
              <w:rPr>
                <w:del w:id="35" w:author="Joseph Sempa" w:date="2024-12-03T16:22:00Z" w16du:dateUtc="2024-12-03T14:22:00Z"/>
                <w:sz w:val="18"/>
              </w:rPr>
            </w:pPr>
            <w:del w:id="36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46.0)</w:delText>
              </w:r>
            </w:del>
          </w:p>
        </w:tc>
        <w:tc>
          <w:tcPr>
            <w:tcW w:w="1263" w:type="dxa"/>
            <w:shd w:val="clear" w:color="auto" w:fill="F2F2F2"/>
          </w:tcPr>
          <w:p w14:paraId="4BCB5F6A" w14:textId="103AD99B" w:rsidR="00B518C6" w:rsidDel="00612900" w:rsidRDefault="00B518C6">
            <w:pPr>
              <w:pStyle w:val="TableParagraph"/>
              <w:rPr>
                <w:del w:id="37" w:author="Joseph Sempa" w:date="2024-12-03T16:22:00Z" w16du:dateUtc="2024-12-03T14:22:00Z"/>
                <w:rFonts w:ascii="Times New Roman"/>
                <w:sz w:val="14"/>
              </w:rPr>
            </w:pPr>
          </w:p>
        </w:tc>
      </w:tr>
      <w:tr w:rsidR="00B518C6" w:rsidDel="00612900" w14:paraId="746A7B94" w14:textId="245360BF">
        <w:trPr>
          <w:trHeight w:val="206"/>
          <w:del w:id="38" w:author="Joseph Sempa" w:date="2024-12-03T16:22:00Z" w16du:dateUtc="2024-12-03T14:22:00Z"/>
        </w:trPr>
        <w:tc>
          <w:tcPr>
            <w:tcW w:w="3397" w:type="dxa"/>
          </w:tcPr>
          <w:p w14:paraId="405D155A" w14:textId="50FD39C8" w:rsidR="00B518C6" w:rsidDel="00612900" w:rsidRDefault="00000000">
            <w:pPr>
              <w:pStyle w:val="TableParagraph"/>
              <w:spacing w:line="186" w:lineRule="exact"/>
              <w:ind w:left="205"/>
              <w:rPr>
                <w:del w:id="39" w:author="Joseph Sempa" w:date="2024-12-03T16:22:00Z" w16du:dateUtc="2024-12-03T14:22:00Z"/>
                <w:sz w:val="18"/>
              </w:rPr>
            </w:pPr>
            <w:del w:id="40" w:author="Joseph Sempa" w:date="2024-12-03T16:22:00Z" w16du:dateUtc="2024-12-03T14:22:00Z">
              <w:r w:rsidDel="00612900">
                <w:rPr>
                  <w:sz w:val="18"/>
                </w:rPr>
                <w:delText>Gender,</w:delText>
              </w:r>
              <w:r w:rsidDel="00612900">
                <w:rPr>
                  <w:spacing w:val="-6"/>
                  <w:sz w:val="18"/>
                </w:rPr>
                <w:delText xml:space="preserve"> </w:delText>
              </w:r>
              <w:r w:rsidDel="00612900">
                <w:rPr>
                  <w:i/>
                  <w:spacing w:val="-4"/>
                  <w:sz w:val="18"/>
                </w:rPr>
                <w:delText>N</w:delText>
              </w:r>
              <w:r w:rsidDel="00612900">
                <w:rPr>
                  <w:spacing w:val="-4"/>
                  <w:sz w:val="18"/>
                </w:rPr>
                <w:delText>(%)</w:delText>
              </w:r>
            </w:del>
          </w:p>
        </w:tc>
        <w:tc>
          <w:tcPr>
            <w:tcW w:w="1583" w:type="dxa"/>
          </w:tcPr>
          <w:p w14:paraId="4E08E780" w14:textId="1D9E8A92" w:rsidR="00B518C6" w:rsidDel="00612900" w:rsidRDefault="00B518C6">
            <w:pPr>
              <w:pStyle w:val="TableParagraph"/>
              <w:rPr>
                <w:del w:id="41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487" w:type="dxa"/>
          </w:tcPr>
          <w:p w14:paraId="46A5F01E" w14:textId="6636BF81" w:rsidR="00B518C6" w:rsidDel="00612900" w:rsidRDefault="00B518C6">
            <w:pPr>
              <w:pStyle w:val="TableParagraph"/>
              <w:rPr>
                <w:del w:id="42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629" w:type="dxa"/>
          </w:tcPr>
          <w:p w14:paraId="66F987D6" w14:textId="5D5DA81B" w:rsidR="00B518C6" w:rsidDel="00612900" w:rsidRDefault="00B518C6">
            <w:pPr>
              <w:pStyle w:val="TableParagraph"/>
              <w:rPr>
                <w:del w:id="43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263" w:type="dxa"/>
          </w:tcPr>
          <w:p w14:paraId="0DDD0DE3" w14:textId="3E678483" w:rsidR="00B518C6" w:rsidDel="00612900" w:rsidRDefault="00000000">
            <w:pPr>
              <w:pStyle w:val="TableParagraph"/>
              <w:spacing w:line="186" w:lineRule="exact"/>
              <w:ind w:left="1" w:right="35"/>
              <w:jc w:val="center"/>
              <w:rPr>
                <w:del w:id="44" w:author="Joseph Sempa" w:date="2024-12-03T16:22:00Z" w16du:dateUtc="2024-12-03T14:22:00Z"/>
                <w:sz w:val="18"/>
              </w:rPr>
            </w:pPr>
            <w:del w:id="45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0.3</w:delText>
              </w:r>
            </w:del>
          </w:p>
        </w:tc>
      </w:tr>
      <w:tr w:rsidR="00B518C6" w:rsidDel="00612900" w14:paraId="04B65597" w14:textId="0B0DAAC4">
        <w:trPr>
          <w:trHeight w:val="206"/>
          <w:del w:id="46" w:author="Joseph Sempa" w:date="2024-12-03T16:22:00Z" w16du:dateUtc="2024-12-03T14:22:00Z"/>
        </w:trPr>
        <w:tc>
          <w:tcPr>
            <w:tcW w:w="3397" w:type="dxa"/>
            <w:shd w:val="clear" w:color="auto" w:fill="F2F2F2"/>
          </w:tcPr>
          <w:p w14:paraId="3413CCDC" w14:textId="4FC42DAC" w:rsidR="00B518C6" w:rsidDel="00612900" w:rsidRDefault="00000000">
            <w:pPr>
              <w:pStyle w:val="TableParagraph"/>
              <w:spacing w:line="186" w:lineRule="exact"/>
              <w:ind w:left="405"/>
              <w:rPr>
                <w:del w:id="47" w:author="Joseph Sempa" w:date="2024-12-03T16:22:00Z" w16du:dateUtc="2024-12-03T14:22:00Z"/>
                <w:sz w:val="18"/>
              </w:rPr>
            </w:pPr>
            <w:del w:id="48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Female</w:delText>
              </w:r>
            </w:del>
          </w:p>
        </w:tc>
        <w:tc>
          <w:tcPr>
            <w:tcW w:w="1583" w:type="dxa"/>
            <w:shd w:val="clear" w:color="auto" w:fill="F2F2F2"/>
          </w:tcPr>
          <w:p w14:paraId="76A6E391" w14:textId="52C52BB7" w:rsidR="00B518C6" w:rsidDel="00612900" w:rsidRDefault="00000000">
            <w:pPr>
              <w:pStyle w:val="TableParagraph"/>
              <w:spacing w:line="186" w:lineRule="exact"/>
              <w:ind w:left="342"/>
              <w:rPr>
                <w:del w:id="49" w:author="Joseph Sempa" w:date="2024-12-03T16:22:00Z" w16du:dateUtc="2024-12-03T14:22:00Z"/>
                <w:sz w:val="18"/>
              </w:rPr>
            </w:pPr>
            <w:del w:id="50" w:author="Joseph Sempa" w:date="2024-12-03T16:22:00Z" w16du:dateUtc="2024-12-03T14:22:00Z">
              <w:r w:rsidDel="00612900">
                <w:rPr>
                  <w:sz w:val="18"/>
                </w:rPr>
                <w:delText>137</w:delText>
              </w:r>
              <w:r w:rsidDel="00612900">
                <w:rPr>
                  <w:spacing w:val="-3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(50.6%)</w:delText>
              </w:r>
            </w:del>
          </w:p>
        </w:tc>
        <w:tc>
          <w:tcPr>
            <w:tcW w:w="1487" w:type="dxa"/>
            <w:shd w:val="clear" w:color="auto" w:fill="F2F2F2"/>
          </w:tcPr>
          <w:p w14:paraId="7B753519" w14:textId="5CAE4C6B" w:rsidR="00B518C6" w:rsidDel="00612900" w:rsidRDefault="00000000">
            <w:pPr>
              <w:pStyle w:val="TableParagraph"/>
              <w:spacing w:line="186" w:lineRule="exact"/>
              <w:ind w:left="15"/>
              <w:jc w:val="center"/>
              <w:rPr>
                <w:del w:id="51" w:author="Joseph Sempa" w:date="2024-12-03T16:22:00Z" w16du:dateUtc="2024-12-03T14:22:00Z"/>
                <w:sz w:val="18"/>
              </w:rPr>
            </w:pPr>
            <w:del w:id="52" w:author="Joseph Sempa" w:date="2024-12-03T16:22:00Z" w16du:dateUtc="2024-12-03T14:22:00Z">
              <w:r w:rsidDel="00612900">
                <w:rPr>
                  <w:sz w:val="18"/>
                </w:rPr>
                <w:delText>85</w:delText>
              </w:r>
              <w:r w:rsidDel="00612900">
                <w:rPr>
                  <w:spacing w:val="-2"/>
                  <w:sz w:val="18"/>
                </w:rPr>
                <w:delText xml:space="preserve"> (55.9%)</w:delText>
              </w:r>
            </w:del>
          </w:p>
        </w:tc>
        <w:tc>
          <w:tcPr>
            <w:tcW w:w="1629" w:type="dxa"/>
            <w:shd w:val="clear" w:color="auto" w:fill="F2F2F2"/>
          </w:tcPr>
          <w:p w14:paraId="5A82F0D9" w14:textId="0BFD68E4" w:rsidR="00B518C6" w:rsidDel="00612900" w:rsidRDefault="00000000">
            <w:pPr>
              <w:pStyle w:val="TableParagraph"/>
              <w:spacing w:line="186" w:lineRule="exact"/>
              <w:ind w:left="2" w:right="12"/>
              <w:jc w:val="center"/>
              <w:rPr>
                <w:del w:id="53" w:author="Joseph Sempa" w:date="2024-12-03T16:22:00Z" w16du:dateUtc="2024-12-03T14:22:00Z"/>
                <w:sz w:val="18"/>
              </w:rPr>
            </w:pPr>
            <w:del w:id="54" w:author="Joseph Sempa" w:date="2024-12-03T16:22:00Z" w16du:dateUtc="2024-12-03T14:22:00Z">
              <w:r w:rsidDel="00612900">
                <w:rPr>
                  <w:sz w:val="18"/>
                </w:rPr>
                <w:delText>55</w:delText>
              </w:r>
              <w:r w:rsidDel="00612900">
                <w:rPr>
                  <w:spacing w:val="-2"/>
                  <w:sz w:val="18"/>
                </w:rPr>
                <w:delText xml:space="preserve"> (46.6%)</w:delText>
              </w:r>
            </w:del>
          </w:p>
        </w:tc>
        <w:tc>
          <w:tcPr>
            <w:tcW w:w="1263" w:type="dxa"/>
            <w:shd w:val="clear" w:color="auto" w:fill="F2F2F2"/>
          </w:tcPr>
          <w:p w14:paraId="6C5E9CE8" w14:textId="13ADBBE3" w:rsidR="00B518C6" w:rsidDel="00612900" w:rsidRDefault="00B518C6">
            <w:pPr>
              <w:pStyle w:val="TableParagraph"/>
              <w:rPr>
                <w:del w:id="55" w:author="Joseph Sempa" w:date="2024-12-03T16:22:00Z" w16du:dateUtc="2024-12-03T14:22:00Z"/>
                <w:rFonts w:ascii="Times New Roman"/>
                <w:sz w:val="14"/>
              </w:rPr>
            </w:pPr>
          </w:p>
        </w:tc>
      </w:tr>
    </w:tbl>
    <w:p w14:paraId="61FE2525" w14:textId="368076C2" w:rsidR="00B518C6" w:rsidDel="00D906C1" w:rsidRDefault="00B518C6">
      <w:pPr>
        <w:pStyle w:val="BodyText"/>
        <w:spacing w:before="1"/>
        <w:rPr>
          <w:del w:id="56" w:author="Joseph Sempa" w:date="2024-12-03T15:58:00Z" w16du:dateUtc="2024-12-03T13:58:00Z"/>
          <w:b/>
          <w:sz w:val="1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1593"/>
        <w:gridCol w:w="1496"/>
        <w:gridCol w:w="1619"/>
        <w:gridCol w:w="1262"/>
      </w:tblGrid>
      <w:tr w:rsidR="00B518C6" w:rsidDel="00612900" w14:paraId="63EE9363" w14:textId="772640A5">
        <w:trPr>
          <w:trHeight w:val="207"/>
          <w:del w:id="57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6DE3EB7C" w14:textId="100C01D1" w:rsidR="00B518C6" w:rsidDel="00612900" w:rsidRDefault="00000000">
            <w:pPr>
              <w:pStyle w:val="TableParagraph"/>
              <w:spacing w:line="188" w:lineRule="exact"/>
              <w:ind w:left="205"/>
              <w:rPr>
                <w:del w:id="58" w:author="Joseph Sempa" w:date="2024-12-03T16:22:00Z" w16du:dateUtc="2024-12-03T14:22:00Z"/>
                <w:sz w:val="18"/>
              </w:rPr>
            </w:pPr>
            <w:del w:id="59" w:author="Joseph Sempa" w:date="2024-12-03T16:22:00Z" w16du:dateUtc="2024-12-03T14:22:00Z">
              <w:r w:rsidDel="00612900">
                <w:rPr>
                  <w:sz w:val="18"/>
                </w:rPr>
                <w:delText>Duration</w:delText>
              </w:r>
              <w:r w:rsidDel="00612900">
                <w:rPr>
                  <w:spacing w:val="-6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of</w:delText>
              </w:r>
              <w:r w:rsidDel="00612900">
                <w:rPr>
                  <w:spacing w:val="-5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current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illness,</w:delText>
              </w:r>
              <w:r w:rsidDel="00612900">
                <w:rPr>
                  <w:spacing w:val="-5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median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5BCDD53A" w14:textId="178F2F0B" w:rsidR="00B518C6" w:rsidDel="00612900" w:rsidRDefault="00000000">
            <w:pPr>
              <w:pStyle w:val="TableParagraph"/>
              <w:spacing w:line="188" w:lineRule="exact"/>
              <w:ind w:left="412"/>
              <w:rPr>
                <w:del w:id="60" w:author="Joseph Sempa" w:date="2024-12-03T16:22:00Z" w16du:dateUtc="2024-12-03T14:22:00Z"/>
                <w:sz w:val="18"/>
              </w:rPr>
            </w:pPr>
            <w:del w:id="61" w:author="Joseph Sempa" w:date="2024-12-03T16:22:00Z" w16du:dateUtc="2024-12-03T14:22:00Z">
              <w:r w:rsidDel="00612900">
                <w:rPr>
                  <w:sz w:val="18"/>
                </w:rPr>
                <w:delText>14.0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(14.0,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027A028B" w14:textId="63EBCBE1" w:rsidR="00B518C6" w:rsidDel="00612900" w:rsidRDefault="00000000">
            <w:pPr>
              <w:pStyle w:val="TableParagraph"/>
              <w:spacing w:line="188" w:lineRule="exact"/>
              <w:ind w:left="320"/>
              <w:rPr>
                <w:del w:id="62" w:author="Joseph Sempa" w:date="2024-12-03T16:22:00Z" w16du:dateUtc="2024-12-03T14:22:00Z"/>
                <w:sz w:val="18"/>
              </w:rPr>
            </w:pPr>
            <w:del w:id="63" w:author="Joseph Sempa" w:date="2024-12-03T16:22:00Z" w16du:dateUtc="2024-12-03T14:22:00Z">
              <w:r w:rsidDel="00612900">
                <w:rPr>
                  <w:sz w:val="18"/>
                </w:rPr>
                <w:delText>14.0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(12.5,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1DC03443" w14:textId="2910108F" w:rsidR="00B518C6" w:rsidDel="00612900" w:rsidRDefault="00000000">
            <w:pPr>
              <w:pStyle w:val="TableParagraph"/>
              <w:spacing w:line="188" w:lineRule="exact"/>
              <w:ind w:left="418"/>
              <w:rPr>
                <w:del w:id="64" w:author="Joseph Sempa" w:date="2024-12-03T16:22:00Z" w16du:dateUtc="2024-12-03T14:22:00Z"/>
                <w:sz w:val="18"/>
              </w:rPr>
            </w:pPr>
            <w:del w:id="65" w:author="Joseph Sempa" w:date="2024-12-03T16:22:00Z" w16du:dateUtc="2024-12-03T14:22:00Z">
              <w:r w:rsidDel="00612900">
                <w:rPr>
                  <w:sz w:val="18"/>
                </w:rPr>
                <w:delText>14.0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(7.0,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71A1B6CC" w14:textId="120C264E" w:rsidR="00B518C6" w:rsidDel="00612900" w:rsidRDefault="00000000">
            <w:pPr>
              <w:pStyle w:val="TableParagraph"/>
              <w:spacing w:line="188" w:lineRule="exact"/>
              <w:ind w:right="32"/>
              <w:jc w:val="center"/>
              <w:rPr>
                <w:del w:id="66" w:author="Joseph Sempa" w:date="2024-12-03T16:22:00Z" w16du:dateUtc="2024-12-03T14:22:00Z"/>
                <w:b/>
                <w:sz w:val="18"/>
              </w:rPr>
            </w:pPr>
            <w:del w:id="67" w:author="Joseph Sempa" w:date="2024-12-03T16:22:00Z" w16du:dateUtc="2024-12-03T14:22:00Z">
              <w:r w:rsidDel="00612900">
                <w:rPr>
                  <w:b/>
                  <w:spacing w:val="-2"/>
                  <w:sz w:val="18"/>
                </w:rPr>
                <w:delText>0.036</w:delText>
              </w:r>
            </w:del>
          </w:p>
        </w:tc>
      </w:tr>
      <w:tr w:rsidR="00B518C6" w:rsidDel="00612900" w14:paraId="6A0FC76B" w14:textId="434E5268">
        <w:trPr>
          <w:trHeight w:val="205"/>
          <w:del w:id="68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529930BA" w14:textId="06F43C93" w:rsidR="00B518C6" w:rsidDel="00612900" w:rsidRDefault="00000000">
            <w:pPr>
              <w:pStyle w:val="TableParagraph"/>
              <w:spacing w:line="185" w:lineRule="exact"/>
              <w:ind w:left="205"/>
              <w:rPr>
                <w:del w:id="69" w:author="Joseph Sempa" w:date="2024-12-03T16:22:00Z" w16du:dateUtc="2024-12-03T14:22:00Z"/>
                <w:sz w:val="18"/>
              </w:rPr>
            </w:pPr>
            <w:del w:id="70" w:author="Joseph Sempa" w:date="2024-12-03T16:22:00Z" w16du:dateUtc="2024-12-03T14:22:00Z">
              <w:r w:rsidDel="00612900">
                <w:rPr>
                  <w:sz w:val="18"/>
                </w:rPr>
                <w:delText>(IQR)</w:delText>
              </w:r>
              <w:r w:rsidDel="00612900">
                <w:rPr>
                  <w:spacing w:val="-3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(days)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59EF41C3" w14:textId="2A238424" w:rsidR="00B518C6" w:rsidDel="00612900" w:rsidRDefault="00000000">
            <w:pPr>
              <w:pStyle w:val="TableParagraph"/>
              <w:spacing w:line="185" w:lineRule="exact"/>
              <w:ind w:left="93" w:right="2"/>
              <w:jc w:val="center"/>
              <w:rPr>
                <w:del w:id="71" w:author="Joseph Sempa" w:date="2024-12-03T16:22:00Z" w16du:dateUtc="2024-12-03T14:22:00Z"/>
                <w:sz w:val="18"/>
              </w:rPr>
            </w:pPr>
            <w:del w:id="72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21.0)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4ABAA8C9" w14:textId="70415434" w:rsidR="00B518C6" w:rsidDel="00612900" w:rsidRDefault="00000000">
            <w:pPr>
              <w:pStyle w:val="TableParagraph"/>
              <w:spacing w:line="185" w:lineRule="exact"/>
              <w:ind w:left="6" w:right="2"/>
              <w:jc w:val="center"/>
              <w:rPr>
                <w:del w:id="73" w:author="Joseph Sempa" w:date="2024-12-03T16:22:00Z" w16du:dateUtc="2024-12-03T14:22:00Z"/>
                <w:sz w:val="18"/>
              </w:rPr>
            </w:pPr>
            <w:del w:id="74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22.5)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75EA03C7" w14:textId="11CD005E" w:rsidR="00B518C6" w:rsidDel="00612900" w:rsidRDefault="00000000">
            <w:pPr>
              <w:pStyle w:val="TableParagraph"/>
              <w:spacing w:line="185" w:lineRule="exact"/>
              <w:ind w:right="20"/>
              <w:jc w:val="center"/>
              <w:rPr>
                <w:del w:id="75" w:author="Joseph Sempa" w:date="2024-12-03T16:22:00Z" w16du:dateUtc="2024-12-03T14:22:00Z"/>
                <w:sz w:val="18"/>
              </w:rPr>
            </w:pPr>
            <w:del w:id="76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21.0)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2D9FE48D" w14:textId="0093DB3D" w:rsidR="00B518C6" w:rsidDel="00612900" w:rsidRDefault="00B518C6">
            <w:pPr>
              <w:pStyle w:val="TableParagraph"/>
              <w:rPr>
                <w:del w:id="77" w:author="Joseph Sempa" w:date="2024-12-03T16:22:00Z" w16du:dateUtc="2024-12-03T14:22:00Z"/>
                <w:rFonts w:ascii="Times New Roman"/>
                <w:sz w:val="14"/>
              </w:rPr>
            </w:pPr>
          </w:p>
        </w:tc>
      </w:tr>
      <w:tr w:rsidR="00B518C6" w:rsidDel="00612900" w14:paraId="2BF30142" w14:textId="3CF65B7B">
        <w:trPr>
          <w:trHeight w:val="210"/>
          <w:del w:id="78" w:author="Joseph Sempa" w:date="2024-12-03T16:22:00Z" w16du:dateUtc="2024-12-03T14:22:00Z"/>
        </w:trPr>
        <w:tc>
          <w:tcPr>
            <w:tcW w:w="3387" w:type="dxa"/>
          </w:tcPr>
          <w:p w14:paraId="7A6237AC" w14:textId="76F3D269" w:rsidR="00B518C6" w:rsidDel="00612900" w:rsidRDefault="00000000">
            <w:pPr>
              <w:pStyle w:val="TableParagraph"/>
              <w:spacing w:line="191" w:lineRule="exact"/>
              <w:ind w:left="205"/>
              <w:rPr>
                <w:del w:id="79" w:author="Joseph Sempa" w:date="2024-12-03T16:22:00Z" w16du:dateUtc="2024-12-03T14:22:00Z"/>
                <w:sz w:val="18"/>
              </w:rPr>
            </w:pPr>
            <w:del w:id="80" w:author="Joseph Sempa" w:date="2024-12-03T16:22:00Z" w16du:dateUtc="2024-12-03T14:22:00Z">
              <w:r w:rsidDel="00612900">
                <w:rPr>
                  <w:sz w:val="18"/>
                </w:rPr>
                <w:delText>Weight</w:delText>
              </w:r>
              <w:r w:rsidDel="00612900">
                <w:rPr>
                  <w:spacing w:val="-6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loss</w:delText>
              </w:r>
            </w:del>
          </w:p>
        </w:tc>
        <w:tc>
          <w:tcPr>
            <w:tcW w:w="1593" w:type="dxa"/>
          </w:tcPr>
          <w:p w14:paraId="24FEBF97" w14:textId="2050D40D" w:rsidR="00B518C6" w:rsidDel="00612900" w:rsidRDefault="00000000">
            <w:pPr>
              <w:pStyle w:val="TableParagraph"/>
              <w:spacing w:line="191" w:lineRule="exact"/>
              <w:ind w:left="93"/>
              <w:jc w:val="center"/>
              <w:rPr>
                <w:del w:id="81" w:author="Joseph Sempa" w:date="2024-12-03T16:22:00Z" w16du:dateUtc="2024-12-03T14:22:00Z"/>
                <w:sz w:val="18"/>
              </w:rPr>
            </w:pPr>
            <w:del w:id="82" w:author="Joseph Sempa" w:date="2024-12-03T16:22:00Z" w16du:dateUtc="2024-12-03T14:22:00Z">
              <w:r w:rsidDel="00612900">
                <w:rPr>
                  <w:sz w:val="18"/>
                </w:rPr>
                <w:delText>231</w:delText>
              </w:r>
              <w:r w:rsidDel="00612900">
                <w:rPr>
                  <w:spacing w:val="-3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(87.5%)</w:delText>
              </w:r>
            </w:del>
          </w:p>
        </w:tc>
        <w:tc>
          <w:tcPr>
            <w:tcW w:w="1496" w:type="dxa"/>
          </w:tcPr>
          <w:p w14:paraId="5C08D24E" w14:textId="362FE025" w:rsidR="00B518C6" w:rsidDel="00612900" w:rsidRDefault="00000000">
            <w:pPr>
              <w:pStyle w:val="TableParagraph"/>
              <w:spacing w:line="191" w:lineRule="exact"/>
              <w:ind w:left="6"/>
              <w:jc w:val="center"/>
              <w:rPr>
                <w:del w:id="83" w:author="Joseph Sempa" w:date="2024-12-03T16:22:00Z" w16du:dateUtc="2024-12-03T14:22:00Z"/>
                <w:sz w:val="18"/>
              </w:rPr>
            </w:pPr>
            <w:del w:id="84" w:author="Joseph Sempa" w:date="2024-12-03T16:22:00Z" w16du:dateUtc="2024-12-03T14:22:00Z">
              <w:r w:rsidDel="00612900">
                <w:rPr>
                  <w:sz w:val="18"/>
                </w:rPr>
                <w:delText>129</w:delText>
              </w:r>
              <w:r w:rsidDel="00612900">
                <w:rPr>
                  <w:spacing w:val="-3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(87.2%)</w:delText>
              </w:r>
            </w:del>
          </w:p>
        </w:tc>
        <w:tc>
          <w:tcPr>
            <w:tcW w:w="1619" w:type="dxa"/>
          </w:tcPr>
          <w:p w14:paraId="5978DAFE" w14:textId="600DAAB0" w:rsidR="00B518C6" w:rsidDel="00612900" w:rsidRDefault="00000000">
            <w:pPr>
              <w:pStyle w:val="TableParagraph"/>
              <w:spacing w:line="191" w:lineRule="exact"/>
              <w:ind w:left="2" w:right="20"/>
              <w:jc w:val="center"/>
              <w:rPr>
                <w:del w:id="85" w:author="Joseph Sempa" w:date="2024-12-03T16:22:00Z" w16du:dateUtc="2024-12-03T14:22:00Z"/>
                <w:sz w:val="18"/>
              </w:rPr>
            </w:pPr>
            <w:del w:id="86" w:author="Joseph Sempa" w:date="2024-12-03T16:22:00Z" w16du:dateUtc="2024-12-03T14:22:00Z">
              <w:r w:rsidDel="00612900">
                <w:rPr>
                  <w:sz w:val="18"/>
                </w:rPr>
                <w:delText>92</w:delText>
              </w:r>
              <w:r w:rsidDel="00612900">
                <w:rPr>
                  <w:spacing w:val="-2"/>
                  <w:sz w:val="18"/>
                </w:rPr>
                <w:delText xml:space="preserve"> (82.9%)</w:delText>
              </w:r>
            </w:del>
          </w:p>
        </w:tc>
        <w:tc>
          <w:tcPr>
            <w:tcW w:w="1262" w:type="dxa"/>
          </w:tcPr>
          <w:p w14:paraId="0C762841" w14:textId="2247F107" w:rsidR="00B518C6" w:rsidDel="00612900" w:rsidRDefault="00000000">
            <w:pPr>
              <w:pStyle w:val="TableParagraph"/>
              <w:spacing w:line="191" w:lineRule="exact"/>
              <w:ind w:left="1" w:right="32"/>
              <w:jc w:val="center"/>
              <w:rPr>
                <w:del w:id="87" w:author="Joseph Sempa" w:date="2024-12-03T16:22:00Z" w16du:dateUtc="2024-12-03T14:22:00Z"/>
                <w:sz w:val="18"/>
              </w:rPr>
            </w:pPr>
            <w:del w:id="88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0.5</w:delText>
              </w:r>
            </w:del>
          </w:p>
        </w:tc>
      </w:tr>
      <w:tr w:rsidR="00B518C6" w:rsidDel="00612900" w14:paraId="73FF4637" w14:textId="1217C92B">
        <w:trPr>
          <w:trHeight w:val="207"/>
          <w:del w:id="89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24840AEF" w14:textId="616F5F93" w:rsidR="00B518C6" w:rsidDel="00612900" w:rsidRDefault="00000000">
            <w:pPr>
              <w:pStyle w:val="TableParagraph"/>
              <w:spacing w:line="188" w:lineRule="exact"/>
              <w:ind w:left="205"/>
              <w:rPr>
                <w:del w:id="90" w:author="Joseph Sempa" w:date="2024-12-03T16:22:00Z" w16du:dateUtc="2024-12-03T14:22:00Z"/>
                <w:sz w:val="18"/>
              </w:rPr>
            </w:pPr>
            <w:del w:id="91" w:author="Joseph Sempa" w:date="2024-12-03T16:22:00Z" w16du:dateUtc="2024-12-03T14:22:00Z">
              <w:r w:rsidDel="00612900">
                <w:rPr>
                  <w:sz w:val="18"/>
                </w:rPr>
                <w:delText>log10</w:delText>
              </w:r>
              <w:r w:rsidDel="00612900">
                <w:rPr>
                  <w:spacing w:val="-5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viral</w:delText>
              </w:r>
              <w:r w:rsidDel="00612900">
                <w:rPr>
                  <w:spacing w:val="-4"/>
                  <w:sz w:val="18"/>
                </w:rPr>
                <w:delText xml:space="preserve"> load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78A43103" w14:textId="68C90FDF" w:rsidR="00B518C6" w:rsidDel="00612900" w:rsidRDefault="00000000">
            <w:pPr>
              <w:pStyle w:val="TableParagraph"/>
              <w:spacing w:line="188" w:lineRule="exact"/>
              <w:ind w:left="462"/>
              <w:rPr>
                <w:del w:id="92" w:author="Joseph Sempa" w:date="2024-12-03T16:22:00Z" w16du:dateUtc="2024-12-03T14:22:00Z"/>
                <w:sz w:val="18"/>
              </w:rPr>
            </w:pPr>
            <w:del w:id="93" w:author="Joseph Sempa" w:date="2024-12-03T16:22:00Z" w16du:dateUtc="2024-12-03T14:22:00Z">
              <w:r w:rsidDel="00612900">
                <w:rPr>
                  <w:sz w:val="18"/>
                </w:rPr>
                <w:delText>11.6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(9.3,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4DF93726" w14:textId="5A8C9B93" w:rsidR="00B518C6" w:rsidDel="00612900" w:rsidRDefault="00000000">
            <w:pPr>
              <w:pStyle w:val="TableParagraph"/>
              <w:spacing w:line="188" w:lineRule="exact"/>
              <w:ind w:left="420"/>
              <w:rPr>
                <w:del w:id="94" w:author="Joseph Sempa" w:date="2024-12-03T16:22:00Z" w16du:dateUtc="2024-12-03T14:22:00Z"/>
                <w:sz w:val="18"/>
              </w:rPr>
            </w:pPr>
            <w:del w:id="95" w:author="Joseph Sempa" w:date="2024-12-03T16:22:00Z" w16du:dateUtc="2024-12-03T14:22:00Z">
              <w:r w:rsidDel="00612900">
                <w:rPr>
                  <w:sz w:val="18"/>
                </w:rPr>
                <w:delText>8.9</w:delText>
              </w:r>
              <w:r w:rsidDel="00612900">
                <w:rPr>
                  <w:spacing w:val="-3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(6.5,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6CC59EC5" w14:textId="7455C533" w:rsidR="00B518C6" w:rsidDel="00612900" w:rsidRDefault="00000000">
            <w:pPr>
              <w:pStyle w:val="TableParagraph"/>
              <w:spacing w:line="188" w:lineRule="exact"/>
              <w:ind w:left="238"/>
              <w:rPr>
                <w:del w:id="96" w:author="Joseph Sempa" w:date="2024-12-03T16:22:00Z" w16du:dateUtc="2024-12-03T14:22:00Z"/>
                <w:sz w:val="18"/>
              </w:rPr>
            </w:pPr>
            <w:del w:id="97" w:author="Joseph Sempa" w:date="2024-12-03T16:22:00Z" w16du:dateUtc="2024-12-03T14:22:00Z">
              <w:r w:rsidDel="00612900">
                <w:rPr>
                  <w:sz w:val="18"/>
                </w:rPr>
                <w:delText>7.3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(3.9,</w:delText>
              </w:r>
              <w:r w:rsidDel="00612900">
                <w:rPr>
                  <w:spacing w:val="-2"/>
                  <w:sz w:val="18"/>
                </w:rPr>
                <w:delText xml:space="preserve"> 10.6)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7468CFF8" w14:textId="245954D2" w:rsidR="00B518C6" w:rsidDel="00612900" w:rsidRDefault="00000000">
            <w:pPr>
              <w:pStyle w:val="TableParagraph"/>
              <w:spacing w:line="188" w:lineRule="exact"/>
              <w:ind w:left="1" w:right="32"/>
              <w:jc w:val="center"/>
              <w:rPr>
                <w:del w:id="98" w:author="Joseph Sempa" w:date="2024-12-03T16:22:00Z" w16du:dateUtc="2024-12-03T14:22:00Z"/>
                <w:b/>
                <w:sz w:val="18"/>
              </w:rPr>
            </w:pPr>
            <w:del w:id="99" w:author="Joseph Sempa" w:date="2024-12-03T16:22:00Z" w16du:dateUtc="2024-12-03T14:22:00Z">
              <w:r w:rsidDel="00612900">
                <w:rPr>
                  <w:b/>
                  <w:spacing w:val="-2"/>
                  <w:sz w:val="18"/>
                </w:rPr>
                <w:delText>&lt;0.001</w:delText>
              </w:r>
            </w:del>
          </w:p>
        </w:tc>
      </w:tr>
      <w:tr w:rsidR="00B518C6" w:rsidDel="00612900" w14:paraId="3E1CCF5F" w14:textId="53AC660B">
        <w:trPr>
          <w:trHeight w:val="205"/>
          <w:del w:id="100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2335A631" w14:textId="358D3809" w:rsidR="00B518C6" w:rsidDel="00612900" w:rsidRDefault="00B518C6">
            <w:pPr>
              <w:pStyle w:val="TableParagraph"/>
              <w:rPr>
                <w:del w:id="101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593" w:type="dxa"/>
            <w:shd w:val="clear" w:color="auto" w:fill="F2F2F2"/>
          </w:tcPr>
          <w:p w14:paraId="5C35632A" w14:textId="1E8EFF2B" w:rsidR="00B518C6" w:rsidDel="00612900" w:rsidRDefault="00000000">
            <w:pPr>
              <w:pStyle w:val="TableParagraph"/>
              <w:spacing w:line="185" w:lineRule="exact"/>
              <w:ind w:left="93" w:right="2"/>
              <w:jc w:val="center"/>
              <w:rPr>
                <w:del w:id="102" w:author="Joseph Sempa" w:date="2024-12-03T16:22:00Z" w16du:dateUtc="2024-12-03T14:22:00Z"/>
                <w:sz w:val="18"/>
              </w:rPr>
            </w:pPr>
            <w:del w:id="103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12.8)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072A3966" w14:textId="1D0036BE" w:rsidR="00B518C6" w:rsidDel="00612900" w:rsidRDefault="00000000">
            <w:pPr>
              <w:pStyle w:val="TableParagraph"/>
              <w:spacing w:line="185" w:lineRule="exact"/>
              <w:ind w:left="6" w:right="2"/>
              <w:jc w:val="center"/>
              <w:rPr>
                <w:del w:id="104" w:author="Joseph Sempa" w:date="2024-12-03T16:22:00Z" w16du:dateUtc="2024-12-03T14:22:00Z"/>
                <w:sz w:val="18"/>
              </w:rPr>
            </w:pPr>
            <w:del w:id="105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12.2)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79E8AA2F" w14:textId="2C40E6D3" w:rsidR="00B518C6" w:rsidDel="00612900" w:rsidRDefault="00B518C6">
            <w:pPr>
              <w:pStyle w:val="TableParagraph"/>
              <w:rPr>
                <w:del w:id="106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262" w:type="dxa"/>
            <w:shd w:val="clear" w:color="auto" w:fill="F2F2F2"/>
          </w:tcPr>
          <w:p w14:paraId="6DD5CCC0" w14:textId="50E3F149" w:rsidR="00B518C6" w:rsidDel="00612900" w:rsidRDefault="00B518C6">
            <w:pPr>
              <w:pStyle w:val="TableParagraph"/>
              <w:rPr>
                <w:del w:id="107" w:author="Joseph Sempa" w:date="2024-12-03T16:22:00Z" w16du:dateUtc="2024-12-03T14:22:00Z"/>
                <w:rFonts w:ascii="Times New Roman"/>
                <w:sz w:val="14"/>
              </w:rPr>
            </w:pPr>
          </w:p>
        </w:tc>
      </w:tr>
      <w:tr w:rsidR="00B518C6" w:rsidDel="00612900" w14:paraId="0291DF92" w14:textId="1A010126">
        <w:trPr>
          <w:trHeight w:val="206"/>
          <w:del w:id="108" w:author="Joseph Sempa" w:date="2024-12-03T16:22:00Z" w16du:dateUtc="2024-12-03T14:22:00Z"/>
        </w:trPr>
        <w:tc>
          <w:tcPr>
            <w:tcW w:w="3387" w:type="dxa"/>
          </w:tcPr>
          <w:p w14:paraId="724C3F75" w14:textId="13D28922" w:rsidR="00B518C6" w:rsidDel="00612900" w:rsidRDefault="00000000">
            <w:pPr>
              <w:pStyle w:val="TableParagraph"/>
              <w:spacing w:line="186" w:lineRule="exact"/>
              <w:ind w:left="205"/>
              <w:rPr>
                <w:del w:id="109" w:author="Joseph Sempa" w:date="2024-12-03T16:22:00Z" w16du:dateUtc="2024-12-03T14:22:00Z"/>
                <w:sz w:val="18"/>
              </w:rPr>
            </w:pPr>
            <w:del w:id="110" w:author="Joseph Sempa" w:date="2024-12-03T16:22:00Z" w16du:dateUtc="2024-12-03T14:22:00Z">
              <w:r w:rsidDel="00612900">
                <w:rPr>
                  <w:sz w:val="18"/>
                </w:rPr>
                <w:delText>Opportunistic</w:delText>
              </w:r>
              <w:r w:rsidDel="00612900">
                <w:rPr>
                  <w:spacing w:val="-1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infections</w:delText>
              </w:r>
            </w:del>
          </w:p>
        </w:tc>
        <w:tc>
          <w:tcPr>
            <w:tcW w:w="1593" w:type="dxa"/>
          </w:tcPr>
          <w:p w14:paraId="722B646F" w14:textId="0EE39EEB" w:rsidR="00B518C6" w:rsidDel="00612900" w:rsidRDefault="00B518C6">
            <w:pPr>
              <w:pStyle w:val="TableParagraph"/>
              <w:rPr>
                <w:del w:id="111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496" w:type="dxa"/>
          </w:tcPr>
          <w:p w14:paraId="05B8FCF9" w14:textId="4D544E60" w:rsidR="00B518C6" w:rsidDel="00612900" w:rsidRDefault="00B518C6">
            <w:pPr>
              <w:pStyle w:val="TableParagraph"/>
              <w:rPr>
                <w:del w:id="112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619" w:type="dxa"/>
          </w:tcPr>
          <w:p w14:paraId="24CD9FAB" w14:textId="364F8AC6" w:rsidR="00B518C6" w:rsidDel="00612900" w:rsidRDefault="00B518C6">
            <w:pPr>
              <w:pStyle w:val="TableParagraph"/>
              <w:rPr>
                <w:del w:id="113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262" w:type="dxa"/>
          </w:tcPr>
          <w:p w14:paraId="7F733A56" w14:textId="248B95DD" w:rsidR="00B518C6" w:rsidDel="00612900" w:rsidRDefault="00B518C6">
            <w:pPr>
              <w:pStyle w:val="TableParagraph"/>
              <w:rPr>
                <w:del w:id="114" w:author="Joseph Sempa" w:date="2024-12-03T16:22:00Z" w16du:dateUtc="2024-12-03T14:22:00Z"/>
                <w:rFonts w:ascii="Times New Roman"/>
                <w:sz w:val="14"/>
              </w:rPr>
            </w:pPr>
          </w:p>
        </w:tc>
      </w:tr>
      <w:tr w:rsidR="00B518C6" w:rsidDel="00612900" w14:paraId="38F9E470" w14:textId="3A66C636">
        <w:trPr>
          <w:trHeight w:val="206"/>
          <w:del w:id="115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313A8DED" w14:textId="171989FD" w:rsidR="00B518C6" w:rsidDel="00612900" w:rsidRDefault="00000000">
            <w:pPr>
              <w:pStyle w:val="TableParagraph"/>
              <w:spacing w:line="186" w:lineRule="exact"/>
              <w:ind w:right="331"/>
              <w:jc w:val="right"/>
              <w:rPr>
                <w:del w:id="116" w:author="Joseph Sempa" w:date="2024-12-03T16:22:00Z" w16du:dateUtc="2024-12-03T14:22:00Z"/>
                <w:sz w:val="18"/>
              </w:rPr>
            </w:pPr>
            <w:del w:id="117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Tuberculosis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2E63852F" w14:textId="4E084AF2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118" w:author="Joseph Sempa" w:date="2024-12-03T16:22:00Z" w16du:dateUtc="2024-12-03T14:22:00Z"/>
                <w:sz w:val="18"/>
              </w:rPr>
            </w:pPr>
            <w:del w:id="119" w:author="Joseph Sempa" w:date="2024-12-03T16:22:00Z" w16du:dateUtc="2024-12-03T14:22:00Z">
              <w:r w:rsidDel="00612900">
                <w:rPr>
                  <w:sz w:val="18"/>
                </w:rPr>
                <w:delText>230</w:delText>
              </w:r>
              <w:r w:rsidDel="00612900">
                <w:rPr>
                  <w:spacing w:val="-3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(84.9%)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3AF91C83" w14:textId="600D0733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120" w:author="Joseph Sempa" w:date="2024-12-03T16:22:00Z" w16du:dateUtc="2024-12-03T14:22:00Z"/>
                <w:sz w:val="18"/>
              </w:rPr>
            </w:pPr>
            <w:del w:id="121" w:author="Joseph Sempa" w:date="2024-12-03T16:22:00Z" w16du:dateUtc="2024-12-03T14:22:00Z">
              <w:r w:rsidDel="00612900">
                <w:rPr>
                  <w:sz w:val="18"/>
                </w:rPr>
                <w:delText>131</w:delText>
              </w:r>
              <w:r w:rsidDel="00612900">
                <w:rPr>
                  <w:spacing w:val="-3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(86.2%)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01C7AF86" w14:textId="05B83D66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122" w:author="Joseph Sempa" w:date="2024-12-03T16:22:00Z" w16du:dateUtc="2024-12-03T14:22:00Z"/>
                <w:sz w:val="18"/>
              </w:rPr>
            </w:pPr>
            <w:del w:id="123" w:author="Joseph Sempa" w:date="2024-12-03T16:22:00Z" w16du:dateUtc="2024-12-03T14:22:00Z">
              <w:r w:rsidDel="00612900">
                <w:rPr>
                  <w:sz w:val="18"/>
                </w:rPr>
                <w:delText>98</w:delText>
              </w:r>
              <w:r w:rsidDel="00612900">
                <w:rPr>
                  <w:spacing w:val="-2"/>
                  <w:sz w:val="18"/>
                </w:rPr>
                <w:delText xml:space="preserve"> (82.4%)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64A56AAA" w14:textId="237E2BE5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124" w:author="Joseph Sempa" w:date="2024-12-03T16:22:00Z" w16du:dateUtc="2024-12-03T14:22:00Z"/>
                <w:sz w:val="18"/>
              </w:rPr>
            </w:pPr>
            <w:del w:id="125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0.7</w:delText>
              </w:r>
            </w:del>
          </w:p>
        </w:tc>
      </w:tr>
      <w:tr w:rsidR="00B518C6" w:rsidDel="00612900" w14:paraId="22F10F0D" w14:textId="5A21F856">
        <w:trPr>
          <w:trHeight w:val="206"/>
          <w:del w:id="126" w:author="Joseph Sempa" w:date="2024-12-03T16:22:00Z" w16du:dateUtc="2024-12-03T14:22:00Z"/>
        </w:trPr>
        <w:tc>
          <w:tcPr>
            <w:tcW w:w="3387" w:type="dxa"/>
          </w:tcPr>
          <w:p w14:paraId="65BD5DA6" w14:textId="7FA1FCBA" w:rsidR="00B518C6" w:rsidDel="00612900" w:rsidRDefault="00000000">
            <w:pPr>
              <w:pStyle w:val="TableParagraph"/>
              <w:spacing w:line="186" w:lineRule="exact"/>
              <w:ind w:right="330"/>
              <w:jc w:val="right"/>
              <w:rPr>
                <w:del w:id="127" w:author="Joseph Sempa" w:date="2024-12-03T16:22:00Z" w16du:dateUtc="2024-12-03T14:22:00Z"/>
                <w:sz w:val="18"/>
              </w:rPr>
            </w:pPr>
            <w:del w:id="128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Pneumonia</w:delText>
              </w:r>
            </w:del>
          </w:p>
        </w:tc>
        <w:tc>
          <w:tcPr>
            <w:tcW w:w="1593" w:type="dxa"/>
          </w:tcPr>
          <w:p w14:paraId="2CBE95A7" w14:textId="57F66A0D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129" w:author="Joseph Sempa" w:date="2024-12-03T16:22:00Z" w16du:dateUtc="2024-12-03T14:22:00Z"/>
                <w:sz w:val="18"/>
              </w:rPr>
            </w:pPr>
            <w:del w:id="130" w:author="Joseph Sempa" w:date="2024-12-03T16:22:00Z" w16du:dateUtc="2024-12-03T14:22:00Z">
              <w:r w:rsidDel="00612900">
                <w:rPr>
                  <w:sz w:val="18"/>
                </w:rPr>
                <w:delText>30</w:delText>
              </w:r>
              <w:r w:rsidDel="00612900">
                <w:rPr>
                  <w:spacing w:val="-2"/>
                  <w:sz w:val="18"/>
                </w:rPr>
                <w:delText xml:space="preserve"> (11.1%)</w:delText>
              </w:r>
            </w:del>
          </w:p>
        </w:tc>
        <w:tc>
          <w:tcPr>
            <w:tcW w:w="1496" w:type="dxa"/>
          </w:tcPr>
          <w:p w14:paraId="267FF42C" w14:textId="440DA323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131" w:author="Joseph Sempa" w:date="2024-12-03T16:22:00Z" w16du:dateUtc="2024-12-03T14:22:00Z"/>
                <w:sz w:val="18"/>
              </w:rPr>
            </w:pPr>
            <w:del w:id="132" w:author="Joseph Sempa" w:date="2024-12-03T16:22:00Z" w16du:dateUtc="2024-12-03T14:22:00Z">
              <w:r w:rsidDel="00612900">
                <w:rPr>
                  <w:sz w:val="18"/>
                </w:rPr>
                <w:delText>19</w:delText>
              </w:r>
              <w:r w:rsidDel="00612900">
                <w:rPr>
                  <w:spacing w:val="-2"/>
                  <w:sz w:val="18"/>
                </w:rPr>
                <w:delText xml:space="preserve"> (12.5%)</w:delText>
              </w:r>
            </w:del>
          </w:p>
        </w:tc>
        <w:tc>
          <w:tcPr>
            <w:tcW w:w="1619" w:type="dxa"/>
          </w:tcPr>
          <w:p w14:paraId="15C700EC" w14:textId="192FD841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133" w:author="Joseph Sempa" w:date="2024-12-03T16:22:00Z" w16du:dateUtc="2024-12-03T14:22:00Z"/>
                <w:sz w:val="18"/>
              </w:rPr>
            </w:pPr>
            <w:del w:id="134" w:author="Joseph Sempa" w:date="2024-12-03T16:22:00Z" w16du:dateUtc="2024-12-03T14:22:00Z">
              <w:r w:rsidDel="00612900">
                <w:rPr>
                  <w:sz w:val="18"/>
                </w:rPr>
                <w:delText>13</w:delText>
              </w:r>
              <w:r w:rsidDel="00612900">
                <w:rPr>
                  <w:spacing w:val="-2"/>
                  <w:sz w:val="18"/>
                </w:rPr>
                <w:delText xml:space="preserve"> (10.9%)</w:delText>
              </w:r>
            </w:del>
          </w:p>
        </w:tc>
        <w:tc>
          <w:tcPr>
            <w:tcW w:w="1262" w:type="dxa"/>
          </w:tcPr>
          <w:p w14:paraId="0E7B1569" w14:textId="070EB427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135" w:author="Joseph Sempa" w:date="2024-12-03T16:22:00Z" w16du:dateUtc="2024-12-03T14:22:00Z"/>
                <w:sz w:val="18"/>
              </w:rPr>
            </w:pPr>
            <w:del w:id="136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0.9</w:delText>
              </w:r>
            </w:del>
          </w:p>
        </w:tc>
      </w:tr>
      <w:tr w:rsidR="00B518C6" w:rsidDel="00612900" w14:paraId="30C61488" w14:textId="3D68FA09">
        <w:trPr>
          <w:trHeight w:val="206"/>
          <w:del w:id="137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14DB1827" w14:textId="256981BE" w:rsidR="00B518C6" w:rsidDel="00612900" w:rsidRDefault="00000000">
            <w:pPr>
              <w:pStyle w:val="TableParagraph"/>
              <w:spacing w:line="186" w:lineRule="exact"/>
              <w:ind w:right="331"/>
              <w:jc w:val="right"/>
              <w:rPr>
                <w:del w:id="138" w:author="Joseph Sempa" w:date="2024-12-03T16:22:00Z" w16du:dateUtc="2024-12-03T14:22:00Z"/>
                <w:sz w:val="18"/>
              </w:rPr>
            </w:pPr>
            <w:del w:id="139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Candida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343A4D03" w14:textId="50404DE8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140" w:author="Joseph Sempa" w:date="2024-12-03T16:22:00Z" w16du:dateUtc="2024-12-03T14:22:00Z"/>
                <w:sz w:val="18"/>
              </w:rPr>
            </w:pPr>
            <w:del w:id="141" w:author="Joseph Sempa" w:date="2024-12-03T16:22:00Z" w16du:dateUtc="2024-12-03T14:22:00Z">
              <w:r w:rsidDel="00612900">
                <w:rPr>
                  <w:sz w:val="18"/>
                </w:rPr>
                <w:delText>21</w:delText>
              </w:r>
              <w:r w:rsidDel="00612900">
                <w:rPr>
                  <w:spacing w:val="-2"/>
                  <w:sz w:val="18"/>
                </w:rPr>
                <w:delText xml:space="preserve"> (7.7%)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3BA93273" w14:textId="150AD3BF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142" w:author="Joseph Sempa" w:date="2024-12-03T16:22:00Z" w16du:dateUtc="2024-12-03T14:22:00Z"/>
                <w:sz w:val="18"/>
              </w:rPr>
            </w:pPr>
            <w:del w:id="143" w:author="Joseph Sempa" w:date="2024-12-03T16:22:00Z" w16du:dateUtc="2024-12-03T14:22:00Z">
              <w:r w:rsidDel="00612900">
                <w:rPr>
                  <w:sz w:val="18"/>
                </w:rPr>
                <w:delText>11</w:delText>
              </w:r>
              <w:r w:rsidDel="00612900">
                <w:rPr>
                  <w:spacing w:val="-2"/>
                  <w:sz w:val="18"/>
                </w:rPr>
                <w:delText xml:space="preserve"> (7.2%)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65012EC1" w14:textId="4E10BE6D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144" w:author="Joseph Sempa" w:date="2024-12-03T16:22:00Z" w16du:dateUtc="2024-12-03T14:22:00Z"/>
                <w:sz w:val="18"/>
              </w:rPr>
            </w:pPr>
            <w:del w:id="145" w:author="Joseph Sempa" w:date="2024-12-03T16:22:00Z" w16du:dateUtc="2024-12-03T14:22:00Z">
              <w:r w:rsidDel="00612900">
                <w:rPr>
                  <w:sz w:val="18"/>
                </w:rPr>
                <w:delText>2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(1.7%)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796B9F2A" w14:textId="36643599" w:rsidR="00B518C6" w:rsidDel="00612900" w:rsidRDefault="00000000">
            <w:pPr>
              <w:pStyle w:val="TableParagraph"/>
              <w:spacing w:line="186" w:lineRule="exact"/>
              <w:ind w:right="32"/>
              <w:jc w:val="center"/>
              <w:rPr>
                <w:del w:id="146" w:author="Joseph Sempa" w:date="2024-12-03T16:22:00Z" w16du:dateUtc="2024-12-03T14:22:00Z"/>
                <w:sz w:val="18"/>
              </w:rPr>
            </w:pPr>
            <w:del w:id="147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0.064</w:delText>
              </w:r>
            </w:del>
          </w:p>
        </w:tc>
      </w:tr>
      <w:tr w:rsidR="00B518C6" w:rsidDel="00612900" w14:paraId="57C91E47" w14:textId="4212B796">
        <w:trPr>
          <w:trHeight w:val="206"/>
          <w:del w:id="148" w:author="Joseph Sempa" w:date="2024-12-03T16:22:00Z" w16du:dateUtc="2024-12-03T14:22:00Z"/>
        </w:trPr>
        <w:tc>
          <w:tcPr>
            <w:tcW w:w="3387" w:type="dxa"/>
          </w:tcPr>
          <w:p w14:paraId="3A0E6C10" w14:textId="7058FBE4" w:rsidR="00B518C6" w:rsidDel="00612900" w:rsidRDefault="00000000">
            <w:pPr>
              <w:pStyle w:val="TableParagraph"/>
              <w:spacing w:line="186" w:lineRule="exact"/>
              <w:ind w:right="330"/>
              <w:jc w:val="right"/>
              <w:rPr>
                <w:del w:id="149" w:author="Joseph Sempa" w:date="2024-12-03T16:22:00Z" w16du:dateUtc="2024-12-03T14:22:00Z"/>
                <w:sz w:val="18"/>
              </w:rPr>
            </w:pPr>
            <w:del w:id="150" w:author="Joseph Sempa" w:date="2024-12-03T16:22:00Z" w16du:dateUtc="2024-12-03T14:22:00Z">
              <w:r w:rsidDel="00612900">
                <w:rPr>
                  <w:sz w:val="18"/>
                </w:rPr>
                <w:delText>Cryptococcus</w:delText>
              </w:r>
              <w:r w:rsidDel="00612900">
                <w:rPr>
                  <w:spacing w:val="-12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neoformans</w:delText>
              </w:r>
            </w:del>
          </w:p>
        </w:tc>
        <w:tc>
          <w:tcPr>
            <w:tcW w:w="1593" w:type="dxa"/>
          </w:tcPr>
          <w:p w14:paraId="565486AA" w14:textId="0A093846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151" w:author="Joseph Sempa" w:date="2024-12-03T16:22:00Z" w16du:dateUtc="2024-12-03T14:22:00Z"/>
                <w:sz w:val="18"/>
              </w:rPr>
            </w:pPr>
            <w:del w:id="152" w:author="Joseph Sempa" w:date="2024-12-03T16:22:00Z" w16du:dateUtc="2024-12-03T14:22:00Z">
              <w:r w:rsidDel="00612900">
                <w:rPr>
                  <w:sz w:val="18"/>
                </w:rPr>
                <w:delText>16</w:delText>
              </w:r>
              <w:r w:rsidDel="00612900">
                <w:rPr>
                  <w:spacing w:val="-2"/>
                  <w:sz w:val="18"/>
                </w:rPr>
                <w:delText xml:space="preserve"> (5.9%)</w:delText>
              </w:r>
            </w:del>
          </w:p>
        </w:tc>
        <w:tc>
          <w:tcPr>
            <w:tcW w:w="1496" w:type="dxa"/>
          </w:tcPr>
          <w:p w14:paraId="03BF1455" w14:textId="38707AC0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153" w:author="Joseph Sempa" w:date="2024-12-03T16:22:00Z" w16du:dateUtc="2024-12-03T14:22:00Z"/>
                <w:sz w:val="18"/>
              </w:rPr>
            </w:pPr>
            <w:del w:id="154" w:author="Joseph Sempa" w:date="2024-12-03T16:22:00Z" w16du:dateUtc="2024-12-03T14:22:00Z">
              <w:r w:rsidDel="00612900">
                <w:rPr>
                  <w:sz w:val="18"/>
                </w:rPr>
                <w:delText>5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(3.3%)</w:delText>
              </w:r>
            </w:del>
          </w:p>
        </w:tc>
        <w:tc>
          <w:tcPr>
            <w:tcW w:w="1619" w:type="dxa"/>
          </w:tcPr>
          <w:p w14:paraId="547BBBEC" w14:textId="0BF06B84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155" w:author="Joseph Sempa" w:date="2024-12-03T16:22:00Z" w16du:dateUtc="2024-12-03T14:22:00Z"/>
                <w:sz w:val="18"/>
              </w:rPr>
            </w:pPr>
            <w:del w:id="156" w:author="Joseph Sempa" w:date="2024-12-03T16:22:00Z" w16du:dateUtc="2024-12-03T14:22:00Z">
              <w:r w:rsidDel="00612900">
                <w:rPr>
                  <w:sz w:val="18"/>
                </w:rPr>
                <w:delText>9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(7.6%)</w:delText>
              </w:r>
            </w:del>
          </w:p>
        </w:tc>
        <w:tc>
          <w:tcPr>
            <w:tcW w:w="1262" w:type="dxa"/>
          </w:tcPr>
          <w:p w14:paraId="29E52BAC" w14:textId="7CB83694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157" w:author="Joseph Sempa" w:date="2024-12-03T16:22:00Z" w16du:dateUtc="2024-12-03T14:22:00Z"/>
                <w:sz w:val="18"/>
              </w:rPr>
            </w:pPr>
            <w:del w:id="158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0.3</w:delText>
              </w:r>
            </w:del>
          </w:p>
        </w:tc>
      </w:tr>
      <w:tr w:rsidR="00B518C6" w:rsidDel="00612900" w14:paraId="454DA33C" w14:textId="4B335929">
        <w:trPr>
          <w:trHeight w:val="206"/>
          <w:del w:id="159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599B7DDB" w14:textId="72672833" w:rsidR="00B518C6" w:rsidDel="00612900" w:rsidRDefault="00000000">
            <w:pPr>
              <w:pStyle w:val="TableParagraph"/>
              <w:spacing w:line="186" w:lineRule="exact"/>
              <w:ind w:right="331"/>
              <w:jc w:val="right"/>
              <w:rPr>
                <w:del w:id="160" w:author="Joseph Sempa" w:date="2024-12-03T16:22:00Z" w16du:dateUtc="2024-12-03T14:22:00Z"/>
                <w:sz w:val="18"/>
              </w:rPr>
            </w:pPr>
            <w:del w:id="161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Gastroenteritis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3D382243" w14:textId="0B198A5D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162" w:author="Joseph Sempa" w:date="2024-12-03T16:22:00Z" w16du:dateUtc="2024-12-03T14:22:00Z"/>
                <w:sz w:val="18"/>
              </w:rPr>
            </w:pPr>
            <w:del w:id="163" w:author="Joseph Sempa" w:date="2024-12-03T16:22:00Z" w16du:dateUtc="2024-12-03T14:22:00Z">
              <w:r w:rsidDel="00612900">
                <w:rPr>
                  <w:sz w:val="18"/>
                </w:rPr>
                <w:delText>12</w:delText>
              </w:r>
              <w:r w:rsidDel="00612900">
                <w:rPr>
                  <w:spacing w:val="-2"/>
                  <w:sz w:val="18"/>
                </w:rPr>
                <w:delText xml:space="preserve"> (4.4%)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2D8726CD" w14:textId="5DECCB7A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164" w:author="Joseph Sempa" w:date="2024-12-03T16:22:00Z" w16du:dateUtc="2024-12-03T14:22:00Z"/>
                <w:sz w:val="18"/>
              </w:rPr>
            </w:pPr>
            <w:del w:id="165" w:author="Joseph Sempa" w:date="2024-12-03T16:22:00Z" w16du:dateUtc="2024-12-03T14:22:00Z">
              <w:r w:rsidDel="00612900">
                <w:rPr>
                  <w:sz w:val="18"/>
                </w:rPr>
                <w:delText>7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(4.6%)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34E864BC" w14:textId="714F1EDF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166" w:author="Joseph Sempa" w:date="2024-12-03T16:22:00Z" w16du:dateUtc="2024-12-03T14:22:00Z"/>
                <w:sz w:val="18"/>
              </w:rPr>
            </w:pPr>
            <w:del w:id="167" w:author="Joseph Sempa" w:date="2024-12-03T16:22:00Z" w16du:dateUtc="2024-12-03T14:22:00Z">
              <w:r w:rsidDel="00612900">
                <w:rPr>
                  <w:sz w:val="18"/>
                </w:rPr>
                <w:delText>4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(3.4%)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526D471A" w14:textId="21FB9296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168" w:author="Joseph Sempa" w:date="2024-12-03T16:22:00Z" w16du:dateUtc="2024-12-03T14:22:00Z"/>
                <w:sz w:val="18"/>
              </w:rPr>
            </w:pPr>
            <w:del w:id="169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0.9</w:delText>
              </w:r>
            </w:del>
          </w:p>
        </w:tc>
      </w:tr>
      <w:tr w:rsidR="00B518C6" w:rsidDel="00612900" w14:paraId="0EABCCD0" w14:textId="3848E88F">
        <w:trPr>
          <w:trHeight w:val="210"/>
          <w:del w:id="170" w:author="Joseph Sempa" w:date="2024-12-03T16:22:00Z" w16du:dateUtc="2024-12-03T14:22:00Z"/>
        </w:trPr>
        <w:tc>
          <w:tcPr>
            <w:tcW w:w="3387" w:type="dxa"/>
          </w:tcPr>
          <w:p w14:paraId="4E7C1920" w14:textId="53FE78A1" w:rsidR="00B518C6" w:rsidDel="00612900" w:rsidRDefault="00000000">
            <w:pPr>
              <w:pStyle w:val="TableParagraph"/>
              <w:spacing w:line="191" w:lineRule="exact"/>
              <w:ind w:right="330"/>
              <w:jc w:val="right"/>
              <w:rPr>
                <w:del w:id="171" w:author="Joseph Sempa" w:date="2024-12-03T16:22:00Z" w16du:dateUtc="2024-12-03T14:22:00Z"/>
                <w:sz w:val="18"/>
              </w:rPr>
            </w:pPr>
            <w:del w:id="172" w:author="Joseph Sempa" w:date="2024-12-03T16:22:00Z" w16du:dateUtc="2024-12-03T14:22:00Z">
              <w:r w:rsidDel="00612900">
                <w:rPr>
                  <w:sz w:val="18"/>
                </w:rPr>
                <w:delText>Hepatitis</w:delText>
              </w:r>
              <w:r w:rsidDel="00612900">
                <w:rPr>
                  <w:spacing w:val="-7"/>
                  <w:sz w:val="18"/>
                </w:rPr>
                <w:delText xml:space="preserve"> </w:delText>
              </w:r>
              <w:r w:rsidDel="00612900">
                <w:rPr>
                  <w:spacing w:val="-10"/>
                  <w:sz w:val="18"/>
                </w:rPr>
                <w:delText>B</w:delText>
              </w:r>
            </w:del>
          </w:p>
        </w:tc>
        <w:tc>
          <w:tcPr>
            <w:tcW w:w="1593" w:type="dxa"/>
          </w:tcPr>
          <w:p w14:paraId="09DCC2C9" w14:textId="1673DFD6" w:rsidR="00B518C6" w:rsidDel="00612900" w:rsidRDefault="00000000">
            <w:pPr>
              <w:pStyle w:val="TableParagraph"/>
              <w:spacing w:line="191" w:lineRule="exact"/>
              <w:ind w:left="93"/>
              <w:jc w:val="center"/>
              <w:rPr>
                <w:del w:id="173" w:author="Joseph Sempa" w:date="2024-12-03T16:22:00Z" w16du:dateUtc="2024-12-03T14:22:00Z"/>
                <w:sz w:val="18"/>
              </w:rPr>
            </w:pPr>
            <w:del w:id="174" w:author="Joseph Sempa" w:date="2024-12-03T16:22:00Z" w16du:dateUtc="2024-12-03T14:22:00Z">
              <w:r w:rsidDel="00612900">
                <w:rPr>
                  <w:sz w:val="18"/>
                </w:rPr>
                <w:delText>9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(3.3%)</w:delText>
              </w:r>
            </w:del>
          </w:p>
        </w:tc>
        <w:tc>
          <w:tcPr>
            <w:tcW w:w="1496" w:type="dxa"/>
          </w:tcPr>
          <w:p w14:paraId="75294A8B" w14:textId="5A0C4CEA" w:rsidR="00B518C6" w:rsidDel="00612900" w:rsidRDefault="00000000">
            <w:pPr>
              <w:pStyle w:val="TableParagraph"/>
              <w:spacing w:line="191" w:lineRule="exact"/>
              <w:ind w:left="6"/>
              <w:jc w:val="center"/>
              <w:rPr>
                <w:del w:id="175" w:author="Joseph Sempa" w:date="2024-12-03T16:22:00Z" w16du:dateUtc="2024-12-03T14:22:00Z"/>
                <w:sz w:val="18"/>
              </w:rPr>
            </w:pPr>
            <w:del w:id="176" w:author="Joseph Sempa" w:date="2024-12-03T16:22:00Z" w16du:dateUtc="2024-12-03T14:22:00Z">
              <w:r w:rsidDel="00612900">
                <w:rPr>
                  <w:sz w:val="18"/>
                </w:rPr>
                <w:delText>8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(5.3%)</w:delText>
              </w:r>
            </w:del>
          </w:p>
        </w:tc>
        <w:tc>
          <w:tcPr>
            <w:tcW w:w="1619" w:type="dxa"/>
          </w:tcPr>
          <w:p w14:paraId="4C1DB92C" w14:textId="71320CBB" w:rsidR="00B518C6" w:rsidDel="00612900" w:rsidRDefault="00000000">
            <w:pPr>
              <w:pStyle w:val="TableParagraph"/>
              <w:spacing w:line="191" w:lineRule="exact"/>
              <w:ind w:left="2" w:right="20"/>
              <w:jc w:val="center"/>
              <w:rPr>
                <w:del w:id="177" w:author="Joseph Sempa" w:date="2024-12-03T16:22:00Z" w16du:dateUtc="2024-12-03T14:22:00Z"/>
                <w:sz w:val="18"/>
              </w:rPr>
            </w:pPr>
            <w:del w:id="178" w:author="Joseph Sempa" w:date="2024-12-03T16:22:00Z" w16du:dateUtc="2024-12-03T14:22:00Z">
              <w:r w:rsidDel="00612900">
                <w:rPr>
                  <w:sz w:val="18"/>
                </w:rPr>
                <w:delText>1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(0.8%)</w:delText>
              </w:r>
            </w:del>
          </w:p>
        </w:tc>
        <w:tc>
          <w:tcPr>
            <w:tcW w:w="1262" w:type="dxa"/>
          </w:tcPr>
          <w:p w14:paraId="2B559E6F" w14:textId="54360ACB" w:rsidR="00B518C6" w:rsidDel="00612900" w:rsidRDefault="00000000">
            <w:pPr>
              <w:pStyle w:val="TableParagraph"/>
              <w:spacing w:line="191" w:lineRule="exact"/>
              <w:ind w:right="32"/>
              <w:jc w:val="center"/>
              <w:rPr>
                <w:del w:id="179" w:author="Joseph Sempa" w:date="2024-12-03T16:22:00Z" w16du:dateUtc="2024-12-03T14:22:00Z"/>
                <w:sz w:val="18"/>
              </w:rPr>
            </w:pPr>
            <w:del w:id="180" w:author="Joseph Sempa" w:date="2024-12-03T16:22:00Z" w16du:dateUtc="2024-12-03T14:22:00Z">
              <w:r w:rsidDel="00612900">
                <w:rPr>
                  <w:spacing w:val="-4"/>
                  <w:sz w:val="18"/>
                </w:rPr>
                <w:delText>0.13</w:delText>
              </w:r>
            </w:del>
          </w:p>
        </w:tc>
      </w:tr>
      <w:tr w:rsidR="00B518C6" w:rsidDel="00612900" w14:paraId="34165254" w14:textId="6CA1E125">
        <w:trPr>
          <w:trHeight w:val="206"/>
          <w:del w:id="181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6FDCFBC9" w14:textId="2A89803A" w:rsidR="00B518C6" w:rsidDel="00612900" w:rsidRDefault="00000000">
            <w:pPr>
              <w:pStyle w:val="TableParagraph"/>
              <w:spacing w:line="186" w:lineRule="exact"/>
              <w:ind w:right="331"/>
              <w:jc w:val="right"/>
              <w:rPr>
                <w:del w:id="182" w:author="Joseph Sempa" w:date="2024-12-03T16:22:00Z" w16du:dateUtc="2024-12-03T14:22:00Z"/>
                <w:sz w:val="18"/>
              </w:rPr>
            </w:pPr>
            <w:del w:id="183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Syphilis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0BB43F04" w14:textId="001747E8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184" w:author="Joseph Sempa" w:date="2024-12-03T16:22:00Z" w16du:dateUtc="2024-12-03T14:22:00Z"/>
                <w:sz w:val="18"/>
              </w:rPr>
            </w:pPr>
            <w:del w:id="185" w:author="Joseph Sempa" w:date="2024-12-03T16:22:00Z" w16du:dateUtc="2024-12-03T14:22:00Z">
              <w:r w:rsidDel="00612900">
                <w:rPr>
                  <w:sz w:val="18"/>
                </w:rPr>
                <w:delText>8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(3.0%)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1CE22CA2" w14:textId="61150EDA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186" w:author="Joseph Sempa" w:date="2024-12-03T16:22:00Z" w16du:dateUtc="2024-12-03T14:22:00Z"/>
                <w:sz w:val="18"/>
              </w:rPr>
            </w:pPr>
            <w:del w:id="187" w:author="Joseph Sempa" w:date="2024-12-03T16:22:00Z" w16du:dateUtc="2024-12-03T14:22:00Z">
              <w:r w:rsidDel="00612900">
                <w:rPr>
                  <w:sz w:val="18"/>
                </w:rPr>
                <w:delText>7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(4.6%)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2BD714D3" w14:textId="432ED746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188" w:author="Joseph Sempa" w:date="2024-12-03T16:22:00Z" w16du:dateUtc="2024-12-03T14:22:00Z"/>
                <w:sz w:val="18"/>
              </w:rPr>
            </w:pPr>
            <w:del w:id="189" w:author="Joseph Sempa" w:date="2024-12-03T16:22:00Z" w16du:dateUtc="2024-12-03T14:22:00Z">
              <w:r w:rsidDel="00612900">
                <w:rPr>
                  <w:sz w:val="18"/>
                </w:rPr>
                <w:delText>1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(0.8%)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7546B18D" w14:textId="28876106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190" w:author="Joseph Sempa" w:date="2024-12-03T16:22:00Z" w16du:dateUtc="2024-12-03T14:22:00Z"/>
                <w:sz w:val="18"/>
              </w:rPr>
            </w:pPr>
            <w:del w:id="191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0.2</w:delText>
              </w:r>
            </w:del>
          </w:p>
        </w:tc>
      </w:tr>
      <w:tr w:rsidR="00B518C6" w:rsidDel="00612900" w14:paraId="6AF7E6F7" w14:textId="759DE359">
        <w:trPr>
          <w:trHeight w:val="206"/>
          <w:del w:id="192" w:author="Joseph Sempa" w:date="2024-12-03T16:22:00Z" w16du:dateUtc="2024-12-03T14:22:00Z"/>
        </w:trPr>
        <w:tc>
          <w:tcPr>
            <w:tcW w:w="3387" w:type="dxa"/>
          </w:tcPr>
          <w:p w14:paraId="57612DC4" w14:textId="5354C14B" w:rsidR="00B518C6" w:rsidDel="00612900" w:rsidRDefault="00000000">
            <w:pPr>
              <w:pStyle w:val="TableParagraph"/>
              <w:spacing w:line="186" w:lineRule="exact"/>
              <w:ind w:right="330"/>
              <w:jc w:val="right"/>
              <w:rPr>
                <w:del w:id="193" w:author="Joseph Sempa" w:date="2024-12-03T16:22:00Z" w16du:dateUtc="2024-12-03T14:22:00Z"/>
                <w:sz w:val="18"/>
              </w:rPr>
            </w:pPr>
            <w:del w:id="194" w:author="Joseph Sempa" w:date="2024-12-03T16:22:00Z" w16du:dateUtc="2024-12-03T14:22:00Z">
              <w:r w:rsidDel="00612900">
                <w:rPr>
                  <w:sz w:val="18"/>
                </w:rPr>
                <w:delText>Kaposis</w:delText>
              </w:r>
              <w:r w:rsidDel="00612900">
                <w:rPr>
                  <w:spacing w:val="-7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sarcoma</w:delText>
              </w:r>
            </w:del>
          </w:p>
        </w:tc>
        <w:tc>
          <w:tcPr>
            <w:tcW w:w="1593" w:type="dxa"/>
          </w:tcPr>
          <w:p w14:paraId="46259C75" w14:textId="119C004B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195" w:author="Joseph Sempa" w:date="2024-12-03T16:22:00Z" w16du:dateUtc="2024-12-03T14:22:00Z"/>
                <w:sz w:val="18"/>
              </w:rPr>
            </w:pPr>
            <w:del w:id="196" w:author="Joseph Sempa" w:date="2024-12-03T16:22:00Z" w16du:dateUtc="2024-12-03T14:22:00Z">
              <w:r w:rsidDel="00612900">
                <w:rPr>
                  <w:sz w:val="18"/>
                </w:rPr>
                <w:delText>6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(2.2%)</w:delText>
              </w:r>
            </w:del>
          </w:p>
        </w:tc>
        <w:tc>
          <w:tcPr>
            <w:tcW w:w="1496" w:type="dxa"/>
          </w:tcPr>
          <w:p w14:paraId="2BF00FB1" w14:textId="665AA163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197" w:author="Joseph Sempa" w:date="2024-12-03T16:22:00Z" w16du:dateUtc="2024-12-03T14:22:00Z"/>
                <w:sz w:val="18"/>
              </w:rPr>
            </w:pPr>
            <w:del w:id="198" w:author="Joseph Sempa" w:date="2024-12-03T16:22:00Z" w16du:dateUtc="2024-12-03T14:22:00Z">
              <w:r w:rsidDel="00612900">
                <w:rPr>
                  <w:sz w:val="18"/>
                </w:rPr>
                <w:delText>0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(0.0%)</w:delText>
              </w:r>
            </w:del>
          </w:p>
        </w:tc>
        <w:tc>
          <w:tcPr>
            <w:tcW w:w="1619" w:type="dxa"/>
          </w:tcPr>
          <w:p w14:paraId="3396D550" w14:textId="02CFE769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199" w:author="Joseph Sempa" w:date="2024-12-03T16:22:00Z" w16du:dateUtc="2024-12-03T14:22:00Z"/>
                <w:sz w:val="18"/>
              </w:rPr>
            </w:pPr>
            <w:del w:id="200" w:author="Joseph Sempa" w:date="2024-12-03T16:22:00Z" w16du:dateUtc="2024-12-03T14:22:00Z">
              <w:r w:rsidDel="00612900">
                <w:rPr>
                  <w:sz w:val="18"/>
                </w:rPr>
                <w:delText>0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(0.0%)</w:delText>
              </w:r>
            </w:del>
          </w:p>
        </w:tc>
        <w:tc>
          <w:tcPr>
            <w:tcW w:w="1262" w:type="dxa"/>
          </w:tcPr>
          <w:p w14:paraId="3C823A00" w14:textId="3755E779" w:rsidR="00B518C6" w:rsidDel="00612900" w:rsidRDefault="00000000">
            <w:pPr>
              <w:pStyle w:val="TableParagraph"/>
              <w:spacing w:line="186" w:lineRule="exact"/>
              <w:ind w:right="32"/>
              <w:jc w:val="center"/>
              <w:rPr>
                <w:del w:id="201" w:author="Joseph Sempa" w:date="2024-12-03T16:22:00Z" w16du:dateUtc="2024-12-03T14:22:00Z"/>
                <w:sz w:val="18"/>
              </w:rPr>
            </w:pPr>
            <w:del w:id="202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0.055</w:delText>
              </w:r>
            </w:del>
          </w:p>
        </w:tc>
      </w:tr>
      <w:tr w:rsidR="00B518C6" w:rsidDel="00612900" w14:paraId="2EB6CD93" w14:textId="75F3A5A7">
        <w:trPr>
          <w:trHeight w:val="206"/>
          <w:del w:id="203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4364912F" w14:textId="4E05CB10" w:rsidR="00B518C6" w:rsidDel="00612900" w:rsidRDefault="00000000">
            <w:pPr>
              <w:pStyle w:val="TableParagraph"/>
              <w:spacing w:line="186" w:lineRule="exact"/>
              <w:ind w:right="330"/>
              <w:jc w:val="right"/>
              <w:rPr>
                <w:del w:id="204" w:author="Joseph Sempa" w:date="2024-12-03T16:22:00Z" w16du:dateUtc="2024-12-03T14:22:00Z"/>
                <w:sz w:val="18"/>
              </w:rPr>
            </w:pPr>
            <w:del w:id="205" w:author="Joseph Sempa" w:date="2024-12-03T16:22:00Z" w16du:dateUtc="2024-12-03T14:22:00Z">
              <w:r w:rsidDel="00612900">
                <w:rPr>
                  <w:sz w:val="18"/>
                </w:rPr>
                <w:delText>Urinary</w:delText>
              </w:r>
              <w:r w:rsidDel="00612900">
                <w:rPr>
                  <w:spacing w:val="-5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tract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infection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042290DE" w14:textId="4E609A3A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206" w:author="Joseph Sempa" w:date="2024-12-03T16:22:00Z" w16du:dateUtc="2024-12-03T14:22:00Z"/>
                <w:sz w:val="18"/>
              </w:rPr>
            </w:pPr>
            <w:del w:id="207" w:author="Joseph Sempa" w:date="2024-12-03T16:22:00Z" w16du:dateUtc="2024-12-03T14:22:00Z">
              <w:r w:rsidDel="00612900">
                <w:rPr>
                  <w:sz w:val="18"/>
                </w:rPr>
                <w:delText>4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(1.5%)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3D1C517E" w14:textId="1178B1FB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208" w:author="Joseph Sempa" w:date="2024-12-03T16:22:00Z" w16du:dateUtc="2024-12-03T14:22:00Z"/>
                <w:sz w:val="18"/>
              </w:rPr>
            </w:pPr>
            <w:del w:id="209" w:author="Joseph Sempa" w:date="2024-12-03T16:22:00Z" w16du:dateUtc="2024-12-03T14:22:00Z">
              <w:r w:rsidDel="00612900">
                <w:rPr>
                  <w:sz w:val="18"/>
                </w:rPr>
                <w:delText>0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(0.0%)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026F1523" w14:textId="04B67846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210" w:author="Joseph Sempa" w:date="2024-12-03T16:22:00Z" w16du:dateUtc="2024-12-03T14:22:00Z"/>
                <w:sz w:val="18"/>
              </w:rPr>
            </w:pPr>
            <w:del w:id="211" w:author="Joseph Sempa" w:date="2024-12-03T16:22:00Z" w16du:dateUtc="2024-12-03T14:22:00Z">
              <w:r w:rsidDel="00612900">
                <w:rPr>
                  <w:sz w:val="18"/>
                </w:rPr>
                <w:delText>3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(2.5%)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7A8A8254" w14:textId="5553410E" w:rsidR="00B518C6" w:rsidDel="00612900" w:rsidRDefault="00000000">
            <w:pPr>
              <w:pStyle w:val="TableParagraph"/>
              <w:spacing w:line="186" w:lineRule="exact"/>
              <w:ind w:right="32"/>
              <w:jc w:val="center"/>
              <w:rPr>
                <w:del w:id="212" w:author="Joseph Sempa" w:date="2024-12-03T16:22:00Z" w16du:dateUtc="2024-12-03T14:22:00Z"/>
                <w:sz w:val="18"/>
              </w:rPr>
            </w:pPr>
            <w:del w:id="213" w:author="Joseph Sempa" w:date="2024-12-03T16:22:00Z" w16du:dateUtc="2024-12-03T14:22:00Z">
              <w:r w:rsidDel="00612900">
                <w:rPr>
                  <w:spacing w:val="-4"/>
                  <w:sz w:val="18"/>
                </w:rPr>
                <w:delText>0.13</w:delText>
              </w:r>
            </w:del>
          </w:p>
        </w:tc>
      </w:tr>
      <w:tr w:rsidR="00B518C6" w:rsidDel="00612900" w14:paraId="7615A000" w14:textId="353A5B39">
        <w:trPr>
          <w:trHeight w:val="206"/>
          <w:del w:id="214" w:author="Joseph Sempa" w:date="2024-12-03T16:22:00Z" w16du:dateUtc="2024-12-03T14:22:00Z"/>
        </w:trPr>
        <w:tc>
          <w:tcPr>
            <w:tcW w:w="3387" w:type="dxa"/>
          </w:tcPr>
          <w:p w14:paraId="35F950F4" w14:textId="252F532F" w:rsidR="00B518C6" w:rsidDel="00612900" w:rsidRDefault="00000000">
            <w:pPr>
              <w:pStyle w:val="TableParagraph"/>
              <w:spacing w:line="186" w:lineRule="exact"/>
              <w:ind w:right="330"/>
              <w:jc w:val="right"/>
              <w:rPr>
                <w:del w:id="215" w:author="Joseph Sempa" w:date="2024-12-03T16:22:00Z" w16du:dateUtc="2024-12-03T14:22:00Z"/>
                <w:sz w:val="18"/>
              </w:rPr>
            </w:pPr>
            <w:del w:id="216" w:author="Joseph Sempa" w:date="2024-12-03T16:22:00Z" w16du:dateUtc="2024-12-03T14:22:00Z">
              <w:r w:rsidDel="00612900">
                <w:rPr>
                  <w:sz w:val="18"/>
                </w:rPr>
                <w:delText>Pneumocystis</w:delText>
              </w:r>
              <w:r w:rsidDel="00612900">
                <w:rPr>
                  <w:spacing w:val="-10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Jiroveci</w:delText>
              </w:r>
              <w:r w:rsidDel="00612900">
                <w:rPr>
                  <w:spacing w:val="-8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Pneumonia</w:delText>
              </w:r>
            </w:del>
          </w:p>
        </w:tc>
        <w:tc>
          <w:tcPr>
            <w:tcW w:w="1593" w:type="dxa"/>
          </w:tcPr>
          <w:p w14:paraId="38A35E3C" w14:textId="3A566E1A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217" w:author="Joseph Sempa" w:date="2024-12-03T16:22:00Z" w16du:dateUtc="2024-12-03T14:22:00Z"/>
                <w:sz w:val="18"/>
              </w:rPr>
            </w:pPr>
            <w:del w:id="218" w:author="Joseph Sempa" w:date="2024-12-03T16:22:00Z" w16du:dateUtc="2024-12-03T14:22:00Z">
              <w:r w:rsidDel="00612900">
                <w:rPr>
                  <w:sz w:val="18"/>
                </w:rPr>
                <w:delText>4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(1.5%)</w:delText>
              </w:r>
            </w:del>
          </w:p>
        </w:tc>
        <w:tc>
          <w:tcPr>
            <w:tcW w:w="1496" w:type="dxa"/>
          </w:tcPr>
          <w:p w14:paraId="6E62E31C" w14:textId="7C0A7281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219" w:author="Joseph Sempa" w:date="2024-12-03T16:22:00Z" w16du:dateUtc="2024-12-03T14:22:00Z"/>
                <w:sz w:val="18"/>
              </w:rPr>
            </w:pPr>
            <w:del w:id="220" w:author="Joseph Sempa" w:date="2024-12-03T16:22:00Z" w16du:dateUtc="2024-12-03T14:22:00Z">
              <w:r w:rsidDel="00612900">
                <w:rPr>
                  <w:sz w:val="18"/>
                </w:rPr>
                <w:delText>1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(0.7%)</w:delText>
              </w:r>
            </w:del>
          </w:p>
        </w:tc>
        <w:tc>
          <w:tcPr>
            <w:tcW w:w="1619" w:type="dxa"/>
          </w:tcPr>
          <w:p w14:paraId="62AF95AB" w14:textId="7CC486B8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221" w:author="Joseph Sempa" w:date="2024-12-03T16:22:00Z" w16du:dateUtc="2024-12-03T14:22:00Z"/>
                <w:sz w:val="18"/>
              </w:rPr>
            </w:pPr>
            <w:del w:id="222" w:author="Joseph Sempa" w:date="2024-12-03T16:22:00Z" w16du:dateUtc="2024-12-03T14:22:00Z">
              <w:r w:rsidDel="00612900">
                <w:rPr>
                  <w:sz w:val="18"/>
                </w:rPr>
                <w:delText>0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(0.0%)</w:delText>
              </w:r>
            </w:del>
          </w:p>
        </w:tc>
        <w:tc>
          <w:tcPr>
            <w:tcW w:w="1262" w:type="dxa"/>
          </w:tcPr>
          <w:p w14:paraId="050D9B90" w14:textId="0360D790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223" w:author="Joseph Sempa" w:date="2024-12-03T16:22:00Z" w16du:dateUtc="2024-12-03T14:22:00Z"/>
                <w:sz w:val="18"/>
              </w:rPr>
            </w:pPr>
            <w:del w:id="224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0.5</w:delText>
              </w:r>
            </w:del>
          </w:p>
        </w:tc>
      </w:tr>
      <w:tr w:rsidR="00B518C6" w:rsidDel="00612900" w14:paraId="36FE0C57" w14:textId="4EAF3307">
        <w:trPr>
          <w:trHeight w:val="206"/>
          <w:del w:id="225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36A82526" w14:textId="0A8CFE60" w:rsidR="00B518C6" w:rsidDel="00612900" w:rsidRDefault="00000000">
            <w:pPr>
              <w:pStyle w:val="TableParagraph"/>
              <w:spacing w:line="186" w:lineRule="exact"/>
              <w:ind w:right="330"/>
              <w:jc w:val="right"/>
              <w:rPr>
                <w:del w:id="226" w:author="Joseph Sempa" w:date="2024-12-03T16:22:00Z" w16du:dateUtc="2024-12-03T14:22:00Z"/>
                <w:sz w:val="18"/>
              </w:rPr>
            </w:pPr>
            <w:del w:id="227" w:author="Joseph Sempa" w:date="2024-12-03T16:22:00Z" w16du:dateUtc="2024-12-03T14:22:00Z">
              <w:r w:rsidDel="00612900">
                <w:rPr>
                  <w:sz w:val="18"/>
                </w:rPr>
                <w:delText>Herpes</w:delText>
              </w:r>
              <w:r w:rsidDel="00612900">
                <w:rPr>
                  <w:spacing w:val="-7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simplex</w:delText>
              </w:r>
              <w:r w:rsidDel="00612900">
                <w:rPr>
                  <w:spacing w:val="-6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virus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6BA5F419" w14:textId="34097012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228" w:author="Joseph Sempa" w:date="2024-12-03T16:22:00Z" w16du:dateUtc="2024-12-03T14:22:00Z"/>
                <w:sz w:val="18"/>
              </w:rPr>
            </w:pPr>
            <w:del w:id="229" w:author="Joseph Sempa" w:date="2024-12-03T16:22:00Z" w16du:dateUtc="2024-12-03T14:22:00Z">
              <w:r w:rsidDel="00612900">
                <w:rPr>
                  <w:sz w:val="18"/>
                </w:rPr>
                <w:delText>3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(1.1%)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5892665B" w14:textId="631D3C75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230" w:author="Joseph Sempa" w:date="2024-12-03T16:22:00Z" w16du:dateUtc="2024-12-03T14:22:00Z"/>
                <w:sz w:val="18"/>
              </w:rPr>
            </w:pPr>
            <w:del w:id="231" w:author="Joseph Sempa" w:date="2024-12-03T16:22:00Z" w16du:dateUtc="2024-12-03T14:22:00Z">
              <w:r w:rsidDel="00612900">
                <w:rPr>
                  <w:sz w:val="18"/>
                </w:rPr>
                <w:delText>4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(2.6%)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036D93E5" w14:textId="08E4C406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232" w:author="Joseph Sempa" w:date="2024-12-03T16:22:00Z" w16du:dateUtc="2024-12-03T14:22:00Z"/>
                <w:sz w:val="18"/>
              </w:rPr>
            </w:pPr>
            <w:del w:id="233" w:author="Joseph Sempa" w:date="2024-12-03T16:22:00Z" w16du:dateUtc="2024-12-03T14:22:00Z">
              <w:r w:rsidDel="00612900">
                <w:rPr>
                  <w:sz w:val="18"/>
                </w:rPr>
                <w:delText>1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(0.8%)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1DCF5BB6" w14:textId="0F947DEA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234" w:author="Joseph Sempa" w:date="2024-12-03T16:22:00Z" w16du:dateUtc="2024-12-03T14:22:00Z"/>
                <w:sz w:val="18"/>
              </w:rPr>
            </w:pPr>
            <w:del w:id="235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0.4</w:delText>
              </w:r>
            </w:del>
          </w:p>
        </w:tc>
      </w:tr>
      <w:tr w:rsidR="00B518C6" w:rsidDel="00612900" w14:paraId="12A2E6D1" w14:textId="2D04EEDE">
        <w:trPr>
          <w:trHeight w:val="206"/>
          <w:del w:id="236" w:author="Joseph Sempa" w:date="2024-12-03T16:22:00Z" w16du:dateUtc="2024-12-03T14:22:00Z"/>
        </w:trPr>
        <w:tc>
          <w:tcPr>
            <w:tcW w:w="3387" w:type="dxa"/>
          </w:tcPr>
          <w:p w14:paraId="4B2C3A6D" w14:textId="50A3963D" w:rsidR="00B518C6" w:rsidDel="00612900" w:rsidRDefault="00000000">
            <w:pPr>
              <w:pStyle w:val="TableParagraph"/>
              <w:spacing w:line="186" w:lineRule="exact"/>
              <w:ind w:right="330"/>
              <w:jc w:val="right"/>
              <w:rPr>
                <w:del w:id="237" w:author="Joseph Sempa" w:date="2024-12-03T16:22:00Z" w16du:dateUtc="2024-12-03T14:22:00Z"/>
                <w:sz w:val="18"/>
              </w:rPr>
            </w:pPr>
            <w:del w:id="238" w:author="Joseph Sempa" w:date="2024-12-03T16:22:00Z" w16du:dateUtc="2024-12-03T14:22:00Z">
              <w:r w:rsidDel="00612900">
                <w:rPr>
                  <w:sz w:val="18"/>
                </w:rPr>
                <w:delText>Bacterial</w:delText>
              </w:r>
              <w:r w:rsidDel="00612900">
                <w:rPr>
                  <w:spacing w:val="-7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meningitis</w:delText>
              </w:r>
            </w:del>
          </w:p>
        </w:tc>
        <w:tc>
          <w:tcPr>
            <w:tcW w:w="1593" w:type="dxa"/>
          </w:tcPr>
          <w:p w14:paraId="7ACA32BF" w14:textId="1AD9BCA7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239" w:author="Joseph Sempa" w:date="2024-12-03T16:22:00Z" w16du:dateUtc="2024-12-03T14:22:00Z"/>
                <w:sz w:val="18"/>
              </w:rPr>
            </w:pPr>
            <w:del w:id="240" w:author="Joseph Sempa" w:date="2024-12-03T16:22:00Z" w16du:dateUtc="2024-12-03T14:22:00Z">
              <w:r w:rsidDel="00612900">
                <w:rPr>
                  <w:sz w:val="18"/>
                </w:rPr>
                <w:delText>3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(1.1%)</w:delText>
              </w:r>
            </w:del>
          </w:p>
        </w:tc>
        <w:tc>
          <w:tcPr>
            <w:tcW w:w="1496" w:type="dxa"/>
          </w:tcPr>
          <w:p w14:paraId="3A09D0B5" w14:textId="6A42DF8E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241" w:author="Joseph Sempa" w:date="2024-12-03T16:22:00Z" w16du:dateUtc="2024-12-03T14:22:00Z"/>
                <w:sz w:val="18"/>
              </w:rPr>
            </w:pPr>
            <w:del w:id="242" w:author="Joseph Sempa" w:date="2024-12-03T16:22:00Z" w16du:dateUtc="2024-12-03T14:22:00Z">
              <w:r w:rsidDel="00612900">
                <w:rPr>
                  <w:sz w:val="18"/>
                </w:rPr>
                <w:delText>1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(0.7%)</w:delText>
              </w:r>
            </w:del>
          </w:p>
        </w:tc>
        <w:tc>
          <w:tcPr>
            <w:tcW w:w="1619" w:type="dxa"/>
          </w:tcPr>
          <w:p w14:paraId="25988B3E" w14:textId="3A071838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243" w:author="Joseph Sempa" w:date="2024-12-03T16:22:00Z" w16du:dateUtc="2024-12-03T14:22:00Z"/>
                <w:sz w:val="18"/>
              </w:rPr>
            </w:pPr>
            <w:del w:id="244" w:author="Joseph Sempa" w:date="2024-12-03T16:22:00Z" w16du:dateUtc="2024-12-03T14:22:00Z">
              <w:r w:rsidDel="00612900">
                <w:rPr>
                  <w:sz w:val="18"/>
                </w:rPr>
                <w:delText>2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(1.7%)</w:delText>
              </w:r>
            </w:del>
          </w:p>
        </w:tc>
        <w:tc>
          <w:tcPr>
            <w:tcW w:w="1262" w:type="dxa"/>
          </w:tcPr>
          <w:p w14:paraId="68229B0B" w14:textId="4C748451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245" w:author="Joseph Sempa" w:date="2024-12-03T16:22:00Z" w16du:dateUtc="2024-12-03T14:22:00Z"/>
                <w:sz w:val="18"/>
              </w:rPr>
            </w:pPr>
            <w:del w:id="246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0.8</w:delText>
              </w:r>
            </w:del>
          </w:p>
        </w:tc>
      </w:tr>
      <w:tr w:rsidR="00B518C6" w:rsidDel="00612900" w14:paraId="54615178" w14:textId="3415E809">
        <w:trPr>
          <w:trHeight w:val="414"/>
          <w:del w:id="247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0E7D9008" w14:textId="34D4B768" w:rsidR="00B518C6" w:rsidDel="00612900" w:rsidRDefault="00000000">
            <w:pPr>
              <w:pStyle w:val="TableParagraph"/>
              <w:spacing w:line="206" w:lineRule="exact"/>
              <w:ind w:left="205"/>
              <w:rPr>
                <w:del w:id="248" w:author="Joseph Sempa" w:date="2024-12-03T16:22:00Z" w16du:dateUtc="2024-12-03T14:22:00Z"/>
                <w:sz w:val="18"/>
              </w:rPr>
            </w:pPr>
            <w:del w:id="249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Haematological</w:delText>
              </w:r>
              <w:r w:rsidDel="00612900">
                <w:rPr>
                  <w:spacing w:val="15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parameters</w:delText>
              </w:r>
            </w:del>
          </w:p>
          <w:p w14:paraId="020B4DEA" w14:textId="3780333A" w:rsidR="00B518C6" w:rsidDel="00612900" w:rsidRDefault="00000000">
            <w:pPr>
              <w:pStyle w:val="TableParagraph"/>
              <w:spacing w:line="192" w:lineRule="exact"/>
              <w:ind w:left="1375"/>
              <w:rPr>
                <w:del w:id="250" w:author="Joseph Sempa" w:date="2024-12-03T16:22:00Z" w16du:dateUtc="2024-12-03T14:22:00Z"/>
                <w:sz w:val="18"/>
              </w:rPr>
            </w:pPr>
            <w:del w:id="251" w:author="Joseph Sempa" w:date="2024-12-03T16:22:00Z" w16du:dateUtc="2024-12-03T14:22:00Z">
              <w:r w:rsidDel="00612900">
                <w:rPr>
                  <w:sz w:val="18"/>
                </w:rPr>
                <w:delText>White</w:delText>
              </w:r>
              <w:r w:rsidDel="00612900">
                <w:rPr>
                  <w:spacing w:val="-5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cell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count</w:delText>
              </w:r>
              <w:r w:rsidDel="00612900">
                <w:rPr>
                  <w:spacing w:val="-4"/>
                  <w:sz w:val="18"/>
                </w:rPr>
                <w:delText xml:space="preserve"> x10</w:delText>
              </w:r>
              <w:r w:rsidDel="00612900">
                <w:rPr>
                  <w:spacing w:val="-4"/>
                  <w:sz w:val="18"/>
                  <w:vertAlign w:val="superscript"/>
                </w:rPr>
                <w:delText>9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06B8B6AB" w14:textId="2FD640DD" w:rsidR="00B518C6" w:rsidDel="00612900" w:rsidRDefault="00000000">
            <w:pPr>
              <w:pStyle w:val="TableParagraph"/>
              <w:spacing w:before="205" w:line="192" w:lineRule="exact"/>
              <w:ind w:left="332"/>
              <w:rPr>
                <w:del w:id="252" w:author="Joseph Sempa" w:date="2024-12-03T16:22:00Z" w16du:dateUtc="2024-12-03T14:22:00Z"/>
                <w:sz w:val="18"/>
              </w:rPr>
            </w:pPr>
            <w:del w:id="253" w:author="Joseph Sempa" w:date="2024-12-03T16:22:00Z" w16du:dateUtc="2024-12-03T14:22:00Z">
              <w:r w:rsidDel="00612900">
                <w:rPr>
                  <w:sz w:val="18"/>
                </w:rPr>
                <w:delText>5.0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(2.9,</w:delText>
              </w:r>
              <w:r w:rsidDel="00612900">
                <w:rPr>
                  <w:spacing w:val="-2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7.4)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77447B7D" w14:textId="142EF43A" w:rsidR="00B518C6" w:rsidDel="00612900" w:rsidRDefault="00000000">
            <w:pPr>
              <w:pStyle w:val="TableParagraph"/>
              <w:spacing w:before="205" w:line="192" w:lineRule="exact"/>
              <w:ind w:left="240"/>
              <w:rPr>
                <w:del w:id="254" w:author="Joseph Sempa" w:date="2024-12-03T16:22:00Z" w16du:dateUtc="2024-12-03T14:22:00Z"/>
                <w:sz w:val="18"/>
              </w:rPr>
            </w:pPr>
            <w:del w:id="255" w:author="Joseph Sempa" w:date="2024-12-03T16:22:00Z" w16du:dateUtc="2024-12-03T14:22:00Z">
              <w:r w:rsidDel="00612900">
                <w:rPr>
                  <w:sz w:val="18"/>
                </w:rPr>
                <w:delText>5.8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(4.2,</w:delText>
              </w:r>
              <w:r w:rsidDel="00612900">
                <w:rPr>
                  <w:spacing w:val="-2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8.4)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1942522E" w14:textId="5055B13A" w:rsidR="00B518C6" w:rsidDel="00612900" w:rsidRDefault="00000000">
            <w:pPr>
              <w:pStyle w:val="TableParagraph"/>
              <w:spacing w:before="205" w:line="192" w:lineRule="exact"/>
              <w:ind w:left="288"/>
              <w:rPr>
                <w:del w:id="256" w:author="Joseph Sempa" w:date="2024-12-03T16:22:00Z" w16du:dateUtc="2024-12-03T14:22:00Z"/>
                <w:sz w:val="18"/>
              </w:rPr>
            </w:pPr>
            <w:del w:id="257" w:author="Joseph Sempa" w:date="2024-12-03T16:22:00Z" w16du:dateUtc="2024-12-03T14:22:00Z">
              <w:r w:rsidDel="00612900">
                <w:rPr>
                  <w:sz w:val="18"/>
                </w:rPr>
                <w:delText>6.8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(4.5,</w:delText>
              </w:r>
              <w:r w:rsidDel="00612900">
                <w:rPr>
                  <w:spacing w:val="-2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9.7)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205768EF" w14:textId="0DEC0F5C" w:rsidR="00B518C6" w:rsidDel="00612900" w:rsidRDefault="00000000">
            <w:pPr>
              <w:pStyle w:val="TableParagraph"/>
              <w:spacing w:before="205" w:line="192" w:lineRule="exact"/>
              <w:ind w:left="1" w:right="32"/>
              <w:jc w:val="center"/>
              <w:rPr>
                <w:del w:id="258" w:author="Joseph Sempa" w:date="2024-12-03T16:22:00Z" w16du:dateUtc="2024-12-03T14:22:00Z"/>
                <w:b/>
                <w:sz w:val="18"/>
              </w:rPr>
            </w:pPr>
            <w:del w:id="259" w:author="Joseph Sempa" w:date="2024-12-03T16:22:00Z" w16du:dateUtc="2024-12-03T14:22:00Z">
              <w:r w:rsidDel="00612900">
                <w:rPr>
                  <w:b/>
                  <w:spacing w:val="-2"/>
                  <w:sz w:val="18"/>
                </w:rPr>
                <w:delText>&lt;0.001</w:delText>
              </w:r>
            </w:del>
          </w:p>
        </w:tc>
      </w:tr>
      <w:tr w:rsidR="00B518C6" w:rsidDel="00612900" w14:paraId="23EAD66D" w14:textId="7DC99FE6">
        <w:trPr>
          <w:trHeight w:val="209"/>
          <w:del w:id="260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347F4EB9" w14:textId="7E3957C3" w:rsidR="00B518C6" w:rsidDel="00612900" w:rsidRDefault="00000000">
            <w:pPr>
              <w:pStyle w:val="TableParagraph"/>
              <w:spacing w:line="186" w:lineRule="exact"/>
              <w:ind w:right="332"/>
              <w:jc w:val="right"/>
              <w:rPr>
                <w:del w:id="261" w:author="Joseph Sempa" w:date="2024-12-03T16:22:00Z" w16du:dateUtc="2024-12-03T14:22:00Z"/>
                <w:sz w:val="18"/>
              </w:rPr>
            </w:pPr>
            <w:del w:id="262" w:author="Joseph Sempa" w:date="2024-12-03T16:22:00Z" w16du:dateUtc="2024-12-03T14:22:00Z">
              <w:r w:rsidDel="00612900">
                <w:rPr>
                  <w:sz w:val="18"/>
                </w:rPr>
                <w:delText>Lymphocyte</w:delText>
              </w:r>
              <w:r w:rsidDel="00612900">
                <w:rPr>
                  <w:spacing w:val="-8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count</w:delText>
              </w:r>
              <w:r w:rsidDel="00612900">
                <w:rPr>
                  <w:spacing w:val="-7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x10</w:delText>
              </w:r>
              <w:r w:rsidDel="00612900">
                <w:rPr>
                  <w:spacing w:val="-4"/>
                  <w:sz w:val="18"/>
                  <w:vertAlign w:val="superscript"/>
                </w:rPr>
                <w:delText>9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12FBD8CA" w14:textId="25D6CA72" w:rsidR="00B518C6" w:rsidDel="00612900" w:rsidRDefault="00000000">
            <w:pPr>
              <w:pStyle w:val="TableParagraph"/>
              <w:spacing w:line="186" w:lineRule="exact"/>
              <w:ind w:left="332"/>
              <w:rPr>
                <w:del w:id="263" w:author="Joseph Sempa" w:date="2024-12-03T16:22:00Z" w16du:dateUtc="2024-12-03T14:22:00Z"/>
                <w:sz w:val="18"/>
              </w:rPr>
            </w:pPr>
            <w:del w:id="264" w:author="Joseph Sempa" w:date="2024-12-03T16:22:00Z" w16du:dateUtc="2024-12-03T14:22:00Z">
              <w:r w:rsidDel="00612900">
                <w:rPr>
                  <w:sz w:val="18"/>
                </w:rPr>
                <w:delText>0.6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(0.3,</w:delText>
              </w:r>
              <w:r w:rsidDel="00612900">
                <w:rPr>
                  <w:spacing w:val="-2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1.3)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62B87F18" w14:textId="48BE87C9" w:rsidR="00B518C6" w:rsidDel="00612900" w:rsidRDefault="00000000">
            <w:pPr>
              <w:pStyle w:val="TableParagraph"/>
              <w:spacing w:line="186" w:lineRule="exact"/>
              <w:ind w:left="240"/>
              <w:rPr>
                <w:del w:id="265" w:author="Joseph Sempa" w:date="2024-12-03T16:22:00Z" w16du:dateUtc="2024-12-03T14:22:00Z"/>
                <w:sz w:val="18"/>
              </w:rPr>
            </w:pPr>
            <w:del w:id="266" w:author="Joseph Sempa" w:date="2024-12-03T16:22:00Z" w16du:dateUtc="2024-12-03T14:22:00Z">
              <w:r w:rsidDel="00612900">
                <w:rPr>
                  <w:sz w:val="18"/>
                </w:rPr>
                <w:delText>0.9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(0.5,</w:delText>
              </w:r>
              <w:r w:rsidDel="00612900">
                <w:rPr>
                  <w:spacing w:val="-2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5.8)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5AF0A105" w14:textId="3CD9DA3C" w:rsidR="00B518C6" w:rsidDel="00612900" w:rsidRDefault="00000000">
            <w:pPr>
              <w:pStyle w:val="TableParagraph"/>
              <w:spacing w:line="186" w:lineRule="exact"/>
              <w:ind w:left="288"/>
              <w:rPr>
                <w:del w:id="267" w:author="Joseph Sempa" w:date="2024-12-03T16:22:00Z" w16du:dateUtc="2024-12-03T14:22:00Z"/>
                <w:sz w:val="18"/>
              </w:rPr>
            </w:pPr>
            <w:del w:id="268" w:author="Joseph Sempa" w:date="2024-12-03T16:22:00Z" w16du:dateUtc="2024-12-03T14:22:00Z">
              <w:r w:rsidDel="00612900">
                <w:rPr>
                  <w:sz w:val="18"/>
                </w:rPr>
                <w:delText>1.3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(0.8,</w:delText>
              </w:r>
              <w:r w:rsidDel="00612900">
                <w:rPr>
                  <w:spacing w:val="-2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3.0)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5C5E2CD5" w14:textId="734A2064" w:rsidR="00B518C6" w:rsidDel="00612900" w:rsidRDefault="00000000">
            <w:pPr>
              <w:pStyle w:val="TableParagraph"/>
              <w:spacing w:line="186" w:lineRule="exact"/>
              <w:ind w:right="32"/>
              <w:jc w:val="center"/>
              <w:rPr>
                <w:del w:id="269" w:author="Joseph Sempa" w:date="2024-12-03T16:22:00Z" w16du:dateUtc="2024-12-03T14:22:00Z"/>
                <w:b/>
                <w:sz w:val="18"/>
              </w:rPr>
            </w:pPr>
            <w:del w:id="270" w:author="Joseph Sempa" w:date="2024-12-03T16:22:00Z" w16du:dateUtc="2024-12-03T14:22:00Z">
              <w:r w:rsidDel="00612900">
                <w:rPr>
                  <w:b/>
                  <w:spacing w:val="-2"/>
                  <w:sz w:val="18"/>
                </w:rPr>
                <w:delText>0.011</w:delText>
              </w:r>
            </w:del>
          </w:p>
        </w:tc>
      </w:tr>
      <w:tr w:rsidR="00B518C6" w:rsidDel="00612900" w14:paraId="3454BE23" w14:textId="02044710">
        <w:trPr>
          <w:trHeight w:val="207"/>
          <w:del w:id="271" w:author="Joseph Sempa" w:date="2024-12-03T16:22:00Z" w16du:dateUtc="2024-12-03T14:22:00Z"/>
        </w:trPr>
        <w:tc>
          <w:tcPr>
            <w:tcW w:w="3387" w:type="dxa"/>
          </w:tcPr>
          <w:p w14:paraId="0330CE6C" w14:textId="09ABD1E8" w:rsidR="00B518C6" w:rsidDel="00612900" w:rsidRDefault="00000000">
            <w:pPr>
              <w:pStyle w:val="TableParagraph"/>
              <w:spacing w:line="188" w:lineRule="exact"/>
              <w:ind w:right="332"/>
              <w:jc w:val="right"/>
              <w:rPr>
                <w:del w:id="272" w:author="Joseph Sempa" w:date="2024-12-03T16:22:00Z" w16du:dateUtc="2024-12-03T14:22:00Z"/>
                <w:sz w:val="18"/>
              </w:rPr>
            </w:pPr>
            <w:del w:id="273" w:author="Joseph Sempa" w:date="2024-12-03T16:22:00Z" w16du:dateUtc="2024-12-03T14:22:00Z">
              <w:r w:rsidDel="00612900">
                <w:rPr>
                  <w:sz w:val="18"/>
                </w:rPr>
                <w:delText>Neutrophils</w:delText>
              </w:r>
              <w:r w:rsidDel="00612900">
                <w:rPr>
                  <w:spacing w:val="-9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x10</w:delText>
              </w:r>
              <w:r w:rsidDel="00612900">
                <w:rPr>
                  <w:spacing w:val="-4"/>
                  <w:sz w:val="18"/>
                  <w:vertAlign w:val="superscript"/>
                </w:rPr>
                <w:delText>9</w:delText>
              </w:r>
            </w:del>
          </w:p>
        </w:tc>
        <w:tc>
          <w:tcPr>
            <w:tcW w:w="1593" w:type="dxa"/>
          </w:tcPr>
          <w:p w14:paraId="026BA8E8" w14:textId="07D262C3" w:rsidR="00B518C6" w:rsidDel="00612900" w:rsidRDefault="00000000">
            <w:pPr>
              <w:pStyle w:val="TableParagraph"/>
              <w:spacing w:line="188" w:lineRule="exact"/>
              <w:ind w:left="332"/>
              <w:rPr>
                <w:del w:id="274" w:author="Joseph Sempa" w:date="2024-12-03T16:22:00Z" w16du:dateUtc="2024-12-03T14:22:00Z"/>
                <w:sz w:val="18"/>
              </w:rPr>
            </w:pPr>
            <w:del w:id="275" w:author="Joseph Sempa" w:date="2024-12-03T16:22:00Z" w16du:dateUtc="2024-12-03T14:22:00Z">
              <w:r w:rsidDel="00612900">
                <w:rPr>
                  <w:sz w:val="18"/>
                </w:rPr>
                <w:delText>2.4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(1.0,</w:delText>
              </w:r>
              <w:r w:rsidDel="00612900">
                <w:rPr>
                  <w:spacing w:val="-2"/>
                  <w:sz w:val="18"/>
                </w:rPr>
                <w:delText xml:space="preserve"> </w:delText>
              </w:r>
              <w:r w:rsidDel="00612900">
                <w:rPr>
                  <w:spacing w:val="-4"/>
                  <w:sz w:val="18"/>
                </w:rPr>
                <w:delText>5.9)</w:delText>
              </w:r>
            </w:del>
          </w:p>
        </w:tc>
        <w:tc>
          <w:tcPr>
            <w:tcW w:w="1496" w:type="dxa"/>
          </w:tcPr>
          <w:p w14:paraId="773B6B13" w14:textId="34C38E2B" w:rsidR="00B518C6" w:rsidDel="00612900" w:rsidRDefault="00000000">
            <w:pPr>
              <w:pStyle w:val="TableParagraph"/>
              <w:spacing w:line="188" w:lineRule="exact"/>
              <w:ind w:left="420"/>
              <w:rPr>
                <w:del w:id="276" w:author="Joseph Sempa" w:date="2024-12-03T16:22:00Z" w16du:dateUtc="2024-12-03T14:22:00Z"/>
                <w:sz w:val="18"/>
              </w:rPr>
            </w:pPr>
            <w:del w:id="277" w:author="Joseph Sempa" w:date="2024-12-03T16:22:00Z" w16du:dateUtc="2024-12-03T14:22:00Z">
              <w:r w:rsidDel="00612900">
                <w:rPr>
                  <w:sz w:val="18"/>
                </w:rPr>
                <w:delText>6.6</w:delText>
              </w:r>
              <w:r w:rsidDel="00612900">
                <w:rPr>
                  <w:spacing w:val="-3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(2.8,</w:delText>
              </w:r>
            </w:del>
          </w:p>
        </w:tc>
        <w:tc>
          <w:tcPr>
            <w:tcW w:w="1619" w:type="dxa"/>
          </w:tcPr>
          <w:p w14:paraId="3D87C1D7" w14:textId="78CDE281" w:rsidR="00B518C6" w:rsidDel="00612900" w:rsidRDefault="00000000">
            <w:pPr>
              <w:pStyle w:val="TableParagraph"/>
              <w:spacing w:line="188" w:lineRule="exact"/>
              <w:ind w:left="238"/>
              <w:rPr>
                <w:del w:id="278" w:author="Joseph Sempa" w:date="2024-12-03T16:22:00Z" w16du:dateUtc="2024-12-03T14:22:00Z"/>
                <w:sz w:val="18"/>
              </w:rPr>
            </w:pPr>
            <w:del w:id="279" w:author="Joseph Sempa" w:date="2024-12-03T16:22:00Z" w16du:dateUtc="2024-12-03T14:22:00Z">
              <w:r w:rsidDel="00612900">
                <w:rPr>
                  <w:sz w:val="18"/>
                </w:rPr>
                <w:delText>5.1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z w:val="18"/>
                </w:rPr>
                <w:delText>(2.9,</w:delText>
              </w:r>
              <w:r w:rsidDel="00612900">
                <w:rPr>
                  <w:spacing w:val="-2"/>
                  <w:sz w:val="18"/>
                </w:rPr>
                <w:delText xml:space="preserve"> 11.5)</w:delText>
              </w:r>
            </w:del>
          </w:p>
        </w:tc>
        <w:tc>
          <w:tcPr>
            <w:tcW w:w="1262" w:type="dxa"/>
          </w:tcPr>
          <w:p w14:paraId="1C2436BD" w14:textId="3651FA83" w:rsidR="00B518C6" w:rsidDel="00612900" w:rsidRDefault="00000000">
            <w:pPr>
              <w:pStyle w:val="TableParagraph"/>
              <w:spacing w:line="188" w:lineRule="exact"/>
              <w:ind w:right="32"/>
              <w:jc w:val="center"/>
              <w:rPr>
                <w:del w:id="280" w:author="Joseph Sempa" w:date="2024-12-03T16:22:00Z" w16du:dateUtc="2024-12-03T14:22:00Z"/>
                <w:b/>
                <w:sz w:val="18"/>
              </w:rPr>
            </w:pPr>
            <w:del w:id="281" w:author="Joseph Sempa" w:date="2024-12-03T16:22:00Z" w16du:dateUtc="2024-12-03T14:22:00Z">
              <w:r w:rsidDel="00612900">
                <w:rPr>
                  <w:b/>
                  <w:spacing w:val="-2"/>
                  <w:sz w:val="18"/>
                </w:rPr>
                <w:delText>0.002</w:delText>
              </w:r>
            </w:del>
          </w:p>
        </w:tc>
      </w:tr>
      <w:tr w:rsidR="00B518C6" w:rsidDel="00612900" w14:paraId="0CC2F543" w14:textId="3A7E2C9E">
        <w:trPr>
          <w:trHeight w:val="205"/>
          <w:del w:id="282" w:author="Joseph Sempa" w:date="2024-12-03T16:22:00Z" w16du:dateUtc="2024-12-03T14:22:00Z"/>
        </w:trPr>
        <w:tc>
          <w:tcPr>
            <w:tcW w:w="3387" w:type="dxa"/>
          </w:tcPr>
          <w:p w14:paraId="320F1783" w14:textId="7926F19F" w:rsidR="00B518C6" w:rsidDel="00612900" w:rsidRDefault="00B518C6">
            <w:pPr>
              <w:pStyle w:val="TableParagraph"/>
              <w:rPr>
                <w:del w:id="283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805CB6B" w14:textId="66106589" w:rsidR="00B518C6" w:rsidDel="00612900" w:rsidRDefault="00B518C6">
            <w:pPr>
              <w:pStyle w:val="TableParagraph"/>
              <w:rPr>
                <w:del w:id="284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496" w:type="dxa"/>
          </w:tcPr>
          <w:p w14:paraId="61597EA4" w14:textId="05CC9D4F" w:rsidR="00B518C6" w:rsidDel="00612900" w:rsidRDefault="00000000">
            <w:pPr>
              <w:pStyle w:val="TableParagraph"/>
              <w:spacing w:line="185" w:lineRule="exact"/>
              <w:ind w:left="6" w:right="2"/>
              <w:jc w:val="center"/>
              <w:rPr>
                <w:del w:id="285" w:author="Joseph Sempa" w:date="2024-12-03T16:22:00Z" w16du:dateUtc="2024-12-03T14:22:00Z"/>
                <w:sz w:val="18"/>
              </w:rPr>
            </w:pPr>
            <w:del w:id="286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15.7)</w:delText>
              </w:r>
            </w:del>
          </w:p>
        </w:tc>
        <w:tc>
          <w:tcPr>
            <w:tcW w:w="1619" w:type="dxa"/>
          </w:tcPr>
          <w:p w14:paraId="415C5150" w14:textId="15BB9B1F" w:rsidR="00B518C6" w:rsidDel="00612900" w:rsidRDefault="00B518C6">
            <w:pPr>
              <w:pStyle w:val="TableParagraph"/>
              <w:rPr>
                <w:del w:id="287" w:author="Joseph Sempa" w:date="2024-12-03T16:22:00Z" w16du:dateUtc="2024-12-03T14:22:00Z"/>
                <w:rFonts w:ascii="Times New Roman"/>
                <w:sz w:val="14"/>
              </w:rPr>
            </w:pPr>
          </w:p>
        </w:tc>
        <w:tc>
          <w:tcPr>
            <w:tcW w:w="1262" w:type="dxa"/>
          </w:tcPr>
          <w:p w14:paraId="0DA84DF2" w14:textId="593AA94F" w:rsidR="00B518C6" w:rsidDel="00612900" w:rsidRDefault="00B518C6">
            <w:pPr>
              <w:pStyle w:val="TableParagraph"/>
              <w:rPr>
                <w:del w:id="288" w:author="Joseph Sempa" w:date="2024-12-03T16:22:00Z" w16du:dateUtc="2024-12-03T14:22:00Z"/>
                <w:rFonts w:ascii="Times New Roman"/>
                <w:sz w:val="14"/>
              </w:rPr>
            </w:pPr>
          </w:p>
        </w:tc>
      </w:tr>
      <w:tr w:rsidR="00B518C6" w:rsidDel="00612900" w14:paraId="22668C0E" w14:textId="6760F7CA">
        <w:trPr>
          <w:trHeight w:val="206"/>
          <w:del w:id="289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2E47D598" w14:textId="7BB18802" w:rsidR="00B518C6" w:rsidDel="00612900" w:rsidRDefault="00000000">
            <w:pPr>
              <w:pStyle w:val="TableParagraph"/>
              <w:spacing w:line="186" w:lineRule="exact"/>
              <w:ind w:left="205"/>
              <w:rPr>
                <w:del w:id="290" w:author="Joseph Sempa" w:date="2024-12-03T16:22:00Z" w16du:dateUtc="2024-12-03T14:22:00Z"/>
                <w:sz w:val="18"/>
              </w:rPr>
            </w:pPr>
            <w:del w:id="291" w:author="Joseph Sempa" w:date="2024-12-03T16:22:00Z" w16du:dateUtc="2024-12-03T14:22:00Z">
              <w:r w:rsidDel="00612900">
                <w:rPr>
                  <w:sz w:val="18"/>
                </w:rPr>
                <w:delText>HAART</w:delText>
              </w:r>
              <w:r w:rsidDel="00612900">
                <w:rPr>
                  <w:spacing w:val="-4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exposure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14DA0249" w14:textId="78CE0DB9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292" w:author="Joseph Sempa" w:date="2024-12-03T16:22:00Z" w16du:dateUtc="2024-12-03T14:22:00Z"/>
                <w:sz w:val="18"/>
              </w:rPr>
            </w:pPr>
            <w:del w:id="293" w:author="Joseph Sempa" w:date="2024-12-03T16:22:00Z" w16du:dateUtc="2024-12-03T14:22:00Z">
              <w:r w:rsidDel="00612900">
                <w:rPr>
                  <w:sz w:val="18"/>
                </w:rPr>
                <w:delText>101</w:delText>
              </w:r>
              <w:r w:rsidDel="00612900">
                <w:rPr>
                  <w:spacing w:val="-3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(37.3%)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0A966ABD" w14:textId="2F47E9D4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294" w:author="Joseph Sempa" w:date="2024-12-03T16:22:00Z" w16du:dateUtc="2024-12-03T14:22:00Z"/>
                <w:sz w:val="18"/>
              </w:rPr>
            </w:pPr>
            <w:del w:id="295" w:author="Joseph Sempa" w:date="2024-12-03T16:22:00Z" w16du:dateUtc="2024-12-03T14:22:00Z">
              <w:r w:rsidDel="00612900">
                <w:rPr>
                  <w:sz w:val="18"/>
                </w:rPr>
                <w:delText>62</w:delText>
              </w:r>
              <w:r w:rsidDel="00612900">
                <w:rPr>
                  <w:spacing w:val="-2"/>
                  <w:sz w:val="18"/>
                </w:rPr>
                <w:delText xml:space="preserve"> (40.8%)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47897B53" w14:textId="75853F59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296" w:author="Joseph Sempa" w:date="2024-12-03T16:22:00Z" w16du:dateUtc="2024-12-03T14:22:00Z"/>
                <w:sz w:val="18"/>
              </w:rPr>
            </w:pPr>
            <w:del w:id="297" w:author="Joseph Sempa" w:date="2024-12-03T16:22:00Z" w16du:dateUtc="2024-12-03T14:22:00Z">
              <w:r w:rsidDel="00612900">
                <w:rPr>
                  <w:sz w:val="18"/>
                </w:rPr>
                <w:delText>44</w:delText>
              </w:r>
              <w:r w:rsidDel="00612900">
                <w:rPr>
                  <w:spacing w:val="-2"/>
                  <w:sz w:val="18"/>
                </w:rPr>
                <w:delText xml:space="preserve"> (37.0%)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004CEE81" w14:textId="023932DD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298" w:author="Joseph Sempa" w:date="2024-12-03T16:22:00Z" w16du:dateUtc="2024-12-03T14:22:00Z"/>
                <w:sz w:val="18"/>
              </w:rPr>
            </w:pPr>
            <w:del w:id="299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0.7</w:delText>
              </w:r>
            </w:del>
          </w:p>
        </w:tc>
      </w:tr>
      <w:tr w:rsidR="00B518C6" w:rsidDel="00612900" w14:paraId="3A25F1DC" w14:textId="192BA49A">
        <w:trPr>
          <w:trHeight w:val="206"/>
          <w:del w:id="300" w:author="Joseph Sempa" w:date="2024-12-03T16:22:00Z" w16du:dateUtc="2024-12-03T14:22:00Z"/>
        </w:trPr>
        <w:tc>
          <w:tcPr>
            <w:tcW w:w="3387" w:type="dxa"/>
          </w:tcPr>
          <w:p w14:paraId="5317A99C" w14:textId="0CD1B3ED" w:rsidR="00B518C6" w:rsidDel="00612900" w:rsidRDefault="00000000">
            <w:pPr>
              <w:pStyle w:val="TableParagraph"/>
              <w:spacing w:line="186" w:lineRule="exact"/>
              <w:ind w:left="205"/>
              <w:rPr>
                <w:del w:id="301" w:author="Joseph Sempa" w:date="2024-12-03T16:22:00Z" w16du:dateUtc="2024-12-03T14:22:00Z"/>
                <w:sz w:val="18"/>
              </w:rPr>
            </w:pPr>
            <w:del w:id="302" w:author="Joseph Sempa" w:date="2024-12-03T16:22:00Z" w16du:dateUtc="2024-12-03T14:22:00Z">
              <w:r w:rsidDel="00612900">
                <w:rPr>
                  <w:spacing w:val="-2"/>
                  <w:sz w:val="18"/>
                </w:rPr>
                <w:delText>Anti-tuberculous</w:delText>
              </w:r>
              <w:r w:rsidDel="00612900">
                <w:rPr>
                  <w:spacing w:val="19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therapy</w:delText>
              </w:r>
            </w:del>
          </w:p>
        </w:tc>
        <w:tc>
          <w:tcPr>
            <w:tcW w:w="1593" w:type="dxa"/>
          </w:tcPr>
          <w:p w14:paraId="4DD2BA8F" w14:textId="06292CF0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303" w:author="Joseph Sempa" w:date="2024-12-03T16:22:00Z" w16du:dateUtc="2024-12-03T14:22:00Z"/>
                <w:sz w:val="18"/>
              </w:rPr>
            </w:pPr>
            <w:del w:id="304" w:author="Joseph Sempa" w:date="2024-12-03T16:22:00Z" w16du:dateUtc="2024-12-03T14:22:00Z">
              <w:r w:rsidDel="00612900">
                <w:rPr>
                  <w:sz w:val="18"/>
                </w:rPr>
                <w:delText>5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(1.8%)</w:delText>
              </w:r>
            </w:del>
          </w:p>
        </w:tc>
        <w:tc>
          <w:tcPr>
            <w:tcW w:w="1496" w:type="dxa"/>
          </w:tcPr>
          <w:p w14:paraId="284BE794" w14:textId="1819FCF6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305" w:author="Joseph Sempa" w:date="2024-12-03T16:22:00Z" w16du:dateUtc="2024-12-03T14:22:00Z"/>
                <w:sz w:val="18"/>
              </w:rPr>
            </w:pPr>
            <w:del w:id="306" w:author="Joseph Sempa" w:date="2024-12-03T16:22:00Z" w16du:dateUtc="2024-12-03T14:22:00Z">
              <w:r w:rsidDel="00612900">
                <w:rPr>
                  <w:sz w:val="18"/>
                </w:rPr>
                <w:delText>3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(2.0%)</w:delText>
              </w:r>
            </w:del>
          </w:p>
        </w:tc>
        <w:tc>
          <w:tcPr>
            <w:tcW w:w="1619" w:type="dxa"/>
          </w:tcPr>
          <w:p w14:paraId="02FFD443" w14:textId="51668568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307" w:author="Joseph Sempa" w:date="2024-12-03T16:22:00Z" w16du:dateUtc="2024-12-03T14:22:00Z"/>
                <w:sz w:val="18"/>
              </w:rPr>
            </w:pPr>
            <w:del w:id="308" w:author="Joseph Sempa" w:date="2024-12-03T16:22:00Z" w16du:dateUtc="2024-12-03T14:22:00Z">
              <w:r w:rsidDel="00612900">
                <w:rPr>
                  <w:sz w:val="18"/>
                </w:rPr>
                <w:delText>6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(5.0%)</w:delText>
              </w:r>
            </w:del>
          </w:p>
        </w:tc>
        <w:tc>
          <w:tcPr>
            <w:tcW w:w="1262" w:type="dxa"/>
          </w:tcPr>
          <w:p w14:paraId="2B7ECA5C" w14:textId="003555DD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309" w:author="Joseph Sempa" w:date="2024-12-03T16:22:00Z" w16du:dateUtc="2024-12-03T14:22:00Z"/>
                <w:sz w:val="18"/>
              </w:rPr>
            </w:pPr>
            <w:del w:id="310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0.2</w:delText>
              </w:r>
            </w:del>
          </w:p>
        </w:tc>
      </w:tr>
      <w:tr w:rsidR="00B518C6" w:rsidDel="00612900" w14:paraId="2A42D010" w14:textId="0FAE3C40">
        <w:trPr>
          <w:trHeight w:val="206"/>
          <w:del w:id="311" w:author="Joseph Sempa" w:date="2024-12-03T16:22:00Z" w16du:dateUtc="2024-12-03T14:22:00Z"/>
        </w:trPr>
        <w:tc>
          <w:tcPr>
            <w:tcW w:w="3387" w:type="dxa"/>
            <w:shd w:val="clear" w:color="auto" w:fill="F2F2F2"/>
          </w:tcPr>
          <w:p w14:paraId="5CBC4582" w14:textId="784D3CA8" w:rsidR="00B518C6" w:rsidDel="00612900" w:rsidRDefault="00000000">
            <w:pPr>
              <w:pStyle w:val="TableParagraph"/>
              <w:spacing w:line="186" w:lineRule="exact"/>
              <w:ind w:left="205"/>
              <w:rPr>
                <w:del w:id="312" w:author="Joseph Sempa" w:date="2024-12-03T16:22:00Z" w16du:dateUtc="2024-12-03T14:22:00Z"/>
                <w:sz w:val="18"/>
              </w:rPr>
            </w:pPr>
            <w:del w:id="313" w:author="Joseph Sempa" w:date="2024-12-03T16:22:00Z" w16du:dateUtc="2024-12-03T14:22:00Z">
              <w:r w:rsidDel="00612900">
                <w:rPr>
                  <w:sz w:val="18"/>
                </w:rPr>
                <w:delText>Antifungal</w:delText>
              </w:r>
              <w:r w:rsidDel="00612900">
                <w:rPr>
                  <w:spacing w:val="-8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therapy</w:delText>
              </w:r>
            </w:del>
          </w:p>
        </w:tc>
        <w:tc>
          <w:tcPr>
            <w:tcW w:w="1593" w:type="dxa"/>
            <w:shd w:val="clear" w:color="auto" w:fill="F2F2F2"/>
          </w:tcPr>
          <w:p w14:paraId="3DC37C18" w14:textId="47016365" w:rsidR="00B518C6" w:rsidDel="00612900" w:rsidRDefault="00000000">
            <w:pPr>
              <w:pStyle w:val="TableParagraph"/>
              <w:spacing w:line="186" w:lineRule="exact"/>
              <w:ind w:left="93"/>
              <w:jc w:val="center"/>
              <w:rPr>
                <w:del w:id="314" w:author="Joseph Sempa" w:date="2024-12-03T16:22:00Z" w16du:dateUtc="2024-12-03T14:22:00Z"/>
                <w:sz w:val="18"/>
              </w:rPr>
            </w:pPr>
            <w:del w:id="315" w:author="Joseph Sempa" w:date="2024-12-03T16:22:00Z" w16du:dateUtc="2024-12-03T14:22:00Z">
              <w:r w:rsidDel="00612900">
                <w:rPr>
                  <w:sz w:val="18"/>
                </w:rPr>
                <w:delText>2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(0.7%)</w:delText>
              </w:r>
            </w:del>
          </w:p>
        </w:tc>
        <w:tc>
          <w:tcPr>
            <w:tcW w:w="1496" w:type="dxa"/>
            <w:shd w:val="clear" w:color="auto" w:fill="F2F2F2"/>
          </w:tcPr>
          <w:p w14:paraId="0F7C85D4" w14:textId="687D808E" w:rsidR="00B518C6" w:rsidDel="00612900" w:rsidRDefault="00000000">
            <w:pPr>
              <w:pStyle w:val="TableParagraph"/>
              <w:spacing w:line="186" w:lineRule="exact"/>
              <w:ind w:left="6"/>
              <w:jc w:val="center"/>
              <w:rPr>
                <w:del w:id="316" w:author="Joseph Sempa" w:date="2024-12-03T16:22:00Z" w16du:dateUtc="2024-12-03T14:22:00Z"/>
                <w:sz w:val="18"/>
              </w:rPr>
            </w:pPr>
            <w:del w:id="317" w:author="Joseph Sempa" w:date="2024-12-03T16:22:00Z" w16du:dateUtc="2024-12-03T14:22:00Z">
              <w:r w:rsidDel="00612900">
                <w:rPr>
                  <w:sz w:val="18"/>
                </w:rPr>
                <w:delText>1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(0.7%)</w:delText>
              </w:r>
            </w:del>
          </w:p>
        </w:tc>
        <w:tc>
          <w:tcPr>
            <w:tcW w:w="1619" w:type="dxa"/>
            <w:shd w:val="clear" w:color="auto" w:fill="F2F2F2"/>
          </w:tcPr>
          <w:p w14:paraId="3726D914" w14:textId="2F0F051C" w:rsidR="00B518C6" w:rsidDel="00612900" w:rsidRDefault="00000000">
            <w:pPr>
              <w:pStyle w:val="TableParagraph"/>
              <w:spacing w:line="186" w:lineRule="exact"/>
              <w:ind w:left="2" w:right="20"/>
              <w:jc w:val="center"/>
              <w:rPr>
                <w:del w:id="318" w:author="Joseph Sempa" w:date="2024-12-03T16:22:00Z" w16du:dateUtc="2024-12-03T14:22:00Z"/>
                <w:sz w:val="18"/>
              </w:rPr>
            </w:pPr>
            <w:del w:id="319" w:author="Joseph Sempa" w:date="2024-12-03T16:22:00Z" w16du:dateUtc="2024-12-03T14:22:00Z">
              <w:r w:rsidDel="00612900">
                <w:rPr>
                  <w:sz w:val="18"/>
                </w:rPr>
                <w:delText>3</w:delText>
              </w:r>
              <w:r w:rsidDel="00612900">
                <w:rPr>
                  <w:spacing w:val="-1"/>
                  <w:sz w:val="18"/>
                </w:rPr>
                <w:delText xml:space="preserve"> </w:delText>
              </w:r>
              <w:r w:rsidDel="00612900">
                <w:rPr>
                  <w:spacing w:val="-2"/>
                  <w:sz w:val="18"/>
                </w:rPr>
                <w:delText>(2.5%)</w:delText>
              </w:r>
            </w:del>
          </w:p>
        </w:tc>
        <w:tc>
          <w:tcPr>
            <w:tcW w:w="1262" w:type="dxa"/>
            <w:shd w:val="clear" w:color="auto" w:fill="F2F2F2"/>
          </w:tcPr>
          <w:p w14:paraId="68629D8B" w14:textId="3955125D" w:rsidR="00B518C6" w:rsidDel="00612900" w:rsidRDefault="00000000">
            <w:pPr>
              <w:pStyle w:val="TableParagraph"/>
              <w:spacing w:line="186" w:lineRule="exact"/>
              <w:ind w:left="1" w:right="32"/>
              <w:jc w:val="center"/>
              <w:rPr>
                <w:del w:id="320" w:author="Joseph Sempa" w:date="2024-12-03T16:22:00Z" w16du:dateUtc="2024-12-03T14:22:00Z"/>
                <w:sz w:val="18"/>
              </w:rPr>
            </w:pPr>
            <w:del w:id="321" w:author="Joseph Sempa" w:date="2024-12-03T16:22:00Z" w16du:dateUtc="2024-12-03T14:22:00Z">
              <w:r w:rsidDel="00612900">
                <w:rPr>
                  <w:spacing w:val="-5"/>
                  <w:sz w:val="18"/>
                </w:rPr>
                <w:delText>0.3</w:delText>
              </w:r>
            </w:del>
          </w:p>
        </w:tc>
      </w:tr>
    </w:tbl>
    <w:p w14:paraId="6034C53C" w14:textId="294FA07A" w:rsidR="00B518C6" w:rsidDel="00612900" w:rsidRDefault="00000000">
      <w:pPr>
        <w:spacing w:before="198" w:line="475" w:lineRule="auto"/>
        <w:ind w:left="260" w:right="3647"/>
        <w:rPr>
          <w:del w:id="322" w:author="Joseph Sempa" w:date="2024-12-03T16:22:00Z" w16du:dateUtc="2024-12-03T14:22:00Z"/>
          <w:rFonts w:ascii="Times New Roman"/>
          <w:sz w:val="16"/>
        </w:rPr>
      </w:pPr>
      <w:del w:id="323" w:author="Joseph Sempa" w:date="2024-12-03T16:22:00Z" w16du:dateUtc="2024-12-03T14:22:00Z">
        <w:r w:rsidDel="00612900">
          <w:rPr>
            <w:rFonts w:ascii="Times New Roman"/>
            <w:i/>
            <w:color w:val="333333"/>
            <w:w w:val="105"/>
            <w:position w:val="4"/>
            <w:sz w:val="10"/>
          </w:rPr>
          <w:delText>1</w:delText>
        </w:r>
        <w:r w:rsidDel="00612900">
          <w:rPr>
            <w:rFonts w:ascii="Times New Roman"/>
            <w:i/>
            <w:color w:val="333333"/>
            <w:spacing w:val="13"/>
            <w:w w:val="105"/>
            <w:position w:val="4"/>
            <w:sz w:val="10"/>
          </w:rPr>
          <w:delText xml:space="preserve"> </w:delText>
        </w:r>
        <w:r w:rsidDel="00612900">
          <w:rPr>
            <w:rFonts w:ascii="Times New Roman"/>
            <w:color w:val="333333"/>
            <w:w w:val="105"/>
            <w:sz w:val="16"/>
          </w:rPr>
          <w:delText>Median</w:delText>
        </w:r>
        <w:r w:rsidDel="00612900">
          <w:rPr>
            <w:rFonts w:ascii="Times New Roman"/>
            <w:color w:val="333333"/>
            <w:spacing w:val="-1"/>
            <w:w w:val="105"/>
            <w:sz w:val="16"/>
          </w:rPr>
          <w:delText xml:space="preserve"> </w:delText>
        </w:r>
        <w:r w:rsidDel="00612900">
          <w:rPr>
            <w:rFonts w:ascii="Times New Roman"/>
            <w:color w:val="333333"/>
            <w:w w:val="105"/>
            <w:sz w:val="16"/>
          </w:rPr>
          <w:delText>(IQR)</w:delText>
        </w:r>
        <w:r w:rsidDel="00612900">
          <w:rPr>
            <w:rFonts w:ascii="Times New Roman"/>
            <w:w w:val="105"/>
            <w:sz w:val="16"/>
          </w:rPr>
          <w:delText>;</w:delText>
        </w:r>
        <w:r w:rsidDel="00612900">
          <w:rPr>
            <w:rFonts w:ascii="Times New Roman"/>
            <w:spacing w:val="-2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position w:val="4"/>
            <w:sz w:val="10"/>
          </w:rPr>
          <w:delText>2</w:delText>
        </w:r>
        <w:r w:rsidDel="00612900">
          <w:rPr>
            <w:rFonts w:ascii="Times New Roman"/>
            <w:w w:val="105"/>
            <w:sz w:val="16"/>
          </w:rPr>
          <w:delText>Wilcoxon</w:delText>
        </w:r>
        <w:r w:rsidDel="00612900">
          <w:rPr>
            <w:rFonts w:ascii="Times New Roman"/>
            <w:spacing w:val="-1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sz w:val="16"/>
          </w:rPr>
          <w:delText>rank</w:delText>
        </w:r>
        <w:r w:rsidDel="00612900">
          <w:rPr>
            <w:rFonts w:ascii="Times New Roman"/>
            <w:spacing w:val="-1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sz w:val="16"/>
          </w:rPr>
          <w:delText>sum</w:delText>
        </w:r>
        <w:r w:rsidDel="00612900">
          <w:rPr>
            <w:rFonts w:ascii="Times New Roman"/>
            <w:spacing w:val="-1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sz w:val="16"/>
          </w:rPr>
          <w:delText>test;</w:delText>
        </w:r>
        <w:r w:rsidDel="00612900">
          <w:rPr>
            <w:rFonts w:ascii="Times New Roman"/>
            <w:spacing w:val="-2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sz w:val="16"/>
          </w:rPr>
          <w:delText>Pearson's</w:delText>
        </w:r>
        <w:r w:rsidDel="00612900">
          <w:rPr>
            <w:rFonts w:ascii="Times New Roman"/>
            <w:spacing w:val="-2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sz w:val="16"/>
          </w:rPr>
          <w:delText>Chi-squared</w:delText>
        </w:r>
        <w:r w:rsidDel="00612900">
          <w:rPr>
            <w:rFonts w:ascii="Times New Roman"/>
            <w:spacing w:val="-1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sz w:val="16"/>
          </w:rPr>
          <w:delText>test;</w:delText>
        </w:r>
        <w:r w:rsidDel="00612900">
          <w:rPr>
            <w:rFonts w:ascii="Times New Roman"/>
            <w:spacing w:val="-2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sz w:val="16"/>
          </w:rPr>
          <w:delText>Fisher's</w:delText>
        </w:r>
        <w:r w:rsidDel="00612900">
          <w:rPr>
            <w:rFonts w:ascii="Times New Roman"/>
            <w:spacing w:val="-2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sz w:val="16"/>
          </w:rPr>
          <w:delText>exact</w:delText>
        </w:r>
        <w:r w:rsidDel="00612900">
          <w:rPr>
            <w:rFonts w:ascii="Times New Roman"/>
            <w:spacing w:val="-2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sz w:val="16"/>
          </w:rPr>
          <w:delText>test IQR-interquartile</w:delText>
        </w:r>
        <w:r w:rsidDel="00612900">
          <w:rPr>
            <w:rFonts w:ascii="Times New Roman"/>
            <w:spacing w:val="-11"/>
            <w:w w:val="105"/>
            <w:sz w:val="16"/>
          </w:rPr>
          <w:delText xml:space="preserve"> </w:delText>
        </w:r>
        <w:r w:rsidDel="00612900">
          <w:rPr>
            <w:rFonts w:ascii="Times New Roman"/>
            <w:w w:val="105"/>
            <w:sz w:val="16"/>
          </w:rPr>
          <w:delText>range</w:delText>
        </w:r>
      </w:del>
    </w:p>
    <w:p w14:paraId="637F7D50" w14:textId="32F747A0" w:rsidR="00B518C6" w:rsidDel="00612900" w:rsidRDefault="00000000">
      <w:pPr>
        <w:spacing w:before="6"/>
        <w:ind w:left="260"/>
        <w:rPr>
          <w:del w:id="324" w:author="Joseph Sempa" w:date="2024-12-03T16:22:00Z" w16du:dateUtc="2024-12-03T14:22:00Z"/>
          <w:rFonts w:ascii="Times New Roman"/>
          <w:sz w:val="16"/>
        </w:rPr>
      </w:pPr>
      <w:del w:id="325" w:author="Joseph Sempa" w:date="2024-12-03T16:22:00Z" w16du:dateUtc="2024-12-03T14:22:00Z">
        <w:r w:rsidDel="00612900">
          <w:rPr>
            <w:rFonts w:ascii="Times New Roman"/>
            <w:w w:val="90"/>
            <w:sz w:val="16"/>
          </w:rPr>
          <w:delText>TB-</w:delText>
        </w:r>
        <w:r w:rsidDel="00612900">
          <w:rPr>
            <w:rFonts w:ascii="Times New Roman"/>
            <w:spacing w:val="-2"/>
            <w:w w:val="105"/>
            <w:sz w:val="16"/>
          </w:rPr>
          <w:delText>tuberculosis</w:delText>
        </w:r>
      </w:del>
    </w:p>
    <w:p w14:paraId="2CF76332" w14:textId="5383A2EF" w:rsidR="00B518C6" w:rsidDel="00612900" w:rsidRDefault="00B518C6">
      <w:pPr>
        <w:pStyle w:val="BodyText"/>
        <w:spacing w:before="1"/>
        <w:rPr>
          <w:del w:id="326" w:author="Joseph Sempa" w:date="2024-12-03T16:22:00Z" w16du:dateUtc="2024-12-03T14:22:00Z"/>
          <w:rFonts w:ascii="Times New Roman"/>
          <w:sz w:val="16"/>
        </w:rPr>
      </w:pPr>
    </w:p>
    <w:p w14:paraId="29A535AE" w14:textId="34F27A0F" w:rsidR="00B518C6" w:rsidDel="00612900" w:rsidRDefault="00000000">
      <w:pPr>
        <w:spacing w:before="1"/>
        <w:ind w:left="260"/>
        <w:rPr>
          <w:del w:id="327" w:author="Joseph Sempa" w:date="2024-12-03T16:22:00Z" w16du:dateUtc="2024-12-03T14:22:00Z"/>
          <w:rFonts w:ascii="Times New Roman"/>
          <w:sz w:val="16"/>
        </w:rPr>
      </w:pPr>
      <w:del w:id="328" w:author="Joseph Sempa" w:date="2024-12-03T16:22:00Z" w16du:dateUtc="2024-12-03T14:22:00Z">
        <w:r w:rsidDel="00612900">
          <w:rPr>
            <w:rFonts w:ascii="Times New Roman"/>
            <w:sz w:val="16"/>
          </w:rPr>
          <w:delText>HAART</w:delText>
        </w:r>
        <w:r w:rsidDel="00612900">
          <w:rPr>
            <w:rFonts w:ascii="Times New Roman"/>
            <w:spacing w:val="5"/>
            <w:sz w:val="16"/>
          </w:rPr>
          <w:delText xml:space="preserve"> </w:delText>
        </w:r>
        <w:r w:rsidDel="00612900">
          <w:rPr>
            <w:rFonts w:ascii="Times New Roman"/>
            <w:sz w:val="16"/>
          </w:rPr>
          <w:delText>Highly</w:delText>
        </w:r>
        <w:r w:rsidDel="00612900">
          <w:rPr>
            <w:rFonts w:ascii="Times New Roman"/>
            <w:spacing w:val="4"/>
            <w:sz w:val="16"/>
          </w:rPr>
          <w:delText xml:space="preserve"> </w:delText>
        </w:r>
        <w:r w:rsidDel="00612900">
          <w:rPr>
            <w:rFonts w:ascii="Times New Roman"/>
            <w:sz w:val="16"/>
          </w:rPr>
          <w:delText>active</w:delText>
        </w:r>
        <w:r w:rsidDel="00612900">
          <w:rPr>
            <w:rFonts w:ascii="Times New Roman"/>
            <w:spacing w:val="6"/>
            <w:sz w:val="16"/>
          </w:rPr>
          <w:delText xml:space="preserve"> </w:delText>
        </w:r>
        <w:r w:rsidDel="00612900">
          <w:rPr>
            <w:rFonts w:ascii="Times New Roman"/>
            <w:sz w:val="16"/>
          </w:rPr>
          <w:delText>antiretroviral</w:delText>
        </w:r>
        <w:r w:rsidDel="00612900">
          <w:rPr>
            <w:rFonts w:ascii="Times New Roman"/>
            <w:spacing w:val="4"/>
            <w:sz w:val="16"/>
          </w:rPr>
          <w:delText xml:space="preserve"> </w:delText>
        </w:r>
        <w:r w:rsidDel="00612900">
          <w:rPr>
            <w:rFonts w:ascii="Times New Roman"/>
            <w:spacing w:val="-2"/>
            <w:sz w:val="16"/>
          </w:rPr>
          <w:delText>therapy</w:delText>
        </w:r>
      </w:del>
    </w:p>
    <w:p w14:paraId="1EAA66ED" w14:textId="77777777" w:rsidR="00DF2D14" w:rsidRDefault="00DF2D14" w:rsidP="00DF2D14">
      <w:pPr>
        <w:spacing w:line="254" w:lineRule="auto"/>
        <w:ind w:left="261" w:right="238"/>
        <w:rPr>
          <w:ins w:id="329" w:author="Joseph Sempa" w:date="2024-12-03T16:13:00Z" w16du:dateUtc="2024-12-03T14:13:00Z"/>
          <w:w w:val="85"/>
        </w:rPr>
      </w:pPr>
    </w:p>
    <w:tbl>
      <w:tblPr>
        <w:tblStyle w:val="PlainTable2"/>
        <w:tblW w:w="0" w:type="auto"/>
        <w:tblLook w:val="0620" w:firstRow="1" w:lastRow="0" w:firstColumn="0" w:lastColumn="0" w:noHBand="1" w:noVBand="1"/>
        <w:tblPrChange w:id="330" w:author="Joseph Sempa" w:date="2024-12-03T16:24:00Z" w16du:dateUtc="2024-12-03T14:24:00Z">
          <w:tblPr>
            <w:tblStyle w:val="PlainTable2"/>
            <w:tblW w:w="9023" w:type="dxa"/>
            <w:tblLook w:val="0620" w:firstRow="1" w:lastRow="0" w:firstColumn="0" w:lastColumn="0" w:noHBand="1" w:noVBand="1"/>
          </w:tblPr>
        </w:tblPrChange>
      </w:tblPr>
      <w:tblGrid>
        <w:gridCol w:w="3450"/>
        <w:gridCol w:w="1665"/>
        <w:gridCol w:w="1665"/>
        <w:gridCol w:w="1753"/>
        <w:gridCol w:w="1006"/>
        <w:tblGridChange w:id="331">
          <w:tblGrid>
            <w:gridCol w:w="284"/>
            <w:gridCol w:w="3166"/>
            <w:gridCol w:w="176"/>
            <w:gridCol w:w="1479"/>
            <w:gridCol w:w="10"/>
            <w:gridCol w:w="1469"/>
            <w:gridCol w:w="196"/>
            <w:gridCol w:w="1283"/>
            <w:gridCol w:w="470"/>
            <w:gridCol w:w="490"/>
            <w:gridCol w:w="516"/>
          </w:tblGrid>
        </w:tblGridChange>
      </w:tblGrid>
      <w:tr w:rsidR="00DF2D14" w:rsidRPr="00DF2D14" w14:paraId="6D424F9D" w14:textId="77777777" w:rsidTr="00612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rPrChange w:id="332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noWrap/>
            <w:hideMark/>
            <w:tcPrChange w:id="333" w:author="Joseph Sempa" w:date="2024-12-03T16:24:00Z" w16du:dateUtc="2024-12-03T14:24:00Z">
              <w:tcPr>
                <w:tcW w:w="3626" w:type="dxa"/>
                <w:gridSpan w:val="3"/>
                <w:noWrap/>
                <w:hideMark/>
              </w:tcPr>
            </w:tcPrChange>
          </w:tcPr>
          <w:p w14:paraId="5C5FA47C" w14:textId="77777777" w:rsidR="00DF2D14" w:rsidRPr="00DF2D14" w:rsidRDefault="00DF2D14" w:rsidP="00DF2D14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eastAsia="Times New Roman" w:hAnsi="Aptos Narrow" w:cs="Times New Roman"/>
                <w:color w:val="000000"/>
                <w:lang w:eastAsia="en-ZA"/>
              </w:rPr>
              <w:t>Variable</w:t>
            </w:r>
          </w:p>
        </w:tc>
        <w:tc>
          <w:tcPr>
            <w:tcW w:w="0" w:type="auto"/>
            <w:noWrap/>
            <w:hideMark/>
            <w:tcPrChange w:id="334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5C360462" w14:textId="77777777" w:rsidR="00DF2D14" w:rsidRPr="00DF2D14" w:rsidRDefault="00DF2D14" w:rsidP="00DF2D14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0 - 33, N = 273</w:t>
            </w:r>
            <w:r w:rsidRPr="00DF2D14">
              <w:rPr>
                <w:rFonts w:ascii="Aptos Narrow" w:hAnsi="Aptos Narrow" w:cs="Times New Roman"/>
                <w:color w:val="000000"/>
                <w:vertAlign w:val="superscript"/>
                <w:lang w:eastAsia="en-ZA"/>
                <w:rPrChange w:id="335" w:author="Joseph Sempa" w:date="2024-12-03T16:14:00Z" w16du:dateUtc="2024-12-03T14:14:00Z">
                  <w:rPr>
                    <w:rFonts w:ascii="Aptos Narrow" w:hAnsi="Aptos Narrow" w:cs="Times New Roman"/>
                    <w:color w:val="000000"/>
                    <w:lang w:eastAsia="en-ZA"/>
                  </w:rPr>
                </w:rPrChange>
              </w:rPr>
              <w:t>1</w:t>
            </w:r>
          </w:p>
        </w:tc>
        <w:tc>
          <w:tcPr>
            <w:tcW w:w="0" w:type="auto"/>
            <w:noWrap/>
            <w:hideMark/>
            <w:tcPrChange w:id="336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1F530D8D" w14:textId="77777777" w:rsidR="00DF2D14" w:rsidRPr="00DF2D14" w:rsidRDefault="00DF2D14" w:rsidP="00DF2D14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34 - 66, N = 153</w:t>
            </w:r>
            <w:r w:rsidRPr="00DF2D14">
              <w:rPr>
                <w:rFonts w:ascii="Aptos Narrow" w:hAnsi="Aptos Narrow" w:cs="Times New Roman"/>
                <w:color w:val="000000"/>
                <w:vertAlign w:val="superscript"/>
                <w:lang w:eastAsia="en-ZA"/>
                <w:rPrChange w:id="337" w:author="Joseph Sempa" w:date="2024-12-03T16:14:00Z" w16du:dateUtc="2024-12-03T14:14:00Z">
                  <w:rPr>
                    <w:rFonts w:ascii="Aptos Narrow" w:hAnsi="Aptos Narrow" w:cs="Times New Roman"/>
                    <w:color w:val="000000"/>
                    <w:lang w:eastAsia="en-ZA"/>
                  </w:rPr>
                </w:rPrChange>
              </w:rPr>
              <w:t>1</w:t>
            </w:r>
          </w:p>
        </w:tc>
        <w:tc>
          <w:tcPr>
            <w:tcW w:w="0" w:type="auto"/>
            <w:noWrap/>
            <w:hideMark/>
            <w:tcPrChange w:id="338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503BADEB" w14:textId="77777777" w:rsidR="00DF2D14" w:rsidRPr="00DF2D14" w:rsidRDefault="00DF2D14" w:rsidP="00DF2D14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67 - 100, N = 122</w:t>
            </w:r>
            <w:r w:rsidRPr="00DF2D14">
              <w:rPr>
                <w:rFonts w:ascii="Aptos Narrow" w:hAnsi="Aptos Narrow" w:cs="Times New Roman"/>
                <w:color w:val="000000"/>
                <w:vertAlign w:val="superscript"/>
                <w:lang w:eastAsia="en-ZA"/>
                <w:rPrChange w:id="339" w:author="Joseph Sempa" w:date="2024-12-03T16:14:00Z" w16du:dateUtc="2024-12-03T14:14:00Z">
                  <w:rPr>
                    <w:rFonts w:ascii="Aptos Narrow" w:hAnsi="Aptos Narrow" w:cs="Times New Roman"/>
                    <w:color w:val="000000"/>
                    <w:lang w:eastAsia="en-ZA"/>
                  </w:rPr>
                </w:rPrChange>
              </w:rPr>
              <w:t>1</w:t>
            </w:r>
          </w:p>
        </w:tc>
        <w:tc>
          <w:tcPr>
            <w:tcW w:w="0" w:type="auto"/>
            <w:noWrap/>
            <w:hideMark/>
            <w:tcPrChange w:id="340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1C8BE617" w14:textId="77777777" w:rsidR="00DF2D14" w:rsidRPr="00DF2D14" w:rsidRDefault="00DF2D14" w:rsidP="00DF2D14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p-value2</w:t>
            </w:r>
          </w:p>
        </w:tc>
      </w:tr>
      <w:tr w:rsidR="00612900" w:rsidRPr="00DF2D14" w14:paraId="7F52E710" w14:textId="77777777" w:rsidTr="00612900">
        <w:tblPrEx>
          <w:tblPrExChange w:id="341" w:author="Joseph Sempa" w:date="2024-12-03T16:24:00Z" w16du:dateUtc="2024-12-03T14:24:00Z">
            <w:tblPrEx>
              <w:tblW w:w="8739" w:type="dxa"/>
              <w:tblInd w:w="284" w:type="dxa"/>
            </w:tblPrEx>
          </w:tblPrExChange>
        </w:tblPrEx>
        <w:trPr>
          <w:trHeight w:val="300"/>
          <w:trPrChange w:id="342" w:author="Joseph Sempa" w:date="2024-12-03T16:24:00Z" w16du:dateUtc="2024-12-03T14:24:00Z">
            <w:trPr>
              <w:gridBefore w:val="1"/>
              <w:gridAfter w:val="0"/>
              <w:trHeight w:val="300"/>
            </w:trPr>
          </w:trPrChange>
        </w:trPr>
        <w:tc>
          <w:tcPr>
            <w:tcW w:w="0" w:type="auto"/>
            <w:noWrap/>
            <w:hideMark/>
            <w:tcPrChange w:id="343" w:author="Joseph Sempa" w:date="2024-12-03T16:24:00Z" w16du:dateUtc="2024-12-03T14:24:00Z">
              <w:tcPr>
                <w:tcW w:w="3342" w:type="dxa"/>
                <w:gridSpan w:val="2"/>
                <w:noWrap/>
                <w:hideMark/>
              </w:tcPr>
            </w:tcPrChange>
          </w:tcPr>
          <w:p w14:paraId="26C28F4A" w14:textId="77777777" w:rsidR="00DF2D14" w:rsidRPr="00DF2D14" w:rsidRDefault="00DF2D14" w:rsidP="00DF2D14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n-ZA" w:eastAsia="en-ZA"/>
                <w:rPrChange w:id="344" w:author="Joseph Sempa" w:date="2024-12-03T16:15:00Z" w16du:dateUtc="2024-12-03T14:15:00Z">
                  <w:rPr>
                    <w:rFonts w:eastAsia="Times New Roman"/>
                    <w:color w:val="000000"/>
                    <w:sz w:val="18"/>
                    <w:szCs w:val="18"/>
                    <w:lang w:val="en-ZA" w:eastAsia="en-ZA"/>
                  </w:rPr>
                </w:rPrChange>
              </w:rPr>
            </w:pPr>
            <w:r w:rsidRPr="00DF2D14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n-ZA"/>
                <w:rPrChange w:id="345" w:author="Joseph Sempa" w:date="2024-12-03T16:15:00Z" w16du:dateUtc="2024-12-03T14:15:00Z">
                  <w:rPr>
                    <w:rFonts w:eastAsia="Times New Roman"/>
                    <w:color w:val="000000"/>
                    <w:sz w:val="18"/>
                    <w:szCs w:val="18"/>
                    <w:lang w:eastAsia="en-ZA"/>
                  </w:rPr>
                </w:rPrChange>
              </w:rPr>
              <w:t>Age at enrolment, median (</w:t>
            </w:r>
            <w:proofErr w:type="spellStart"/>
            <w:r w:rsidRPr="00DF2D14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n-ZA"/>
                <w:rPrChange w:id="346" w:author="Joseph Sempa" w:date="2024-12-03T16:15:00Z" w16du:dateUtc="2024-12-03T14:15:00Z">
                  <w:rPr>
                    <w:rFonts w:eastAsia="Times New Roman"/>
                    <w:color w:val="000000"/>
                    <w:sz w:val="18"/>
                    <w:szCs w:val="18"/>
                    <w:lang w:eastAsia="en-ZA"/>
                  </w:rPr>
                </w:rPrChange>
              </w:rPr>
              <w:t>IQR</w:t>
            </w:r>
            <w:proofErr w:type="spellEnd"/>
            <w:r w:rsidRPr="00DF2D14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n-ZA"/>
                <w:rPrChange w:id="347" w:author="Joseph Sempa" w:date="2024-12-03T16:15:00Z" w16du:dateUtc="2024-12-03T14:15:00Z">
                  <w:rPr>
                    <w:rFonts w:eastAsia="Times New Roman"/>
                    <w:color w:val="000000"/>
                    <w:sz w:val="18"/>
                    <w:szCs w:val="18"/>
                    <w:lang w:eastAsia="en-ZA"/>
                  </w:rPr>
                </w:rPrChange>
              </w:rPr>
              <w:t>)</w:t>
            </w:r>
          </w:p>
        </w:tc>
        <w:tc>
          <w:tcPr>
            <w:tcW w:w="0" w:type="auto"/>
            <w:noWrap/>
            <w:hideMark/>
            <w:tcPrChange w:id="348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10FFC382" w14:textId="77777777" w:rsidR="00DF2D14" w:rsidRPr="00DF2D14" w:rsidRDefault="00DF2D14" w:rsidP="00DF2D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35.0 (30.0, 42.0)</w:t>
            </w:r>
          </w:p>
        </w:tc>
        <w:tc>
          <w:tcPr>
            <w:tcW w:w="0" w:type="auto"/>
            <w:noWrap/>
            <w:hideMark/>
            <w:tcPrChange w:id="349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3EFBF97D" w14:textId="77777777" w:rsidR="00DF2D14" w:rsidRPr="00DF2D14" w:rsidRDefault="00DF2D14" w:rsidP="00DF2D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37.0 (32.0, 43.0)</w:t>
            </w:r>
          </w:p>
        </w:tc>
        <w:tc>
          <w:tcPr>
            <w:tcW w:w="0" w:type="auto"/>
            <w:noWrap/>
            <w:hideMark/>
            <w:tcPrChange w:id="350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639F1124" w14:textId="77777777" w:rsidR="00DF2D14" w:rsidRPr="00DF2D14" w:rsidRDefault="00DF2D14" w:rsidP="00DF2D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38.0 (33.0, 46.0)</w:t>
            </w:r>
          </w:p>
        </w:tc>
        <w:tc>
          <w:tcPr>
            <w:tcW w:w="0" w:type="auto"/>
            <w:noWrap/>
            <w:hideMark/>
            <w:tcPrChange w:id="351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68617F06" w14:textId="77777777" w:rsidR="00DF2D14" w:rsidRPr="00DF2D14" w:rsidRDefault="00DF2D14" w:rsidP="00DF2D1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0.008</w:t>
            </w:r>
          </w:p>
        </w:tc>
      </w:tr>
      <w:tr w:rsidR="00612900" w:rsidRPr="00DF2D14" w14:paraId="6D097168" w14:textId="77777777" w:rsidTr="00612900">
        <w:trPr>
          <w:trHeight w:val="300"/>
          <w:trPrChange w:id="352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353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2A774182" w14:textId="0C91A760" w:rsidR="00612900" w:rsidRPr="00DF2D14" w:rsidRDefault="00612900" w:rsidP="0061290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n-ZA" w:eastAsia="en-ZA"/>
                <w:rPrChange w:id="354" w:author="Joseph Sempa" w:date="2024-12-03T16:15:00Z" w16du:dateUtc="2024-12-03T14:15:00Z">
                  <w:rPr>
                    <w:rFonts w:eastAsia="Times New Roman"/>
                    <w:color w:val="000000"/>
                    <w:sz w:val="18"/>
                    <w:szCs w:val="18"/>
                    <w:lang w:val="en-ZA" w:eastAsia="en-ZA"/>
                  </w:rPr>
                </w:rPrChange>
              </w:rPr>
              <w:pPrChange w:id="355" w:author="Joseph Sempa" w:date="2024-12-03T16:15:00Z" w16du:dateUtc="2024-12-03T14:15:00Z">
                <w:pPr>
                  <w:widowControl/>
                  <w:autoSpaceDE/>
                  <w:autoSpaceDN/>
                  <w:ind w:firstLineChars="100" w:firstLine="180"/>
                </w:pPr>
              </w:pPrChange>
            </w:pPr>
            <w:r>
              <w:rPr>
                <w:rFonts w:eastAsia="Times New Roman"/>
                <w:b/>
                <w:bCs/>
                <w:color w:val="000000"/>
                <w:sz w:val="18"/>
                <w:lang w:eastAsia="en-ZA"/>
              </w:rPr>
              <w:t>Female g</w:t>
            </w:r>
            <w:r w:rsidRPr="00DF2D14">
              <w:rPr>
                <w:rFonts w:eastAsia="Times New Roman"/>
                <w:b/>
                <w:bCs/>
                <w:color w:val="000000"/>
                <w:sz w:val="18"/>
                <w:lang w:eastAsia="en-ZA"/>
                <w:rPrChange w:id="356" w:author="Joseph Sempa" w:date="2024-12-03T16:15:00Z" w16du:dateUtc="2024-12-03T14:15:00Z">
                  <w:rPr>
                    <w:rFonts w:eastAsia="Times New Roman"/>
                    <w:color w:val="000000"/>
                    <w:sz w:val="18"/>
                    <w:lang w:eastAsia="en-ZA"/>
                  </w:rPr>
                </w:rPrChange>
              </w:rPr>
              <w:t xml:space="preserve">ender, </w:t>
            </w:r>
            <w:proofErr w:type="gramStart"/>
            <w:r w:rsidRPr="00DF2D14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  <w:lang w:eastAsia="en-ZA"/>
                <w:rPrChange w:id="357" w:author="Joseph Sempa" w:date="2024-12-03T16:15:00Z" w16du:dateUtc="2024-12-03T14:15:00Z">
                  <w:rPr>
                    <w:rFonts w:eastAsia="Times New Roman"/>
                    <w:i/>
                    <w:iCs/>
                    <w:color w:val="000000"/>
                    <w:sz w:val="18"/>
                    <w:szCs w:val="18"/>
                    <w:lang w:eastAsia="en-ZA"/>
                  </w:rPr>
                </w:rPrChange>
              </w:rPr>
              <w:t>N</w:t>
            </w:r>
            <w:r w:rsidRPr="00DF2D14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n-ZA"/>
                <w:rPrChange w:id="358" w:author="Joseph Sempa" w:date="2024-12-03T16:15:00Z" w16du:dateUtc="2024-12-03T14:15:00Z">
                  <w:rPr>
                    <w:rFonts w:eastAsia="Times New Roman"/>
                    <w:color w:val="000000"/>
                    <w:sz w:val="18"/>
                    <w:szCs w:val="18"/>
                    <w:lang w:eastAsia="en-ZA"/>
                  </w:rPr>
                </w:rPrChange>
              </w:rPr>
              <w:t>(</w:t>
            </w:r>
            <w:proofErr w:type="gramEnd"/>
            <w:r w:rsidRPr="00DF2D14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n-ZA"/>
                <w:rPrChange w:id="359" w:author="Joseph Sempa" w:date="2024-12-03T16:15:00Z" w16du:dateUtc="2024-12-03T14:15:00Z">
                  <w:rPr>
                    <w:rFonts w:eastAsia="Times New Roman"/>
                    <w:color w:val="000000"/>
                    <w:sz w:val="18"/>
                    <w:szCs w:val="18"/>
                    <w:lang w:eastAsia="en-ZA"/>
                  </w:rPr>
                </w:rPrChange>
              </w:rPr>
              <w:t>%)</w:t>
            </w:r>
          </w:p>
        </w:tc>
        <w:tc>
          <w:tcPr>
            <w:tcW w:w="0" w:type="auto"/>
            <w:noWrap/>
            <w:hideMark/>
            <w:tcPrChange w:id="360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3C18D2E5" w14:textId="66B55DCB" w:rsidR="00612900" w:rsidRPr="00DF2D14" w:rsidRDefault="00612900" w:rsidP="00612900">
            <w:pPr>
              <w:widowControl/>
              <w:autoSpaceDE/>
              <w:autoSpaceDN/>
              <w:ind w:firstLineChars="100" w:firstLine="220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139 (50.9%)</w:t>
            </w:r>
          </w:p>
        </w:tc>
        <w:tc>
          <w:tcPr>
            <w:tcW w:w="0" w:type="auto"/>
            <w:noWrap/>
            <w:hideMark/>
            <w:tcPrChange w:id="361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1F5F7DA6" w14:textId="56DC2BA8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86 (56.2%)</w:t>
            </w:r>
          </w:p>
        </w:tc>
        <w:tc>
          <w:tcPr>
            <w:tcW w:w="0" w:type="auto"/>
            <w:noWrap/>
            <w:hideMark/>
            <w:tcPrChange w:id="362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2D6416B5" w14:textId="5783AFFC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55 (45.5%)</w:t>
            </w:r>
          </w:p>
        </w:tc>
        <w:tc>
          <w:tcPr>
            <w:tcW w:w="0" w:type="auto"/>
            <w:noWrap/>
            <w:hideMark/>
            <w:tcPrChange w:id="363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73C7E994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0.2</w:t>
            </w:r>
          </w:p>
        </w:tc>
      </w:tr>
      <w:tr w:rsidR="00612900" w:rsidRPr="00DF2D14" w14:paraId="71CD5902" w14:textId="77777777" w:rsidTr="00612900">
        <w:trPr>
          <w:trHeight w:val="300"/>
          <w:trPrChange w:id="364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365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26B2572A" w14:textId="77777777" w:rsidR="00612900" w:rsidRPr="00DF2D14" w:rsidRDefault="00612900" w:rsidP="0061290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n-ZA" w:eastAsia="en-ZA"/>
                <w:rPrChange w:id="366" w:author="Joseph Sempa" w:date="2024-12-03T16:15:00Z" w16du:dateUtc="2024-12-03T14:15:00Z">
                  <w:rPr>
                    <w:rFonts w:eastAsia="Times New Roman"/>
                    <w:color w:val="000000"/>
                    <w:sz w:val="18"/>
                    <w:szCs w:val="18"/>
                    <w:lang w:val="en-ZA" w:eastAsia="en-ZA"/>
                  </w:rPr>
                </w:rPrChange>
              </w:rPr>
              <w:pPrChange w:id="367" w:author="Joseph Sempa" w:date="2024-12-03T16:15:00Z" w16du:dateUtc="2024-12-03T14:15:00Z">
                <w:pPr>
                  <w:widowControl/>
                  <w:autoSpaceDE/>
                  <w:autoSpaceDN/>
                  <w:ind w:firstLineChars="100" w:firstLine="180"/>
                </w:pPr>
              </w:pPrChange>
            </w:pPr>
            <w:r w:rsidRPr="00DF2D14">
              <w:rPr>
                <w:rFonts w:eastAsia="Times New Roman"/>
                <w:b/>
                <w:bCs/>
                <w:sz w:val="18"/>
                <w:lang w:eastAsia="en-ZA"/>
                <w:rPrChange w:id="368" w:author="Joseph Sempa" w:date="2024-12-03T16:15:00Z" w16du:dateUtc="2024-12-03T14:15:00Z">
                  <w:rPr>
                    <w:rFonts w:eastAsia="Times New Roman"/>
                    <w:sz w:val="18"/>
                    <w:lang w:eastAsia="en-ZA"/>
                  </w:rPr>
                </w:rPrChange>
              </w:rPr>
              <w:t>Duration of current illness, median</w:t>
            </w:r>
          </w:p>
        </w:tc>
        <w:tc>
          <w:tcPr>
            <w:tcW w:w="0" w:type="auto"/>
            <w:noWrap/>
            <w:hideMark/>
            <w:tcPrChange w:id="369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22C69EFB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14.0 (14.0, 21.0)</w:t>
            </w:r>
          </w:p>
        </w:tc>
        <w:tc>
          <w:tcPr>
            <w:tcW w:w="0" w:type="auto"/>
            <w:noWrap/>
            <w:hideMark/>
            <w:tcPrChange w:id="370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38CDC9EB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14.0 (11.8, 21.8)</w:t>
            </w:r>
          </w:p>
        </w:tc>
        <w:tc>
          <w:tcPr>
            <w:tcW w:w="0" w:type="auto"/>
            <w:noWrap/>
            <w:hideMark/>
            <w:tcPrChange w:id="371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49C801D4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14.0 (7.0, 21.0)</w:t>
            </w:r>
          </w:p>
        </w:tc>
        <w:tc>
          <w:tcPr>
            <w:tcW w:w="0" w:type="auto"/>
            <w:noWrap/>
            <w:hideMark/>
            <w:tcPrChange w:id="372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18FB0A78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0.036</w:t>
            </w:r>
          </w:p>
        </w:tc>
      </w:tr>
      <w:tr w:rsidR="00612900" w:rsidRPr="00DF2D14" w14:paraId="6BF3BCED" w14:textId="77777777" w:rsidTr="00612900">
        <w:trPr>
          <w:trHeight w:val="300"/>
          <w:trPrChange w:id="373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374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6DDCA380" w14:textId="77777777" w:rsidR="00612900" w:rsidRPr="00DF2D14" w:rsidRDefault="00612900" w:rsidP="0061290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n-ZA" w:eastAsia="en-ZA"/>
                <w:rPrChange w:id="375" w:author="Joseph Sempa" w:date="2024-12-03T16:16:00Z" w16du:dateUtc="2024-12-03T14:16:00Z">
                  <w:rPr>
                    <w:rFonts w:eastAsia="Times New Roman"/>
                    <w:color w:val="000000"/>
                    <w:sz w:val="18"/>
                    <w:szCs w:val="18"/>
                    <w:lang w:val="en-ZA" w:eastAsia="en-ZA"/>
                  </w:rPr>
                </w:rPrChange>
              </w:rPr>
              <w:pPrChange w:id="376" w:author="Joseph Sempa" w:date="2024-12-03T16:15:00Z" w16du:dateUtc="2024-12-03T14:15:00Z">
                <w:pPr>
                  <w:widowControl/>
                  <w:autoSpaceDE/>
                  <w:autoSpaceDN/>
                  <w:ind w:firstLineChars="100" w:firstLine="180"/>
                </w:pPr>
              </w:pPrChange>
            </w:pPr>
            <w:r w:rsidRPr="00DF2D14">
              <w:rPr>
                <w:rFonts w:eastAsia="Times New Roman"/>
                <w:b/>
                <w:bCs/>
                <w:color w:val="000000"/>
                <w:sz w:val="18"/>
                <w:lang w:eastAsia="en-ZA"/>
                <w:rPrChange w:id="377" w:author="Joseph Sempa" w:date="2024-12-03T16:16:00Z" w16du:dateUtc="2024-12-03T14:16:00Z">
                  <w:rPr>
                    <w:rFonts w:eastAsia="Times New Roman"/>
                    <w:color w:val="000000"/>
                    <w:sz w:val="18"/>
                    <w:lang w:eastAsia="en-ZA"/>
                  </w:rPr>
                </w:rPrChange>
              </w:rPr>
              <w:t>Weight loss</w:t>
            </w:r>
          </w:p>
        </w:tc>
        <w:tc>
          <w:tcPr>
            <w:tcW w:w="0" w:type="auto"/>
            <w:noWrap/>
            <w:hideMark/>
            <w:tcPrChange w:id="378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4479566B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233 (87.6%)</w:t>
            </w:r>
          </w:p>
        </w:tc>
        <w:tc>
          <w:tcPr>
            <w:tcW w:w="0" w:type="auto"/>
            <w:noWrap/>
            <w:hideMark/>
            <w:tcPrChange w:id="379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7DF51684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130 (87.2%)</w:t>
            </w:r>
          </w:p>
        </w:tc>
        <w:tc>
          <w:tcPr>
            <w:tcW w:w="0" w:type="auto"/>
            <w:noWrap/>
            <w:hideMark/>
            <w:tcPrChange w:id="380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3E6DC961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94 (83.2%)</w:t>
            </w:r>
          </w:p>
        </w:tc>
        <w:tc>
          <w:tcPr>
            <w:tcW w:w="0" w:type="auto"/>
            <w:noWrap/>
            <w:hideMark/>
            <w:tcPrChange w:id="381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14D358CB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0.5</w:t>
            </w:r>
          </w:p>
        </w:tc>
      </w:tr>
      <w:tr w:rsidR="00612900" w:rsidRPr="00DF2D14" w14:paraId="282E80A0" w14:textId="77777777" w:rsidTr="00612900">
        <w:trPr>
          <w:trHeight w:val="300"/>
          <w:trPrChange w:id="382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383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6E77A6E1" w14:textId="77777777" w:rsidR="00612900" w:rsidRPr="00DF2D14" w:rsidRDefault="00612900" w:rsidP="0061290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n-ZA" w:eastAsia="en-ZA"/>
                <w:rPrChange w:id="384" w:author="Joseph Sempa" w:date="2024-12-03T16:16:00Z" w16du:dateUtc="2024-12-03T14:16:00Z">
                  <w:rPr>
                    <w:rFonts w:eastAsia="Times New Roman"/>
                    <w:color w:val="000000"/>
                    <w:sz w:val="18"/>
                    <w:szCs w:val="18"/>
                    <w:lang w:val="en-ZA" w:eastAsia="en-ZA"/>
                  </w:rPr>
                </w:rPrChange>
              </w:rPr>
              <w:pPrChange w:id="385" w:author="Joseph Sempa" w:date="2024-12-03T16:15:00Z" w16du:dateUtc="2024-12-03T14:15:00Z">
                <w:pPr>
                  <w:widowControl/>
                  <w:autoSpaceDE/>
                  <w:autoSpaceDN/>
                  <w:ind w:firstLineChars="100" w:firstLine="180"/>
                </w:pPr>
              </w:pPrChange>
            </w:pPr>
            <w:r w:rsidRPr="00DF2D14">
              <w:rPr>
                <w:rFonts w:eastAsia="Times New Roman"/>
                <w:b/>
                <w:bCs/>
                <w:sz w:val="18"/>
                <w:lang w:eastAsia="en-ZA"/>
                <w:rPrChange w:id="386" w:author="Joseph Sempa" w:date="2024-12-03T16:16:00Z" w16du:dateUtc="2024-12-03T14:16:00Z">
                  <w:rPr>
                    <w:rFonts w:eastAsia="Times New Roman"/>
                    <w:sz w:val="18"/>
                    <w:lang w:eastAsia="en-ZA"/>
                  </w:rPr>
                </w:rPrChange>
              </w:rPr>
              <w:t>log10 viral load</w:t>
            </w:r>
          </w:p>
        </w:tc>
        <w:tc>
          <w:tcPr>
            <w:tcW w:w="0" w:type="auto"/>
            <w:noWrap/>
            <w:hideMark/>
            <w:tcPrChange w:id="387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7F49FA9F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11.6 (9.3, 12.8)</w:t>
            </w:r>
          </w:p>
        </w:tc>
        <w:tc>
          <w:tcPr>
            <w:tcW w:w="0" w:type="auto"/>
            <w:noWrap/>
            <w:hideMark/>
            <w:tcPrChange w:id="388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5420B3C0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8.9 (6.3, 12.3)</w:t>
            </w:r>
          </w:p>
        </w:tc>
        <w:tc>
          <w:tcPr>
            <w:tcW w:w="0" w:type="auto"/>
            <w:noWrap/>
            <w:hideMark/>
            <w:tcPrChange w:id="389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059CAEAF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7.3 (3.9, 10.6)</w:t>
            </w:r>
          </w:p>
        </w:tc>
        <w:tc>
          <w:tcPr>
            <w:tcW w:w="0" w:type="auto"/>
            <w:noWrap/>
            <w:hideMark/>
            <w:tcPrChange w:id="390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66E6328F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&lt;0.001</w:t>
            </w:r>
          </w:p>
        </w:tc>
      </w:tr>
      <w:tr w:rsidR="00612900" w:rsidRPr="00DF2D14" w14:paraId="0313AD96" w14:textId="77777777" w:rsidTr="00612900">
        <w:trPr>
          <w:trHeight w:val="300"/>
          <w:trPrChange w:id="391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392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1B094A73" w14:textId="77777777" w:rsidR="00612900" w:rsidRPr="00DF2D14" w:rsidRDefault="00612900" w:rsidP="0061290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n-ZA" w:eastAsia="en-ZA"/>
                <w:rPrChange w:id="393" w:author="Joseph Sempa" w:date="2024-12-03T16:16:00Z" w16du:dateUtc="2024-12-03T14:16:00Z">
                  <w:rPr>
                    <w:rFonts w:eastAsia="Times New Roman"/>
                    <w:color w:val="000000"/>
                    <w:sz w:val="18"/>
                    <w:szCs w:val="18"/>
                    <w:lang w:val="en-ZA" w:eastAsia="en-ZA"/>
                  </w:rPr>
                </w:rPrChange>
              </w:rPr>
              <w:pPrChange w:id="394" w:author="Joseph Sempa" w:date="2024-12-03T16:15:00Z" w16du:dateUtc="2024-12-03T14:15:00Z">
                <w:pPr>
                  <w:widowControl/>
                  <w:autoSpaceDE/>
                  <w:autoSpaceDN/>
                  <w:ind w:firstLineChars="100" w:firstLine="180"/>
                </w:pPr>
              </w:pPrChange>
            </w:pPr>
            <w:r w:rsidRPr="00DF2D14">
              <w:rPr>
                <w:rFonts w:eastAsia="Times New Roman"/>
                <w:b/>
                <w:bCs/>
                <w:color w:val="000000"/>
                <w:sz w:val="18"/>
                <w:lang w:eastAsia="en-ZA"/>
                <w:rPrChange w:id="395" w:author="Joseph Sempa" w:date="2024-12-03T16:16:00Z" w16du:dateUtc="2024-12-03T14:16:00Z">
                  <w:rPr>
                    <w:rFonts w:eastAsia="Times New Roman"/>
                    <w:color w:val="000000"/>
                    <w:sz w:val="18"/>
                    <w:lang w:eastAsia="en-ZA"/>
                  </w:rPr>
                </w:rPrChange>
              </w:rPr>
              <w:t>Opportunistic infections</w:t>
            </w:r>
          </w:p>
        </w:tc>
        <w:tc>
          <w:tcPr>
            <w:tcW w:w="0" w:type="auto"/>
            <w:noWrap/>
            <w:hideMark/>
            <w:tcPrChange w:id="396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4E79ECD3" w14:textId="77777777" w:rsidR="00612900" w:rsidRPr="00DF2D14" w:rsidRDefault="00612900" w:rsidP="00612900">
            <w:pPr>
              <w:widowControl/>
              <w:autoSpaceDE/>
              <w:autoSpaceDN/>
              <w:ind w:firstLineChars="100" w:firstLine="180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</w:p>
        </w:tc>
        <w:tc>
          <w:tcPr>
            <w:tcW w:w="0" w:type="auto"/>
            <w:noWrap/>
            <w:hideMark/>
            <w:tcPrChange w:id="397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367F4CB2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0" w:type="auto"/>
            <w:noWrap/>
            <w:hideMark/>
            <w:tcPrChange w:id="398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4CAE0DAC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0" w:type="auto"/>
            <w:noWrap/>
            <w:hideMark/>
            <w:tcPrChange w:id="399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4C4F647D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</w:p>
        </w:tc>
      </w:tr>
      <w:tr w:rsidR="00612900" w:rsidRPr="00DF2D14" w14:paraId="3DA2C3C2" w14:textId="77777777" w:rsidTr="00612900">
        <w:trPr>
          <w:trHeight w:val="300"/>
          <w:trPrChange w:id="400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01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47FC97C0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color w:val="000000"/>
                <w:sz w:val="18"/>
                <w:szCs w:val="18"/>
                <w:lang w:eastAsia="en-ZA"/>
              </w:rPr>
              <w:t>Tuberculosis</w:t>
            </w:r>
          </w:p>
        </w:tc>
        <w:tc>
          <w:tcPr>
            <w:tcW w:w="0" w:type="auto"/>
            <w:noWrap/>
            <w:hideMark/>
            <w:tcPrChange w:id="402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4056806F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231 (84.6%)</w:t>
            </w:r>
          </w:p>
        </w:tc>
        <w:tc>
          <w:tcPr>
            <w:tcW w:w="0" w:type="auto"/>
            <w:noWrap/>
            <w:hideMark/>
            <w:tcPrChange w:id="403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5189FA70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132 (86.3%)</w:t>
            </w:r>
          </w:p>
        </w:tc>
        <w:tc>
          <w:tcPr>
            <w:tcW w:w="0" w:type="auto"/>
            <w:noWrap/>
            <w:hideMark/>
            <w:tcPrChange w:id="404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35598BE8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100 (82.0%)</w:t>
            </w:r>
          </w:p>
        </w:tc>
        <w:tc>
          <w:tcPr>
            <w:tcW w:w="0" w:type="auto"/>
            <w:noWrap/>
            <w:hideMark/>
            <w:tcPrChange w:id="405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4759085D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0.6</w:t>
            </w:r>
          </w:p>
        </w:tc>
      </w:tr>
      <w:tr w:rsidR="00612900" w:rsidRPr="00DF2D14" w14:paraId="32A7C1D9" w14:textId="77777777" w:rsidTr="00612900">
        <w:trPr>
          <w:trHeight w:val="300"/>
          <w:trPrChange w:id="406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07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283CB980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color w:val="000000"/>
                <w:spacing w:val="-2"/>
                <w:sz w:val="18"/>
                <w:lang w:eastAsia="en-ZA"/>
              </w:rPr>
              <w:t>Pneumonia</w:t>
            </w:r>
          </w:p>
        </w:tc>
        <w:tc>
          <w:tcPr>
            <w:tcW w:w="0" w:type="auto"/>
            <w:noWrap/>
            <w:hideMark/>
            <w:tcPrChange w:id="408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3CA53D0A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30 (11.0%)</w:t>
            </w:r>
          </w:p>
        </w:tc>
        <w:tc>
          <w:tcPr>
            <w:tcW w:w="0" w:type="auto"/>
            <w:noWrap/>
            <w:hideMark/>
            <w:tcPrChange w:id="409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2A2384CC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19 (12.4%)</w:t>
            </w:r>
          </w:p>
        </w:tc>
        <w:tc>
          <w:tcPr>
            <w:tcW w:w="0" w:type="auto"/>
            <w:noWrap/>
            <w:hideMark/>
            <w:tcPrChange w:id="410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2FAA499F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13 (10.7%)</w:t>
            </w:r>
          </w:p>
        </w:tc>
        <w:tc>
          <w:tcPr>
            <w:tcW w:w="0" w:type="auto"/>
            <w:noWrap/>
            <w:hideMark/>
            <w:tcPrChange w:id="411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32D7257D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0.9</w:t>
            </w:r>
          </w:p>
        </w:tc>
      </w:tr>
      <w:tr w:rsidR="00612900" w:rsidRPr="00DF2D14" w14:paraId="0D1FD9F5" w14:textId="77777777" w:rsidTr="00612900">
        <w:trPr>
          <w:trHeight w:val="300"/>
          <w:trPrChange w:id="412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13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01EA96ED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color w:val="000000"/>
                <w:sz w:val="18"/>
                <w:szCs w:val="18"/>
                <w:lang w:eastAsia="en-ZA"/>
              </w:rPr>
              <w:t>Candida</w:t>
            </w:r>
          </w:p>
        </w:tc>
        <w:tc>
          <w:tcPr>
            <w:tcW w:w="0" w:type="auto"/>
            <w:noWrap/>
            <w:hideMark/>
            <w:tcPrChange w:id="414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1FACB521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22 (8.1%)</w:t>
            </w:r>
          </w:p>
        </w:tc>
        <w:tc>
          <w:tcPr>
            <w:tcW w:w="0" w:type="auto"/>
            <w:noWrap/>
            <w:hideMark/>
            <w:tcPrChange w:id="415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3FAD71D9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11 (7.2%)</w:t>
            </w:r>
          </w:p>
        </w:tc>
        <w:tc>
          <w:tcPr>
            <w:tcW w:w="0" w:type="auto"/>
            <w:noWrap/>
            <w:hideMark/>
            <w:tcPrChange w:id="416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7BF5733C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2 (1.6%)</w:t>
            </w:r>
          </w:p>
        </w:tc>
        <w:tc>
          <w:tcPr>
            <w:tcW w:w="0" w:type="auto"/>
            <w:noWrap/>
            <w:hideMark/>
            <w:tcPrChange w:id="417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1252CA19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0.049</w:t>
            </w:r>
          </w:p>
        </w:tc>
      </w:tr>
      <w:tr w:rsidR="00612900" w:rsidRPr="00DF2D14" w14:paraId="3182C109" w14:textId="77777777" w:rsidTr="00612900">
        <w:trPr>
          <w:trHeight w:val="300"/>
          <w:trPrChange w:id="418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19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19F93A50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color w:val="000000"/>
                <w:sz w:val="18"/>
                <w:lang w:eastAsia="en-ZA"/>
              </w:rPr>
              <w:t>Cryptococcus neoformans</w:t>
            </w:r>
          </w:p>
        </w:tc>
        <w:tc>
          <w:tcPr>
            <w:tcW w:w="0" w:type="auto"/>
            <w:noWrap/>
            <w:hideMark/>
            <w:tcPrChange w:id="420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093ECC48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16 (5.9%)</w:t>
            </w:r>
          </w:p>
        </w:tc>
        <w:tc>
          <w:tcPr>
            <w:tcW w:w="0" w:type="auto"/>
            <w:noWrap/>
            <w:hideMark/>
            <w:tcPrChange w:id="421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492FA8FE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5 (3.3%)</w:t>
            </w:r>
          </w:p>
        </w:tc>
        <w:tc>
          <w:tcPr>
            <w:tcW w:w="0" w:type="auto"/>
            <w:noWrap/>
            <w:hideMark/>
            <w:tcPrChange w:id="422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4472F303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9 (7.4%)</w:t>
            </w:r>
          </w:p>
        </w:tc>
        <w:tc>
          <w:tcPr>
            <w:tcW w:w="0" w:type="auto"/>
            <w:noWrap/>
            <w:hideMark/>
            <w:tcPrChange w:id="423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08E192A9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0.3</w:t>
            </w:r>
          </w:p>
        </w:tc>
      </w:tr>
      <w:tr w:rsidR="00612900" w:rsidRPr="00DF2D14" w14:paraId="4A10261B" w14:textId="77777777" w:rsidTr="00612900">
        <w:trPr>
          <w:trHeight w:val="300"/>
          <w:trPrChange w:id="424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25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0B0D609A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color w:val="000000"/>
                <w:sz w:val="18"/>
                <w:szCs w:val="18"/>
                <w:lang w:eastAsia="en-ZA"/>
              </w:rPr>
              <w:t>Gastroenteritis</w:t>
            </w:r>
          </w:p>
        </w:tc>
        <w:tc>
          <w:tcPr>
            <w:tcW w:w="0" w:type="auto"/>
            <w:noWrap/>
            <w:hideMark/>
            <w:tcPrChange w:id="426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1B3FBBCE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12 (4.4%)</w:t>
            </w:r>
          </w:p>
        </w:tc>
        <w:tc>
          <w:tcPr>
            <w:tcW w:w="0" w:type="auto"/>
            <w:noWrap/>
            <w:hideMark/>
            <w:tcPrChange w:id="427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771488BA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7 (4.6%)</w:t>
            </w:r>
          </w:p>
        </w:tc>
        <w:tc>
          <w:tcPr>
            <w:tcW w:w="0" w:type="auto"/>
            <w:noWrap/>
            <w:hideMark/>
            <w:tcPrChange w:id="428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69CE3EEE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4 (3.3%)</w:t>
            </w:r>
          </w:p>
        </w:tc>
        <w:tc>
          <w:tcPr>
            <w:tcW w:w="0" w:type="auto"/>
            <w:noWrap/>
            <w:hideMark/>
            <w:tcPrChange w:id="429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285117F0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0.8</w:t>
            </w:r>
          </w:p>
        </w:tc>
      </w:tr>
      <w:tr w:rsidR="00612900" w:rsidRPr="00DF2D14" w14:paraId="5EFDF57E" w14:textId="77777777" w:rsidTr="00612900">
        <w:trPr>
          <w:trHeight w:val="300"/>
          <w:trPrChange w:id="430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31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6892C46E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color w:val="000000"/>
                <w:sz w:val="18"/>
                <w:lang w:eastAsia="en-ZA"/>
              </w:rPr>
              <w:t>Hepatitis B</w:t>
            </w:r>
          </w:p>
        </w:tc>
        <w:tc>
          <w:tcPr>
            <w:tcW w:w="0" w:type="auto"/>
            <w:noWrap/>
            <w:hideMark/>
            <w:tcPrChange w:id="432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61869C01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9 (3.3%)</w:t>
            </w:r>
          </w:p>
        </w:tc>
        <w:tc>
          <w:tcPr>
            <w:tcW w:w="0" w:type="auto"/>
            <w:noWrap/>
            <w:hideMark/>
            <w:tcPrChange w:id="433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041BCFB9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8 (5.2%)</w:t>
            </w:r>
          </w:p>
        </w:tc>
        <w:tc>
          <w:tcPr>
            <w:tcW w:w="0" w:type="auto"/>
            <w:noWrap/>
            <w:hideMark/>
            <w:tcPrChange w:id="434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39FC9B43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 (0.8%)</w:t>
            </w:r>
          </w:p>
        </w:tc>
        <w:tc>
          <w:tcPr>
            <w:tcW w:w="0" w:type="auto"/>
            <w:noWrap/>
            <w:hideMark/>
            <w:tcPrChange w:id="435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2ADD35E1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0.12</w:t>
            </w:r>
          </w:p>
        </w:tc>
      </w:tr>
      <w:tr w:rsidR="00612900" w:rsidRPr="00DF2D14" w14:paraId="2414E36A" w14:textId="77777777" w:rsidTr="00612900">
        <w:trPr>
          <w:trHeight w:val="300"/>
          <w:trPrChange w:id="436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37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6383960E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color w:val="000000"/>
                <w:sz w:val="18"/>
                <w:szCs w:val="18"/>
                <w:lang w:eastAsia="en-ZA"/>
              </w:rPr>
              <w:t>Syphilis</w:t>
            </w:r>
          </w:p>
        </w:tc>
        <w:tc>
          <w:tcPr>
            <w:tcW w:w="0" w:type="auto"/>
            <w:noWrap/>
            <w:hideMark/>
            <w:tcPrChange w:id="438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4A2072CC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8 (2.9%)</w:t>
            </w:r>
          </w:p>
        </w:tc>
        <w:tc>
          <w:tcPr>
            <w:tcW w:w="0" w:type="auto"/>
            <w:noWrap/>
            <w:hideMark/>
            <w:tcPrChange w:id="439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59E0E289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8 (5.2%)</w:t>
            </w:r>
          </w:p>
        </w:tc>
        <w:tc>
          <w:tcPr>
            <w:tcW w:w="0" w:type="auto"/>
            <w:noWrap/>
            <w:hideMark/>
            <w:tcPrChange w:id="440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235F8739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 (0.8%)</w:t>
            </w:r>
          </w:p>
        </w:tc>
        <w:tc>
          <w:tcPr>
            <w:tcW w:w="0" w:type="auto"/>
            <w:noWrap/>
            <w:hideMark/>
            <w:tcPrChange w:id="441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22D36D4D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0.11</w:t>
            </w:r>
          </w:p>
        </w:tc>
      </w:tr>
      <w:tr w:rsidR="00612900" w:rsidRPr="00DF2D14" w14:paraId="654AADAF" w14:textId="77777777" w:rsidTr="00612900">
        <w:trPr>
          <w:trHeight w:val="300"/>
          <w:trPrChange w:id="442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43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50651513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proofErr w:type="spellStart"/>
            <w:r w:rsidRPr="00DF2D14">
              <w:rPr>
                <w:rFonts w:eastAsia="Times New Roman"/>
                <w:color w:val="000000"/>
                <w:sz w:val="18"/>
                <w:lang w:eastAsia="en-ZA"/>
              </w:rPr>
              <w:t>Kaposis</w:t>
            </w:r>
            <w:proofErr w:type="spellEnd"/>
            <w:r w:rsidRPr="00DF2D14">
              <w:rPr>
                <w:rFonts w:eastAsia="Times New Roman"/>
                <w:color w:val="000000"/>
                <w:sz w:val="18"/>
                <w:lang w:eastAsia="en-ZA"/>
              </w:rPr>
              <w:t xml:space="preserve"> sarcoma</w:t>
            </w:r>
          </w:p>
        </w:tc>
        <w:tc>
          <w:tcPr>
            <w:tcW w:w="0" w:type="auto"/>
            <w:noWrap/>
            <w:hideMark/>
            <w:tcPrChange w:id="444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50E66340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6 (2.2%)</w:t>
            </w:r>
          </w:p>
        </w:tc>
        <w:tc>
          <w:tcPr>
            <w:tcW w:w="0" w:type="auto"/>
            <w:noWrap/>
            <w:hideMark/>
            <w:tcPrChange w:id="445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317A76ED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 (0.0%)</w:t>
            </w:r>
          </w:p>
        </w:tc>
        <w:tc>
          <w:tcPr>
            <w:tcW w:w="0" w:type="auto"/>
            <w:noWrap/>
            <w:hideMark/>
            <w:tcPrChange w:id="446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4231326C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 (0.0%)</w:t>
            </w:r>
          </w:p>
        </w:tc>
        <w:tc>
          <w:tcPr>
            <w:tcW w:w="0" w:type="auto"/>
            <w:noWrap/>
            <w:hideMark/>
            <w:tcPrChange w:id="447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74682848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0.056</w:t>
            </w:r>
          </w:p>
        </w:tc>
      </w:tr>
      <w:tr w:rsidR="00612900" w:rsidRPr="00DF2D14" w14:paraId="7ABA7BEC" w14:textId="77777777" w:rsidTr="00612900">
        <w:trPr>
          <w:trHeight w:val="300"/>
          <w:trPrChange w:id="448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49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1BEB1DB0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sz w:val="18"/>
                <w:lang w:eastAsia="en-ZA"/>
              </w:rPr>
              <w:t>Urinary tract infection</w:t>
            </w:r>
          </w:p>
        </w:tc>
        <w:tc>
          <w:tcPr>
            <w:tcW w:w="0" w:type="auto"/>
            <w:noWrap/>
            <w:hideMark/>
            <w:tcPrChange w:id="450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25DEB584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4 (1.5%)</w:t>
            </w:r>
          </w:p>
        </w:tc>
        <w:tc>
          <w:tcPr>
            <w:tcW w:w="0" w:type="auto"/>
            <w:noWrap/>
            <w:hideMark/>
            <w:tcPrChange w:id="451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6BE654DA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 (0.0%)</w:t>
            </w:r>
          </w:p>
        </w:tc>
        <w:tc>
          <w:tcPr>
            <w:tcW w:w="0" w:type="auto"/>
            <w:noWrap/>
            <w:hideMark/>
            <w:tcPrChange w:id="452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7E522F78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3 (2.5%)</w:t>
            </w:r>
          </w:p>
        </w:tc>
        <w:tc>
          <w:tcPr>
            <w:tcW w:w="0" w:type="auto"/>
            <w:noWrap/>
            <w:hideMark/>
            <w:tcPrChange w:id="453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31F40D99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0.2</w:t>
            </w:r>
          </w:p>
        </w:tc>
      </w:tr>
      <w:tr w:rsidR="00612900" w:rsidRPr="00DF2D14" w14:paraId="44CA0DE2" w14:textId="77777777" w:rsidTr="00612900">
        <w:trPr>
          <w:trHeight w:val="300"/>
          <w:trPrChange w:id="454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55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5F3108AA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color w:val="000000"/>
                <w:sz w:val="18"/>
                <w:lang w:eastAsia="en-ZA"/>
              </w:rPr>
              <w:t xml:space="preserve">Pneumocystis </w:t>
            </w:r>
            <w:proofErr w:type="spellStart"/>
            <w:r w:rsidRPr="00DF2D14">
              <w:rPr>
                <w:rFonts w:eastAsia="Times New Roman"/>
                <w:color w:val="000000"/>
                <w:sz w:val="18"/>
                <w:lang w:eastAsia="en-ZA"/>
              </w:rPr>
              <w:t>Jiroveci</w:t>
            </w:r>
            <w:proofErr w:type="spellEnd"/>
            <w:r w:rsidRPr="00DF2D14">
              <w:rPr>
                <w:rFonts w:eastAsia="Times New Roman"/>
                <w:color w:val="000000"/>
                <w:sz w:val="18"/>
                <w:lang w:eastAsia="en-ZA"/>
              </w:rPr>
              <w:t xml:space="preserve"> Pneumonia</w:t>
            </w:r>
          </w:p>
        </w:tc>
        <w:tc>
          <w:tcPr>
            <w:tcW w:w="0" w:type="auto"/>
            <w:noWrap/>
            <w:hideMark/>
            <w:tcPrChange w:id="456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77264C61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4 (1.5%)</w:t>
            </w:r>
          </w:p>
        </w:tc>
        <w:tc>
          <w:tcPr>
            <w:tcW w:w="0" w:type="auto"/>
            <w:noWrap/>
            <w:hideMark/>
            <w:tcPrChange w:id="457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134D114A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 (0.7%)</w:t>
            </w:r>
          </w:p>
        </w:tc>
        <w:tc>
          <w:tcPr>
            <w:tcW w:w="0" w:type="auto"/>
            <w:noWrap/>
            <w:hideMark/>
            <w:tcPrChange w:id="458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0E9CF4AA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 (0.0%)</w:t>
            </w:r>
          </w:p>
        </w:tc>
        <w:tc>
          <w:tcPr>
            <w:tcW w:w="0" w:type="auto"/>
            <w:noWrap/>
            <w:hideMark/>
            <w:tcPrChange w:id="459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3662DAC0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0.5</w:t>
            </w:r>
          </w:p>
        </w:tc>
      </w:tr>
      <w:tr w:rsidR="00612900" w:rsidRPr="00DF2D14" w14:paraId="4A6AA0D9" w14:textId="77777777" w:rsidTr="00612900">
        <w:trPr>
          <w:trHeight w:val="300"/>
          <w:trPrChange w:id="460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61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7A96A918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sz w:val="18"/>
                <w:lang w:eastAsia="en-ZA"/>
              </w:rPr>
              <w:t>Herpes simplex virus</w:t>
            </w:r>
          </w:p>
        </w:tc>
        <w:tc>
          <w:tcPr>
            <w:tcW w:w="0" w:type="auto"/>
            <w:noWrap/>
            <w:hideMark/>
            <w:tcPrChange w:id="462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00E1FB87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3 (1.1%)</w:t>
            </w:r>
          </w:p>
        </w:tc>
        <w:tc>
          <w:tcPr>
            <w:tcW w:w="0" w:type="auto"/>
            <w:noWrap/>
            <w:hideMark/>
            <w:tcPrChange w:id="463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787B1C9E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4 (2.6%)</w:t>
            </w:r>
          </w:p>
        </w:tc>
        <w:tc>
          <w:tcPr>
            <w:tcW w:w="0" w:type="auto"/>
            <w:noWrap/>
            <w:hideMark/>
            <w:tcPrChange w:id="464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2605CA8B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 (0.8%)</w:t>
            </w:r>
          </w:p>
        </w:tc>
        <w:tc>
          <w:tcPr>
            <w:tcW w:w="0" w:type="auto"/>
            <w:noWrap/>
            <w:hideMark/>
            <w:tcPrChange w:id="465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47380027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0.4</w:t>
            </w:r>
          </w:p>
        </w:tc>
      </w:tr>
      <w:tr w:rsidR="00612900" w:rsidRPr="00DF2D14" w14:paraId="19BBE189" w14:textId="77777777" w:rsidTr="00612900">
        <w:trPr>
          <w:trHeight w:val="300"/>
          <w:trPrChange w:id="466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67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77A98603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color w:val="000000"/>
                <w:sz w:val="18"/>
                <w:lang w:eastAsia="en-ZA"/>
              </w:rPr>
              <w:t>Bacterial meningitis</w:t>
            </w:r>
          </w:p>
        </w:tc>
        <w:tc>
          <w:tcPr>
            <w:tcW w:w="0" w:type="auto"/>
            <w:noWrap/>
            <w:hideMark/>
            <w:tcPrChange w:id="468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3D87117C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3 (1.1%)</w:t>
            </w:r>
          </w:p>
        </w:tc>
        <w:tc>
          <w:tcPr>
            <w:tcW w:w="0" w:type="auto"/>
            <w:noWrap/>
            <w:hideMark/>
            <w:tcPrChange w:id="469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01B68736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 (0.7%)</w:t>
            </w:r>
          </w:p>
        </w:tc>
        <w:tc>
          <w:tcPr>
            <w:tcW w:w="0" w:type="auto"/>
            <w:noWrap/>
            <w:hideMark/>
            <w:tcPrChange w:id="470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526DC8D4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2 (1.6%)</w:t>
            </w:r>
          </w:p>
        </w:tc>
        <w:tc>
          <w:tcPr>
            <w:tcW w:w="0" w:type="auto"/>
            <w:noWrap/>
            <w:hideMark/>
            <w:tcPrChange w:id="471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58BE5F48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0.8</w:t>
            </w:r>
          </w:p>
        </w:tc>
      </w:tr>
      <w:tr w:rsidR="00612900" w:rsidRPr="00DF2D14" w14:paraId="09C236B9" w14:textId="77777777" w:rsidTr="00612900">
        <w:trPr>
          <w:trHeight w:val="300"/>
          <w:trPrChange w:id="472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73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130C2E7B" w14:textId="7B48A546" w:rsidR="00612900" w:rsidRPr="00DF2D14" w:rsidRDefault="00612900" w:rsidP="0061290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n-ZA" w:eastAsia="en-ZA"/>
                <w:rPrChange w:id="474" w:author="Joseph Sempa" w:date="2024-12-03T16:16:00Z" w16du:dateUtc="2024-12-03T14:16:00Z">
                  <w:rPr>
                    <w:rFonts w:eastAsia="Times New Roman"/>
                    <w:color w:val="000000"/>
                    <w:sz w:val="18"/>
                    <w:szCs w:val="18"/>
                    <w:lang w:val="en-ZA" w:eastAsia="en-ZA"/>
                  </w:rPr>
                </w:rPrChange>
              </w:rPr>
              <w:pPrChange w:id="475" w:author="Joseph Sempa" w:date="2024-12-03T16:16:00Z" w16du:dateUtc="2024-12-03T14:16:00Z">
                <w:pPr>
                  <w:widowControl/>
                  <w:autoSpaceDE/>
                  <w:autoSpaceDN/>
                  <w:ind w:firstLineChars="100" w:firstLine="180"/>
                </w:pPr>
              </w:pPrChange>
            </w:pPr>
            <w:r w:rsidRPr="00612900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n-ZA"/>
              </w:rPr>
              <w:t>Hematological</w:t>
            </w:r>
            <w:r w:rsidRPr="00DF2D14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n-ZA"/>
                <w:rPrChange w:id="476" w:author="Joseph Sempa" w:date="2024-12-03T16:16:00Z" w16du:dateUtc="2024-12-03T14:16:00Z">
                  <w:rPr>
                    <w:rFonts w:eastAsia="Times New Roman"/>
                    <w:color w:val="000000"/>
                    <w:sz w:val="18"/>
                    <w:szCs w:val="18"/>
                    <w:lang w:eastAsia="en-ZA"/>
                  </w:rPr>
                </w:rPrChange>
              </w:rPr>
              <w:t xml:space="preserve"> parameters</w:t>
            </w:r>
          </w:p>
        </w:tc>
        <w:tc>
          <w:tcPr>
            <w:tcW w:w="0" w:type="auto"/>
            <w:noWrap/>
            <w:hideMark/>
            <w:tcPrChange w:id="477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555FD469" w14:textId="77777777" w:rsidR="00612900" w:rsidRPr="00DF2D14" w:rsidRDefault="00612900" w:rsidP="00612900">
            <w:pPr>
              <w:widowControl/>
              <w:autoSpaceDE/>
              <w:autoSpaceDN/>
              <w:ind w:firstLineChars="100" w:firstLine="180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</w:p>
        </w:tc>
        <w:tc>
          <w:tcPr>
            <w:tcW w:w="0" w:type="auto"/>
            <w:noWrap/>
            <w:hideMark/>
            <w:tcPrChange w:id="478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5864B508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0" w:type="auto"/>
            <w:noWrap/>
            <w:hideMark/>
            <w:tcPrChange w:id="479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2A81DB89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0" w:type="auto"/>
            <w:noWrap/>
            <w:hideMark/>
            <w:tcPrChange w:id="480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52CFD243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</w:p>
        </w:tc>
      </w:tr>
      <w:tr w:rsidR="00612900" w:rsidRPr="00DF2D14" w14:paraId="5DC48C4A" w14:textId="77777777" w:rsidTr="00612900">
        <w:trPr>
          <w:trHeight w:val="300"/>
          <w:trPrChange w:id="481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82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7ABA1DA3" w14:textId="3755B4EB" w:rsidR="00612900" w:rsidRPr="00DF2D14" w:rsidRDefault="00612900" w:rsidP="00612900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  <w:pPrChange w:id="483" w:author="Joseph Sempa" w:date="2024-12-03T16:16:00Z" w16du:dateUtc="2024-12-03T14:16:00Z">
                <w:pPr>
                  <w:widowControl/>
                  <w:autoSpaceDE/>
                  <w:autoSpaceDN/>
                  <w:ind w:firstLineChars="1000" w:firstLine="1800"/>
                </w:pPr>
              </w:pPrChange>
            </w:pPr>
            <w:r>
              <w:rPr>
                <w:rFonts w:eastAsia="Times New Roman"/>
                <w:sz w:val="18"/>
                <w:lang w:eastAsia="en-ZA"/>
              </w:rPr>
              <w:t xml:space="preserve">                               </w:t>
            </w:r>
            <w:r w:rsidRPr="00DF2D14">
              <w:rPr>
                <w:rFonts w:eastAsia="Times New Roman"/>
                <w:sz w:val="18"/>
                <w:lang w:eastAsia="en-ZA"/>
              </w:rPr>
              <w:t xml:space="preserve">White </w:t>
            </w:r>
            <w:proofErr w:type="gramStart"/>
            <w:r w:rsidRPr="00DF2D14">
              <w:rPr>
                <w:rFonts w:eastAsia="Times New Roman"/>
                <w:sz w:val="18"/>
                <w:lang w:eastAsia="en-ZA"/>
              </w:rPr>
              <w:t>cell</w:t>
            </w:r>
            <w:proofErr w:type="gramEnd"/>
            <w:r w:rsidRPr="00DF2D14">
              <w:rPr>
                <w:rFonts w:eastAsia="Times New Roman"/>
                <w:sz w:val="18"/>
                <w:lang w:eastAsia="en-ZA"/>
              </w:rPr>
              <w:t xml:space="preserve"> count x10</w:t>
            </w:r>
            <w:r w:rsidRPr="00DF2D14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en-ZA"/>
              </w:rPr>
              <w:t>9</w:t>
            </w:r>
          </w:p>
        </w:tc>
        <w:tc>
          <w:tcPr>
            <w:tcW w:w="0" w:type="auto"/>
            <w:noWrap/>
            <w:hideMark/>
            <w:tcPrChange w:id="484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510FEC87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5.1 (2.9, 7.4)</w:t>
            </w:r>
          </w:p>
        </w:tc>
        <w:tc>
          <w:tcPr>
            <w:tcW w:w="0" w:type="auto"/>
            <w:noWrap/>
            <w:hideMark/>
            <w:tcPrChange w:id="485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6AF1C9B0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5.8 (4.2, 8.5)</w:t>
            </w:r>
          </w:p>
        </w:tc>
        <w:tc>
          <w:tcPr>
            <w:tcW w:w="0" w:type="auto"/>
            <w:noWrap/>
            <w:hideMark/>
            <w:tcPrChange w:id="486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58D34C30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6.8 (4.5, 9.7)</w:t>
            </w:r>
          </w:p>
        </w:tc>
        <w:tc>
          <w:tcPr>
            <w:tcW w:w="0" w:type="auto"/>
            <w:noWrap/>
            <w:hideMark/>
            <w:tcPrChange w:id="487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3D1EB2F7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&lt;0.001</w:t>
            </w:r>
          </w:p>
        </w:tc>
      </w:tr>
      <w:tr w:rsidR="00612900" w:rsidRPr="00DF2D14" w14:paraId="13202F3D" w14:textId="77777777" w:rsidTr="00612900">
        <w:trPr>
          <w:trHeight w:val="300"/>
          <w:trPrChange w:id="488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89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5846D590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sz w:val="18"/>
                <w:lang w:eastAsia="en-ZA"/>
              </w:rPr>
              <w:t>Lymphocyte count x10</w:t>
            </w:r>
            <w:r w:rsidRPr="00DF2D14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en-ZA"/>
              </w:rPr>
              <w:t>9</w:t>
            </w:r>
          </w:p>
        </w:tc>
        <w:tc>
          <w:tcPr>
            <w:tcW w:w="0" w:type="auto"/>
            <w:noWrap/>
            <w:hideMark/>
            <w:tcPrChange w:id="490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307BD79F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0.6 (0.3, 1.3)</w:t>
            </w:r>
          </w:p>
        </w:tc>
        <w:tc>
          <w:tcPr>
            <w:tcW w:w="0" w:type="auto"/>
            <w:noWrap/>
            <w:hideMark/>
            <w:tcPrChange w:id="491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1A0BAE3B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0.9 (0.5, 4.9)</w:t>
            </w:r>
          </w:p>
        </w:tc>
        <w:tc>
          <w:tcPr>
            <w:tcW w:w="0" w:type="auto"/>
            <w:noWrap/>
            <w:hideMark/>
            <w:tcPrChange w:id="492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4D27BB24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1.3 (0.8, 3.0)</w:t>
            </w:r>
          </w:p>
        </w:tc>
        <w:tc>
          <w:tcPr>
            <w:tcW w:w="0" w:type="auto"/>
            <w:noWrap/>
            <w:hideMark/>
            <w:tcPrChange w:id="493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08432647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0.011</w:t>
            </w:r>
          </w:p>
        </w:tc>
      </w:tr>
      <w:tr w:rsidR="00612900" w:rsidRPr="00DF2D14" w14:paraId="340E99F4" w14:textId="77777777" w:rsidTr="00612900">
        <w:trPr>
          <w:trHeight w:val="300"/>
          <w:trPrChange w:id="494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495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54C0E889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 w:rsidRPr="00DF2D14">
              <w:rPr>
                <w:rFonts w:eastAsia="Times New Roman"/>
                <w:color w:val="000000"/>
                <w:sz w:val="18"/>
                <w:lang w:eastAsia="en-ZA"/>
              </w:rPr>
              <w:t>Neutrophils x10</w:t>
            </w:r>
            <w:r w:rsidRPr="00DF2D14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en-ZA"/>
              </w:rPr>
              <w:t>9</w:t>
            </w:r>
          </w:p>
        </w:tc>
        <w:tc>
          <w:tcPr>
            <w:tcW w:w="0" w:type="auto"/>
            <w:noWrap/>
            <w:hideMark/>
            <w:tcPrChange w:id="496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07A5C483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2.4 (1.0, 5.9)</w:t>
            </w:r>
          </w:p>
        </w:tc>
        <w:tc>
          <w:tcPr>
            <w:tcW w:w="0" w:type="auto"/>
            <w:noWrap/>
            <w:hideMark/>
            <w:tcPrChange w:id="497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7D7088EA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6.6 (1.9, 15.2)</w:t>
            </w:r>
          </w:p>
        </w:tc>
        <w:tc>
          <w:tcPr>
            <w:tcW w:w="0" w:type="auto"/>
            <w:noWrap/>
            <w:hideMark/>
            <w:tcPrChange w:id="498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6141631B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5.1 (2.9, 11.5)</w:t>
            </w:r>
          </w:p>
        </w:tc>
        <w:tc>
          <w:tcPr>
            <w:tcW w:w="0" w:type="auto"/>
            <w:noWrap/>
            <w:hideMark/>
            <w:tcPrChange w:id="499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2483E471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0.003</w:t>
            </w:r>
          </w:p>
        </w:tc>
      </w:tr>
      <w:tr w:rsidR="00612900" w:rsidRPr="00DF2D14" w14:paraId="2B44FC41" w14:textId="77777777" w:rsidTr="00612900">
        <w:trPr>
          <w:trHeight w:val="300"/>
          <w:trPrChange w:id="500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501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05B85DD8" w14:textId="2AEFBC14" w:rsidR="00612900" w:rsidRPr="00DF2D14" w:rsidRDefault="00612900" w:rsidP="0061290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n-ZA" w:eastAsia="en-ZA"/>
                <w:rPrChange w:id="502" w:author="Joseph Sempa" w:date="2024-12-03T16:18:00Z" w16du:dateUtc="2024-12-03T14:18:00Z">
                  <w:rPr>
                    <w:rFonts w:eastAsia="Times New Roman"/>
                    <w:color w:val="000000"/>
                    <w:sz w:val="18"/>
                    <w:szCs w:val="18"/>
                    <w:lang w:val="en-ZA" w:eastAsia="en-ZA"/>
                  </w:rPr>
                </w:rPrChange>
              </w:rPr>
              <w:pPrChange w:id="503" w:author="Joseph Sempa" w:date="2024-12-03T16:16:00Z" w16du:dateUtc="2024-12-03T14:16:00Z">
                <w:pPr>
                  <w:widowControl/>
                  <w:autoSpaceDE/>
                  <w:autoSpaceDN/>
                  <w:jc w:val="right"/>
                </w:pPr>
              </w:pPrChange>
            </w:pPr>
            <w:r w:rsidRPr="00DF2D14">
              <w:rPr>
                <w:rFonts w:eastAsia="Times New Roman"/>
                <w:b/>
                <w:bCs/>
                <w:color w:val="000000"/>
                <w:sz w:val="18"/>
                <w:szCs w:val="18"/>
                <w:lang w:val="en-ZA" w:eastAsia="en-ZA"/>
                <w:rPrChange w:id="504" w:author="Joseph Sempa" w:date="2024-12-03T16:18:00Z" w16du:dateUtc="2024-12-03T14:18:00Z">
                  <w:rPr>
                    <w:rFonts w:eastAsia="Times New Roman"/>
                    <w:color w:val="000000"/>
                    <w:sz w:val="18"/>
                    <w:szCs w:val="18"/>
                    <w:lang w:val="en-ZA" w:eastAsia="en-ZA"/>
                  </w:rPr>
                </w:rPrChange>
              </w:rPr>
              <w:t>Medication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n-ZA" w:eastAsia="en-ZA"/>
              </w:rPr>
              <w:t xml:space="preserve"> history</w:t>
            </w:r>
          </w:p>
        </w:tc>
        <w:tc>
          <w:tcPr>
            <w:tcW w:w="0" w:type="auto"/>
            <w:noWrap/>
            <w:hideMark/>
            <w:tcPrChange w:id="505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0CF4D002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</w:p>
        </w:tc>
        <w:tc>
          <w:tcPr>
            <w:tcW w:w="0" w:type="auto"/>
            <w:noWrap/>
            <w:hideMark/>
            <w:tcPrChange w:id="506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26DC9A78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0" w:type="auto"/>
            <w:noWrap/>
            <w:hideMark/>
            <w:tcPrChange w:id="507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781EBAD7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</w:p>
        </w:tc>
        <w:tc>
          <w:tcPr>
            <w:tcW w:w="0" w:type="auto"/>
            <w:noWrap/>
            <w:hideMark/>
            <w:tcPrChange w:id="508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4DF2D4B9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ZA" w:eastAsia="en-ZA"/>
              </w:rPr>
            </w:pPr>
          </w:p>
        </w:tc>
      </w:tr>
      <w:tr w:rsidR="00612900" w:rsidRPr="00DF2D14" w14:paraId="3EBA1A1E" w14:textId="77777777" w:rsidTr="00612900">
        <w:trPr>
          <w:trHeight w:val="300"/>
          <w:trPrChange w:id="509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510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2503F672" w14:textId="03E73F69" w:rsidR="00612900" w:rsidRPr="00DF2D14" w:rsidRDefault="00612900" w:rsidP="00612900">
            <w:pPr>
              <w:widowControl/>
              <w:autoSpaceDE/>
              <w:autoSpaceDN/>
              <w:ind w:firstLineChars="100" w:firstLine="180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eastAsia="Times New Roman"/>
                <w:sz w:val="18"/>
                <w:lang w:eastAsia="en-ZA"/>
              </w:rPr>
              <w:t xml:space="preserve">                                 </w:t>
            </w:r>
            <w:r w:rsidRPr="00DF2D14">
              <w:rPr>
                <w:rFonts w:eastAsia="Times New Roman"/>
                <w:sz w:val="18"/>
                <w:lang w:eastAsia="en-ZA"/>
              </w:rPr>
              <w:t>HAART exposure</w:t>
            </w:r>
          </w:p>
        </w:tc>
        <w:tc>
          <w:tcPr>
            <w:tcW w:w="0" w:type="auto"/>
            <w:noWrap/>
            <w:hideMark/>
            <w:tcPrChange w:id="511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24124743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101 (37.0%)</w:t>
            </w:r>
          </w:p>
        </w:tc>
        <w:tc>
          <w:tcPr>
            <w:tcW w:w="0" w:type="auto"/>
            <w:noWrap/>
            <w:hideMark/>
            <w:tcPrChange w:id="512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6C4492A1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62 (40.5%)</w:t>
            </w:r>
          </w:p>
        </w:tc>
        <w:tc>
          <w:tcPr>
            <w:tcW w:w="0" w:type="auto"/>
            <w:noWrap/>
            <w:hideMark/>
            <w:tcPrChange w:id="513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1DBA1AA9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44 (36.1%)</w:t>
            </w:r>
          </w:p>
        </w:tc>
        <w:tc>
          <w:tcPr>
            <w:tcW w:w="0" w:type="auto"/>
            <w:noWrap/>
            <w:hideMark/>
            <w:tcPrChange w:id="514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079D75BA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0.7</w:t>
            </w:r>
          </w:p>
        </w:tc>
      </w:tr>
      <w:tr w:rsidR="00612900" w:rsidRPr="00DF2D14" w14:paraId="371A798A" w14:textId="77777777" w:rsidTr="00612900">
        <w:trPr>
          <w:trHeight w:val="300"/>
          <w:trPrChange w:id="515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516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0488B78F" w14:textId="30FAB813" w:rsidR="00612900" w:rsidRPr="00DF2D14" w:rsidRDefault="00612900" w:rsidP="00612900">
            <w:pPr>
              <w:widowControl/>
              <w:autoSpaceDE/>
              <w:autoSpaceDN/>
              <w:ind w:firstLineChars="100" w:firstLine="180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eastAsia="Times New Roman"/>
                <w:sz w:val="18"/>
                <w:lang w:eastAsia="en-ZA"/>
              </w:rPr>
              <w:t xml:space="preserve">                      </w:t>
            </w:r>
            <w:r>
              <w:rPr>
                <w:rFonts w:eastAsia="Times New Roman"/>
                <w:sz w:val="18"/>
                <w:lang w:eastAsia="en-ZA"/>
              </w:rPr>
              <w:t xml:space="preserve"> </w:t>
            </w:r>
            <w:r w:rsidRPr="00DF2D14">
              <w:rPr>
                <w:rFonts w:eastAsia="Times New Roman"/>
                <w:color w:val="000000"/>
                <w:spacing w:val="-2"/>
                <w:sz w:val="18"/>
                <w:lang w:eastAsia="en-ZA"/>
              </w:rPr>
              <w:t>Anti-tuberculous therapy</w:t>
            </w:r>
          </w:p>
        </w:tc>
        <w:tc>
          <w:tcPr>
            <w:tcW w:w="0" w:type="auto"/>
            <w:noWrap/>
            <w:hideMark/>
            <w:tcPrChange w:id="517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0BF6A771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5 (1.8%)</w:t>
            </w:r>
          </w:p>
        </w:tc>
        <w:tc>
          <w:tcPr>
            <w:tcW w:w="0" w:type="auto"/>
            <w:noWrap/>
            <w:hideMark/>
            <w:tcPrChange w:id="518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10826043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3 (2.0%)</w:t>
            </w:r>
          </w:p>
        </w:tc>
        <w:tc>
          <w:tcPr>
            <w:tcW w:w="0" w:type="auto"/>
            <w:noWrap/>
            <w:hideMark/>
            <w:tcPrChange w:id="519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74B3A561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6 (4.9%)</w:t>
            </w:r>
          </w:p>
        </w:tc>
        <w:tc>
          <w:tcPr>
            <w:tcW w:w="0" w:type="auto"/>
            <w:noWrap/>
            <w:hideMark/>
            <w:tcPrChange w:id="520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2ADC7F8A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0.2</w:t>
            </w:r>
          </w:p>
        </w:tc>
      </w:tr>
      <w:tr w:rsidR="00612900" w:rsidRPr="00DF2D14" w14:paraId="248DC69A" w14:textId="77777777" w:rsidTr="00612900">
        <w:trPr>
          <w:trHeight w:val="300"/>
          <w:trPrChange w:id="521" w:author="Joseph Sempa" w:date="2024-12-03T16:24:00Z" w16du:dateUtc="2024-12-03T14:24:00Z">
            <w:trPr>
              <w:gridAfter w:val="0"/>
              <w:trHeight w:val="300"/>
            </w:trPr>
          </w:trPrChange>
        </w:trPr>
        <w:tc>
          <w:tcPr>
            <w:tcW w:w="0" w:type="auto"/>
            <w:hideMark/>
            <w:tcPrChange w:id="522" w:author="Joseph Sempa" w:date="2024-12-03T16:24:00Z" w16du:dateUtc="2024-12-03T14:24:00Z">
              <w:tcPr>
                <w:tcW w:w="3626" w:type="dxa"/>
                <w:gridSpan w:val="3"/>
                <w:hideMark/>
              </w:tcPr>
            </w:tcPrChange>
          </w:tcPr>
          <w:p w14:paraId="1D5C1D09" w14:textId="0D4EEB4A" w:rsidR="00612900" w:rsidRPr="00DF2D14" w:rsidRDefault="00612900" w:rsidP="00612900">
            <w:pPr>
              <w:widowControl/>
              <w:autoSpaceDE/>
              <w:autoSpaceDN/>
              <w:ind w:firstLineChars="100" w:firstLine="180"/>
              <w:rPr>
                <w:rFonts w:eastAsia="Times New Roman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eastAsia="Times New Roman"/>
                <w:sz w:val="18"/>
                <w:lang w:eastAsia="en-ZA"/>
              </w:rPr>
              <w:t xml:space="preserve">                                </w:t>
            </w:r>
            <w:r w:rsidRPr="00DF2D14">
              <w:rPr>
                <w:rFonts w:eastAsia="Times New Roman"/>
                <w:sz w:val="18"/>
                <w:lang w:eastAsia="en-ZA"/>
              </w:rPr>
              <w:t>Antifungal therapy</w:t>
            </w:r>
          </w:p>
        </w:tc>
        <w:tc>
          <w:tcPr>
            <w:tcW w:w="0" w:type="auto"/>
            <w:noWrap/>
            <w:hideMark/>
            <w:tcPrChange w:id="523" w:author="Joseph Sempa" w:date="2024-12-03T16:24:00Z" w16du:dateUtc="2024-12-03T14:24:00Z">
              <w:tcPr>
                <w:tcW w:w="1479" w:type="dxa"/>
                <w:noWrap/>
                <w:hideMark/>
              </w:tcPr>
            </w:tcPrChange>
          </w:tcPr>
          <w:p w14:paraId="71D29F7C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2 (0.7%)</w:t>
            </w:r>
          </w:p>
        </w:tc>
        <w:tc>
          <w:tcPr>
            <w:tcW w:w="0" w:type="auto"/>
            <w:noWrap/>
            <w:hideMark/>
            <w:tcPrChange w:id="524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383D413F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1 (0.7%)</w:t>
            </w:r>
          </w:p>
        </w:tc>
        <w:tc>
          <w:tcPr>
            <w:tcW w:w="0" w:type="auto"/>
            <w:noWrap/>
            <w:hideMark/>
            <w:tcPrChange w:id="525" w:author="Joseph Sempa" w:date="2024-12-03T16:24:00Z" w16du:dateUtc="2024-12-03T14:24:00Z">
              <w:tcPr>
                <w:tcW w:w="1479" w:type="dxa"/>
                <w:gridSpan w:val="2"/>
                <w:noWrap/>
                <w:hideMark/>
              </w:tcPr>
            </w:tcPrChange>
          </w:tcPr>
          <w:p w14:paraId="20FCE8A1" w14:textId="77777777" w:rsidR="00612900" w:rsidRPr="00DF2D14" w:rsidRDefault="00612900" w:rsidP="0061290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3 (2.5%)</w:t>
            </w:r>
          </w:p>
        </w:tc>
        <w:tc>
          <w:tcPr>
            <w:tcW w:w="0" w:type="auto"/>
            <w:noWrap/>
            <w:hideMark/>
            <w:tcPrChange w:id="526" w:author="Joseph Sempa" w:date="2024-12-03T16:24:00Z" w16du:dateUtc="2024-12-03T14:24:00Z">
              <w:tcPr>
                <w:tcW w:w="960" w:type="dxa"/>
                <w:gridSpan w:val="2"/>
                <w:noWrap/>
                <w:hideMark/>
              </w:tcPr>
            </w:tcPrChange>
          </w:tcPr>
          <w:p w14:paraId="21751AB1" w14:textId="77777777" w:rsidR="00612900" w:rsidRPr="00DF2D14" w:rsidRDefault="00612900" w:rsidP="0061290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ZA" w:eastAsia="en-ZA"/>
              </w:rPr>
            </w:pPr>
            <w:r w:rsidRPr="00DF2D14">
              <w:rPr>
                <w:rFonts w:ascii="Aptos Narrow" w:hAnsi="Aptos Narrow" w:cs="Times New Roman"/>
                <w:color w:val="000000"/>
                <w:lang w:eastAsia="en-ZA"/>
              </w:rPr>
              <w:t>0.3</w:t>
            </w:r>
          </w:p>
        </w:tc>
      </w:tr>
    </w:tbl>
    <w:p w14:paraId="1ADE7B04" w14:textId="1D69A796" w:rsidR="00DF2D14" w:rsidRDefault="00DF2D14" w:rsidP="00612900">
      <w:pPr>
        <w:ind w:left="261" w:right="3646"/>
        <w:rPr>
          <w:ins w:id="527" w:author="Joseph Sempa" w:date="2024-12-03T16:12:00Z" w16du:dateUtc="2024-12-03T14:12:00Z"/>
          <w:w w:val="85"/>
        </w:rPr>
        <w:pPrChange w:id="528" w:author="Joseph Sempa" w:date="2024-12-03T16:23:00Z" w16du:dateUtc="2024-12-03T14:23:00Z">
          <w:pPr>
            <w:pStyle w:val="Heading4"/>
            <w:spacing w:before="181"/>
          </w:pPr>
        </w:pPrChange>
      </w:pPr>
      <w:ins w:id="529" w:author="Joseph Sempa" w:date="2024-12-03T16:17:00Z" w16du:dateUtc="2024-12-03T14:17:00Z">
        <w:r>
          <w:rPr>
            <w:rFonts w:ascii="Times New Roman"/>
            <w:i/>
            <w:color w:val="333333"/>
            <w:w w:val="105"/>
            <w:position w:val="4"/>
            <w:sz w:val="10"/>
          </w:rPr>
          <w:t>1</w:t>
        </w:r>
        <w:r>
          <w:rPr>
            <w:rFonts w:ascii="Times New Roman"/>
            <w:i/>
            <w:color w:val="333333"/>
            <w:spacing w:val="13"/>
            <w:w w:val="105"/>
            <w:position w:val="4"/>
            <w:sz w:val="10"/>
          </w:rPr>
          <w:t xml:space="preserve"> </w:t>
        </w:r>
        <w:r>
          <w:rPr>
            <w:rFonts w:ascii="Times New Roman"/>
            <w:color w:val="333333"/>
            <w:w w:val="105"/>
            <w:sz w:val="16"/>
          </w:rPr>
          <w:t>Median</w:t>
        </w:r>
        <w:r>
          <w:rPr>
            <w:rFonts w:ascii="Times New Roman"/>
            <w:color w:val="333333"/>
            <w:spacing w:val="-1"/>
            <w:w w:val="105"/>
            <w:sz w:val="16"/>
          </w:rPr>
          <w:t xml:space="preserve"> </w:t>
        </w:r>
        <w:r>
          <w:rPr>
            <w:rFonts w:ascii="Times New Roman"/>
            <w:color w:val="333333"/>
            <w:w w:val="105"/>
            <w:sz w:val="16"/>
          </w:rPr>
          <w:t>(</w:t>
        </w:r>
        <w:proofErr w:type="spellStart"/>
        <w:r>
          <w:rPr>
            <w:rFonts w:ascii="Times New Roman"/>
            <w:color w:val="333333"/>
            <w:w w:val="105"/>
            <w:sz w:val="16"/>
          </w:rPr>
          <w:t>IQR</w:t>
        </w:r>
        <w:proofErr w:type="spellEnd"/>
        <w:r>
          <w:rPr>
            <w:rFonts w:ascii="Times New Roman"/>
            <w:color w:val="333333"/>
            <w:w w:val="105"/>
            <w:sz w:val="16"/>
          </w:rPr>
          <w:t>)</w:t>
        </w:r>
        <w:r>
          <w:rPr>
            <w:rFonts w:ascii="Times New Roman"/>
            <w:w w:val="105"/>
            <w:sz w:val="16"/>
          </w:rPr>
          <w:t>;</w:t>
        </w:r>
        <w:r>
          <w:rPr>
            <w:rFonts w:ascii="Times New Roman"/>
            <w:spacing w:val="-2"/>
            <w:w w:val="105"/>
            <w:sz w:val="16"/>
          </w:rPr>
          <w:t xml:space="preserve"> </w:t>
        </w:r>
        <w:r>
          <w:rPr>
            <w:rFonts w:ascii="Times New Roman"/>
            <w:w w:val="105"/>
            <w:position w:val="4"/>
            <w:sz w:val="10"/>
          </w:rPr>
          <w:t>2</w:t>
        </w:r>
        <w:r>
          <w:rPr>
            <w:rFonts w:ascii="Times New Roman"/>
            <w:w w:val="105"/>
            <w:sz w:val="16"/>
          </w:rPr>
          <w:t>Wilcoxon</w:t>
        </w:r>
        <w:r>
          <w:rPr>
            <w:rFonts w:ascii="Times New Roman"/>
            <w:spacing w:val="-1"/>
            <w:w w:val="105"/>
            <w:sz w:val="16"/>
          </w:rPr>
          <w:t xml:space="preserve"> </w:t>
        </w:r>
        <w:r>
          <w:rPr>
            <w:rFonts w:ascii="Times New Roman"/>
            <w:w w:val="105"/>
            <w:sz w:val="16"/>
          </w:rPr>
          <w:t>rank</w:t>
        </w:r>
        <w:r>
          <w:rPr>
            <w:rFonts w:ascii="Times New Roman"/>
            <w:spacing w:val="-1"/>
            <w:w w:val="105"/>
            <w:sz w:val="16"/>
          </w:rPr>
          <w:t xml:space="preserve"> </w:t>
        </w:r>
        <w:r>
          <w:rPr>
            <w:rFonts w:ascii="Times New Roman"/>
            <w:w w:val="105"/>
            <w:sz w:val="16"/>
          </w:rPr>
          <w:t>sum</w:t>
        </w:r>
        <w:r>
          <w:rPr>
            <w:rFonts w:ascii="Times New Roman"/>
            <w:spacing w:val="-1"/>
            <w:w w:val="105"/>
            <w:sz w:val="16"/>
          </w:rPr>
          <w:t xml:space="preserve"> </w:t>
        </w:r>
        <w:r>
          <w:rPr>
            <w:rFonts w:ascii="Times New Roman"/>
            <w:w w:val="105"/>
            <w:sz w:val="16"/>
          </w:rPr>
          <w:t>test;</w:t>
        </w:r>
        <w:r>
          <w:rPr>
            <w:rFonts w:ascii="Times New Roman"/>
            <w:spacing w:val="-2"/>
            <w:w w:val="105"/>
            <w:sz w:val="16"/>
          </w:rPr>
          <w:t xml:space="preserve"> </w:t>
        </w:r>
        <w:r>
          <w:rPr>
            <w:rFonts w:ascii="Times New Roman"/>
            <w:w w:val="105"/>
            <w:sz w:val="16"/>
          </w:rPr>
          <w:t>Pearson's</w:t>
        </w:r>
        <w:r>
          <w:rPr>
            <w:rFonts w:ascii="Times New Roman"/>
            <w:spacing w:val="-2"/>
            <w:w w:val="105"/>
            <w:sz w:val="16"/>
          </w:rPr>
          <w:t xml:space="preserve"> </w:t>
        </w:r>
        <w:r>
          <w:rPr>
            <w:rFonts w:ascii="Times New Roman"/>
            <w:w w:val="105"/>
            <w:sz w:val="16"/>
          </w:rPr>
          <w:t>Chi-squared</w:t>
        </w:r>
        <w:r>
          <w:rPr>
            <w:rFonts w:ascii="Times New Roman"/>
            <w:spacing w:val="-1"/>
            <w:w w:val="105"/>
            <w:sz w:val="16"/>
          </w:rPr>
          <w:t xml:space="preserve"> </w:t>
        </w:r>
        <w:r>
          <w:rPr>
            <w:rFonts w:ascii="Times New Roman"/>
            <w:w w:val="105"/>
            <w:sz w:val="16"/>
          </w:rPr>
          <w:t>test;</w:t>
        </w:r>
        <w:r>
          <w:rPr>
            <w:rFonts w:ascii="Times New Roman"/>
            <w:spacing w:val="-2"/>
            <w:w w:val="105"/>
            <w:sz w:val="16"/>
          </w:rPr>
          <w:t xml:space="preserve"> </w:t>
        </w:r>
        <w:r>
          <w:rPr>
            <w:rFonts w:ascii="Times New Roman"/>
            <w:w w:val="105"/>
            <w:sz w:val="16"/>
          </w:rPr>
          <w:t>Fisher's</w:t>
        </w:r>
        <w:r>
          <w:rPr>
            <w:rFonts w:ascii="Times New Roman"/>
            <w:spacing w:val="-2"/>
            <w:w w:val="105"/>
            <w:sz w:val="16"/>
          </w:rPr>
          <w:t xml:space="preserve"> </w:t>
        </w:r>
        <w:r>
          <w:rPr>
            <w:rFonts w:ascii="Times New Roman"/>
            <w:w w:val="105"/>
            <w:sz w:val="16"/>
          </w:rPr>
          <w:t>exact</w:t>
        </w:r>
        <w:r>
          <w:rPr>
            <w:rFonts w:ascii="Times New Roman"/>
            <w:spacing w:val="-2"/>
            <w:w w:val="105"/>
            <w:sz w:val="16"/>
          </w:rPr>
          <w:t xml:space="preserve"> </w:t>
        </w:r>
        <w:r>
          <w:rPr>
            <w:rFonts w:ascii="Times New Roman"/>
            <w:w w:val="105"/>
            <w:sz w:val="16"/>
          </w:rPr>
          <w:t xml:space="preserve">test </w:t>
        </w:r>
        <w:proofErr w:type="spellStart"/>
        <w:r>
          <w:rPr>
            <w:rFonts w:ascii="Times New Roman"/>
            <w:w w:val="105"/>
            <w:sz w:val="16"/>
          </w:rPr>
          <w:t>IQR</w:t>
        </w:r>
        <w:proofErr w:type="spellEnd"/>
        <w:r>
          <w:rPr>
            <w:rFonts w:ascii="Times New Roman"/>
            <w:w w:val="105"/>
            <w:sz w:val="16"/>
          </w:rPr>
          <w:t>-interquartile</w:t>
        </w:r>
        <w:r>
          <w:rPr>
            <w:rFonts w:ascii="Times New Roman"/>
            <w:spacing w:val="-11"/>
            <w:w w:val="105"/>
            <w:sz w:val="16"/>
          </w:rPr>
          <w:t xml:space="preserve"> </w:t>
        </w:r>
        <w:r>
          <w:rPr>
            <w:rFonts w:ascii="Times New Roman"/>
            <w:w w:val="105"/>
            <w:sz w:val="16"/>
          </w:rPr>
          <w:t>range</w:t>
        </w:r>
        <w:r>
          <w:rPr>
            <w:rFonts w:ascii="Times New Roman"/>
            <w:w w:val="105"/>
            <w:sz w:val="16"/>
          </w:rPr>
          <w:t xml:space="preserve">; </w:t>
        </w:r>
        <w:r>
          <w:rPr>
            <w:rFonts w:ascii="Times New Roman"/>
            <w:w w:val="90"/>
            <w:sz w:val="16"/>
          </w:rPr>
          <w:t>TB-</w:t>
        </w:r>
        <w:r>
          <w:rPr>
            <w:rFonts w:ascii="Times New Roman"/>
            <w:spacing w:val="-2"/>
            <w:w w:val="105"/>
            <w:sz w:val="16"/>
          </w:rPr>
          <w:t>tuberculosis</w:t>
        </w:r>
        <w:r>
          <w:rPr>
            <w:rFonts w:ascii="Times New Roman"/>
            <w:spacing w:val="-2"/>
            <w:w w:val="105"/>
            <w:sz w:val="16"/>
          </w:rPr>
          <w:t xml:space="preserve">; </w:t>
        </w:r>
        <w:r>
          <w:rPr>
            <w:rFonts w:ascii="Times New Roman"/>
            <w:sz w:val="16"/>
          </w:rPr>
          <w:t>HAART</w:t>
        </w:r>
        <w:r>
          <w:rPr>
            <w:rFonts w:ascii="Times New Roman"/>
            <w:spacing w:val="5"/>
            <w:sz w:val="16"/>
          </w:rPr>
          <w:t xml:space="preserve"> </w:t>
        </w:r>
        <w:r>
          <w:rPr>
            <w:rFonts w:ascii="Times New Roman"/>
            <w:sz w:val="16"/>
          </w:rPr>
          <w:t>Highly</w:t>
        </w:r>
        <w:r>
          <w:rPr>
            <w:rFonts w:ascii="Times New Roman"/>
            <w:spacing w:val="4"/>
            <w:sz w:val="16"/>
          </w:rPr>
          <w:t xml:space="preserve"> </w:t>
        </w:r>
        <w:r>
          <w:rPr>
            <w:rFonts w:ascii="Times New Roman"/>
            <w:sz w:val="16"/>
          </w:rPr>
          <w:t>active</w:t>
        </w:r>
        <w:r>
          <w:rPr>
            <w:rFonts w:ascii="Times New Roman"/>
            <w:spacing w:val="6"/>
            <w:sz w:val="16"/>
          </w:rPr>
          <w:t xml:space="preserve"> </w:t>
        </w:r>
        <w:r>
          <w:rPr>
            <w:rFonts w:ascii="Times New Roman"/>
            <w:sz w:val="16"/>
          </w:rPr>
          <w:t>antiretroviral</w:t>
        </w:r>
        <w:r>
          <w:rPr>
            <w:rFonts w:ascii="Times New Roman"/>
            <w:spacing w:val="4"/>
            <w:sz w:val="16"/>
          </w:rPr>
          <w:t xml:space="preserve"> </w:t>
        </w:r>
        <w:r>
          <w:rPr>
            <w:rFonts w:ascii="Times New Roman"/>
            <w:spacing w:val="-2"/>
            <w:sz w:val="16"/>
          </w:rPr>
          <w:t>therapy</w:t>
        </w:r>
      </w:ins>
    </w:p>
    <w:p w14:paraId="420916BF" w14:textId="19A65F80" w:rsidR="00B518C6" w:rsidRDefault="00000000">
      <w:pPr>
        <w:pStyle w:val="Heading4"/>
        <w:spacing w:before="181"/>
      </w:pPr>
      <w:r>
        <w:rPr>
          <w:w w:val="85"/>
        </w:rPr>
        <w:t>Diagnosis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adrenal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insufficiency</w:t>
      </w:r>
    </w:p>
    <w:p w14:paraId="71BA829D" w14:textId="77777777" w:rsidR="00B518C6" w:rsidRDefault="00B518C6">
      <w:pPr>
        <w:pStyle w:val="BodyText"/>
        <w:spacing w:before="46"/>
        <w:rPr>
          <w:b/>
        </w:rPr>
      </w:pPr>
    </w:p>
    <w:p w14:paraId="1B31AA16" w14:textId="77777777" w:rsidR="00B518C6" w:rsidRDefault="00000000">
      <w:pPr>
        <w:pStyle w:val="BodyText"/>
        <w:spacing w:line="254" w:lineRule="auto"/>
        <w:ind w:left="260" w:right="237"/>
        <w:jc w:val="both"/>
      </w:pPr>
      <w:r>
        <w:rPr>
          <w:spacing w:val="-8"/>
        </w:rPr>
        <w:t>Initial</w:t>
      </w:r>
      <w:r>
        <w:rPr>
          <w:spacing w:val="-2"/>
        </w:rPr>
        <w:t xml:space="preserve"> </w:t>
      </w:r>
      <w:r>
        <w:rPr>
          <w:spacing w:val="-8"/>
        </w:rPr>
        <w:t>screening</w:t>
      </w:r>
      <w:r>
        <w:rPr>
          <w:spacing w:val="-2"/>
        </w:rPr>
        <w:t xml:space="preserve"> </w:t>
      </w:r>
      <w:r>
        <w:rPr>
          <w:spacing w:val="-8"/>
        </w:rPr>
        <w:t>cortisol</w:t>
      </w:r>
      <w:r>
        <w:t xml:space="preserve"> </w:t>
      </w:r>
      <w:r>
        <w:rPr>
          <w:spacing w:val="-8"/>
        </w:rPr>
        <w:t>concentrations</w:t>
      </w:r>
      <w:r>
        <w:rPr>
          <w:spacing w:val="-2"/>
        </w:rPr>
        <w:t xml:space="preserve"> </w:t>
      </w:r>
      <w:r>
        <w:rPr>
          <w:spacing w:val="-8"/>
        </w:rPr>
        <w:t>performed</w:t>
      </w:r>
      <w:r>
        <w:t xml:space="preserve"> </w:t>
      </w:r>
      <w:r>
        <w:rPr>
          <w:spacing w:val="-8"/>
        </w:rPr>
        <w:t>between</w:t>
      </w:r>
      <w:r>
        <w:rPr>
          <w:spacing w:val="-2"/>
        </w:rPr>
        <w:t xml:space="preserve"> </w:t>
      </w:r>
      <w:r>
        <w:rPr>
          <w:spacing w:val="-8"/>
        </w:rPr>
        <w:t>8</w:t>
      </w:r>
      <w:r>
        <w:rPr>
          <w:spacing w:val="-2"/>
        </w:rPr>
        <w:t xml:space="preserve"> </w:t>
      </w:r>
      <w:r>
        <w:rPr>
          <w:spacing w:val="-8"/>
        </w:rPr>
        <w:t>AM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9</w:t>
      </w:r>
      <w:r>
        <w:rPr>
          <w:spacing w:val="-2"/>
        </w:rPr>
        <w:t xml:space="preserve"> </w:t>
      </w:r>
      <w:r>
        <w:rPr>
          <w:spacing w:val="-8"/>
        </w:rPr>
        <w:t>AM,</w:t>
      </w:r>
      <w:r>
        <w:rPr>
          <w:spacing w:val="-2"/>
        </w:rPr>
        <w:t xml:space="preserve"> </w:t>
      </w:r>
      <w:r>
        <w:rPr>
          <w:spacing w:val="-8"/>
        </w:rPr>
        <w:t>demonstrated</w:t>
      </w:r>
      <w:r>
        <w:rPr>
          <w:spacing w:val="-3"/>
        </w:rPr>
        <w:t xml:space="preserve"> </w:t>
      </w:r>
      <w:r>
        <w:rPr>
          <w:spacing w:val="-8"/>
        </w:rPr>
        <w:t>that</w:t>
      </w:r>
      <w:r>
        <w:rPr>
          <w:spacing w:val="-2"/>
        </w:rPr>
        <w:t xml:space="preserve"> </w:t>
      </w:r>
      <w:r>
        <w:rPr>
          <w:spacing w:val="-8"/>
        </w:rPr>
        <w:t xml:space="preserve">patients </w:t>
      </w:r>
      <w:r>
        <w:rPr>
          <w:w w:val="90"/>
        </w:rPr>
        <w:t xml:space="preserve">with AI patients had a median random cortisol 332 nmol/L (252.0-382.0), compared to 478 nmol/L (372.5- </w:t>
      </w:r>
      <w:r>
        <w:rPr>
          <w:spacing w:val="-8"/>
        </w:rPr>
        <w:t>578.0)</w:t>
      </w:r>
      <w:r>
        <w:rPr>
          <w:spacing w:val="-4"/>
        </w:rPr>
        <w:t xml:space="preserve"> </w:t>
      </w:r>
      <w:r>
        <w:rPr>
          <w:spacing w:val="-8"/>
        </w:rPr>
        <w:t>patients</w:t>
      </w:r>
      <w:r>
        <w:rPr>
          <w:spacing w:val="-4"/>
        </w:rPr>
        <w:t xml:space="preserve"> </w:t>
      </w:r>
      <w:r>
        <w:rPr>
          <w:spacing w:val="-8"/>
        </w:rPr>
        <w:t>without</w:t>
      </w:r>
      <w:r>
        <w:rPr>
          <w:spacing w:val="-4"/>
        </w:rPr>
        <w:t xml:space="preserve"> </w:t>
      </w:r>
      <w:r>
        <w:rPr>
          <w:spacing w:val="-8"/>
        </w:rPr>
        <w:t>AI;</w:t>
      </w:r>
      <w:r>
        <w:rPr>
          <w:spacing w:val="-4"/>
        </w:rPr>
        <w:t xml:space="preserve"> </w:t>
      </w:r>
      <w:r>
        <w:rPr>
          <w:i/>
          <w:spacing w:val="-8"/>
        </w:rPr>
        <w:t>p</w:t>
      </w:r>
      <w:r>
        <w:rPr>
          <w:spacing w:val="-8"/>
        </w:rPr>
        <w:t>&lt;0.001.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stimulated</w:t>
      </w:r>
      <w:r>
        <w:rPr>
          <w:spacing w:val="-4"/>
        </w:rPr>
        <w:t xml:space="preserve"> </w:t>
      </w:r>
      <w:r>
        <w:rPr>
          <w:spacing w:val="-8"/>
        </w:rPr>
        <w:t>median</w:t>
      </w:r>
      <w:r>
        <w:rPr>
          <w:spacing w:val="-4"/>
        </w:rPr>
        <w:t xml:space="preserve"> </w:t>
      </w:r>
      <w:r>
        <w:rPr>
          <w:spacing w:val="-8"/>
        </w:rPr>
        <w:t>cortisol</w:t>
      </w:r>
      <w:r>
        <w:rPr>
          <w:spacing w:val="-3"/>
        </w:rPr>
        <w:t xml:space="preserve"> </w:t>
      </w:r>
      <w:r>
        <w:rPr>
          <w:spacing w:val="-8"/>
        </w:rPr>
        <w:t>was</w:t>
      </w:r>
      <w:r>
        <w:rPr>
          <w:spacing w:val="-4"/>
        </w:rPr>
        <w:t xml:space="preserve"> </w:t>
      </w:r>
      <w:r>
        <w:rPr>
          <w:spacing w:val="-8"/>
        </w:rPr>
        <w:t>379</w:t>
      </w:r>
      <w:r>
        <w:rPr>
          <w:spacing w:val="-4"/>
        </w:rPr>
        <w:t xml:space="preserve"> </w:t>
      </w:r>
      <w:r>
        <w:rPr>
          <w:spacing w:val="-8"/>
        </w:rPr>
        <w:t>nmol/L</w:t>
      </w:r>
      <w:r>
        <w:rPr>
          <w:spacing w:val="-4"/>
        </w:rPr>
        <w:t xml:space="preserve"> </w:t>
      </w:r>
      <w:r>
        <w:rPr>
          <w:spacing w:val="-8"/>
        </w:rPr>
        <w:t>(324.5-440)</w:t>
      </w:r>
      <w:r>
        <w:rPr>
          <w:spacing w:val="-4"/>
        </w:rPr>
        <w:t xml:space="preserve"> </w:t>
      </w:r>
      <w:r>
        <w:rPr>
          <w:spacing w:val="-8"/>
        </w:rPr>
        <w:t>with</w:t>
      </w:r>
      <w:r>
        <w:rPr>
          <w:spacing w:val="-4"/>
        </w:rPr>
        <w:t xml:space="preserve"> </w:t>
      </w:r>
      <w:r>
        <w:rPr>
          <w:spacing w:val="-8"/>
        </w:rPr>
        <w:t xml:space="preserve">27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151</w:t>
      </w:r>
      <w:r>
        <w:rPr>
          <w:spacing w:val="-13"/>
        </w:rPr>
        <w:t xml:space="preserve"> </w:t>
      </w:r>
      <w:r>
        <w:rPr>
          <w:spacing w:val="-2"/>
        </w:rPr>
        <w:t>patients</w:t>
      </w:r>
      <w:r>
        <w:rPr>
          <w:spacing w:val="-13"/>
        </w:rPr>
        <w:t xml:space="preserve"> </w:t>
      </w:r>
      <w:r>
        <w:rPr>
          <w:spacing w:val="-2"/>
        </w:rPr>
        <w:t>failing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test,</w:t>
      </w:r>
      <w:r>
        <w:rPr>
          <w:spacing w:val="-13"/>
        </w:rPr>
        <w:t xml:space="preserve"> </w:t>
      </w:r>
      <w:r>
        <w:rPr>
          <w:spacing w:val="-2"/>
        </w:rPr>
        <w:t>predominantly</w:t>
      </w:r>
      <w:r>
        <w:rPr>
          <w:spacing w:val="-13"/>
        </w:rPr>
        <w:t xml:space="preserve"> </w:t>
      </w:r>
      <w:r>
        <w:rPr>
          <w:spacing w:val="-2"/>
        </w:rPr>
        <w:t>SAI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20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7</w:t>
      </w:r>
      <w:r>
        <w:rPr>
          <w:spacing w:val="-13"/>
        </w:rPr>
        <w:t xml:space="preserve"> </w:t>
      </w:r>
      <w:r>
        <w:rPr>
          <w:spacing w:val="-2"/>
        </w:rPr>
        <w:t>PAI,</w:t>
      </w:r>
      <w:r>
        <w:rPr>
          <w:spacing w:val="-13"/>
        </w:rPr>
        <w:t xml:space="preserve"> </w:t>
      </w:r>
      <w:r>
        <w:rPr>
          <w:spacing w:val="-2"/>
        </w:rPr>
        <w:t>respectively.</w:t>
      </w:r>
      <w:r>
        <w:rPr>
          <w:spacing w:val="-13"/>
        </w:rPr>
        <w:t xml:space="preserve"> </w:t>
      </w:r>
      <w:r>
        <w:rPr>
          <w:color w:val="000000"/>
          <w:spacing w:val="-2"/>
          <w:highlight w:val="yellow"/>
        </w:rPr>
        <w:t>Six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patients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with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low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4"/>
          <w:highlight w:val="yellow"/>
        </w:rPr>
        <w:t>random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cortisol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concentration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who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did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not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receive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the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stimulation.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test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had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a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preliminary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classification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6"/>
          <w:highlight w:val="yellow"/>
        </w:rPr>
        <w:t>of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SAI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(5)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and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PAI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(1),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6"/>
          <w:highlight w:val="yellow"/>
        </w:rPr>
        <w:t>respectively.</w:t>
      </w:r>
    </w:p>
    <w:p w14:paraId="5B56DACB" w14:textId="77777777" w:rsidR="00B518C6" w:rsidRDefault="00000000">
      <w:pPr>
        <w:pStyle w:val="Heading4"/>
        <w:spacing w:before="244"/>
      </w:pPr>
      <w:r>
        <w:rPr>
          <w:w w:val="85"/>
        </w:rPr>
        <w:t>Adrenal</w:t>
      </w:r>
      <w:r>
        <w:rPr>
          <w:spacing w:val="5"/>
        </w:rPr>
        <w:t xml:space="preserve"> </w:t>
      </w:r>
      <w:r>
        <w:rPr>
          <w:spacing w:val="-2"/>
          <w:w w:val="95"/>
        </w:rPr>
        <w:t>insufficiency</w:t>
      </w:r>
    </w:p>
    <w:p w14:paraId="2E147E8E" w14:textId="77777777" w:rsidR="00B518C6" w:rsidRDefault="00B518C6">
      <w:pPr>
        <w:pStyle w:val="BodyText"/>
        <w:spacing w:before="17"/>
        <w:rPr>
          <w:b/>
        </w:rPr>
      </w:pPr>
    </w:p>
    <w:p w14:paraId="6347DB23" w14:textId="77777777" w:rsidR="00B518C6" w:rsidRDefault="00000000">
      <w:pPr>
        <w:pStyle w:val="BodyText"/>
        <w:spacing w:line="254" w:lineRule="auto"/>
        <w:ind w:left="260" w:right="281"/>
      </w:pPr>
      <w:r>
        <w:rPr>
          <w:spacing w:val="-6"/>
        </w:rPr>
        <w:t>Extrapulmonary</w:t>
      </w:r>
      <w:r>
        <w:rPr>
          <w:spacing w:val="-10"/>
        </w:rPr>
        <w:t xml:space="preserve"> </w:t>
      </w:r>
      <w:r>
        <w:rPr>
          <w:spacing w:val="-6"/>
        </w:rPr>
        <w:t>tuberculosis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cryptococcal</w:t>
      </w:r>
      <w:r>
        <w:rPr>
          <w:spacing w:val="-10"/>
        </w:rPr>
        <w:t xml:space="preserve"> </w:t>
      </w:r>
      <w:r>
        <w:rPr>
          <w:spacing w:val="-6"/>
        </w:rPr>
        <w:t>infection</w:t>
      </w:r>
      <w:r>
        <w:rPr>
          <w:spacing w:val="-10"/>
        </w:rPr>
        <w:t xml:space="preserve"> </w:t>
      </w:r>
      <w:r>
        <w:rPr>
          <w:spacing w:val="-6"/>
        </w:rPr>
        <w:t>occurred</w:t>
      </w:r>
      <w:r>
        <w:rPr>
          <w:spacing w:val="-10"/>
        </w:rPr>
        <w:t xml:space="preserve"> </w:t>
      </w:r>
      <w:r>
        <w:rPr>
          <w:spacing w:val="-6"/>
        </w:rPr>
        <w:t>more</w:t>
      </w:r>
      <w:r>
        <w:rPr>
          <w:spacing w:val="-10"/>
        </w:rPr>
        <w:t xml:space="preserve"> </w:t>
      </w:r>
      <w:r>
        <w:rPr>
          <w:spacing w:val="-6"/>
        </w:rPr>
        <w:t>often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AI,</w:t>
      </w:r>
      <w:r>
        <w:rPr>
          <w:spacing w:val="-10"/>
        </w:rPr>
        <w:t xml:space="preserve"> </w:t>
      </w:r>
      <w:r>
        <w:rPr>
          <w:spacing w:val="-6"/>
        </w:rPr>
        <w:t>compared</w:t>
      </w:r>
      <w:r>
        <w:rPr>
          <w:spacing w:val="-10"/>
        </w:rPr>
        <w:t xml:space="preserve"> </w:t>
      </w:r>
      <w:r>
        <w:rPr>
          <w:spacing w:val="-6"/>
        </w:rPr>
        <w:t xml:space="preserve">with </w:t>
      </w:r>
      <w:r>
        <w:rPr>
          <w:spacing w:val="-8"/>
        </w:rPr>
        <w:t xml:space="preserve">the remaining groups, whereas pulmonary tuberculosis </w:t>
      </w:r>
      <w:proofErr w:type="spellStart"/>
      <w:r>
        <w:rPr>
          <w:spacing w:val="-8"/>
        </w:rPr>
        <w:t>occured</w:t>
      </w:r>
      <w:proofErr w:type="spellEnd"/>
      <w:r>
        <w:rPr>
          <w:spacing w:val="-8"/>
        </w:rPr>
        <w:t xml:space="preserve"> less often among patients diagnosed </w:t>
      </w:r>
      <w:r>
        <w:rPr>
          <w:w w:val="90"/>
        </w:rPr>
        <w:t xml:space="preserve">with AI. The absolute neutrophil count was lower in the AI </w:t>
      </w:r>
      <w:r>
        <w:rPr>
          <w:color w:val="000000"/>
          <w:w w:val="90"/>
          <w:highlight w:val="yellow"/>
        </w:rPr>
        <w:t>group (</w:t>
      </w:r>
      <w:r>
        <w:rPr>
          <w:i/>
          <w:color w:val="000000"/>
          <w:w w:val="90"/>
          <w:highlight w:val="yellow"/>
        </w:rPr>
        <w:t>p</w:t>
      </w:r>
      <w:r>
        <w:rPr>
          <w:color w:val="000000"/>
          <w:w w:val="90"/>
          <w:highlight w:val="yellow"/>
        </w:rPr>
        <w:t>=0.037),</w:t>
      </w:r>
      <w:r>
        <w:rPr>
          <w:color w:val="000000"/>
          <w:w w:val="90"/>
        </w:rPr>
        <w:t xml:space="preserve"> whereas the serum sodium was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greater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in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the</w:t>
      </w:r>
      <w:r>
        <w:rPr>
          <w:color w:val="000000"/>
          <w:spacing w:val="-1"/>
        </w:rPr>
        <w:t xml:space="preserve"> </w:t>
      </w:r>
      <w:proofErr w:type="gramStart"/>
      <w:r>
        <w:rPr>
          <w:color w:val="000000"/>
          <w:w w:val="90"/>
        </w:rPr>
        <w:t>aforementioned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  <w:highlight w:val="yellow"/>
        </w:rPr>
        <w:t>group</w:t>
      </w:r>
      <w:proofErr w:type="gramEnd"/>
      <w:r>
        <w:rPr>
          <w:color w:val="000000"/>
          <w:spacing w:val="-1"/>
          <w:highlight w:val="yellow"/>
        </w:rPr>
        <w:t xml:space="preserve"> </w:t>
      </w:r>
      <w:r>
        <w:rPr>
          <w:i/>
          <w:color w:val="000000"/>
          <w:w w:val="90"/>
          <w:highlight w:val="yellow"/>
        </w:rPr>
        <w:t>p</w:t>
      </w:r>
      <w:r>
        <w:rPr>
          <w:color w:val="000000"/>
          <w:w w:val="90"/>
          <w:highlight w:val="yellow"/>
        </w:rPr>
        <w:t>=0.033</w:t>
      </w:r>
      <w:r>
        <w:rPr>
          <w:color w:val="000000"/>
          <w:w w:val="90"/>
        </w:rPr>
        <w:t>.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There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was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greater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use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fluconazole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and</w:t>
      </w:r>
      <w:r>
        <w:rPr>
          <w:color w:val="000000"/>
          <w:spacing w:val="-1"/>
        </w:rPr>
        <w:t xml:space="preserve"> </w:t>
      </w:r>
      <w:r>
        <w:rPr>
          <w:color w:val="000000"/>
          <w:w w:val="90"/>
        </w:rPr>
        <w:t>opiates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5"/>
          <w:w w:val="90"/>
        </w:rPr>
        <w:t>in</w:t>
      </w:r>
    </w:p>
    <w:p w14:paraId="56AEA77A" w14:textId="77777777" w:rsidR="00B518C6" w:rsidRDefault="00B518C6">
      <w:pPr>
        <w:spacing w:line="254" w:lineRule="auto"/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055BE464" w14:textId="77777777" w:rsidR="00B518C6" w:rsidRDefault="00000000">
      <w:pPr>
        <w:pStyle w:val="BodyText"/>
        <w:spacing w:before="85"/>
        <w:ind w:left="260"/>
      </w:pPr>
      <w:r>
        <w:rPr>
          <w:w w:val="90"/>
        </w:rPr>
        <w:lastRenderedPageBreak/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AI</w:t>
      </w:r>
      <w:r>
        <w:rPr>
          <w:spacing w:val="-5"/>
          <w:w w:val="90"/>
        </w:rPr>
        <w:t xml:space="preserve"> </w:t>
      </w:r>
      <w:r>
        <w:rPr>
          <w:w w:val="90"/>
        </w:rPr>
        <w:t>vs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group</w:t>
      </w:r>
      <w:r>
        <w:rPr>
          <w:spacing w:val="-5"/>
          <w:w w:val="90"/>
        </w:rPr>
        <w:t xml:space="preserve"> </w:t>
      </w:r>
      <w:r>
        <w:rPr>
          <w:w w:val="90"/>
        </w:rPr>
        <w:t>without</w:t>
      </w:r>
      <w:r>
        <w:rPr>
          <w:spacing w:val="-6"/>
          <w:w w:val="90"/>
        </w:rPr>
        <w:t xml:space="preserve"> </w:t>
      </w:r>
      <w:r>
        <w:rPr>
          <w:w w:val="90"/>
        </w:rPr>
        <w:t>11</w:t>
      </w:r>
      <w:r>
        <w:rPr>
          <w:spacing w:val="-5"/>
          <w:w w:val="90"/>
        </w:rPr>
        <w:t xml:space="preserve"> </w:t>
      </w:r>
      <w:r>
        <w:rPr>
          <w:w w:val="90"/>
        </w:rPr>
        <w:t>(40.7%)</w:t>
      </w:r>
      <w:r>
        <w:rPr>
          <w:spacing w:val="-6"/>
          <w:w w:val="90"/>
        </w:rPr>
        <w:t xml:space="preserve"> </w:t>
      </w:r>
      <w:r>
        <w:rPr>
          <w:w w:val="90"/>
        </w:rPr>
        <w:t>vs</w:t>
      </w:r>
      <w:r>
        <w:rPr>
          <w:spacing w:val="-5"/>
          <w:w w:val="90"/>
        </w:rPr>
        <w:t xml:space="preserve"> </w:t>
      </w:r>
      <w:r>
        <w:rPr>
          <w:w w:val="90"/>
        </w:rPr>
        <w:t>63</w:t>
      </w:r>
      <w:r>
        <w:rPr>
          <w:spacing w:val="-5"/>
          <w:w w:val="90"/>
        </w:rPr>
        <w:t xml:space="preserve"> </w:t>
      </w:r>
      <w:r>
        <w:rPr>
          <w:w w:val="90"/>
        </w:rPr>
        <w:t>(12.1%);</w:t>
      </w:r>
      <w:r>
        <w:rPr>
          <w:spacing w:val="-5"/>
          <w:w w:val="90"/>
        </w:rPr>
        <w:t xml:space="preserve"> </w:t>
      </w:r>
      <w:r>
        <w:rPr>
          <w:i/>
          <w:w w:val="90"/>
        </w:rPr>
        <w:t>p</w:t>
      </w:r>
      <w:r>
        <w:rPr>
          <w:w w:val="90"/>
        </w:rPr>
        <w:t>&lt;0.001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12</w:t>
      </w:r>
      <w:r>
        <w:rPr>
          <w:spacing w:val="-5"/>
          <w:w w:val="90"/>
        </w:rPr>
        <w:t xml:space="preserve"> </w:t>
      </w:r>
      <w:r>
        <w:rPr>
          <w:w w:val="90"/>
        </w:rPr>
        <w:t>(44.4%)</w:t>
      </w:r>
      <w:r>
        <w:rPr>
          <w:spacing w:val="-5"/>
          <w:w w:val="90"/>
        </w:rPr>
        <w:t xml:space="preserve"> </w:t>
      </w:r>
      <w:r>
        <w:rPr>
          <w:w w:val="90"/>
        </w:rPr>
        <w:t>vs</w:t>
      </w:r>
      <w:r>
        <w:rPr>
          <w:spacing w:val="-6"/>
          <w:w w:val="90"/>
        </w:rPr>
        <w:t xml:space="preserve"> </w:t>
      </w:r>
      <w:r>
        <w:rPr>
          <w:w w:val="90"/>
        </w:rPr>
        <w:t>114</w:t>
      </w:r>
      <w:r>
        <w:rPr>
          <w:spacing w:val="-5"/>
          <w:w w:val="90"/>
        </w:rPr>
        <w:t xml:space="preserve"> </w:t>
      </w:r>
      <w:r>
        <w:rPr>
          <w:w w:val="90"/>
        </w:rPr>
        <w:t>(21.8%);</w:t>
      </w:r>
      <w:r>
        <w:rPr>
          <w:spacing w:val="-5"/>
          <w:w w:val="90"/>
        </w:rPr>
        <w:t xml:space="preserve"> </w:t>
      </w:r>
      <w:r>
        <w:rPr>
          <w:i/>
          <w:spacing w:val="-2"/>
          <w:w w:val="90"/>
        </w:rPr>
        <w:t>p</w:t>
      </w:r>
      <w:r>
        <w:rPr>
          <w:spacing w:val="-2"/>
          <w:w w:val="90"/>
        </w:rPr>
        <w:t>=0.006,</w:t>
      </w:r>
    </w:p>
    <w:p w14:paraId="3155877A" w14:textId="77777777" w:rsidR="00B518C6" w:rsidRDefault="00000000">
      <w:pPr>
        <w:pStyle w:val="BodyText"/>
        <w:spacing w:before="15"/>
        <w:ind w:left="260"/>
      </w:pPr>
      <w:r>
        <w:rPr>
          <w:w w:val="90"/>
        </w:rPr>
        <w:t>respectively.</w:t>
      </w:r>
      <w:r>
        <w:rPr>
          <w:spacing w:val="-5"/>
          <w:w w:val="90"/>
        </w:rPr>
        <w:t xml:space="preserve"> </w:t>
      </w:r>
      <w:r>
        <w:rPr>
          <w:w w:val="90"/>
        </w:rPr>
        <w:t>Table</w:t>
      </w:r>
      <w:r>
        <w:rPr>
          <w:spacing w:val="-4"/>
          <w:w w:val="90"/>
        </w:rPr>
        <w:t xml:space="preserve"> </w:t>
      </w:r>
      <w:r>
        <w:rPr>
          <w:spacing w:val="-10"/>
          <w:w w:val="90"/>
        </w:rPr>
        <w:t>2</w:t>
      </w:r>
    </w:p>
    <w:p w14:paraId="393B212C" w14:textId="77777777" w:rsidR="00B518C6" w:rsidRDefault="00B518C6">
      <w:pPr>
        <w:pStyle w:val="BodyText"/>
        <w:spacing w:before="190"/>
      </w:pPr>
    </w:p>
    <w:p w14:paraId="2C746443" w14:textId="77777777" w:rsidR="00B518C6" w:rsidRDefault="00000000">
      <w:pPr>
        <w:spacing w:after="56"/>
        <w:ind w:left="260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Comparison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clinical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characteristics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patients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adrenal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insufficiency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those </w:t>
      </w:r>
      <w:r>
        <w:rPr>
          <w:b/>
          <w:spacing w:val="-2"/>
          <w:sz w:val="20"/>
        </w:rPr>
        <w:t>without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6"/>
        <w:gridCol w:w="2114"/>
        <w:gridCol w:w="1940"/>
        <w:gridCol w:w="1358"/>
      </w:tblGrid>
      <w:tr w:rsidR="00B518C6" w14:paraId="0CA0A88A" w14:textId="77777777">
        <w:trPr>
          <w:trHeight w:val="428"/>
        </w:trPr>
        <w:tc>
          <w:tcPr>
            <w:tcW w:w="4196" w:type="dxa"/>
          </w:tcPr>
          <w:p w14:paraId="08371890" w14:textId="77777777" w:rsidR="00B518C6" w:rsidRDefault="00000000">
            <w:pPr>
              <w:pStyle w:val="TableParagraph"/>
              <w:spacing w:before="2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Variable</w:t>
            </w:r>
          </w:p>
        </w:tc>
        <w:tc>
          <w:tcPr>
            <w:tcW w:w="2114" w:type="dxa"/>
          </w:tcPr>
          <w:p w14:paraId="44B604F5" w14:textId="77777777" w:rsidR="00B518C6" w:rsidRDefault="00000000">
            <w:pPr>
              <w:pStyle w:val="TableParagraph"/>
              <w:spacing w:before="2"/>
              <w:ind w:left="31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AI,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=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pacing w:val="-5"/>
                <w:sz w:val="18"/>
              </w:rPr>
              <w:t>33</w:t>
            </w:r>
            <w:r>
              <w:rPr>
                <w:b/>
                <w:i/>
                <w:spacing w:val="-5"/>
                <w:sz w:val="18"/>
                <w:vertAlign w:val="superscript"/>
              </w:rPr>
              <w:t>1</w:t>
            </w:r>
          </w:p>
        </w:tc>
        <w:tc>
          <w:tcPr>
            <w:tcW w:w="1940" w:type="dxa"/>
          </w:tcPr>
          <w:p w14:paraId="15E91122" w14:textId="77777777" w:rsidR="00B518C6" w:rsidRDefault="00000000">
            <w:pPr>
              <w:pStyle w:val="TableParagraph"/>
              <w:spacing w:before="2"/>
              <w:ind w:left="17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Non-AI,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=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pacing w:val="-4"/>
                <w:sz w:val="18"/>
              </w:rPr>
              <w:t>521</w:t>
            </w:r>
            <w:r>
              <w:rPr>
                <w:b/>
                <w:i/>
                <w:spacing w:val="-4"/>
                <w:sz w:val="18"/>
                <w:vertAlign w:val="superscript"/>
              </w:rPr>
              <w:t>1</w:t>
            </w:r>
          </w:p>
        </w:tc>
        <w:tc>
          <w:tcPr>
            <w:tcW w:w="1358" w:type="dxa"/>
          </w:tcPr>
          <w:p w14:paraId="29430EEF" w14:textId="77777777" w:rsidR="00B518C6" w:rsidRDefault="00000000" w:rsidP="00612900">
            <w:pPr>
              <w:pStyle w:val="TableParagraph"/>
              <w:spacing w:line="212" w:lineRule="exact"/>
              <w:ind w:left="135" w:right="595"/>
              <w:rPr>
                <w:b/>
                <w:i/>
                <w:sz w:val="18"/>
              </w:rPr>
              <w:pPrChange w:id="530" w:author="Joseph Sempa" w:date="2024-12-03T16:30:00Z" w16du:dateUtc="2024-12-03T14:30:00Z">
                <w:pPr>
                  <w:pStyle w:val="TableParagraph"/>
                  <w:spacing w:line="212" w:lineRule="exact"/>
                  <w:ind w:left="135" w:right="595" w:firstLine="450"/>
                </w:pPr>
              </w:pPrChange>
            </w:pPr>
            <w:r>
              <w:rPr>
                <w:b/>
                <w:i/>
                <w:spacing w:val="-6"/>
                <w:sz w:val="18"/>
              </w:rPr>
              <w:t xml:space="preserve">p- </w:t>
            </w:r>
            <w:r>
              <w:rPr>
                <w:b/>
                <w:i/>
                <w:spacing w:val="-2"/>
                <w:sz w:val="18"/>
              </w:rPr>
              <w:t>value</w:t>
            </w:r>
            <w:r>
              <w:rPr>
                <w:b/>
                <w:i/>
                <w:spacing w:val="-2"/>
                <w:sz w:val="18"/>
                <w:vertAlign w:val="superscript"/>
              </w:rPr>
              <w:t>2</w:t>
            </w:r>
          </w:p>
        </w:tc>
      </w:tr>
      <w:tr w:rsidR="00B518C6" w14:paraId="28970284" w14:textId="77777777">
        <w:trPr>
          <w:trHeight w:val="289"/>
        </w:trPr>
        <w:tc>
          <w:tcPr>
            <w:tcW w:w="4196" w:type="dxa"/>
            <w:tcBorders>
              <w:top w:val="single" w:sz="4" w:space="0" w:color="7F7F7F"/>
            </w:tcBorders>
            <w:shd w:val="clear" w:color="auto" w:fill="F2F2F2"/>
          </w:tcPr>
          <w:p w14:paraId="0A6E7514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enrolment,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(IQR)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(years)</w:t>
            </w:r>
          </w:p>
        </w:tc>
        <w:tc>
          <w:tcPr>
            <w:tcW w:w="2114" w:type="dxa"/>
            <w:tcBorders>
              <w:top w:val="single" w:sz="4" w:space="0" w:color="7F7F7F"/>
            </w:tcBorders>
            <w:shd w:val="clear" w:color="auto" w:fill="F2F2F2"/>
          </w:tcPr>
          <w:p w14:paraId="4A8E238E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39.0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(33.0,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44.0)</w:t>
            </w:r>
          </w:p>
        </w:tc>
        <w:tc>
          <w:tcPr>
            <w:tcW w:w="1940" w:type="dxa"/>
            <w:tcBorders>
              <w:top w:val="single" w:sz="4" w:space="0" w:color="7F7F7F"/>
            </w:tcBorders>
            <w:shd w:val="clear" w:color="auto" w:fill="F2F2F2"/>
          </w:tcPr>
          <w:p w14:paraId="49F6EDA1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36.0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(31.0,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43.0)</w:t>
            </w:r>
          </w:p>
        </w:tc>
        <w:tc>
          <w:tcPr>
            <w:tcW w:w="1358" w:type="dxa"/>
            <w:tcBorders>
              <w:top w:val="single" w:sz="4" w:space="0" w:color="7F7F7F"/>
            </w:tcBorders>
            <w:shd w:val="clear" w:color="auto" w:fill="F2F2F2"/>
          </w:tcPr>
          <w:p w14:paraId="21071AAC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3DCDBA96" w14:textId="77777777">
        <w:trPr>
          <w:trHeight w:val="302"/>
        </w:trPr>
        <w:tc>
          <w:tcPr>
            <w:tcW w:w="4196" w:type="dxa"/>
          </w:tcPr>
          <w:p w14:paraId="4448471D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Female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gender,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(%)</w:t>
            </w:r>
          </w:p>
        </w:tc>
        <w:tc>
          <w:tcPr>
            <w:tcW w:w="2114" w:type="dxa"/>
          </w:tcPr>
          <w:p w14:paraId="23DCF01D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(48.5%)</w:t>
            </w:r>
          </w:p>
        </w:tc>
        <w:tc>
          <w:tcPr>
            <w:tcW w:w="1940" w:type="dxa"/>
          </w:tcPr>
          <w:p w14:paraId="6DF4546F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266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(51.2%)</w:t>
            </w:r>
          </w:p>
        </w:tc>
        <w:tc>
          <w:tcPr>
            <w:tcW w:w="1358" w:type="dxa"/>
          </w:tcPr>
          <w:p w14:paraId="5158269A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</w:tr>
      <w:tr w:rsidR="00B518C6" w14:paraId="4FF43B95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187BE1C3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Duration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illness,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(IQR)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(days)</w:t>
            </w:r>
          </w:p>
        </w:tc>
        <w:tc>
          <w:tcPr>
            <w:tcW w:w="2114" w:type="dxa"/>
            <w:shd w:val="clear" w:color="auto" w:fill="F2F2F2"/>
          </w:tcPr>
          <w:p w14:paraId="6390C470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(84.8%)</w:t>
            </w:r>
          </w:p>
        </w:tc>
        <w:tc>
          <w:tcPr>
            <w:tcW w:w="1940" w:type="dxa"/>
            <w:shd w:val="clear" w:color="auto" w:fill="F2F2F2"/>
          </w:tcPr>
          <w:p w14:paraId="43CCEB48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429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(86.3%)</w:t>
            </w:r>
          </w:p>
        </w:tc>
        <w:tc>
          <w:tcPr>
            <w:tcW w:w="1358" w:type="dxa"/>
            <w:shd w:val="clear" w:color="auto" w:fill="F2F2F2"/>
          </w:tcPr>
          <w:p w14:paraId="276B06E5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</w:tr>
      <w:tr w:rsidR="00B518C6" w14:paraId="3A678B2E" w14:textId="77777777">
        <w:trPr>
          <w:trHeight w:val="302"/>
        </w:trPr>
        <w:tc>
          <w:tcPr>
            <w:tcW w:w="4196" w:type="dxa"/>
          </w:tcPr>
          <w:p w14:paraId="679EAC67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Weight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loss</w:t>
            </w:r>
          </w:p>
        </w:tc>
        <w:tc>
          <w:tcPr>
            <w:tcW w:w="2114" w:type="dxa"/>
          </w:tcPr>
          <w:p w14:paraId="4D48CD20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11.6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(11.0,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11.9)</w:t>
            </w:r>
          </w:p>
        </w:tc>
        <w:tc>
          <w:tcPr>
            <w:tcW w:w="1940" w:type="dxa"/>
          </w:tcPr>
          <w:p w14:paraId="7CF21911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10.7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(7.0,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12.4)</w:t>
            </w:r>
          </w:p>
        </w:tc>
        <w:tc>
          <w:tcPr>
            <w:tcW w:w="1358" w:type="dxa"/>
          </w:tcPr>
          <w:p w14:paraId="6EB89636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05EB9B14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31533D67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Viral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(log10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copies/mL)</w:t>
            </w:r>
          </w:p>
        </w:tc>
        <w:tc>
          <w:tcPr>
            <w:tcW w:w="2114" w:type="dxa"/>
            <w:shd w:val="clear" w:color="auto" w:fill="F2F2F2"/>
          </w:tcPr>
          <w:p w14:paraId="61675C27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(42.4%)</w:t>
            </w:r>
          </w:p>
        </w:tc>
        <w:tc>
          <w:tcPr>
            <w:tcW w:w="1940" w:type="dxa"/>
            <w:shd w:val="clear" w:color="auto" w:fill="F2F2F2"/>
          </w:tcPr>
          <w:p w14:paraId="554725CC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337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(64.7%)</w:t>
            </w:r>
          </w:p>
        </w:tc>
        <w:tc>
          <w:tcPr>
            <w:tcW w:w="1358" w:type="dxa"/>
            <w:shd w:val="clear" w:color="auto" w:fill="F2F2F2"/>
          </w:tcPr>
          <w:p w14:paraId="2581F6F3" w14:textId="77777777" w:rsidR="00B518C6" w:rsidRDefault="00000000">
            <w:pPr>
              <w:pStyle w:val="TableParagraph"/>
              <w:spacing w:line="206" w:lineRule="exact"/>
              <w:ind w:left="26" w:right="1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0.01</w:t>
            </w:r>
          </w:p>
        </w:tc>
      </w:tr>
      <w:tr w:rsidR="00B518C6" w14:paraId="1C668193" w14:textId="77777777">
        <w:trPr>
          <w:trHeight w:val="302"/>
        </w:trPr>
        <w:tc>
          <w:tcPr>
            <w:tcW w:w="4196" w:type="dxa"/>
          </w:tcPr>
          <w:p w14:paraId="3AA8F6BA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Pulmonary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tuberculosis</w:t>
            </w:r>
          </w:p>
        </w:tc>
        <w:tc>
          <w:tcPr>
            <w:tcW w:w="2114" w:type="dxa"/>
          </w:tcPr>
          <w:p w14:paraId="7F0E1AB4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(33.3%)</w:t>
            </w:r>
          </w:p>
        </w:tc>
        <w:tc>
          <w:tcPr>
            <w:tcW w:w="1940" w:type="dxa"/>
          </w:tcPr>
          <w:p w14:paraId="5B236320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99</w:t>
            </w:r>
            <w:r>
              <w:rPr>
                <w:spacing w:val="-2"/>
                <w:sz w:val="18"/>
              </w:rPr>
              <w:t xml:space="preserve"> (19.0%)</w:t>
            </w:r>
          </w:p>
        </w:tc>
        <w:tc>
          <w:tcPr>
            <w:tcW w:w="1358" w:type="dxa"/>
          </w:tcPr>
          <w:p w14:paraId="779EA680" w14:textId="77777777" w:rsidR="00B518C6" w:rsidRDefault="00000000">
            <w:pPr>
              <w:pStyle w:val="TableParagraph"/>
              <w:spacing w:line="206" w:lineRule="exact"/>
              <w:ind w:left="2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0.045</w:t>
            </w:r>
          </w:p>
        </w:tc>
      </w:tr>
      <w:tr w:rsidR="00B518C6" w14:paraId="44209490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2385AEA9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Extrapulmonary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tuberculosis</w:t>
            </w:r>
          </w:p>
        </w:tc>
        <w:tc>
          <w:tcPr>
            <w:tcW w:w="2114" w:type="dxa"/>
            <w:shd w:val="clear" w:color="auto" w:fill="F2F2F2"/>
          </w:tcPr>
          <w:p w14:paraId="5A8A3D18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(30.3%)</w:t>
            </w:r>
          </w:p>
        </w:tc>
        <w:tc>
          <w:tcPr>
            <w:tcW w:w="1940" w:type="dxa"/>
            <w:shd w:val="clear" w:color="auto" w:fill="F2F2F2"/>
          </w:tcPr>
          <w:p w14:paraId="0456A84D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(3.8%)</w:t>
            </w:r>
          </w:p>
        </w:tc>
        <w:tc>
          <w:tcPr>
            <w:tcW w:w="1358" w:type="dxa"/>
            <w:shd w:val="clear" w:color="auto" w:fill="F2F2F2"/>
          </w:tcPr>
          <w:p w14:paraId="0B8338A4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&lt;0.001</w:t>
            </w:r>
          </w:p>
        </w:tc>
      </w:tr>
      <w:tr w:rsidR="00B518C6" w14:paraId="75F4E610" w14:textId="77777777">
        <w:trPr>
          <w:trHeight w:val="302"/>
        </w:trPr>
        <w:tc>
          <w:tcPr>
            <w:tcW w:w="4196" w:type="dxa"/>
          </w:tcPr>
          <w:p w14:paraId="30F03FDD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Cryptococcus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neoformans</w:t>
            </w:r>
          </w:p>
        </w:tc>
        <w:tc>
          <w:tcPr>
            <w:tcW w:w="2114" w:type="dxa"/>
          </w:tcPr>
          <w:p w14:paraId="0BCEDC2D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(12.1%)</w:t>
            </w:r>
          </w:p>
        </w:tc>
        <w:tc>
          <w:tcPr>
            <w:tcW w:w="1940" w:type="dxa"/>
          </w:tcPr>
          <w:p w14:paraId="19E16A7D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58</w:t>
            </w:r>
            <w:r>
              <w:rPr>
                <w:spacing w:val="-2"/>
                <w:sz w:val="18"/>
              </w:rPr>
              <w:t xml:space="preserve"> (11.1%)</w:t>
            </w:r>
          </w:p>
        </w:tc>
        <w:tc>
          <w:tcPr>
            <w:tcW w:w="1358" w:type="dxa"/>
          </w:tcPr>
          <w:p w14:paraId="77BF0377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</w:tr>
      <w:tr w:rsidR="00B518C6" w14:paraId="4A8674FF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4F2ADAFD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Pneumonia</w:t>
            </w:r>
          </w:p>
        </w:tc>
        <w:tc>
          <w:tcPr>
            <w:tcW w:w="2114" w:type="dxa"/>
            <w:shd w:val="clear" w:color="auto" w:fill="F2F2F2"/>
          </w:tcPr>
          <w:p w14:paraId="3A1FFA65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(9.1%)</w:t>
            </w:r>
          </w:p>
        </w:tc>
        <w:tc>
          <w:tcPr>
            <w:tcW w:w="1940" w:type="dxa"/>
            <w:shd w:val="clear" w:color="auto" w:fill="F2F2F2"/>
          </w:tcPr>
          <w:p w14:paraId="77D5D067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(2.9%)</w:t>
            </w:r>
          </w:p>
        </w:tc>
        <w:tc>
          <w:tcPr>
            <w:tcW w:w="1358" w:type="dxa"/>
            <w:shd w:val="clear" w:color="auto" w:fill="F2F2F2"/>
          </w:tcPr>
          <w:p w14:paraId="60A8E5D8" w14:textId="77777777" w:rsidR="00B518C6" w:rsidRDefault="00000000">
            <w:pPr>
              <w:pStyle w:val="TableParagraph"/>
              <w:spacing w:line="206" w:lineRule="exact"/>
              <w:ind w:left="2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0.085</w:t>
            </w:r>
          </w:p>
        </w:tc>
      </w:tr>
      <w:tr w:rsidR="00B518C6" w14:paraId="52243C8C" w14:textId="77777777">
        <w:trPr>
          <w:trHeight w:val="302"/>
        </w:trPr>
        <w:tc>
          <w:tcPr>
            <w:tcW w:w="4196" w:type="dxa"/>
          </w:tcPr>
          <w:p w14:paraId="23433933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Hepatitis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2114" w:type="dxa"/>
          </w:tcPr>
          <w:p w14:paraId="64F615D8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(3.0%)</w:t>
            </w:r>
          </w:p>
        </w:tc>
        <w:tc>
          <w:tcPr>
            <w:tcW w:w="1940" w:type="dxa"/>
          </w:tcPr>
          <w:p w14:paraId="4FB0E1C6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34</w:t>
            </w:r>
            <w:r>
              <w:rPr>
                <w:spacing w:val="-2"/>
                <w:sz w:val="18"/>
              </w:rPr>
              <w:t xml:space="preserve"> (6.5%)</w:t>
            </w:r>
          </w:p>
        </w:tc>
        <w:tc>
          <w:tcPr>
            <w:tcW w:w="1358" w:type="dxa"/>
          </w:tcPr>
          <w:p w14:paraId="4FD24EC2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</w:tr>
      <w:tr w:rsidR="00B518C6" w14:paraId="66EF9611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5333990E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Candida</w:t>
            </w:r>
          </w:p>
        </w:tc>
        <w:tc>
          <w:tcPr>
            <w:tcW w:w="2114" w:type="dxa"/>
            <w:shd w:val="clear" w:color="auto" w:fill="F2F2F2"/>
          </w:tcPr>
          <w:p w14:paraId="7D8391E3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(3.0%)</w:t>
            </w:r>
          </w:p>
        </w:tc>
        <w:tc>
          <w:tcPr>
            <w:tcW w:w="1940" w:type="dxa"/>
            <w:shd w:val="clear" w:color="auto" w:fill="F2F2F2"/>
          </w:tcPr>
          <w:p w14:paraId="3B80AF92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(1.0%)</w:t>
            </w:r>
          </w:p>
        </w:tc>
        <w:tc>
          <w:tcPr>
            <w:tcW w:w="1358" w:type="dxa"/>
            <w:shd w:val="clear" w:color="auto" w:fill="F2F2F2"/>
          </w:tcPr>
          <w:p w14:paraId="52DC427D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</w:tr>
      <w:tr w:rsidR="00B518C6" w14:paraId="70305BBD" w14:textId="77777777">
        <w:trPr>
          <w:trHeight w:val="302"/>
        </w:trPr>
        <w:tc>
          <w:tcPr>
            <w:tcW w:w="4196" w:type="dxa"/>
          </w:tcPr>
          <w:p w14:paraId="105CF028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Kaposis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sarcoma</w:t>
            </w:r>
          </w:p>
        </w:tc>
        <w:tc>
          <w:tcPr>
            <w:tcW w:w="2114" w:type="dxa"/>
          </w:tcPr>
          <w:p w14:paraId="5875EA2C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(3.0%)</w:t>
            </w:r>
          </w:p>
        </w:tc>
        <w:tc>
          <w:tcPr>
            <w:tcW w:w="1940" w:type="dxa"/>
          </w:tcPr>
          <w:p w14:paraId="3EA58A4D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(1.3%)</w:t>
            </w:r>
          </w:p>
        </w:tc>
        <w:tc>
          <w:tcPr>
            <w:tcW w:w="1358" w:type="dxa"/>
          </w:tcPr>
          <w:p w14:paraId="6FB79086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410C974B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0A3C53A1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Herpes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simplex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virus</w:t>
            </w:r>
          </w:p>
        </w:tc>
        <w:tc>
          <w:tcPr>
            <w:tcW w:w="2114" w:type="dxa"/>
            <w:shd w:val="clear" w:color="auto" w:fill="F2F2F2"/>
          </w:tcPr>
          <w:p w14:paraId="4761059B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940" w:type="dxa"/>
            <w:shd w:val="clear" w:color="auto" w:fill="F2F2F2"/>
          </w:tcPr>
          <w:p w14:paraId="7020D509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(4.4%)</w:t>
            </w:r>
          </w:p>
        </w:tc>
        <w:tc>
          <w:tcPr>
            <w:tcW w:w="1358" w:type="dxa"/>
            <w:shd w:val="clear" w:color="auto" w:fill="F2F2F2"/>
          </w:tcPr>
          <w:p w14:paraId="3699B048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1A95BC0A" w14:textId="77777777">
        <w:trPr>
          <w:trHeight w:val="302"/>
        </w:trPr>
        <w:tc>
          <w:tcPr>
            <w:tcW w:w="4196" w:type="dxa"/>
          </w:tcPr>
          <w:p w14:paraId="1B14E99F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Gastroenteritis</w:t>
            </w:r>
          </w:p>
        </w:tc>
        <w:tc>
          <w:tcPr>
            <w:tcW w:w="2114" w:type="dxa"/>
          </w:tcPr>
          <w:p w14:paraId="0C533648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36.0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(15.0,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58.0)</w:t>
            </w:r>
          </w:p>
        </w:tc>
        <w:tc>
          <w:tcPr>
            <w:tcW w:w="1940" w:type="dxa"/>
          </w:tcPr>
          <w:p w14:paraId="6F562080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34.0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(15.0,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63.0)</w:t>
            </w:r>
          </w:p>
        </w:tc>
        <w:tc>
          <w:tcPr>
            <w:tcW w:w="1358" w:type="dxa"/>
          </w:tcPr>
          <w:p w14:paraId="5629BF1E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172F047F" w14:textId="77777777">
        <w:trPr>
          <w:trHeight w:val="294"/>
        </w:trPr>
        <w:tc>
          <w:tcPr>
            <w:tcW w:w="4196" w:type="dxa"/>
            <w:shd w:val="clear" w:color="auto" w:fill="F2F2F2"/>
          </w:tcPr>
          <w:p w14:paraId="7D5B92D0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CD4</w:t>
            </w:r>
            <w:r>
              <w:rPr>
                <w:spacing w:val="-4"/>
                <w:sz w:val="18"/>
              </w:rPr>
              <w:t xml:space="preserve"> count</w:t>
            </w:r>
          </w:p>
        </w:tc>
        <w:tc>
          <w:tcPr>
            <w:tcW w:w="2114" w:type="dxa"/>
            <w:shd w:val="clear" w:color="auto" w:fill="F2F2F2"/>
          </w:tcPr>
          <w:p w14:paraId="3D1C24D5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5.2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(3.0,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8.0)</w:t>
            </w:r>
          </w:p>
        </w:tc>
        <w:tc>
          <w:tcPr>
            <w:tcW w:w="1940" w:type="dxa"/>
            <w:shd w:val="clear" w:color="auto" w:fill="F2F2F2"/>
          </w:tcPr>
          <w:p w14:paraId="7BBDCF2D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5.6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(3.8,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8.2)</w:t>
            </w:r>
          </w:p>
        </w:tc>
        <w:tc>
          <w:tcPr>
            <w:tcW w:w="1358" w:type="dxa"/>
            <w:shd w:val="clear" w:color="auto" w:fill="F2F2F2"/>
          </w:tcPr>
          <w:p w14:paraId="3BC1DC59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</w:tr>
      <w:tr w:rsidR="00B518C6" w14:paraId="63C93B99" w14:textId="77777777">
        <w:trPr>
          <w:trHeight w:val="302"/>
        </w:trPr>
        <w:tc>
          <w:tcPr>
            <w:tcW w:w="4196" w:type="dxa"/>
          </w:tcPr>
          <w:p w14:paraId="01CC3E87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White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cell</w:t>
            </w:r>
            <w:proofErr w:type="gram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X10</w:t>
            </w:r>
            <w:r>
              <w:rPr>
                <w:spacing w:val="-2"/>
                <w:sz w:val="18"/>
                <w:vertAlign w:val="superscript"/>
              </w:rPr>
              <w:t>9</w:t>
            </w:r>
            <w:r>
              <w:rPr>
                <w:spacing w:val="-2"/>
                <w:sz w:val="18"/>
              </w:rPr>
              <w:t>/L</w:t>
            </w:r>
          </w:p>
        </w:tc>
        <w:tc>
          <w:tcPr>
            <w:tcW w:w="2114" w:type="dxa"/>
          </w:tcPr>
          <w:p w14:paraId="138771F9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1.1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(0.6,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1.3)</w:t>
            </w:r>
          </w:p>
        </w:tc>
        <w:tc>
          <w:tcPr>
            <w:tcW w:w="1940" w:type="dxa"/>
          </w:tcPr>
          <w:p w14:paraId="4E2C2863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0.8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(0.4,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2.0)</w:t>
            </w:r>
          </w:p>
        </w:tc>
        <w:tc>
          <w:tcPr>
            <w:tcW w:w="1358" w:type="dxa"/>
          </w:tcPr>
          <w:p w14:paraId="0F164106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7B542E5C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3A00542B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Lymphocyte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X10</w:t>
            </w:r>
            <w:r>
              <w:rPr>
                <w:spacing w:val="-2"/>
                <w:sz w:val="18"/>
                <w:vertAlign w:val="superscript"/>
              </w:rPr>
              <w:t>9</w:t>
            </w:r>
            <w:r>
              <w:rPr>
                <w:spacing w:val="-2"/>
                <w:sz w:val="18"/>
              </w:rPr>
              <w:t>/L</w:t>
            </w:r>
          </w:p>
        </w:tc>
        <w:tc>
          <w:tcPr>
            <w:tcW w:w="2114" w:type="dxa"/>
            <w:shd w:val="clear" w:color="auto" w:fill="F2F2F2"/>
          </w:tcPr>
          <w:p w14:paraId="39A9CB91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1.6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(1.0,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3.4)</w:t>
            </w:r>
          </w:p>
        </w:tc>
        <w:tc>
          <w:tcPr>
            <w:tcW w:w="1940" w:type="dxa"/>
            <w:shd w:val="clear" w:color="auto" w:fill="F2F2F2"/>
          </w:tcPr>
          <w:p w14:paraId="41F33A44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3.7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(1.5,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9.0)</w:t>
            </w:r>
          </w:p>
        </w:tc>
        <w:tc>
          <w:tcPr>
            <w:tcW w:w="1358" w:type="dxa"/>
            <w:shd w:val="clear" w:color="auto" w:fill="F2F2F2"/>
          </w:tcPr>
          <w:p w14:paraId="2B0F0C36" w14:textId="77777777" w:rsidR="00B518C6" w:rsidRDefault="00000000">
            <w:pPr>
              <w:pStyle w:val="TableParagraph"/>
              <w:spacing w:line="206" w:lineRule="exact"/>
              <w:ind w:left="2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0.086</w:t>
            </w:r>
          </w:p>
        </w:tc>
      </w:tr>
      <w:tr w:rsidR="00B518C6" w14:paraId="73557059" w14:textId="77777777">
        <w:trPr>
          <w:trHeight w:val="305"/>
        </w:trPr>
        <w:tc>
          <w:tcPr>
            <w:tcW w:w="4196" w:type="dxa"/>
          </w:tcPr>
          <w:p w14:paraId="678368D8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Neutrophils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x10</w:t>
            </w:r>
            <w:r>
              <w:rPr>
                <w:spacing w:val="-2"/>
                <w:sz w:val="18"/>
                <w:vertAlign w:val="superscript"/>
              </w:rPr>
              <w:t>9</w:t>
            </w:r>
            <w:r>
              <w:rPr>
                <w:spacing w:val="-2"/>
                <w:sz w:val="18"/>
              </w:rPr>
              <w:t>/L</w:t>
            </w:r>
          </w:p>
        </w:tc>
        <w:tc>
          <w:tcPr>
            <w:tcW w:w="2114" w:type="dxa"/>
          </w:tcPr>
          <w:p w14:paraId="375A1630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135.0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(132.0,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137.0)</w:t>
            </w:r>
          </w:p>
        </w:tc>
        <w:tc>
          <w:tcPr>
            <w:tcW w:w="1940" w:type="dxa"/>
          </w:tcPr>
          <w:p w14:paraId="1612029C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133.0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(130.0,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137.0)</w:t>
            </w:r>
          </w:p>
        </w:tc>
        <w:tc>
          <w:tcPr>
            <w:tcW w:w="1358" w:type="dxa"/>
          </w:tcPr>
          <w:p w14:paraId="4BFAE5F9" w14:textId="77777777" w:rsidR="00B518C6" w:rsidRDefault="00000000">
            <w:pPr>
              <w:pStyle w:val="TableParagraph"/>
              <w:spacing w:line="206" w:lineRule="exact"/>
              <w:ind w:left="26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0.14</w:t>
            </w:r>
          </w:p>
        </w:tc>
      </w:tr>
      <w:tr w:rsidR="00B518C6" w14:paraId="27A10B47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2FC3FFF1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2114" w:type="dxa"/>
            <w:shd w:val="clear" w:color="auto" w:fill="F2F2F2"/>
          </w:tcPr>
          <w:p w14:paraId="0D3E92E7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4.0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(3.3,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4.7)</w:t>
            </w:r>
          </w:p>
        </w:tc>
        <w:tc>
          <w:tcPr>
            <w:tcW w:w="1940" w:type="dxa"/>
            <w:shd w:val="clear" w:color="auto" w:fill="F2F2F2"/>
          </w:tcPr>
          <w:p w14:paraId="34964CEF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4.1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(3.6,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4.6)</w:t>
            </w:r>
          </w:p>
        </w:tc>
        <w:tc>
          <w:tcPr>
            <w:tcW w:w="1358" w:type="dxa"/>
            <w:shd w:val="clear" w:color="auto" w:fill="F2F2F2"/>
          </w:tcPr>
          <w:p w14:paraId="05123C54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59287988" w14:textId="77777777">
        <w:trPr>
          <w:trHeight w:val="302"/>
        </w:trPr>
        <w:tc>
          <w:tcPr>
            <w:tcW w:w="4196" w:type="dxa"/>
          </w:tcPr>
          <w:p w14:paraId="683A7570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Potassium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2114" w:type="dxa"/>
          </w:tcPr>
          <w:p w14:paraId="25B830F1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9.5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(7.7,</w:t>
            </w:r>
            <w:r>
              <w:rPr>
                <w:spacing w:val="-2"/>
                <w:sz w:val="18"/>
              </w:rPr>
              <w:t xml:space="preserve"> 10.6)</w:t>
            </w:r>
          </w:p>
        </w:tc>
        <w:tc>
          <w:tcPr>
            <w:tcW w:w="1940" w:type="dxa"/>
          </w:tcPr>
          <w:p w14:paraId="263A4C91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8.7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(7.4,</w:t>
            </w:r>
            <w:r>
              <w:rPr>
                <w:spacing w:val="-2"/>
                <w:sz w:val="18"/>
              </w:rPr>
              <w:t xml:space="preserve"> 10.3)</w:t>
            </w:r>
          </w:p>
        </w:tc>
        <w:tc>
          <w:tcPr>
            <w:tcW w:w="1358" w:type="dxa"/>
          </w:tcPr>
          <w:p w14:paraId="2598274D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426FEE49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00CB37F8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Haemoglobin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g/dL</w:t>
            </w:r>
          </w:p>
        </w:tc>
        <w:tc>
          <w:tcPr>
            <w:tcW w:w="2114" w:type="dxa"/>
            <w:shd w:val="clear" w:color="auto" w:fill="F2F2F2"/>
          </w:tcPr>
          <w:p w14:paraId="0F2EC53E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120.0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(103.8,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129.3)</w:t>
            </w:r>
          </w:p>
        </w:tc>
        <w:tc>
          <w:tcPr>
            <w:tcW w:w="1940" w:type="dxa"/>
            <w:shd w:val="clear" w:color="auto" w:fill="F2F2F2"/>
          </w:tcPr>
          <w:p w14:paraId="10518C15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112.0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(102.0,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125.0)</w:t>
            </w:r>
          </w:p>
        </w:tc>
        <w:tc>
          <w:tcPr>
            <w:tcW w:w="1358" w:type="dxa"/>
            <w:shd w:val="clear" w:color="auto" w:fill="F2F2F2"/>
          </w:tcPr>
          <w:p w14:paraId="2377B538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7AF5F037" w14:textId="77777777">
        <w:trPr>
          <w:trHeight w:val="302"/>
        </w:trPr>
        <w:tc>
          <w:tcPr>
            <w:tcW w:w="4196" w:type="dxa"/>
          </w:tcPr>
          <w:p w14:paraId="5B154CE8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(systolic)</w:t>
            </w:r>
          </w:p>
        </w:tc>
        <w:tc>
          <w:tcPr>
            <w:tcW w:w="2114" w:type="dxa"/>
          </w:tcPr>
          <w:p w14:paraId="5B345578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73.0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(68.3,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80.8)</w:t>
            </w:r>
          </w:p>
        </w:tc>
        <w:tc>
          <w:tcPr>
            <w:tcW w:w="1940" w:type="dxa"/>
          </w:tcPr>
          <w:p w14:paraId="01BFB9BC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70.0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(60.0,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79.0)</w:t>
            </w:r>
          </w:p>
        </w:tc>
        <w:tc>
          <w:tcPr>
            <w:tcW w:w="1358" w:type="dxa"/>
          </w:tcPr>
          <w:p w14:paraId="33450C4F" w14:textId="77777777" w:rsidR="00B518C6" w:rsidRDefault="00000000">
            <w:pPr>
              <w:pStyle w:val="TableParagraph"/>
              <w:spacing w:line="206" w:lineRule="exact"/>
              <w:ind w:left="2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0.012</w:t>
            </w:r>
          </w:p>
        </w:tc>
      </w:tr>
      <w:tr w:rsidR="00B518C6" w14:paraId="0356B49E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480D63B1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(diastolic)</w:t>
            </w:r>
          </w:p>
        </w:tc>
        <w:tc>
          <w:tcPr>
            <w:tcW w:w="2114" w:type="dxa"/>
            <w:shd w:val="clear" w:color="auto" w:fill="F2F2F2"/>
          </w:tcPr>
          <w:p w14:paraId="44B664ED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86.5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(77.0,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102.8)</w:t>
            </w:r>
          </w:p>
        </w:tc>
        <w:tc>
          <w:tcPr>
            <w:tcW w:w="1940" w:type="dxa"/>
            <w:shd w:val="clear" w:color="auto" w:fill="F2F2F2"/>
          </w:tcPr>
          <w:p w14:paraId="244AB9F5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91.0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(79.3,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109.0)</w:t>
            </w:r>
          </w:p>
        </w:tc>
        <w:tc>
          <w:tcPr>
            <w:tcW w:w="1358" w:type="dxa"/>
            <w:shd w:val="clear" w:color="auto" w:fill="F2F2F2"/>
          </w:tcPr>
          <w:p w14:paraId="61CCA805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</w:tr>
      <w:tr w:rsidR="00B518C6" w14:paraId="28871CDE" w14:textId="77777777">
        <w:trPr>
          <w:trHeight w:val="302"/>
        </w:trPr>
        <w:tc>
          <w:tcPr>
            <w:tcW w:w="4196" w:type="dxa"/>
          </w:tcPr>
          <w:p w14:paraId="305BBAFC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Heart</w:t>
            </w:r>
            <w:r>
              <w:rPr>
                <w:spacing w:val="-4"/>
                <w:sz w:val="18"/>
              </w:rPr>
              <w:t xml:space="preserve"> rate</w:t>
            </w:r>
          </w:p>
        </w:tc>
        <w:tc>
          <w:tcPr>
            <w:tcW w:w="2114" w:type="dxa"/>
          </w:tcPr>
          <w:p w14:paraId="4A21281E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(6.1%)</w:t>
            </w:r>
          </w:p>
        </w:tc>
        <w:tc>
          <w:tcPr>
            <w:tcW w:w="1940" w:type="dxa"/>
          </w:tcPr>
          <w:p w14:paraId="750CE72E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46</w:t>
            </w:r>
            <w:r>
              <w:rPr>
                <w:spacing w:val="-2"/>
                <w:sz w:val="18"/>
              </w:rPr>
              <w:t xml:space="preserve"> (9.3%)</w:t>
            </w:r>
          </w:p>
        </w:tc>
        <w:tc>
          <w:tcPr>
            <w:tcW w:w="1358" w:type="dxa"/>
          </w:tcPr>
          <w:p w14:paraId="0B0DB937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</w:tr>
      <w:tr w:rsidR="00B518C6" w14:paraId="481D074C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626B38BA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Hypotension</w:t>
            </w:r>
          </w:p>
        </w:tc>
        <w:tc>
          <w:tcPr>
            <w:tcW w:w="2114" w:type="dxa"/>
            <w:shd w:val="clear" w:color="auto" w:fill="F2F2F2"/>
          </w:tcPr>
          <w:p w14:paraId="466C2DBB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(81.8%)</w:t>
            </w:r>
          </w:p>
        </w:tc>
        <w:tc>
          <w:tcPr>
            <w:tcW w:w="1940" w:type="dxa"/>
            <w:shd w:val="clear" w:color="auto" w:fill="F2F2F2"/>
          </w:tcPr>
          <w:p w14:paraId="3F2349EE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421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(85.1%)</w:t>
            </w:r>
          </w:p>
        </w:tc>
        <w:tc>
          <w:tcPr>
            <w:tcW w:w="1358" w:type="dxa"/>
            <w:shd w:val="clear" w:color="auto" w:fill="F2F2F2"/>
          </w:tcPr>
          <w:p w14:paraId="47D817FC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245E9F0A" w14:textId="77777777">
        <w:trPr>
          <w:trHeight w:val="302"/>
        </w:trPr>
        <w:tc>
          <w:tcPr>
            <w:tcW w:w="4196" w:type="dxa"/>
          </w:tcPr>
          <w:p w14:paraId="1CADC5E7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Weakness</w:t>
            </w:r>
          </w:p>
        </w:tc>
        <w:tc>
          <w:tcPr>
            <w:tcW w:w="2114" w:type="dxa"/>
          </w:tcPr>
          <w:p w14:paraId="518DF9D8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(87.9%)</w:t>
            </w:r>
          </w:p>
        </w:tc>
        <w:tc>
          <w:tcPr>
            <w:tcW w:w="1940" w:type="dxa"/>
          </w:tcPr>
          <w:p w14:paraId="4EB6C5E2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422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(85.1%)</w:t>
            </w:r>
          </w:p>
        </w:tc>
        <w:tc>
          <w:tcPr>
            <w:tcW w:w="1358" w:type="dxa"/>
          </w:tcPr>
          <w:p w14:paraId="54D256F4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</w:tr>
      <w:tr w:rsidR="00B518C6" w14:paraId="28FD54AB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5D0818A6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Tiredness</w:t>
            </w:r>
          </w:p>
        </w:tc>
        <w:tc>
          <w:tcPr>
            <w:tcW w:w="2114" w:type="dxa"/>
            <w:shd w:val="clear" w:color="auto" w:fill="F2F2F2"/>
          </w:tcPr>
          <w:p w14:paraId="1AA6863A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(81.8%)</w:t>
            </w:r>
          </w:p>
        </w:tc>
        <w:tc>
          <w:tcPr>
            <w:tcW w:w="1940" w:type="dxa"/>
            <w:shd w:val="clear" w:color="auto" w:fill="F2F2F2"/>
          </w:tcPr>
          <w:p w14:paraId="01782475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374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(76.0%)</w:t>
            </w:r>
          </w:p>
        </w:tc>
        <w:tc>
          <w:tcPr>
            <w:tcW w:w="1358" w:type="dxa"/>
            <w:shd w:val="clear" w:color="auto" w:fill="F2F2F2"/>
          </w:tcPr>
          <w:p w14:paraId="791B579F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48E6E656" w14:textId="77777777">
        <w:trPr>
          <w:trHeight w:val="302"/>
        </w:trPr>
        <w:tc>
          <w:tcPr>
            <w:tcW w:w="4196" w:type="dxa"/>
          </w:tcPr>
          <w:p w14:paraId="19A5E456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Poor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appetite</w:t>
            </w:r>
          </w:p>
        </w:tc>
        <w:tc>
          <w:tcPr>
            <w:tcW w:w="2114" w:type="dxa"/>
          </w:tcPr>
          <w:p w14:paraId="0C358446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(43.3%)</w:t>
            </w:r>
          </w:p>
        </w:tc>
        <w:tc>
          <w:tcPr>
            <w:tcW w:w="1940" w:type="dxa"/>
          </w:tcPr>
          <w:p w14:paraId="7C201A6A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247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(50.9%)</w:t>
            </w:r>
          </w:p>
        </w:tc>
        <w:tc>
          <w:tcPr>
            <w:tcW w:w="1358" w:type="dxa"/>
          </w:tcPr>
          <w:p w14:paraId="76A23C0E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0A051293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5D1F57D1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Increased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pigmentation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skin</w:t>
            </w:r>
          </w:p>
        </w:tc>
        <w:tc>
          <w:tcPr>
            <w:tcW w:w="2114" w:type="dxa"/>
            <w:shd w:val="clear" w:color="auto" w:fill="F2F2F2"/>
          </w:tcPr>
          <w:p w14:paraId="1678E051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(63.6%)</w:t>
            </w:r>
          </w:p>
        </w:tc>
        <w:tc>
          <w:tcPr>
            <w:tcW w:w="1940" w:type="dxa"/>
            <w:shd w:val="clear" w:color="auto" w:fill="F2F2F2"/>
          </w:tcPr>
          <w:p w14:paraId="364252C7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262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(52.9%)</w:t>
            </w:r>
          </w:p>
        </w:tc>
        <w:tc>
          <w:tcPr>
            <w:tcW w:w="1358" w:type="dxa"/>
            <w:shd w:val="clear" w:color="auto" w:fill="F2F2F2"/>
          </w:tcPr>
          <w:p w14:paraId="296E5D7B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2FDDA8A4" w14:textId="77777777">
        <w:trPr>
          <w:trHeight w:val="302"/>
        </w:trPr>
        <w:tc>
          <w:tcPr>
            <w:tcW w:w="4196" w:type="dxa"/>
          </w:tcPr>
          <w:p w14:paraId="7FA6518A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Nausea</w:t>
            </w:r>
          </w:p>
        </w:tc>
        <w:tc>
          <w:tcPr>
            <w:tcW w:w="2114" w:type="dxa"/>
          </w:tcPr>
          <w:p w14:paraId="2A93078E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(33.3%)</w:t>
            </w:r>
          </w:p>
        </w:tc>
        <w:tc>
          <w:tcPr>
            <w:tcW w:w="1940" w:type="dxa"/>
          </w:tcPr>
          <w:p w14:paraId="6595A621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137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(27.7%)</w:t>
            </w:r>
          </w:p>
        </w:tc>
        <w:tc>
          <w:tcPr>
            <w:tcW w:w="1358" w:type="dxa"/>
          </w:tcPr>
          <w:p w14:paraId="39132E22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</w:tr>
      <w:tr w:rsidR="00B518C6" w14:paraId="69C837E1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659B70B2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Vomiting</w:t>
            </w:r>
          </w:p>
        </w:tc>
        <w:tc>
          <w:tcPr>
            <w:tcW w:w="2114" w:type="dxa"/>
            <w:shd w:val="clear" w:color="auto" w:fill="F2F2F2"/>
          </w:tcPr>
          <w:p w14:paraId="173F43B1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(60.6%)</w:t>
            </w:r>
          </w:p>
        </w:tc>
        <w:tc>
          <w:tcPr>
            <w:tcW w:w="1940" w:type="dxa"/>
            <w:shd w:val="clear" w:color="auto" w:fill="F2F2F2"/>
          </w:tcPr>
          <w:p w14:paraId="7114ADC5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264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(53.5%)</w:t>
            </w:r>
          </w:p>
        </w:tc>
        <w:tc>
          <w:tcPr>
            <w:tcW w:w="1358" w:type="dxa"/>
            <w:shd w:val="clear" w:color="auto" w:fill="F2F2F2"/>
          </w:tcPr>
          <w:p w14:paraId="415B61EA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7CE622E0" w14:textId="77777777">
        <w:trPr>
          <w:trHeight w:val="302"/>
        </w:trPr>
        <w:tc>
          <w:tcPr>
            <w:tcW w:w="4196" w:type="dxa"/>
          </w:tcPr>
          <w:p w14:paraId="4114A5D4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Liking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salt</w:t>
            </w:r>
          </w:p>
        </w:tc>
        <w:tc>
          <w:tcPr>
            <w:tcW w:w="2114" w:type="dxa"/>
          </w:tcPr>
          <w:p w14:paraId="502A8FDB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940" w:type="dxa"/>
          </w:tcPr>
          <w:p w14:paraId="0BDD963C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(2.2%)</w:t>
            </w:r>
          </w:p>
        </w:tc>
        <w:tc>
          <w:tcPr>
            <w:tcW w:w="1358" w:type="dxa"/>
          </w:tcPr>
          <w:p w14:paraId="4ED92ED3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4D9F555B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23D4DD7E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Hypoglycaemia</w:t>
            </w:r>
            <w:proofErr w:type="spellEnd"/>
          </w:p>
        </w:tc>
        <w:tc>
          <w:tcPr>
            <w:tcW w:w="2114" w:type="dxa"/>
            <w:shd w:val="clear" w:color="auto" w:fill="F2F2F2"/>
          </w:tcPr>
          <w:p w14:paraId="3841F6D4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940" w:type="dxa"/>
            <w:shd w:val="clear" w:color="auto" w:fill="F2F2F2"/>
          </w:tcPr>
          <w:p w14:paraId="55A6E481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(1.4%)</w:t>
            </w:r>
          </w:p>
        </w:tc>
        <w:tc>
          <w:tcPr>
            <w:tcW w:w="1358" w:type="dxa"/>
            <w:shd w:val="clear" w:color="auto" w:fill="F2F2F2"/>
          </w:tcPr>
          <w:p w14:paraId="7E98F942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1E43F85D" w14:textId="77777777">
        <w:trPr>
          <w:trHeight w:val="302"/>
        </w:trPr>
        <w:tc>
          <w:tcPr>
            <w:tcW w:w="4196" w:type="dxa"/>
          </w:tcPr>
          <w:p w14:paraId="749A71FA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Loss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consciousness</w:t>
            </w:r>
          </w:p>
        </w:tc>
        <w:tc>
          <w:tcPr>
            <w:tcW w:w="2114" w:type="dxa"/>
          </w:tcPr>
          <w:p w14:paraId="64136F91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(36.4%)</w:t>
            </w:r>
          </w:p>
        </w:tc>
        <w:tc>
          <w:tcPr>
            <w:tcW w:w="1940" w:type="dxa"/>
          </w:tcPr>
          <w:p w14:paraId="58ABEF28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220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(44.8%)</w:t>
            </w:r>
          </w:p>
        </w:tc>
        <w:tc>
          <w:tcPr>
            <w:tcW w:w="1358" w:type="dxa"/>
          </w:tcPr>
          <w:p w14:paraId="5702B76F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</w:tr>
      <w:tr w:rsidR="00B518C6" w14:paraId="7ABACD76" w14:textId="77777777">
        <w:trPr>
          <w:trHeight w:val="297"/>
        </w:trPr>
        <w:tc>
          <w:tcPr>
            <w:tcW w:w="4196" w:type="dxa"/>
            <w:shd w:val="clear" w:color="auto" w:fill="F2F2F2"/>
          </w:tcPr>
          <w:p w14:paraId="309BD5DD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Diarrhoea</w:t>
            </w:r>
            <w:proofErr w:type="spellEnd"/>
          </w:p>
        </w:tc>
        <w:tc>
          <w:tcPr>
            <w:tcW w:w="2114" w:type="dxa"/>
            <w:shd w:val="clear" w:color="auto" w:fill="F2F2F2"/>
          </w:tcPr>
          <w:p w14:paraId="65683D19" w14:textId="77777777" w:rsidR="00B518C6" w:rsidRDefault="00000000">
            <w:pPr>
              <w:pStyle w:val="TableParagraph"/>
              <w:spacing w:line="206" w:lineRule="exact"/>
              <w:ind w:left="31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(56.3%)</w:t>
            </w:r>
          </w:p>
        </w:tc>
        <w:tc>
          <w:tcPr>
            <w:tcW w:w="1940" w:type="dxa"/>
            <w:shd w:val="clear" w:color="auto" w:fill="F2F2F2"/>
          </w:tcPr>
          <w:p w14:paraId="6AFCE2AA" w14:textId="77777777" w:rsidR="00B518C6" w:rsidRDefault="00000000">
            <w:pPr>
              <w:pStyle w:val="TableParagraph"/>
              <w:spacing w:line="206" w:lineRule="exact"/>
              <w:ind w:left="179"/>
              <w:rPr>
                <w:sz w:val="18"/>
              </w:rPr>
            </w:pPr>
            <w:r>
              <w:rPr>
                <w:sz w:val="18"/>
              </w:rPr>
              <w:t>236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(47.9%)</w:t>
            </w:r>
          </w:p>
        </w:tc>
        <w:tc>
          <w:tcPr>
            <w:tcW w:w="1358" w:type="dxa"/>
            <w:shd w:val="clear" w:color="auto" w:fill="F2F2F2"/>
          </w:tcPr>
          <w:p w14:paraId="029073E5" w14:textId="77777777" w:rsidR="00B518C6" w:rsidRDefault="00000000">
            <w:pPr>
              <w:pStyle w:val="TableParagraph"/>
              <w:spacing w:line="206" w:lineRule="exact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2C2AA402" w14:textId="77777777">
        <w:trPr>
          <w:trHeight w:val="206"/>
        </w:trPr>
        <w:tc>
          <w:tcPr>
            <w:tcW w:w="4196" w:type="dxa"/>
          </w:tcPr>
          <w:p w14:paraId="6B692DB0" w14:textId="77777777" w:rsidR="00B518C6" w:rsidRDefault="00000000">
            <w:pPr>
              <w:pStyle w:val="TableParagraph"/>
              <w:spacing w:line="187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Dizziness</w:t>
            </w:r>
          </w:p>
        </w:tc>
        <w:tc>
          <w:tcPr>
            <w:tcW w:w="2114" w:type="dxa"/>
          </w:tcPr>
          <w:p w14:paraId="3D0AB971" w14:textId="77777777" w:rsidR="00B518C6" w:rsidRDefault="00000000">
            <w:pPr>
              <w:pStyle w:val="TableParagraph"/>
              <w:spacing w:line="187" w:lineRule="exact"/>
              <w:ind w:left="311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940" w:type="dxa"/>
          </w:tcPr>
          <w:p w14:paraId="5F78EB4E" w14:textId="77777777" w:rsidR="00B518C6" w:rsidRDefault="00000000">
            <w:pPr>
              <w:pStyle w:val="TableParagraph"/>
              <w:spacing w:line="187" w:lineRule="exact"/>
              <w:ind w:left="17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(1.0%)</w:t>
            </w:r>
          </w:p>
        </w:tc>
        <w:tc>
          <w:tcPr>
            <w:tcW w:w="1358" w:type="dxa"/>
          </w:tcPr>
          <w:p w14:paraId="3CE80593" w14:textId="77777777" w:rsidR="00B518C6" w:rsidRDefault="00000000">
            <w:pPr>
              <w:pStyle w:val="TableParagraph"/>
              <w:spacing w:line="187" w:lineRule="exact"/>
              <w:ind w:left="2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</w:tbl>
    <w:p w14:paraId="7AE29EC4" w14:textId="77777777" w:rsidR="00B518C6" w:rsidRDefault="00B518C6">
      <w:pPr>
        <w:spacing w:line="187" w:lineRule="exact"/>
        <w:jc w:val="center"/>
        <w:rPr>
          <w:sz w:val="18"/>
        </w:rPr>
        <w:sectPr w:rsidR="00B518C6">
          <w:pgSz w:w="12240" w:h="15840"/>
          <w:pgMar w:top="1360" w:right="1200" w:bottom="1648" w:left="1180" w:header="0" w:footer="801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5"/>
        <w:gridCol w:w="2274"/>
        <w:gridCol w:w="2105"/>
        <w:gridCol w:w="1342"/>
      </w:tblGrid>
      <w:tr w:rsidR="00B518C6" w14:paraId="58EC8328" w14:textId="77777777">
        <w:trPr>
          <w:trHeight w:val="302"/>
        </w:trPr>
        <w:tc>
          <w:tcPr>
            <w:tcW w:w="3885" w:type="dxa"/>
            <w:shd w:val="clear" w:color="auto" w:fill="F2F2F2"/>
          </w:tcPr>
          <w:p w14:paraId="62F1AE53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Shock</w:t>
            </w:r>
          </w:p>
        </w:tc>
        <w:tc>
          <w:tcPr>
            <w:tcW w:w="2274" w:type="dxa"/>
            <w:shd w:val="clear" w:color="auto" w:fill="F2F2F2"/>
          </w:tcPr>
          <w:p w14:paraId="6CB9A05C" w14:textId="77777777" w:rsidR="00B518C6" w:rsidRDefault="00000000">
            <w:pPr>
              <w:pStyle w:val="TableParagraph"/>
              <w:spacing w:line="206" w:lineRule="exact"/>
              <w:ind w:left="622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(42.4%)</w:t>
            </w:r>
          </w:p>
        </w:tc>
        <w:tc>
          <w:tcPr>
            <w:tcW w:w="2105" w:type="dxa"/>
            <w:shd w:val="clear" w:color="auto" w:fill="F2F2F2"/>
          </w:tcPr>
          <w:p w14:paraId="2849CD14" w14:textId="77777777" w:rsidR="00B518C6" w:rsidRDefault="00000000">
            <w:pPr>
              <w:pStyle w:val="TableParagraph"/>
              <w:spacing w:line="206" w:lineRule="exact"/>
              <w:ind w:left="330"/>
              <w:rPr>
                <w:sz w:val="18"/>
              </w:rPr>
            </w:pPr>
            <w:r>
              <w:rPr>
                <w:sz w:val="18"/>
              </w:rPr>
              <w:t>233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(47.2%)</w:t>
            </w:r>
          </w:p>
        </w:tc>
        <w:tc>
          <w:tcPr>
            <w:tcW w:w="1342" w:type="dxa"/>
            <w:shd w:val="clear" w:color="auto" w:fill="F2F2F2"/>
          </w:tcPr>
          <w:p w14:paraId="324D4212" w14:textId="77777777" w:rsidR="00B518C6" w:rsidRDefault="00000000">
            <w:pPr>
              <w:pStyle w:val="TableParagraph"/>
              <w:spacing w:line="206" w:lineRule="exact"/>
              <w:ind w:lef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30C45BD4" w14:textId="77777777">
        <w:trPr>
          <w:trHeight w:val="297"/>
        </w:trPr>
        <w:tc>
          <w:tcPr>
            <w:tcW w:w="3885" w:type="dxa"/>
          </w:tcPr>
          <w:p w14:paraId="04706E7A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Anorexia</w:t>
            </w:r>
          </w:p>
        </w:tc>
        <w:tc>
          <w:tcPr>
            <w:tcW w:w="2274" w:type="dxa"/>
          </w:tcPr>
          <w:p w14:paraId="684AE2BC" w14:textId="77777777" w:rsidR="00B518C6" w:rsidRDefault="00000000">
            <w:pPr>
              <w:pStyle w:val="TableParagraph"/>
              <w:spacing w:line="206" w:lineRule="exact"/>
              <w:ind w:left="62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(15.2%)</w:t>
            </w:r>
          </w:p>
        </w:tc>
        <w:tc>
          <w:tcPr>
            <w:tcW w:w="2105" w:type="dxa"/>
          </w:tcPr>
          <w:p w14:paraId="1BE92AC7" w14:textId="77777777" w:rsidR="00B518C6" w:rsidRDefault="00000000">
            <w:pPr>
              <w:pStyle w:val="TableParagraph"/>
              <w:spacing w:line="206" w:lineRule="exact"/>
              <w:ind w:left="330"/>
              <w:rPr>
                <w:sz w:val="18"/>
              </w:rPr>
            </w:pPr>
            <w:r>
              <w:rPr>
                <w:sz w:val="18"/>
              </w:rPr>
              <w:t>95</w:t>
            </w:r>
            <w:r>
              <w:rPr>
                <w:spacing w:val="-2"/>
                <w:sz w:val="18"/>
              </w:rPr>
              <w:t xml:space="preserve"> (18.9%)</w:t>
            </w:r>
          </w:p>
        </w:tc>
        <w:tc>
          <w:tcPr>
            <w:tcW w:w="1342" w:type="dxa"/>
          </w:tcPr>
          <w:p w14:paraId="5B1ADE05" w14:textId="77777777" w:rsidR="00B518C6" w:rsidRDefault="00000000">
            <w:pPr>
              <w:pStyle w:val="TableParagraph"/>
              <w:spacing w:line="206" w:lineRule="exact"/>
              <w:ind w:lef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</w:tr>
      <w:tr w:rsidR="00B518C6" w14:paraId="5272F23F" w14:textId="77777777">
        <w:trPr>
          <w:trHeight w:val="302"/>
        </w:trPr>
        <w:tc>
          <w:tcPr>
            <w:tcW w:w="3885" w:type="dxa"/>
            <w:shd w:val="clear" w:color="auto" w:fill="F2F2F2"/>
          </w:tcPr>
          <w:p w14:paraId="7803B113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Loss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axillary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hair,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2274" w:type="dxa"/>
            <w:shd w:val="clear" w:color="auto" w:fill="F2F2F2"/>
          </w:tcPr>
          <w:p w14:paraId="40AD16AB" w14:textId="77777777" w:rsidR="00B518C6" w:rsidRDefault="00000000">
            <w:pPr>
              <w:pStyle w:val="TableParagraph"/>
              <w:spacing w:line="206" w:lineRule="exact"/>
              <w:ind w:left="622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(9.1%)</w:t>
            </w:r>
          </w:p>
        </w:tc>
        <w:tc>
          <w:tcPr>
            <w:tcW w:w="2105" w:type="dxa"/>
            <w:shd w:val="clear" w:color="auto" w:fill="F2F2F2"/>
          </w:tcPr>
          <w:p w14:paraId="4B4B8632" w14:textId="77777777" w:rsidR="00B518C6" w:rsidRDefault="00000000">
            <w:pPr>
              <w:pStyle w:val="TableParagraph"/>
              <w:spacing w:line="206" w:lineRule="exact"/>
              <w:ind w:left="330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(4.1%)</w:t>
            </w:r>
          </w:p>
        </w:tc>
        <w:tc>
          <w:tcPr>
            <w:tcW w:w="1342" w:type="dxa"/>
            <w:shd w:val="clear" w:color="auto" w:fill="F2F2F2"/>
          </w:tcPr>
          <w:p w14:paraId="2B681178" w14:textId="77777777" w:rsidR="00B518C6" w:rsidRDefault="00000000">
            <w:pPr>
              <w:pStyle w:val="TableParagraph"/>
              <w:spacing w:line="206" w:lineRule="exact"/>
              <w:ind w:lef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67C845F9" w14:textId="77777777">
        <w:trPr>
          <w:trHeight w:val="206"/>
        </w:trPr>
        <w:tc>
          <w:tcPr>
            <w:tcW w:w="3885" w:type="dxa"/>
          </w:tcPr>
          <w:p w14:paraId="1EC449EF" w14:textId="77777777" w:rsidR="00B518C6" w:rsidRDefault="00000000">
            <w:pPr>
              <w:pStyle w:val="TableParagraph"/>
              <w:spacing w:line="186" w:lineRule="exact"/>
              <w:ind w:left="110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postural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drop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blood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2274" w:type="dxa"/>
          </w:tcPr>
          <w:p w14:paraId="6B5510A4" w14:textId="77777777" w:rsidR="00B518C6" w:rsidRDefault="00000000">
            <w:pPr>
              <w:pStyle w:val="TableParagraph"/>
              <w:spacing w:line="186" w:lineRule="exact"/>
              <w:ind w:left="622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(59.4%)</w:t>
            </w:r>
          </w:p>
        </w:tc>
        <w:tc>
          <w:tcPr>
            <w:tcW w:w="2105" w:type="dxa"/>
          </w:tcPr>
          <w:p w14:paraId="396C53F9" w14:textId="77777777" w:rsidR="00B518C6" w:rsidRDefault="00000000">
            <w:pPr>
              <w:pStyle w:val="TableParagraph"/>
              <w:spacing w:line="186" w:lineRule="exact"/>
              <w:ind w:left="330"/>
              <w:rPr>
                <w:sz w:val="18"/>
              </w:rPr>
            </w:pPr>
            <w:r>
              <w:rPr>
                <w:sz w:val="18"/>
              </w:rPr>
              <w:t>291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(59.1%)</w:t>
            </w:r>
          </w:p>
        </w:tc>
        <w:tc>
          <w:tcPr>
            <w:tcW w:w="1342" w:type="dxa"/>
          </w:tcPr>
          <w:p w14:paraId="0BDE3C9F" w14:textId="77777777" w:rsidR="00B518C6" w:rsidRDefault="00000000">
            <w:pPr>
              <w:pStyle w:val="TableParagraph"/>
              <w:spacing w:line="186" w:lineRule="exact"/>
              <w:ind w:left="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10B38E0A" w14:textId="77777777">
        <w:trPr>
          <w:trHeight w:val="297"/>
        </w:trPr>
        <w:tc>
          <w:tcPr>
            <w:tcW w:w="3885" w:type="dxa"/>
            <w:shd w:val="clear" w:color="auto" w:fill="F2F2F2"/>
          </w:tcPr>
          <w:p w14:paraId="093153BA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Presence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anaemia</w:t>
            </w:r>
            <w:proofErr w:type="spellEnd"/>
          </w:p>
        </w:tc>
        <w:tc>
          <w:tcPr>
            <w:tcW w:w="2274" w:type="dxa"/>
            <w:shd w:val="clear" w:color="auto" w:fill="F2F2F2"/>
          </w:tcPr>
          <w:p w14:paraId="4465BA1F" w14:textId="77777777" w:rsidR="00B518C6" w:rsidRDefault="00000000">
            <w:pPr>
              <w:pStyle w:val="TableParagraph"/>
              <w:spacing w:line="206" w:lineRule="exact"/>
              <w:ind w:left="622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(53.8%)</w:t>
            </w:r>
          </w:p>
        </w:tc>
        <w:tc>
          <w:tcPr>
            <w:tcW w:w="2105" w:type="dxa"/>
            <w:shd w:val="clear" w:color="auto" w:fill="F2F2F2"/>
          </w:tcPr>
          <w:p w14:paraId="0DA20FE8" w14:textId="77777777" w:rsidR="00B518C6" w:rsidRDefault="00000000">
            <w:pPr>
              <w:pStyle w:val="TableParagraph"/>
              <w:spacing w:line="206" w:lineRule="exact"/>
              <w:ind w:left="330"/>
              <w:rPr>
                <w:sz w:val="18"/>
              </w:rPr>
            </w:pPr>
            <w:r>
              <w:rPr>
                <w:sz w:val="18"/>
              </w:rPr>
              <w:t>61</w:t>
            </w:r>
            <w:r>
              <w:rPr>
                <w:spacing w:val="-2"/>
                <w:sz w:val="18"/>
              </w:rPr>
              <w:t xml:space="preserve"> (43.9%)</w:t>
            </w:r>
          </w:p>
        </w:tc>
        <w:tc>
          <w:tcPr>
            <w:tcW w:w="1342" w:type="dxa"/>
            <w:shd w:val="clear" w:color="auto" w:fill="F2F2F2"/>
          </w:tcPr>
          <w:p w14:paraId="1D48E630" w14:textId="77777777" w:rsidR="00B518C6" w:rsidRDefault="00000000">
            <w:pPr>
              <w:pStyle w:val="TableParagraph"/>
              <w:spacing w:line="206" w:lineRule="exact"/>
              <w:ind w:lef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</w:tr>
      <w:tr w:rsidR="00B518C6" w14:paraId="0187CBC6" w14:textId="77777777">
        <w:trPr>
          <w:trHeight w:val="206"/>
        </w:trPr>
        <w:tc>
          <w:tcPr>
            <w:tcW w:w="3885" w:type="dxa"/>
          </w:tcPr>
          <w:p w14:paraId="535CDDDD" w14:textId="77777777" w:rsidR="00B518C6" w:rsidRDefault="00000000">
            <w:pPr>
              <w:pStyle w:val="TableParagraph"/>
              <w:spacing w:line="18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Mortality</w:t>
            </w:r>
          </w:p>
        </w:tc>
        <w:tc>
          <w:tcPr>
            <w:tcW w:w="2274" w:type="dxa"/>
          </w:tcPr>
          <w:p w14:paraId="2CB84506" w14:textId="77777777" w:rsidR="00B518C6" w:rsidRDefault="00000000">
            <w:pPr>
              <w:pStyle w:val="TableParagraph"/>
              <w:spacing w:line="186" w:lineRule="exact"/>
              <w:ind w:left="62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(3.0%)</w:t>
            </w:r>
          </w:p>
        </w:tc>
        <w:tc>
          <w:tcPr>
            <w:tcW w:w="2105" w:type="dxa"/>
          </w:tcPr>
          <w:p w14:paraId="343CB393" w14:textId="77777777" w:rsidR="00B518C6" w:rsidRDefault="00000000">
            <w:pPr>
              <w:pStyle w:val="TableParagraph"/>
              <w:spacing w:line="186" w:lineRule="exact"/>
              <w:ind w:left="330"/>
              <w:rPr>
                <w:sz w:val="18"/>
              </w:rPr>
            </w:pPr>
            <w:r>
              <w:rPr>
                <w:sz w:val="18"/>
              </w:rPr>
              <w:t>44</w:t>
            </w:r>
            <w:r>
              <w:rPr>
                <w:spacing w:val="-2"/>
                <w:sz w:val="18"/>
              </w:rPr>
              <w:t xml:space="preserve"> (8.4%)</w:t>
            </w:r>
          </w:p>
        </w:tc>
        <w:tc>
          <w:tcPr>
            <w:tcW w:w="1342" w:type="dxa"/>
          </w:tcPr>
          <w:p w14:paraId="17C1D151" w14:textId="77777777" w:rsidR="00B518C6" w:rsidRDefault="00000000">
            <w:pPr>
              <w:pStyle w:val="TableParagraph"/>
              <w:spacing w:line="186" w:lineRule="exact"/>
              <w:ind w:lef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</w:tr>
      <w:tr w:rsidR="00B518C6" w14:paraId="63F2B04E" w14:textId="77777777">
        <w:trPr>
          <w:trHeight w:val="302"/>
        </w:trPr>
        <w:tc>
          <w:tcPr>
            <w:tcW w:w="3885" w:type="dxa"/>
            <w:shd w:val="clear" w:color="auto" w:fill="F2F2F2"/>
          </w:tcPr>
          <w:p w14:paraId="51A11903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Rifampicin</w:t>
            </w:r>
          </w:p>
        </w:tc>
        <w:tc>
          <w:tcPr>
            <w:tcW w:w="2274" w:type="dxa"/>
            <w:shd w:val="clear" w:color="auto" w:fill="F2F2F2"/>
          </w:tcPr>
          <w:p w14:paraId="2C4956C4" w14:textId="77777777" w:rsidR="00B518C6" w:rsidRDefault="00000000">
            <w:pPr>
              <w:pStyle w:val="TableParagraph"/>
              <w:spacing w:line="206" w:lineRule="exact"/>
              <w:ind w:left="62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(33.3%)</w:t>
            </w:r>
          </w:p>
        </w:tc>
        <w:tc>
          <w:tcPr>
            <w:tcW w:w="2105" w:type="dxa"/>
            <w:shd w:val="clear" w:color="auto" w:fill="F2F2F2"/>
          </w:tcPr>
          <w:p w14:paraId="149277DF" w14:textId="77777777" w:rsidR="00B518C6" w:rsidRDefault="00000000">
            <w:pPr>
              <w:pStyle w:val="TableParagraph"/>
              <w:spacing w:line="206" w:lineRule="exact"/>
              <w:ind w:left="330"/>
              <w:rPr>
                <w:sz w:val="18"/>
              </w:rPr>
            </w:pPr>
            <w:r>
              <w:rPr>
                <w:sz w:val="18"/>
              </w:rPr>
              <w:t>63</w:t>
            </w:r>
            <w:r>
              <w:rPr>
                <w:spacing w:val="-2"/>
                <w:sz w:val="18"/>
              </w:rPr>
              <w:t xml:space="preserve"> (12.1%)</w:t>
            </w:r>
          </w:p>
        </w:tc>
        <w:tc>
          <w:tcPr>
            <w:tcW w:w="1342" w:type="dxa"/>
            <w:shd w:val="clear" w:color="auto" w:fill="F2F2F2"/>
          </w:tcPr>
          <w:p w14:paraId="520D513F" w14:textId="77777777" w:rsidR="00B518C6" w:rsidRDefault="00000000">
            <w:pPr>
              <w:pStyle w:val="TableParagraph"/>
              <w:spacing w:line="206" w:lineRule="exact"/>
              <w:ind w:left="14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0.002</w:t>
            </w:r>
          </w:p>
        </w:tc>
      </w:tr>
      <w:tr w:rsidR="00B518C6" w14:paraId="3EDCC476" w14:textId="77777777">
        <w:trPr>
          <w:trHeight w:val="297"/>
        </w:trPr>
        <w:tc>
          <w:tcPr>
            <w:tcW w:w="3885" w:type="dxa"/>
          </w:tcPr>
          <w:p w14:paraId="7062990B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Fluconazole</w:t>
            </w:r>
          </w:p>
        </w:tc>
        <w:tc>
          <w:tcPr>
            <w:tcW w:w="2274" w:type="dxa"/>
          </w:tcPr>
          <w:p w14:paraId="11962CBE" w14:textId="77777777" w:rsidR="00B518C6" w:rsidRDefault="00000000">
            <w:pPr>
              <w:pStyle w:val="TableParagraph"/>
              <w:spacing w:line="206" w:lineRule="exact"/>
              <w:ind w:left="622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(36.4%)</w:t>
            </w:r>
          </w:p>
        </w:tc>
        <w:tc>
          <w:tcPr>
            <w:tcW w:w="2105" w:type="dxa"/>
          </w:tcPr>
          <w:p w14:paraId="493F1E29" w14:textId="77777777" w:rsidR="00B518C6" w:rsidRDefault="00000000">
            <w:pPr>
              <w:pStyle w:val="TableParagraph"/>
              <w:spacing w:line="206" w:lineRule="exact"/>
              <w:ind w:left="330"/>
              <w:rPr>
                <w:sz w:val="18"/>
              </w:rPr>
            </w:pPr>
            <w:r>
              <w:rPr>
                <w:sz w:val="18"/>
              </w:rPr>
              <w:t>114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(21.9%)</w:t>
            </w:r>
          </w:p>
        </w:tc>
        <w:tc>
          <w:tcPr>
            <w:tcW w:w="1342" w:type="dxa"/>
          </w:tcPr>
          <w:p w14:paraId="1574DA06" w14:textId="77777777" w:rsidR="00B518C6" w:rsidRDefault="00000000">
            <w:pPr>
              <w:pStyle w:val="TableParagraph"/>
              <w:spacing w:line="206" w:lineRule="exact"/>
              <w:ind w:left="14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0.054</w:t>
            </w:r>
          </w:p>
        </w:tc>
      </w:tr>
      <w:tr w:rsidR="00B518C6" w14:paraId="232AC885" w14:textId="77777777">
        <w:trPr>
          <w:trHeight w:val="302"/>
        </w:trPr>
        <w:tc>
          <w:tcPr>
            <w:tcW w:w="3885" w:type="dxa"/>
            <w:shd w:val="clear" w:color="auto" w:fill="F2F2F2"/>
          </w:tcPr>
          <w:p w14:paraId="3669CA1F" w14:textId="77777777" w:rsidR="00B518C6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Opiates</w:t>
            </w:r>
          </w:p>
        </w:tc>
        <w:tc>
          <w:tcPr>
            <w:tcW w:w="2274" w:type="dxa"/>
            <w:shd w:val="clear" w:color="auto" w:fill="F2F2F2"/>
          </w:tcPr>
          <w:p w14:paraId="137BC648" w14:textId="77777777" w:rsidR="00B518C6" w:rsidRDefault="00000000">
            <w:pPr>
              <w:pStyle w:val="TableParagraph"/>
              <w:spacing w:line="206" w:lineRule="exact"/>
              <w:ind w:left="62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(24.2%)</w:t>
            </w:r>
          </w:p>
        </w:tc>
        <w:tc>
          <w:tcPr>
            <w:tcW w:w="2105" w:type="dxa"/>
            <w:shd w:val="clear" w:color="auto" w:fill="F2F2F2"/>
          </w:tcPr>
          <w:p w14:paraId="0E72626B" w14:textId="77777777" w:rsidR="00B518C6" w:rsidRDefault="00000000">
            <w:pPr>
              <w:pStyle w:val="TableParagraph"/>
              <w:spacing w:line="206" w:lineRule="exact"/>
              <w:ind w:left="330"/>
              <w:rPr>
                <w:sz w:val="18"/>
              </w:rPr>
            </w:pPr>
            <w:r>
              <w:rPr>
                <w:sz w:val="18"/>
              </w:rPr>
              <w:t>199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(38.2%)</w:t>
            </w:r>
          </w:p>
        </w:tc>
        <w:tc>
          <w:tcPr>
            <w:tcW w:w="1342" w:type="dxa"/>
            <w:shd w:val="clear" w:color="auto" w:fill="F2F2F2"/>
          </w:tcPr>
          <w:p w14:paraId="5536676E" w14:textId="77777777" w:rsidR="00B518C6" w:rsidRDefault="00000000">
            <w:pPr>
              <w:pStyle w:val="TableParagraph"/>
              <w:spacing w:line="206" w:lineRule="exact"/>
              <w:ind w:left="14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0.11</w:t>
            </w:r>
          </w:p>
        </w:tc>
      </w:tr>
      <w:tr w:rsidR="00B518C6" w14:paraId="0B01EA28" w14:textId="77777777">
        <w:trPr>
          <w:trHeight w:val="206"/>
        </w:trPr>
        <w:tc>
          <w:tcPr>
            <w:tcW w:w="3885" w:type="dxa"/>
          </w:tcPr>
          <w:p w14:paraId="3B5B5CD3" w14:textId="77777777" w:rsidR="00B518C6" w:rsidRDefault="00000000">
            <w:pPr>
              <w:pStyle w:val="TableParagraph"/>
              <w:spacing w:line="187" w:lineRule="exact"/>
              <w:ind w:left="110"/>
              <w:rPr>
                <w:sz w:val="18"/>
              </w:rPr>
            </w:pPr>
            <w:r>
              <w:rPr>
                <w:sz w:val="18"/>
              </w:rPr>
              <w:t>HAART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exposure</w:t>
            </w:r>
          </w:p>
        </w:tc>
        <w:tc>
          <w:tcPr>
            <w:tcW w:w="2274" w:type="dxa"/>
          </w:tcPr>
          <w:p w14:paraId="3B04E192" w14:textId="77777777" w:rsidR="00B518C6" w:rsidRDefault="00000000">
            <w:pPr>
              <w:pStyle w:val="TableParagraph"/>
              <w:spacing w:line="187" w:lineRule="exact"/>
              <w:ind w:left="622"/>
              <w:rPr>
                <w:sz w:val="18"/>
              </w:rPr>
            </w:pPr>
            <w:r>
              <w:rPr>
                <w:sz w:val="18"/>
              </w:rPr>
              <w:t>39.0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(33.0,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44.0)</w:t>
            </w:r>
          </w:p>
        </w:tc>
        <w:tc>
          <w:tcPr>
            <w:tcW w:w="2105" w:type="dxa"/>
          </w:tcPr>
          <w:p w14:paraId="454E6C7D" w14:textId="77777777" w:rsidR="00B518C6" w:rsidRDefault="00000000">
            <w:pPr>
              <w:pStyle w:val="TableParagraph"/>
              <w:spacing w:line="187" w:lineRule="exact"/>
              <w:ind w:left="330"/>
              <w:rPr>
                <w:sz w:val="18"/>
              </w:rPr>
            </w:pPr>
            <w:r>
              <w:rPr>
                <w:sz w:val="18"/>
              </w:rPr>
              <w:t>36.0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(31.0,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43.0)</w:t>
            </w:r>
          </w:p>
        </w:tc>
        <w:tc>
          <w:tcPr>
            <w:tcW w:w="1342" w:type="dxa"/>
          </w:tcPr>
          <w:p w14:paraId="6CA4D811" w14:textId="77777777" w:rsidR="00B518C6" w:rsidRDefault="00000000">
            <w:pPr>
              <w:pStyle w:val="TableParagraph"/>
              <w:spacing w:line="187" w:lineRule="exact"/>
              <w:ind w:lef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</w:tbl>
    <w:p w14:paraId="6380BC3F" w14:textId="77777777" w:rsidR="00B518C6" w:rsidRDefault="00000000">
      <w:pPr>
        <w:spacing w:before="182"/>
        <w:ind w:left="320"/>
        <w:rPr>
          <w:rFonts w:ascii="Times New Roman"/>
          <w:sz w:val="16"/>
        </w:rPr>
      </w:pPr>
      <w:r>
        <w:rPr>
          <w:rFonts w:ascii="Times New Roman"/>
          <w:w w:val="105"/>
          <w:position w:val="4"/>
          <w:sz w:val="10"/>
        </w:rPr>
        <w:t>1</w:t>
      </w:r>
      <w:r>
        <w:rPr>
          <w:rFonts w:ascii="Times New Roman"/>
          <w:w w:val="105"/>
          <w:sz w:val="16"/>
        </w:rPr>
        <w:t>Median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(IQR);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n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(%);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position w:val="4"/>
          <w:sz w:val="10"/>
        </w:rPr>
        <w:t>2</w:t>
      </w:r>
      <w:r>
        <w:rPr>
          <w:rFonts w:ascii="Times New Roman"/>
          <w:w w:val="105"/>
          <w:sz w:val="16"/>
        </w:rPr>
        <w:t>Wilcoxon</w:t>
      </w:r>
      <w:r>
        <w:rPr>
          <w:rFonts w:ascii="Times New Roman"/>
          <w:spacing w:val="-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rank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sum</w:t>
      </w:r>
      <w:r>
        <w:rPr>
          <w:rFonts w:ascii="Times New Roman"/>
          <w:spacing w:val="-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test;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Pearson's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Chi-squared</w:t>
      </w:r>
      <w:r>
        <w:rPr>
          <w:rFonts w:ascii="Times New Roman"/>
          <w:spacing w:val="-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test;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Fisher's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exact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spacing w:val="-4"/>
          <w:w w:val="105"/>
          <w:sz w:val="16"/>
        </w:rPr>
        <w:t>test.</w:t>
      </w:r>
    </w:p>
    <w:p w14:paraId="5CC2B42C" w14:textId="77777777" w:rsidR="00B518C6" w:rsidRDefault="00B518C6">
      <w:pPr>
        <w:pStyle w:val="BodyText"/>
        <w:rPr>
          <w:rFonts w:ascii="Times New Roman"/>
          <w:sz w:val="20"/>
        </w:rPr>
      </w:pPr>
    </w:p>
    <w:p w14:paraId="3486DC6B" w14:textId="77777777" w:rsidR="00B518C6" w:rsidRDefault="00B518C6">
      <w:pPr>
        <w:pStyle w:val="BodyText"/>
        <w:rPr>
          <w:rFonts w:ascii="Times New Roman"/>
          <w:sz w:val="20"/>
        </w:rPr>
      </w:pPr>
    </w:p>
    <w:p w14:paraId="12F5A28F" w14:textId="77777777" w:rsidR="00B518C6" w:rsidRDefault="00B518C6">
      <w:pPr>
        <w:pStyle w:val="BodyText"/>
        <w:rPr>
          <w:rFonts w:ascii="Times New Roman"/>
          <w:sz w:val="16"/>
        </w:rPr>
      </w:pPr>
    </w:p>
    <w:p w14:paraId="746A07B6" w14:textId="77777777" w:rsidR="00B518C6" w:rsidRDefault="00B518C6">
      <w:pPr>
        <w:pStyle w:val="BodyText"/>
        <w:rPr>
          <w:rFonts w:ascii="Times New Roman"/>
          <w:sz w:val="16"/>
        </w:rPr>
      </w:pPr>
    </w:p>
    <w:p w14:paraId="22B6C110" w14:textId="77777777" w:rsidR="00B518C6" w:rsidRDefault="00B518C6">
      <w:pPr>
        <w:pStyle w:val="BodyText"/>
        <w:rPr>
          <w:rFonts w:ascii="Times New Roman"/>
          <w:sz w:val="16"/>
        </w:rPr>
      </w:pPr>
    </w:p>
    <w:p w14:paraId="58194486" w14:textId="77777777" w:rsidR="00B518C6" w:rsidRDefault="00B518C6">
      <w:pPr>
        <w:pStyle w:val="BodyText"/>
        <w:rPr>
          <w:rFonts w:ascii="Times New Roman"/>
          <w:sz w:val="16"/>
        </w:rPr>
      </w:pPr>
    </w:p>
    <w:p w14:paraId="5C66ADFB" w14:textId="77777777" w:rsidR="00B518C6" w:rsidRDefault="00B518C6">
      <w:pPr>
        <w:pStyle w:val="BodyText"/>
        <w:rPr>
          <w:rFonts w:ascii="Times New Roman"/>
          <w:sz w:val="16"/>
        </w:rPr>
      </w:pPr>
    </w:p>
    <w:p w14:paraId="6A2D6633" w14:textId="77777777" w:rsidR="00B518C6" w:rsidRDefault="00B518C6">
      <w:pPr>
        <w:pStyle w:val="BodyText"/>
        <w:spacing w:before="46"/>
        <w:rPr>
          <w:rFonts w:ascii="Times New Roman"/>
          <w:sz w:val="16"/>
        </w:rPr>
      </w:pPr>
    </w:p>
    <w:p w14:paraId="6AB6A192" w14:textId="77777777" w:rsidR="00B518C6" w:rsidRDefault="00000000">
      <w:pPr>
        <w:pStyle w:val="Heading3"/>
        <w:spacing w:before="1" w:after="54" w:line="247" w:lineRule="auto"/>
        <w:ind w:left="2020"/>
      </w:pPr>
      <w:r>
        <w:t>Table</w:t>
      </w:r>
      <w:r>
        <w:rPr>
          <w:spacing w:val="40"/>
        </w:rPr>
        <w:t xml:space="preserve"> </w:t>
      </w:r>
      <w:r>
        <w:t>3:</w:t>
      </w:r>
      <w:r>
        <w:rPr>
          <w:spacing w:val="39"/>
        </w:rPr>
        <w:t xml:space="preserve"> </w:t>
      </w:r>
      <w:r>
        <w:t>Comparison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demographics,</w:t>
      </w:r>
      <w:r>
        <w:rPr>
          <w:spacing w:val="39"/>
        </w:rPr>
        <w:t xml:space="preserve"> </w:t>
      </w:r>
      <w:r>
        <w:t>history,</w:t>
      </w:r>
      <w:r>
        <w:rPr>
          <w:spacing w:val="39"/>
        </w:rPr>
        <w:t xml:space="preserve"> </w:t>
      </w:r>
      <w:r>
        <w:t>clinical</w:t>
      </w:r>
      <w:r>
        <w:rPr>
          <w:spacing w:val="39"/>
        </w:rPr>
        <w:t xml:space="preserve"> </w:t>
      </w:r>
      <w:r>
        <w:t>findings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 xml:space="preserve">biochemical </w:t>
      </w:r>
      <w:r>
        <w:rPr>
          <w:w w:val="110"/>
        </w:rPr>
        <w:t>findings</w:t>
      </w:r>
      <w:r>
        <w:rPr>
          <w:spacing w:val="-5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patients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40"/>
          <w:w w:val="110"/>
        </w:rPr>
        <w:t xml:space="preserve"> </w:t>
      </w:r>
      <w:r>
        <w:rPr>
          <w:w w:val="110"/>
        </w:rPr>
        <w:t>SAI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those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PAI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1"/>
        <w:gridCol w:w="2130"/>
        <w:gridCol w:w="1963"/>
        <w:gridCol w:w="1124"/>
        <w:tblGridChange w:id="531">
          <w:tblGrid>
            <w:gridCol w:w="4151"/>
            <w:gridCol w:w="2130"/>
            <w:gridCol w:w="1963"/>
            <w:gridCol w:w="1124"/>
          </w:tblGrid>
        </w:tblGridChange>
      </w:tblGrid>
      <w:tr w:rsidR="00B518C6" w14:paraId="0660E68E" w14:textId="77777777">
        <w:trPr>
          <w:trHeight w:val="494"/>
        </w:trPr>
        <w:tc>
          <w:tcPr>
            <w:tcW w:w="4151" w:type="dxa"/>
            <w:tcBorders>
              <w:top w:val="single" w:sz="4" w:space="0" w:color="7F7F7F"/>
              <w:bottom w:val="single" w:sz="4" w:space="0" w:color="000000"/>
            </w:tcBorders>
          </w:tcPr>
          <w:p w14:paraId="7B613F38" w14:textId="77777777" w:rsidR="00B518C6" w:rsidRDefault="00000000">
            <w:pPr>
              <w:pStyle w:val="TableParagraph"/>
              <w:spacing w:before="42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2130" w:type="dxa"/>
            <w:tcBorders>
              <w:top w:val="single" w:sz="4" w:space="0" w:color="7F7F7F"/>
              <w:bottom w:val="single" w:sz="4" w:space="0" w:color="000000"/>
            </w:tcBorders>
          </w:tcPr>
          <w:p w14:paraId="5CC337BC" w14:textId="77777777" w:rsidR="00B518C6" w:rsidRDefault="00000000">
            <w:pPr>
              <w:pStyle w:val="TableParagraph"/>
              <w:spacing w:before="42"/>
              <w:ind w:left="14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PAI,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9</w:t>
            </w:r>
            <w:r>
              <w:rPr>
                <w:b/>
                <w:spacing w:val="-5"/>
                <w:sz w:val="18"/>
                <w:vertAlign w:val="superscript"/>
              </w:rPr>
              <w:t>1</w:t>
            </w:r>
          </w:p>
        </w:tc>
        <w:tc>
          <w:tcPr>
            <w:tcW w:w="1963" w:type="dxa"/>
            <w:tcBorders>
              <w:top w:val="single" w:sz="4" w:space="0" w:color="7F7F7F"/>
              <w:bottom w:val="single" w:sz="4" w:space="0" w:color="000000"/>
            </w:tcBorders>
          </w:tcPr>
          <w:p w14:paraId="483E12D2" w14:textId="77777777" w:rsidR="00B518C6" w:rsidRDefault="00000000">
            <w:pPr>
              <w:pStyle w:val="TableParagraph"/>
              <w:spacing w:before="42"/>
              <w:ind w:left="22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SAI,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</w:t>
            </w:r>
            <w:r>
              <w:rPr>
                <w:spacing w:val="-5"/>
                <w:sz w:val="18"/>
              </w:rPr>
              <w:t>4</w:t>
            </w:r>
            <w:r>
              <w:rPr>
                <w:b/>
                <w:spacing w:val="-5"/>
                <w:sz w:val="18"/>
                <w:vertAlign w:val="superscript"/>
              </w:rPr>
              <w:t>1</w:t>
            </w:r>
          </w:p>
        </w:tc>
        <w:tc>
          <w:tcPr>
            <w:tcW w:w="1124" w:type="dxa"/>
            <w:tcBorders>
              <w:top w:val="single" w:sz="4" w:space="0" w:color="7F7F7F"/>
              <w:bottom w:val="single" w:sz="4" w:space="0" w:color="000000"/>
            </w:tcBorders>
          </w:tcPr>
          <w:p w14:paraId="1064CEDE" w14:textId="77777777" w:rsidR="00B518C6" w:rsidRDefault="00000000">
            <w:pPr>
              <w:pStyle w:val="TableParagraph"/>
              <w:spacing w:before="37" w:line="244" w:lineRule="auto"/>
              <w:ind w:left="309" w:right="279" w:firstLine="178"/>
              <w:rPr>
                <w:sz w:val="18"/>
              </w:rPr>
            </w:pPr>
            <w:r>
              <w:rPr>
                <w:b/>
                <w:spacing w:val="-6"/>
                <w:sz w:val="18"/>
              </w:rPr>
              <w:t xml:space="preserve">p- </w:t>
            </w:r>
            <w:r>
              <w:rPr>
                <w:b/>
                <w:spacing w:val="-2"/>
                <w:sz w:val="18"/>
              </w:rPr>
              <w:t>value</w:t>
            </w:r>
            <w:r>
              <w:rPr>
                <w:spacing w:val="-2"/>
                <w:sz w:val="18"/>
                <w:vertAlign w:val="superscript"/>
              </w:rPr>
              <w:t>2</w:t>
            </w:r>
          </w:p>
        </w:tc>
      </w:tr>
      <w:tr w:rsidR="00B518C6" w14:paraId="48537C21" w14:textId="77777777">
        <w:trPr>
          <w:trHeight w:val="409"/>
        </w:trPr>
        <w:tc>
          <w:tcPr>
            <w:tcW w:w="4151" w:type="dxa"/>
            <w:tcBorders>
              <w:top w:val="single" w:sz="4" w:space="0" w:color="000000"/>
            </w:tcBorders>
          </w:tcPr>
          <w:p w14:paraId="4E798923" w14:textId="77777777" w:rsidR="00B518C6" w:rsidRDefault="00000000">
            <w:pPr>
              <w:pStyle w:val="TableParagraph"/>
              <w:spacing w:before="99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enrolment,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median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(IQR)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(years)</w:t>
            </w:r>
          </w:p>
        </w:tc>
        <w:tc>
          <w:tcPr>
            <w:tcW w:w="2130" w:type="dxa"/>
            <w:tcBorders>
              <w:top w:val="single" w:sz="4" w:space="0" w:color="000000"/>
            </w:tcBorders>
          </w:tcPr>
          <w:p w14:paraId="278EDC5B" w14:textId="77777777" w:rsidR="00B518C6" w:rsidRDefault="00000000">
            <w:pPr>
              <w:pStyle w:val="TableParagraph"/>
              <w:spacing w:before="99"/>
              <w:ind w:left="477"/>
              <w:rPr>
                <w:sz w:val="18"/>
              </w:rPr>
            </w:pPr>
            <w:r>
              <w:rPr>
                <w:sz w:val="18"/>
              </w:rPr>
              <w:t>39.0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(31.0,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43.0)</w:t>
            </w:r>
          </w:p>
        </w:tc>
        <w:tc>
          <w:tcPr>
            <w:tcW w:w="1963" w:type="dxa"/>
            <w:tcBorders>
              <w:top w:val="single" w:sz="4" w:space="0" w:color="000000"/>
            </w:tcBorders>
          </w:tcPr>
          <w:p w14:paraId="2EA86454" w14:textId="77777777" w:rsidR="00B518C6" w:rsidRDefault="00000000">
            <w:pPr>
              <w:pStyle w:val="TableParagraph"/>
              <w:spacing w:before="99"/>
              <w:ind w:left="331"/>
              <w:rPr>
                <w:sz w:val="18"/>
              </w:rPr>
            </w:pPr>
            <w:r>
              <w:rPr>
                <w:sz w:val="18"/>
              </w:rPr>
              <w:t>36.0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(33.0,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45.0)</w:t>
            </w:r>
          </w:p>
        </w:tc>
        <w:tc>
          <w:tcPr>
            <w:tcW w:w="1124" w:type="dxa"/>
            <w:tcBorders>
              <w:top w:val="single" w:sz="4" w:space="0" w:color="000000"/>
            </w:tcBorders>
          </w:tcPr>
          <w:p w14:paraId="0D1DB91E" w14:textId="77777777" w:rsidR="00B518C6" w:rsidRDefault="00000000">
            <w:pPr>
              <w:pStyle w:val="TableParagraph"/>
              <w:spacing w:before="99"/>
              <w:ind w:left="2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0C638DF8" w14:textId="77777777">
        <w:trPr>
          <w:trHeight w:val="408"/>
        </w:trPr>
        <w:tc>
          <w:tcPr>
            <w:tcW w:w="4151" w:type="dxa"/>
          </w:tcPr>
          <w:p w14:paraId="45CDDBB9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Female-gender,</w:t>
            </w:r>
            <w:r>
              <w:rPr>
                <w:b/>
                <w:spacing w:val="-12"/>
                <w:sz w:val="18"/>
              </w:rPr>
              <w:t xml:space="preserve"> </w:t>
            </w:r>
            <w:proofErr w:type="gramStart"/>
            <w:r>
              <w:rPr>
                <w:b/>
                <w:spacing w:val="-4"/>
                <w:sz w:val="18"/>
              </w:rPr>
              <w:t>n(</w:t>
            </w:r>
            <w:proofErr w:type="gramEnd"/>
            <w:r>
              <w:rPr>
                <w:b/>
                <w:spacing w:val="-4"/>
                <w:sz w:val="18"/>
              </w:rPr>
              <w:t>%)</w:t>
            </w:r>
          </w:p>
        </w:tc>
        <w:tc>
          <w:tcPr>
            <w:tcW w:w="2130" w:type="dxa"/>
          </w:tcPr>
          <w:p w14:paraId="05732AF7" w14:textId="77777777" w:rsidR="00B518C6" w:rsidRDefault="00000000">
            <w:pPr>
              <w:pStyle w:val="TableParagraph"/>
              <w:spacing w:before="98"/>
              <w:ind w:left="14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(44.4%)</w:t>
            </w:r>
          </w:p>
        </w:tc>
        <w:tc>
          <w:tcPr>
            <w:tcW w:w="1963" w:type="dxa"/>
          </w:tcPr>
          <w:p w14:paraId="2E4408A5" w14:textId="77777777" w:rsidR="00B518C6" w:rsidRDefault="00000000">
            <w:pPr>
              <w:pStyle w:val="TableParagraph"/>
              <w:spacing w:before="98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(50.0%)</w:t>
            </w:r>
          </w:p>
        </w:tc>
        <w:tc>
          <w:tcPr>
            <w:tcW w:w="1124" w:type="dxa"/>
          </w:tcPr>
          <w:p w14:paraId="030C5D4A" w14:textId="77777777" w:rsidR="00B518C6" w:rsidRDefault="00000000">
            <w:pPr>
              <w:pStyle w:val="TableParagraph"/>
              <w:spacing w:before="98"/>
              <w:ind w:left="2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18485C6E" w14:textId="77777777">
        <w:trPr>
          <w:trHeight w:val="407"/>
        </w:trPr>
        <w:tc>
          <w:tcPr>
            <w:tcW w:w="4151" w:type="dxa"/>
          </w:tcPr>
          <w:p w14:paraId="624A0B68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Ethnicity,</w:t>
            </w:r>
            <w:r>
              <w:rPr>
                <w:b/>
                <w:spacing w:val="-7"/>
                <w:sz w:val="18"/>
              </w:rPr>
              <w:t xml:space="preserve"> </w:t>
            </w:r>
            <w:proofErr w:type="gramStart"/>
            <w:r>
              <w:rPr>
                <w:b/>
                <w:spacing w:val="-4"/>
                <w:sz w:val="18"/>
              </w:rPr>
              <w:t>n(</w:t>
            </w:r>
            <w:proofErr w:type="gramEnd"/>
            <w:r>
              <w:rPr>
                <w:b/>
                <w:spacing w:val="-4"/>
                <w:sz w:val="18"/>
              </w:rPr>
              <w:t>%)</w:t>
            </w:r>
          </w:p>
        </w:tc>
        <w:tc>
          <w:tcPr>
            <w:tcW w:w="2130" w:type="dxa"/>
          </w:tcPr>
          <w:p w14:paraId="4DA47AF9" w14:textId="77777777" w:rsidR="00B518C6" w:rsidRDefault="00B518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3A0E8A15" w14:textId="77777777" w:rsidR="00B518C6" w:rsidRDefault="00B518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</w:tcPr>
          <w:p w14:paraId="5AD4297C" w14:textId="77777777" w:rsidR="00B518C6" w:rsidRDefault="00000000">
            <w:pPr>
              <w:pStyle w:val="TableParagraph"/>
              <w:spacing w:before="98"/>
              <w:ind w:left="2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5AC01D7D" w14:textId="77777777">
        <w:trPr>
          <w:trHeight w:val="408"/>
        </w:trPr>
        <w:tc>
          <w:tcPr>
            <w:tcW w:w="4151" w:type="dxa"/>
          </w:tcPr>
          <w:p w14:paraId="2B0EAE65" w14:textId="77777777" w:rsidR="00B518C6" w:rsidRDefault="00000000">
            <w:pPr>
              <w:pStyle w:val="TableParagraph"/>
              <w:spacing w:before="98"/>
              <w:ind w:left="412"/>
              <w:rPr>
                <w:sz w:val="18"/>
              </w:rPr>
            </w:pPr>
            <w:r>
              <w:rPr>
                <w:sz w:val="18"/>
              </w:rPr>
              <w:t>Black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African</w:t>
            </w:r>
          </w:p>
        </w:tc>
        <w:tc>
          <w:tcPr>
            <w:tcW w:w="2130" w:type="dxa"/>
          </w:tcPr>
          <w:p w14:paraId="6D4528A3" w14:textId="77777777" w:rsidR="00B518C6" w:rsidRDefault="00000000">
            <w:pPr>
              <w:pStyle w:val="TableParagraph"/>
              <w:spacing w:before="98"/>
              <w:ind w:left="14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(88.9%)</w:t>
            </w:r>
          </w:p>
        </w:tc>
        <w:tc>
          <w:tcPr>
            <w:tcW w:w="1963" w:type="dxa"/>
          </w:tcPr>
          <w:p w14:paraId="1134EE27" w14:textId="77777777" w:rsidR="00B518C6" w:rsidRDefault="00000000">
            <w:pPr>
              <w:pStyle w:val="TableParagraph"/>
              <w:spacing w:before="98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(83.3%)</w:t>
            </w:r>
          </w:p>
        </w:tc>
        <w:tc>
          <w:tcPr>
            <w:tcW w:w="1124" w:type="dxa"/>
          </w:tcPr>
          <w:p w14:paraId="36A10817" w14:textId="77777777" w:rsidR="00B518C6" w:rsidRDefault="00B518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8C6" w14:paraId="0293CEA5" w14:textId="77777777" w:rsidTr="00612900"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532" w:author="Joseph Sempa" w:date="2024-12-03T16:28:00Z" w16du:dateUtc="2024-12-03T14:28:00Z">
            <w:tblPrEx>
              <w:tblW w:w="0" w:type="auto"/>
              <w:tblInd w:w="26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val="405"/>
          <w:trPrChange w:id="533" w:author="Joseph Sempa" w:date="2024-12-03T16:28:00Z" w16du:dateUtc="2024-12-03T14:28:00Z">
            <w:trPr>
              <w:trHeight w:val="405"/>
            </w:trPr>
          </w:trPrChange>
        </w:trPr>
        <w:tc>
          <w:tcPr>
            <w:tcW w:w="4151" w:type="dxa"/>
            <w:tcPrChange w:id="534" w:author="Joseph Sempa" w:date="2024-12-03T16:28:00Z" w16du:dateUtc="2024-12-03T14:28:00Z">
              <w:tcPr>
                <w:tcW w:w="4151" w:type="dxa"/>
              </w:tcPr>
            </w:tcPrChange>
          </w:tcPr>
          <w:p w14:paraId="17383B06" w14:textId="77777777" w:rsidR="00B518C6" w:rsidRDefault="00000000">
            <w:pPr>
              <w:pStyle w:val="TableParagraph"/>
              <w:spacing w:before="98"/>
              <w:ind w:left="412"/>
              <w:rPr>
                <w:sz w:val="18"/>
              </w:rPr>
            </w:pPr>
            <w:r>
              <w:rPr>
                <w:spacing w:val="-2"/>
                <w:sz w:val="18"/>
              </w:rPr>
              <w:t>Other</w:t>
            </w:r>
          </w:p>
        </w:tc>
        <w:tc>
          <w:tcPr>
            <w:tcW w:w="2130" w:type="dxa"/>
            <w:tcPrChange w:id="535" w:author="Joseph Sempa" w:date="2024-12-03T16:28:00Z" w16du:dateUtc="2024-12-03T14:28:00Z">
              <w:tcPr>
                <w:tcW w:w="2130" w:type="dxa"/>
              </w:tcPr>
            </w:tcPrChange>
          </w:tcPr>
          <w:p w14:paraId="633D1D42" w14:textId="77777777" w:rsidR="00B518C6" w:rsidRDefault="00000000">
            <w:pPr>
              <w:pStyle w:val="TableParagraph"/>
              <w:spacing w:before="98"/>
              <w:ind w:left="14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(11.1%)</w:t>
            </w:r>
          </w:p>
        </w:tc>
        <w:tc>
          <w:tcPr>
            <w:tcW w:w="1963" w:type="dxa"/>
            <w:tcPrChange w:id="536" w:author="Joseph Sempa" w:date="2024-12-03T16:28:00Z" w16du:dateUtc="2024-12-03T14:28:00Z">
              <w:tcPr>
                <w:tcW w:w="1963" w:type="dxa"/>
              </w:tcPr>
            </w:tcPrChange>
          </w:tcPr>
          <w:p w14:paraId="3A986324" w14:textId="77777777" w:rsidR="00B518C6" w:rsidRDefault="00000000">
            <w:pPr>
              <w:pStyle w:val="TableParagraph"/>
              <w:spacing w:before="98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(16.7%)</w:t>
            </w:r>
          </w:p>
        </w:tc>
        <w:tc>
          <w:tcPr>
            <w:tcW w:w="1124" w:type="dxa"/>
            <w:tcPrChange w:id="537" w:author="Joseph Sempa" w:date="2024-12-03T16:28:00Z" w16du:dateUtc="2024-12-03T14:28:00Z">
              <w:tcPr>
                <w:tcW w:w="1124" w:type="dxa"/>
              </w:tcPr>
            </w:tcPrChange>
          </w:tcPr>
          <w:p w14:paraId="032020B7" w14:textId="77777777" w:rsidR="00B518C6" w:rsidRDefault="00B518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8C6" w14:paraId="549005DD" w14:textId="77777777">
        <w:trPr>
          <w:trHeight w:val="611"/>
        </w:trPr>
        <w:tc>
          <w:tcPr>
            <w:tcW w:w="4151" w:type="dxa"/>
          </w:tcPr>
          <w:p w14:paraId="7B6B5254" w14:textId="77777777" w:rsidR="00B518C6" w:rsidRDefault="00000000">
            <w:pPr>
              <w:pStyle w:val="TableParagraph"/>
              <w:spacing w:before="96"/>
              <w:ind w:left="212" w:right="17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illness,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median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(IQR) </w:t>
            </w:r>
            <w:r>
              <w:rPr>
                <w:b/>
                <w:spacing w:val="-2"/>
                <w:sz w:val="18"/>
              </w:rPr>
              <w:t>(days)</w:t>
            </w:r>
          </w:p>
        </w:tc>
        <w:tc>
          <w:tcPr>
            <w:tcW w:w="2130" w:type="dxa"/>
          </w:tcPr>
          <w:p w14:paraId="5F424ECE" w14:textId="77777777" w:rsidR="00B518C6" w:rsidRDefault="00000000">
            <w:pPr>
              <w:pStyle w:val="TableParagraph"/>
              <w:spacing w:before="96"/>
              <w:ind w:left="527"/>
              <w:rPr>
                <w:sz w:val="18"/>
              </w:rPr>
            </w:pPr>
            <w:r>
              <w:rPr>
                <w:sz w:val="18"/>
              </w:rPr>
              <w:t>10.0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(7.0,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14.0)</w:t>
            </w:r>
          </w:p>
        </w:tc>
        <w:tc>
          <w:tcPr>
            <w:tcW w:w="1963" w:type="dxa"/>
          </w:tcPr>
          <w:p w14:paraId="0DD6156C" w14:textId="77777777" w:rsidR="00B518C6" w:rsidRDefault="00000000">
            <w:pPr>
              <w:pStyle w:val="TableParagraph"/>
              <w:spacing w:before="96"/>
              <w:ind w:left="331"/>
              <w:rPr>
                <w:sz w:val="18"/>
              </w:rPr>
            </w:pPr>
            <w:r>
              <w:rPr>
                <w:sz w:val="18"/>
              </w:rPr>
              <w:t>14.0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(14.0,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27.8)</w:t>
            </w:r>
          </w:p>
        </w:tc>
        <w:tc>
          <w:tcPr>
            <w:tcW w:w="1124" w:type="dxa"/>
          </w:tcPr>
          <w:p w14:paraId="690088E1" w14:textId="77777777" w:rsidR="00B518C6" w:rsidRDefault="00000000">
            <w:pPr>
              <w:pStyle w:val="TableParagraph"/>
              <w:spacing w:before="96"/>
              <w:ind w:left="23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0.006</w:t>
            </w:r>
          </w:p>
        </w:tc>
      </w:tr>
      <w:tr w:rsidR="00B518C6" w14:paraId="7A098FAC" w14:textId="77777777">
        <w:trPr>
          <w:trHeight w:val="408"/>
        </w:trPr>
        <w:tc>
          <w:tcPr>
            <w:tcW w:w="4151" w:type="dxa"/>
          </w:tcPr>
          <w:p w14:paraId="343DDF3B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Weight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loss</w:t>
            </w:r>
          </w:p>
        </w:tc>
        <w:tc>
          <w:tcPr>
            <w:tcW w:w="2130" w:type="dxa"/>
          </w:tcPr>
          <w:p w14:paraId="44A99C25" w14:textId="77777777" w:rsidR="00B518C6" w:rsidRDefault="00000000">
            <w:pPr>
              <w:pStyle w:val="TableParagraph"/>
              <w:spacing w:before="98"/>
              <w:ind w:left="14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(100.0%)</w:t>
            </w:r>
          </w:p>
        </w:tc>
        <w:tc>
          <w:tcPr>
            <w:tcW w:w="1963" w:type="dxa"/>
          </w:tcPr>
          <w:p w14:paraId="39D81CBF" w14:textId="77777777" w:rsidR="00B518C6" w:rsidRDefault="00000000">
            <w:pPr>
              <w:pStyle w:val="TableParagraph"/>
              <w:spacing w:before="98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(79.2%)</w:t>
            </w:r>
          </w:p>
        </w:tc>
        <w:tc>
          <w:tcPr>
            <w:tcW w:w="1124" w:type="dxa"/>
          </w:tcPr>
          <w:p w14:paraId="32D3950B" w14:textId="77777777" w:rsidR="00B518C6" w:rsidRDefault="00000000">
            <w:pPr>
              <w:pStyle w:val="TableParagraph"/>
              <w:spacing w:before="98"/>
              <w:ind w:left="2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</w:tr>
      <w:tr w:rsidR="00B518C6" w14:paraId="51A979C0" w14:textId="77777777" w:rsidTr="00612900"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538" w:author="Joseph Sempa" w:date="2024-12-03T16:28:00Z" w16du:dateUtc="2024-12-03T14:28:00Z">
            <w:tblPrEx>
              <w:tblW w:w="0" w:type="auto"/>
              <w:tblInd w:w="26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val="406"/>
          <w:trPrChange w:id="539" w:author="Joseph Sempa" w:date="2024-12-03T16:28:00Z" w16du:dateUtc="2024-12-03T14:28:00Z">
            <w:trPr>
              <w:trHeight w:val="406"/>
            </w:trPr>
          </w:trPrChange>
        </w:trPr>
        <w:tc>
          <w:tcPr>
            <w:tcW w:w="4151" w:type="dxa"/>
            <w:tcPrChange w:id="540" w:author="Joseph Sempa" w:date="2024-12-03T16:28:00Z" w16du:dateUtc="2024-12-03T14:28:00Z">
              <w:tcPr>
                <w:tcW w:w="4151" w:type="dxa"/>
                <w:tcBorders>
                  <w:bottom w:val="single" w:sz="4" w:space="0" w:color="7F7F7F"/>
                </w:tcBorders>
              </w:tcPr>
            </w:tcPrChange>
          </w:tcPr>
          <w:p w14:paraId="5BD9C107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Viral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load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(log10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Copies/mL)</w:t>
            </w:r>
          </w:p>
        </w:tc>
        <w:tc>
          <w:tcPr>
            <w:tcW w:w="2130" w:type="dxa"/>
            <w:tcPrChange w:id="541" w:author="Joseph Sempa" w:date="2024-12-03T16:28:00Z" w16du:dateUtc="2024-12-03T14:28:00Z">
              <w:tcPr>
                <w:tcW w:w="2130" w:type="dxa"/>
                <w:tcBorders>
                  <w:bottom w:val="single" w:sz="4" w:space="0" w:color="7F7F7F"/>
                </w:tcBorders>
              </w:tcPr>
            </w:tcPrChange>
          </w:tcPr>
          <w:p w14:paraId="4BCF1A03" w14:textId="77777777" w:rsidR="00B518C6" w:rsidRDefault="00000000">
            <w:pPr>
              <w:pStyle w:val="TableParagraph"/>
              <w:spacing w:before="98"/>
              <w:ind w:left="477"/>
              <w:rPr>
                <w:sz w:val="18"/>
              </w:rPr>
            </w:pPr>
            <w:r>
              <w:rPr>
                <w:sz w:val="18"/>
              </w:rPr>
              <w:t>11.6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(11.6,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11.6)</w:t>
            </w:r>
          </w:p>
        </w:tc>
        <w:tc>
          <w:tcPr>
            <w:tcW w:w="1963" w:type="dxa"/>
            <w:tcPrChange w:id="542" w:author="Joseph Sempa" w:date="2024-12-03T16:28:00Z" w16du:dateUtc="2024-12-03T14:28:00Z">
              <w:tcPr>
                <w:tcW w:w="1963" w:type="dxa"/>
                <w:tcBorders>
                  <w:bottom w:val="single" w:sz="4" w:space="0" w:color="7F7F7F"/>
                </w:tcBorders>
              </w:tcPr>
            </w:tcPrChange>
          </w:tcPr>
          <w:p w14:paraId="6325B137" w14:textId="77777777" w:rsidR="00B518C6" w:rsidRDefault="00000000">
            <w:pPr>
              <w:pStyle w:val="TableParagraph"/>
              <w:spacing w:before="98"/>
              <w:ind w:left="331"/>
              <w:rPr>
                <w:sz w:val="18"/>
              </w:rPr>
            </w:pPr>
            <w:r>
              <w:rPr>
                <w:sz w:val="18"/>
              </w:rPr>
              <w:t>11.4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(10.9,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11.8)</w:t>
            </w:r>
          </w:p>
        </w:tc>
        <w:tc>
          <w:tcPr>
            <w:tcW w:w="1124" w:type="dxa"/>
            <w:tcPrChange w:id="543" w:author="Joseph Sempa" w:date="2024-12-03T16:28:00Z" w16du:dateUtc="2024-12-03T14:28:00Z">
              <w:tcPr>
                <w:tcW w:w="1124" w:type="dxa"/>
                <w:tcBorders>
                  <w:bottom w:val="single" w:sz="4" w:space="0" w:color="7F7F7F"/>
                </w:tcBorders>
              </w:tcPr>
            </w:tcPrChange>
          </w:tcPr>
          <w:p w14:paraId="380C79CD" w14:textId="77777777" w:rsidR="00B518C6" w:rsidRDefault="00000000">
            <w:pPr>
              <w:pStyle w:val="TableParagraph"/>
              <w:spacing w:before="98"/>
              <w:ind w:left="2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</w:tbl>
    <w:p w14:paraId="6DB09124" w14:textId="77777777" w:rsidR="00B518C6" w:rsidRDefault="00B518C6">
      <w:pPr>
        <w:jc w:val="center"/>
        <w:rPr>
          <w:sz w:val="18"/>
        </w:rPr>
        <w:sectPr w:rsidR="00B518C6">
          <w:pgSz w:w="12240" w:h="15840"/>
          <w:pgMar w:top="1420" w:right="1200" w:bottom="1000" w:left="1180" w:header="0" w:footer="801" w:gutter="0"/>
          <w:cols w:space="720"/>
        </w:sectPr>
      </w:pPr>
    </w:p>
    <w:p w14:paraId="29BCFC7A" w14:textId="77777777" w:rsidR="00B518C6" w:rsidRDefault="00B518C6">
      <w:pPr>
        <w:pStyle w:val="BodyText"/>
        <w:spacing w:before="1"/>
        <w:rPr>
          <w:rFonts w:ascii="Times New Roman"/>
          <w:b/>
          <w:i/>
          <w:sz w:val="2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6"/>
        <w:gridCol w:w="2200"/>
        <w:gridCol w:w="1957"/>
        <w:gridCol w:w="1105"/>
      </w:tblGrid>
      <w:tr w:rsidR="00B518C6" w14:paraId="4384B3E3" w14:textId="77777777">
        <w:trPr>
          <w:trHeight w:val="409"/>
        </w:trPr>
        <w:tc>
          <w:tcPr>
            <w:tcW w:w="4106" w:type="dxa"/>
            <w:tcBorders>
              <w:top w:val="single" w:sz="4" w:space="0" w:color="7F7F7F"/>
            </w:tcBorders>
          </w:tcPr>
          <w:p w14:paraId="522EAB76" w14:textId="77777777" w:rsidR="00B518C6" w:rsidRDefault="00000000">
            <w:pPr>
              <w:pStyle w:val="TableParagraph"/>
              <w:spacing w:before="99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Tuberculosis</w:t>
            </w:r>
          </w:p>
        </w:tc>
        <w:tc>
          <w:tcPr>
            <w:tcW w:w="2200" w:type="dxa"/>
            <w:tcBorders>
              <w:top w:val="single" w:sz="4" w:space="0" w:color="7F7F7F"/>
            </w:tcBorders>
          </w:tcPr>
          <w:p w14:paraId="6374B138" w14:textId="77777777" w:rsidR="00B518C6" w:rsidRDefault="00000000">
            <w:pPr>
              <w:pStyle w:val="TableParagraph"/>
              <w:spacing w:before="99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(66.7%)</w:t>
            </w:r>
          </w:p>
        </w:tc>
        <w:tc>
          <w:tcPr>
            <w:tcW w:w="1957" w:type="dxa"/>
            <w:tcBorders>
              <w:top w:val="single" w:sz="4" w:space="0" w:color="7F7F7F"/>
            </w:tcBorders>
          </w:tcPr>
          <w:p w14:paraId="0EBFAC01" w14:textId="77777777" w:rsidR="00B518C6" w:rsidRDefault="00000000">
            <w:pPr>
              <w:pStyle w:val="TableParagraph"/>
              <w:spacing w:before="99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(79.2%)</w:t>
            </w:r>
          </w:p>
        </w:tc>
        <w:tc>
          <w:tcPr>
            <w:tcW w:w="1105" w:type="dxa"/>
            <w:tcBorders>
              <w:top w:val="single" w:sz="4" w:space="0" w:color="7F7F7F"/>
            </w:tcBorders>
          </w:tcPr>
          <w:p w14:paraId="6A366319" w14:textId="77777777" w:rsidR="00B518C6" w:rsidRDefault="00000000">
            <w:pPr>
              <w:pStyle w:val="TableParagraph"/>
              <w:spacing w:before="99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</w:tr>
      <w:tr w:rsidR="00B518C6" w14:paraId="36EBF595" w14:textId="77777777">
        <w:trPr>
          <w:trHeight w:val="407"/>
        </w:trPr>
        <w:tc>
          <w:tcPr>
            <w:tcW w:w="4106" w:type="dxa"/>
          </w:tcPr>
          <w:p w14:paraId="54F5E454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Cryptococcus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neoformans</w:t>
            </w:r>
          </w:p>
        </w:tc>
        <w:tc>
          <w:tcPr>
            <w:tcW w:w="2200" w:type="dxa"/>
          </w:tcPr>
          <w:p w14:paraId="784554B0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(33.3%)</w:t>
            </w:r>
          </w:p>
        </w:tc>
        <w:tc>
          <w:tcPr>
            <w:tcW w:w="1957" w:type="dxa"/>
          </w:tcPr>
          <w:p w14:paraId="16CECC8A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(29.2%)</w:t>
            </w:r>
          </w:p>
        </w:tc>
        <w:tc>
          <w:tcPr>
            <w:tcW w:w="1105" w:type="dxa"/>
          </w:tcPr>
          <w:p w14:paraId="1689937E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0B063996" w14:textId="77777777">
        <w:trPr>
          <w:trHeight w:val="405"/>
        </w:trPr>
        <w:tc>
          <w:tcPr>
            <w:tcW w:w="4106" w:type="dxa"/>
          </w:tcPr>
          <w:p w14:paraId="1539206F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Pneumonia</w:t>
            </w:r>
          </w:p>
        </w:tc>
        <w:tc>
          <w:tcPr>
            <w:tcW w:w="2200" w:type="dxa"/>
          </w:tcPr>
          <w:p w14:paraId="4B9E0ADB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(11.1%)</w:t>
            </w:r>
          </w:p>
        </w:tc>
        <w:tc>
          <w:tcPr>
            <w:tcW w:w="1957" w:type="dxa"/>
          </w:tcPr>
          <w:p w14:paraId="091346CF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(12.5%)</w:t>
            </w:r>
          </w:p>
        </w:tc>
        <w:tc>
          <w:tcPr>
            <w:tcW w:w="1105" w:type="dxa"/>
          </w:tcPr>
          <w:p w14:paraId="43901F1B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49048F8A" w14:textId="77777777">
        <w:trPr>
          <w:trHeight w:val="405"/>
        </w:trPr>
        <w:tc>
          <w:tcPr>
            <w:tcW w:w="4106" w:type="dxa"/>
          </w:tcPr>
          <w:p w14:paraId="08DBDCC1" w14:textId="77777777" w:rsidR="00B518C6" w:rsidRDefault="00000000">
            <w:pPr>
              <w:pStyle w:val="TableParagraph"/>
              <w:spacing w:before="96"/>
              <w:ind w:left="2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Kaposis</w:t>
            </w:r>
            <w:proofErr w:type="spellEnd"/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sarcoma</w:t>
            </w:r>
          </w:p>
        </w:tc>
        <w:tc>
          <w:tcPr>
            <w:tcW w:w="2200" w:type="dxa"/>
          </w:tcPr>
          <w:p w14:paraId="75B0807F" w14:textId="77777777" w:rsidR="00B518C6" w:rsidRDefault="00000000">
            <w:pPr>
              <w:pStyle w:val="TableParagraph"/>
              <w:spacing w:before="96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957" w:type="dxa"/>
          </w:tcPr>
          <w:p w14:paraId="0F3E84AC" w14:textId="77777777" w:rsidR="00B518C6" w:rsidRDefault="00000000">
            <w:pPr>
              <w:pStyle w:val="TableParagraph"/>
              <w:spacing w:before="96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(4.2%)</w:t>
            </w:r>
          </w:p>
        </w:tc>
        <w:tc>
          <w:tcPr>
            <w:tcW w:w="1105" w:type="dxa"/>
          </w:tcPr>
          <w:p w14:paraId="6C74699D" w14:textId="77777777" w:rsidR="00B518C6" w:rsidRDefault="00000000">
            <w:pPr>
              <w:pStyle w:val="TableParagraph"/>
              <w:spacing w:before="96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22A41C50" w14:textId="77777777">
        <w:trPr>
          <w:trHeight w:val="407"/>
        </w:trPr>
        <w:tc>
          <w:tcPr>
            <w:tcW w:w="4106" w:type="dxa"/>
          </w:tcPr>
          <w:p w14:paraId="4F03835D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HSV</w:t>
            </w:r>
          </w:p>
        </w:tc>
        <w:tc>
          <w:tcPr>
            <w:tcW w:w="2200" w:type="dxa"/>
          </w:tcPr>
          <w:p w14:paraId="54D365A5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957" w:type="dxa"/>
          </w:tcPr>
          <w:p w14:paraId="4CEF4322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(4.2%)</w:t>
            </w:r>
          </w:p>
        </w:tc>
        <w:tc>
          <w:tcPr>
            <w:tcW w:w="1105" w:type="dxa"/>
          </w:tcPr>
          <w:p w14:paraId="11EF412D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7871AD80" w14:textId="77777777">
        <w:trPr>
          <w:trHeight w:val="408"/>
        </w:trPr>
        <w:tc>
          <w:tcPr>
            <w:tcW w:w="4106" w:type="dxa"/>
          </w:tcPr>
          <w:p w14:paraId="0CDEEF0D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proofErr w:type="spellStart"/>
            <w:r>
              <w:rPr>
                <w:b/>
                <w:spacing w:val="-4"/>
                <w:sz w:val="18"/>
              </w:rPr>
              <w:t>HepB</w:t>
            </w:r>
            <w:proofErr w:type="spellEnd"/>
          </w:p>
        </w:tc>
        <w:tc>
          <w:tcPr>
            <w:tcW w:w="2200" w:type="dxa"/>
          </w:tcPr>
          <w:p w14:paraId="5F856BDC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957" w:type="dxa"/>
          </w:tcPr>
          <w:p w14:paraId="1C87C239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(12.5%)</w:t>
            </w:r>
          </w:p>
        </w:tc>
        <w:tc>
          <w:tcPr>
            <w:tcW w:w="1105" w:type="dxa"/>
          </w:tcPr>
          <w:p w14:paraId="1F32BC62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</w:tr>
      <w:tr w:rsidR="00B518C6" w14:paraId="01AE8DC4" w14:textId="77777777">
        <w:trPr>
          <w:trHeight w:val="407"/>
        </w:trPr>
        <w:tc>
          <w:tcPr>
            <w:tcW w:w="4106" w:type="dxa"/>
          </w:tcPr>
          <w:p w14:paraId="3C1A06A7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Candida</w:t>
            </w:r>
          </w:p>
        </w:tc>
        <w:tc>
          <w:tcPr>
            <w:tcW w:w="2200" w:type="dxa"/>
          </w:tcPr>
          <w:p w14:paraId="4D7E17F3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957" w:type="dxa"/>
          </w:tcPr>
          <w:p w14:paraId="7969929A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(4.2%)</w:t>
            </w:r>
          </w:p>
        </w:tc>
        <w:tc>
          <w:tcPr>
            <w:tcW w:w="1105" w:type="dxa"/>
          </w:tcPr>
          <w:p w14:paraId="622A092A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5451EE0C" w14:textId="77777777">
        <w:trPr>
          <w:trHeight w:val="402"/>
        </w:trPr>
        <w:tc>
          <w:tcPr>
            <w:tcW w:w="4106" w:type="dxa"/>
          </w:tcPr>
          <w:p w14:paraId="20815532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CD4</w:t>
            </w:r>
            <w:r>
              <w:rPr>
                <w:b/>
                <w:spacing w:val="-4"/>
                <w:sz w:val="18"/>
              </w:rPr>
              <w:t xml:space="preserve"> count</w:t>
            </w:r>
          </w:p>
        </w:tc>
        <w:tc>
          <w:tcPr>
            <w:tcW w:w="2200" w:type="dxa"/>
          </w:tcPr>
          <w:p w14:paraId="1CAE3377" w14:textId="77777777" w:rsidR="00B518C6" w:rsidRDefault="00000000">
            <w:pPr>
              <w:pStyle w:val="TableParagraph"/>
              <w:spacing w:before="98"/>
              <w:ind w:left="522"/>
              <w:rPr>
                <w:sz w:val="18"/>
              </w:rPr>
            </w:pPr>
            <w:r>
              <w:rPr>
                <w:sz w:val="18"/>
              </w:rPr>
              <w:t>46.0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(23.0,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76.0)</w:t>
            </w:r>
          </w:p>
        </w:tc>
        <w:tc>
          <w:tcPr>
            <w:tcW w:w="1957" w:type="dxa"/>
          </w:tcPr>
          <w:p w14:paraId="61F90D9B" w14:textId="77777777" w:rsidR="00B518C6" w:rsidRDefault="00000000">
            <w:pPr>
              <w:pStyle w:val="TableParagraph"/>
              <w:spacing w:before="98"/>
              <w:ind w:left="306"/>
              <w:rPr>
                <w:sz w:val="18"/>
              </w:rPr>
            </w:pPr>
            <w:r>
              <w:rPr>
                <w:sz w:val="18"/>
              </w:rPr>
              <w:t>33.5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(12.5,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56.5)</w:t>
            </w:r>
          </w:p>
        </w:tc>
        <w:tc>
          <w:tcPr>
            <w:tcW w:w="1105" w:type="dxa"/>
          </w:tcPr>
          <w:p w14:paraId="2A8BE80C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</w:tr>
      <w:tr w:rsidR="00B518C6" w14:paraId="61006868" w14:textId="77777777">
        <w:trPr>
          <w:trHeight w:val="405"/>
        </w:trPr>
        <w:tc>
          <w:tcPr>
            <w:tcW w:w="4106" w:type="dxa"/>
          </w:tcPr>
          <w:p w14:paraId="66262C75" w14:textId="77777777" w:rsidR="00B518C6" w:rsidRDefault="00000000">
            <w:pPr>
              <w:pStyle w:val="TableParagraph"/>
              <w:spacing w:before="99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White</w:t>
            </w:r>
            <w:r>
              <w:rPr>
                <w:b/>
                <w:spacing w:val="-5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cell</w:t>
            </w:r>
            <w:proofErr w:type="gramEnd"/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count</w:t>
            </w:r>
            <w:r>
              <w:rPr>
                <w:b/>
                <w:spacing w:val="-4"/>
                <w:sz w:val="18"/>
              </w:rPr>
              <w:t xml:space="preserve"> X10</w:t>
            </w:r>
            <w:r>
              <w:rPr>
                <w:b/>
                <w:spacing w:val="-4"/>
                <w:sz w:val="18"/>
                <w:vertAlign w:val="superscript"/>
              </w:rPr>
              <w:t>9</w:t>
            </w:r>
          </w:p>
        </w:tc>
        <w:tc>
          <w:tcPr>
            <w:tcW w:w="2200" w:type="dxa"/>
          </w:tcPr>
          <w:p w14:paraId="61846622" w14:textId="77777777" w:rsidR="00B518C6" w:rsidRDefault="00000000">
            <w:pPr>
              <w:pStyle w:val="TableParagraph"/>
              <w:spacing w:before="99"/>
              <w:ind w:left="672"/>
              <w:rPr>
                <w:sz w:val="18"/>
              </w:rPr>
            </w:pPr>
            <w:r>
              <w:rPr>
                <w:sz w:val="18"/>
              </w:rPr>
              <w:t>5.2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(3.3,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6.5)</w:t>
            </w:r>
          </w:p>
        </w:tc>
        <w:tc>
          <w:tcPr>
            <w:tcW w:w="1957" w:type="dxa"/>
          </w:tcPr>
          <w:p w14:paraId="2F4F1A31" w14:textId="77777777" w:rsidR="00B518C6" w:rsidRDefault="00000000">
            <w:pPr>
              <w:pStyle w:val="TableParagraph"/>
              <w:spacing w:before="99"/>
              <w:ind w:left="406"/>
              <w:rPr>
                <w:sz w:val="18"/>
              </w:rPr>
            </w:pPr>
            <w:r>
              <w:rPr>
                <w:sz w:val="18"/>
              </w:rPr>
              <w:t>5.3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(3.0,</w:t>
            </w:r>
            <w:r>
              <w:rPr>
                <w:spacing w:val="-2"/>
                <w:sz w:val="18"/>
              </w:rPr>
              <w:t xml:space="preserve"> 11.0)</w:t>
            </w:r>
          </w:p>
        </w:tc>
        <w:tc>
          <w:tcPr>
            <w:tcW w:w="1105" w:type="dxa"/>
          </w:tcPr>
          <w:p w14:paraId="08AC9C9A" w14:textId="77777777" w:rsidR="00B518C6" w:rsidRDefault="00000000">
            <w:pPr>
              <w:pStyle w:val="TableParagraph"/>
              <w:spacing w:before="99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4C39B4BE" w14:textId="77777777">
        <w:trPr>
          <w:trHeight w:val="410"/>
        </w:trPr>
        <w:tc>
          <w:tcPr>
            <w:tcW w:w="4106" w:type="dxa"/>
          </w:tcPr>
          <w:p w14:paraId="67B23AEA" w14:textId="77777777" w:rsidR="00B518C6" w:rsidRDefault="00000000">
            <w:pPr>
              <w:pStyle w:val="TableParagraph"/>
              <w:spacing w:before="101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Lymphocyte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count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X10</w:t>
            </w:r>
            <w:r>
              <w:rPr>
                <w:b/>
                <w:spacing w:val="-4"/>
                <w:sz w:val="18"/>
                <w:vertAlign w:val="superscript"/>
              </w:rPr>
              <w:t>9</w:t>
            </w:r>
          </w:p>
        </w:tc>
        <w:tc>
          <w:tcPr>
            <w:tcW w:w="2200" w:type="dxa"/>
          </w:tcPr>
          <w:p w14:paraId="3B8B1ABE" w14:textId="77777777" w:rsidR="00B518C6" w:rsidRDefault="00000000">
            <w:pPr>
              <w:pStyle w:val="TableParagraph"/>
              <w:spacing w:before="101"/>
              <w:ind w:left="672"/>
              <w:rPr>
                <w:sz w:val="18"/>
              </w:rPr>
            </w:pPr>
            <w:r>
              <w:rPr>
                <w:sz w:val="18"/>
              </w:rPr>
              <w:t>1.6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(1.4,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1.7)</w:t>
            </w:r>
          </w:p>
        </w:tc>
        <w:tc>
          <w:tcPr>
            <w:tcW w:w="1957" w:type="dxa"/>
          </w:tcPr>
          <w:p w14:paraId="628DCEE7" w14:textId="77777777" w:rsidR="00B518C6" w:rsidRDefault="00000000">
            <w:pPr>
              <w:pStyle w:val="TableParagraph"/>
              <w:spacing w:before="101"/>
              <w:ind w:left="456"/>
              <w:rPr>
                <w:sz w:val="18"/>
              </w:rPr>
            </w:pPr>
            <w:r>
              <w:rPr>
                <w:sz w:val="18"/>
              </w:rPr>
              <w:t>0.9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(0.5,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1.1)</w:t>
            </w:r>
          </w:p>
        </w:tc>
        <w:tc>
          <w:tcPr>
            <w:tcW w:w="1105" w:type="dxa"/>
          </w:tcPr>
          <w:p w14:paraId="754752A0" w14:textId="77777777" w:rsidR="00B518C6" w:rsidRDefault="00000000">
            <w:pPr>
              <w:pStyle w:val="TableParagraph"/>
              <w:spacing w:before="101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53A6E199" w14:textId="77777777">
        <w:trPr>
          <w:trHeight w:val="408"/>
        </w:trPr>
        <w:tc>
          <w:tcPr>
            <w:tcW w:w="4106" w:type="dxa"/>
          </w:tcPr>
          <w:p w14:paraId="5CD7B729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Neutrophils</w:t>
            </w:r>
          </w:p>
        </w:tc>
        <w:tc>
          <w:tcPr>
            <w:tcW w:w="2200" w:type="dxa"/>
          </w:tcPr>
          <w:p w14:paraId="5A9A8D70" w14:textId="77777777" w:rsidR="00B518C6" w:rsidRDefault="00000000">
            <w:pPr>
              <w:pStyle w:val="TableParagraph"/>
              <w:spacing w:before="98"/>
              <w:ind w:left="672"/>
              <w:rPr>
                <w:sz w:val="18"/>
              </w:rPr>
            </w:pPr>
            <w:r>
              <w:rPr>
                <w:sz w:val="18"/>
              </w:rPr>
              <w:t>3.2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(2.0,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4.3)</w:t>
            </w:r>
          </w:p>
        </w:tc>
        <w:tc>
          <w:tcPr>
            <w:tcW w:w="1957" w:type="dxa"/>
          </w:tcPr>
          <w:p w14:paraId="7630F0F4" w14:textId="77777777" w:rsidR="00B518C6" w:rsidRDefault="00000000">
            <w:pPr>
              <w:pStyle w:val="TableParagraph"/>
              <w:spacing w:before="98"/>
              <w:ind w:left="456"/>
              <w:rPr>
                <w:sz w:val="18"/>
              </w:rPr>
            </w:pPr>
            <w:r>
              <w:rPr>
                <w:sz w:val="18"/>
              </w:rPr>
              <w:t>1.6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(1.1,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2.5)</w:t>
            </w:r>
          </w:p>
        </w:tc>
        <w:tc>
          <w:tcPr>
            <w:tcW w:w="1105" w:type="dxa"/>
          </w:tcPr>
          <w:p w14:paraId="4E98B6BA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5DB4087C" w14:textId="77777777">
        <w:trPr>
          <w:trHeight w:val="307"/>
        </w:trPr>
        <w:tc>
          <w:tcPr>
            <w:tcW w:w="4106" w:type="dxa"/>
          </w:tcPr>
          <w:p w14:paraId="4429973A" w14:textId="77777777" w:rsidR="00B518C6" w:rsidRDefault="00000000">
            <w:pPr>
              <w:pStyle w:val="TableParagraph"/>
              <w:spacing w:before="98" w:line="189" w:lineRule="exact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Sodium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mmol/L</w:t>
            </w:r>
          </w:p>
        </w:tc>
        <w:tc>
          <w:tcPr>
            <w:tcW w:w="2200" w:type="dxa"/>
          </w:tcPr>
          <w:p w14:paraId="0A9B7473" w14:textId="77777777" w:rsidR="00B518C6" w:rsidRDefault="00000000">
            <w:pPr>
              <w:pStyle w:val="TableParagraph"/>
              <w:spacing w:before="98" w:line="189" w:lineRule="exact"/>
              <w:ind w:left="652"/>
              <w:rPr>
                <w:sz w:val="18"/>
              </w:rPr>
            </w:pPr>
            <w:r>
              <w:rPr>
                <w:sz w:val="18"/>
              </w:rPr>
              <w:t>133.0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(131.0,</w:t>
            </w:r>
          </w:p>
        </w:tc>
        <w:tc>
          <w:tcPr>
            <w:tcW w:w="1957" w:type="dxa"/>
          </w:tcPr>
          <w:p w14:paraId="08CF143B" w14:textId="77777777" w:rsidR="00B518C6" w:rsidRDefault="00000000">
            <w:pPr>
              <w:pStyle w:val="TableParagraph"/>
              <w:spacing w:before="98" w:line="189" w:lineRule="exact"/>
              <w:ind w:left="436"/>
              <w:rPr>
                <w:sz w:val="18"/>
              </w:rPr>
            </w:pPr>
            <w:r>
              <w:rPr>
                <w:sz w:val="18"/>
              </w:rPr>
              <w:t>135.0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(132.8,</w:t>
            </w:r>
          </w:p>
        </w:tc>
        <w:tc>
          <w:tcPr>
            <w:tcW w:w="1105" w:type="dxa"/>
          </w:tcPr>
          <w:p w14:paraId="0B47D49C" w14:textId="77777777" w:rsidR="00B518C6" w:rsidRDefault="00000000">
            <w:pPr>
              <w:pStyle w:val="TableParagraph"/>
              <w:spacing w:before="98" w:line="189" w:lineRule="exact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532998BD" w14:textId="77777777">
        <w:trPr>
          <w:trHeight w:val="307"/>
        </w:trPr>
        <w:tc>
          <w:tcPr>
            <w:tcW w:w="4106" w:type="dxa"/>
          </w:tcPr>
          <w:p w14:paraId="5EB67681" w14:textId="77777777" w:rsidR="00B518C6" w:rsidRDefault="00B518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0" w:type="dxa"/>
          </w:tcPr>
          <w:p w14:paraId="18ED1D90" w14:textId="77777777" w:rsidR="00B518C6" w:rsidRDefault="00000000">
            <w:pPr>
              <w:pStyle w:val="TableParagraph"/>
              <w:spacing w:line="205" w:lineRule="exact"/>
              <w:ind w:left="16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135.0)</w:t>
            </w:r>
          </w:p>
        </w:tc>
        <w:tc>
          <w:tcPr>
            <w:tcW w:w="1957" w:type="dxa"/>
          </w:tcPr>
          <w:p w14:paraId="5B93E9F6" w14:textId="77777777" w:rsidR="00B518C6" w:rsidRDefault="00000000">
            <w:pPr>
              <w:pStyle w:val="TableParagraph"/>
              <w:spacing w:line="205" w:lineRule="exact"/>
              <w:ind w:righ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137.0)</w:t>
            </w:r>
          </w:p>
        </w:tc>
        <w:tc>
          <w:tcPr>
            <w:tcW w:w="1105" w:type="dxa"/>
          </w:tcPr>
          <w:p w14:paraId="54837B9A" w14:textId="77777777" w:rsidR="00B518C6" w:rsidRDefault="00B518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8C6" w14:paraId="2C5AE3FA" w14:textId="77777777">
        <w:trPr>
          <w:trHeight w:val="405"/>
        </w:trPr>
        <w:tc>
          <w:tcPr>
            <w:tcW w:w="4106" w:type="dxa"/>
          </w:tcPr>
          <w:p w14:paraId="7DD563AC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Potassium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mmol/L</w:t>
            </w:r>
          </w:p>
        </w:tc>
        <w:tc>
          <w:tcPr>
            <w:tcW w:w="2200" w:type="dxa"/>
          </w:tcPr>
          <w:p w14:paraId="7E5DB597" w14:textId="77777777" w:rsidR="00B518C6" w:rsidRDefault="00000000">
            <w:pPr>
              <w:pStyle w:val="TableParagraph"/>
              <w:spacing w:before="98"/>
              <w:ind w:left="672"/>
              <w:rPr>
                <w:sz w:val="18"/>
              </w:rPr>
            </w:pPr>
            <w:r>
              <w:rPr>
                <w:sz w:val="18"/>
              </w:rPr>
              <w:t>3.7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(3.3,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5.4)</w:t>
            </w:r>
          </w:p>
        </w:tc>
        <w:tc>
          <w:tcPr>
            <w:tcW w:w="1957" w:type="dxa"/>
          </w:tcPr>
          <w:p w14:paraId="6C0C68A6" w14:textId="77777777" w:rsidR="00B518C6" w:rsidRDefault="00000000">
            <w:pPr>
              <w:pStyle w:val="TableParagraph"/>
              <w:spacing w:before="98"/>
              <w:ind w:left="456"/>
              <w:rPr>
                <w:sz w:val="18"/>
              </w:rPr>
            </w:pPr>
            <w:r>
              <w:rPr>
                <w:sz w:val="18"/>
              </w:rPr>
              <w:t>4.0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(3.4,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4.6)</w:t>
            </w:r>
          </w:p>
        </w:tc>
        <w:tc>
          <w:tcPr>
            <w:tcW w:w="1105" w:type="dxa"/>
          </w:tcPr>
          <w:p w14:paraId="33179FD1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0.9</w:t>
            </w:r>
          </w:p>
        </w:tc>
      </w:tr>
      <w:tr w:rsidR="00B518C6" w14:paraId="08954DEF" w14:textId="77777777">
        <w:trPr>
          <w:trHeight w:val="405"/>
        </w:trPr>
        <w:tc>
          <w:tcPr>
            <w:tcW w:w="4106" w:type="dxa"/>
          </w:tcPr>
          <w:p w14:paraId="35E8B980" w14:textId="77777777" w:rsidR="00B518C6" w:rsidRDefault="00000000">
            <w:pPr>
              <w:pStyle w:val="TableParagraph"/>
              <w:spacing w:before="96"/>
              <w:ind w:left="2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Haemoglobin</w:t>
            </w:r>
            <w:proofErr w:type="spellEnd"/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g/dL</w:t>
            </w:r>
          </w:p>
        </w:tc>
        <w:tc>
          <w:tcPr>
            <w:tcW w:w="2200" w:type="dxa"/>
          </w:tcPr>
          <w:p w14:paraId="3C212882" w14:textId="77777777" w:rsidR="00B518C6" w:rsidRDefault="00000000">
            <w:pPr>
              <w:pStyle w:val="TableParagraph"/>
              <w:spacing w:before="96"/>
              <w:ind w:left="572"/>
              <w:rPr>
                <w:sz w:val="18"/>
              </w:rPr>
            </w:pPr>
            <w:r>
              <w:rPr>
                <w:sz w:val="18"/>
              </w:rPr>
              <w:t>10.2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(8.1,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10.4)</w:t>
            </w:r>
          </w:p>
        </w:tc>
        <w:tc>
          <w:tcPr>
            <w:tcW w:w="1957" w:type="dxa"/>
          </w:tcPr>
          <w:p w14:paraId="5F1BE83A" w14:textId="77777777" w:rsidR="00B518C6" w:rsidRDefault="00000000">
            <w:pPr>
              <w:pStyle w:val="TableParagraph"/>
              <w:spacing w:before="96"/>
              <w:ind w:left="406"/>
              <w:rPr>
                <w:sz w:val="18"/>
              </w:rPr>
            </w:pPr>
            <w:r>
              <w:rPr>
                <w:sz w:val="18"/>
              </w:rPr>
              <w:t>8.7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(7.6,</w:t>
            </w:r>
            <w:r>
              <w:rPr>
                <w:spacing w:val="-2"/>
                <w:sz w:val="18"/>
              </w:rPr>
              <w:t xml:space="preserve"> 10.7)</w:t>
            </w:r>
          </w:p>
        </w:tc>
        <w:tc>
          <w:tcPr>
            <w:tcW w:w="1105" w:type="dxa"/>
          </w:tcPr>
          <w:p w14:paraId="4CA8F394" w14:textId="77777777" w:rsidR="00B518C6" w:rsidRDefault="00000000">
            <w:pPr>
              <w:pStyle w:val="TableParagraph"/>
              <w:spacing w:before="96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32113458" w14:textId="77777777">
        <w:trPr>
          <w:trHeight w:val="307"/>
        </w:trPr>
        <w:tc>
          <w:tcPr>
            <w:tcW w:w="4106" w:type="dxa"/>
          </w:tcPr>
          <w:p w14:paraId="62DB8324" w14:textId="77777777" w:rsidR="00B518C6" w:rsidRDefault="00000000">
            <w:pPr>
              <w:pStyle w:val="TableParagraph"/>
              <w:spacing w:before="98" w:line="189" w:lineRule="exact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BP</w:t>
            </w:r>
            <w:r>
              <w:rPr>
                <w:b/>
                <w:spacing w:val="-2"/>
                <w:sz w:val="18"/>
              </w:rPr>
              <w:t xml:space="preserve"> (systolic)</w:t>
            </w:r>
          </w:p>
        </w:tc>
        <w:tc>
          <w:tcPr>
            <w:tcW w:w="2200" w:type="dxa"/>
          </w:tcPr>
          <w:p w14:paraId="1A42FA8F" w14:textId="77777777" w:rsidR="00B518C6" w:rsidRDefault="00000000">
            <w:pPr>
              <w:pStyle w:val="TableParagraph"/>
              <w:spacing w:before="98" w:line="189" w:lineRule="exact"/>
              <w:ind w:left="652"/>
              <w:rPr>
                <w:sz w:val="18"/>
              </w:rPr>
            </w:pPr>
            <w:r>
              <w:rPr>
                <w:sz w:val="18"/>
              </w:rPr>
              <w:t>120.0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(120.0,</w:t>
            </w:r>
          </w:p>
        </w:tc>
        <w:tc>
          <w:tcPr>
            <w:tcW w:w="1957" w:type="dxa"/>
          </w:tcPr>
          <w:p w14:paraId="16930ACE" w14:textId="77777777" w:rsidR="00B518C6" w:rsidRDefault="00000000">
            <w:pPr>
              <w:pStyle w:val="TableParagraph"/>
              <w:spacing w:before="98" w:line="189" w:lineRule="exact"/>
              <w:ind w:left="436"/>
              <w:rPr>
                <w:sz w:val="18"/>
              </w:rPr>
            </w:pPr>
            <w:r>
              <w:rPr>
                <w:sz w:val="18"/>
              </w:rPr>
              <w:t>116.0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(100.0,</w:t>
            </w:r>
          </w:p>
        </w:tc>
        <w:tc>
          <w:tcPr>
            <w:tcW w:w="1105" w:type="dxa"/>
          </w:tcPr>
          <w:p w14:paraId="221245EC" w14:textId="77777777" w:rsidR="00B518C6" w:rsidRDefault="00000000">
            <w:pPr>
              <w:pStyle w:val="TableParagraph"/>
              <w:spacing w:before="98" w:line="189" w:lineRule="exact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33B7885B" w14:textId="77777777">
        <w:trPr>
          <w:trHeight w:val="307"/>
        </w:trPr>
        <w:tc>
          <w:tcPr>
            <w:tcW w:w="4106" w:type="dxa"/>
          </w:tcPr>
          <w:p w14:paraId="5911E3FE" w14:textId="77777777" w:rsidR="00B518C6" w:rsidRDefault="00B518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0" w:type="dxa"/>
          </w:tcPr>
          <w:p w14:paraId="1E6460D1" w14:textId="77777777" w:rsidR="00B518C6" w:rsidRDefault="00000000">
            <w:pPr>
              <w:pStyle w:val="TableParagraph"/>
              <w:spacing w:line="205" w:lineRule="exact"/>
              <w:ind w:left="16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127.0)</w:t>
            </w:r>
          </w:p>
        </w:tc>
        <w:tc>
          <w:tcPr>
            <w:tcW w:w="1957" w:type="dxa"/>
          </w:tcPr>
          <w:p w14:paraId="0BE2E7BA" w14:textId="77777777" w:rsidR="00B518C6" w:rsidRDefault="00000000">
            <w:pPr>
              <w:pStyle w:val="TableParagraph"/>
              <w:spacing w:line="205" w:lineRule="exact"/>
              <w:ind w:righ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129.5)</w:t>
            </w:r>
          </w:p>
        </w:tc>
        <w:tc>
          <w:tcPr>
            <w:tcW w:w="1105" w:type="dxa"/>
          </w:tcPr>
          <w:p w14:paraId="1AE08E15" w14:textId="77777777" w:rsidR="00B518C6" w:rsidRDefault="00B518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18C6" w14:paraId="21C09858" w14:textId="77777777">
        <w:trPr>
          <w:trHeight w:val="407"/>
        </w:trPr>
        <w:tc>
          <w:tcPr>
            <w:tcW w:w="4106" w:type="dxa"/>
          </w:tcPr>
          <w:p w14:paraId="22F6E4E6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BP</w:t>
            </w:r>
            <w:r>
              <w:rPr>
                <w:b/>
                <w:spacing w:val="-2"/>
                <w:sz w:val="18"/>
              </w:rPr>
              <w:t xml:space="preserve"> (diastolic)</w:t>
            </w:r>
          </w:p>
        </w:tc>
        <w:tc>
          <w:tcPr>
            <w:tcW w:w="2200" w:type="dxa"/>
          </w:tcPr>
          <w:p w14:paraId="74B81D39" w14:textId="77777777" w:rsidR="00B518C6" w:rsidRDefault="00000000">
            <w:pPr>
              <w:pStyle w:val="TableParagraph"/>
              <w:spacing w:before="98"/>
              <w:ind w:left="522"/>
              <w:rPr>
                <w:sz w:val="18"/>
              </w:rPr>
            </w:pPr>
            <w:r>
              <w:rPr>
                <w:sz w:val="18"/>
              </w:rPr>
              <w:t>79.0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(70.0,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85.0)</w:t>
            </w:r>
          </w:p>
        </w:tc>
        <w:tc>
          <w:tcPr>
            <w:tcW w:w="1957" w:type="dxa"/>
          </w:tcPr>
          <w:p w14:paraId="56461375" w14:textId="77777777" w:rsidR="00B518C6" w:rsidRDefault="00000000">
            <w:pPr>
              <w:pStyle w:val="TableParagraph"/>
              <w:spacing w:before="98"/>
              <w:ind w:left="306"/>
              <w:rPr>
                <w:sz w:val="18"/>
              </w:rPr>
            </w:pPr>
            <w:r>
              <w:rPr>
                <w:sz w:val="18"/>
              </w:rPr>
              <w:t>73.0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(61.5,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80.0)</w:t>
            </w:r>
          </w:p>
        </w:tc>
        <w:tc>
          <w:tcPr>
            <w:tcW w:w="1105" w:type="dxa"/>
          </w:tcPr>
          <w:p w14:paraId="5965642B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</w:tr>
      <w:tr w:rsidR="00B518C6" w14:paraId="0C0B6923" w14:textId="77777777">
        <w:trPr>
          <w:trHeight w:val="408"/>
        </w:trPr>
        <w:tc>
          <w:tcPr>
            <w:tcW w:w="4106" w:type="dxa"/>
          </w:tcPr>
          <w:p w14:paraId="74A12FD2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Any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postural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drop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blood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pressure</w:t>
            </w:r>
          </w:p>
        </w:tc>
        <w:tc>
          <w:tcPr>
            <w:tcW w:w="2200" w:type="dxa"/>
          </w:tcPr>
          <w:p w14:paraId="66B492E8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957" w:type="dxa"/>
          </w:tcPr>
          <w:p w14:paraId="3874C5A5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(12.5%)</w:t>
            </w:r>
          </w:p>
        </w:tc>
        <w:tc>
          <w:tcPr>
            <w:tcW w:w="1105" w:type="dxa"/>
          </w:tcPr>
          <w:p w14:paraId="72CF0BFA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</w:tr>
      <w:tr w:rsidR="00B518C6" w14:paraId="0EA48406" w14:textId="77777777">
        <w:trPr>
          <w:trHeight w:val="407"/>
        </w:trPr>
        <w:tc>
          <w:tcPr>
            <w:tcW w:w="4106" w:type="dxa"/>
          </w:tcPr>
          <w:p w14:paraId="2CCD2C2C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Heart</w:t>
            </w:r>
            <w:r>
              <w:rPr>
                <w:b/>
                <w:spacing w:val="-4"/>
                <w:sz w:val="18"/>
              </w:rPr>
              <w:t xml:space="preserve"> rate</w:t>
            </w:r>
          </w:p>
        </w:tc>
        <w:tc>
          <w:tcPr>
            <w:tcW w:w="2200" w:type="dxa"/>
          </w:tcPr>
          <w:p w14:paraId="56246043" w14:textId="77777777" w:rsidR="00B518C6" w:rsidRDefault="00000000">
            <w:pPr>
              <w:pStyle w:val="TableParagraph"/>
              <w:spacing w:before="98"/>
              <w:ind w:left="472"/>
              <w:rPr>
                <w:sz w:val="18"/>
              </w:rPr>
            </w:pPr>
            <w:r>
              <w:rPr>
                <w:sz w:val="18"/>
              </w:rPr>
              <w:t>97.0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(84.0,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105.0)</w:t>
            </w:r>
          </w:p>
        </w:tc>
        <w:tc>
          <w:tcPr>
            <w:tcW w:w="1957" w:type="dxa"/>
          </w:tcPr>
          <w:p w14:paraId="4C8DC0BB" w14:textId="77777777" w:rsidR="00B518C6" w:rsidRDefault="00000000">
            <w:pPr>
              <w:pStyle w:val="TableParagraph"/>
              <w:spacing w:before="98"/>
              <w:ind w:left="306"/>
              <w:rPr>
                <w:sz w:val="18"/>
              </w:rPr>
            </w:pPr>
            <w:r>
              <w:rPr>
                <w:sz w:val="18"/>
              </w:rPr>
              <w:t>84.0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(76.5,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98.0)</w:t>
            </w:r>
          </w:p>
        </w:tc>
        <w:tc>
          <w:tcPr>
            <w:tcW w:w="1105" w:type="dxa"/>
          </w:tcPr>
          <w:p w14:paraId="7527B054" w14:textId="77777777" w:rsidR="00B518C6" w:rsidRDefault="00000000">
            <w:pPr>
              <w:pStyle w:val="TableParagraph"/>
              <w:spacing w:before="98"/>
              <w:ind w:left="4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0.068</w:t>
            </w:r>
          </w:p>
        </w:tc>
      </w:tr>
      <w:tr w:rsidR="00B518C6" w14:paraId="5FEB3C15" w14:textId="77777777">
        <w:trPr>
          <w:trHeight w:val="405"/>
        </w:trPr>
        <w:tc>
          <w:tcPr>
            <w:tcW w:w="4106" w:type="dxa"/>
          </w:tcPr>
          <w:p w14:paraId="5869973F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Hypotension</w:t>
            </w:r>
          </w:p>
        </w:tc>
        <w:tc>
          <w:tcPr>
            <w:tcW w:w="2200" w:type="dxa"/>
          </w:tcPr>
          <w:p w14:paraId="65DC2726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957" w:type="dxa"/>
          </w:tcPr>
          <w:p w14:paraId="49D6BFC9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(8.3%)</w:t>
            </w:r>
          </w:p>
        </w:tc>
        <w:tc>
          <w:tcPr>
            <w:tcW w:w="1105" w:type="dxa"/>
          </w:tcPr>
          <w:p w14:paraId="4E8859D6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2FE27CA3" w14:textId="77777777">
        <w:trPr>
          <w:trHeight w:val="405"/>
        </w:trPr>
        <w:tc>
          <w:tcPr>
            <w:tcW w:w="4106" w:type="dxa"/>
          </w:tcPr>
          <w:p w14:paraId="5E6CED8F" w14:textId="77777777" w:rsidR="00B518C6" w:rsidRDefault="00000000">
            <w:pPr>
              <w:pStyle w:val="TableParagraph"/>
              <w:spacing w:before="96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Weakness</w:t>
            </w:r>
          </w:p>
        </w:tc>
        <w:tc>
          <w:tcPr>
            <w:tcW w:w="2200" w:type="dxa"/>
          </w:tcPr>
          <w:p w14:paraId="13E2716D" w14:textId="77777777" w:rsidR="00B518C6" w:rsidRDefault="00000000">
            <w:pPr>
              <w:pStyle w:val="TableParagraph"/>
              <w:spacing w:before="96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(66.7%)</w:t>
            </w:r>
          </w:p>
        </w:tc>
        <w:tc>
          <w:tcPr>
            <w:tcW w:w="1957" w:type="dxa"/>
          </w:tcPr>
          <w:p w14:paraId="71261A57" w14:textId="77777777" w:rsidR="00B518C6" w:rsidRDefault="00000000">
            <w:pPr>
              <w:pStyle w:val="TableParagraph"/>
              <w:spacing w:before="96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(87.5%)</w:t>
            </w:r>
          </w:p>
        </w:tc>
        <w:tc>
          <w:tcPr>
            <w:tcW w:w="1105" w:type="dxa"/>
          </w:tcPr>
          <w:p w14:paraId="5DCD8133" w14:textId="77777777" w:rsidR="00B518C6" w:rsidRDefault="00000000">
            <w:pPr>
              <w:pStyle w:val="TableParagraph"/>
              <w:spacing w:before="96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</w:tr>
      <w:tr w:rsidR="00B518C6" w14:paraId="76439D7C" w14:textId="77777777">
        <w:trPr>
          <w:trHeight w:val="407"/>
        </w:trPr>
        <w:tc>
          <w:tcPr>
            <w:tcW w:w="4106" w:type="dxa"/>
          </w:tcPr>
          <w:p w14:paraId="1ED43D67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Tiredness</w:t>
            </w:r>
          </w:p>
        </w:tc>
        <w:tc>
          <w:tcPr>
            <w:tcW w:w="2200" w:type="dxa"/>
          </w:tcPr>
          <w:p w14:paraId="4F445722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(77.8%)</w:t>
            </w:r>
          </w:p>
        </w:tc>
        <w:tc>
          <w:tcPr>
            <w:tcW w:w="1957" w:type="dxa"/>
          </w:tcPr>
          <w:p w14:paraId="0BCF8E78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(91.7%)</w:t>
            </w:r>
          </w:p>
        </w:tc>
        <w:tc>
          <w:tcPr>
            <w:tcW w:w="1105" w:type="dxa"/>
          </w:tcPr>
          <w:p w14:paraId="34994046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</w:tr>
      <w:tr w:rsidR="00B518C6" w14:paraId="4F5FAD65" w14:textId="77777777">
        <w:trPr>
          <w:trHeight w:val="408"/>
        </w:trPr>
        <w:tc>
          <w:tcPr>
            <w:tcW w:w="4106" w:type="dxa"/>
          </w:tcPr>
          <w:p w14:paraId="1AFD9902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Poor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appetite</w:t>
            </w:r>
          </w:p>
        </w:tc>
        <w:tc>
          <w:tcPr>
            <w:tcW w:w="2200" w:type="dxa"/>
          </w:tcPr>
          <w:p w14:paraId="0DE3980E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(77.8%)</w:t>
            </w:r>
          </w:p>
        </w:tc>
        <w:tc>
          <w:tcPr>
            <w:tcW w:w="1957" w:type="dxa"/>
          </w:tcPr>
          <w:p w14:paraId="6F4CF8A5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(83.3%)</w:t>
            </w:r>
          </w:p>
        </w:tc>
        <w:tc>
          <w:tcPr>
            <w:tcW w:w="1105" w:type="dxa"/>
          </w:tcPr>
          <w:p w14:paraId="76EBCE8B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47F4B0B8" w14:textId="77777777">
        <w:trPr>
          <w:trHeight w:val="405"/>
        </w:trPr>
        <w:tc>
          <w:tcPr>
            <w:tcW w:w="4106" w:type="dxa"/>
          </w:tcPr>
          <w:p w14:paraId="248BE21F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Increased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pigmentation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skin</w:t>
            </w:r>
          </w:p>
        </w:tc>
        <w:tc>
          <w:tcPr>
            <w:tcW w:w="2200" w:type="dxa"/>
          </w:tcPr>
          <w:p w14:paraId="256E7E5A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(57.1%)</w:t>
            </w:r>
          </w:p>
        </w:tc>
        <w:tc>
          <w:tcPr>
            <w:tcW w:w="1957" w:type="dxa"/>
          </w:tcPr>
          <w:p w14:paraId="1AF21A4A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(39.1%)</w:t>
            </w:r>
          </w:p>
        </w:tc>
        <w:tc>
          <w:tcPr>
            <w:tcW w:w="1105" w:type="dxa"/>
          </w:tcPr>
          <w:p w14:paraId="54E74952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</w:tr>
      <w:tr w:rsidR="00B518C6" w14:paraId="304487F4" w14:textId="77777777">
        <w:trPr>
          <w:trHeight w:val="405"/>
        </w:trPr>
        <w:tc>
          <w:tcPr>
            <w:tcW w:w="4106" w:type="dxa"/>
          </w:tcPr>
          <w:p w14:paraId="112C6C32" w14:textId="77777777" w:rsidR="00B518C6" w:rsidRDefault="00000000">
            <w:pPr>
              <w:pStyle w:val="TableParagraph"/>
              <w:spacing w:before="96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Nausea</w:t>
            </w:r>
          </w:p>
        </w:tc>
        <w:tc>
          <w:tcPr>
            <w:tcW w:w="2200" w:type="dxa"/>
          </w:tcPr>
          <w:p w14:paraId="703F7C79" w14:textId="77777777" w:rsidR="00B518C6" w:rsidRDefault="00000000">
            <w:pPr>
              <w:pStyle w:val="TableParagraph"/>
              <w:spacing w:before="96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(77.8%)</w:t>
            </w:r>
          </w:p>
        </w:tc>
        <w:tc>
          <w:tcPr>
            <w:tcW w:w="1957" w:type="dxa"/>
          </w:tcPr>
          <w:p w14:paraId="4E9724A5" w14:textId="77777777" w:rsidR="00B518C6" w:rsidRDefault="00000000">
            <w:pPr>
              <w:pStyle w:val="TableParagraph"/>
              <w:spacing w:before="96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(58.3%)</w:t>
            </w:r>
          </w:p>
        </w:tc>
        <w:tc>
          <w:tcPr>
            <w:tcW w:w="1105" w:type="dxa"/>
          </w:tcPr>
          <w:p w14:paraId="17659CFE" w14:textId="77777777" w:rsidR="00B518C6" w:rsidRDefault="00000000">
            <w:pPr>
              <w:pStyle w:val="TableParagraph"/>
              <w:spacing w:before="96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5C4ED489" w14:textId="77777777">
        <w:trPr>
          <w:trHeight w:val="408"/>
        </w:trPr>
        <w:tc>
          <w:tcPr>
            <w:tcW w:w="4106" w:type="dxa"/>
          </w:tcPr>
          <w:p w14:paraId="502060A6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Vomiting</w:t>
            </w:r>
          </w:p>
        </w:tc>
        <w:tc>
          <w:tcPr>
            <w:tcW w:w="2200" w:type="dxa"/>
          </w:tcPr>
          <w:p w14:paraId="0528A550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(66.7%)</w:t>
            </w:r>
          </w:p>
        </w:tc>
        <w:tc>
          <w:tcPr>
            <w:tcW w:w="1957" w:type="dxa"/>
          </w:tcPr>
          <w:p w14:paraId="035A9BD9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(20.8%)</w:t>
            </w:r>
          </w:p>
        </w:tc>
        <w:tc>
          <w:tcPr>
            <w:tcW w:w="1105" w:type="dxa"/>
          </w:tcPr>
          <w:p w14:paraId="461986A2" w14:textId="77777777" w:rsidR="00B518C6" w:rsidRDefault="00000000">
            <w:pPr>
              <w:pStyle w:val="TableParagraph"/>
              <w:spacing w:before="98"/>
              <w:ind w:left="4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0.033</w:t>
            </w:r>
          </w:p>
        </w:tc>
      </w:tr>
      <w:tr w:rsidR="00B518C6" w14:paraId="2E91AD92" w14:textId="77777777">
        <w:trPr>
          <w:trHeight w:val="408"/>
        </w:trPr>
        <w:tc>
          <w:tcPr>
            <w:tcW w:w="4106" w:type="dxa"/>
          </w:tcPr>
          <w:p w14:paraId="573C63E2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Liking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salt</w:t>
            </w:r>
          </w:p>
        </w:tc>
        <w:tc>
          <w:tcPr>
            <w:tcW w:w="2200" w:type="dxa"/>
          </w:tcPr>
          <w:p w14:paraId="42D0C652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(55.6%)</w:t>
            </w:r>
          </w:p>
        </w:tc>
        <w:tc>
          <w:tcPr>
            <w:tcW w:w="1957" w:type="dxa"/>
          </w:tcPr>
          <w:p w14:paraId="5E54FCDF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(62.5%)</w:t>
            </w:r>
          </w:p>
        </w:tc>
        <w:tc>
          <w:tcPr>
            <w:tcW w:w="1105" w:type="dxa"/>
          </w:tcPr>
          <w:p w14:paraId="7D75E2FB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38E532EA" w14:textId="77777777">
        <w:trPr>
          <w:trHeight w:val="408"/>
        </w:trPr>
        <w:tc>
          <w:tcPr>
            <w:tcW w:w="4106" w:type="dxa"/>
          </w:tcPr>
          <w:p w14:paraId="25BC9395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Diarrhoea</w:t>
            </w:r>
            <w:proofErr w:type="spellEnd"/>
          </w:p>
        </w:tc>
        <w:tc>
          <w:tcPr>
            <w:tcW w:w="2200" w:type="dxa"/>
          </w:tcPr>
          <w:p w14:paraId="4E7670ED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(22.2%)</w:t>
            </w:r>
          </w:p>
        </w:tc>
        <w:tc>
          <w:tcPr>
            <w:tcW w:w="1957" w:type="dxa"/>
          </w:tcPr>
          <w:p w14:paraId="30D71DF9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(41.7%)</w:t>
            </w:r>
          </w:p>
        </w:tc>
        <w:tc>
          <w:tcPr>
            <w:tcW w:w="1105" w:type="dxa"/>
          </w:tcPr>
          <w:p w14:paraId="47A5A62F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5FFBEFB6" w14:textId="77777777">
        <w:trPr>
          <w:trHeight w:val="405"/>
        </w:trPr>
        <w:tc>
          <w:tcPr>
            <w:tcW w:w="4106" w:type="dxa"/>
          </w:tcPr>
          <w:p w14:paraId="4BDF0CAE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Dizziness</w:t>
            </w:r>
          </w:p>
        </w:tc>
        <w:tc>
          <w:tcPr>
            <w:tcW w:w="2200" w:type="dxa"/>
          </w:tcPr>
          <w:p w14:paraId="46F6489A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(62.5%)</w:t>
            </w:r>
          </w:p>
        </w:tc>
        <w:tc>
          <w:tcPr>
            <w:tcW w:w="1957" w:type="dxa"/>
          </w:tcPr>
          <w:p w14:paraId="714C0A2B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(54.2%)</w:t>
            </w:r>
          </w:p>
        </w:tc>
        <w:tc>
          <w:tcPr>
            <w:tcW w:w="1105" w:type="dxa"/>
          </w:tcPr>
          <w:p w14:paraId="0D2F05BE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0B4F8DB9" w14:textId="77777777">
        <w:trPr>
          <w:trHeight w:val="405"/>
        </w:trPr>
        <w:tc>
          <w:tcPr>
            <w:tcW w:w="4106" w:type="dxa"/>
          </w:tcPr>
          <w:p w14:paraId="5F2800F7" w14:textId="77777777" w:rsidR="00B518C6" w:rsidRDefault="00000000">
            <w:pPr>
              <w:pStyle w:val="TableParagraph"/>
              <w:spacing w:before="96"/>
              <w:ind w:left="2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Anorexia</w:t>
            </w:r>
          </w:p>
        </w:tc>
        <w:tc>
          <w:tcPr>
            <w:tcW w:w="2200" w:type="dxa"/>
          </w:tcPr>
          <w:p w14:paraId="1CB9FA7F" w14:textId="77777777" w:rsidR="00B518C6" w:rsidRDefault="00000000">
            <w:pPr>
              <w:pStyle w:val="TableParagraph"/>
              <w:spacing w:before="96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(66.7%)</w:t>
            </w:r>
          </w:p>
        </w:tc>
        <w:tc>
          <w:tcPr>
            <w:tcW w:w="1957" w:type="dxa"/>
          </w:tcPr>
          <w:p w14:paraId="25CB89CB" w14:textId="77777777" w:rsidR="00B518C6" w:rsidRDefault="00000000">
            <w:pPr>
              <w:pStyle w:val="TableParagraph"/>
              <w:spacing w:before="96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(33.3%)</w:t>
            </w:r>
          </w:p>
        </w:tc>
        <w:tc>
          <w:tcPr>
            <w:tcW w:w="1105" w:type="dxa"/>
          </w:tcPr>
          <w:p w14:paraId="0C71F84E" w14:textId="77777777" w:rsidR="00B518C6" w:rsidRDefault="00000000">
            <w:pPr>
              <w:pStyle w:val="TableParagraph"/>
              <w:spacing w:before="96"/>
              <w:ind w:left="4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0.12</w:t>
            </w:r>
          </w:p>
        </w:tc>
      </w:tr>
      <w:tr w:rsidR="00B518C6" w14:paraId="43B6CB35" w14:textId="77777777">
        <w:trPr>
          <w:trHeight w:val="406"/>
        </w:trPr>
        <w:tc>
          <w:tcPr>
            <w:tcW w:w="4106" w:type="dxa"/>
            <w:tcBorders>
              <w:bottom w:val="single" w:sz="4" w:space="0" w:color="7F7F7F"/>
            </w:tcBorders>
          </w:tcPr>
          <w:p w14:paraId="05FCAD54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Loss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axillary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pubic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hair,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 xml:space="preserve"> female</w:t>
            </w:r>
          </w:p>
        </w:tc>
        <w:tc>
          <w:tcPr>
            <w:tcW w:w="2200" w:type="dxa"/>
            <w:tcBorders>
              <w:bottom w:val="single" w:sz="4" w:space="0" w:color="7F7F7F"/>
            </w:tcBorders>
          </w:tcPr>
          <w:p w14:paraId="49922F0E" w14:textId="77777777" w:rsidR="00B518C6" w:rsidRDefault="00000000">
            <w:pPr>
              <w:pStyle w:val="TableParagraph"/>
              <w:spacing w:before="98"/>
              <w:ind w:left="16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(22.2%)</w:t>
            </w:r>
          </w:p>
        </w:tc>
        <w:tc>
          <w:tcPr>
            <w:tcW w:w="1957" w:type="dxa"/>
            <w:tcBorders>
              <w:bottom w:val="single" w:sz="4" w:space="0" w:color="7F7F7F"/>
            </w:tcBorders>
          </w:tcPr>
          <w:p w14:paraId="08240721" w14:textId="77777777" w:rsidR="00B518C6" w:rsidRDefault="00000000">
            <w:pPr>
              <w:pStyle w:val="TableParagraph"/>
              <w:spacing w:before="98"/>
              <w:ind w:left="2" w:right="2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(12.5%)</w:t>
            </w:r>
          </w:p>
        </w:tc>
        <w:tc>
          <w:tcPr>
            <w:tcW w:w="1105" w:type="dxa"/>
            <w:tcBorders>
              <w:bottom w:val="single" w:sz="4" w:space="0" w:color="7F7F7F"/>
            </w:tcBorders>
          </w:tcPr>
          <w:p w14:paraId="693224B3" w14:textId="77777777" w:rsidR="00B518C6" w:rsidRDefault="00000000">
            <w:pPr>
              <w:pStyle w:val="TableParagraph"/>
              <w:spacing w:before="98"/>
              <w:ind w:lef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</w:tr>
    </w:tbl>
    <w:p w14:paraId="569E8479" w14:textId="77777777" w:rsidR="00B518C6" w:rsidRDefault="00B518C6">
      <w:pPr>
        <w:jc w:val="center"/>
        <w:rPr>
          <w:sz w:val="18"/>
        </w:rPr>
        <w:sectPr w:rsidR="00B518C6">
          <w:pgSz w:w="12240" w:h="15840"/>
          <w:pgMar w:top="1420" w:right="1200" w:bottom="1000" w:left="1180" w:header="0" w:footer="801" w:gutter="0"/>
          <w:cols w:space="720"/>
        </w:sectPr>
      </w:pPr>
    </w:p>
    <w:p w14:paraId="1A4CF618" w14:textId="77777777" w:rsidR="00B518C6" w:rsidRDefault="00B518C6">
      <w:pPr>
        <w:pStyle w:val="BodyText"/>
        <w:spacing w:before="1"/>
        <w:rPr>
          <w:rFonts w:ascii="Times New Roman"/>
          <w:b/>
          <w:i/>
          <w:sz w:val="2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2"/>
        <w:gridCol w:w="2804"/>
        <w:gridCol w:w="1920"/>
        <w:gridCol w:w="1190"/>
      </w:tblGrid>
      <w:tr w:rsidR="00B518C6" w14:paraId="40E5B901" w14:textId="77777777">
        <w:trPr>
          <w:trHeight w:val="409"/>
        </w:trPr>
        <w:tc>
          <w:tcPr>
            <w:tcW w:w="3452" w:type="dxa"/>
            <w:tcBorders>
              <w:top w:val="single" w:sz="4" w:space="0" w:color="7F7F7F"/>
            </w:tcBorders>
          </w:tcPr>
          <w:p w14:paraId="1589ABEC" w14:textId="77777777" w:rsidR="00B518C6" w:rsidRDefault="00000000">
            <w:pPr>
              <w:pStyle w:val="TableParagraph"/>
              <w:spacing w:before="99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Presence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anaemia</w:t>
            </w:r>
            <w:proofErr w:type="spellEnd"/>
          </w:p>
        </w:tc>
        <w:tc>
          <w:tcPr>
            <w:tcW w:w="2804" w:type="dxa"/>
            <w:tcBorders>
              <w:top w:val="single" w:sz="4" w:space="0" w:color="7F7F7F"/>
            </w:tcBorders>
          </w:tcPr>
          <w:p w14:paraId="5D952EDC" w14:textId="77777777" w:rsidR="00B518C6" w:rsidRDefault="00000000">
            <w:pPr>
              <w:pStyle w:val="TableParagraph"/>
              <w:spacing w:before="99"/>
              <w:ind w:right="574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(66.7%)</w:t>
            </w:r>
          </w:p>
        </w:tc>
        <w:tc>
          <w:tcPr>
            <w:tcW w:w="1920" w:type="dxa"/>
            <w:tcBorders>
              <w:top w:val="single" w:sz="4" w:space="0" w:color="7F7F7F"/>
            </w:tcBorders>
          </w:tcPr>
          <w:p w14:paraId="3F339B9E" w14:textId="77777777" w:rsidR="00B518C6" w:rsidRDefault="00000000">
            <w:pPr>
              <w:pStyle w:val="TableParagraph"/>
              <w:spacing w:before="99"/>
              <w:ind w:left="11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(56.5%)</w:t>
            </w:r>
          </w:p>
        </w:tc>
        <w:tc>
          <w:tcPr>
            <w:tcW w:w="1190" w:type="dxa"/>
            <w:tcBorders>
              <w:top w:val="single" w:sz="4" w:space="0" w:color="7F7F7F"/>
            </w:tcBorders>
          </w:tcPr>
          <w:p w14:paraId="39E5D33E" w14:textId="77777777" w:rsidR="00B518C6" w:rsidRDefault="00000000">
            <w:pPr>
              <w:pStyle w:val="TableParagraph"/>
              <w:spacing w:before="99"/>
              <w:ind w:left="9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</w:tr>
      <w:tr w:rsidR="00B518C6" w14:paraId="3FCC5DF8" w14:textId="77777777">
        <w:trPr>
          <w:trHeight w:val="406"/>
        </w:trPr>
        <w:tc>
          <w:tcPr>
            <w:tcW w:w="3452" w:type="dxa"/>
            <w:tcBorders>
              <w:bottom w:val="single" w:sz="4" w:space="0" w:color="7F7F7F"/>
            </w:tcBorders>
          </w:tcPr>
          <w:p w14:paraId="47F74024" w14:textId="77777777" w:rsidR="00B518C6" w:rsidRDefault="00000000">
            <w:pPr>
              <w:pStyle w:val="TableParagraph"/>
              <w:spacing w:before="98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HAART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exposure</w:t>
            </w:r>
          </w:p>
        </w:tc>
        <w:tc>
          <w:tcPr>
            <w:tcW w:w="2804" w:type="dxa"/>
            <w:tcBorders>
              <w:bottom w:val="single" w:sz="4" w:space="0" w:color="7F7F7F"/>
            </w:tcBorders>
          </w:tcPr>
          <w:p w14:paraId="73648AAE" w14:textId="77777777" w:rsidR="00B518C6" w:rsidRDefault="00000000">
            <w:pPr>
              <w:pStyle w:val="TableParagraph"/>
              <w:spacing w:before="98"/>
              <w:ind w:right="57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(22.2%)</w:t>
            </w:r>
          </w:p>
        </w:tc>
        <w:tc>
          <w:tcPr>
            <w:tcW w:w="1920" w:type="dxa"/>
            <w:tcBorders>
              <w:bottom w:val="single" w:sz="4" w:space="0" w:color="7F7F7F"/>
            </w:tcBorders>
          </w:tcPr>
          <w:p w14:paraId="73291ABC" w14:textId="77777777" w:rsidR="00B518C6" w:rsidRDefault="00000000">
            <w:pPr>
              <w:pStyle w:val="TableParagraph"/>
              <w:spacing w:before="98"/>
              <w:ind w:left="11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(25.0%)</w:t>
            </w:r>
          </w:p>
        </w:tc>
        <w:tc>
          <w:tcPr>
            <w:tcW w:w="1190" w:type="dxa"/>
            <w:tcBorders>
              <w:bottom w:val="single" w:sz="4" w:space="0" w:color="7F7F7F"/>
            </w:tcBorders>
          </w:tcPr>
          <w:p w14:paraId="0AF3A34C" w14:textId="77777777" w:rsidR="00B518C6" w:rsidRDefault="00000000">
            <w:pPr>
              <w:pStyle w:val="TableParagraph"/>
              <w:spacing w:before="98"/>
              <w:ind w:left="9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</w:tbl>
    <w:p w14:paraId="1E3DD840" w14:textId="77777777" w:rsidR="00B518C6" w:rsidRDefault="00000000">
      <w:pPr>
        <w:spacing w:before="177"/>
        <w:ind w:left="260"/>
        <w:rPr>
          <w:sz w:val="16"/>
        </w:rPr>
      </w:pPr>
      <w:r>
        <w:rPr>
          <w:sz w:val="16"/>
        </w:rPr>
        <w:t>HAART:</w:t>
      </w:r>
      <w:r>
        <w:rPr>
          <w:spacing w:val="-5"/>
          <w:sz w:val="16"/>
        </w:rPr>
        <w:t xml:space="preserve"> </w:t>
      </w:r>
      <w:r>
        <w:rPr>
          <w:sz w:val="16"/>
        </w:rPr>
        <w:t>Highly</w:t>
      </w:r>
      <w:r>
        <w:rPr>
          <w:spacing w:val="-4"/>
          <w:sz w:val="16"/>
        </w:rPr>
        <w:t xml:space="preserve"> </w:t>
      </w:r>
      <w:r>
        <w:rPr>
          <w:sz w:val="16"/>
        </w:rPr>
        <w:t>Active</w:t>
      </w:r>
      <w:r>
        <w:rPr>
          <w:spacing w:val="-4"/>
          <w:sz w:val="16"/>
        </w:rPr>
        <w:t xml:space="preserve"> </w:t>
      </w:r>
      <w:r>
        <w:rPr>
          <w:sz w:val="16"/>
        </w:rPr>
        <w:t>Antiretroviral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Therapy</w:t>
      </w:r>
    </w:p>
    <w:p w14:paraId="459DCAF8" w14:textId="77777777" w:rsidR="00B518C6" w:rsidRDefault="00B518C6">
      <w:pPr>
        <w:pStyle w:val="BodyText"/>
        <w:rPr>
          <w:sz w:val="16"/>
        </w:rPr>
      </w:pPr>
    </w:p>
    <w:p w14:paraId="51805D04" w14:textId="77777777" w:rsidR="00B518C6" w:rsidRDefault="00B518C6">
      <w:pPr>
        <w:pStyle w:val="BodyText"/>
        <w:rPr>
          <w:sz w:val="16"/>
        </w:rPr>
      </w:pPr>
    </w:p>
    <w:p w14:paraId="447D42E3" w14:textId="77777777" w:rsidR="00B518C6" w:rsidRDefault="00B518C6">
      <w:pPr>
        <w:pStyle w:val="BodyText"/>
        <w:rPr>
          <w:sz w:val="16"/>
        </w:rPr>
      </w:pPr>
    </w:p>
    <w:p w14:paraId="147BCF8A" w14:textId="77777777" w:rsidR="00B518C6" w:rsidRDefault="00B518C6">
      <w:pPr>
        <w:pStyle w:val="BodyText"/>
        <w:rPr>
          <w:sz w:val="16"/>
        </w:rPr>
      </w:pPr>
    </w:p>
    <w:p w14:paraId="6CD5A923" w14:textId="77777777" w:rsidR="00B518C6" w:rsidRDefault="00B518C6">
      <w:pPr>
        <w:pStyle w:val="BodyText"/>
        <w:rPr>
          <w:sz w:val="16"/>
        </w:rPr>
      </w:pPr>
    </w:p>
    <w:p w14:paraId="5BC692E8" w14:textId="77777777" w:rsidR="00B518C6" w:rsidRDefault="00B518C6">
      <w:pPr>
        <w:pStyle w:val="BodyText"/>
        <w:rPr>
          <w:sz w:val="16"/>
        </w:rPr>
      </w:pPr>
    </w:p>
    <w:p w14:paraId="6BFEBD66" w14:textId="77777777" w:rsidR="00B518C6" w:rsidRDefault="00B518C6">
      <w:pPr>
        <w:pStyle w:val="BodyText"/>
        <w:rPr>
          <w:sz w:val="16"/>
        </w:rPr>
      </w:pPr>
    </w:p>
    <w:p w14:paraId="0BC1B3B5" w14:textId="77777777" w:rsidR="00B518C6" w:rsidRDefault="00B518C6">
      <w:pPr>
        <w:pStyle w:val="BodyText"/>
        <w:spacing w:before="155"/>
        <w:rPr>
          <w:sz w:val="16"/>
        </w:rPr>
      </w:pPr>
    </w:p>
    <w:p w14:paraId="2117E698" w14:textId="77777777" w:rsidR="00B518C6" w:rsidRDefault="00000000">
      <w:pPr>
        <w:pStyle w:val="Heading4"/>
        <w:spacing w:before="0"/>
      </w:pPr>
      <w:r>
        <w:rPr>
          <w:w w:val="85"/>
        </w:rPr>
        <w:t>Biochemistry:</w:t>
      </w:r>
      <w:r>
        <w:rPr>
          <w:spacing w:val="-5"/>
        </w:rPr>
        <w:t xml:space="preserve"> </w:t>
      </w:r>
      <w:r>
        <w:rPr>
          <w:w w:val="85"/>
        </w:rPr>
        <w:t>Comparison</w:t>
      </w:r>
      <w:r>
        <w:rPr>
          <w:spacing w:val="-4"/>
        </w:rPr>
        <w:t xml:space="preserve"> </w:t>
      </w:r>
      <w:r>
        <w:rPr>
          <w:w w:val="85"/>
        </w:rPr>
        <w:t>of</w:t>
      </w:r>
      <w:r>
        <w:rPr>
          <w:spacing w:val="-4"/>
        </w:rPr>
        <w:t xml:space="preserve"> </w:t>
      </w:r>
      <w:r>
        <w:rPr>
          <w:w w:val="85"/>
        </w:rPr>
        <w:t>cortisol</w:t>
      </w:r>
      <w:r>
        <w:rPr>
          <w:spacing w:val="-4"/>
        </w:rPr>
        <w:t xml:space="preserve"> </w:t>
      </w:r>
      <w:r>
        <w:rPr>
          <w:w w:val="85"/>
        </w:rPr>
        <w:t>concentrations</w:t>
      </w:r>
      <w:r>
        <w:rPr>
          <w:spacing w:val="-4"/>
        </w:rPr>
        <w:t xml:space="preserve"> </w:t>
      </w:r>
      <w:r>
        <w:rPr>
          <w:w w:val="85"/>
        </w:rPr>
        <w:t>in</w:t>
      </w:r>
      <w:r>
        <w:rPr>
          <w:spacing w:val="-5"/>
        </w:rPr>
        <w:t xml:space="preserve"> </w:t>
      </w:r>
      <w:r>
        <w:rPr>
          <w:w w:val="85"/>
        </w:rPr>
        <w:t>patients</w:t>
      </w:r>
      <w:r>
        <w:rPr>
          <w:spacing w:val="-4"/>
        </w:rPr>
        <w:t xml:space="preserve"> </w:t>
      </w:r>
      <w:r>
        <w:rPr>
          <w:w w:val="85"/>
        </w:rPr>
        <w:t>with</w:t>
      </w:r>
      <w:r>
        <w:rPr>
          <w:spacing w:val="-4"/>
        </w:rPr>
        <w:t xml:space="preserve"> </w:t>
      </w:r>
      <w:r>
        <w:rPr>
          <w:w w:val="85"/>
        </w:rPr>
        <w:t>AI</w:t>
      </w:r>
      <w:r>
        <w:rPr>
          <w:spacing w:val="-4"/>
        </w:rPr>
        <w:t xml:space="preserve"> </w:t>
      </w:r>
      <w:r>
        <w:rPr>
          <w:w w:val="85"/>
        </w:rPr>
        <w:t>and</w:t>
      </w:r>
      <w:r>
        <w:rPr>
          <w:spacing w:val="-4"/>
        </w:rPr>
        <w:t xml:space="preserve"> </w:t>
      </w:r>
      <w:r>
        <w:rPr>
          <w:w w:val="85"/>
        </w:rPr>
        <w:t>those</w:t>
      </w:r>
      <w:r>
        <w:rPr>
          <w:spacing w:val="-5"/>
        </w:rPr>
        <w:t xml:space="preserve"> </w:t>
      </w:r>
      <w:r>
        <w:rPr>
          <w:spacing w:val="-2"/>
          <w:w w:val="85"/>
        </w:rPr>
        <w:t>without</w:t>
      </w:r>
    </w:p>
    <w:p w14:paraId="2CF625C5" w14:textId="77777777" w:rsidR="00B518C6" w:rsidRDefault="00B518C6">
      <w:pPr>
        <w:pStyle w:val="BodyText"/>
        <w:spacing w:before="31"/>
        <w:rPr>
          <w:b/>
        </w:rPr>
      </w:pPr>
    </w:p>
    <w:p w14:paraId="7A13B427" w14:textId="77777777" w:rsidR="00B518C6" w:rsidRDefault="00000000">
      <w:pPr>
        <w:pStyle w:val="BodyText"/>
        <w:spacing w:line="254" w:lineRule="auto"/>
        <w:ind w:left="260" w:right="301"/>
      </w:pP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 xml:space="preserve">cortisol concentrations in the AI versus the group without AI the random cortisol was lower 332 </w:t>
      </w:r>
      <w:r>
        <w:rPr>
          <w:w w:val="90"/>
        </w:rPr>
        <w:t>nmol/L (252.0-382.0), compared with 478 nmol/L (372.5-578.0); (</w:t>
      </w:r>
      <w:r>
        <w:rPr>
          <w:i/>
          <w:w w:val="90"/>
        </w:rPr>
        <w:t>p</w:t>
      </w:r>
      <w:r>
        <w:rPr>
          <w:w w:val="90"/>
        </w:rPr>
        <w:t>&lt;0.001), respectively.</w:t>
      </w:r>
      <w:r>
        <w:rPr>
          <w:spacing w:val="40"/>
        </w:rPr>
        <w:t xml:space="preserve"> </w:t>
      </w:r>
      <w:r>
        <w:rPr>
          <w:w w:val="90"/>
        </w:rPr>
        <w:t>Basal cortisol was</w:t>
      </w:r>
      <w:r>
        <w:rPr>
          <w:spacing w:val="2"/>
        </w:rPr>
        <w:t xml:space="preserve"> </w:t>
      </w:r>
      <w:r>
        <w:rPr>
          <w:w w:val="90"/>
        </w:rPr>
        <w:t>300</w:t>
      </w:r>
      <w:r>
        <w:rPr>
          <w:spacing w:val="3"/>
        </w:rPr>
        <w:t xml:space="preserve"> </w:t>
      </w:r>
      <w:r>
        <w:rPr>
          <w:w w:val="90"/>
        </w:rPr>
        <w:t>nmol/L</w:t>
      </w:r>
      <w:r>
        <w:rPr>
          <w:spacing w:val="3"/>
        </w:rPr>
        <w:t xml:space="preserve"> </w:t>
      </w:r>
      <w:r>
        <w:rPr>
          <w:w w:val="90"/>
        </w:rPr>
        <w:t>(188.5-359),</w:t>
      </w:r>
      <w:r>
        <w:rPr>
          <w:spacing w:val="3"/>
        </w:rPr>
        <w:t xml:space="preserve"> </w:t>
      </w:r>
      <w:r>
        <w:rPr>
          <w:w w:val="90"/>
        </w:rPr>
        <w:t>compared</w:t>
      </w:r>
      <w:r>
        <w:rPr>
          <w:spacing w:val="3"/>
        </w:rPr>
        <w:t xml:space="preserve"> </w:t>
      </w:r>
      <w:r>
        <w:rPr>
          <w:w w:val="90"/>
        </w:rPr>
        <w:t>with</w:t>
      </w:r>
      <w:r>
        <w:rPr>
          <w:spacing w:val="3"/>
        </w:rPr>
        <w:t xml:space="preserve"> </w:t>
      </w:r>
      <w:r>
        <w:rPr>
          <w:w w:val="90"/>
        </w:rPr>
        <w:t>466</w:t>
      </w:r>
      <w:r>
        <w:rPr>
          <w:spacing w:val="2"/>
        </w:rPr>
        <w:t xml:space="preserve"> </w:t>
      </w:r>
      <w:r>
        <w:rPr>
          <w:w w:val="90"/>
        </w:rPr>
        <w:t>nmol/L</w:t>
      </w:r>
      <w:r>
        <w:rPr>
          <w:spacing w:val="3"/>
        </w:rPr>
        <w:t xml:space="preserve"> </w:t>
      </w:r>
      <w:r>
        <w:rPr>
          <w:w w:val="90"/>
        </w:rPr>
        <w:t>(352-573);</w:t>
      </w:r>
      <w:r>
        <w:rPr>
          <w:spacing w:val="3"/>
        </w:rPr>
        <w:t xml:space="preserve"> </w:t>
      </w:r>
      <w:r>
        <w:rPr>
          <w:w w:val="90"/>
        </w:rPr>
        <w:t>(</w:t>
      </w:r>
      <w:r>
        <w:rPr>
          <w:i/>
          <w:w w:val="90"/>
        </w:rPr>
        <w:t>p</w:t>
      </w:r>
      <w:r>
        <w:rPr>
          <w:w w:val="90"/>
        </w:rPr>
        <w:t>&lt;0.001).</w:t>
      </w:r>
      <w:r>
        <w:rPr>
          <w:spacing w:val="3"/>
        </w:rPr>
        <w:t xml:space="preserve"> </w:t>
      </w:r>
      <w:r>
        <w:rPr>
          <w:w w:val="90"/>
        </w:rPr>
        <w:t>Stimulated</w:t>
      </w:r>
      <w:r>
        <w:rPr>
          <w:spacing w:val="3"/>
        </w:rPr>
        <w:t xml:space="preserve"> </w:t>
      </w:r>
      <w:r>
        <w:rPr>
          <w:w w:val="90"/>
        </w:rPr>
        <w:t>cortisol</w:t>
      </w:r>
      <w:r>
        <w:rPr>
          <w:spacing w:val="3"/>
        </w:rPr>
        <w:t xml:space="preserve"> </w:t>
      </w:r>
      <w:r>
        <w:rPr>
          <w:spacing w:val="-5"/>
          <w:w w:val="90"/>
        </w:rPr>
        <w:t>was</w:t>
      </w:r>
    </w:p>
    <w:p w14:paraId="60F34835" w14:textId="77777777" w:rsidR="00B518C6" w:rsidRDefault="00000000">
      <w:pPr>
        <w:pStyle w:val="BodyText"/>
        <w:spacing w:before="2"/>
        <w:ind w:left="260"/>
      </w:pPr>
      <w:proofErr w:type="gramStart"/>
      <w:r>
        <w:rPr>
          <w:w w:val="90"/>
        </w:rPr>
        <w:t>379</w:t>
      </w:r>
      <w:r>
        <w:rPr>
          <w:spacing w:val="-4"/>
        </w:rPr>
        <w:t xml:space="preserve"> </w:t>
      </w:r>
      <w:r>
        <w:rPr>
          <w:w w:val="90"/>
        </w:rPr>
        <w:t>nmol/L</w:t>
      </w:r>
      <w:r>
        <w:rPr>
          <w:spacing w:val="-3"/>
        </w:rPr>
        <w:t xml:space="preserve"> </w:t>
      </w:r>
      <w:r>
        <w:rPr>
          <w:w w:val="90"/>
        </w:rPr>
        <w:t>(314.5-440),</w:t>
      </w:r>
      <w:proofErr w:type="gramEnd"/>
      <w:r>
        <w:rPr>
          <w:spacing w:val="-4"/>
        </w:rPr>
        <w:t xml:space="preserve"> </w:t>
      </w:r>
      <w:r>
        <w:rPr>
          <w:w w:val="90"/>
        </w:rPr>
        <w:t>compared</w:t>
      </w:r>
      <w:r>
        <w:rPr>
          <w:spacing w:val="-3"/>
        </w:rPr>
        <w:t xml:space="preserve"> </w:t>
      </w:r>
      <w:r>
        <w:rPr>
          <w:w w:val="90"/>
        </w:rPr>
        <w:t>722</w:t>
      </w:r>
      <w:r>
        <w:rPr>
          <w:spacing w:val="-4"/>
        </w:rPr>
        <w:t xml:space="preserve"> </w:t>
      </w:r>
      <w:r>
        <w:rPr>
          <w:w w:val="90"/>
        </w:rPr>
        <w:t>nmol/L</w:t>
      </w:r>
      <w:r>
        <w:rPr>
          <w:spacing w:val="-3"/>
        </w:rPr>
        <w:t xml:space="preserve"> </w:t>
      </w:r>
      <w:r>
        <w:rPr>
          <w:w w:val="90"/>
        </w:rPr>
        <w:t>(630-858);</w:t>
      </w:r>
      <w:r>
        <w:rPr>
          <w:spacing w:val="-4"/>
        </w:rPr>
        <w:t xml:space="preserve"> </w:t>
      </w:r>
      <w:r>
        <w:rPr>
          <w:w w:val="90"/>
        </w:rPr>
        <w:t>(</w:t>
      </w:r>
      <w:r>
        <w:rPr>
          <w:i/>
          <w:w w:val="90"/>
        </w:rPr>
        <w:t>p</w:t>
      </w:r>
      <w:r>
        <w:rPr>
          <w:w w:val="90"/>
        </w:rPr>
        <w:t>&lt;0.001).</w:t>
      </w:r>
      <w:r>
        <w:rPr>
          <w:spacing w:val="-3"/>
        </w:rPr>
        <w:t xml:space="preserve"> </w:t>
      </w:r>
      <w:r>
        <w:rPr>
          <w:w w:val="90"/>
        </w:rPr>
        <w:t>(Figure</w:t>
      </w:r>
      <w:r>
        <w:rPr>
          <w:spacing w:val="-4"/>
        </w:rPr>
        <w:t xml:space="preserve"> </w:t>
      </w:r>
      <w:r>
        <w:rPr>
          <w:spacing w:val="-5"/>
          <w:w w:val="90"/>
        </w:rPr>
        <w:t>1)</w:t>
      </w:r>
    </w:p>
    <w:p w14:paraId="702605D3" w14:textId="77777777" w:rsidR="00B518C6" w:rsidRDefault="00B518C6">
      <w:pPr>
        <w:sectPr w:rsidR="00B518C6">
          <w:type w:val="continuous"/>
          <w:pgSz w:w="12240" w:h="15840"/>
          <w:pgMar w:top="1420" w:right="1200" w:bottom="1000" w:left="1180" w:header="0" w:footer="801" w:gutter="0"/>
          <w:cols w:space="720"/>
        </w:sectPr>
      </w:pPr>
    </w:p>
    <w:p w14:paraId="46FDE019" w14:textId="77777777" w:rsidR="00B518C6" w:rsidRDefault="00000000" w:rsidP="002353C6">
      <w:pPr>
        <w:pStyle w:val="BodyText"/>
        <w:ind w:left="2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61F0C01" wp14:editId="501C7168">
                <wp:extent cx="5943600" cy="5316220"/>
                <wp:effectExtent l="0" t="0" r="0" b="8254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316220"/>
                          <a:chOff x="0" y="0"/>
                          <a:chExt cx="5943600" cy="5316220"/>
                        </a:xfrm>
                      </wpg:grpSpPr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15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241044" y="134693"/>
                            <a:ext cx="177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3495">
                                <a:moveTo>
                                  <a:pt x="13655" y="0"/>
                                </a:moveTo>
                                <a:lnTo>
                                  <a:pt x="3934" y="0"/>
                                </a:lnTo>
                                <a:lnTo>
                                  <a:pt x="0" y="3934"/>
                                </a:lnTo>
                                <a:lnTo>
                                  <a:pt x="0" y="19048"/>
                                </a:lnTo>
                                <a:lnTo>
                                  <a:pt x="3942" y="22985"/>
                                </a:lnTo>
                                <a:lnTo>
                                  <a:pt x="13650" y="22985"/>
                                </a:lnTo>
                                <a:lnTo>
                                  <a:pt x="17587" y="19048"/>
                                </a:lnTo>
                                <a:lnTo>
                                  <a:pt x="17591" y="3934"/>
                                </a:lnTo>
                                <a:lnTo>
                                  <a:pt x="13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7D1AE" id="Group 86" o:spid="_x0000_s1026" style="width:468pt;height:418.6pt;mso-position-horizontal-relative:char;mso-position-vertical-relative:line" coordsize="59436,531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mu21c0AOorzv4P/Gz&#10;RfjUfGg0a0v7M+E/E174VvhfIi+ZdWuzzHi2u2Yz5gwW2nrlRXol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h6UtIelA&#10;Hyr+wN1/aM/7LL4j/wDbevquvlT9gbr+0Z/2WXxH/wC29fVd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h6UtIelAHyr+&#10;wN1/aM/7LL4j/wDbevquvlT9gbr+0Z/2WXxH/wC29fVd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h6UtIelAHyr+wN1/&#10;aM/7LL4j/wDbevquvlT9gbr+0Z/2WXxH/wC29fVd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6UtIelAHyr+wN1/aM/7&#10;LL4j/wDbevquvlT9gbr+0Z/2WXxH/wC29fVd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h6UtIelAHyr+wN1/aM/7LL4j&#10;/wDbevquvlT9gbr+0Z/2WXxH/wC29fVd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Iel&#10;LSHpQB8q/sDdf2jP+yy+I/8A23r6rr5U/YG6/tGf9ll8R/8AtvX1X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elLSHp&#10;QB8q/sDdf2jP+yy+I/8A23r6rr5U/YG6/tGf9ll8R/8AtvX1X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IelLSHpQB8q&#10;/sDdf2jP+yy+I/8A23r6rr5U/YG6/tGf9ll8R/8AtvX1XQAUUUUAFFFFABRRRQAUUUUAFFFFABRR&#10;RQAUUUUAFFFFABRRRQAUUUUAFFFFABRTQOKTIzyeaBD6Kj3Ak4IoJHOTSvbcZJRTNw7HNJuUHGRx&#10;15oAkopm9cdRSb1GORz0FFxXJKKaWwMnpTS/TBFMZJRUXmD1X86UOp6kE/WlcRJRUfmKTwRQrqxw&#10;CDQMkooop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IelLSHpQB8q&#10;/sDdf2jP+yy+I/8A23r6rr5U/YG6/tGf9ll8R/8AtvX1XQAUUUUAFFFFABRRRQAUUUUAFFFFABRR&#10;RQAUUUUAFFFFABRRRQB8yeNP+Uhnw05/5kbV/wD0pgr6brIm8K6NceI7bxBLpNlNrttA9rBqb26N&#10;cwwuQXjSQjcqMVBKg4JAJrXoAKKKKACiiigAooooAKKKKACiiigAooooAKKKKACiiigAooooA5P4&#10;o/C7wx8aPAmp+DfGOmf2x4b1LyvtVl58kHmeXKkqfPGyuMPGh4I6YPFdWBgYpa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Q9KWkPSgD5V/YG6/tGf9ll8R/wDt&#10;vX1XXyp+wN1/aM/7LL4j/wDbevqu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qMsEBJr5C+IP/AAVT+AHgLxSNDXW9S8TMkrQ3&#10;F/oFmJ7S3ZWwf3jMgkXvuiEgI6E9KVwPsGkPSuJ+FXxk8HfG7wnb+JvA2u2/iLQ5naL7TbblMcig&#10;ExyI4Dxvgg7XUHDKcYIJ7QHI4piufK/7A3X9oz/ssviP/wBt6+q6+VP2Buv7Rn/ZZfEf/tvX1XQM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7" o:spid="_x0000_s1027" type="#_x0000_t75" style="position:absolute;width:59436;height:53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">
                  <v:imagedata r:id="rId11" o:title=""/>
                </v:shape>
                <v:shape id="Graphic 88" o:spid="_x0000_s1028" style="position:absolute;left:2410;top:1346;width:178;height:235;visibility:visible;mso-wrap-style:square;v-text-anchor:top" coordsize="1778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" path="m13655,l3934,,,3934,,19048r3942,3937l13650,22985r3937,-3937l17591,3934,1365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25F88B3" w14:textId="77777777" w:rsidR="002353C6" w:rsidRDefault="002353C6" w:rsidP="002353C6">
      <w:pPr>
        <w:pStyle w:val="BodyText"/>
        <w:ind w:left="260"/>
        <w:rPr>
          <w:sz w:val="20"/>
        </w:rPr>
      </w:pPr>
    </w:p>
    <w:p w14:paraId="160C1744" w14:textId="77777777" w:rsidR="002353C6" w:rsidRDefault="002353C6" w:rsidP="002353C6">
      <w:pPr>
        <w:spacing w:before="135" w:line="254" w:lineRule="auto"/>
        <w:ind w:left="260" w:right="237"/>
        <w:jc w:val="both"/>
        <w:rPr>
          <w:sz w:val="20"/>
        </w:rPr>
      </w:pPr>
      <w:r>
        <w:rPr>
          <w:b/>
          <w:spacing w:val="-6"/>
        </w:rPr>
        <w:t xml:space="preserve">Fig 1: </w:t>
      </w:r>
      <w:r>
        <w:rPr>
          <w:spacing w:val="-6"/>
        </w:rPr>
        <w:t xml:space="preserve">Boxplot showing the </w:t>
      </w:r>
      <w:r>
        <w:rPr>
          <w:spacing w:val="-6"/>
          <w:sz w:val="20"/>
        </w:rPr>
        <w:t>comparison of cortisol concentrations in adrenal insufficiency versus those without adrenal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insufficiency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respect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random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serum,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basal,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stimulated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cortisol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concentrations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plasma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 xml:space="preserve">ACTH. </w:t>
      </w:r>
      <w:r>
        <w:rPr>
          <w:spacing w:val="-4"/>
          <w:sz w:val="20"/>
        </w:rPr>
        <w:t>Cortisol in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nmol/L and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ACTH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4"/>
          <w:sz w:val="20"/>
        </w:rPr>
        <w:t>pg</w:t>
      </w:r>
      <w:proofErr w:type="spellEnd"/>
      <w:r>
        <w:rPr>
          <w:spacing w:val="-4"/>
          <w:sz w:val="20"/>
        </w:rPr>
        <w:t>/ml. ****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representing </w:t>
      </w:r>
      <w:r>
        <w:rPr>
          <w:i/>
          <w:spacing w:val="-4"/>
          <w:sz w:val="20"/>
        </w:rPr>
        <w:t>p</w:t>
      </w:r>
      <w:r>
        <w:rPr>
          <w:spacing w:val="-4"/>
          <w:sz w:val="20"/>
        </w:rPr>
        <w:t>&lt;0.001 and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ns representing a non-significant p-value. [Adrenal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insufficiency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(AI),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No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adrenal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insufficiency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(No-AI)]</w:t>
      </w:r>
    </w:p>
    <w:p w14:paraId="6FC48B61" w14:textId="68DE2FA2" w:rsidR="002353C6" w:rsidRDefault="002353C6" w:rsidP="002353C6">
      <w:pPr>
        <w:pStyle w:val="BodyText"/>
        <w:ind w:left="260"/>
        <w:rPr>
          <w:sz w:val="20"/>
        </w:rPr>
        <w:sectPr w:rsidR="002353C6">
          <w:pgSz w:w="12240" w:h="15840"/>
          <w:pgMar w:top="1500" w:right="1200" w:bottom="1000" w:left="1180" w:header="0" w:footer="801" w:gutter="0"/>
          <w:cols w:space="720"/>
        </w:sectPr>
      </w:pPr>
    </w:p>
    <w:p w14:paraId="62240DD5" w14:textId="39982BD0" w:rsidR="00B518C6" w:rsidRDefault="00000000" w:rsidP="002353C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 wp14:anchorId="6E3783F6" wp14:editId="62CE64C2">
                <wp:simplePos x="0" y="0"/>
                <wp:positionH relativeFrom="page">
                  <wp:posOffset>1755810</wp:posOffset>
                </wp:positionH>
                <wp:positionV relativeFrom="page">
                  <wp:posOffset>9799649</wp:posOffset>
                </wp:positionV>
                <wp:extent cx="49530" cy="4953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4749" y="0"/>
                              </a:moveTo>
                              <a:lnTo>
                                <a:pt x="15115" y="1944"/>
                              </a:lnTo>
                              <a:lnTo>
                                <a:pt x="7249" y="7249"/>
                              </a:lnTo>
                              <a:lnTo>
                                <a:pt x="1944" y="15116"/>
                              </a:lnTo>
                              <a:lnTo>
                                <a:pt x="0" y="24749"/>
                              </a:lnTo>
                              <a:lnTo>
                                <a:pt x="1944" y="34383"/>
                              </a:lnTo>
                              <a:lnTo>
                                <a:pt x="7249" y="42250"/>
                              </a:lnTo>
                              <a:lnTo>
                                <a:pt x="15115" y="47554"/>
                              </a:lnTo>
                              <a:lnTo>
                                <a:pt x="24749" y="49499"/>
                              </a:lnTo>
                              <a:lnTo>
                                <a:pt x="34383" y="47554"/>
                              </a:lnTo>
                              <a:lnTo>
                                <a:pt x="42250" y="42250"/>
                              </a:lnTo>
                              <a:lnTo>
                                <a:pt x="47554" y="34383"/>
                              </a:lnTo>
                              <a:lnTo>
                                <a:pt x="49499" y="24749"/>
                              </a:lnTo>
                              <a:lnTo>
                                <a:pt x="47554" y="15116"/>
                              </a:lnTo>
                              <a:lnTo>
                                <a:pt x="42250" y="7249"/>
                              </a:lnTo>
                              <a:lnTo>
                                <a:pt x="34383" y="1944"/>
                              </a:lnTo>
                              <a:lnTo>
                                <a:pt x="24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EC334" id="Graphic 89" o:spid="_x0000_s1026" style="position:absolute;margin-left:138.25pt;margin-top:771.65pt;width:3.9pt;height:3.9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53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" path="m24749,l15115,1944,7249,7249,1944,15116,,24749r1944,9634l7249,42250r7866,5304l24749,49499r9634,-1945l42250,42250r5304,-7867l49499,24749,47554,15116,42250,7249,34383,1944,2474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2FC5200" wp14:editId="44E29694">
                <wp:simplePos x="0" y="0"/>
                <wp:positionH relativeFrom="page">
                  <wp:posOffset>7330904</wp:posOffset>
                </wp:positionH>
                <wp:positionV relativeFrom="page">
                  <wp:posOffset>6532784</wp:posOffset>
                </wp:positionV>
                <wp:extent cx="24765" cy="2476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4765">
                              <a:moveTo>
                                <a:pt x="19208" y="0"/>
                              </a:moveTo>
                              <a:lnTo>
                                <a:pt x="5539" y="0"/>
                              </a:lnTo>
                              <a:lnTo>
                                <a:pt x="0" y="5539"/>
                              </a:lnTo>
                              <a:lnTo>
                                <a:pt x="0" y="19208"/>
                              </a:lnTo>
                              <a:lnTo>
                                <a:pt x="5539" y="24749"/>
                              </a:lnTo>
                              <a:lnTo>
                                <a:pt x="19208" y="24749"/>
                              </a:lnTo>
                              <a:lnTo>
                                <a:pt x="24749" y="19208"/>
                              </a:lnTo>
                              <a:lnTo>
                                <a:pt x="24749" y="12374"/>
                              </a:lnTo>
                              <a:lnTo>
                                <a:pt x="24749" y="5539"/>
                              </a:lnTo>
                              <a:lnTo>
                                <a:pt x="19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89D03" id="Graphic 90" o:spid="_x0000_s1026" style="position:absolute;margin-left:577.25pt;margin-top:514.4pt;width:1.95pt;height:1.9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76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" path="m19208,l5539,,,5539,,19208r5539,5541l19208,24749r5541,-5541l24749,12374r,-6835l1920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37A4299" w14:textId="77777777" w:rsidR="00B518C6" w:rsidRDefault="00B518C6">
      <w:pPr>
        <w:pStyle w:val="BodyText"/>
        <w:rPr>
          <w:sz w:val="20"/>
        </w:rPr>
      </w:pPr>
    </w:p>
    <w:p w14:paraId="0459A64D" w14:textId="77777777" w:rsidR="00B518C6" w:rsidRDefault="00B518C6">
      <w:pPr>
        <w:pStyle w:val="BodyText"/>
        <w:spacing w:before="150"/>
        <w:rPr>
          <w:sz w:val="20"/>
        </w:rPr>
      </w:pPr>
    </w:p>
    <w:p w14:paraId="7E4D8CB8" w14:textId="77777777" w:rsidR="00B518C6" w:rsidRDefault="00000000">
      <w:pPr>
        <w:pStyle w:val="Heading2"/>
        <w:jc w:val="both"/>
        <w:rPr>
          <w:rFonts w:ascii="Times New Roman"/>
        </w:rPr>
      </w:pPr>
      <w:r>
        <w:rPr>
          <w:rFonts w:ascii="Times New Roman"/>
          <w:w w:val="105"/>
        </w:rPr>
        <w:t>Mortality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analysis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among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AI</w:t>
      </w:r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</w:rPr>
        <w:t>versus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w w:val="105"/>
        </w:rPr>
        <w:t>Non-AI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spacing w:val="-2"/>
          <w:w w:val="105"/>
        </w:rPr>
        <w:t>patient</w:t>
      </w:r>
    </w:p>
    <w:p w14:paraId="001C6A41" w14:textId="77777777" w:rsidR="00B518C6" w:rsidRDefault="00000000">
      <w:pPr>
        <w:pStyle w:val="BodyText"/>
        <w:spacing w:before="208" w:line="254" w:lineRule="auto"/>
        <w:ind w:left="260" w:right="237"/>
        <w:jc w:val="both"/>
      </w:pPr>
      <w:r>
        <w:rPr>
          <w:w w:val="90"/>
        </w:rPr>
        <w:t xml:space="preserve">The overall mortality at one-year follow-up was 8/27 (29.62%) among the AI group compared to the group </w:t>
      </w:r>
      <w:r>
        <w:rPr>
          <w:spacing w:val="-4"/>
        </w:rPr>
        <w:t>without</w:t>
      </w:r>
      <w:r>
        <w:rPr>
          <w:spacing w:val="-6"/>
        </w:rPr>
        <w:t xml:space="preserve"> </w:t>
      </w:r>
      <w:r>
        <w:rPr>
          <w:spacing w:val="-4"/>
        </w:rPr>
        <w:t>128/522</w:t>
      </w:r>
      <w:r>
        <w:rPr>
          <w:spacing w:val="-6"/>
        </w:rPr>
        <w:t xml:space="preserve"> </w:t>
      </w:r>
      <w:r>
        <w:rPr>
          <w:spacing w:val="-4"/>
        </w:rPr>
        <w:t>(24.52%);</w:t>
      </w:r>
      <w:r>
        <w:rPr>
          <w:spacing w:val="-6"/>
        </w:rPr>
        <w:t xml:space="preserve"> </w:t>
      </w:r>
      <w:r>
        <w:rPr>
          <w:spacing w:val="-4"/>
        </w:rPr>
        <w:t>(</w:t>
      </w:r>
      <w:r>
        <w:rPr>
          <w:i/>
          <w:spacing w:val="-4"/>
        </w:rPr>
        <w:t>p</w:t>
      </w:r>
      <w:r>
        <w:rPr>
          <w:spacing w:val="-4"/>
        </w:rPr>
        <w:t>=0.7106).</w:t>
      </w:r>
      <w:r>
        <w:rPr>
          <w:spacing w:val="-6"/>
        </w:rPr>
        <w:t xml:space="preserve"> </w:t>
      </w:r>
      <w:r>
        <w:rPr>
          <w:spacing w:val="-4"/>
        </w:rPr>
        <w:t>There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no</w:t>
      </w:r>
      <w:r>
        <w:rPr>
          <w:spacing w:val="-6"/>
        </w:rPr>
        <w:t xml:space="preserve"> </w:t>
      </w:r>
      <w:r>
        <w:rPr>
          <w:spacing w:val="-4"/>
        </w:rPr>
        <w:t>significant</w:t>
      </w:r>
      <w:r>
        <w:rPr>
          <w:spacing w:val="-6"/>
        </w:rPr>
        <w:t xml:space="preserve"> </w:t>
      </w:r>
      <w:r>
        <w:rPr>
          <w:spacing w:val="-4"/>
        </w:rPr>
        <w:t>difference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mortality</w:t>
      </w:r>
      <w:r>
        <w:rPr>
          <w:spacing w:val="-6"/>
        </w:rPr>
        <w:t xml:space="preserve"> </w:t>
      </w:r>
      <w:r>
        <w:rPr>
          <w:spacing w:val="-4"/>
        </w:rPr>
        <w:t>at</w:t>
      </w:r>
      <w:r>
        <w:rPr>
          <w:spacing w:val="-6"/>
        </w:rPr>
        <w:t xml:space="preserve"> </w:t>
      </w:r>
      <w:r>
        <w:rPr>
          <w:spacing w:val="-4"/>
        </w:rPr>
        <w:t>3,</w:t>
      </w:r>
      <w:r>
        <w:rPr>
          <w:spacing w:val="-6"/>
        </w:rPr>
        <w:t xml:space="preserve"> </w:t>
      </w:r>
      <w:r>
        <w:rPr>
          <w:spacing w:val="-4"/>
        </w:rPr>
        <w:t>6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12 months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two</w:t>
      </w:r>
      <w:r>
        <w:rPr>
          <w:spacing w:val="-11"/>
        </w:rPr>
        <w:t xml:space="preserve"> </w:t>
      </w:r>
      <w:r>
        <w:rPr>
          <w:spacing w:val="-4"/>
        </w:rPr>
        <w:t>groups,</w:t>
      </w:r>
      <w:r>
        <w:rPr>
          <w:spacing w:val="-11"/>
        </w:rPr>
        <w:t xml:space="preserve"> </w:t>
      </w:r>
      <w:r>
        <w:rPr>
          <w:spacing w:val="-4"/>
        </w:rPr>
        <w:t>respectively.</w:t>
      </w:r>
      <w:r>
        <w:rPr>
          <w:spacing w:val="-11"/>
        </w:rPr>
        <w:t xml:space="preserve"> </w:t>
      </w:r>
      <w:r>
        <w:rPr>
          <w:spacing w:val="-4"/>
        </w:rPr>
        <w:t>There</w:t>
      </w:r>
      <w:r>
        <w:rPr>
          <w:spacing w:val="-11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differences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random</w:t>
      </w:r>
      <w:r>
        <w:rPr>
          <w:spacing w:val="-12"/>
        </w:rPr>
        <w:t xml:space="preserve"> </w:t>
      </w:r>
      <w:r>
        <w:rPr>
          <w:spacing w:val="-4"/>
        </w:rPr>
        <w:t>cortisol,</w:t>
      </w:r>
      <w:r>
        <w:rPr>
          <w:spacing w:val="-11"/>
        </w:rPr>
        <w:t xml:space="preserve"> </w:t>
      </w:r>
      <w:r>
        <w:rPr>
          <w:spacing w:val="-4"/>
        </w:rPr>
        <w:t>basal</w:t>
      </w:r>
      <w:r>
        <w:rPr>
          <w:spacing w:val="-11"/>
        </w:rPr>
        <w:t xml:space="preserve"> </w:t>
      </w:r>
      <w:r>
        <w:rPr>
          <w:spacing w:val="-4"/>
        </w:rPr>
        <w:t xml:space="preserve">cortisol, </w:t>
      </w:r>
      <w:r>
        <w:rPr>
          <w:spacing w:val="-8"/>
        </w:rPr>
        <w:t>stimulated</w:t>
      </w:r>
      <w:r>
        <w:t xml:space="preserve"> </w:t>
      </w:r>
      <w:r>
        <w:rPr>
          <w:spacing w:val="-8"/>
        </w:rPr>
        <w:t>cortisol,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incremental</w:t>
      </w:r>
      <w:r>
        <w:t xml:space="preserve"> </w:t>
      </w:r>
      <w:r>
        <w:rPr>
          <w:spacing w:val="-8"/>
        </w:rPr>
        <w:t>cortisol,</w:t>
      </w:r>
      <w:r>
        <w:t xml:space="preserve"> </w:t>
      </w:r>
      <w:r>
        <w:rPr>
          <w:spacing w:val="-8"/>
        </w:rPr>
        <w:t>with</w:t>
      </w:r>
      <w:r>
        <w:t xml:space="preserve"> </w:t>
      </w:r>
      <w:r>
        <w:rPr>
          <w:i/>
          <w:spacing w:val="-8"/>
        </w:rPr>
        <w:t>p</w:t>
      </w:r>
      <w:r>
        <w:rPr>
          <w:spacing w:val="-8"/>
        </w:rPr>
        <w:t>=0.004,</w:t>
      </w:r>
      <w:r>
        <w:t xml:space="preserve"> </w:t>
      </w:r>
      <w:r>
        <w:rPr>
          <w:i/>
          <w:spacing w:val="-8"/>
        </w:rPr>
        <w:t>p</w:t>
      </w:r>
      <w:r>
        <w:rPr>
          <w:spacing w:val="-8"/>
        </w:rPr>
        <w:t>&lt;0.001,</w:t>
      </w:r>
      <w:r>
        <w:t xml:space="preserve"> </w:t>
      </w:r>
      <w:r>
        <w:rPr>
          <w:i/>
          <w:spacing w:val="-8"/>
        </w:rPr>
        <w:t>p</w:t>
      </w:r>
      <w:r>
        <w:rPr>
          <w:spacing w:val="-8"/>
        </w:rPr>
        <w:t>&lt;0.001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i/>
          <w:spacing w:val="-8"/>
        </w:rPr>
        <w:t>p</w:t>
      </w:r>
      <w:r>
        <w:rPr>
          <w:spacing w:val="-8"/>
        </w:rPr>
        <w:t>&lt;0.004,</w:t>
      </w:r>
      <w:r>
        <w:t xml:space="preserve"> </w:t>
      </w:r>
      <w:r>
        <w:rPr>
          <w:spacing w:val="-8"/>
        </w:rPr>
        <w:t xml:space="preserve">respectively, </w:t>
      </w:r>
      <w:r>
        <w:rPr>
          <w:w w:val="90"/>
        </w:rPr>
        <w:t xml:space="preserve">between the subgroups of deceased patients with AI versus patients without. As expected, higher cortisol </w:t>
      </w:r>
      <w:r>
        <w:t xml:space="preserve">concentrations were found in patients without AI. The mortality associated with extrapulmonary </w:t>
      </w:r>
      <w:r>
        <w:rPr>
          <w:w w:val="90"/>
        </w:rPr>
        <w:t xml:space="preserve">tuberculosis and </w:t>
      </w:r>
      <w:r>
        <w:rPr>
          <w:i/>
          <w:w w:val="90"/>
        </w:rPr>
        <w:t xml:space="preserve">Cryptococcal neoformans </w:t>
      </w:r>
      <w:r>
        <w:rPr>
          <w:w w:val="90"/>
        </w:rPr>
        <w:t xml:space="preserve">was however greater in the AI than in the </w:t>
      </w:r>
      <w:proofErr w:type="gramStart"/>
      <w:r>
        <w:rPr>
          <w:w w:val="90"/>
        </w:rPr>
        <w:t>non AI</w:t>
      </w:r>
      <w:proofErr w:type="gramEnd"/>
      <w:r>
        <w:rPr>
          <w:w w:val="90"/>
        </w:rPr>
        <w:t xml:space="preserve"> groups, 50% versus 11%; </w:t>
      </w:r>
      <w:r>
        <w:rPr>
          <w:i/>
          <w:w w:val="90"/>
        </w:rPr>
        <w:t>p</w:t>
      </w:r>
      <w:r>
        <w:rPr>
          <w:w w:val="90"/>
        </w:rPr>
        <w:t xml:space="preserve">=0.040 and 50% vs 5%; </w:t>
      </w:r>
      <w:r>
        <w:rPr>
          <w:i/>
          <w:w w:val="90"/>
        </w:rPr>
        <w:t>p</w:t>
      </w:r>
      <w:r>
        <w:rPr>
          <w:w w:val="90"/>
        </w:rPr>
        <w:t>=0.008, respectively.</w:t>
      </w:r>
    </w:p>
    <w:p w14:paraId="5D24F962" w14:textId="77777777" w:rsidR="00B518C6" w:rsidRDefault="00000000">
      <w:pPr>
        <w:pStyle w:val="BodyText"/>
        <w:spacing w:before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50BF2EA" wp14:editId="0672A9FE">
                <wp:simplePos x="0" y="0"/>
                <wp:positionH relativeFrom="page">
                  <wp:posOffset>870345</wp:posOffset>
                </wp:positionH>
                <wp:positionV relativeFrom="paragraph">
                  <wp:posOffset>237485</wp:posOffset>
                </wp:positionV>
                <wp:extent cx="24765" cy="24765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4765">
                              <a:moveTo>
                                <a:pt x="19209" y="0"/>
                              </a:moveTo>
                              <a:lnTo>
                                <a:pt x="5540" y="0"/>
                              </a:lnTo>
                              <a:lnTo>
                                <a:pt x="0" y="5541"/>
                              </a:lnTo>
                              <a:lnTo>
                                <a:pt x="0" y="19210"/>
                              </a:lnTo>
                              <a:lnTo>
                                <a:pt x="5540" y="24749"/>
                              </a:lnTo>
                              <a:lnTo>
                                <a:pt x="19209" y="24749"/>
                              </a:lnTo>
                              <a:lnTo>
                                <a:pt x="24749" y="19210"/>
                              </a:lnTo>
                              <a:lnTo>
                                <a:pt x="24749" y="12374"/>
                              </a:lnTo>
                              <a:lnTo>
                                <a:pt x="24749" y="5541"/>
                              </a:lnTo>
                              <a:lnTo>
                                <a:pt x="19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1D5F6" id="Graphic 92" o:spid="_x0000_s1026" style="position:absolute;margin-left:68.55pt;margin-top:18.7pt;width:1.95pt;height:1.9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" path="m19209,l5540,,,5541,,19210r5540,5539l19209,24749r5540,-5539l24749,12374r,-6833l192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80002A" w14:textId="77777777" w:rsidR="00B518C6" w:rsidRDefault="00B518C6">
      <w:pPr>
        <w:rPr>
          <w:sz w:val="20"/>
        </w:rPr>
        <w:sectPr w:rsidR="00B518C6">
          <w:pgSz w:w="12240" w:h="15840"/>
          <w:pgMar w:top="1500" w:right="1200" w:bottom="1000" w:left="1180" w:header="0" w:footer="801" w:gutter="0"/>
          <w:cols w:space="720"/>
        </w:sectPr>
      </w:pPr>
    </w:p>
    <w:p w14:paraId="52CB9147" w14:textId="01124C4D" w:rsidR="002353C6" w:rsidRDefault="00000000">
      <w:pPr>
        <w:pStyle w:val="Heading4"/>
        <w:spacing w:line="254" w:lineRule="auto"/>
        <w:ind w:right="272"/>
        <w:rPr>
          <w:spacing w:val="-6"/>
          <w:w w:val="95"/>
        </w:rPr>
      </w:pPr>
      <w:del w:id="544" w:author="Joseph Sempa" w:date="2024-12-03T16:27:00Z" w16du:dateUtc="2024-12-03T14:27:00Z">
        <w:r w:rsidDel="00612900">
          <w:rPr>
            <w:noProof/>
          </w:rPr>
          <w:lastRenderedPageBreak/>
          <mc:AlternateContent>
            <mc:Choice Requires="wps">
              <w:drawing>
                <wp:anchor distT="0" distB="0" distL="0" distR="0" simplePos="0" relativeHeight="15736320" behindDoc="0" locked="0" layoutInCell="1" allowOverlap="1" wp14:anchorId="77F0247A" wp14:editId="37D8C9BA">
                  <wp:simplePos x="0" y="0"/>
                  <wp:positionH relativeFrom="page">
                    <wp:posOffset>847484</wp:posOffset>
                  </wp:positionH>
                  <wp:positionV relativeFrom="paragraph">
                    <wp:posOffset>128523</wp:posOffset>
                  </wp:positionV>
                  <wp:extent cx="133985" cy="105410"/>
                  <wp:effectExtent l="0" t="0" r="0" b="0"/>
                  <wp:wrapNone/>
                  <wp:docPr id="93" name="Graphic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3398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05410">
                                <a:moveTo>
                                  <a:pt x="69549" y="0"/>
                                </a:moveTo>
                                <a:lnTo>
                                  <a:pt x="63704" y="0"/>
                                </a:lnTo>
                                <a:lnTo>
                                  <a:pt x="63394" y="56839"/>
                                </a:lnTo>
                                <a:lnTo>
                                  <a:pt x="54645" y="82460"/>
                                </a:lnTo>
                                <a:lnTo>
                                  <a:pt x="38883" y="94893"/>
                                </a:lnTo>
                                <a:lnTo>
                                  <a:pt x="17533" y="98146"/>
                                </a:lnTo>
                                <a:lnTo>
                                  <a:pt x="5844" y="98146"/>
                                </a:lnTo>
                                <a:lnTo>
                                  <a:pt x="0" y="98146"/>
                                </a:lnTo>
                                <a:lnTo>
                                  <a:pt x="0" y="105156"/>
                                </a:lnTo>
                                <a:lnTo>
                                  <a:pt x="133837" y="105156"/>
                                </a:lnTo>
                                <a:lnTo>
                                  <a:pt x="133837" y="98146"/>
                                </a:lnTo>
                                <a:lnTo>
                                  <a:pt x="127993" y="98146"/>
                                </a:lnTo>
                                <a:lnTo>
                                  <a:pt x="96999" y="94893"/>
                                </a:lnTo>
                                <a:lnTo>
                                  <a:pt x="78169" y="82460"/>
                                </a:lnTo>
                                <a:lnTo>
                                  <a:pt x="69640" y="56839"/>
                                </a:lnTo>
                                <a:lnTo>
                                  <a:pt x="69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36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721ED0A" id="Graphic 93" o:spid="_x0000_s1026" style="position:absolute;margin-left:66.75pt;margin-top:10.1pt;width:10.55pt;height:8.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985,10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" path="m69549,l63704,r-310,56839l54645,82460,38883,94893,17533,98146r-11689,l,98146r,7010l133837,105156r,-7010l127993,98146,96999,94893,78169,82460,69640,56839,69549,xe" fillcolor="#c036c4" stroked="f">
                  <v:path arrowok="t"/>
                  <w10:wrap anchorx="page"/>
                </v:shape>
              </w:pict>
            </mc:Fallback>
          </mc:AlternateContent>
        </w:r>
      </w:del>
      <w:ins w:id="545" w:author="Joseph Sempa" w:date="2024-12-03T16:27:00Z" w16du:dateUtc="2024-12-03T14:27:00Z">
        <w:r w:rsidR="00612900">
          <w:rPr>
            <w:noProof/>
          </w:rPr>
          <w:t xml:space="preserve">Table 4: </w:t>
        </w:r>
      </w:ins>
      <w:r>
        <w:rPr>
          <w:w w:val="85"/>
        </w:rPr>
        <w:t xml:space="preserve">Comparisons of the characteristics of patients who died without adrenal insufficiency versus those with </w:t>
      </w:r>
      <w:r>
        <w:rPr>
          <w:spacing w:val="-6"/>
          <w:w w:val="95"/>
        </w:rPr>
        <w:t>AI</w:t>
      </w:r>
      <w:r w:rsidR="002353C6">
        <w:rPr>
          <w:spacing w:val="-6"/>
          <w:w w:val="95"/>
        </w:rPr>
        <w:t xml:space="preserve">                                                                              </w:t>
      </w:r>
    </w:p>
    <w:p w14:paraId="3F933222" w14:textId="546B75EF" w:rsidR="00B518C6" w:rsidRPr="002353C6" w:rsidRDefault="002353C6">
      <w:pPr>
        <w:pStyle w:val="Heading4"/>
        <w:spacing w:line="254" w:lineRule="auto"/>
        <w:ind w:right="272"/>
        <w:rPr>
          <w:lang w:val="it-IT"/>
        </w:rPr>
      </w:pPr>
      <w:r>
        <w:rPr>
          <w:spacing w:val="-6"/>
          <w:w w:val="95"/>
        </w:rPr>
        <w:t xml:space="preserve">                                                                             </w:t>
      </w:r>
      <w:r w:rsidRPr="002353C6">
        <w:rPr>
          <w:spacing w:val="-6"/>
          <w:w w:val="95"/>
          <w:lang w:val="it-IT"/>
        </w:rPr>
        <w:t xml:space="preserve">     Non-AI Deaths.             AI deaths</w:t>
      </w:r>
    </w:p>
    <w:p w14:paraId="0CF72B54" w14:textId="77777777" w:rsidR="00B518C6" w:rsidRPr="002353C6" w:rsidRDefault="00B518C6">
      <w:pPr>
        <w:pStyle w:val="BodyText"/>
        <w:spacing w:before="9" w:after="1"/>
        <w:rPr>
          <w:b/>
          <w:sz w:val="14"/>
          <w:lang w:val="it-IT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0"/>
        <w:gridCol w:w="2039"/>
        <w:gridCol w:w="1986"/>
        <w:gridCol w:w="1432"/>
      </w:tblGrid>
      <w:tr w:rsidR="00B518C6" w14:paraId="138E818E" w14:textId="77777777">
        <w:trPr>
          <w:trHeight w:val="214"/>
        </w:trPr>
        <w:tc>
          <w:tcPr>
            <w:tcW w:w="3900" w:type="dxa"/>
            <w:tcBorders>
              <w:bottom w:val="single" w:sz="4" w:space="0" w:color="7F7F7F"/>
            </w:tcBorders>
          </w:tcPr>
          <w:p w14:paraId="0145FB5A" w14:textId="77777777" w:rsidR="00B518C6" w:rsidRDefault="00000000">
            <w:pPr>
              <w:pStyle w:val="TableParagraph"/>
              <w:spacing w:before="2" w:line="192" w:lineRule="exact"/>
              <w:ind w:left="105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Variable</w:t>
            </w:r>
          </w:p>
        </w:tc>
        <w:tc>
          <w:tcPr>
            <w:tcW w:w="2039" w:type="dxa"/>
            <w:tcBorders>
              <w:bottom w:val="single" w:sz="4" w:space="0" w:color="7F7F7F"/>
            </w:tcBorders>
          </w:tcPr>
          <w:p w14:paraId="74C86A42" w14:textId="77777777" w:rsidR="00B518C6" w:rsidRDefault="00000000">
            <w:pPr>
              <w:pStyle w:val="TableParagraph"/>
              <w:spacing w:before="2" w:line="192" w:lineRule="exact"/>
              <w:ind w:left="78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=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color w:val="000000"/>
                <w:spacing w:val="-4"/>
                <w:sz w:val="18"/>
                <w:highlight w:val="yellow"/>
              </w:rPr>
              <w:t>140</w:t>
            </w:r>
            <w:r>
              <w:rPr>
                <w:b/>
                <w:i/>
                <w:color w:val="000000"/>
                <w:spacing w:val="-4"/>
                <w:sz w:val="18"/>
                <w:vertAlign w:val="superscript"/>
              </w:rPr>
              <w:t>1</w:t>
            </w:r>
          </w:p>
        </w:tc>
        <w:tc>
          <w:tcPr>
            <w:tcW w:w="1986" w:type="dxa"/>
            <w:tcBorders>
              <w:bottom w:val="single" w:sz="4" w:space="0" w:color="7F7F7F"/>
            </w:tcBorders>
          </w:tcPr>
          <w:p w14:paraId="47A15984" w14:textId="77777777" w:rsidR="00B518C6" w:rsidRDefault="00000000">
            <w:pPr>
              <w:pStyle w:val="TableParagraph"/>
              <w:spacing w:before="2" w:line="192" w:lineRule="exact"/>
              <w:ind w:right="6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=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color w:val="000000"/>
                <w:spacing w:val="-5"/>
                <w:sz w:val="18"/>
                <w:highlight w:val="yellow"/>
              </w:rPr>
              <w:t>11</w:t>
            </w:r>
            <w:r>
              <w:rPr>
                <w:b/>
                <w:i/>
                <w:color w:val="000000"/>
                <w:spacing w:val="-5"/>
                <w:sz w:val="18"/>
                <w:vertAlign w:val="superscript"/>
              </w:rPr>
              <w:t>1</w:t>
            </w:r>
          </w:p>
        </w:tc>
        <w:tc>
          <w:tcPr>
            <w:tcW w:w="1432" w:type="dxa"/>
            <w:tcBorders>
              <w:bottom w:val="single" w:sz="4" w:space="0" w:color="7F7F7F"/>
            </w:tcBorders>
          </w:tcPr>
          <w:p w14:paraId="13F405C8" w14:textId="77777777" w:rsidR="00B518C6" w:rsidRDefault="00000000">
            <w:pPr>
              <w:pStyle w:val="TableParagraph"/>
              <w:spacing w:before="2" w:line="192" w:lineRule="exact"/>
              <w:ind w:right="88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p-value</w:t>
            </w:r>
            <w:r>
              <w:rPr>
                <w:b/>
                <w:i/>
                <w:spacing w:val="-2"/>
                <w:sz w:val="18"/>
                <w:vertAlign w:val="superscript"/>
              </w:rPr>
              <w:t>2</w:t>
            </w:r>
          </w:p>
        </w:tc>
      </w:tr>
      <w:tr w:rsidR="00B518C6" w14:paraId="7AD830F5" w14:textId="77777777">
        <w:trPr>
          <w:trHeight w:val="206"/>
        </w:trPr>
        <w:tc>
          <w:tcPr>
            <w:tcW w:w="3900" w:type="dxa"/>
            <w:tcBorders>
              <w:top w:val="single" w:sz="4" w:space="0" w:color="7F7F7F"/>
            </w:tcBorders>
            <w:shd w:val="clear" w:color="auto" w:fill="F2F2F2"/>
          </w:tcPr>
          <w:p w14:paraId="5D0CEB64" w14:textId="77777777" w:rsidR="00B518C6" w:rsidRDefault="00000000">
            <w:pPr>
              <w:pStyle w:val="TableParagraph"/>
              <w:spacing w:line="186" w:lineRule="exact"/>
              <w:ind w:right="530"/>
              <w:jc w:val="right"/>
              <w:rPr>
                <w:sz w:val="18"/>
              </w:rPr>
            </w:pPr>
            <w:r>
              <w:rPr>
                <w:sz w:val="18"/>
              </w:rPr>
              <w:t>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enrolment,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(IQR)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(years)</w:t>
            </w:r>
          </w:p>
        </w:tc>
        <w:tc>
          <w:tcPr>
            <w:tcW w:w="2039" w:type="dxa"/>
            <w:tcBorders>
              <w:top w:val="single" w:sz="4" w:space="0" w:color="7F7F7F"/>
            </w:tcBorders>
            <w:shd w:val="clear" w:color="auto" w:fill="F2F2F2"/>
          </w:tcPr>
          <w:p w14:paraId="53AF4E1E" w14:textId="77777777" w:rsidR="00B518C6" w:rsidRDefault="00000000">
            <w:pPr>
              <w:pStyle w:val="TableParagraph"/>
              <w:spacing w:line="186" w:lineRule="exact"/>
              <w:ind w:left="698"/>
              <w:rPr>
                <w:sz w:val="18"/>
              </w:rPr>
            </w:pPr>
            <w:r>
              <w:rPr>
                <w:sz w:val="18"/>
              </w:rPr>
              <w:t>37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(32,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44)</w:t>
            </w:r>
          </w:p>
        </w:tc>
        <w:tc>
          <w:tcPr>
            <w:tcW w:w="1986" w:type="dxa"/>
            <w:tcBorders>
              <w:top w:val="single" w:sz="4" w:space="0" w:color="7F7F7F"/>
            </w:tcBorders>
            <w:shd w:val="clear" w:color="auto" w:fill="F2F2F2"/>
          </w:tcPr>
          <w:p w14:paraId="0754B93B" w14:textId="77777777" w:rsidR="00B518C6" w:rsidRDefault="00000000">
            <w:pPr>
              <w:pStyle w:val="TableParagraph"/>
              <w:spacing w:line="186" w:lineRule="exact"/>
              <w:ind w:right="69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(37,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48)</w:t>
            </w:r>
          </w:p>
        </w:tc>
        <w:tc>
          <w:tcPr>
            <w:tcW w:w="1432" w:type="dxa"/>
            <w:tcBorders>
              <w:top w:val="single" w:sz="4" w:space="0" w:color="7F7F7F"/>
            </w:tcBorders>
            <w:shd w:val="clear" w:color="auto" w:fill="F2F2F2"/>
          </w:tcPr>
          <w:p w14:paraId="5852C83A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45E16725" w14:textId="77777777">
        <w:trPr>
          <w:trHeight w:val="206"/>
        </w:trPr>
        <w:tc>
          <w:tcPr>
            <w:tcW w:w="3900" w:type="dxa"/>
          </w:tcPr>
          <w:p w14:paraId="52DB29AE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Female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gender,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pacing w:val="-4"/>
                <w:sz w:val="18"/>
              </w:rPr>
              <w:t>n(</w:t>
            </w:r>
            <w:proofErr w:type="gramEnd"/>
            <w:r>
              <w:rPr>
                <w:spacing w:val="-4"/>
                <w:sz w:val="18"/>
              </w:rPr>
              <w:t>%)</w:t>
            </w:r>
          </w:p>
        </w:tc>
        <w:tc>
          <w:tcPr>
            <w:tcW w:w="2039" w:type="dxa"/>
          </w:tcPr>
          <w:p w14:paraId="3CDAC9A9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75</w:t>
            </w:r>
            <w:r>
              <w:rPr>
                <w:spacing w:val="-2"/>
                <w:sz w:val="18"/>
              </w:rPr>
              <w:t xml:space="preserve"> (53.6%)</w:t>
            </w:r>
          </w:p>
        </w:tc>
        <w:tc>
          <w:tcPr>
            <w:tcW w:w="1986" w:type="dxa"/>
          </w:tcPr>
          <w:p w14:paraId="30771CE1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(54.5%)</w:t>
            </w:r>
          </w:p>
        </w:tc>
        <w:tc>
          <w:tcPr>
            <w:tcW w:w="1432" w:type="dxa"/>
          </w:tcPr>
          <w:p w14:paraId="649BBE53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45C44D3E" w14:textId="77777777">
        <w:trPr>
          <w:trHeight w:val="412"/>
        </w:trPr>
        <w:tc>
          <w:tcPr>
            <w:tcW w:w="3900" w:type="dxa"/>
            <w:shd w:val="clear" w:color="auto" w:fill="F2F2F2"/>
          </w:tcPr>
          <w:p w14:paraId="733ECCFB" w14:textId="77777777" w:rsidR="00B518C6" w:rsidRDefault="00000000">
            <w:pPr>
              <w:pStyle w:val="TableParagraph"/>
              <w:spacing w:line="206" w:lineRule="exact"/>
              <w:ind w:left="205" w:right="42"/>
              <w:rPr>
                <w:sz w:val="18"/>
              </w:rPr>
            </w:pPr>
            <w:r>
              <w:rPr>
                <w:sz w:val="18"/>
              </w:rPr>
              <w:t>Duration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illness,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median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(IQR) </w:t>
            </w:r>
            <w:r>
              <w:rPr>
                <w:spacing w:val="-2"/>
                <w:sz w:val="18"/>
              </w:rPr>
              <w:t>(days)</w:t>
            </w:r>
          </w:p>
        </w:tc>
        <w:tc>
          <w:tcPr>
            <w:tcW w:w="2039" w:type="dxa"/>
            <w:shd w:val="clear" w:color="auto" w:fill="F2F2F2"/>
          </w:tcPr>
          <w:p w14:paraId="4B4AB185" w14:textId="77777777" w:rsidR="00B518C6" w:rsidRDefault="00000000">
            <w:pPr>
              <w:pStyle w:val="TableParagraph"/>
              <w:spacing w:line="206" w:lineRule="exact"/>
              <w:ind w:left="548"/>
              <w:rPr>
                <w:sz w:val="18"/>
              </w:rPr>
            </w:pPr>
            <w:r>
              <w:rPr>
                <w:sz w:val="18"/>
              </w:rPr>
              <w:t>509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(412,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636)</w:t>
            </w:r>
          </w:p>
        </w:tc>
        <w:tc>
          <w:tcPr>
            <w:tcW w:w="1986" w:type="dxa"/>
            <w:shd w:val="clear" w:color="auto" w:fill="F2F2F2"/>
          </w:tcPr>
          <w:p w14:paraId="0B890A38" w14:textId="77777777" w:rsidR="00B518C6" w:rsidRDefault="00000000">
            <w:pPr>
              <w:pStyle w:val="TableParagraph"/>
              <w:spacing w:line="206" w:lineRule="exact"/>
              <w:ind w:right="69"/>
              <w:jc w:val="center"/>
              <w:rPr>
                <w:sz w:val="18"/>
              </w:rPr>
            </w:pPr>
            <w:r>
              <w:rPr>
                <w:sz w:val="18"/>
              </w:rPr>
              <w:t>281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(244,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341)</w:t>
            </w:r>
          </w:p>
        </w:tc>
        <w:tc>
          <w:tcPr>
            <w:tcW w:w="1432" w:type="dxa"/>
            <w:shd w:val="clear" w:color="auto" w:fill="F2F2F2"/>
          </w:tcPr>
          <w:p w14:paraId="2359C416" w14:textId="77777777" w:rsidR="00B518C6" w:rsidRDefault="00000000">
            <w:pPr>
              <w:pStyle w:val="TableParagraph"/>
              <w:spacing w:line="206" w:lineRule="exact"/>
              <w:ind w:left="1" w:right="8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&lt;0.001</w:t>
            </w:r>
          </w:p>
        </w:tc>
      </w:tr>
      <w:tr w:rsidR="00B518C6" w14:paraId="46C5A2FD" w14:textId="77777777">
        <w:trPr>
          <w:trHeight w:val="206"/>
        </w:trPr>
        <w:tc>
          <w:tcPr>
            <w:tcW w:w="3900" w:type="dxa"/>
          </w:tcPr>
          <w:p w14:paraId="16D427C8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Random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cortisol</w:t>
            </w:r>
          </w:p>
        </w:tc>
        <w:tc>
          <w:tcPr>
            <w:tcW w:w="2039" w:type="dxa"/>
          </w:tcPr>
          <w:p w14:paraId="6406D87B" w14:textId="77777777" w:rsidR="00B518C6" w:rsidRDefault="00000000">
            <w:pPr>
              <w:pStyle w:val="TableParagraph"/>
              <w:spacing w:line="186" w:lineRule="exact"/>
              <w:ind w:left="548"/>
              <w:rPr>
                <w:sz w:val="18"/>
              </w:rPr>
            </w:pPr>
            <w:r>
              <w:rPr>
                <w:sz w:val="18"/>
              </w:rPr>
              <w:t>483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(408,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608)</w:t>
            </w:r>
          </w:p>
        </w:tc>
        <w:tc>
          <w:tcPr>
            <w:tcW w:w="1986" w:type="dxa"/>
          </w:tcPr>
          <w:p w14:paraId="75ABC2B1" w14:textId="77777777" w:rsidR="00B518C6" w:rsidRDefault="00000000">
            <w:pPr>
              <w:pStyle w:val="TableParagraph"/>
              <w:spacing w:line="186" w:lineRule="exact"/>
              <w:ind w:right="69"/>
              <w:jc w:val="center"/>
              <w:rPr>
                <w:sz w:val="18"/>
              </w:rPr>
            </w:pPr>
            <w:r>
              <w:rPr>
                <w:sz w:val="18"/>
              </w:rPr>
              <w:t>284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(201,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365)</w:t>
            </w:r>
          </w:p>
        </w:tc>
        <w:tc>
          <w:tcPr>
            <w:tcW w:w="1432" w:type="dxa"/>
          </w:tcPr>
          <w:p w14:paraId="5959029A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&lt;0.001</w:t>
            </w:r>
          </w:p>
        </w:tc>
      </w:tr>
      <w:tr w:rsidR="00B518C6" w14:paraId="039D2C14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270AA3F8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Basal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cortisol</w:t>
            </w:r>
          </w:p>
        </w:tc>
        <w:tc>
          <w:tcPr>
            <w:tcW w:w="2039" w:type="dxa"/>
            <w:shd w:val="clear" w:color="auto" w:fill="F2F2F2"/>
          </w:tcPr>
          <w:p w14:paraId="5E4135B0" w14:textId="77777777" w:rsidR="00B518C6" w:rsidRDefault="00000000">
            <w:pPr>
              <w:pStyle w:val="TableParagraph"/>
              <w:spacing w:line="186" w:lineRule="exact"/>
              <w:ind w:left="548"/>
              <w:rPr>
                <w:sz w:val="18"/>
              </w:rPr>
            </w:pPr>
            <w:r>
              <w:rPr>
                <w:sz w:val="18"/>
              </w:rPr>
              <w:t>768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(624,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908)</w:t>
            </w:r>
          </w:p>
        </w:tc>
        <w:tc>
          <w:tcPr>
            <w:tcW w:w="1986" w:type="dxa"/>
            <w:shd w:val="clear" w:color="auto" w:fill="F2F2F2"/>
          </w:tcPr>
          <w:p w14:paraId="06B57D8D" w14:textId="77777777" w:rsidR="00B518C6" w:rsidRDefault="00000000">
            <w:pPr>
              <w:pStyle w:val="TableParagraph"/>
              <w:spacing w:line="186" w:lineRule="exact"/>
              <w:ind w:right="69"/>
              <w:jc w:val="center"/>
              <w:rPr>
                <w:sz w:val="18"/>
              </w:rPr>
            </w:pPr>
            <w:r>
              <w:rPr>
                <w:sz w:val="18"/>
              </w:rPr>
              <w:t>375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(321,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426)</w:t>
            </w:r>
          </w:p>
        </w:tc>
        <w:tc>
          <w:tcPr>
            <w:tcW w:w="1432" w:type="dxa"/>
            <w:shd w:val="clear" w:color="auto" w:fill="F2F2F2"/>
          </w:tcPr>
          <w:p w14:paraId="7B9E512D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&lt;0.001</w:t>
            </w:r>
          </w:p>
        </w:tc>
      </w:tr>
      <w:tr w:rsidR="00B518C6" w14:paraId="037D86C2" w14:textId="77777777">
        <w:trPr>
          <w:trHeight w:val="206"/>
        </w:trPr>
        <w:tc>
          <w:tcPr>
            <w:tcW w:w="3900" w:type="dxa"/>
          </w:tcPr>
          <w:p w14:paraId="3FB0B0FD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Stimulated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cortisol</w:t>
            </w:r>
          </w:p>
        </w:tc>
        <w:tc>
          <w:tcPr>
            <w:tcW w:w="2039" w:type="dxa"/>
          </w:tcPr>
          <w:p w14:paraId="7882BCD0" w14:textId="77777777" w:rsidR="00B518C6" w:rsidRDefault="00000000">
            <w:pPr>
              <w:pStyle w:val="TableParagraph"/>
              <w:spacing w:line="186" w:lineRule="exact"/>
              <w:ind w:left="548"/>
              <w:rPr>
                <w:sz w:val="18"/>
              </w:rPr>
            </w:pPr>
            <w:r>
              <w:rPr>
                <w:sz w:val="18"/>
              </w:rPr>
              <w:t>260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(175,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356)</w:t>
            </w:r>
          </w:p>
        </w:tc>
        <w:tc>
          <w:tcPr>
            <w:tcW w:w="1986" w:type="dxa"/>
          </w:tcPr>
          <w:p w14:paraId="4A926EC6" w14:textId="77777777" w:rsidR="00B518C6" w:rsidRDefault="00000000">
            <w:pPr>
              <w:pStyle w:val="TableParagraph"/>
              <w:spacing w:line="186" w:lineRule="exact"/>
              <w:ind w:right="6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(17,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107)</w:t>
            </w:r>
          </w:p>
        </w:tc>
        <w:tc>
          <w:tcPr>
            <w:tcW w:w="1432" w:type="dxa"/>
          </w:tcPr>
          <w:p w14:paraId="6EB07B77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&lt;0.001</w:t>
            </w:r>
          </w:p>
        </w:tc>
      </w:tr>
      <w:tr w:rsidR="00B518C6" w14:paraId="3E5E6A0D" w14:textId="77777777">
        <w:trPr>
          <w:trHeight w:val="210"/>
        </w:trPr>
        <w:tc>
          <w:tcPr>
            <w:tcW w:w="3900" w:type="dxa"/>
            <w:shd w:val="clear" w:color="auto" w:fill="F2F2F2"/>
          </w:tcPr>
          <w:p w14:paraId="01A783FE" w14:textId="77777777" w:rsidR="00B518C6" w:rsidRDefault="00000000">
            <w:pPr>
              <w:pStyle w:val="TableParagraph"/>
              <w:spacing w:line="191" w:lineRule="exact"/>
              <w:ind w:left="205"/>
              <w:rPr>
                <w:sz w:val="18"/>
              </w:rPr>
            </w:pPr>
            <w:r>
              <w:rPr>
                <w:sz w:val="18"/>
              </w:rPr>
              <w:t>Incremental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Cortisol</w:t>
            </w:r>
          </w:p>
        </w:tc>
        <w:tc>
          <w:tcPr>
            <w:tcW w:w="2039" w:type="dxa"/>
            <w:shd w:val="clear" w:color="auto" w:fill="F2F2F2"/>
          </w:tcPr>
          <w:p w14:paraId="127F4DA4" w14:textId="77777777" w:rsidR="00B518C6" w:rsidRDefault="00000000">
            <w:pPr>
              <w:pStyle w:val="TableParagraph"/>
              <w:spacing w:line="191" w:lineRule="exact"/>
              <w:ind w:left="643"/>
              <w:rPr>
                <w:sz w:val="18"/>
              </w:rPr>
            </w:pPr>
            <w:r>
              <w:rPr>
                <w:sz w:val="18"/>
              </w:rPr>
              <w:t>115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(89.1%)</w:t>
            </w:r>
          </w:p>
        </w:tc>
        <w:tc>
          <w:tcPr>
            <w:tcW w:w="1986" w:type="dxa"/>
            <w:shd w:val="clear" w:color="auto" w:fill="F2F2F2"/>
          </w:tcPr>
          <w:p w14:paraId="38D2400E" w14:textId="77777777" w:rsidR="00B518C6" w:rsidRDefault="00000000">
            <w:pPr>
              <w:pStyle w:val="TableParagraph"/>
              <w:spacing w:line="191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(81.8%)</w:t>
            </w:r>
          </w:p>
        </w:tc>
        <w:tc>
          <w:tcPr>
            <w:tcW w:w="1432" w:type="dxa"/>
            <w:shd w:val="clear" w:color="auto" w:fill="F2F2F2"/>
          </w:tcPr>
          <w:p w14:paraId="74F03642" w14:textId="77777777" w:rsidR="00B518C6" w:rsidRDefault="00000000">
            <w:pPr>
              <w:pStyle w:val="TableParagraph"/>
              <w:spacing w:line="191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21B8F116" w14:textId="77777777">
        <w:trPr>
          <w:trHeight w:val="206"/>
        </w:trPr>
        <w:tc>
          <w:tcPr>
            <w:tcW w:w="3900" w:type="dxa"/>
          </w:tcPr>
          <w:p w14:paraId="47175A1A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Weight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loss</w:t>
            </w:r>
          </w:p>
        </w:tc>
        <w:tc>
          <w:tcPr>
            <w:tcW w:w="2039" w:type="dxa"/>
          </w:tcPr>
          <w:p w14:paraId="65E86811" w14:textId="77777777" w:rsidR="00B518C6" w:rsidRDefault="00000000">
            <w:pPr>
              <w:pStyle w:val="TableParagraph"/>
              <w:spacing w:line="186" w:lineRule="exact"/>
              <w:ind w:left="523"/>
              <w:rPr>
                <w:sz w:val="18"/>
              </w:rPr>
            </w:pPr>
            <w:r>
              <w:rPr>
                <w:sz w:val="18"/>
              </w:rPr>
              <w:t>10.3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(7.6,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12.7)</w:t>
            </w:r>
          </w:p>
        </w:tc>
        <w:tc>
          <w:tcPr>
            <w:tcW w:w="1986" w:type="dxa"/>
          </w:tcPr>
          <w:p w14:paraId="1FED3F1A" w14:textId="77777777" w:rsidR="00B518C6" w:rsidRDefault="00000000">
            <w:pPr>
              <w:pStyle w:val="TableParagraph"/>
              <w:spacing w:line="186" w:lineRule="exact"/>
              <w:ind w:left="297"/>
              <w:rPr>
                <w:sz w:val="18"/>
              </w:rPr>
            </w:pPr>
            <w:r>
              <w:rPr>
                <w:sz w:val="18"/>
              </w:rPr>
              <w:t>12.3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(12.3,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12.3)</w:t>
            </w:r>
          </w:p>
        </w:tc>
        <w:tc>
          <w:tcPr>
            <w:tcW w:w="1432" w:type="dxa"/>
          </w:tcPr>
          <w:p w14:paraId="6B9A83A3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</w:tr>
      <w:tr w:rsidR="00B518C6" w14:paraId="302F0992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4F05AFFC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Viral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(log10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Copies/mL)</w:t>
            </w:r>
          </w:p>
        </w:tc>
        <w:tc>
          <w:tcPr>
            <w:tcW w:w="2039" w:type="dxa"/>
            <w:shd w:val="clear" w:color="auto" w:fill="F2F2F2"/>
          </w:tcPr>
          <w:p w14:paraId="283D2BF8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91</w:t>
            </w:r>
            <w:r>
              <w:rPr>
                <w:spacing w:val="-2"/>
                <w:sz w:val="18"/>
              </w:rPr>
              <w:t xml:space="preserve"> (65.0%)</w:t>
            </w:r>
          </w:p>
        </w:tc>
        <w:tc>
          <w:tcPr>
            <w:tcW w:w="1986" w:type="dxa"/>
            <w:shd w:val="clear" w:color="auto" w:fill="F2F2F2"/>
          </w:tcPr>
          <w:p w14:paraId="4DCC7F44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(45.5%)</w:t>
            </w:r>
          </w:p>
        </w:tc>
        <w:tc>
          <w:tcPr>
            <w:tcW w:w="1432" w:type="dxa"/>
            <w:shd w:val="clear" w:color="auto" w:fill="F2F2F2"/>
          </w:tcPr>
          <w:p w14:paraId="393B3A0E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0F5BC4B1" w14:textId="77777777">
        <w:trPr>
          <w:trHeight w:val="206"/>
        </w:trPr>
        <w:tc>
          <w:tcPr>
            <w:tcW w:w="3900" w:type="dxa"/>
          </w:tcPr>
          <w:p w14:paraId="178F01C1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Pulmonary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tuberculosis</w:t>
            </w:r>
          </w:p>
        </w:tc>
        <w:tc>
          <w:tcPr>
            <w:tcW w:w="2039" w:type="dxa"/>
          </w:tcPr>
          <w:p w14:paraId="6443092D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 xml:space="preserve"> (18.6%)</w:t>
            </w:r>
          </w:p>
        </w:tc>
        <w:tc>
          <w:tcPr>
            <w:tcW w:w="1986" w:type="dxa"/>
          </w:tcPr>
          <w:p w14:paraId="7AC3E8CC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(36.4%)</w:t>
            </w:r>
          </w:p>
        </w:tc>
        <w:tc>
          <w:tcPr>
            <w:tcW w:w="1432" w:type="dxa"/>
          </w:tcPr>
          <w:p w14:paraId="48C6D810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60271854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4E957CD6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Extrapulmonary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tuberculosis</w:t>
            </w:r>
          </w:p>
        </w:tc>
        <w:tc>
          <w:tcPr>
            <w:tcW w:w="2039" w:type="dxa"/>
            <w:shd w:val="clear" w:color="auto" w:fill="F2F2F2"/>
          </w:tcPr>
          <w:p w14:paraId="57E302F8" w14:textId="77777777" w:rsidR="00B518C6" w:rsidRDefault="00000000">
            <w:pPr>
              <w:pStyle w:val="TableParagraph"/>
              <w:spacing w:line="186" w:lineRule="exact"/>
              <w:ind w:left="793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(4.3%)</w:t>
            </w:r>
          </w:p>
        </w:tc>
        <w:tc>
          <w:tcPr>
            <w:tcW w:w="1986" w:type="dxa"/>
            <w:shd w:val="clear" w:color="auto" w:fill="F2F2F2"/>
          </w:tcPr>
          <w:p w14:paraId="3AF5CD25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(45.5%)</w:t>
            </w:r>
          </w:p>
        </w:tc>
        <w:tc>
          <w:tcPr>
            <w:tcW w:w="1432" w:type="dxa"/>
            <w:shd w:val="clear" w:color="auto" w:fill="F2F2F2"/>
          </w:tcPr>
          <w:p w14:paraId="02CBD13F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&lt;0.001</w:t>
            </w:r>
          </w:p>
        </w:tc>
      </w:tr>
      <w:tr w:rsidR="00B518C6" w14:paraId="3E27DC27" w14:textId="77777777">
        <w:trPr>
          <w:trHeight w:val="206"/>
        </w:trPr>
        <w:tc>
          <w:tcPr>
            <w:tcW w:w="3900" w:type="dxa"/>
          </w:tcPr>
          <w:p w14:paraId="56DD426E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Cryptococcus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neoformans</w:t>
            </w:r>
          </w:p>
        </w:tc>
        <w:tc>
          <w:tcPr>
            <w:tcW w:w="2039" w:type="dxa"/>
          </w:tcPr>
          <w:p w14:paraId="014A66BB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(10.0%)</w:t>
            </w:r>
          </w:p>
        </w:tc>
        <w:tc>
          <w:tcPr>
            <w:tcW w:w="1986" w:type="dxa"/>
          </w:tcPr>
          <w:p w14:paraId="1E53D593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432" w:type="dxa"/>
          </w:tcPr>
          <w:p w14:paraId="11352061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4C62E0BA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1A359B20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Pneumonia</w:t>
            </w:r>
          </w:p>
        </w:tc>
        <w:tc>
          <w:tcPr>
            <w:tcW w:w="2039" w:type="dxa"/>
            <w:shd w:val="clear" w:color="auto" w:fill="F2F2F2"/>
          </w:tcPr>
          <w:p w14:paraId="158CD96B" w14:textId="77777777" w:rsidR="00B518C6" w:rsidRDefault="00000000">
            <w:pPr>
              <w:pStyle w:val="TableParagraph"/>
              <w:spacing w:line="186" w:lineRule="exact"/>
              <w:ind w:left="79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(1.4%)</w:t>
            </w:r>
          </w:p>
        </w:tc>
        <w:tc>
          <w:tcPr>
            <w:tcW w:w="1986" w:type="dxa"/>
            <w:shd w:val="clear" w:color="auto" w:fill="F2F2F2"/>
          </w:tcPr>
          <w:p w14:paraId="577D9996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432" w:type="dxa"/>
            <w:shd w:val="clear" w:color="auto" w:fill="F2F2F2"/>
          </w:tcPr>
          <w:p w14:paraId="087A06C8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7553DE3F" w14:textId="77777777">
        <w:trPr>
          <w:trHeight w:val="206"/>
        </w:trPr>
        <w:tc>
          <w:tcPr>
            <w:tcW w:w="3900" w:type="dxa"/>
          </w:tcPr>
          <w:p w14:paraId="085410A5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Herpes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simplex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virus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HSV</w:t>
            </w:r>
          </w:p>
        </w:tc>
        <w:tc>
          <w:tcPr>
            <w:tcW w:w="2039" w:type="dxa"/>
          </w:tcPr>
          <w:p w14:paraId="1C0F51F3" w14:textId="77777777" w:rsidR="00B518C6" w:rsidRDefault="00000000">
            <w:pPr>
              <w:pStyle w:val="TableParagraph"/>
              <w:spacing w:line="186" w:lineRule="exact"/>
              <w:ind w:left="793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(3.6%)</w:t>
            </w:r>
          </w:p>
        </w:tc>
        <w:tc>
          <w:tcPr>
            <w:tcW w:w="1986" w:type="dxa"/>
          </w:tcPr>
          <w:p w14:paraId="12C7A01C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(9.1%)</w:t>
            </w:r>
          </w:p>
        </w:tc>
        <w:tc>
          <w:tcPr>
            <w:tcW w:w="1432" w:type="dxa"/>
          </w:tcPr>
          <w:p w14:paraId="0F561AEE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555FF186" w14:textId="77777777">
        <w:trPr>
          <w:trHeight w:val="210"/>
        </w:trPr>
        <w:tc>
          <w:tcPr>
            <w:tcW w:w="3900" w:type="dxa"/>
            <w:shd w:val="clear" w:color="auto" w:fill="F2F2F2"/>
          </w:tcPr>
          <w:p w14:paraId="2D820329" w14:textId="77777777" w:rsidR="00B518C6" w:rsidRDefault="00000000">
            <w:pPr>
              <w:pStyle w:val="TableParagraph"/>
              <w:spacing w:line="191" w:lineRule="exact"/>
              <w:ind w:left="205"/>
              <w:rPr>
                <w:sz w:val="18"/>
              </w:rPr>
            </w:pPr>
            <w:r>
              <w:rPr>
                <w:sz w:val="18"/>
              </w:rPr>
              <w:t>Hepatitis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2039" w:type="dxa"/>
            <w:shd w:val="clear" w:color="auto" w:fill="F2F2F2"/>
          </w:tcPr>
          <w:p w14:paraId="6FC00180" w14:textId="77777777" w:rsidR="00B518C6" w:rsidRDefault="00000000">
            <w:pPr>
              <w:pStyle w:val="TableParagraph"/>
              <w:spacing w:line="191" w:lineRule="exact"/>
              <w:ind w:left="793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(5.0%)</w:t>
            </w:r>
          </w:p>
        </w:tc>
        <w:tc>
          <w:tcPr>
            <w:tcW w:w="1986" w:type="dxa"/>
            <w:shd w:val="clear" w:color="auto" w:fill="F2F2F2"/>
          </w:tcPr>
          <w:p w14:paraId="340681E3" w14:textId="77777777" w:rsidR="00B518C6" w:rsidRDefault="00000000">
            <w:pPr>
              <w:pStyle w:val="TableParagraph"/>
              <w:spacing w:line="191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(9.1%)</w:t>
            </w:r>
          </w:p>
        </w:tc>
        <w:tc>
          <w:tcPr>
            <w:tcW w:w="1432" w:type="dxa"/>
            <w:shd w:val="clear" w:color="auto" w:fill="F2F2F2"/>
          </w:tcPr>
          <w:p w14:paraId="78B1BB00" w14:textId="77777777" w:rsidR="00B518C6" w:rsidRDefault="00000000">
            <w:pPr>
              <w:pStyle w:val="TableParagraph"/>
              <w:spacing w:line="191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</w:tr>
      <w:tr w:rsidR="00B518C6" w14:paraId="6890B23E" w14:textId="77777777">
        <w:trPr>
          <w:trHeight w:val="206"/>
        </w:trPr>
        <w:tc>
          <w:tcPr>
            <w:tcW w:w="3900" w:type="dxa"/>
          </w:tcPr>
          <w:p w14:paraId="5CC18B8D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Candida</w:t>
            </w:r>
          </w:p>
        </w:tc>
        <w:tc>
          <w:tcPr>
            <w:tcW w:w="2039" w:type="dxa"/>
          </w:tcPr>
          <w:p w14:paraId="08139351" w14:textId="77777777" w:rsidR="00B518C6" w:rsidRDefault="00000000">
            <w:pPr>
              <w:pStyle w:val="TableParagraph"/>
              <w:spacing w:line="186" w:lineRule="exact"/>
              <w:ind w:left="793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(2.9%)</w:t>
            </w:r>
          </w:p>
        </w:tc>
        <w:tc>
          <w:tcPr>
            <w:tcW w:w="1986" w:type="dxa"/>
          </w:tcPr>
          <w:p w14:paraId="72073DE6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432" w:type="dxa"/>
          </w:tcPr>
          <w:p w14:paraId="1ADE9898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63228A6E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1212E91D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Syphilis</w:t>
            </w:r>
          </w:p>
        </w:tc>
        <w:tc>
          <w:tcPr>
            <w:tcW w:w="2039" w:type="dxa"/>
            <w:shd w:val="clear" w:color="auto" w:fill="F2F2F2"/>
          </w:tcPr>
          <w:p w14:paraId="7A85C949" w14:textId="77777777" w:rsidR="00B518C6" w:rsidRDefault="00000000">
            <w:pPr>
              <w:pStyle w:val="TableParagraph"/>
              <w:spacing w:line="186" w:lineRule="exact"/>
              <w:ind w:left="79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(1.4%)</w:t>
            </w:r>
          </w:p>
        </w:tc>
        <w:tc>
          <w:tcPr>
            <w:tcW w:w="1986" w:type="dxa"/>
            <w:shd w:val="clear" w:color="auto" w:fill="F2F2F2"/>
          </w:tcPr>
          <w:p w14:paraId="7987E7DB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432" w:type="dxa"/>
            <w:shd w:val="clear" w:color="auto" w:fill="F2F2F2"/>
          </w:tcPr>
          <w:p w14:paraId="6DD6C3CD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551E9015" w14:textId="77777777">
        <w:trPr>
          <w:trHeight w:val="206"/>
        </w:trPr>
        <w:tc>
          <w:tcPr>
            <w:tcW w:w="3900" w:type="dxa"/>
          </w:tcPr>
          <w:p w14:paraId="3F257AA6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Pneumocystis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Jiroveci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Pneumonia</w:t>
            </w:r>
          </w:p>
        </w:tc>
        <w:tc>
          <w:tcPr>
            <w:tcW w:w="2039" w:type="dxa"/>
          </w:tcPr>
          <w:p w14:paraId="1BDF003C" w14:textId="77777777" w:rsidR="00B518C6" w:rsidRDefault="00000000">
            <w:pPr>
              <w:pStyle w:val="TableParagraph"/>
              <w:spacing w:line="186" w:lineRule="exact"/>
              <w:ind w:left="698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(12,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56)</w:t>
            </w:r>
          </w:p>
        </w:tc>
        <w:tc>
          <w:tcPr>
            <w:tcW w:w="1986" w:type="dxa"/>
          </w:tcPr>
          <w:p w14:paraId="5518ADAD" w14:textId="77777777" w:rsidR="00B518C6" w:rsidRDefault="00000000">
            <w:pPr>
              <w:pStyle w:val="TableParagraph"/>
              <w:spacing w:line="186" w:lineRule="exact"/>
              <w:ind w:right="6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(17,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67)</w:t>
            </w:r>
          </w:p>
        </w:tc>
        <w:tc>
          <w:tcPr>
            <w:tcW w:w="1432" w:type="dxa"/>
          </w:tcPr>
          <w:p w14:paraId="2ECBA24F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</w:tr>
      <w:tr w:rsidR="00B518C6" w14:paraId="39BAE5EA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108A583D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CD4</w:t>
            </w:r>
            <w:r>
              <w:rPr>
                <w:spacing w:val="-4"/>
                <w:sz w:val="18"/>
              </w:rPr>
              <w:t xml:space="preserve"> count</w:t>
            </w:r>
          </w:p>
        </w:tc>
        <w:tc>
          <w:tcPr>
            <w:tcW w:w="2039" w:type="dxa"/>
            <w:shd w:val="clear" w:color="auto" w:fill="F2F2F2"/>
          </w:tcPr>
          <w:p w14:paraId="2667D123" w14:textId="77777777" w:rsidR="00B518C6" w:rsidRDefault="00000000">
            <w:pPr>
              <w:pStyle w:val="TableParagraph"/>
              <w:spacing w:line="186" w:lineRule="exact"/>
              <w:ind w:left="623"/>
              <w:rPr>
                <w:sz w:val="18"/>
              </w:rPr>
            </w:pPr>
            <w:r>
              <w:rPr>
                <w:sz w:val="18"/>
              </w:rPr>
              <w:t>5.6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(3.8,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8.2)</w:t>
            </w:r>
          </w:p>
        </w:tc>
        <w:tc>
          <w:tcPr>
            <w:tcW w:w="1986" w:type="dxa"/>
            <w:shd w:val="clear" w:color="auto" w:fill="F2F2F2"/>
          </w:tcPr>
          <w:p w14:paraId="77CEEF4C" w14:textId="77777777" w:rsidR="00B518C6" w:rsidRDefault="00000000">
            <w:pPr>
              <w:pStyle w:val="TableParagraph"/>
              <w:spacing w:line="186" w:lineRule="exact"/>
              <w:ind w:left="397"/>
              <w:rPr>
                <w:sz w:val="18"/>
              </w:rPr>
            </w:pPr>
            <w:r>
              <w:rPr>
                <w:sz w:val="18"/>
              </w:rPr>
              <w:t>6.5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(5.3,</w:t>
            </w:r>
            <w:r>
              <w:rPr>
                <w:spacing w:val="-2"/>
                <w:sz w:val="18"/>
              </w:rPr>
              <w:t xml:space="preserve"> 21.9)</w:t>
            </w:r>
          </w:p>
        </w:tc>
        <w:tc>
          <w:tcPr>
            <w:tcW w:w="1432" w:type="dxa"/>
            <w:shd w:val="clear" w:color="auto" w:fill="F2F2F2"/>
          </w:tcPr>
          <w:p w14:paraId="58BF30AB" w14:textId="77777777" w:rsidR="00B518C6" w:rsidRDefault="00000000">
            <w:pPr>
              <w:pStyle w:val="TableParagraph"/>
              <w:spacing w:line="186" w:lineRule="exact"/>
              <w:ind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0.12</w:t>
            </w:r>
          </w:p>
        </w:tc>
      </w:tr>
      <w:tr w:rsidR="00B518C6" w14:paraId="48D918CC" w14:textId="77777777">
        <w:trPr>
          <w:trHeight w:val="207"/>
        </w:trPr>
        <w:tc>
          <w:tcPr>
            <w:tcW w:w="3900" w:type="dxa"/>
          </w:tcPr>
          <w:p w14:paraId="52131B06" w14:textId="77777777" w:rsidR="00B518C6" w:rsidRDefault="00000000">
            <w:pPr>
              <w:pStyle w:val="TableParagraph"/>
              <w:spacing w:line="188" w:lineRule="exact"/>
              <w:ind w:left="205"/>
              <w:rPr>
                <w:sz w:val="18"/>
              </w:rPr>
            </w:pPr>
            <w:r>
              <w:rPr>
                <w:sz w:val="18"/>
              </w:rPr>
              <w:t>White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cell</w:t>
            </w:r>
            <w:proofErr w:type="gram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x10</w:t>
            </w:r>
            <w:r>
              <w:rPr>
                <w:spacing w:val="-2"/>
                <w:sz w:val="18"/>
                <w:vertAlign w:val="superscript"/>
              </w:rPr>
              <w:t>9</w:t>
            </w:r>
            <w:r>
              <w:rPr>
                <w:spacing w:val="-2"/>
                <w:sz w:val="18"/>
              </w:rPr>
              <w:t>/L</w:t>
            </w:r>
          </w:p>
        </w:tc>
        <w:tc>
          <w:tcPr>
            <w:tcW w:w="2039" w:type="dxa"/>
          </w:tcPr>
          <w:p w14:paraId="420086ED" w14:textId="77777777" w:rsidR="00B518C6" w:rsidRDefault="00000000">
            <w:pPr>
              <w:pStyle w:val="TableParagraph"/>
              <w:spacing w:line="188" w:lineRule="exact"/>
              <w:ind w:left="603"/>
              <w:rPr>
                <w:sz w:val="18"/>
              </w:rPr>
            </w:pPr>
            <w:r>
              <w:rPr>
                <w:sz w:val="18"/>
              </w:rPr>
              <w:t>133.0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(129.0,</w:t>
            </w:r>
          </w:p>
        </w:tc>
        <w:tc>
          <w:tcPr>
            <w:tcW w:w="1986" w:type="dxa"/>
          </w:tcPr>
          <w:p w14:paraId="29451275" w14:textId="77777777" w:rsidR="00B518C6" w:rsidRDefault="00000000">
            <w:pPr>
              <w:pStyle w:val="TableParagraph"/>
              <w:spacing w:line="188" w:lineRule="exact"/>
              <w:ind w:left="427"/>
              <w:rPr>
                <w:sz w:val="18"/>
              </w:rPr>
            </w:pPr>
            <w:r>
              <w:rPr>
                <w:sz w:val="18"/>
              </w:rPr>
              <w:t>134.0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(132.0,</w:t>
            </w:r>
          </w:p>
        </w:tc>
        <w:tc>
          <w:tcPr>
            <w:tcW w:w="1432" w:type="dxa"/>
          </w:tcPr>
          <w:p w14:paraId="59E1DC9B" w14:textId="77777777" w:rsidR="00B518C6" w:rsidRDefault="00000000">
            <w:pPr>
              <w:pStyle w:val="TableParagraph"/>
              <w:spacing w:line="188" w:lineRule="exact"/>
              <w:ind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0.12</w:t>
            </w:r>
          </w:p>
        </w:tc>
      </w:tr>
      <w:tr w:rsidR="00B518C6" w14:paraId="759CFC66" w14:textId="77777777">
        <w:trPr>
          <w:trHeight w:val="205"/>
        </w:trPr>
        <w:tc>
          <w:tcPr>
            <w:tcW w:w="3900" w:type="dxa"/>
          </w:tcPr>
          <w:p w14:paraId="4B9938EE" w14:textId="77777777" w:rsidR="00B518C6" w:rsidRDefault="00B518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9" w:type="dxa"/>
          </w:tcPr>
          <w:p w14:paraId="5029CEBD" w14:textId="77777777" w:rsidR="00B518C6" w:rsidRDefault="00000000">
            <w:pPr>
              <w:pStyle w:val="TableParagraph"/>
              <w:spacing w:line="185" w:lineRule="exact"/>
              <w:ind w:left="878"/>
              <w:rPr>
                <w:sz w:val="18"/>
              </w:rPr>
            </w:pPr>
            <w:r>
              <w:rPr>
                <w:spacing w:val="-2"/>
                <w:sz w:val="18"/>
              </w:rPr>
              <w:t>137.0)</w:t>
            </w:r>
          </w:p>
        </w:tc>
        <w:tc>
          <w:tcPr>
            <w:tcW w:w="1986" w:type="dxa"/>
          </w:tcPr>
          <w:p w14:paraId="6EECFF0D" w14:textId="77777777" w:rsidR="00B518C6" w:rsidRDefault="00000000">
            <w:pPr>
              <w:pStyle w:val="TableParagraph"/>
              <w:spacing w:line="185" w:lineRule="exact"/>
              <w:ind w:right="6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139.0)</w:t>
            </w:r>
          </w:p>
        </w:tc>
        <w:tc>
          <w:tcPr>
            <w:tcW w:w="1432" w:type="dxa"/>
          </w:tcPr>
          <w:p w14:paraId="15018020" w14:textId="77777777" w:rsidR="00B518C6" w:rsidRDefault="00B518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518C6" w14:paraId="5A55CF71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228BDEC6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2039" w:type="dxa"/>
            <w:shd w:val="clear" w:color="auto" w:fill="F2F2F2"/>
          </w:tcPr>
          <w:p w14:paraId="6AEE2639" w14:textId="77777777" w:rsidR="00B518C6" w:rsidRDefault="00000000">
            <w:pPr>
              <w:pStyle w:val="TableParagraph"/>
              <w:spacing w:line="186" w:lineRule="exact"/>
              <w:ind w:left="473"/>
              <w:rPr>
                <w:sz w:val="18"/>
              </w:rPr>
            </w:pPr>
            <w:r>
              <w:rPr>
                <w:sz w:val="18"/>
              </w:rPr>
              <w:t>3.90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(3.50,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4.60)</w:t>
            </w:r>
          </w:p>
        </w:tc>
        <w:tc>
          <w:tcPr>
            <w:tcW w:w="1986" w:type="dxa"/>
            <w:shd w:val="clear" w:color="auto" w:fill="F2F2F2"/>
          </w:tcPr>
          <w:p w14:paraId="4D3D3FCF" w14:textId="77777777" w:rsidR="00B518C6" w:rsidRDefault="00000000">
            <w:pPr>
              <w:pStyle w:val="TableParagraph"/>
              <w:spacing w:line="186" w:lineRule="exact"/>
              <w:ind w:left="297"/>
              <w:rPr>
                <w:sz w:val="18"/>
              </w:rPr>
            </w:pPr>
            <w:r>
              <w:rPr>
                <w:sz w:val="18"/>
              </w:rPr>
              <w:t>3.90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(3.65,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4.65)</w:t>
            </w:r>
          </w:p>
        </w:tc>
        <w:tc>
          <w:tcPr>
            <w:tcW w:w="1432" w:type="dxa"/>
            <w:shd w:val="clear" w:color="auto" w:fill="F2F2F2"/>
          </w:tcPr>
          <w:p w14:paraId="41C5BFA4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2A651648" w14:textId="77777777">
        <w:trPr>
          <w:trHeight w:val="210"/>
        </w:trPr>
        <w:tc>
          <w:tcPr>
            <w:tcW w:w="3900" w:type="dxa"/>
          </w:tcPr>
          <w:p w14:paraId="29040C3A" w14:textId="77777777" w:rsidR="00B518C6" w:rsidRDefault="00000000">
            <w:pPr>
              <w:pStyle w:val="TableParagraph"/>
              <w:spacing w:line="191" w:lineRule="exact"/>
              <w:ind w:left="205"/>
              <w:rPr>
                <w:sz w:val="18"/>
              </w:rPr>
            </w:pPr>
            <w:r>
              <w:rPr>
                <w:sz w:val="18"/>
              </w:rPr>
              <w:t>Potassium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2039" w:type="dxa"/>
          </w:tcPr>
          <w:p w14:paraId="1B55CF4F" w14:textId="77777777" w:rsidR="00B518C6" w:rsidRDefault="00000000">
            <w:pPr>
              <w:pStyle w:val="TableParagraph"/>
              <w:spacing w:line="191" w:lineRule="exact"/>
              <w:ind w:left="473"/>
              <w:rPr>
                <w:sz w:val="18"/>
              </w:rPr>
            </w:pPr>
            <w:r>
              <w:rPr>
                <w:sz w:val="18"/>
              </w:rPr>
              <w:t>8.40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(7.10,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9.60)</w:t>
            </w:r>
          </w:p>
        </w:tc>
        <w:tc>
          <w:tcPr>
            <w:tcW w:w="1986" w:type="dxa"/>
          </w:tcPr>
          <w:p w14:paraId="45FED30E" w14:textId="77777777" w:rsidR="00B518C6" w:rsidRDefault="00000000">
            <w:pPr>
              <w:pStyle w:val="TableParagraph"/>
              <w:spacing w:line="191" w:lineRule="exact"/>
              <w:ind w:left="246"/>
              <w:rPr>
                <w:sz w:val="18"/>
              </w:rPr>
            </w:pPr>
            <w:r>
              <w:rPr>
                <w:sz w:val="18"/>
              </w:rPr>
              <w:t>8.70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(7.45,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10.45)</w:t>
            </w:r>
          </w:p>
        </w:tc>
        <w:tc>
          <w:tcPr>
            <w:tcW w:w="1432" w:type="dxa"/>
          </w:tcPr>
          <w:p w14:paraId="5BF39341" w14:textId="77777777" w:rsidR="00B518C6" w:rsidRDefault="00000000">
            <w:pPr>
              <w:pStyle w:val="TableParagraph"/>
              <w:spacing w:line="191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210A4AF1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031490B1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proofErr w:type="spellStart"/>
            <w:r>
              <w:rPr>
                <w:sz w:val="18"/>
              </w:rPr>
              <w:t>Haemoglobin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g/dL</w:t>
            </w:r>
          </w:p>
        </w:tc>
        <w:tc>
          <w:tcPr>
            <w:tcW w:w="2039" w:type="dxa"/>
            <w:shd w:val="clear" w:color="auto" w:fill="F2F2F2"/>
          </w:tcPr>
          <w:p w14:paraId="46FF832F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81</w:t>
            </w:r>
            <w:r>
              <w:rPr>
                <w:spacing w:val="-2"/>
                <w:sz w:val="18"/>
              </w:rPr>
              <w:t xml:space="preserve"> (63.3%)</w:t>
            </w:r>
          </w:p>
        </w:tc>
        <w:tc>
          <w:tcPr>
            <w:tcW w:w="1986" w:type="dxa"/>
            <w:shd w:val="clear" w:color="auto" w:fill="F2F2F2"/>
          </w:tcPr>
          <w:p w14:paraId="53587459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(54.5%)</w:t>
            </w:r>
          </w:p>
        </w:tc>
        <w:tc>
          <w:tcPr>
            <w:tcW w:w="1432" w:type="dxa"/>
            <w:shd w:val="clear" w:color="auto" w:fill="F2F2F2"/>
          </w:tcPr>
          <w:p w14:paraId="037455C0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</w:tr>
      <w:tr w:rsidR="00B518C6" w14:paraId="6A22C3C9" w14:textId="77777777">
        <w:trPr>
          <w:trHeight w:val="206"/>
        </w:trPr>
        <w:tc>
          <w:tcPr>
            <w:tcW w:w="3900" w:type="dxa"/>
          </w:tcPr>
          <w:p w14:paraId="22E9CF20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Presence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anaemia</w:t>
            </w:r>
            <w:proofErr w:type="spellEnd"/>
          </w:p>
        </w:tc>
        <w:tc>
          <w:tcPr>
            <w:tcW w:w="2039" w:type="dxa"/>
          </w:tcPr>
          <w:p w14:paraId="7EBBD4B7" w14:textId="77777777" w:rsidR="00B518C6" w:rsidRDefault="00000000">
            <w:pPr>
              <w:pStyle w:val="TableParagraph"/>
              <w:spacing w:line="186" w:lineRule="exact"/>
              <w:ind w:left="548"/>
              <w:rPr>
                <w:sz w:val="18"/>
              </w:rPr>
            </w:pPr>
            <w:r>
              <w:rPr>
                <w:sz w:val="18"/>
              </w:rPr>
              <w:t>110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(100,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123)</w:t>
            </w:r>
          </w:p>
        </w:tc>
        <w:tc>
          <w:tcPr>
            <w:tcW w:w="1986" w:type="dxa"/>
          </w:tcPr>
          <w:p w14:paraId="06DC655F" w14:textId="77777777" w:rsidR="00B518C6" w:rsidRDefault="00000000">
            <w:pPr>
              <w:pStyle w:val="TableParagraph"/>
              <w:spacing w:line="186" w:lineRule="exact"/>
              <w:ind w:right="69"/>
              <w:jc w:val="center"/>
              <w:rPr>
                <w:sz w:val="18"/>
              </w:rPr>
            </w:pPr>
            <w:r>
              <w:rPr>
                <w:sz w:val="18"/>
              </w:rPr>
              <w:t>127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(114,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129)</w:t>
            </w:r>
          </w:p>
        </w:tc>
        <w:tc>
          <w:tcPr>
            <w:tcW w:w="1432" w:type="dxa"/>
          </w:tcPr>
          <w:p w14:paraId="5029AEC6" w14:textId="77777777" w:rsidR="00B518C6" w:rsidRDefault="00000000">
            <w:pPr>
              <w:pStyle w:val="TableParagraph"/>
              <w:spacing w:line="186" w:lineRule="exact"/>
              <w:ind w:right="8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0.073</w:t>
            </w:r>
          </w:p>
        </w:tc>
      </w:tr>
      <w:tr w:rsidR="00B518C6" w14:paraId="090C6D60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52BDD866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(systolic)</w:t>
            </w:r>
          </w:p>
        </w:tc>
        <w:tc>
          <w:tcPr>
            <w:tcW w:w="2039" w:type="dxa"/>
            <w:shd w:val="clear" w:color="auto" w:fill="F2F2F2"/>
          </w:tcPr>
          <w:p w14:paraId="5823ADD9" w14:textId="77777777" w:rsidR="00B518C6" w:rsidRDefault="00000000">
            <w:pPr>
              <w:pStyle w:val="TableParagraph"/>
              <w:spacing w:line="186" w:lineRule="exact"/>
              <w:ind w:left="698"/>
              <w:rPr>
                <w:sz w:val="18"/>
              </w:rPr>
            </w:pPr>
            <w:r>
              <w:rPr>
                <w:sz w:val="18"/>
              </w:rPr>
              <w:t>70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(60,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80)</w:t>
            </w:r>
          </w:p>
        </w:tc>
        <w:tc>
          <w:tcPr>
            <w:tcW w:w="1986" w:type="dxa"/>
            <w:shd w:val="clear" w:color="auto" w:fill="F2F2F2"/>
          </w:tcPr>
          <w:p w14:paraId="6BD15424" w14:textId="77777777" w:rsidR="00B518C6" w:rsidRDefault="00000000">
            <w:pPr>
              <w:pStyle w:val="TableParagraph"/>
              <w:spacing w:line="186" w:lineRule="exact"/>
              <w:ind w:right="69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(67,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83)</w:t>
            </w:r>
          </w:p>
        </w:tc>
        <w:tc>
          <w:tcPr>
            <w:tcW w:w="1432" w:type="dxa"/>
            <w:shd w:val="clear" w:color="auto" w:fill="F2F2F2"/>
          </w:tcPr>
          <w:p w14:paraId="5895E203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0F8C814C" w14:textId="77777777">
        <w:trPr>
          <w:trHeight w:val="206"/>
        </w:trPr>
        <w:tc>
          <w:tcPr>
            <w:tcW w:w="3900" w:type="dxa"/>
          </w:tcPr>
          <w:p w14:paraId="3CCCBF03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 xml:space="preserve"> (diastolic)</w:t>
            </w:r>
          </w:p>
        </w:tc>
        <w:tc>
          <w:tcPr>
            <w:tcW w:w="2039" w:type="dxa"/>
          </w:tcPr>
          <w:p w14:paraId="15C8A657" w14:textId="77777777" w:rsidR="00B518C6" w:rsidRDefault="00000000">
            <w:pPr>
              <w:pStyle w:val="TableParagraph"/>
              <w:spacing w:line="186" w:lineRule="exact"/>
              <w:ind w:left="648"/>
              <w:rPr>
                <w:sz w:val="18"/>
              </w:rPr>
            </w:pPr>
            <w:r>
              <w:rPr>
                <w:sz w:val="18"/>
              </w:rPr>
              <w:t>93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(80,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109)</w:t>
            </w:r>
          </w:p>
        </w:tc>
        <w:tc>
          <w:tcPr>
            <w:tcW w:w="1986" w:type="dxa"/>
          </w:tcPr>
          <w:p w14:paraId="4DA21FB0" w14:textId="77777777" w:rsidR="00B518C6" w:rsidRDefault="00000000">
            <w:pPr>
              <w:pStyle w:val="TableParagraph"/>
              <w:spacing w:line="186" w:lineRule="exact"/>
              <w:ind w:right="69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(70,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103)</w:t>
            </w:r>
          </w:p>
        </w:tc>
        <w:tc>
          <w:tcPr>
            <w:tcW w:w="1432" w:type="dxa"/>
          </w:tcPr>
          <w:p w14:paraId="5FA672BC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42FD52FB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1C4902C6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Heart</w:t>
            </w:r>
            <w:r>
              <w:rPr>
                <w:spacing w:val="-4"/>
                <w:sz w:val="18"/>
              </w:rPr>
              <w:t xml:space="preserve"> rate</w:t>
            </w:r>
          </w:p>
        </w:tc>
        <w:tc>
          <w:tcPr>
            <w:tcW w:w="2039" w:type="dxa"/>
            <w:shd w:val="clear" w:color="auto" w:fill="F2F2F2"/>
          </w:tcPr>
          <w:p w14:paraId="37FC2851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(12.4%)</w:t>
            </w:r>
          </w:p>
        </w:tc>
        <w:tc>
          <w:tcPr>
            <w:tcW w:w="1986" w:type="dxa"/>
            <w:shd w:val="clear" w:color="auto" w:fill="F2F2F2"/>
          </w:tcPr>
          <w:p w14:paraId="5FA382B7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432" w:type="dxa"/>
            <w:shd w:val="clear" w:color="auto" w:fill="F2F2F2"/>
          </w:tcPr>
          <w:p w14:paraId="1EDA97C6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0.4</w:t>
            </w:r>
          </w:p>
        </w:tc>
      </w:tr>
      <w:tr w:rsidR="00B518C6" w14:paraId="36652099" w14:textId="77777777">
        <w:trPr>
          <w:trHeight w:val="206"/>
        </w:trPr>
        <w:tc>
          <w:tcPr>
            <w:tcW w:w="3900" w:type="dxa"/>
          </w:tcPr>
          <w:p w14:paraId="0B654F0A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Hypotension</w:t>
            </w:r>
          </w:p>
        </w:tc>
        <w:tc>
          <w:tcPr>
            <w:tcW w:w="2039" w:type="dxa"/>
          </w:tcPr>
          <w:p w14:paraId="4895DCAB" w14:textId="77777777" w:rsidR="00B518C6" w:rsidRDefault="00000000">
            <w:pPr>
              <w:pStyle w:val="TableParagraph"/>
              <w:spacing w:line="186" w:lineRule="exact"/>
              <w:ind w:left="643"/>
              <w:rPr>
                <w:sz w:val="18"/>
              </w:rPr>
            </w:pPr>
            <w:r>
              <w:rPr>
                <w:sz w:val="18"/>
              </w:rPr>
              <w:t>113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(87.6%)</w:t>
            </w:r>
          </w:p>
        </w:tc>
        <w:tc>
          <w:tcPr>
            <w:tcW w:w="1986" w:type="dxa"/>
          </w:tcPr>
          <w:p w14:paraId="383F6224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(81.8%)</w:t>
            </w:r>
          </w:p>
        </w:tc>
        <w:tc>
          <w:tcPr>
            <w:tcW w:w="1432" w:type="dxa"/>
          </w:tcPr>
          <w:p w14:paraId="72A4C6A2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747B0181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60A06F10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Weakness</w:t>
            </w:r>
          </w:p>
        </w:tc>
        <w:tc>
          <w:tcPr>
            <w:tcW w:w="2039" w:type="dxa"/>
            <w:shd w:val="clear" w:color="auto" w:fill="F2F2F2"/>
          </w:tcPr>
          <w:p w14:paraId="05D19EB8" w14:textId="77777777" w:rsidR="00B518C6" w:rsidRDefault="00000000">
            <w:pPr>
              <w:pStyle w:val="TableParagraph"/>
              <w:spacing w:line="186" w:lineRule="exact"/>
              <w:ind w:left="643"/>
              <w:rPr>
                <w:sz w:val="18"/>
              </w:rPr>
            </w:pPr>
            <w:r>
              <w:rPr>
                <w:sz w:val="18"/>
              </w:rPr>
              <w:t>114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(89.1%)</w:t>
            </w:r>
          </w:p>
        </w:tc>
        <w:tc>
          <w:tcPr>
            <w:tcW w:w="1986" w:type="dxa"/>
            <w:shd w:val="clear" w:color="auto" w:fill="F2F2F2"/>
          </w:tcPr>
          <w:p w14:paraId="55C2AD84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(100.0%)</w:t>
            </w:r>
          </w:p>
        </w:tc>
        <w:tc>
          <w:tcPr>
            <w:tcW w:w="1432" w:type="dxa"/>
            <w:shd w:val="clear" w:color="auto" w:fill="F2F2F2"/>
          </w:tcPr>
          <w:p w14:paraId="28879565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0.6</w:t>
            </w:r>
          </w:p>
        </w:tc>
      </w:tr>
      <w:tr w:rsidR="00B518C6" w14:paraId="72106CE6" w14:textId="77777777">
        <w:trPr>
          <w:trHeight w:val="206"/>
        </w:trPr>
        <w:tc>
          <w:tcPr>
            <w:tcW w:w="3900" w:type="dxa"/>
          </w:tcPr>
          <w:p w14:paraId="2DF5AC73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Tiredness</w:t>
            </w:r>
          </w:p>
        </w:tc>
        <w:tc>
          <w:tcPr>
            <w:tcW w:w="2039" w:type="dxa"/>
          </w:tcPr>
          <w:p w14:paraId="44E5718C" w14:textId="77777777" w:rsidR="00B518C6" w:rsidRDefault="00000000">
            <w:pPr>
              <w:pStyle w:val="TableParagraph"/>
              <w:spacing w:line="186" w:lineRule="exact"/>
              <w:ind w:left="643"/>
              <w:rPr>
                <w:sz w:val="18"/>
              </w:rPr>
            </w:pPr>
            <w:r>
              <w:rPr>
                <w:sz w:val="18"/>
              </w:rPr>
              <w:t>106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(82.2%)</w:t>
            </w:r>
          </w:p>
        </w:tc>
        <w:tc>
          <w:tcPr>
            <w:tcW w:w="1986" w:type="dxa"/>
          </w:tcPr>
          <w:p w14:paraId="3141E36C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(100.0%)</w:t>
            </w:r>
          </w:p>
        </w:tc>
        <w:tc>
          <w:tcPr>
            <w:tcW w:w="1432" w:type="dxa"/>
          </w:tcPr>
          <w:p w14:paraId="47BE7EB9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6D793169" w14:textId="77777777">
        <w:trPr>
          <w:trHeight w:val="210"/>
        </w:trPr>
        <w:tc>
          <w:tcPr>
            <w:tcW w:w="3900" w:type="dxa"/>
            <w:shd w:val="clear" w:color="auto" w:fill="F2F2F2"/>
          </w:tcPr>
          <w:p w14:paraId="7B2EB0C2" w14:textId="77777777" w:rsidR="00B518C6" w:rsidRDefault="00000000">
            <w:pPr>
              <w:pStyle w:val="TableParagraph"/>
              <w:spacing w:line="191" w:lineRule="exact"/>
              <w:ind w:left="205"/>
              <w:rPr>
                <w:sz w:val="18"/>
              </w:rPr>
            </w:pPr>
            <w:r>
              <w:rPr>
                <w:sz w:val="18"/>
              </w:rPr>
              <w:t>Poor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appetite</w:t>
            </w:r>
          </w:p>
        </w:tc>
        <w:tc>
          <w:tcPr>
            <w:tcW w:w="2039" w:type="dxa"/>
            <w:shd w:val="clear" w:color="auto" w:fill="F2F2F2"/>
          </w:tcPr>
          <w:p w14:paraId="493FF065" w14:textId="77777777" w:rsidR="00B518C6" w:rsidRDefault="00000000">
            <w:pPr>
              <w:pStyle w:val="TableParagraph"/>
              <w:spacing w:line="191" w:lineRule="exact"/>
              <w:ind w:left="693"/>
              <w:rPr>
                <w:sz w:val="18"/>
              </w:rPr>
            </w:pPr>
            <w:r>
              <w:rPr>
                <w:sz w:val="18"/>
              </w:rPr>
              <w:t>76</w:t>
            </w:r>
            <w:r>
              <w:rPr>
                <w:spacing w:val="-2"/>
                <w:sz w:val="18"/>
              </w:rPr>
              <w:t xml:space="preserve"> (60.3%)</w:t>
            </w:r>
          </w:p>
        </w:tc>
        <w:tc>
          <w:tcPr>
            <w:tcW w:w="1986" w:type="dxa"/>
            <w:shd w:val="clear" w:color="auto" w:fill="F2F2F2"/>
          </w:tcPr>
          <w:p w14:paraId="34F63E84" w14:textId="77777777" w:rsidR="00B518C6" w:rsidRDefault="00000000">
            <w:pPr>
              <w:pStyle w:val="TableParagraph"/>
              <w:spacing w:line="191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(44.4%)</w:t>
            </w:r>
          </w:p>
        </w:tc>
        <w:tc>
          <w:tcPr>
            <w:tcW w:w="1432" w:type="dxa"/>
            <w:shd w:val="clear" w:color="auto" w:fill="F2F2F2"/>
          </w:tcPr>
          <w:p w14:paraId="65C9100A" w14:textId="77777777" w:rsidR="00B518C6" w:rsidRDefault="00000000">
            <w:pPr>
              <w:pStyle w:val="TableParagraph"/>
              <w:spacing w:line="191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</w:tr>
      <w:tr w:rsidR="00B518C6" w14:paraId="1491EA1C" w14:textId="77777777">
        <w:trPr>
          <w:trHeight w:val="206"/>
        </w:trPr>
        <w:tc>
          <w:tcPr>
            <w:tcW w:w="3900" w:type="dxa"/>
          </w:tcPr>
          <w:p w14:paraId="5D698AEB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Increased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pigmentation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skin</w:t>
            </w:r>
          </w:p>
        </w:tc>
        <w:tc>
          <w:tcPr>
            <w:tcW w:w="2039" w:type="dxa"/>
          </w:tcPr>
          <w:p w14:paraId="35034A4A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77</w:t>
            </w:r>
            <w:r>
              <w:rPr>
                <w:spacing w:val="-2"/>
                <w:sz w:val="18"/>
              </w:rPr>
              <w:t xml:space="preserve"> (59.7%)</w:t>
            </w:r>
          </w:p>
        </w:tc>
        <w:tc>
          <w:tcPr>
            <w:tcW w:w="1986" w:type="dxa"/>
          </w:tcPr>
          <w:p w14:paraId="5A45C875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(81.8%)</w:t>
            </w:r>
          </w:p>
        </w:tc>
        <w:tc>
          <w:tcPr>
            <w:tcW w:w="1432" w:type="dxa"/>
          </w:tcPr>
          <w:p w14:paraId="42280699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1FCE031E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3CCEF56F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Nausea</w:t>
            </w:r>
          </w:p>
        </w:tc>
        <w:tc>
          <w:tcPr>
            <w:tcW w:w="2039" w:type="dxa"/>
            <w:shd w:val="clear" w:color="auto" w:fill="F2F2F2"/>
          </w:tcPr>
          <w:p w14:paraId="6AAA852E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37</w:t>
            </w:r>
            <w:r>
              <w:rPr>
                <w:spacing w:val="-2"/>
                <w:sz w:val="18"/>
              </w:rPr>
              <w:t xml:space="preserve"> (28.7%)</w:t>
            </w:r>
          </w:p>
        </w:tc>
        <w:tc>
          <w:tcPr>
            <w:tcW w:w="1986" w:type="dxa"/>
            <w:shd w:val="clear" w:color="auto" w:fill="F2F2F2"/>
          </w:tcPr>
          <w:p w14:paraId="2AC41818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(36.4%)</w:t>
            </w:r>
          </w:p>
        </w:tc>
        <w:tc>
          <w:tcPr>
            <w:tcW w:w="1432" w:type="dxa"/>
            <w:shd w:val="clear" w:color="auto" w:fill="F2F2F2"/>
          </w:tcPr>
          <w:p w14:paraId="3FDD1727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</w:tr>
      <w:tr w:rsidR="00B518C6" w14:paraId="254CF835" w14:textId="77777777">
        <w:trPr>
          <w:trHeight w:val="206"/>
        </w:trPr>
        <w:tc>
          <w:tcPr>
            <w:tcW w:w="3900" w:type="dxa"/>
          </w:tcPr>
          <w:p w14:paraId="3D5A6878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Vomiting</w:t>
            </w:r>
          </w:p>
        </w:tc>
        <w:tc>
          <w:tcPr>
            <w:tcW w:w="2039" w:type="dxa"/>
          </w:tcPr>
          <w:p w14:paraId="5066A3E0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77</w:t>
            </w:r>
            <w:r>
              <w:rPr>
                <w:spacing w:val="-2"/>
                <w:sz w:val="18"/>
              </w:rPr>
              <w:t xml:space="preserve"> (60.2%)</w:t>
            </w:r>
          </w:p>
        </w:tc>
        <w:tc>
          <w:tcPr>
            <w:tcW w:w="1986" w:type="dxa"/>
          </w:tcPr>
          <w:p w14:paraId="0CA9B1E1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(81.8%)</w:t>
            </w:r>
          </w:p>
        </w:tc>
        <w:tc>
          <w:tcPr>
            <w:tcW w:w="1432" w:type="dxa"/>
          </w:tcPr>
          <w:p w14:paraId="6519AE9F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  <w:tr w:rsidR="00B518C6" w14:paraId="6F35A1D8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14DAD90E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Liking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salt</w:t>
            </w:r>
          </w:p>
        </w:tc>
        <w:tc>
          <w:tcPr>
            <w:tcW w:w="2039" w:type="dxa"/>
            <w:shd w:val="clear" w:color="auto" w:fill="F2F2F2"/>
          </w:tcPr>
          <w:p w14:paraId="2AC5B2B9" w14:textId="77777777" w:rsidR="00B518C6" w:rsidRDefault="00000000">
            <w:pPr>
              <w:pStyle w:val="TableParagraph"/>
              <w:spacing w:line="186" w:lineRule="exact"/>
              <w:ind w:left="793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(2.3%)</w:t>
            </w:r>
          </w:p>
        </w:tc>
        <w:tc>
          <w:tcPr>
            <w:tcW w:w="1986" w:type="dxa"/>
            <w:shd w:val="clear" w:color="auto" w:fill="F2F2F2"/>
          </w:tcPr>
          <w:p w14:paraId="7D66255E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432" w:type="dxa"/>
            <w:shd w:val="clear" w:color="auto" w:fill="F2F2F2"/>
          </w:tcPr>
          <w:p w14:paraId="52B46FE6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6916D994" w14:textId="77777777">
        <w:trPr>
          <w:trHeight w:val="206"/>
        </w:trPr>
        <w:tc>
          <w:tcPr>
            <w:tcW w:w="3900" w:type="dxa"/>
          </w:tcPr>
          <w:p w14:paraId="778ECCC2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Hypoglycaemia</w:t>
            </w:r>
            <w:proofErr w:type="spellEnd"/>
          </w:p>
        </w:tc>
        <w:tc>
          <w:tcPr>
            <w:tcW w:w="2039" w:type="dxa"/>
          </w:tcPr>
          <w:p w14:paraId="3C5220E5" w14:textId="77777777" w:rsidR="00B518C6" w:rsidRDefault="00000000">
            <w:pPr>
              <w:pStyle w:val="TableParagraph"/>
              <w:spacing w:line="186" w:lineRule="exact"/>
              <w:ind w:left="793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(3.1%)</w:t>
            </w:r>
          </w:p>
        </w:tc>
        <w:tc>
          <w:tcPr>
            <w:tcW w:w="1986" w:type="dxa"/>
          </w:tcPr>
          <w:p w14:paraId="35C4B2C1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432" w:type="dxa"/>
          </w:tcPr>
          <w:p w14:paraId="560A6D7B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49E571FA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2CA5F110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Loss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consciousness</w:t>
            </w:r>
          </w:p>
        </w:tc>
        <w:tc>
          <w:tcPr>
            <w:tcW w:w="2039" w:type="dxa"/>
            <w:shd w:val="clear" w:color="auto" w:fill="F2F2F2"/>
          </w:tcPr>
          <w:p w14:paraId="751DB4AC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65</w:t>
            </w:r>
            <w:r>
              <w:rPr>
                <w:spacing w:val="-2"/>
                <w:sz w:val="18"/>
              </w:rPr>
              <w:t xml:space="preserve"> (50.4%)</w:t>
            </w:r>
          </w:p>
        </w:tc>
        <w:tc>
          <w:tcPr>
            <w:tcW w:w="1986" w:type="dxa"/>
            <w:shd w:val="clear" w:color="auto" w:fill="F2F2F2"/>
          </w:tcPr>
          <w:p w14:paraId="0FA91DBA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(27.3%)</w:t>
            </w:r>
          </w:p>
        </w:tc>
        <w:tc>
          <w:tcPr>
            <w:tcW w:w="1432" w:type="dxa"/>
            <w:shd w:val="clear" w:color="auto" w:fill="F2F2F2"/>
          </w:tcPr>
          <w:p w14:paraId="65E629FB" w14:textId="77777777" w:rsidR="00B518C6" w:rsidRDefault="00000000">
            <w:pPr>
              <w:pStyle w:val="TableParagraph"/>
              <w:spacing w:line="186" w:lineRule="exact"/>
              <w:ind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0.14</w:t>
            </w:r>
          </w:p>
        </w:tc>
      </w:tr>
      <w:tr w:rsidR="00B518C6" w14:paraId="28D79A72" w14:textId="77777777">
        <w:trPr>
          <w:trHeight w:val="206"/>
        </w:trPr>
        <w:tc>
          <w:tcPr>
            <w:tcW w:w="3900" w:type="dxa"/>
          </w:tcPr>
          <w:p w14:paraId="02525DF7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Diarrhoea</w:t>
            </w:r>
            <w:proofErr w:type="spellEnd"/>
          </w:p>
        </w:tc>
        <w:tc>
          <w:tcPr>
            <w:tcW w:w="2039" w:type="dxa"/>
          </w:tcPr>
          <w:p w14:paraId="2CEB6D8D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67</w:t>
            </w:r>
            <w:r>
              <w:rPr>
                <w:spacing w:val="-2"/>
                <w:sz w:val="18"/>
              </w:rPr>
              <w:t xml:space="preserve"> (52.3%)</w:t>
            </w:r>
          </w:p>
        </w:tc>
        <w:tc>
          <w:tcPr>
            <w:tcW w:w="1986" w:type="dxa"/>
          </w:tcPr>
          <w:p w14:paraId="5ED68321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(45.5%)</w:t>
            </w:r>
          </w:p>
        </w:tc>
        <w:tc>
          <w:tcPr>
            <w:tcW w:w="1432" w:type="dxa"/>
          </w:tcPr>
          <w:p w14:paraId="66716FB7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0.7</w:t>
            </w:r>
          </w:p>
        </w:tc>
      </w:tr>
      <w:tr w:rsidR="00B518C6" w14:paraId="47470984" w14:textId="77777777">
        <w:trPr>
          <w:trHeight w:val="210"/>
        </w:trPr>
        <w:tc>
          <w:tcPr>
            <w:tcW w:w="3900" w:type="dxa"/>
            <w:shd w:val="clear" w:color="auto" w:fill="F2F2F2"/>
          </w:tcPr>
          <w:p w14:paraId="724CCE85" w14:textId="77777777" w:rsidR="00B518C6" w:rsidRDefault="00000000">
            <w:pPr>
              <w:pStyle w:val="TableParagraph"/>
              <w:spacing w:line="191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Dizziness</w:t>
            </w:r>
          </w:p>
        </w:tc>
        <w:tc>
          <w:tcPr>
            <w:tcW w:w="2039" w:type="dxa"/>
            <w:shd w:val="clear" w:color="auto" w:fill="F2F2F2"/>
          </w:tcPr>
          <w:p w14:paraId="079BAC9F" w14:textId="77777777" w:rsidR="00B518C6" w:rsidRDefault="00000000">
            <w:pPr>
              <w:pStyle w:val="TableParagraph"/>
              <w:spacing w:line="191" w:lineRule="exact"/>
              <w:ind w:left="79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(1.6%)</w:t>
            </w:r>
          </w:p>
        </w:tc>
        <w:tc>
          <w:tcPr>
            <w:tcW w:w="1986" w:type="dxa"/>
            <w:shd w:val="clear" w:color="auto" w:fill="F2F2F2"/>
          </w:tcPr>
          <w:p w14:paraId="7A39FD3D" w14:textId="77777777" w:rsidR="00B518C6" w:rsidRDefault="00000000">
            <w:pPr>
              <w:pStyle w:val="TableParagraph"/>
              <w:spacing w:line="191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432" w:type="dxa"/>
            <w:shd w:val="clear" w:color="auto" w:fill="F2F2F2"/>
          </w:tcPr>
          <w:p w14:paraId="1DB5172E" w14:textId="77777777" w:rsidR="00B518C6" w:rsidRDefault="00000000">
            <w:pPr>
              <w:pStyle w:val="TableParagraph"/>
              <w:spacing w:line="191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364C3A90" w14:textId="77777777">
        <w:trPr>
          <w:trHeight w:val="206"/>
        </w:trPr>
        <w:tc>
          <w:tcPr>
            <w:tcW w:w="3900" w:type="dxa"/>
          </w:tcPr>
          <w:p w14:paraId="0B44E393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Shock</w:t>
            </w:r>
          </w:p>
        </w:tc>
        <w:tc>
          <w:tcPr>
            <w:tcW w:w="2039" w:type="dxa"/>
          </w:tcPr>
          <w:p w14:paraId="6CDB30FA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67</w:t>
            </w:r>
            <w:r>
              <w:rPr>
                <w:spacing w:val="-2"/>
                <w:sz w:val="18"/>
              </w:rPr>
              <w:t xml:space="preserve"> (52.3%)</w:t>
            </w:r>
          </w:p>
        </w:tc>
        <w:tc>
          <w:tcPr>
            <w:tcW w:w="1986" w:type="dxa"/>
          </w:tcPr>
          <w:p w14:paraId="2FF2D7F7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(36.4%)</w:t>
            </w:r>
          </w:p>
        </w:tc>
        <w:tc>
          <w:tcPr>
            <w:tcW w:w="1432" w:type="dxa"/>
          </w:tcPr>
          <w:p w14:paraId="1253DCD9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0.3</w:t>
            </w:r>
          </w:p>
        </w:tc>
      </w:tr>
      <w:tr w:rsidR="00B518C6" w14:paraId="47D9355B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256F75F7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pacing w:val="-2"/>
                <w:sz w:val="18"/>
              </w:rPr>
              <w:t>Anorexia</w:t>
            </w:r>
          </w:p>
        </w:tc>
        <w:tc>
          <w:tcPr>
            <w:tcW w:w="2039" w:type="dxa"/>
            <w:shd w:val="clear" w:color="auto" w:fill="F2F2F2"/>
          </w:tcPr>
          <w:p w14:paraId="400D3B6E" w14:textId="77777777" w:rsidR="00B518C6" w:rsidRDefault="00000000">
            <w:pPr>
              <w:pStyle w:val="TableParagraph"/>
              <w:spacing w:line="186" w:lineRule="exact"/>
              <w:ind w:left="693"/>
              <w:rPr>
                <w:sz w:val="18"/>
              </w:rPr>
            </w:pPr>
            <w:r>
              <w:rPr>
                <w:sz w:val="18"/>
              </w:rPr>
              <w:t>33</w:t>
            </w:r>
            <w:r>
              <w:rPr>
                <w:spacing w:val="-2"/>
                <w:sz w:val="18"/>
              </w:rPr>
              <w:t xml:space="preserve"> (25.0%)</w:t>
            </w:r>
          </w:p>
        </w:tc>
        <w:tc>
          <w:tcPr>
            <w:tcW w:w="1986" w:type="dxa"/>
            <w:shd w:val="clear" w:color="auto" w:fill="F2F2F2"/>
          </w:tcPr>
          <w:p w14:paraId="56ADB55D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(18.2%)</w:t>
            </w:r>
          </w:p>
        </w:tc>
        <w:tc>
          <w:tcPr>
            <w:tcW w:w="1432" w:type="dxa"/>
            <w:shd w:val="clear" w:color="auto" w:fill="F2F2F2"/>
          </w:tcPr>
          <w:p w14:paraId="611398C9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</w:tr>
      <w:tr w:rsidR="00B518C6" w14:paraId="5915D8F4" w14:textId="77777777">
        <w:trPr>
          <w:trHeight w:val="206"/>
        </w:trPr>
        <w:tc>
          <w:tcPr>
            <w:tcW w:w="3900" w:type="dxa"/>
          </w:tcPr>
          <w:p w14:paraId="72E0B1D5" w14:textId="77777777" w:rsidR="00B518C6" w:rsidRDefault="00000000">
            <w:pPr>
              <w:pStyle w:val="TableParagraph"/>
              <w:spacing w:line="186" w:lineRule="exact"/>
              <w:ind w:right="540"/>
              <w:jc w:val="right"/>
              <w:rPr>
                <w:sz w:val="18"/>
              </w:rPr>
            </w:pPr>
            <w:r>
              <w:rPr>
                <w:sz w:val="18"/>
              </w:rPr>
              <w:t>Loss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axillary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hair,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2039" w:type="dxa"/>
          </w:tcPr>
          <w:p w14:paraId="3113270D" w14:textId="77777777" w:rsidR="00B518C6" w:rsidRDefault="00000000">
            <w:pPr>
              <w:pStyle w:val="TableParagraph"/>
              <w:spacing w:line="186" w:lineRule="exact"/>
              <w:ind w:left="793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(5.5%)</w:t>
            </w:r>
          </w:p>
        </w:tc>
        <w:tc>
          <w:tcPr>
            <w:tcW w:w="1986" w:type="dxa"/>
          </w:tcPr>
          <w:p w14:paraId="46CDDC23" w14:textId="77777777" w:rsidR="00B518C6" w:rsidRDefault="00000000">
            <w:pPr>
              <w:pStyle w:val="TableParagraph"/>
              <w:spacing w:line="186" w:lineRule="exact"/>
              <w:ind w:left="1" w:right="6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(0.0%)</w:t>
            </w:r>
          </w:p>
        </w:tc>
        <w:tc>
          <w:tcPr>
            <w:tcW w:w="1432" w:type="dxa"/>
          </w:tcPr>
          <w:p w14:paraId="62831051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&gt;0.9</w:t>
            </w:r>
          </w:p>
        </w:tc>
      </w:tr>
      <w:tr w:rsidR="00B518C6" w14:paraId="3FD1B270" w14:textId="77777777">
        <w:trPr>
          <w:trHeight w:val="206"/>
        </w:trPr>
        <w:tc>
          <w:tcPr>
            <w:tcW w:w="3900" w:type="dxa"/>
            <w:shd w:val="clear" w:color="auto" w:fill="F2F2F2"/>
          </w:tcPr>
          <w:p w14:paraId="3630E733" w14:textId="77777777" w:rsidR="00B518C6" w:rsidRDefault="00000000">
            <w:pPr>
              <w:pStyle w:val="TableParagraph"/>
              <w:spacing w:line="186" w:lineRule="exact"/>
              <w:ind w:left="205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postural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drop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blood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2039" w:type="dxa"/>
            <w:shd w:val="clear" w:color="auto" w:fill="F2F2F2"/>
          </w:tcPr>
          <w:p w14:paraId="0D227236" w14:textId="77777777" w:rsidR="00B518C6" w:rsidRDefault="00000000">
            <w:pPr>
              <w:pStyle w:val="TableParagraph"/>
              <w:spacing w:line="186" w:lineRule="exact"/>
              <w:ind w:left="698"/>
              <w:rPr>
                <w:sz w:val="18"/>
              </w:rPr>
            </w:pPr>
            <w:r>
              <w:rPr>
                <w:sz w:val="18"/>
              </w:rPr>
              <w:t>37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(32,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44)</w:t>
            </w:r>
          </w:p>
        </w:tc>
        <w:tc>
          <w:tcPr>
            <w:tcW w:w="1986" w:type="dxa"/>
            <w:shd w:val="clear" w:color="auto" w:fill="F2F2F2"/>
          </w:tcPr>
          <w:p w14:paraId="7D843D8E" w14:textId="77777777" w:rsidR="00B518C6" w:rsidRDefault="00000000">
            <w:pPr>
              <w:pStyle w:val="TableParagraph"/>
              <w:spacing w:line="186" w:lineRule="exact"/>
              <w:ind w:right="69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(37,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48)</w:t>
            </w:r>
          </w:p>
        </w:tc>
        <w:tc>
          <w:tcPr>
            <w:tcW w:w="1432" w:type="dxa"/>
            <w:shd w:val="clear" w:color="auto" w:fill="F2F2F2"/>
          </w:tcPr>
          <w:p w14:paraId="553A7CC7" w14:textId="77777777" w:rsidR="00B518C6" w:rsidRDefault="00000000">
            <w:pPr>
              <w:pStyle w:val="TableParagraph"/>
              <w:spacing w:line="186" w:lineRule="exact"/>
              <w:ind w:left="1" w:right="8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0.2</w:t>
            </w:r>
          </w:p>
        </w:tc>
      </w:tr>
    </w:tbl>
    <w:p w14:paraId="6AB74BDA" w14:textId="77777777" w:rsidR="00B518C6" w:rsidRDefault="00000000">
      <w:pPr>
        <w:spacing w:before="26" w:line="244" w:lineRule="auto"/>
        <w:ind w:left="260" w:right="301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position w:val="4"/>
          <w:sz w:val="12"/>
        </w:rPr>
        <w:t>1</w:t>
      </w:r>
      <w:r>
        <w:rPr>
          <w:rFonts w:ascii="Times New Roman" w:hAnsi="Times New Roman"/>
          <w:w w:val="105"/>
          <w:sz w:val="18"/>
        </w:rPr>
        <w:t>Median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(IQR);</w:t>
      </w:r>
      <w:r>
        <w:rPr>
          <w:rFonts w:ascii="Times New Roman" w:hAnsi="Times New Roman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n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(%);</w:t>
      </w:r>
      <w:r>
        <w:rPr>
          <w:rFonts w:ascii="Times New Roman" w:hAnsi="Times New Roman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w w:val="105"/>
          <w:position w:val="4"/>
          <w:sz w:val="12"/>
        </w:rPr>
        <w:t>2</w:t>
      </w:r>
      <w:r>
        <w:rPr>
          <w:rFonts w:ascii="Times New Roman" w:hAnsi="Times New Roman"/>
          <w:w w:val="105"/>
          <w:sz w:val="18"/>
        </w:rPr>
        <w:t>Wilcoxon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rank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sum</w:t>
      </w:r>
      <w:r>
        <w:rPr>
          <w:rFonts w:ascii="Times New Roman" w:hAnsi="Times New Roman"/>
          <w:spacing w:val="-7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test;</w:t>
      </w:r>
      <w:r>
        <w:rPr>
          <w:rFonts w:ascii="Times New Roman" w:hAnsi="Times New Roman"/>
          <w:spacing w:val="-4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Pearson’s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Chi-squared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test;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Wilcoxon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rank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sum</w:t>
      </w:r>
      <w:r>
        <w:rPr>
          <w:rFonts w:ascii="Times New Roman" w:hAnsi="Times New Roman"/>
          <w:spacing w:val="-7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exact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test;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>Fisher’s</w:t>
      </w:r>
      <w:r>
        <w:rPr>
          <w:rFonts w:ascii="Times New Roman" w:hAnsi="Times New Roman"/>
          <w:spacing w:val="-5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18"/>
        </w:rPr>
        <w:t xml:space="preserve">exact </w:t>
      </w:r>
      <w:r>
        <w:rPr>
          <w:rFonts w:ascii="Times New Roman" w:hAnsi="Times New Roman"/>
          <w:spacing w:val="-4"/>
          <w:w w:val="105"/>
          <w:sz w:val="18"/>
        </w:rPr>
        <w:t>test</w:t>
      </w:r>
    </w:p>
    <w:p w14:paraId="14E5C9E2" w14:textId="77777777" w:rsidR="00B518C6" w:rsidRDefault="00B518C6">
      <w:pPr>
        <w:spacing w:line="244" w:lineRule="auto"/>
        <w:rPr>
          <w:rFonts w:ascii="Times New Roman" w:hAnsi="Times New Roman"/>
          <w:sz w:val="18"/>
        </w:rPr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7F37A48A" w14:textId="79D2EDE8" w:rsidR="00B518C6" w:rsidRDefault="00000000" w:rsidP="002353C6">
      <w:pPr>
        <w:pStyle w:val="Heading4"/>
        <w:spacing w:line="254" w:lineRule="auto"/>
        <w:ind w:right="272"/>
        <w:rPr>
          <w:rFonts w:ascii="Times New Roman"/>
          <w:sz w:val="18"/>
        </w:rPr>
      </w:pPr>
      <w:r>
        <w:rPr>
          <w:w w:val="85"/>
        </w:rPr>
        <w:lastRenderedPageBreak/>
        <w:t xml:space="preserve">Table 4: </w:t>
      </w:r>
    </w:p>
    <w:p w14:paraId="14B04735" w14:textId="77777777" w:rsidR="00B518C6" w:rsidRDefault="00B518C6">
      <w:pPr>
        <w:rPr>
          <w:rFonts w:ascii="Times New Roman"/>
          <w:sz w:val="18"/>
        </w:rPr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49A88682" w14:textId="77777777" w:rsidR="00B518C6" w:rsidRDefault="00000000">
      <w:pPr>
        <w:pStyle w:val="Heading4"/>
        <w:jc w:val="both"/>
      </w:pPr>
      <w:r>
        <w:rPr>
          <w:w w:val="85"/>
        </w:rPr>
        <w:lastRenderedPageBreak/>
        <w:t>Predictors</w:t>
      </w:r>
      <w:r>
        <w:rPr>
          <w:spacing w:val="40"/>
        </w:rPr>
        <w:t xml:space="preserve"> </w:t>
      </w:r>
      <w:r>
        <w:rPr>
          <w:w w:val="85"/>
        </w:rPr>
        <w:t>of</w:t>
      </w:r>
      <w:r>
        <w:rPr>
          <w:spacing w:val="-1"/>
          <w:w w:val="85"/>
        </w:rPr>
        <w:t xml:space="preserve"> </w:t>
      </w:r>
      <w:r>
        <w:rPr>
          <w:spacing w:val="-2"/>
          <w:w w:val="85"/>
        </w:rPr>
        <w:t>mortality</w:t>
      </w:r>
    </w:p>
    <w:p w14:paraId="613D034A" w14:textId="77777777" w:rsidR="00B518C6" w:rsidRDefault="00000000">
      <w:pPr>
        <w:pStyle w:val="BodyText"/>
        <w:spacing w:before="193" w:line="254" w:lineRule="auto"/>
        <w:ind w:left="260" w:right="237"/>
        <w:jc w:val="both"/>
      </w:pPr>
      <w:r>
        <w:rPr>
          <w:spacing w:val="-8"/>
        </w:rPr>
        <w:t>The</w:t>
      </w:r>
      <w:r>
        <w:rPr>
          <w:spacing w:val="-5"/>
        </w:rPr>
        <w:t xml:space="preserve"> </w:t>
      </w:r>
      <w:r>
        <w:rPr>
          <w:spacing w:val="-8"/>
        </w:rPr>
        <w:t>linear</w:t>
      </w:r>
      <w:r>
        <w:rPr>
          <w:spacing w:val="-5"/>
        </w:rPr>
        <w:t xml:space="preserve"> </w:t>
      </w:r>
      <w:r>
        <w:rPr>
          <w:spacing w:val="-8"/>
        </w:rPr>
        <w:t>logistic</w:t>
      </w:r>
      <w:r>
        <w:rPr>
          <w:spacing w:val="-5"/>
        </w:rPr>
        <w:t xml:space="preserve"> </w:t>
      </w:r>
      <w:r>
        <w:rPr>
          <w:spacing w:val="-8"/>
        </w:rPr>
        <w:t>regression</w:t>
      </w:r>
      <w:r>
        <w:rPr>
          <w:spacing w:val="-5"/>
        </w:rPr>
        <w:t xml:space="preserve"> </w:t>
      </w:r>
      <w:r>
        <w:rPr>
          <w:spacing w:val="-8"/>
        </w:rPr>
        <w:t>analysis</w:t>
      </w:r>
      <w:r>
        <w:rPr>
          <w:spacing w:val="-5"/>
        </w:rPr>
        <w:t xml:space="preserve"> </w:t>
      </w:r>
      <w:r>
        <w:rPr>
          <w:spacing w:val="-8"/>
        </w:rPr>
        <w:t>is</w:t>
      </w:r>
      <w:r>
        <w:rPr>
          <w:spacing w:val="-5"/>
        </w:rPr>
        <w:t xml:space="preserve"> </w:t>
      </w:r>
      <w:r>
        <w:rPr>
          <w:spacing w:val="-8"/>
        </w:rPr>
        <w:t>seen</w:t>
      </w:r>
      <w:r>
        <w:rPr>
          <w:spacing w:val="-5"/>
        </w:rPr>
        <w:t xml:space="preserve"> </w:t>
      </w:r>
      <w:r>
        <w:rPr>
          <w:spacing w:val="-8"/>
        </w:rPr>
        <w:t>in</w:t>
      </w:r>
      <w:r>
        <w:rPr>
          <w:spacing w:val="-3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Table</w:t>
      </w:r>
      <w:r>
        <w:rPr>
          <w:spacing w:val="-4"/>
        </w:rPr>
        <w:t xml:space="preserve"> </w:t>
      </w:r>
      <w:r>
        <w:rPr>
          <w:spacing w:val="-8"/>
        </w:rPr>
        <w:t>5.</w:t>
      </w:r>
      <w:r>
        <w:rPr>
          <w:spacing w:val="-5"/>
        </w:rPr>
        <w:t xml:space="preserve"> </w:t>
      </w:r>
      <w:r>
        <w:rPr>
          <w:spacing w:val="-8"/>
        </w:rPr>
        <w:t>At,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r>
        <w:rPr>
          <w:spacing w:val="-8"/>
        </w:rPr>
        <w:t>50</w:t>
      </w:r>
      <w:r>
        <w:rPr>
          <w:spacing w:val="-5"/>
        </w:rPr>
        <w:t xml:space="preserve"> </w:t>
      </w:r>
      <w:r>
        <w:rPr>
          <w:spacing w:val="-8"/>
        </w:rPr>
        <w:t>nmol/L</w:t>
      </w:r>
      <w:r>
        <w:rPr>
          <w:spacing w:val="-5"/>
        </w:rPr>
        <w:t xml:space="preserve"> </w:t>
      </w:r>
      <w:r>
        <w:rPr>
          <w:spacing w:val="-8"/>
        </w:rPr>
        <w:t>increase</w:t>
      </w:r>
      <w:r>
        <w:rPr>
          <w:spacing w:val="-5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5"/>
        </w:rPr>
        <w:t xml:space="preserve"> </w:t>
      </w:r>
      <w:r>
        <w:rPr>
          <w:spacing w:val="-8"/>
        </w:rPr>
        <w:t>basal</w:t>
      </w:r>
      <w:r>
        <w:rPr>
          <w:spacing w:val="-5"/>
        </w:rPr>
        <w:t xml:space="preserve"> </w:t>
      </w:r>
      <w:r>
        <w:rPr>
          <w:spacing w:val="-8"/>
        </w:rPr>
        <w:t xml:space="preserve">cortisol </w:t>
      </w:r>
      <w:r>
        <w:rPr>
          <w:w w:val="90"/>
        </w:rPr>
        <w:t>was</w:t>
      </w:r>
      <w:r>
        <w:rPr>
          <w:spacing w:val="-1"/>
          <w:w w:val="90"/>
        </w:rPr>
        <w:t xml:space="preserve"> </w:t>
      </w:r>
      <w:r>
        <w:rPr>
          <w:w w:val="90"/>
        </w:rPr>
        <w:t>associated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10%</w:t>
      </w:r>
      <w:r>
        <w:rPr>
          <w:spacing w:val="-1"/>
          <w:w w:val="90"/>
        </w:rPr>
        <w:t xml:space="preserve"> </w:t>
      </w:r>
      <w:r>
        <w:rPr>
          <w:w w:val="90"/>
        </w:rPr>
        <w:t>increase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hazard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mortality</w:t>
      </w:r>
      <w:r>
        <w:rPr>
          <w:spacing w:val="-1"/>
          <w:w w:val="90"/>
        </w:rPr>
        <w:t xml:space="preserve"> </w:t>
      </w:r>
      <w:r>
        <w:rPr>
          <w:w w:val="90"/>
        </w:rPr>
        <w:t>(HR</w:t>
      </w:r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1"/>
          <w:w w:val="90"/>
        </w:rPr>
        <w:t xml:space="preserve"> </w:t>
      </w:r>
      <w:r>
        <w:rPr>
          <w:w w:val="90"/>
        </w:rPr>
        <w:t>1.10,</w:t>
      </w:r>
      <w:r>
        <w:rPr>
          <w:spacing w:val="-1"/>
          <w:w w:val="90"/>
        </w:rPr>
        <w:t xml:space="preserve"> </w:t>
      </w:r>
      <w:r>
        <w:rPr>
          <w:w w:val="90"/>
        </w:rPr>
        <w:t>(95%CI:1.02,</w:t>
      </w:r>
      <w:r>
        <w:rPr>
          <w:spacing w:val="-1"/>
          <w:w w:val="90"/>
        </w:rPr>
        <w:t xml:space="preserve"> </w:t>
      </w:r>
      <w:r>
        <w:rPr>
          <w:w w:val="90"/>
        </w:rPr>
        <w:t>1.18),</w:t>
      </w:r>
      <w:r>
        <w:rPr>
          <w:spacing w:val="-1"/>
          <w:w w:val="90"/>
        </w:rPr>
        <w:t xml:space="preserve"> </w:t>
      </w:r>
      <w:r>
        <w:rPr>
          <w:i/>
          <w:w w:val="90"/>
        </w:rPr>
        <w:t>p</w:t>
      </w:r>
      <w:r>
        <w:rPr>
          <w:w w:val="90"/>
        </w:rPr>
        <w:t>=0.008).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A </w:t>
      </w:r>
      <w:r>
        <w:rPr>
          <w:spacing w:val="-8"/>
        </w:rPr>
        <w:t xml:space="preserve">50 </w:t>
      </w:r>
      <w:proofErr w:type="spellStart"/>
      <w:r>
        <w:rPr>
          <w:spacing w:val="-8"/>
        </w:rPr>
        <w:t>pg</w:t>
      </w:r>
      <w:proofErr w:type="spellEnd"/>
      <w:r>
        <w:rPr>
          <w:spacing w:val="-8"/>
        </w:rPr>
        <w:t>/L</w:t>
      </w:r>
      <w:r>
        <w:rPr>
          <w:spacing w:val="-7"/>
        </w:rPr>
        <w:t xml:space="preserve"> </w:t>
      </w:r>
      <w:r>
        <w:rPr>
          <w:spacing w:val="-8"/>
        </w:rPr>
        <w:t>increase</w:t>
      </w:r>
      <w:r>
        <w:rPr>
          <w:spacing w:val="-7"/>
        </w:rPr>
        <w:t xml:space="preserve"> </w:t>
      </w:r>
      <w:r>
        <w:rPr>
          <w:spacing w:val="-8"/>
        </w:rPr>
        <w:t>in the</w:t>
      </w:r>
      <w:r>
        <w:rPr>
          <w:spacing w:val="-7"/>
        </w:rPr>
        <w:t xml:space="preserve"> </w:t>
      </w:r>
      <w:r>
        <w:rPr>
          <w:spacing w:val="-8"/>
        </w:rPr>
        <w:t>ACTH</w:t>
      </w:r>
      <w:r>
        <w:rPr>
          <w:spacing w:val="-7"/>
        </w:rPr>
        <w:t xml:space="preserve"> </w:t>
      </w:r>
      <w:r>
        <w:rPr>
          <w:spacing w:val="-8"/>
        </w:rPr>
        <w:t>was</w:t>
      </w:r>
      <w:r>
        <w:rPr>
          <w:spacing w:val="-7"/>
        </w:rPr>
        <w:t xml:space="preserve"> </w:t>
      </w:r>
      <w:r>
        <w:rPr>
          <w:spacing w:val="-8"/>
        </w:rPr>
        <w:t>associated with</w:t>
      </w:r>
      <w:r>
        <w:rPr>
          <w:spacing w:val="-7"/>
        </w:rPr>
        <w:t xml:space="preserve"> </w:t>
      </w:r>
      <w:r>
        <w:rPr>
          <w:spacing w:val="-8"/>
        </w:rPr>
        <w:t>a</w:t>
      </w:r>
      <w:r>
        <w:rPr>
          <w:spacing w:val="-7"/>
        </w:rPr>
        <w:t xml:space="preserve"> </w:t>
      </w:r>
      <w:r>
        <w:rPr>
          <w:spacing w:val="-8"/>
        </w:rPr>
        <w:t>42% increase</w:t>
      </w:r>
      <w:r>
        <w:rPr>
          <w:spacing w:val="-7"/>
        </w:rPr>
        <w:t xml:space="preserve"> </w:t>
      </w:r>
      <w:r>
        <w:rPr>
          <w:spacing w:val="-8"/>
        </w:rPr>
        <w:t>in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hazard of</w:t>
      </w:r>
      <w:r>
        <w:rPr>
          <w:spacing w:val="-7"/>
        </w:rPr>
        <w:t xml:space="preserve"> </w:t>
      </w:r>
      <w:r>
        <w:rPr>
          <w:spacing w:val="-8"/>
        </w:rPr>
        <w:t>mortality</w:t>
      </w:r>
      <w:r>
        <w:rPr>
          <w:spacing w:val="-7"/>
        </w:rPr>
        <w:t xml:space="preserve"> </w:t>
      </w:r>
      <w:r>
        <w:rPr>
          <w:spacing w:val="-8"/>
        </w:rPr>
        <w:t>(HR =</w:t>
      </w:r>
      <w:r>
        <w:rPr>
          <w:spacing w:val="-7"/>
        </w:rPr>
        <w:t xml:space="preserve"> </w:t>
      </w:r>
      <w:r>
        <w:rPr>
          <w:spacing w:val="-8"/>
        </w:rPr>
        <w:t xml:space="preserve">1.42, </w:t>
      </w:r>
      <w:r>
        <w:rPr>
          <w:w w:val="90"/>
        </w:rPr>
        <w:t xml:space="preserve">(95%CI:1.19, 1.70); </w:t>
      </w:r>
      <w:r>
        <w:rPr>
          <w:i/>
          <w:w w:val="90"/>
        </w:rPr>
        <w:t>p&lt;</w:t>
      </w:r>
      <w:r>
        <w:rPr>
          <w:w w:val="90"/>
        </w:rPr>
        <w:t xml:space="preserve">0.001). A 50 nmol/L increase in the incremental cortisol following a </w:t>
      </w:r>
      <w:proofErr w:type="spellStart"/>
      <w:r>
        <w:rPr>
          <w:w w:val="90"/>
        </w:rPr>
        <w:t>tetracosactide</w:t>
      </w:r>
      <w:proofErr w:type="spellEnd"/>
      <w:r>
        <w:rPr>
          <w:w w:val="90"/>
        </w:rPr>
        <w:t xml:space="preserve"> </w:t>
      </w:r>
      <w:r>
        <w:rPr>
          <w:spacing w:val="-4"/>
        </w:rPr>
        <w:t>test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11"/>
        </w:rPr>
        <w:t xml:space="preserve"> </w:t>
      </w:r>
      <w:r>
        <w:rPr>
          <w:spacing w:val="-4"/>
        </w:rPr>
        <w:t>associated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15%</w:t>
      </w:r>
      <w:r>
        <w:rPr>
          <w:spacing w:val="-11"/>
        </w:rPr>
        <w:t xml:space="preserve"> </w:t>
      </w:r>
      <w:r>
        <w:rPr>
          <w:spacing w:val="-4"/>
        </w:rPr>
        <w:t>reduction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mortality</w:t>
      </w:r>
      <w:r>
        <w:rPr>
          <w:spacing w:val="-10"/>
        </w:rPr>
        <w:t xml:space="preserve"> </w:t>
      </w:r>
      <w:r>
        <w:rPr>
          <w:spacing w:val="-4"/>
        </w:rPr>
        <w:t>hazard</w:t>
      </w:r>
      <w:r>
        <w:rPr>
          <w:spacing w:val="-10"/>
        </w:rPr>
        <w:t xml:space="preserve"> </w:t>
      </w:r>
      <w:r>
        <w:rPr>
          <w:spacing w:val="-4"/>
        </w:rPr>
        <w:t>ratio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(HR</w:t>
      </w:r>
      <w:r>
        <w:rPr>
          <w:spacing w:val="-11"/>
        </w:rPr>
        <w:t xml:space="preserve"> </w:t>
      </w:r>
      <w:r>
        <w:rPr>
          <w:spacing w:val="-4"/>
        </w:rPr>
        <w:t>=</w:t>
      </w:r>
      <w:r>
        <w:rPr>
          <w:spacing w:val="-11"/>
        </w:rPr>
        <w:t xml:space="preserve"> </w:t>
      </w:r>
      <w:r>
        <w:rPr>
          <w:spacing w:val="-4"/>
        </w:rPr>
        <w:t>0.85,</w:t>
      </w:r>
      <w:r>
        <w:rPr>
          <w:spacing w:val="-10"/>
        </w:rPr>
        <w:t xml:space="preserve"> </w:t>
      </w:r>
      <w:r>
        <w:rPr>
          <w:spacing w:val="-4"/>
        </w:rPr>
        <w:t>(95%CI:</w:t>
      </w:r>
      <w:r>
        <w:rPr>
          <w:spacing w:val="-11"/>
        </w:rPr>
        <w:t xml:space="preserve"> </w:t>
      </w:r>
      <w:r>
        <w:rPr>
          <w:spacing w:val="-4"/>
        </w:rPr>
        <w:t>0.73,</w:t>
      </w:r>
      <w:r>
        <w:rPr>
          <w:spacing w:val="-11"/>
        </w:rPr>
        <w:t xml:space="preserve"> </w:t>
      </w:r>
      <w:r>
        <w:rPr>
          <w:spacing w:val="-4"/>
        </w:rPr>
        <w:t xml:space="preserve">0.99); </w:t>
      </w:r>
      <w:r>
        <w:rPr>
          <w:i/>
          <w:spacing w:val="-2"/>
        </w:rPr>
        <w:t>p</w:t>
      </w:r>
      <w:r>
        <w:rPr>
          <w:spacing w:val="-2"/>
        </w:rPr>
        <w:t>=0.032).</w:t>
      </w:r>
    </w:p>
    <w:p w14:paraId="7CB41475" w14:textId="77777777" w:rsidR="00B518C6" w:rsidRDefault="00000000">
      <w:pPr>
        <w:pStyle w:val="BodyText"/>
        <w:spacing w:before="205" w:line="254" w:lineRule="auto"/>
        <w:ind w:left="260" w:right="272"/>
      </w:pPr>
      <w:r>
        <w:rPr>
          <w:spacing w:val="-6"/>
        </w:rPr>
        <w:t xml:space="preserve">The multivariate analysis demonstrating factors independently predictive of mortality are shown in </w:t>
      </w:r>
      <w:r>
        <w:rPr>
          <w:w w:val="90"/>
        </w:rPr>
        <w:t>Table 4. After adjusting for viral load, cryptococcus neoformans, and CD4 count, a 50 nmol/L increase in the</w:t>
      </w:r>
      <w:r>
        <w:rPr>
          <w:spacing w:val="-1"/>
          <w:w w:val="90"/>
        </w:rPr>
        <w:t xml:space="preserve"> </w:t>
      </w:r>
      <w:r>
        <w:rPr>
          <w:w w:val="90"/>
        </w:rPr>
        <w:t>basal</w:t>
      </w:r>
      <w:r>
        <w:rPr>
          <w:spacing w:val="-1"/>
          <w:w w:val="90"/>
        </w:rPr>
        <w:t xml:space="preserve"> </w:t>
      </w:r>
      <w:r>
        <w:rPr>
          <w:w w:val="90"/>
        </w:rPr>
        <w:t>cortisol</w:t>
      </w:r>
      <w:r>
        <w:rPr>
          <w:spacing w:val="-1"/>
          <w:w w:val="90"/>
        </w:rPr>
        <w:t xml:space="preserve"> </w:t>
      </w:r>
      <w:r>
        <w:rPr>
          <w:w w:val="90"/>
        </w:rPr>
        <w:t>was</w:t>
      </w:r>
      <w:r>
        <w:rPr>
          <w:spacing w:val="-1"/>
          <w:w w:val="90"/>
        </w:rPr>
        <w:t xml:space="preserve"> </w:t>
      </w:r>
      <w:r>
        <w:rPr>
          <w:w w:val="90"/>
        </w:rPr>
        <w:t>associated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9%</w:t>
      </w:r>
      <w:r>
        <w:rPr>
          <w:spacing w:val="-2"/>
          <w:w w:val="90"/>
        </w:rPr>
        <w:t xml:space="preserve"> </w:t>
      </w:r>
      <w:r>
        <w:rPr>
          <w:w w:val="90"/>
        </w:rPr>
        <w:t>increase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hazard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mortality</w:t>
      </w:r>
      <w:r>
        <w:rPr>
          <w:spacing w:val="-1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aHR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1"/>
          <w:w w:val="90"/>
        </w:rPr>
        <w:t xml:space="preserve"> </w:t>
      </w:r>
      <w:r>
        <w:rPr>
          <w:w w:val="90"/>
        </w:rPr>
        <w:t>1.11,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(95%CI:1.03, 1.20), </w:t>
      </w:r>
      <w:r>
        <w:rPr>
          <w:i/>
          <w:w w:val="90"/>
        </w:rPr>
        <w:t>p</w:t>
      </w:r>
      <w:r>
        <w:rPr>
          <w:w w:val="90"/>
        </w:rPr>
        <w:t xml:space="preserve">=0.005). Also, adrenal insufficiency was associated with a 2.83 hazard of mortality compared to </w:t>
      </w:r>
      <w:r>
        <w:rPr>
          <w:spacing w:val="-6"/>
        </w:rPr>
        <w:t>those</w:t>
      </w:r>
      <w:r>
        <w:rPr>
          <w:spacing w:val="-12"/>
        </w:rPr>
        <w:t xml:space="preserve"> </w:t>
      </w:r>
      <w:r>
        <w:rPr>
          <w:spacing w:val="-6"/>
        </w:rPr>
        <w:t>without</w:t>
      </w:r>
      <w:r>
        <w:rPr>
          <w:spacing w:val="-13"/>
        </w:rPr>
        <w:t xml:space="preserve"> </w:t>
      </w:r>
      <w:r>
        <w:rPr>
          <w:spacing w:val="-6"/>
        </w:rPr>
        <w:t>it</w:t>
      </w:r>
      <w:r>
        <w:rPr>
          <w:spacing w:val="-12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aHR</w:t>
      </w:r>
      <w:proofErr w:type="spellEnd"/>
      <w:r>
        <w:rPr>
          <w:spacing w:val="-12"/>
        </w:rPr>
        <w:t xml:space="preserve"> </w:t>
      </w:r>
      <w:r>
        <w:rPr>
          <w:spacing w:val="-6"/>
        </w:rPr>
        <w:t>=</w:t>
      </w:r>
      <w:r>
        <w:rPr>
          <w:spacing w:val="-12"/>
        </w:rPr>
        <w:t xml:space="preserve"> </w:t>
      </w:r>
      <w:r>
        <w:rPr>
          <w:spacing w:val="-6"/>
        </w:rPr>
        <w:t>2.86,</w:t>
      </w:r>
      <w:r>
        <w:rPr>
          <w:spacing w:val="-12"/>
        </w:rPr>
        <w:t xml:space="preserve"> </w:t>
      </w:r>
      <w:r>
        <w:rPr>
          <w:spacing w:val="-6"/>
        </w:rPr>
        <w:t>(95%CI:1.09,</w:t>
      </w:r>
      <w:r>
        <w:rPr>
          <w:spacing w:val="-12"/>
        </w:rPr>
        <w:t xml:space="preserve"> </w:t>
      </w:r>
      <w:r>
        <w:rPr>
          <w:spacing w:val="-6"/>
        </w:rPr>
        <w:t>7.51),</w:t>
      </w:r>
      <w:r>
        <w:rPr>
          <w:spacing w:val="-12"/>
        </w:rPr>
        <w:t xml:space="preserve"> </w:t>
      </w:r>
      <w:r>
        <w:rPr>
          <w:i/>
          <w:spacing w:val="-6"/>
        </w:rPr>
        <w:t>p</w:t>
      </w:r>
      <w:r>
        <w:rPr>
          <w:spacing w:val="-6"/>
        </w:rPr>
        <w:t>=0.033)</w:t>
      </w:r>
      <w:r>
        <w:rPr>
          <w:spacing w:val="-12"/>
        </w:rPr>
        <w:t xml:space="preserve"> </w:t>
      </w:r>
      <w:r>
        <w:rPr>
          <w:spacing w:val="-6"/>
        </w:rPr>
        <w:t>after</w:t>
      </w:r>
      <w:r>
        <w:rPr>
          <w:spacing w:val="-12"/>
        </w:rPr>
        <w:t xml:space="preserve"> </w:t>
      </w:r>
      <w:r>
        <w:rPr>
          <w:spacing w:val="-6"/>
        </w:rPr>
        <w:t>adjusting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other</w:t>
      </w:r>
      <w:r>
        <w:rPr>
          <w:spacing w:val="-12"/>
        </w:rPr>
        <w:t xml:space="preserve"> </w:t>
      </w:r>
      <w:r>
        <w:rPr>
          <w:spacing w:val="-6"/>
        </w:rPr>
        <w:t>factors</w:t>
      </w:r>
      <w:r>
        <w:rPr>
          <w:spacing w:val="-12"/>
        </w:rPr>
        <w:t xml:space="preserve"> </w:t>
      </w:r>
      <w:r>
        <w:rPr>
          <w:spacing w:val="-6"/>
        </w:rPr>
        <w:t xml:space="preserve">including </w:t>
      </w:r>
      <w:r>
        <w:rPr>
          <w:w w:val="90"/>
        </w:rPr>
        <w:t xml:space="preserve">Basal cortisol, viral load, </w:t>
      </w:r>
      <w:r>
        <w:rPr>
          <w:i/>
          <w:w w:val="90"/>
        </w:rPr>
        <w:t>Cryptococcus neoformans</w:t>
      </w:r>
      <w:r>
        <w:rPr>
          <w:w w:val="90"/>
        </w:rPr>
        <w:t>, and CD4 count.</w:t>
      </w:r>
    </w:p>
    <w:p w14:paraId="2381BFE5" w14:textId="77777777" w:rsidR="00B518C6" w:rsidRDefault="00000000">
      <w:pPr>
        <w:pStyle w:val="Heading4"/>
        <w:spacing w:before="183" w:line="244" w:lineRule="auto"/>
        <w:rPr>
          <w:rFonts w:ascii="Times New Roman"/>
        </w:rPr>
      </w:pPr>
      <w:r>
        <w:rPr>
          <w:rFonts w:ascii="Times New Roman"/>
        </w:rPr>
        <w:t>Table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5: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Bivariate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Multivariate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factors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>associated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mortality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w w:val="110"/>
        </w:rPr>
        <w:t>patients in the entire cohort.</w:t>
      </w:r>
    </w:p>
    <w:p w14:paraId="43AB838A" w14:textId="77777777" w:rsidR="00B518C6" w:rsidRDefault="00000000">
      <w:pPr>
        <w:tabs>
          <w:tab w:val="left" w:pos="2722"/>
          <w:tab w:val="left" w:pos="6576"/>
        </w:tabs>
        <w:spacing w:before="173"/>
        <w:ind w:left="415"/>
        <w:rPr>
          <w:i/>
          <w:sz w:val="18"/>
        </w:rPr>
      </w:pPr>
      <w:r>
        <w:rPr>
          <w:i/>
          <w:spacing w:val="-2"/>
          <w:sz w:val="18"/>
        </w:rPr>
        <w:t>Characteristic</w:t>
      </w:r>
      <w:r>
        <w:rPr>
          <w:i/>
          <w:sz w:val="18"/>
        </w:rPr>
        <w:tab/>
      </w:r>
      <w:r>
        <w:rPr>
          <w:i/>
          <w:spacing w:val="-2"/>
          <w:sz w:val="18"/>
        </w:rPr>
        <w:t>Bivariate</w:t>
      </w:r>
      <w:r>
        <w:rPr>
          <w:i/>
          <w:sz w:val="18"/>
        </w:rPr>
        <w:tab/>
      </w:r>
      <w:r>
        <w:rPr>
          <w:i/>
          <w:spacing w:val="-2"/>
          <w:sz w:val="18"/>
        </w:rPr>
        <w:t>multivariable</w:t>
      </w:r>
    </w:p>
    <w:p w14:paraId="25E22CB0" w14:textId="77777777" w:rsidR="00B518C6" w:rsidRDefault="00B518C6">
      <w:pPr>
        <w:pStyle w:val="BodyText"/>
        <w:spacing w:before="4"/>
        <w:rPr>
          <w:i/>
          <w:sz w:val="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912"/>
        <w:gridCol w:w="1563"/>
        <w:gridCol w:w="1216"/>
        <w:gridCol w:w="865"/>
        <w:gridCol w:w="1467"/>
        <w:gridCol w:w="1124"/>
      </w:tblGrid>
      <w:tr w:rsidR="00B518C6" w:rsidRPr="00D906C1" w14:paraId="4FA205EA" w14:textId="77777777">
        <w:trPr>
          <w:trHeight w:val="302"/>
        </w:trPr>
        <w:tc>
          <w:tcPr>
            <w:tcW w:w="2352" w:type="dxa"/>
          </w:tcPr>
          <w:p w14:paraId="70D91076" w14:textId="77777777" w:rsidR="00B518C6" w:rsidRPr="00D906C1" w:rsidRDefault="00B518C6">
            <w:pPr>
              <w:pStyle w:val="TableParagraph"/>
              <w:rPr>
                <w:sz w:val="20"/>
                <w:szCs w:val="20"/>
                <w:rPrChange w:id="546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912" w:type="dxa"/>
            <w:tcBorders>
              <w:top w:val="single" w:sz="4" w:space="0" w:color="7F7F7F"/>
            </w:tcBorders>
            <w:shd w:val="clear" w:color="auto" w:fill="F2F2F2"/>
          </w:tcPr>
          <w:p w14:paraId="5259655E" w14:textId="77777777" w:rsidR="00B518C6" w:rsidRPr="00D906C1" w:rsidRDefault="00000000">
            <w:pPr>
              <w:pStyle w:val="TableParagraph"/>
              <w:spacing w:before="3"/>
              <w:ind w:left="110"/>
              <w:rPr>
                <w:b/>
                <w:sz w:val="20"/>
                <w:szCs w:val="20"/>
                <w:rPrChange w:id="547" w:author="Joseph Sempa" w:date="2024-12-03T15:49:00Z" w16du:dateUtc="2024-12-03T13:49:00Z">
                  <w:rPr>
                    <w:b/>
                    <w:sz w:val="18"/>
                  </w:rPr>
                </w:rPrChange>
              </w:rPr>
            </w:pPr>
            <w:r w:rsidRPr="00D906C1">
              <w:rPr>
                <w:b/>
                <w:spacing w:val="-5"/>
                <w:sz w:val="20"/>
                <w:szCs w:val="20"/>
                <w:rPrChange w:id="548" w:author="Joseph Sempa" w:date="2024-12-03T15:49:00Z" w16du:dateUtc="2024-12-03T13:49:00Z">
                  <w:rPr>
                    <w:b/>
                    <w:spacing w:val="-5"/>
                    <w:sz w:val="18"/>
                  </w:rPr>
                </w:rPrChange>
              </w:rPr>
              <w:t>OR</w:t>
            </w:r>
            <w:r w:rsidRPr="00D906C1">
              <w:rPr>
                <w:b/>
                <w:spacing w:val="-5"/>
                <w:sz w:val="20"/>
                <w:szCs w:val="20"/>
                <w:vertAlign w:val="superscript"/>
                <w:rPrChange w:id="549" w:author="Joseph Sempa" w:date="2024-12-03T15:49:00Z" w16du:dateUtc="2024-12-03T13:49:00Z">
                  <w:rPr>
                    <w:b/>
                    <w:spacing w:val="-5"/>
                    <w:sz w:val="18"/>
                    <w:vertAlign w:val="superscript"/>
                  </w:rPr>
                </w:rPrChange>
              </w:rPr>
              <w:t>1</w:t>
            </w:r>
          </w:p>
        </w:tc>
        <w:tc>
          <w:tcPr>
            <w:tcW w:w="1563" w:type="dxa"/>
            <w:tcBorders>
              <w:top w:val="single" w:sz="4" w:space="0" w:color="7F7F7F"/>
            </w:tcBorders>
            <w:shd w:val="clear" w:color="auto" w:fill="F2F2F2"/>
          </w:tcPr>
          <w:p w14:paraId="4A92B392" w14:textId="77777777" w:rsidR="00B518C6" w:rsidRPr="00D906C1" w:rsidRDefault="00000000">
            <w:pPr>
              <w:pStyle w:val="TableParagraph"/>
              <w:spacing w:before="3"/>
              <w:ind w:left="141" w:right="142"/>
              <w:jc w:val="center"/>
              <w:rPr>
                <w:b/>
                <w:sz w:val="20"/>
                <w:szCs w:val="20"/>
                <w:rPrChange w:id="550" w:author="Joseph Sempa" w:date="2024-12-03T15:49:00Z" w16du:dateUtc="2024-12-03T13:49:00Z">
                  <w:rPr>
                    <w:b/>
                    <w:sz w:val="18"/>
                  </w:rPr>
                </w:rPrChange>
              </w:rPr>
            </w:pPr>
            <w:r w:rsidRPr="00D906C1">
              <w:rPr>
                <w:b/>
                <w:sz w:val="20"/>
                <w:szCs w:val="20"/>
                <w:rPrChange w:id="551" w:author="Joseph Sempa" w:date="2024-12-03T15:49:00Z" w16du:dateUtc="2024-12-03T13:49:00Z">
                  <w:rPr>
                    <w:b/>
                    <w:sz w:val="18"/>
                  </w:rPr>
                </w:rPrChange>
              </w:rPr>
              <w:t>95%</w:t>
            </w:r>
            <w:r w:rsidRPr="00D906C1">
              <w:rPr>
                <w:b/>
                <w:spacing w:val="-4"/>
                <w:sz w:val="20"/>
                <w:szCs w:val="20"/>
                <w:rPrChange w:id="552" w:author="Joseph Sempa" w:date="2024-12-03T15:49:00Z" w16du:dateUtc="2024-12-03T13:49:00Z">
                  <w:rPr>
                    <w:b/>
                    <w:spacing w:val="-4"/>
                    <w:sz w:val="18"/>
                  </w:rPr>
                </w:rPrChange>
              </w:rPr>
              <w:t xml:space="preserve"> </w:t>
            </w:r>
            <w:r w:rsidRPr="00D906C1">
              <w:rPr>
                <w:b/>
                <w:spacing w:val="-5"/>
                <w:sz w:val="20"/>
                <w:szCs w:val="20"/>
                <w:rPrChange w:id="553" w:author="Joseph Sempa" w:date="2024-12-03T15:49:00Z" w16du:dateUtc="2024-12-03T13:49:00Z">
                  <w:rPr>
                    <w:b/>
                    <w:spacing w:val="-5"/>
                    <w:sz w:val="18"/>
                  </w:rPr>
                </w:rPrChange>
              </w:rPr>
              <w:t>CI</w:t>
            </w:r>
            <w:r w:rsidRPr="00D906C1">
              <w:rPr>
                <w:b/>
                <w:spacing w:val="-5"/>
                <w:sz w:val="20"/>
                <w:szCs w:val="20"/>
                <w:vertAlign w:val="superscript"/>
                <w:rPrChange w:id="554" w:author="Joseph Sempa" w:date="2024-12-03T15:49:00Z" w16du:dateUtc="2024-12-03T13:49:00Z">
                  <w:rPr>
                    <w:b/>
                    <w:spacing w:val="-5"/>
                    <w:sz w:val="18"/>
                    <w:vertAlign w:val="superscript"/>
                  </w:rPr>
                </w:rPrChange>
              </w:rPr>
              <w:t>2</w:t>
            </w:r>
          </w:p>
        </w:tc>
        <w:tc>
          <w:tcPr>
            <w:tcW w:w="1216" w:type="dxa"/>
            <w:tcBorders>
              <w:top w:val="single" w:sz="4" w:space="0" w:color="7F7F7F"/>
            </w:tcBorders>
            <w:shd w:val="clear" w:color="auto" w:fill="F2F2F2"/>
          </w:tcPr>
          <w:p w14:paraId="78FFBB82" w14:textId="77777777" w:rsidR="00B518C6" w:rsidRPr="00D906C1" w:rsidRDefault="00000000">
            <w:pPr>
              <w:pStyle w:val="TableParagraph"/>
              <w:spacing w:before="3"/>
              <w:ind w:left="308"/>
              <w:rPr>
                <w:b/>
                <w:sz w:val="20"/>
                <w:szCs w:val="20"/>
                <w:rPrChange w:id="555" w:author="Joseph Sempa" w:date="2024-12-03T15:49:00Z" w16du:dateUtc="2024-12-03T13:49:00Z">
                  <w:rPr>
                    <w:b/>
                    <w:sz w:val="18"/>
                  </w:rPr>
                </w:rPrChange>
              </w:rPr>
            </w:pPr>
            <w:r w:rsidRPr="00D906C1">
              <w:rPr>
                <w:b/>
                <w:i/>
                <w:spacing w:val="-2"/>
                <w:sz w:val="20"/>
                <w:szCs w:val="20"/>
                <w:rPrChange w:id="556" w:author="Joseph Sempa" w:date="2024-12-03T15:49:00Z" w16du:dateUtc="2024-12-03T13:49:00Z">
                  <w:rPr>
                    <w:b/>
                    <w:i/>
                    <w:spacing w:val="-2"/>
                    <w:sz w:val="18"/>
                  </w:rPr>
                </w:rPrChange>
              </w:rPr>
              <w:t>p</w:t>
            </w:r>
            <w:r w:rsidRPr="00D906C1">
              <w:rPr>
                <w:b/>
                <w:spacing w:val="-2"/>
                <w:sz w:val="20"/>
                <w:szCs w:val="20"/>
                <w:rPrChange w:id="557" w:author="Joseph Sempa" w:date="2024-12-03T15:49:00Z" w16du:dateUtc="2024-12-03T13:49:00Z">
                  <w:rPr>
                    <w:b/>
                    <w:spacing w:val="-2"/>
                    <w:sz w:val="18"/>
                  </w:rPr>
                </w:rPrChange>
              </w:rPr>
              <w:t>-value</w:t>
            </w:r>
          </w:p>
        </w:tc>
        <w:tc>
          <w:tcPr>
            <w:tcW w:w="865" w:type="dxa"/>
            <w:tcBorders>
              <w:top w:val="single" w:sz="4" w:space="0" w:color="7F7F7F"/>
            </w:tcBorders>
            <w:shd w:val="clear" w:color="auto" w:fill="F2F2F2"/>
          </w:tcPr>
          <w:p w14:paraId="05C95168" w14:textId="77777777" w:rsidR="00B518C6" w:rsidRPr="00D906C1" w:rsidRDefault="00000000">
            <w:pPr>
              <w:pStyle w:val="TableParagraph"/>
              <w:spacing w:before="3"/>
              <w:ind w:left="119"/>
              <w:jc w:val="center"/>
              <w:rPr>
                <w:b/>
                <w:sz w:val="20"/>
                <w:szCs w:val="20"/>
                <w:rPrChange w:id="558" w:author="Joseph Sempa" w:date="2024-12-03T15:49:00Z" w16du:dateUtc="2024-12-03T13:49:00Z">
                  <w:rPr>
                    <w:b/>
                    <w:sz w:val="18"/>
                  </w:rPr>
                </w:rPrChange>
              </w:rPr>
            </w:pPr>
            <w:r w:rsidRPr="00D906C1">
              <w:rPr>
                <w:b/>
                <w:spacing w:val="-4"/>
                <w:sz w:val="20"/>
                <w:szCs w:val="20"/>
                <w:rPrChange w:id="559" w:author="Joseph Sempa" w:date="2024-12-03T15:49:00Z" w16du:dateUtc="2024-12-03T13:49:00Z">
                  <w:rPr>
                    <w:b/>
                    <w:spacing w:val="-4"/>
                    <w:sz w:val="18"/>
                  </w:rPr>
                </w:rPrChange>
              </w:rPr>
              <w:t>aOR</w:t>
            </w:r>
            <w:r w:rsidRPr="00D906C1">
              <w:rPr>
                <w:b/>
                <w:spacing w:val="-4"/>
                <w:sz w:val="20"/>
                <w:szCs w:val="20"/>
                <w:vertAlign w:val="superscript"/>
                <w:rPrChange w:id="560" w:author="Joseph Sempa" w:date="2024-12-03T15:49:00Z" w16du:dateUtc="2024-12-03T13:49:00Z">
                  <w:rPr>
                    <w:b/>
                    <w:spacing w:val="-4"/>
                    <w:sz w:val="18"/>
                    <w:vertAlign w:val="superscript"/>
                  </w:rPr>
                </w:rPrChange>
              </w:rPr>
              <w:t>3</w:t>
            </w:r>
          </w:p>
        </w:tc>
        <w:tc>
          <w:tcPr>
            <w:tcW w:w="1467" w:type="dxa"/>
            <w:tcBorders>
              <w:top w:val="single" w:sz="4" w:space="0" w:color="7F7F7F"/>
            </w:tcBorders>
            <w:shd w:val="clear" w:color="auto" w:fill="F2F2F2"/>
          </w:tcPr>
          <w:p w14:paraId="1744BAE8" w14:textId="77777777" w:rsidR="00B518C6" w:rsidRPr="00D906C1" w:rsidRDefault="00000000">
            <w:pPr>
              <w:pStyle w:val="TableParagraph"/>
              <w:spacing w:before="3"/>
              <w:ind w:left="152"/>
              <w:rPr>
                <w:b/>
                <w:sz w:val="20"/>
                <w:szCs w:val="20"/>
                <w:rPrChange w:id="561" w:author="Joseph Sempa" w:date="2024-12-03T15:49:00Z" w16du:dateUtc="2024-12-03T13:49:00Z">
                  <w:rPr>
                    <w:b/>
                    <w:sz w:val="18"/>
                  </w:rPr>
                </w:rPrChange>
              </w:rPr>
            </w:pPr>
            <w:r w:rsidRPr="00D906C1">
              <w:rPr>
                <w:b/>
                <w:sz w:val="20"/>
                <w:szCs w:val="20"/>
                <w:rPrChange w:id="562" w:author="Joseph Sempa" w:date="2024-12-03T15:49:00Z" w16du:dateUtc="2024-12-03T13:49:00Z">
                  <w:rPr>
                    <w:b/>
                    <w:sz w:val="18"/>
                  </w:rPr>
                </w:rPrChange>
              </w:rPr>
              <w:t>95%</w:t>
            </w:r>
            <w:r w:rsidRPr="00D906C1">
              <w:rPr>
                <w:b/>
                <w:spacing w:val="-4"/>
                <w:sz w:val="20"/>
                <w:szCs w:val="20"/>
                <w:rPrChange w:id="563" w:author="Joseph Sempa" w:date="2024-12-03T15:49:00Z" w16du:dateUtc="2024-12-03T13:49:00Z">
                  <w:rPr>
                    <w:b/>
                    <w:spacing w:val="-4"/>
                    <w:sz w:val="18"/>
                  </w:rPr>
                </w:rPrChange>
              </w:rPr>
              <w:t xml:space="preserve"> </w:t>
            </w:r>
            <w:r w:rsidRPr="00D906C1">
              <w:rPr>
                <w:b/>
                <w:spacing w:val="-5"/>
                <w:sz w:val="20"/>
                <w:szCs w:val="20"/>
                <w:rPrChange w:id="564" w:author="Joseph Sempa" w:date="2024-12-03T15:49:00Z" w16du:dateUtc="2024-12-03T13:49:00Z">
                  <w:rPr>
                    <w:b/>
                    <w:spacing w:val="-5"/>
                    <w:sz w:val="18"/>
                  </w:rPr>
                </w:rPrChange>
              </w:rPr>
              <w:t>CI</w:t>
            </w:r>
            <w:r w:rsidRPr="00D906C1">
              <w:rPr>
                <w:b/>
                <w:spacing w:val="-5"/>
                <w:sz w:val="20"/>
                <w:szCs w:val="20"/>
                <w:vertAlign w:val="superscript"/>
                <w:rPrChange w:id="565" w:author="Joseph Sempa" w:date="2024-12-03T15:49:00Z" w16du:dateUtc="2024-12-03T13:49:00Z">
                  <w:rPr>
                    <w:b/>
                    <w:spacing w:val="-5"/>
                    <w:sz w:val="18"/>
                    <w:vertAlign w:val="superscript"/>
                  </w:rPr>
                </w:rPrChange>
              </w:rPr>
              <w:t>2</w:t>
            </w:r>
          </w:p>
        </w:tc>
        <w:tc>
          <w:tcPr>
            <w:tcW w:w="1124" w:type="dxa"/>
            <w:tcBorders>
              <w:top w:val="single" w:sz="4" w:space="0" w:color="7F7F7F"/>
            </w:tcBorders>
            <w:shd w:val="clear" w:color="auto" w:fill="F2F2F2"/>
          </w:tcPr>
          <w:p w14:paraId="42C30BA1" w14:textId="77777777" w:rsidR="00B518C6" w:rsidRPr="00D906C1" w:rsidRDefault="00000000">
            <w:pPr>
              <w:pStyle w:val="TableParagraph"/>
              <w:spacing w:before="3"/>
              <w:ind w:left="212"/>
              <w:rPr>
                <w:b/>
                <w:sz w:val="20"/>
                <w:szCs w:val="20"/>
                <w:rPrChange w:id="566" w:author="Joseph Sempa" w:date="2024-12-03T15:49:00Z" w16du:dateUtc="2024-12-03T13:49:00Z">
                  <w:rPr>
                    <w:b/>
                    <w:sz w:val="18"/>
                  </w:rPr>
                </w:rPrChange>
              </w:rPr>
            </w:pPr>
            <w:r w:rsidRPr="00D906C1">
              <w:rPr>
                <w:b/>
                <w:i/>
                <w:spacing w:val="-2"/>
                <w:sz w:val="20"/>
                <w:szCs w:val="20"/>
                <w:rPrChange w:id="567" w:author="Joseph Sempa" w:date="2024-12-03T15:49:00Z" w16du:dateUtc="2024-12-03T13:49:00Z">
                  <w:rPr>
                    <w:b/>
                    <w:i/>
                    <w:spacing w:val="-2"/>
                    <w:sz w:val="18"/>
                  </w:rPr>
                </w:rPrChange>
              </w:rPr>
              <w:t>p</w:t>
            </w:r>
            <w:r w:rsidRPr="00D906C1">
              <w:rPr>
                <w:b/>
                <w:spacing w:val="-2"/>
                <w:sz w:val="20"/>
                <w:szCs w:val="20"/>
                <w:rPrChange w:id="568" w:author="Joseph Sempa" w:date="2024-12-03T15:49:00Z" w16du:dateUtc="2024-12-03T13:49:00Z">
                  <w:rPr>
                    <w:b/>
                    <w:spacing w:val="-2"/>
                    <w:sz w:val="18"/>
                  </w:rPr>
                </w:rPrChange>
              </w:rPr>
              <w:t>-value</w:t>
            </w:r>
          </w:p>
        </w:tc>
      </w:tr>
      <w:tr w:rsidR="00D906C1" w:rsidRPr="00D906C1" w14:paraId="0472404B" w14:textId="77777777">
        <w:trPr>
          <w:trHeight w:val="302"/>
        </w:trPr>
        <w:tc>
          <w:tcPr>
            <w:tcW w:w="2352" w:type="dxa"/>
          </w:tcPr>
          <w:p w14:paraId="15C9C777" w14:textId="095CAB2F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569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570" w:author="Joseph Sempa" w:date="2024-12-03T15:49:00Z" w16du:dateUtc="2024-12-03T13:49:00Z">
              <w:r w:rsidRPr="00D906C1">
                <w:rPr>
                  <w:sz w:val="20"/>
                  <w:szCs w:val="20"/>
                  <w:rPrChange w:id="571" w:author="Joseph Sempa" w:date="2024-12-03T15:49:00Z" w16du:dateUtc="2024-12-03T13:49:00Z">
                    <w:rPr/>
                  </w:rPrChange>
                </w:rPr>
                <w:t>Random</w:t>
              </w:r>
            </w:ins>
            <w:ins w:id="572" w:author="Joseph Sempa" w:date="2024-12-03T15:53:00Z" w16du:dateUtc="2024-12-03T13:53:00Z">
              <w:r>
                <w:rPr>
                  <w:sz w:val="20"/>
                  <w:szCs w:val="20"/>
                </w:rPr>
                <w:t xml:space="preserve"> </w:t>
              </w:r>
            </w:ins>
            <w:ins w:id="573" w:author="Joseph Sempa" w:date="2024-12-03T15:49:00Z" w16du:dateUtc="2024-12-03T13:49:00Z">
              <w:r w:rsidRPr="00D906C1">
                <w:rPr>
                  <w:sz w:val="20"/>
                  <w:szCs w:val="20"/>
                  <w:rPrChange w:id="574" w:author="Joseph Sempa" w:date="2024-12-03T15:49:00Z" w16du:dateUtc="2024-12-03T13:49:00Z">
                    <w:rPr/>
                  </w:rPrChange>
                </w:rPr>
                <w:t>cortisol</w:t>
              </w:r>
            </w:ins>
            <w:del w:id="575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576" w:author="Joseph Sempa" w:date="2024-12-03T15:49:00Z" w16du:dateUtc="2024-12-03T13:49:00Z">
                    <w:rPr>
                      <w:sz w:val="18"/>
                    </w:rPr>
                  </w:rPrChange>
                </w:rPr>
                <w:delText>Random</w:delText>
              </w:r>
              <w:r w:rsidRPr="00D906C1" w:rsidDel="001C59DD">
                <w:rPr>
                  <w:spacing w:val="-6"/>
                  <w:sz w:val="20"/>
                  <w:szCs w:val="20"/>
                  <w:rPrChange w:id="577" w:author="Joseph Sempa" w:date="2024-12-03T15:49:00Z" w16du:dateUtc="2024-12-03T13:49:00Z">
                    <w:rPr>
                      <w:spacing w:val="-6"/>
                      <w:sz w:val="18"/>
                    </w:rPr>
                  </w:rPrChange>
                </w:rPr>
                <w:delText xml:space="preserve"> </w:delText>
              </w:r>
              <w:r w:rsidRPr="00D906C1" w:rsidDel="001C59DD">
                <w:rPr>
                  <w:spacing w:val="-2"/>
                  <w:sz w:val="20"/>
                  <w:szCs w:val="20"/>
                  <w:rPrChange w:id="578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cortisol</w:delText>
              </w:r>
            </w:del>
            <w:ins w:id="579" w:author="Joseph Sempa" w:date="2024-12-03T15:53:00Z" w16du:dateUtc="2024-12-03T13:53:00Z">
              <w:r>
                <w:rPr>
                  <w:spacing w:val="-2"/>
                  <w:sz w:val="20"/>
                  <w:szCs w:val="20"/>
                </w:rPr>
                <w:t xml:space="preserve"> (per 50 units)</w:t>
              </w:r>
            </w:ins>
          </w:p>
        </w:tc>
        <w:tc>
          <w:tcPr>
            <w:tcW w:w="912" w:type="dxa"/>
          </w:tcPr>
          <w:p w14:paraId="78F5D175" w14:textId="38072E09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b/>
                <w:bCs/>
                <w:sz w:val="20"/>
                <w:szCs w:val="20"/>
                <w:rPrChange w:id="580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581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582" w:author="Joseph Sempa" w:date="2024-12-03T15:54:00Z" w16du:dateUtc="2024-12-03T13:54:00Z">
                    <w:rPr/>
                  </w:rPrChange>
                </w:rPr>
                <w:t>1.11</w:t>
              </w:r>
            </w:ins>
            <w:del w:id="583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584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1.13</w:delText>
              </w:r>
            </w:del>
          </w:p>
        </w:tc>
        <w:tc>
          <w:tcPr>
            <w:tcW w:w="1563" w:type="dxa"/>
          </w:tcPr>
          <w:p w14:paraId="09715C4F" w14:textId="0D2C572B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b/>
                <w:bCs/>
                <w:sz w:val="20"/>
                <w:szCs w:val="20"/>
                <w:rPrChange w:id="585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586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587" w:author="Joseph Sempa" w:date="2024-12-03T15:54:00Z" w16du:dateUtc="2024-12-03T13:54:00Z">
                    <w:rPr/>
                  </w:rPrChange>
                </w:rPr>
                <w:t>1.05, 1.18</w:t>
              </w:r>
            </w:ins>
            <w:del w:id="588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589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1.07,</w:delText>
              </w:r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590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 xml:space="preserve"> 1.19</w:delText>
              </w:r>
            </w:del>
          </w:p>
        </w:tc>
        <w:tc>
          <w:tcPr>
            <w:tcW w:w="1216" w:type="dxa"/>
          </w:tcPr>
          <w:p w14:paraId="5CEEFE44" w14:textId="47741AE6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b/>
                <w:bCs/>
                <w:sz w:val="20"/>
                <w:szCs w:val="20"/>
                <w:rPrChange w:id="591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592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593" w:author="Joseph Sempa" w:date="2024-12-03T15:54:00Z" w16du:dateUtc="2024-12-03T13:54:00Z">
                    <w:rPr/>
                  </w:rPrChange>
                </w:rPr>
                <w:t>&lt;0.001</w:t>
              </w:r>
            </w:ins>
            <w:del w:id="594" w:author="Joseph Sempa" w:date="2024-12-03T15:49:00Z" w16du:dateUtc="2024-12-03T13:49:00Z">
              <w:r w:rsidRPr="00D906C1" w:rsidDel="001C59DD">
                <w:rPr>
                  <w:b/>
                  <w:bCs/>
                  <w:spacing w:val="-2"/>
                  <w:sz w:val="20"/>
                  <w:szCs w:val="20"/>
                  <w:rPrChange w:id="595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&lt;0.001</w:delText>
              </w:r>
            </w:del>
          </w:p>
        </w:tc>
        <w:tc>
          <w:tcPr>
            <w:tcW w:w="865" w:type="dxa"/>
          </w:tcPr>
          <w:p w14:paraId="579D600D" w14:textId="28E7C95C" w:rsidR="00D906C1" w:rsidRPr="00D906C1" w:rsidRDefault="00D906C1" w:rsidP="00D906C1">
            <w:pPr>
              <w:pStyle w:val="TableParagraph"/>
              <w:spacing w:line="206" w:lineRule="exact"/>
              <w:ind w:left="119" w:right="87"/>
              <w:jc w:val="center"/>
              <w:rPr>
                <w:b/>
                <w:bCs/>
                <w:sz w:val="20"/>
                <w:szCs w:val="20"/>
                <w:rPrChange w:id="596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597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598" w:author="Joseph Sempa" w:date="2024-12-03T15:54:00Z" w16du:dateUtc="2024-12-03T13:54:00Z">
                    <w:rPr/>
                  </w:rPrChange>
                </w:rPr>
                <w:t>1.11</w:t>
              </w:r>
            </w:ins>
            <w:del w:id="599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600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1.12</w:delText>
              </w:r>
            </w:del>
          </w:p>
        </w:tc>
        <w:tc>
          <w:tcPr>
            <w:tcW w:w="1467" w:type="dxa"/>
          </w:tcPr>
          <w:p w14:paraId="4B7ABB66" w14:textId="43D19D0F" w:rsidR="00D906C1" w:rsidRPr="00D906C1" w:rsidRDefault="00D906C1" w:rsidP="00D906C1">
            <w:pPr>
              <w:pStyle w:val="TableParagraph"/>
              <w:spacing w:line="206" w:lineRule="exact"/>
              <w:ind w:left="152"/>
              <w:rPr>
                <w:b/>
                <w:bCs/>
                <w:sz w:val="20"/>
                <w:szCs w:val="20"/>
                <w:rPrChange w:id="601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602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603" w:author="Joseph Sempa" w:date="2024-12-03T15:54:00Z" w16du:dateUtc="2024-12-03T13:54:00Z">
                    <w:rPr/>
                  </w:rPrChange>
                </w:rPr>
                <w:t>1.044, 1.172</w:t>
              </w:r>
            </w:ins>
            <w:del w:id="604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605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1.05</w:delText>
              </w:r>
            </w:del>
            <w:del w:id="606" w:author="Joseph Sempa" w:date="2024-12-03T15:03:00Z" w16du:dateUtc="2024-12-03T13:03:00Z">
              <w:r w:rsidRPr="00D906C1" w:rsidDel="002A1548">
                <w:rPr>
                  <w:b/>
                  <w:bCs/>
                  <w:sz w:val="20"/>
                  <w:szCs w:val="20"/>
                  <w:rPrChange w:id="607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6</w:delText>
              </w:r>
            </w:del>
            <w:del w:id="608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609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,</w:delText>
              </w:r>
              <w:r w:rsidRPr="00D906C1" w:rsidDel="001C59DD">
                <w:rPr>
                  <w:b/>
                  <w:bCs/>
                  <w:spacing w:val="-5"/>
                  <w:sz w:val="20"/>
                  <w:szCs w:val="20"/>
                  <w:rPrChange w:id="610" w:author="Joseph Sempa" w:date="2024-12-03T15:54:00Z" w16du:dateUtc="2024-12-03T13:54:00Z">
                    <w:rPr>
                      <w:b/>
                      <w:spacing w:val="-5"/>
                      <w:sz w:val="18"/>
                    </w:rPr>
                  </w:rPrChange>
                </w:rPr>
                <w:delText xml:space="preserve"> </w:delText>
              </w:r>
              <w:r w:rsidRPr="00D906C1" w:rsidDel="001C59DD">
                <w:rPr>
                  <w:b/>
                  <w:bCs/>
                  <w:spacing w:val="-2"/>
                  <w:sz w:val="20"/>
                  <w:szCs w:val="20"/>
                  <w:rPrChange w:id="611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1.1</w:delText>
              </w:r>
            </w:del>
            <w:del w:id="612" w:author="Joseph Sempa" w:date="2024-12-03T15:03:00Z" w16du:dateUtc="2024-12-03T13:03:00Z">
              <w:r w:rsidRPr="00D906C1" w:rsidDel="002A1548">
                <w:rPr>
                  <w:b/>
                  <w:bCs/>
                  <w:spacing w:val="-2"/>
                  <w:sz w:val="20"/>
                  <w:szCs w:val="20"/>
                  <w:rPrChange w:id="613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93</w:delText>
              </w:r>
            </w:del>
          </w:p>
        </w:tc>
        <w:tc>
          <w:tcPr>
            <w:tcW w:w="1124" w:type="dxa"/>
          </w:tcPr>
          <w:p w14:paraId="3E740861" w14:textId="5C21A056" w:rsidR="00D906C1" w:rsidRPr="00D906C1" w:rsidRDefault="00D906C1" w:rsidP="00D906C1">
            <w:pPr>
              <w:pStyle w:val="TableParagraph"/>
              <w:spacing w:line="206" w:lineRule="exact"/>
              <w:ind w:left="212"/>
              <w:rPr>
                <w:b/>
                <w:bCs/>
                <w:sz w:val="20"/>
                <w:szCs w:val="20"/>
                <w:rPrChange w:id="614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615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616" w:author="Joseph Sempa" w:date="2024-12-03T15:54:00Z" w16du:dateUtc="2024-12-03T13:54:00Z">
                    <w:rPr/>
                  </w:rPrChange>
                </w:rPr>
                <w:t>&lt;0.001</w:t>
              </w:r>
            </w:ins>
            <w:del w:id="617" w:author="Joseph Sempa" w:date="2024-12-03T15:49:00Z" w16du:dateUtc="2024-12-03T13:49:00Z">
              <w:r w:rsidRPr="00D906C1" w:rsidDel="001C59DD">
                <w:rPr>
                  <w:b/>
                  <w:bCs/>
                  <w:spacing w:val="-2"/>
                  <w:sz w:val="20"/>
                  <w:szCs w:val="20"/>
                  <w:rPrChange w:id="618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0.00</w:delText>
              </w:r>
            </w:del>
            <w:del w:id="619" w:author="Joseph Sempa" w:date="2024-12-03T15:04:00Z" w16du:dateUtc="2024-12-03T13:04:00Z">
              <w:r w:rsidRPr="00D906C1" w:rsidDel="002A1548">
                <w:rPr>
                  <w:b/>
                  <w:bCs/>
                  <w:spacing w:val="-2"/>
                  <w:sz w:val="20"/>
                  <w:szCs w:val="20"/>
                  <w:rPrChange w:id="620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9</w:delText>
              </w:r>
            </w:del>
          </w:p>
        </w:tc>
      </w:tr>
      <w:tr w:rsidR="00D906C1" w:rsidRPr="00D906C1" w14:paraId="7AF7991D" w14:textId="77777777">
        <w:trPr>
          <w:trHeight w:val="297"/>
        </w:trPr>
        <w:tc>
          <w:tcPr>
            <w:tcW w:w="2352" w:type="dxa"/>
            <w:shd w:val="clear" w:color="auto" w:fill="F2F2F2"/>
          </w:tcPr>
          <w:p w14:paraId="2E192290" w14:textId="7607EC92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621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622" w:author="Joseph Sempa" w:date="2024-12-03T15:49:00Z" w16du:dateUtc="2024-12-03T13:49:00Z">
              <w:r w:rsidRPr="00D906C1">
                <w:rPr>
                  <w:sz w:val="20"/>
                  <w:szCs w:val="20"/>
                  <w:rPrChange w:id="623" w:author="Joseph Sempa" w:date="2024-12-03T15:49:00Z" w16du:dateUtc="2024-12-03T13:49:00Z">
                    <w:rPr/>
                  </w:rPrChange>
                </w:rPr>
                <w:t>Increased</w:t>
              </w:r>
              <w:r>
                <w:rPr>
                  <w:sz w:val="20"/>
                  <w:szCs w:val="20"/>
                </w:rPr>
                <w:t xml:space="preserve"> skin </w:t>
              </w:r>
              <w:r w:rsidRPr="00D906C1">
                <w:rPr>
                  <w:sz w:val="20"/>
                  <w:szCs w:val="20"/>
                  <w:rPrChange w:id="624" w:author="Joseph Sempa" w:date="2024-12-03T15:49:00Z" w16du:dateUtc="2024-12-03T13:49:00Z">
                    <w:rPr/>
                  </w:rPrChange>
                </w:rPr>
                <w:t>pigmentation</w:t>
              </w:r>
            </w:ins>
            <w:del w:id="625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626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Opiates</w:delText>
              </w:r>
            </w:del>
          </w:p>
        </w:tc>
        <w:tc>
          <w:tcPr>
            <w:tcW w:w="912" w:type="dxa"/>
            <w:shd w:val="clear" w:color="auto" w:fill="F2F2F2"/>
          </w:tcPr>
          <w:p w14:paraId="154FB353" w14:textId="7B6B2C16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b/>
                <w:bCs/>
                <w:sz w:val="20"/>
                <w:szCs w:val="20"/>
                <w:rPrChange w:id="627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628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629" w:author="Joseph Sempa" w:date="2024-12-03T15:54:00Z" w16du:dateUtc="2024-12-03T13:54:00Z">
                    <w:rPr/>
                  </w:rPrChange>
                </w:rPr>
                <w:t>1.62</w:t>
              </w:r>
            </w:ins>
            <w:del w:id="630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631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0.56</w:delText>
              </w:r>
            </w:del>
          </w:p>
        </w:tc>
        <w:tc>
          <w:tcPr>
            <w:tcW w:w="1563" w:type="dxa"/>
            <w:shd w:val="clear" w:color="auto" w:fill="F2F2F2"/>
          </w:tcPr>
          <w:p w14:paraId="2D9F35CB" w14:textId="7A74885E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b/>
                <w:bCs/>
                <w:sz w:val="20"/>
                <w:szCs w:val="20"/>
                <w:rPrChange w:id="632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633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634" w:author="Joseph Sempa" w:date="2024-12-03T15:54:00Z" w16du:dateUtc="2024-12-03T13:54:00Z">
                    <w:rPr/>
                  </w:rPrChange>
                </w:rPr>
                <w:t>1.09, 2.41</w:t>
              </w:r>
            </w:ins>
            <w:del w:id="635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636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0.34,</w:delText>
              </w:r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637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 xml:space="preserve"> 0.90</w:delText>
              </w:r>
            </w:del>
          </w:p>
        </w:tc>
        <w:tc>
          <w:tcPr>
            <w:tcW w:w="1216" w:type="dxa"/>
            <w:shd w:val="clear" w:color="auto" w:fill="F2F2F2"/>
          </w:tcPr>
          <w:p w14:paraId="4FDF80E4" w14:textId="1ED157CF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b/>
                <w:bCs/>
                <w:sz w:val="20"/>
                <w:szCs w:val="20"/>
                <w:rPrChange w:id="638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639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640" w:author="Joseph Sempa" w:date="2024-12-03T15:54:00Z" w16du:dateUtc="2024-12-03T13:54:00Z">
                    <w:rPr/>
                  </w:rPrChange>
                </w:rPr>
                <w:t>0.018</w:t>
              </w:r>
            </w:ins>
            <w:del w:id="641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642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0.02</w:delText>
              </w:r>
            </w:del>
          </w:p>
        </w:tc>
        <w:tc>
          <w:tcPr>
            <w:tcW w:w="865" w:type="dxa"/>
            <w:shd w:val="clear" w:color="auto" w:fill="F2F2F2"/>
          </w:tcPr>
          <w:p w14:paraId="4C6083FE" w14:textId="1FBA47FB" w:rsidR="00D906C1" w:rsidRPr="00D906C1" w:rsidRDefault="00D906C1" w:rsidP="00D906C1">
            <w:pPr>
              <w:pStyle w:val="TableParagraph"/>
              <w:spacing w:line="206" w:lineRule="exact"/>
              <w:ind w:left="119" w:right="87"/>
              <w:jc w:val="center"/>
              <w:rPr>
                <w:sz w:val="20"/>
                <w:szCs w:val="20"/>
                <w:rPrChange w:id="643" w:author="Joseph Sempa" w:date="2024-12-03T15:49:00Z" w16du:dateUtc="2024-12-03T13:49:00Z">
                  <w:rPr>
                    <w:sz w:val="18"/>
                  </w:rPr>
                </w:rPrChange>
              </w:rPr>
            </w:pPr>
            <w:del w:id="644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645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0.61</w:delText>
              </w:r>
            </w:del>
          </w:p>
        </w:tc>
        <w:tc>
          <w:tcPr>
            <w:tcW w:w="1467" w:type="dxa"/>
            <w:shd w:val="clear" w:color="auto" w:fill="F2F2F2"/>
          </w:tcPr>
          <w:p w14:paraId="2DB486F5" w14:textId="03C497D5" w:rsidR="00D906C1" w:rsidRPr="00D906C1" w:rsidRDefault="00D906C1" w:rsidP="00D906C1">
            <w:pPr>
              <w:pStyle w:val="TableParagraph"/>
              <w:spacing w:line="206" w:lineRule="exact"/>
              <w:ind w:left="152"/>
              <w:rPr>
                <w:sz w:val="20"/>
                <w:szCs w:val="20"/>
                <w:rPrChange w:id="646" w:author="Joseph Sempa" w:date="2024-12-03T15:49:00Z" w16du:dateUtc="2024-12-03T13:49:00Z">
                  <w:rPr>
                    <w:sz w:val="18"/>
                  </w:rPr>
                </w:rPrChange>
              </w:rPr>
            </w:pPr>
            <w:del w:id="647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648" w:author="Joseph Sempa" w:date="2024-12-03T15:49:00Z" w16du:dateUtc="2024-12-03T13:49:00Z">
                    <w:rPr>
                      <w:sz w:val="18"/>
                    </w:rPr>
                  </w:rPrChange>
                </w:rPr>
                <w:delText>0.36</w:delText>
              </w:r>
            </w:del>
            <w:del w:id="649" w:author="Joseph Sempa" w:date="2024-12-03T15:04:00Z" w16du:dateUtc="2024-12-03T13:04:00Z">
              <w:r w:rsidRPr="00D906C1" w:rsidDel="002A1548">
                <w:rPr>
                  <w:sz w:val="20"/>
                  <w:szCs w:val="20"/>
                  <w:rPrChange w:id="650" w:author="Joseph Sempa" w:date="2024-12-03T15:49:00Z" w16du:dateUtc="2024-12-03T13:49:00Z">
                    <w:rPr>
                      <w:sz w:val="18"/>
                    </w:rPr>
                  </w:rPrChange>
                </w:rPr>
                <w:delText>3</w:delText>
              </w:r>
            </w:del>
            <w:del w:id="651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652" w:author="Joseph Sempa" w:date="2024-12-03T15:49:00Z" w16du:dateUtc="2024-12-03T13:49:00Z">
                    <w:rPr>
                      <w:sz w:val="18"/>
                    </w:rPr>
                  </w:rPrChange>
                </w:rPr>
                <w:delText>,</w:delText>
              </w:r>
              <w:r w:rsidRPr="00D906C1" w:rsidDel="001C59DD">
                <w:rPr>
                  <w:spacing w:val="-5"/>
                  <w:sz w:val="20"/>
                  <w:szCs w:val="20"/>
                  <w:rPrChange w:id="653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 xml:space="preserve"> </w:delText>
              </w:r>
              <w:r w:rsidRPr="00D906C1" w:rsidDel="001C59DD">
                <w:rPr>
                  <w:spacing w:val="-2"/>
                  <w:sz w:val="20"/>
                  <w:szCs w:val="20"/>
                  <w:rPrChange w:id="654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1.0</w:delText>
              </w:r>
            </w:del>
            <w:del w:id="655" w:author="Joseph Sempa" w:date="2024-12-03T15:05:00Z" w16du:dateUtc="2024-12-03T13:05:00Z">
              <w:r w:rsidRPr="00D906C1" w:rsidDel="002A1548">
                <w:rPr>
                  <w:spacing w:val="-2"/>
                  <w:sz w:val="20"/>
                  <w:szCs w:val="20"/>
                  <w:rPrChange w:id="656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17</w:delText>
              </w:r>
            </w:del>
          </w:p>
        </w:tc>
        <w:tc>
          <w:tcPr>
            <w:tcW w:w="1124" w:type="dxa"/>
            <w:shd w:val="clear" w:color="auto" w:fill="F2F2F2"/>
          </w:tcPr>
          <w:p w14:paraId="01AA3D20" w14:textId="524B439A" w:rsidR="00D906C1" w:rsidRPr="00D906C1" w:rsidRDefault="00D906C1" w:rsidP="00D906C1">
            <w:pPr>
              <w:pStyle w:val="TableParagraph"/>
              <w:spacing w:line="206" w:lineRule="exact"/>
              <w:ind w:left="212"/>
              <w:rPr>
                <w:sz w:val="20"/>
                <w:szCs w:val="20"/>
                <w:rPrChange w:id="657" w:author="Joseph Sempa" w:date="2024-12-03T15:49:00Z" w16du:dateUtc="2024-12-03T13:49:00Z">
                  <w:rPr>
                    <w:sz w:val="18"/>
                  </w:rPr>
                </w:rPrChange>
              </w:rPr>
            </w:pPr>
            <w:del w:id="658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659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0.05</w:delText>
              </w:r>
            </w:del>
            <w:del w:id="660" w:author="Joseph Sempa" w:date="2024-12-03T15:05:00Z" w16du:dateUtc="2024-12-03T13:05:00Z">
              <w:r w:rsidRPr="00D906C1" w:rsidDel="002A1548">
                <w:rPr>
                  <w:spacing w:val="-2"/>
                  <w:sz w:val="20"/>
                  <w:szCs w:val="20"/>
                  <w:rPrChange w:id="661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8</w:delText>
              </w:r>
            </w:del>
          </w:p>
        </w:tc>
      </w:tr>
      <w:tr w:rsidR="00D906C1" w:rsidRPr="00D906C1" w14:paraId="55DFCD33" w14:textId="77777777">
        <w:trPr>
          <w:trHeight w:val="413"/>
        </w:trPr>
        <w:tc>
          <w:tcPr>
            <w:tcW w:w="2352" w:type="dxa"/>
          </w:tcPr>
          <w:p w14:paraId="07B9D8FD" w14:textId="52911CB2" w:rsidR="00D906C1" w:rsidRPr="00D906C1" w:rsidRDefault="00D906C1" w:rsidP="00D906C1">
            <w:pPr>
              <w:pStyle w:val="TableParagraph"/>
              <w:spacing w:line="206" w:lineRule="exact"/>
              <w:ind w:left="105" w:right="368"/>
              <w:rPr>
                <w:sz w:val="20"/>
                <w:szCs w:val="20"/>
                <w:rPrChange w:id="662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663" w:author="Joseph Sempa" w:date="2024-12-03T15:49:00Z" w16du:dateUtc="2024-12-03T13:49:00Z">
              <w:r w:rsidRPr="00D906C1">
                <w:rPr>
                  <w:sz w:val="20"/>
                  <w:szCs w:val="20"/>
                  <w:rPrChange w:id="664" w:author="Joseph Sempa" w:date="2024-12-03T15:49:00Z" w16du:dateUtc="2024-12-03T13:49:00Z">
                    <w:rPr/>
                  </w:rPrChange>
                </w:rPr>
                <w:t>ACTH</w:t>
              </w:r>
            </w:ins>
            <w:ins w:id="665" w:author="Joseph Sempa" w:date="2024-12-03T15:50:00Z" w16du:dateUtc="2024-12-03T13:50:00Z">
              <w:r>
                <w:rPr>
                  <w:sz w:val="20"/>
                  <w:szCs w:val="20"/>
                </w:rPr>
                <w:t xml:space="preserve"> (</w:t>
              </w:r>
            </w:ins>
            <w:ins w:id="666" w:author="Joseph Sempa" w:date="2024-12-03T15:51:00Z" w16du:dateUtc="2024-12-03T13:51:00Z">
              <w:r>
                <w:rPr>
                  <w:sz w:val="20"/>
                  <w:szCs w:val="20"/>
                </w:rPr>
                <w:t xml:space="preserve">per </w:t>
              </w:r>
            </w:ins>
            <w:ins w:id="667" w:author="Joseph Sempa" w:date="2024-12-03T15:50:00Z" w16du:dateUtc="2024-12-03T13:50:00Z">
              <w:r>
                <w:rPr>
                  <w:sz w:val="20"/>
                  <w:szCs w:val="20"/>
                </w:rPr>
                <w:t>100</w:t>
              </w:r>
            </w:ins>
            <w:ins w:id="668" w:author="Joseph Sempa" w:date="2024-12-03T15:51:00Z" w16du:dateUtc="2024-12-03T13:51:00Z"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pacing w:val="-4"/>
                  <w:sz w:val="20"/>
                </w:rPr>
                <w:t>pg</w:t>
              </w:r>
              <w:proofErr w:type="spellEnd"/>
              <w:r>
                <w:rPr>
                  <w:spacing w:val="-4"/>
                  <w:sz w:val="20"/>
                </w:rPr>
                <w:t>/ml</w:t>
              </w:r>
            </w:ins>
            <w:ins w:id="669" w:author="Joseph Sempa" w:date="2024-12-03T15:50:00Z" w16du:dateUtc="2024-12-03T13:50:00Z">
              <w:r>
                <w:rPr>
                  <w:sz w:val="20"/>
                  <w:szCs w:val="20"/>
                </w:rPr>
                <w:t>)</w:t>
              </w:r>
            </w:ins>
            <w:del w:id="670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671" w:author="Joseph Sempa" w:date="2024-12-03T15:49:00Z" w16du:dateUtc="2024-12-03T13:49:00Z">
                    <w:rPr>
                      <w:sz w:val="18"/>
                    </w:rPr>
                  </w:rPrChange>
                </w:rPr>
                <w:delText>Increased</w:delText>
              </w:r>
              <w:r w:rsidRPr="00D906C1" w:rsidDel="001C59DD">
                <w:rPr>
                  <w:spacing w:val="-13"/>
                  <w:sz w:val="20"/>
                  <w:szCs w:val="20"/>
                  <w:rPrChange w:id="672" w:author="Joseph Sempa" w:date="2024-12-03T15:49:00Z" w16du:dateUtc="2024-12-03T13:49:00Z">
                    <w:rPr>
                      <w:spacing w:val="-13"/>
                      <w:sz w:val="18"/>
                    </w:rPr>
                  </w:rPrChange>
                </w:rPr>
                <w:delText xml:space="preserve"> </w:delText>
              </w:r>
              <w:r w:rsidRPr="00D906C1" w:rsidDel="001C59DD">
                <w:rPr>
                  <w:sz w:val="20"/>
                  <w:szCs w:val="20"/>
                  <w:rPrChange w:id="673" w:author="Joseph Sempa" w:date="2024-12-03T15:49:00Z" w16du:dateUtc="2024-12-03T13:49:00Z">
                    <w:rPr>
                      <w:sz w:val="18"/>
                    </w:rPr>
                  </w:rPrChange>
                </w:rPr>
                <w:delText xml:space="preserve">pigmentation </w:delText>
              </w:r>
              <w:r w:rsidRPr="00D906C1" w:rsidDel="001C59DD">
                <w:rPr>
                  <w:spacing w:val="-4"/>
                  <w:sz w:val="20"/>
                  <w:szCs w:val="20"/>
                  <w:rPrChange w:id="674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skin</w:delText>
              </w:r>
            </w:del>
          </w:p>
        </w:tc>
        <w:tc>
          <w:tcPr>
            <w:tcW w:w="912" w:type="dxa"/>
          </w:tcPr>
          <w:p w14:paraId="7FC60CB1" w14:textId="4B9E5722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b/>
                <w:bCs/>
                <w:sz w:val="20"/>
                <w:szCs w:val="20"/>
                <w:rPrChange w:id="675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676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677" w:author="Joseph Sempa" w:date="2024-12-03T15:54:00Z" w16du:dateUtc="2024-12-03T13:54:00Z">
                    <w:rPr/>
                  </w:rPrChange>
                </w:rPr>
                <w:t>1.97</w:t>
              </w:r>
            </w:ins>
            <w:del w:id="678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679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1.65</w:delText>
              </w:r>
            </w:del>
          </w:p>
        </w:tc>
        <w:tc>
          <w:tcPr>
            <w:tcW w:w="1563" w:type="dxa"/>
          </w:tcPr>
          <w:p w14:paraId="6BE1D7A3" w14:textId="220DCD2B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b/>
                <w:bCs/>
                <w:sz w:val="20"/>
                <w:szCs w:val="20"/>
                <w:rPrChange w:id="680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681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682" w:author="Joseph Sempa" w:date="2024-12-03T15:54:00Z" w16du:dateUtc="2024-12-03T13:54:00Z">
                    <w:rPr/>
                  </w:rPrChange>
                </w:rPr>
                <w:t>1.15, 3.59</w:t>
              </w:r>
            </w:ins>
            <w:del w:id="683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684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1.12,</w:delText>
              </w:r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685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 xml:space="preserve"> 2.43</w:delText>
              </w:r>
            </w:del>
          </w:p>
        </w:tc>
        <w:tc>
          <w:tcPr>
            <w:tcW w:w="1216" w:type="dxa"/>
          </w:tcPr>
          <w:p w14:paraId="521A7349" w14:textId="2983CD51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b/>
                <w:bCs/>
                <w:sz w:val="20"/>
                <w:szCs w:val="20"/>
                <w:rPrChange w:id="686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687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688" w:author="Joseph Sempa" w:date="2024-12-03T15:54:00Z" w16du:dateUtc="2024-12-03T13:54:00Z">
                    <w:rPr/>
                  </w:rPrChange>
                </w:rPr>
                <w:t>0.019</w:t>
              </w:r>
            </w:ins>
            <w:del w:id="689" w:author="Joseph Sempa" w:date="2024-12-03T15:49:00Z" w16du:dateUtc="2024-12-03T13:49:00Z">
              <w:r w:rsidRPr="00D906C1" w:rsidDel="001C59DD">
                <w:rPr>
                  <w:b/>
                  <w:bCs/>
                  <w:spacing w:val="-2"/>
                  <w:sz w:val="20"/>
                  <w:szCs w:val="20"/>
                  <w:rPrChange w:id="690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0.011</w:delText>
              </w:r>
            </w:del>
          </w:p>
        </w:tc>
        <w:tc>
          <w:tcPr>
            <w:tcW w:w="865" w:type="dxa"/>
          </w:tcPr>
          <w:p w14:paraId="5BC5A716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691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467" w:type="dxa"/>
          </w:tcPr>
          <w:p w14:paraId="48A7E297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692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124" w:type="dxa"/>
          </w:tcPr>
          <w:p w14:paraId="6BAC8E66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693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</w:tr>
      <w:tr w:rsidR="00D906C1" w:rsidRPr="00D906C1" w14:paraId="00B387A9" w14:textId="77777777">
        <w:trPr>
          <w:trHeight w:val="302"/>
        </w:trPr>
        <w:tc>
          <w:tcPr>
            <w:tcW w:w="2352" w:type="dxa"/>
            <w:shd w:val="clear" w:color="auto" w:fill="F2F2F2"/>
          </w:tcPr>
          <w:p w14:paraId="05CFF7D2" w14:textId="59B2DA0B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694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695" w:author="Joseph Sempa" w:date="2024-12-03T15:49:00Z" w16du:dateUtc="2024-12-03T13:49:00Z">
              <w:r w:rsidRPr="00D906C1">
                <w:rPr>
                  <w:sz w:val="20"/>
                  <w:szCs w:val="20"/>
                  <w:rPrChange w:id="696" w:author="Joseph Sempa" w:date="2024-12-03T15:49:00Z" w16du:dateUtc="2024-12-03T13:49:00Z">
                    <w:rPr/>
                  </w:rPrChange>
                </w:rPr>
                <w:t>Opiates</w:t>
              </w:r>
            </w:ins>
            <w:del w:id="697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698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Discharged</w:delText>
              </w:r>
            </w:del>
          </w:p>
        </w:tc>
        <w:tc>
          <w:tcPr>
            <w:tcW w:w="912" w:type="dxa"/>
            <w:shd w:val="clear" w:color="auto" w:fill="F2F2F2"/>
          </w:tcPr>
          <w:p w14:paraId="1662E20C" w14:textId="44932BD8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b/>
                <w:bCs/>
                <w:sz w:val="20"/>
                <w:szCs w:val="20"/>
                <w:rPrChange w:id="699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00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01" w:author="Joseph Sempa" w:date="2024-12-03T15:54:00Z" w16du:dateUtc="2024-12-03T13:54:00Z">
                    <w:rPr/>
                  </w:rPrChange>
                </w:rPr>
                <w:t>0.56</w:t>
              </w:r>
            </w:ins>
            <w:del w:id="702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703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5.59</w:delText>
              </w:r>
            </w:del>
          </w:p>
        </w:tc>
        <w:tc>
          <w:tcPr>
            <w:tcW w:w="1563" w:type="dxa"/>
            <w:shd w:val="clear" w:color="auto" w:fill="F2F2F2"/>
          </w:tcPr>
          <w:p w14:paraId="6A86A705" w14:textId="56963F8A" w:rsidR="00D906C1" w:rsidRPr="00D906C1" w:rsidRDefault="00D906C1" w:rsidP="00D906C1">
            <w:pPr>
              <w:pStyle w:val="TableParagraph"/>
              <w:spacing w:line="206" w:lineRule="exact"/>
              <w:ind w:left="142" w:right="1"/>
              <w:jc w:val="center"/>
              <w:rPr>
                <w:b/>
                <w:bCs/>
                <w:sz w:val="20"/>
                <w:szCs w:val="20"/>
                <w:rPrChange w:id="704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05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06" w:author="Joseph Sempa" w:date="2024-12-03T15:54:00Z" w16du:dateUtc="2024-12-03T13:54:00Z">
                    <w:rPr/>
                  </w:rPrChange>
                </w:rPr>
                <w:t>0.34, 0.90</w:t>
              </w:r>
            </w:ins>
            <w:del w:id="707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708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1.99,</w:delText>
              </w:r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709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 xml:space="preserve"> 23.3</w:delText>
              </w:r>
            </w:del>
          </w:p>
        </w:tc>
        <w:tc>
          <w:tcPr>
            <w:tcW w:w="1216" w:type="dxa"/>
            <w:shd w:val="clear" w:color="auto" w:fill="F2F2F2"/>
          </w:tcPr>
          <w:p w14:paraId="4AC261A7" w14:textId="5977690B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b/>
                <w:bCs/>
                <w:sz w:val="20"/>
                <w:szCs w:val="20"/>
                <w:rPrChange w:id="710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11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12" w:author="Joseph Sempa" w:date="2024-12-03T15:54:00Z" w16du:dateUtc="2024-12-03T13:54:00Z">
                    <w:rPr/>
                  </w:rPrChange>
                </w:rPr>
                <w:t>0.02</w:t>
              </w:r>
            </w:ins>
            <w:del w:id="713" w:author="Joseph Sempa" w:date="2024-12-03T15:49:00Z" w16du:dateUtc="2024-12-03T13:49:00Z">
              <w:r w:rsidRPr="00D906C1" w:rsidDel="001C59DD">
                <w:rPr>
                  <w:b/>
                  <w:bCs/>
                  <w:spacing w:val="-2"/>
                  <w:sz w:val="20"/>
                  <w:szCs w:val="20"/>
                  <w:rPrChange w:id="714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0.005</w:delText>
              </w:r>
            </w:del>
          </w:p>
        </w:tc>
        <w:tc>
          <w:tcPr>
            <w:tcW w:w="865" w:type="dxa"/>
            <w:shd w:val="clear" w:color="auto" w:fill="F2F2F2"/>
          </w:tcPr>
          <w:p w14:paraId="1E2920A8" w14:textId="5505A788" w:rsidR="00D906C1" w:rsidRPr="00D906C1" w:rsidRDefault="00D906C1" w:rsidP="00D906C1">
            <w:pPr>
              <w:pStyle w:val="TableParagraph"/>
              <w:spacing w:line="206" w:lineRule="exact"/>
              <w:ind w:left="119" w:right="87"/>
              <w:jc w:val="center"/>
              <w:rPr>
                <w:b/>
                <w:bCs/>
                <w:sz w:val="20"/>
                <w:szCs w:val="20"/>
                <w:rPrChange w:id="715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16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17" w:author="Joseph Sempa" w:date="2024-12-03T15:54:00Z" w16du:dateUtc="2024-12-03T13:54:00Z">
                    <w:rPr/>
                  </w:rPrChange>
                </w:rPr>
                <w:t>0.58</w:t>
              </w:r>
            </w:ins>
            <w:del w:id="718" w:author="Joseph Sempa" w:date="2024-12-03T15:08:00Z" w16du:dateUtc="2024-12-03T13:08:00Z">
              <w:r w:rsidRPr="00D906C1" w:rsidDel="002A1548">
                <w:rPr>
                  <w:b/>
                  <w:bCs/>
                  <w:spacing w:val="-4"/>
                  <w:sz w:val="20"/>
                  <w:szCs w:val="20"/>
                  <w:rPrChange w:id="719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4.09</w:delText>
              </w:r>
            </w:del>
          </w:p>
        </w:tc>
        <w:tc>
          <w:tcPr>
            <w:tcW w:w="1467" w:type="dxa"/>
            <w:shd w:val="clear" w:color="auto" w:fill="F2F2F2"/>
          </w:tcPr>
          <w:p w14:paraId="2AD69078" w14:textId="54F8F2C2" w:rsidR="00D906C1" w:rsidRPr="00D906C1" w:rsidRDefault="00D906C1" w:rsidP="00D906C1">
            <w:pPr>
              <w:pStyle w:val="TableParagraph"/>
              <w:spacing w:line="206" w:lineRule="exact"/>
              <w:ind w:left="152"/>
              <w:rPr>
                <w:b/>
                <w:bCs/>
                <w:sz w:val="20"/>
                <w:szCs w:val="20"/>
                <w:rPrChange w:id="720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21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22" w:author="Joseph Sempa" w:date="2024-12-03T15:54:00Z" w16du:dateUtc="2024-12-03T13:54:00Z">
                    <w:rPr/>
                  </w:rPrChange>
                </w:rPr>
                <w:t>0.35, 0.947</w:t>
              </w:r>
            </w:ins>
            <w:del w:id="723" w:author="Joseph Sempa" w:date="2024-12-03T15:08:00Z" w16du:dateUtc="2024-12-03T13:08:00Z">
              <w:r w:rsidRPr="00D906C1" w:rsidDel="002A1548">
                <w:rPr>
                  <w:b/>
                  <w:bCs/>
                  <w:sz w:val="20"/>
                  <w:szCs w:val="20"/>
                  <w:rPrChange w:id="724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1.17,</w:delText>
              </w:r>
              <w:r w:rsidRPr="00D906C1" w:rsidDel="002A1548">
                <w:rPr>
                  <w:b/>
                  <w:bCs/>
                  <w:spacing w:val="-4"/>
                  <w:sz w:val="20"/>
                  <w:szCs w:val="20"/>
                  <w:rPrChange w:id="725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 xml:space="preserve"> </w:delText>
              </w:r>
              <w:r w:rsidRPr="00D906C1" w:rsidDel="002A1548">
                <w:rPr>
                  <w:b/>
                  <w:bCs/>
                  <w:spacing w:val="-2"/>
                  <w:sz w:val="20"/>
                  <w:szCs w:val="20"/>
                  <w:rPrChange w:id="726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14.270</w:delText>
              </w:r>
            </w:del>
          </w:p>
        </w:tc>
        <w:tc>
          <w:tcPr>
            <w:tcW w:w="1124" w:type="dxa"/>
            <w:shd w:val="clear" w:color="auto" w:fill="F2F2F2"/>
          </w:tcPr>
          <w:p w14:paraId="0471115B" w14:textId="6D85DAF5" w:rsidR="00D906C1" w:rsidRPr="00D906C1" w:rsidRDefault="00D906C1" w:rsidP="00D906C1">
            <w:pPr>
              <w:pStyle w:val="TableParagraph"/>
              <w:spacing w:line="206" w:lineRule="exact"/>
              <w:ind w:left="212"/>
              <w:rPr>
                <w:b/>
                <w:bCs/>
                <w:sz w:val="20"/>
                <w:szCs w:val="20"/>
                <w:rPrChange w:id="727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28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29" w:author="Joseph Sempa" w:date="2024-12-03T15:54:00Z" w16du:dateUtc="2024-12-03T13:54:00Z">
                    <w:rPr/>
                  </w:rPrChange>
                </w:rPr>
                <w:t>0.03</w:t>
              </w:r>
            </w:ins>
            <w:del w:id="730" w:author="Joseph Sempa" w:date="2024-12-03T15:08:00Z" w16du:dateUtc="2024-12-03T13:08:00Z">
              <w:r w:rsidRPr="00D906C1" w:rsidDel="002A1548">
                <w:rPr>
                  <w:b/>
                  <w:bCs/>
                  <w:spacing w:val="-2"/>
                  <w:sz w:val="20"/>
                  <w:szCs w:val="20"/>
                  <w:rPrChange w:id="731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0.027</w:delText>
              </w:r>
            </w:del>
          </w:p>
        </w:tc>
      </w:tr>
      <w:tr w:rsidR="00D906C1" w:rsidRPr="00D906C1" w14:paraId="5D41B801" w14:textId="77777777">
        <w:trPr>
          <w:trHeight w:val="297"/>
        </w:trPr>
        <w:tc>
          <w:tcPr>
            <w:tcW w:w="2352" w:type="dxa"/>
          </w:tcPr>
          <w:p w14:paraId="02680955" w14:textId="53A044B1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732" w:author="Joseph Sempa" w:date="2024-12-03T15:49:00Z" w16du:dateUtc="2024-12-03T13:49:00Z">
                  <w:rPr>
                    <w:sz w:val="18"/>
                  </w:rPr>
                </w:rPrChange>
              </w:rPr>
            </w:pPr>
            <w:proofErr w:type="spellStart"/>
            <w:ins w:id="733" w:author="Joseph Sempa" w:date="2024-12-03T15:49:00Z" w16du:dateUtc="2024-12-03T13:49:00Z">
              <w:r w:rsidRPr="00D906C1">
                <w:rPr>
                  <w:sz w:val="20"/>
                  <w:szCs w:val="20"/>
                  <w:rPrChange w:id="734" w:author="Joseph Sempa" w:date="2024-12-03T15:49:00Z" w16du:dateUtc="2024-12-03T13:49:00Z">
                    <w:rPr/>
                  </w:rPrChange>
                </w:rPr>
                <w:t>Poor_appetite</w:t>
              </w:r>
            </w:ins>
            <w:proofErr w:type="spellEnd"/>
            <w:del w:id="735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736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ACTH</w:delText>
              </w:r>
            </w:del>
          </w:p>
        </w:tc>
        <w:tc>
          <w:tcPr>
            <w:tcW w:w="912" w:type="dxa"/>
          </w:tcPr>
          <w:p w14:paraId="6C3AB86D" w14:textId="50790E31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b/>
                <w:bCs/>
                <w:sz w:val="20"/>
                <w:szCs w:val="20"/>
                <w:rPrChange w:id="737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38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39" w:author="Joseph Sempa" w:date="2024-12-03T15:54:00Z" w16du:dateUtc="2024-12-03T13:54:00Z">
                    <w:rPr/>
                  </w:rPrChange>
                </w:rPr>
                <w:t>1.81</w:t>
              </w:r>
            </w:ins>
            <w:del w:id="740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741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1.</w:delText>
              </w:r>
            </w:del>
            <w:del w:id="742" w:author="Joseph Sempa" w:date="2024-12-03T15:14:00Z" w16du:dateUtc="2024-12-03T13:14:00Z">
              <w:r w:rsidRPr="00D906C1" w:rsidDel="00AB2C84">
                <w:rPr>
                  <w:b/>
                  <w:bCs/>
                  <w:spacing w:val="-4"/>
                  <w:sz w:val="20"/>
                  <w:szCs w:val="20"/>
                  <w:rPrChange w:id="743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01</w:delText>
              </w:r>
            </w:del>
          </w:p>
        </w:tc>
        <w:tc>
          <w:tcPr>
            <w:tcW w:w="1563" w:type="dxa"/>
          </w:tcPr>
          <w:p w14:paraId="23C21BEE" w14:textId="3665C520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b/>
                <w:bCs/>
                <w:sz w:val="20"/>
                <w:szCs w:val="20"/>
                <w:rPrChange w:id="744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45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46" w:author="Joseph Sempa" w:date="2024-12-03T15:54:00Z" w16du:dateUtc="2024-12-03T13:54:00Z">
                    <w:rPr/>
                  </w:rPrChange>
                </w:rPr>
                <w:t>1.11, 3.04</w:t>
              </w:r>
            </w:ins>
            <w:del w:id="747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748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1.</w:delText>
              </w:r>
            </w:del>
            <w:del w:id="749" w:author="Joseph Sempa" w:date="2024-12-03T15:14:00Z" w16du:dateUtc="2024-12-03T13:14:00Z">
              <w:r w:rsidRPr="00D906C1" w:rsidDel="00AB2C84">
                <w:rPr>
                  <w:b/>
                  <w:bCs/>
                  <w:sz w:val="20"/>
                  <w:szCs w:val="20"/>
                  <w:rPrChange w:id="750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00</w:delText>
              </w:r>
            </w:del>
            <w:del w:id="751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752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,</w:delText>
              </w:r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753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 xml:space="preserve"> </w:delText>
              </w:r>
            </w:del>
            <w:del w:id="754" w:author="Joseph Sempa" w:date="2024-12-03T15:15:00Z" w16du:dateUtc="2024-12-03T13:15:00Z">
              <w:r w:rsidRPr="00D906C1" w:rsidDel="00AB2C84">
                <w:rPr>
                  <w:b/>
                  <w:bCs/>
                  <w:spacing w:val="-4"/>
                  <w:sz w:val="20"/>
                  <w:szCs w:val="20"/>
                  <w:rPrChange w:id="755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1</w:delText>
              </w:r>
            </w:del>
            <w:del w:id="756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757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.</w:delText>
              </w:r>
            </w:del>
            <w:del w:id="758" w:author="Joseph Sempa" w:date="2024-12-03T15:15:00Z" w16du:dateUtc="2024-12-03T13:15:00Z">
              <w:r w:rsidRPr="00D906C1" w:rsidDel="00AB2C84">
                <w:rPr>
                  <w:b/>
                  <w:bCs/>
                  <w:spacing w:val="-4"/>
                  <w:sz w:val="20"/>
                  <w:szCs w:val="20"/>
                  <w:rPrChange w:id="759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01</w:delText>
              </w:r>
            </w:del>
          </w:p>
        </w:tc>
        <w:tc>
          <w:tcPr>
            <w:tcW w:w="1216" w:type="dxa"/>
          </w:tcPr>
          <w:p w14:paraId="68B63B05" w14:textId="70E152D7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b/>
                <w:bCs/>
                <w:sz w:val="20"/>
                <w:szCs w:val="20"/>
                <w:rPrChange w:id="760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61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62" w:author="Joseph Sempa" w:date="2024-12-03T15:54:00Z" w16du:dateUtc="2024-12-03T13:54:00Z">
                    <w:rPr/>
                  </w:rPrChange>
                </w:rPr>
                <w:t>0.02</w:t>
              </w:r>
            </w:ins>
            <w:del w:id="763" w:author="Joseph Sempa" w:date="2024-12-03T15:49:00Z" w16du:dateUtc="2024-12-03T13:49:00Z">
              <w:r w:rsidRPr="00D906C1" w:rsidDel="001C59DD">
                <w:rPr>
                  <w:b/>
                  <w:bCs/>
                  <w:spacing w:val="-2"/>
                  <w:sz w:val="20"/>
                  <w:szCs w:val="20"/>
                  <w:rPrChange w:id="764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0.01</w:delText>
              </w:r>
            </w:del>
            <w:del w:id="765" w:author="Joseph Sempa" w:date="2024-12-03T15:15:00Z" w16du:dateUtc="2024-12-03T13:15:00Z">
              <w:r w:rsidRPr="00D906C1" w:rsidDel="00AB2C84">
                <w:rPr>
                  <w:b/>
                  <w:bCs/>
                  <w:spacing w:val="-2"/>
                  <w:sz w:val="20"/>
                  <w:szCs w:val="20"/>
                  <w:rPrChange w:id="766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3</w:delText>
              </w:r>
            </w:del>
          </w:p>
        </w:tc>
        <w:tc>
          <w:tcPr>
            <w:tcW w:w="865" w:type="dxa"/>
          </w:tcPr>
          <w:p w14:paraId="32032C8C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767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467" w:type="dxa"/>
          </w:tcPr>
          <w:p w14:paraId="3ED0C8C2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768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124" w:type="dxa"/>
          </w:tcPr>
          <w:p w14:paraId="6AB28268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769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</w:tr>
      <w:tr w:rsidR="00D906C1" w:rsidRPr="00D906C1" w14:paraId="7A67F29A" w14:textId="77777777">
        <w:trPr>
          <w:trHeight w:val="302"/>
        </w:trPr>
        <w:tc>
          <w:tcPr>
            <w:tcW w:w="2352" w:type="dxa"/>
            <w:shd w:val="clear" w:color="auto" w:fill="F2F2F2"/>
          </w:tcPr>
          <w:p w14:paraId="3D3CF19A" w14:textId="58328F10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770" w:author="Joseph Sempa" w:date="2024-12-03T15:49:00Z" w16du:dateUtc="2024-12-03T13:49:00Z">
                  <w:rPr>
                    <w:sz w:val="18"/>
                  </w:rPr>
                </w:rPrChange>
              </w:rPr>
            </w:pPr>
            <w:proofErr w:type="spellStart"/>
            <w:ins w:id="771" w:author="Joseph Sempa" w:date="2024-12-03T15:49:00Z" w16du:dateUtc="2024-12-03T13:49:00Z">
              <w:r w:rsidRPr="00D906C1">
                <w:rPr>
                  <w:sz w:val="20"/>
                  <w:szCs w:val="20"/>
                  <w:rPrChange w:id="772" w:author="Joseph Sempa" w:date="2024-12-03T15:49:00Z" w16du:dateUtc="2024-12-03T13:49:00Z">
                    <w:rPr/>
                  </w:rPrChange>
                </w:rPr>
                <w:t>Liking_for_salt</w:t>
              </w:r>
            </w:ins>
            <w:proofErr w:type="spellEnd"/>
            <w:del w:id="773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774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Nausea</w:delText>
              </w:r>
            </w:del>
          </w:p>
        </w:tc>
        <w:tc>
          <w:tcPr>
            <w:tcW w:w="912" w:type="dxa"/>
            <w:shd w:val="clear" w:color="auto" w:fill="F2F2F2"/>
          </w:tcPr>
          <w:p w14:paraId="660D88B8" w14:textId="7BBE6F41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b/>
                <w:bCs/>
                <w:sz w:val="20"/>
                <w:szCs w:val="20"/>
                <w:rPrChange w:id="775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76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77" w:author="Joseph Sempa" w:date="2024-12-03T15:54:00Z" w16du:dateUtc="2024-12-03T13:54:00Z">
                    <w:rPr/>
                  </w:rPrChange>
                </w:rPr>
                <w:t>1.55</w:t>
              </w:r>
            </w:ins>
            <w:del w:id="778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779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1.59</w:delText>
              </w:r>
            </w:del>
          </w:p>
        </w:tc>
        <w:tc>
          <w:tcPr>
            <w:tcW w:w="1563" w:type="dxa"/>
            <w:shd w:val="clear" w:color="auto" w:fill="F2F2F2"/>
          </w:tcPr>
          <w:p w14:paraId="3042EAA3" w14:textId="7EC228CA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b/>
                <w:bCs/>
                <w:sz w:val="20"/>
                <w:szCs w:val="20"/>
                <w:rPrChange w:id="780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81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82" w:author="Joseph Sempa" w:date="2024-12-03T15:54:00Z" w16du:dateUtc="2024-12-03T13:54:00Z">
                    <w:rPr/>
                  </w:rPrChange>
                </w:rPr>
                <w:t>1.05, 2.31</w:t>
              </w:r>
            </w:ins>
            <w:del w:id="783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784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1.09,</w:delText>
              </w:r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785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 xml:space="preserve"> 2.34</w:delText>
              </w:r>
            </w:del>
          </w:p>
        </w:tc>
        <w:tc>
          <w:tcPr>
            <w:tcW w:w="1216" w:type="dxa"/>
            <w:shd w:val="clear" w:color="auto" w:fill="F2F2F2"/>
          </w:tcPr>
          <w:p w14:paraId="1230495B" w14:textId="191627A4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b/>
                <w:bCs/>
                <w:sz w:val="20"/>
                <w:szCs w:val="20"/>
                <w:rPrChange w:id="786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787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788" w:author="Joseph Sempa" w:date="2024-12-03T15:54:00Z" w16du:dateUtc="2024-12-03T13:54:00Z">
                    <w:rPr/>
                  </w:rPrChange>
                </w:rPr>
                <w:t>0.03</w:t>
              </w:r>
            </w:ins>
            <w:del w:id="789" w:author="Joseph Sempa" w:date="2024-12-03T15:49:00Z" w16du:dateUtc="2024-12-03T13:49:00Z">
              <w:r w:rsidRPr="00D906C1" w:rsidDel="001C59DD">
                <w:rPr>
                  <w:b/>
                  <w:bCs/>
                  <w:spacing w:val="-2"/>
                  <w:sz w:val="20"/>
                  <w:szCs w:val="20"/>
                  <w:rPrChange w:id="790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0.017</w:delText>
              </w:r>
            </w:del>
          </w:p>
        </w:tc>
        <w:tc>
          <w:tcPr>
            <w:tcW w:w="865" w:type="dxa"/>
            <w:shd w:val="clear" w:color="auto" w:fill="F2F2F2"/>
          </w:tcPr>
          <w:p w14:paraId="617AEF3D" w14:textId="177C3108" w:rsidR="00D906C1" w:rsidRPr="00D906C1" w:rsidRDefault="00D906C1" w:rsidP="00D906C1">
            <w:pPr>
              <w:pStyle w:val="TableParagraph"/>
              <w:spacing w:line="206" w:lineRule="exact"/>
              <w:ind w:left="119" w:right="87"/>
              <w:jc w:val="center"/>
              <w:rPr>
                <w:sz w:val="20"/>
                <w:szCs w:val="20"/>
                <w:rPrChange w:id="791" w:author="Joseph Sempa" w:date="2024-12-03T15:49:00Z" w16du:dateUtc="2024-12-03T13:49:00Z">
                  <w:rPr>
                    <w:sz w:val="18"/>
                  </w:rPr>
                </w:rPrChange>
              </w:rPr>
            </w:pPr>
            <w:del w:id="792" w:author="Joseph Sempa" w:date="2024-12-03T15:08:00Z" w16du:dateUtc="2024-12-03T13:08:00Z">
              <w:r w:rsidRPr="00D906C1" w:rsidDel="002A1548">
                <w:rPr>
                  <w:spacing w:val="-4"/>
                  <w:sz w:val="20"/>
                  <w:szCs w:val="20"/>
                  <w:rPrChange w:id="793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1.47</w:delText>
              </w:r>
            </w:del>
          </w:p>
        </w:tc>
        <w:tc>
          <w:tcPr>
            <w:tcW w:w="1467" w:type="dxa"/>
            <w:shd w:val="clear" w:color="auto" w:fill="F2F2F2"/>
          </w:tcPr>
          <w:p w14:paraId="4438E66E" w14:textId="4560391F" w:rsidR="00D906C1" w:rsidRPr="00D906C1" w:rsidRDefault="00D906C1" w:rsidP="00D906C1">
            <w:pPr>
              <w:pStyle w:val="TableParagraph"/>
              <w:spacing w:line="206" w:lineRule="exact"/>
              <w:ind w:left="152"/>
              <w:rPr>
                <w:sz w:val="20"/>
                <w:szCs w:val="20"/>
                <w:rPrChange w:id="794" w:author="Joseph Sempa" w:date="2024-12-03T15:49:00Z" w16du:dateUtc="2024-12-03T13:49:00Z">
                  <w:rPr>
                    <w:sz w:val="18"/>
                  </w:rPr>
                </w:rPrChange>
              </w:rPr>
            </w:pPr>
            <w:del w:id="795" w:author="Joseph Sempa" w:date="2024-12-03T15:08:00Z" w16du:dateUtc="2024-12-03T13:08:00Z">
              <w:r w:rsidRPr="00D906C1" w:rsidDel="002A1548">
                <w:rPr>
                  <w:sz w:val="20"/>
                  <w:szCs w:val="20"/>
                  <w:rPrChange w:id="796" w:author="Joseph Sempa" w:date="2024-12-03T15:49:00Z" w16du:dateUtc="2024-12-03T13:49:00Z">
                    <w:rPr>
                      <w:sz w:val="18"/>
                    </w:rPr>
                  </w:rPrChange>
                </w:rPr>
                <w:delText>0.972,</w:delText>
              </w:r>
              <w:r w:rsidRPr="00D906C1" w:rsidDel="002A1548">
                <w:rPr>
                  <w:spacing w:val="-5"/>
                  <w:sz w:val="20"/>
                  <w:szCs w:val="20"/>
                  <w:rPrChange w:id="797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 xml:space="preserve"> </w:delText>
              </w:r>
              <w:r w:rsidRPr="00D906C1" w:rsidDel="002A1548">
                <w:rPr>
                  <w:spacing w:val="-2"/>
                  <w:sz w:val="20"/>
                  <w:szCs w:val="20"/>
                  <w:rPrChange w:id="798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2.230</w:delText>
              </w:r>
            </w:del>
          </w:p>
        </w:tc>
        <w:tc>
          <w:tcPr>
            <w:tcW w:w="1124" w:type="dxa"/>
            <w:shd w:val="clear" w:color="auto" w:fill="F2F2F2"/>
          </w:tcPr>
          <w:p w14:paraId="55ECD9AF" w14:textId="1070B982" w:rsidR="00D906C1" w:rsidRPr="00D906C1" w:rsidRDefault="00D906C1" w:rsidP="00D906C1">
            <w:pPr>
              <w:pStyle w:val="TableParagraph"/>
              <w:spacing w:line="206" w:lineRule="exact"/>
              <w:ind w:left="212"/>
              <w:rPr>
                <w:sz w:val="20"/>
                <w:szCs w:val="20"/>
                <w:rPrChange w:id="799" w:author="Joseph Sempa" w:date="2024-12-03T15:49:00Z" w16du:dateUtc="2024-12-03T13:49:00Z">
                  <w:rPr>
                    <w:sz w:val="18"/>
                  </w:rPr>
                </w:rPrChange>
              </w:rPr>
            </w:pPr>
            <w:del w:id="800" w:author="Joseph Sempa" w:date="2024-12-03T15:08:00Z" w16du:dateUtc="2024-12-03T13:08:00Z">
              <w:r w:rsidRPr="00D906C1" w:rsidDel="002A1548">
                <w:rPr>
                  <w:spacing w:val="-2"/>
                  <w:sz w:val="20"/>
                  <w:szCs w:val="20"/>
                  <w:rPrChange w:id="801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0.068</w:delText>
              </w:r>
            </w:del>
          </w:p>
        </w:tc>
      </w:tr>
      <w:tr w:rsidR="00D906C1" w:rsidRPr="00D906C1" w14:paraId="1FD22B0D" w14:textId="77777777">
        <w:trPr>
          <w:trHeight w:val="297"/>
        </w:trPr>
        <w:tc>
          <w:tcPr>
            <w:tcW w:w="2352" w:type="dxa"/>
          </w:tcPr>
          <w:p w14:paraId="00D2EA98" w14:textId="69B3E574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802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803" w:author="Joseph Sempa" w:date="2024-12-03T15:49:00Z" w16du:dateUtc="2024-12-03T13:49:00Z">
              <w:r w:rsidRPr="00D906C1">
                <w:rPr>
                  <w:sz w:val="20"/>
                  <w:szCs w:val="20"/>
                  <w:rPrChange w:id="804" w:author="Joseph Sempa" w:date="2024-12-03T15:49:00Z" w16du:dateUtc="2024-12-03T13:49:00Z">
                    <w:rPr/>
                  </w:rPrChange>
                </w:rPr>
                <w:t>Nausea</w:t>
              </w:r>
            </w:ins>
            <w:del w:id="805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806" w:author="Joseph Sempa" w:date="2024-12-03T15:49:00Z" w16du:dateUtc="2024-12-03T13:49:00Z">
                    <w:rPr>
                      <w:sz w:val="18"/>
                    </w:rPr>
                  </w:rPrChange>
                </w:rPr>
                <w:delText>Loss</w:delText>
              </w:r>
              <w:r w:rsidRPr="00D906C1" w:rsidDel="001C59DD">
                <w:rPr>
                  <w:spacing w:val="-4"/>
                  <w:sz w:val="20"/>
                  <w:szCs w:val="20"/>
                  <w:rPrChange w:id="807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</w:delText>
              </w:r>
              <w:r w:rsidRPr="00D906C1" w:rsidDel="001C59DD">
                <w:rPr>
                  <w:sz w:val="20"/>
                  <w:szCs w:val="20"/>
                  <w:rPrChange w:id="808" w:author="Joseph Sempa" w:date="2024-12-03T15:49:00Z" w16du:dateUtc="2024-12-03T13:49:00Z">
                    <w:rPr>
                      <w:sz w:val="18"/>
                    </w:rPr>
                  </w:rPrChange>
                </w:rPr>
                <w:delText>of</w:delText>
              </w:r>
              <w:r w:rsidRPr="00D906C1" w:rsidDel="001C59DD">
                <w:rPr>
                  <w:spacing w:val="-2"/>
                  <w:sz w:val="20"/>
                  <w:szCs w:val="20"/>
                  <w:rPrChange w:id="809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 xml:space="preserve"> consciousness</w:delText>
              </w:r>
            </w:del>
          </w:p>
        </w:tc>
        <w:tc>
          <w:tcPr>
            <w:tcW w:w="912" w:type="dxa"/>
          </w:tcPr>
          <w:p w14:paraId="367E8B3B" w14:textId="1F13DEC2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b/>
                <w:bCs/>
                <w:sz w:val="20"/>
                <w:szCs w:val="20"/>
                <w:rPrChange w:id="810" w:author="Joseph Sempa" w:date="2024-12-03T15:54:00Z" w16du:dateUtc="2024-12-03T13:54:00Z">
                  <w:rPr>
                    <w:sz w:val="18"/>
                  </w:rPr>
                </w:rPrChange>
              </w:rPr>
            </w:pPr>
            <w:ins w:id="811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812" w:author="Joseph Sempa" w:date="2024-12-03T15:54:00Z" w16du:dateUtc="2024-12-03T13:54:00Z">
                    <w:rPr/>
                  </w:rPrChange>
                </w:rPr>
                <w:t>1.54</w:t>
              </w:r>
            </w:ins>
            <w:del w:id="813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814" w:author="Joseph Sempa" w:date="2024-12-03T15:54:00Z" w16du:dateUtc="2024-12-03T13:54:00Z">
                    <w:rPr>
                      <w:spacing w:val="-4"/>
                      <w:sz w:val="18"/>
                    </w:rPr>
                  </w:rPrChange>
                </w:rPr>
                <w:delText>3.63</w:delText>
              </w:r>
            </w:del>
          </w:p>
        </w:tc>
        <w:tc>
          <w:tcPr>
            <w:tcW w:w="1563" w:type="dxa"/>
          </w:tcPr>
          <w:p w14:paraId="2FB03140" w14:textId="64FB2571" w:rsidR="00D906C1" w:rsidRPr="00D906C1" w:rsidRDefault="00D906C1" w:rsidP="00D906C1">
            <w:pPr>
              <w:pStyle w:val="TableParagraph"/>
              <w:spacing w:line="206" w:lineRule="exact"/>
              <w:ind w:left="142" w:right="1"/>
              <w:jc w:val="center"/>
              <w:rPr>
                <w:b/>
                <w:bCs/>
                <w:sz w:val="20"/>
                <w:szCs w:val="20"/>
                <w:rPrChange w:id="815" w:author="Joseph Sempa" w:date="2024-12-03T15:54:00Z" w16du:dateUtc="2024-12-03T13:54:00Z">
                  <w:rPr>
                    <w:sz w:val="18"/>
                  </w:rPr>
                </w:rPrChange>
              </w:rPr>
            </w:pPr>
            <w:ins w:id="816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817" w:author="Joseph Sempa" w:date="2024-12-03T15:54:00Z" w16du:dateUtc="2024-12-03T13:54:00Z">
                    <w:rPr/>
                  </w:rPrChange>
                </w:rPr>
                <w:t>1.04, 2.30</w:t>
              </w:r>
            </w:ins>
            <w:del w:id="818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819" w:author="Joseph Sempa" w:date="2024-12-03T15:54:00Z" w16du:dateUtc="2024-12-03T13:54:00Z">
                    <w:rPr>
                      <w:sz w:val="18"/>
                    </w:rPr>
                  </w:rPrChange>
                </w:rPr>
                <w:delText>0.79,</w:delText>
              </w:r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820" w:author="Joseph Sempa" w:date="2024-12-03T15:54:00Z" w16du:dateUtc="2024-12-03T13:54:00Z">
                    <w:rPr>
                      <w:spacing w:val="-4"/>
                      <w:sz w:val="18"/>
                    </w:rPr>
                  </w:rPrChange>
                </w:rPr>
                <w:delText xml:space="preserve"> 18.6</w:delText>
              </w:r>
            </w:del>
          </w:p>
        </w:tc>
        <w:tc>
          <w:tcPr>
            <w:tcW w:w="1216" w:type="dxa"/>
          </w:tcPr>
          <w:p w14:paraId="155E28E3" w14:textId="31FA916E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b/>
                <w:bCs/>
                <w:sz w:val="20"/>
                <w:szCs w:val="20"/>
                <w:rPrChange w:id="821" w:author="Joseph Sempa" w:date="2024-12-03T15:54:00Z" w16du:dateUtc="2024-12-03T13:54:00Z">
                  <w:rPr>
                    <w:sz w:val="18"/>
                  </w:rPr>
                </w:rPrChange>
              </w:rPr>
            </w:pPr>
            <w:ins w:id="822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823" w:author="Joseph Sempa" w:date="2024-12-03T15:54:00Z" w16du:dateUtc="2024-12-03T13:54:00Z">
                    <w:rPr/>
                  </w:rPrChange>
                </w:rPr>
                <w:t>0.031</w:t>
              </w:r>
            </w:ins>
            <w:del w:id="824" w:author="Joseph Sempa" w:date="2024-12-03T15:49:00Z" w16du:dateUtc="2024-12-03T13:49:00Z">
              <w:r w:rsidRPr="00D906C1" w:rsidDel="001C59DD">
                <w:rPr>
                  <w:b/>
                  <w:bCs/>
                  <w:spacing w:val="-2"/>
                  <w:sz w:val="20"/>
                  <w:szCs w:val="20"/>
                  <w:rPrChange w:id="825" w:author="Joseph Sempa" w:date="2024-12-03T15:54:00Z" w16du:dateUtc="2024-12-03T13:54:00Z">
                    <w:rPr>
                      <w:spacing w:val="-2"/>
                      <w:sz w:val="18"/>
                    </w:rPr>
                  </w:rPrChange>
                </w:rPr>
                <w:delText>0.094</w:delText>
              </w:r>
            </w:del>
          </w:p>
        </w:tc>
        <w:tc>
          <w:tcPr>
            <w:tcW w:w="865" w:type="dxa"/>
          </w:tcPr>
          <w:p w14:paraId="58534EA0" w14:textId="2B76F15A" w:rsidR="00D906C1" w:rsidRPr="00D906C1" w:rsidRDefault="00D906C1" w:rsidP="00D906C1">
            <w:pPr>
              <w:pStyle w:val="TableParagraph"/>
              <w:spacing w:line="206" w:lineRule="exact"/>
              <w:ind w:left="119" w:right="87"/>
              <w:jc w:val="center"/>
              <w:rPr>
                <w:sz w:val="20"/>
                <w:szCs w:val="20"/>
                <w:rPrChange w:id="826" w:author="Joseph Sempa" w:date="2024-12-03T15:49:00Z" w16du:dateUtc="2024-12-03T13:49:00Z">
                  <w:rPr>
                    <w:sz w:val="18"/>
                  </w:rPr>
                </w:rPrChange>
              </w:rPr>
            </w:pPr>
            <w:del w:id="827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828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3.</w:delText>
              </w:r>
            </w:del>
            <w:del w:id="829" w:author="Joseph Sempa" w:date="2024-12-03T15:06:00Z" w16du:dateUtc="2024-12-03T13:06:00Z">
              <w:r w:rsidRPr="00D906C1" w:rsidDel="002A1548">
                <w:rPr>
                  <w:spacing w:val="-4"/>
                  <w:sz w:val="20"/>
                  <w:szCs w:val="20"/>
                  <w:rPrChange w:id="830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8</w:delText>
              </w:r>
            </w:del>
            <w:del w:id="831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832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1</w:delText>
              </w:r>
            </w:del>
          </w:p>
        </w:tc>
        <w:tc>
          <w:tcPr>
            <w:tcW w:w="1467" w:type="dxa"/>
          </w:tcPr>
          <w:p w14:paraId="0EFC38E1" w14:textId="5824AA6B" w:rsidR="00D906C1" w:rsidRPr="00D906C1" w:rsidRDefault="00D906C1" w:rsidP="00D906C1">
            <w:pPr>
              <w:pStyle w:val="TableParagraph"/>
              <w:spacing w:line="206" w:lineRule="exact"/>
              <w:ind w:left="152"/>
              <w:rPr>
                <w:sz w:val="20"/>
                <w:szCs w:val="20"/>
                <w:rPrChange w:id="833" w:author="Joseph Sempa" w:date="2024-12-03T15:49:00Z" w16du:dateUtc="2024-12-03T13:49:00Z">
                  <w:rPr>
                    <w:sz w:val="18"/>
                  </w:rPr>
                </w:rPrChange>
              </w:rPr>
            </w:pPr>
            <w:del w:id="834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835" w:author="Joseph Sempa" w:date="2024-12-03T15:49:00Z" w16du:dateUtc="2024-12-03T13:49:00Z">
                    <w:rPr>
                      <w:sz w:val="18"/>
                    </w:rPr>
                  </w:rPrChange>
                </w:rPr>
                <w:delText>0.6</w:delText>
              </w:r>
            </w:del>
            <w:del w:id="836" w:author="Joseph Sempa" w:date="2024-12-03T15:06:00Z" w16du:dateUtc="2024-12-03T13:06:00Z">
              <w:r w:rsidRPr="00D906C1" w:rsidDel="002A1548">
                <w:rPr>
                  <w:sz w:val="20"/>
                  <w:szCs w:val="20"/>
                  <w:rPrChange w:id="837" w:author="Joseph Sempa" w:date="2024-12-03T15:49:00Z" w16du:dateUtc="2024-12-03T13:49:00Z">
                    <w:rPr>
                      <w:sz w:val="18"/>
                    </w:rPr>
                  </w:rPrChange>
                </w:rPr>
                <w:delText>61</w:delText>
              </w:r>
            </w:del>
            <w:del w:id="838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839" w:author="Joseph Sempa" w:date="2024-12-03T15:49:00Z" w16du:dateUtc="2024-12-03T13:49:00Z">
                    <w:rPr>
                      <w:sz w:val="18"/>
                    </w:rPr>
                  </w:rPrChange>
                </w:rPr>
                <w:delText>,</w:delText>
              </w:r>
              <w:r w:rsidRPr="00D906C1" w:rsidDel="001C59DD">
                <w:rPr>
                  <w:spacing w:val="-5"/>
                  <w:sz w:val="20"/>
                  <w:szCs w:val="20"/>
                  <w:rPrChange w:id="840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 xml:space="preserve"> </w:delText>
              </w:r>
            </w:del>
            <w:del w:id="841" w:author="Joseph Sempa" w:date="2024-12-03T15:06:00Z" w16du:dateUtc="2024-12-03T13:06:00Z">
              <w:r w:rsidRPr="00D906C1" w:rsidDel="002A1548">
                <w:rPr>
                  <w:spacing w:val="-2"/>
                  <w:sz w:val="20"/>
                  <w:szCs w:val="20"/>
                  <w:rPrChange w:id="842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21</w:delText>
              </w:r>
            </w:del>
            <w:del w:id="843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844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.9</w:delText>
              </w:r>
            </w:del>
            <w:del w:id="845" w:author="Joseph Sempa" w:date="2024-12-03T15:06:00Z" w16du:dateUtc="2024-12-03T13:06:00Z">
              <w:r w:rsidRPr="00D906C1" w:rsidDel="002A1548">
                <w:rPr>
                  <w:spacing w:val="-2"/>
                  <w:sz w:val="20"/>
                  <w:szCs w:val="20"/>
                  <w:rPrChange w:id="846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94</w:delText>
              </w:r>
            </w:del>
          </w:p>
        </w:tc>
        <w:tc>
          <w:tcPr>
            <w:tcW w:w="1124" w:type="dxa"/>
          </w:tcPr>
          <w:p w14:paraId="7D1EC0AA" w14:textId="140C3D12" w:rsidR="00D906C1" w:rsidRPr="00D906C1" w:rsidRDefault="00D906C1" w:rsidP="00D906C1">
            <w:pPr>
              <w:pStyle w:val="TableParagraph"/>
              <w:spacing w:line="206" w:lineRule="exact"/>
              <w:ind w:left="212"/>
              <w:rPr>
                <w:sz w:val="20"/>
                <w:szCs w:val="20"/>
                <w:rPrChange w:id="847" w:author="Joseph Sempa" w:date="2024-12-03T15:49:00Z" w16du:dateUtc="2024-12-03T13:49:00Z">
                  <w:rPr>
                    <w:sz w:val="18"/>
                  </w:rPr>
                </w:rPrChange>
              </w:rPr>
            </w:pPr>
            <w:del w:id="848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849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0.1</w:delText>
              </w:r>
            </w:del>
            <w:del w:id="850" w:author="Joseph Sempa" w:date="2024-12-03T15:06:00Z" w16du:dateUtc="2024-12-03T13:06:00Z">
              <w:r w:rsidRPr="00D906C1" w:rsidDel="002A1548">
                <w:rPr>
                  <w:spacing w:val="-2"/>
                  <w:sz w:val="20"/>
                  <w:szCs w:val="20"/>
                  <w:rPrChange w:id="851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3</w:delText>
              </w:r>
            </w:del>
            <w:del w:id="852" w:author="Joseph Sempa" w:date="2024-12-03T15:07:00Z" w16du:dateUtc="2024-12-03T13:07:00Z">
              <w:r w:rsidRPr="00D906C1" w:rsidDel="002A1548">
                <w:rPr>
                  <w:spacing w:val="-2"/>
                  <w:sz w:val="20"/>
                  <w:szCs w:val="20"/>
                  <w:rPrChange w:id="853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4</w:delText>
              </w:r>
            </w:del>
          </w:p>
        </w:tc>
      </w:tr>
      <w:tr w:rsidR="00D906C1" w:rsidRPr="00D906C1" w14:paraId="5278265E" w14:textId="77777777">
        <w:trPr>
          <w:trHeight w:val="302"/>
        </w:trPr>
        <w:tc>
          <w:tcPr>
            <w:tcW w:w="2352" w:type="dxa"/>
            <w:shd w:val="clear" w:color="auto" w:fill="F2F2F2"/>
          </w:tcPr>
          <w:p w14:paraId="5CCA5DC6" w14:textId="7727EDE2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854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855" w:author="Joseph Sempa" w:date="2024-12-03T15:49:00Z" w16du:dateUtc="2024-12-03T13:49:00Z">
              <w:r w:rsidRPr="00D906C1">
                <w:rPr>
                  <w:sz w:val="20"/>
                  <w:szCs w:val="20"/>
                  <w:rPrChange w:id="856" w:author="Joseph Sempa" w:date="2024-12-03T15:49:00Z" w16du:dateUtc="2024-12-03T13:49:00Z">
                    <w:rPr/>
                  </w:rPrChange>
                </w:rPr>
                <w:t>cd4</w:t>
              </w:r>
            </w:ins>
            <w:ins w:id="857" w:author="Joseph Sempa" w:date="2024-12-03T15:51:00Z" w16du:dateUtc="2024-12-03T13:51:00Z">
              <w:r>
                <w:rPr>
                  <w:sz w:val="20"/>
                  <w:szCs w:val="20"/>
                </w:rPr>
                <w:t xml:space="preserve"> (per 50 cell/µ</w:t>
              </w:r>
            </w:ins>
            <w:ins w:id="858" w:author="Joseph Sempa" w:date="2024-12-03T15:52:00Z" w16du:dateUtc="2024-12-03T13:52:00Z">
              <w:r>
                <w:rPr>
                  <w:sz w:val="20"/>
                  <w:szCs w:val="20"/>
                </w:rPr>
                <w:t>L</w:t>
              </w:r>
            </w:ins>
            <w:ins w:id="859" w:author="Joseph Sempa" w:date="2024-12-03T15:51:00Z" w16du:dateUtc="2024-12-03T13:51:00Z">
              <w:r>
                <w:rPr>
                  <w:sz w:val="20"/>
                  <w:szCs w:val="20"/>
                </w:rPr>
                <w:t>)</w:t>
              </w:r>
            </w:ins>
            <w:del w:id="860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861" w:author="Joseph Sempa" w:date="2024-12-03T15:49:00Z" w16du:dateUtc="2024-12-03T13:49:00Z">
                    <w:rPr>
                      <w:sz w:val="18"/>
                    </w:rPr>
                  </w:rPrChange>
                </w:rPr>
                <w:delText>Poor</w:delText>
              </w:r>
              <w:r w:rsidRPr="00D906C1" w:rsidDel="001C59DD">
                <w:rPr>
                  <w:spacing w:val="-4"/>
                  <w:sz w:val="20"/>
                  <w:szCs w:val="20"/>
                  <w:rPrChange w:id="862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</w:delText>
              </w:r>
              <w:r w:rsidRPr="00D906C1" w:rsidDel="001C59DD">
                <w:rPr>
                  <w:spacing w:val="-2"/>
                  <w:sz w:val="20"/>
                  <w:szCs w:val="20"/>
                  <w:rPrChange w:id="863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appetite</w:delText>
              </w:r>
            </w:del>
          </w:p>
        </w:tc>
        <w:tc>
          <w:tcPr>
            <w:tcW w:w="912" w:type="dxa"/>
            <w:shd w:val="clear" w:color="auto" w:fill="F2F2F2"/>
          </w:tcPr>
          <w:p w14:paraId="5A7C5CC7" w14:textId="42A0F38A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b/>
                <w:bCs/>
                <w:sz w:val="20"/>
                <w:szCs w:val="20"/>
                <w:rPrChange w:id="864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865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866" w:author="Joseph Sempa" w:date="2024-12-03T15:54:00Z" w16du:dateUtc="2024-12-03T13:54:00Z">
                    <w:rPr/>
                  </w:rPrChange>
                </w:rPr>
                <w:t>0.71</w:t>
              </w:r>
            </w:ins>
            <w:del w:id="867" w:author="Joseph Sempa" w:date="2024-12-03T15:49:00Z" w16du:dateUtc="2024-12-03T13:49:00Z"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868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>2.01</w:delText>
              </w:r>
            </w:del>
          </w:p>
        </w:tc>
        <w:tc>
          <w:tcPr>
            <w:tcW w:w="1563" w:type="dxa"/>
            <w:shd w:val="clear" w:color="auto" w:fill="F2F2F2"/>
          </w:tcPr>
          <w:p w14:paraId="7000350D" w14:textId="0E22ACAE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b/>
                <w:bCs/>
                <w:sz w:val="20"/>
                <w:szCs w:val="20"/>
                <w:rPrChange w:id="869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870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871" w:author="Joseph Sempa" w:date="2024-12-03T15:54:00Z" w16du:dateUtc="2024-12-03T13:54:00Z">
                    <w:rPr/>
                  </w:rPrChange>
                </w:rPr>
                <w:t>0.51, 0.99</w:t>
              </w:r>
            </w:ins>
            <w:del w:id="872" w:author="Joseph Sempa" w:date="2024-12-03T15:49:00Z" w16du:dateUtc="2024-12-03T13:49:00Z">
              <w:r w:rsidRPr="00D906C1" w:rsidDel="001C59DD">
                <w:rPr>
                  <w:b/>
                  <w:bCs/>
                  <w:sz w:val="20"/>
                  <w:szCs w:val="20"/>
                  <w:rPrChange w:id="873" w:author="Joseph Sempa" w:date="2024-12-03T15:54:00Z" w16du:dateUtc="2024-12-03T13:54:00Z">
                    <w:rPr>
                      <w:b/>
                      <w:sz w:val="18"/>
                    </w:rPr>
                  </w:rPrChange>
                </w:rPr>
                <w:delText>1.24,</w:delText>
              </w:r>
              <w:r w:rsidRPr="00D906C1" w:rsidDel="001C59DD">
                <w:rPr>
                  <w:b/>
                  <w:bCs/>
                  <w:spacing w:val="-4"/>
                  <w:sz w:val="20"/>
                  <w:szCs w:val="20"/>
                  <w:rPrChange w:id="874" w:author="Joseph Sempa" w:date="2024-12-03T15:54:00Z" w16du:dateUtc="2024-12-03T13:54:00Z">
                    <w:rPr>
                      <w:b/>
                      <w:spacing w:val="-4"/>
                      <w:sz w:val="18"/>
                    </w:rPr>
                  </w:rPrChange>
                </w:rPr>
                <w:delText xml:space="preserve"> 3.37</w:delText>
              </w:r>
            </w:del>
          </w:p>
        </w:tc>
        <w:tc>
          <w:tcPr>
            <w:tcW w:w="1216" w:type="dxa"/>
            <w:shd w:val="clear" w:color="auto" w:fill="F2F2F2"/>
          </w:tcPr>
          <w:p w14:paraId="5300301A" w14:textId="4082A3DA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b/>
                <w:bCs/>
                <w:sz w:val="20"/>
                <w:szCs w:val="20"/>
                <w:rPrChange w:id="875" w:author="Joseph Sempa" w:date="2024-12-03T15:54:00Z" w16du:dateUtc="2024-12-03T13:54:00Z">
                  <w:rPr>
                    <w:b/>
                    <w:sz w:val="18"/>
                  </w:rPr>
                </w:rPrChange>
              </w:rPr>
            </w:pPr>
            <w:ins w:id="876" w:author="Joseph Sempa" w:date="2024-12-03T15:49:00Z" w16du:dateUtc="2024-12-03T13:49:00Z">
              <w:r w:rsidRPr="00D906C1">
                <w:rPr>
                  <w:b/>
                  <w:bCs/>
                  <w:sz w:val="20"/>
                  <w:szCs w:val="20"/>
                  <w:rPrChange w:id="877" w:author="Joseph Sempa" w:date="2024-12-03T15:54:00Z" w16du:dateUtc="2024-12-03T13:54:00Z">
                    <w:rPr/>
                  </w:rPrChange>
                </w:rPr>
                <w:t>0.048</w:t>
              </w:r>
            </w:ins>
            <w:del w:id="878" w:author="Joseph Sempa" w:date="2024-12-03T15:49:00Z" w16du:dateUtc="2024-12-03T13:49:00Z">
              <w:r w:rsidRPr="00D906C1" w:rsidDel="001C59DD">
                <w:rPr>
                  <w:b/>
                  <w:bCs/>
                  <w:spacing w:val="-2"/>
                  <w:sz w:val="20"/>
                  <w:szCs w:val="20"/>
                  <w:rPrChange w:id="879" w:author="Joseph Sempa" w:date="2024-12-03T15:54:00Z" w16du:dateUtc="2024-12-03T13:54:00Z">
                    <w:rPr>
                      <w:b/>
                      <w:spacing w:val="-2"/>
                      <w:sz w:val="18"/>
                    </w:rPr>
                  </w:rPrChange>
                </w:rPr>
                <w:delText>0.006</w:delText>
              </w:r>
            </w:del>
          </w:p>
        </w:tc>
        <w:tc>
          <w:tcPr>
            <w:tcW w:w="865" w:type="dxa"/>
            <w:shd w:val="clear" w:color="auto" w:fill="F2F2F2"/>
          </w:tcPr>
          <w:p w14:paraId="4942435D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880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467" w:type="dxa"/>
            <w:shd w:val="clear" w:color="auto" w:fill="F2F2F2"/>
          </w:tcPr>
          <w:p w14:paraId="0E1F3289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881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124" w:type="dxa"/>
            <w:shd w:val="clear" w:color="auto" w:fill="F2F2F2"/>
          </w:tcPr>
          <w:p w14:paraId="5DE26CE3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882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</w:tr>
      <w:tr w:rsidR="00D906C1" w:rsidRPr="00D906C1" w14:paraId="0B4FA4EF" w14:textId="77777777">
        <w:trPr>
          <w:trHeight w:val="297"/>
        </w:trPr>
        <w:tc>
          <w:tcPr>
            <w:tcW w:w="2352" w:type="dxa"/>
          </w:tcPr>
          <w:p w14:paraId="6664BF2F" w14:textId="0A4FE720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883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884" w:author="Joseph Sempa" w:date="2024-12-03T15:49:00Z" w16du:dateUtc="2024-12-03T13:49:00Z">
              <w:r w:rsidRPr="00D906C1">
                <w:rPr>
                  <w:sz w:val="20"/>
                  <w:szCs w:val="20"/>
                  <w:rPrChange w:id="885" w:author="Joseph Sempa" w:date="2024-12-03T15:49:00Z" w16du:dateUtc="2024-12-03T13:49:00Z">
                    <w:rPr/>
                  </w:rPrChange>
                </w:rPr>
                <w:t>Fluconazole</w:t>
              </w:r>
            </w:ins>
            <w:del w:id="886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887" w:author="Joseph Sempa" w:date="2024-12-03T15:49:00Z" w16du:dateUtc="2024-12-03T13:49:00Z">
                    <w:rPr>
                      <w:sz w:val="18"/>
                    </w:rPr>
                  </w:rPrChange>
                </w:rPr>
                <w:delText>Presence</w:delText>
              </w:r>
              <w:r w:rsidRPr="00D906C1" w:rsidDel="001C59DD">
                <w:rPr>
                  <w:spacing w:val="-5"/>
                  <w:sz w:val="20"/>
                  <w:szCs w:val="20"/>
                  <w:rPrChange w:id="888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 xml:space="preserve"> </w:delText>
              </w:r>
              <w:r w:rsidRPr="00D906C1" w:rsidDel="001C59DD">
                <w:rPr>
                  <w:sz w:val="20"/>
                  <w:szCs w:val="20"/>
                  <w:rPrChange w:id="889" w:author="Joseph Sempa" w:date="2024-12-03T15:49:00Z" w16du:dateUtc="2024-12-03T13:49:00Z">
                    <w:rPr>
                      <w:sz w:val="18"/>
                    </w:rPr>
                  </w:rPrChange>
                </w:rPr>
                <w:delText>of</w:delText>
              </w:r>
              <w:r w:rsidRPr="00D906C1" w:rsidDel="001C59DD">
                <w:rPr>
                  <w:spacing w:val="-4"/>
                  <w:sz w:val="20"/>
                  <w:szCs w:val="20"/>
                  <w:rPrChange w:id="890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</w:delText>
              </w:r>
              <w:r w:rsidRPr="00D906C1" w:rsidDel="001C59DD">
                <w:rPr>
                  <w:spacing w:val="-2"/>
                  <w:sz w:val="20"/>
                  <w:szCs w:val="20"/>
                  <w:rPrChange w:id="891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anaemia</w:delText>
              </w:r>
            </w:del>
          </w:p>
        </w:tc>
        <w:tc>
          <w:tcPr>
            <w:tcW w:w="912" w:type="dxa"/>
          </w:tcPr>
          <w:p w14:paraId="42076283" w14:textId="77373F7F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sz w:val="20"/>
                <w:szCs w:val="20"/>
                <w:rPrChange w:id="892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893" w:author="Joseph Sempa" w:date="2024-12-03T15:49:00Z" w16du:dateUtc="2024-12-03T13:49:00Z">
              <w:r w:rsidRPr="00D906C1">
                <w:rPr>
                  <w:sz w:val="20"/>
                  <w:szCs w:val="20"/>
                  <w:rPrChange w:id="894" w:author="Joseph Sempa" w:date="2024-12-03T15:49:00Z" w16du:dateUtc="2024-12-03T13:49:00Z">
                    <w:rPr/>
                  </w:rPrChange>
                </w:rPr>
                <w:t>1.65</w:t>
              </w:r>
            </w:ins>
            <w:del w:id="895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896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1.27</w:delText>
              </w:r>
            </w:del>
          </w:p>
        </w:tc>
        <w:tc>
          <w:tcPr>
            <w:tcW w:w="1563" w:type="dxa"/>
          </w:tcPr>
          <w:p w14:paraId="305B1FC5" w14:textId="459C6366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sz w:val="20"/>
                <w:szCs w:val="20"/>
                <w:rPrChange w:id="897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898" w:author="Joseph Sempa" w:date="2024-12-03T15:49:00Z" w16du:dateUtc="2024-12-03T13:49:00Z">
              <w:r w:rsidRPr="00D906C1">
                <w:rPr>
                  <w:sz w:val="20"/>
                  <w:szCs w:val="20"/>
                  <w:rPrChange w:id="899" w:author="Joseph Sempa" w:date="2024-12-03T15:49:00Z" w16du:dateUtc="2024-12-03T13:49:00Z">
                    <w:rPr/>
                  </w:rPrChange>
                </w:rPr>
                <w:t>0.98, 2.74</w:t>
              </w:r>
            </w:ins>
            <w:del w:id="900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901" w:author="Joseph Sempa" w:date="2024-12-03T15:49:00Z" w16du:dateUtc="2024-12-03T13:49:00Z">
                    <w:rPr>
                      <w:sz w:val="18"/>
                    </w:rPr>
                  </w:rPrChange>
                </w:rPr>
                <w:delText>0.86,</w:delText>
              </w:r>
              <w:r w:rsidRPr="00D906C1" w:rsidDel="001C59DD">
                <w:rPr>
                  <w:spacing w:val="-4"/>
                  <w:sz w:val="20"/>
                  <w:szCs w:val="20"/>
                  <w:rPrChange w:id="902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1.89</w:delText>
              </w:r>
            </w:del>
          </w:p>
        </w:tc>
        <w:tc>
          <w:tcPr>
            <w:tcW w:w="1216" w:type="dxa"/>
          </w:tcPr>
          <w:p w14:paraId="32DE9CC9" w14:textId="1CE6A5C3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sz w:val="20"/>
                <w:szCs w:val="20"/>
                <w:rPrChange w:id="903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904" w:author="Joseph Sempa" w:date="2024-12-03T15:49:00Z" w16du:dateUtc="2024-12-03T13:49:00Z">
              <w:r w:rsidRPr="00D906C1">
                <w:rPr>
                  <w:sz w:val="20"/>
                  <w:szCs w:val="20"/>
                  <w:rPrChange w:id="905" w:author="Joseph Sempa" w:date="2024-12-03T15:49:00Z" w16du:dateUtc="2024-12-03T13:49:00Z">
                    <w:rPr/>
                  </w:rPrChange>
                </w:rPr>
                <w:t>0.057</w:t>
              </w:r>
            </w:ins>
            <w:del w:id="906" w:author="Joseph Sempa" w:date="2024-12-03T15:49:00Z" w16du:dateUtc="2024-12-03T13:49:00Z">
              <w:r w:rsidRPr="00D906C1" w:rsidDel="001C59DD">
                <w:rPr>
                  <w:spacing w:val="-5"/>
                  <w:sz w:val="20"/>
                  <w:szCs w:val="20"/>
                  <w:rPrChange w:id="907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>0.2</w:delText>
              </w:r>
            </w:del>
          </w:p>
        </w:tc>
        <w:tc>
          <w:tcPr>
            <w:tcW w:w="865" w:type="dxa"/>
          </w:tcPr>
          <w:p w14:paraId="2131AB28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908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467" w:type="dxa"/>
          </w:tcPr>
          <w:p w14:paraId="097FD2BC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909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124" w:type="dxa"/>
          </w:tcPr>
          <w:p w14:paraId="07C4286D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910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</w:tr>
      <w:tr w:rsidR="00D906C1" w:rsidRPr="00D906C1" w14:paraId="2241E9CD" w14:textId="77777777">
        <w:trPr>
          <w:trHeight w:val="302"/>
        </w:trPr>
        <w:tc>
          <w:tcPr>
            <w:tcW w:w="2352" w:type="dxa"/>
            <w:shd w:val="clear" w:color="auto" w:fill="F2F2F2"/>
          </w:tcPr>
          <w:p w14:paraId="0977154E" w14:textId="02434E4F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911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912" w:author="Joseph Sempa" w:date="2024-12-03T15:49:00Z" w16du:dateUtc="2024-12-03T13:49:00Z">
              <w:r w:rsidRPr="00D906C1">
                <w:rPr>
                  <w:sz w:val="20"/>
                  <w:szCs w:val="20"/>
                  <w:rPrChange w:id="913" w:author="Joseph Sempa" w:date="2024-12-03T15:49:00Z" w16du:dateUtc="2024-12-03T13:49:00Z">
                    <w:rPr/>
                  </w:rPrChange>
                </w:rPr>
                <w:t>BP</w:t>
              </w:r>
            </w:ins>
            <w:ins w:id="914" w:author="Joseph Sempa" w:date="2024-12-03T15:52:00Z" w16du:dateUtc="2024-12-03T13:52:00Z">
              <w:r>
                <w:rPr>
                  <w:sz w:val="20"/>
                  <w:szCs w:val="20"/>
                </w:rPr>
                <w:t xml:space="preserve"> (</w:t>
              </w:r>
            </w:ins>
            <w:ins w:id="915" w:author="Joseph Sempa" w:date="2024-12-03T15:49:00Z" w16du:dateUtc="2024-12-03T13:49:00Z">
              <w:r w:rsidRPr="00D906C1">
                <w:rPr>
                  <w:sz w:val="20"/>
                  <w:szCs w:val="20"/>
                  <w:rPrChange w:id="916" w:author="Joseph Sempa" w:date="2024-12-03T15:49:00Z" w16du:dateUtc="2024-12-03T13:49:00Z">
                    <w:rPr/>
                  </w:rPrChange>
                </w:rPr>
                <w:t>diastolic</w:t>
              </w:r>
            </w:ins>
            <w:del w:id="917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918" w:author="Joseph Sempa" w:date="2024-12-03T15:49:00Z" w16du:dateUtc="2024-12-03T13:49:00Z">
                    <w:rPr>
                      <w:sz w:val="18"/>
                    </w:rPr>
                  </w:rPrChange>
                </w:rPr>
                <w:delText>BP</w:delText>
              </w:r>
              <w:r w:rsidRPr="00D906C1" w:rsidDel="001C59DD">
                <w:rPr>
                  <w:spacing w:val="-2"/>
                  <w:sz w:val="20"/>
                  <w:szCs w:val="20"/>
                  <w:rPrChange w:id="919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 xml:space="preserve"> diastolic</w:delText>
              </w:r>
            </w:del>
            <w:ins w:id="920" w:author="Joseph Sempa" w:date="2024-12-03T15:52:00Z" w16du:dateUtc="2024-12-03T13:52:00Z">
              <w:r>
                <w:rPr>
                  <w:spacing w:val="-2"/>
                  <w:sz w:val="20"/>
                  <w:szCs w:val="20"/>
                </w:rPr>
                <w:t>)</w:t>
              </w:r>
            </w:ins>
            <w:ins w:id="921" w:author="Joseph Sempa" w:date="2024-12-03T15:53:00Z" w16du:dateUtc="2024-12-03T13:53:00Z">
              <w:r>
                <w:rPr>
                  <w:spacing w:val="-2"/>
                  <w:sz w:val="20"/>
                  <w:szCs w:val="20"/>
                </w:rPr>
                <w:t xml:space="preserve"> </w:t>
              </w:r>
              <w:r>
                <w:rPr>
                  <w:spacing w:val="-2"/>
                  <w:sz w:val="20"/>
                  <w:szCs w:val="20"/>
                </w:rPr>
                <w:t>(per 10 units)</w:t>
              </w:r>
            </w:ins>
            <w:ins w:id="922" w:author="Joseph Sempa" w:date="2024-12-03T15:52:00Z" w16du:dateUtc="2024-12-03T13:52:00Z">
              <w:r>
                <w:rPr>
                  <w:spacing w:val="-2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912" w:type="dxa"/>
            <w:shd w:val="clear" w:color="auto" w:fill="F2F2F2"/>
          </w:tcPr>
          <w:p w14:paraId="387918D1" w14:textId="129FB53C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sz w:val="20"/>
                <w:szCs w:val="20"/>
                <w:rPrChange w:id="923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924" w:author="Joseph Sempa" w:date="2024-12-03T15:49:00Z" w16du:dateUtc="2024-12-03T13:49:00Z">
              <w:r w:rsidRPr="00D906C1">
                <w:rPr>
                  <w:sz w:val="20"/>
                  <w:szCs w:val="20"/>
                  <w:rPrChange w:id="925" w:author="Joseph Sempa" w:date="2024-12-03T15:49:00Z" w16du:dateUtc="2024-12-03T13:49:00Z">
                    <w:rPr/>
                  </w:rPrChange>
                </w:rPr>
                <w:t>1.14</w:t>
              </w:r>
            </w:ins>
            <w:del w:id="926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927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1.13</w:delText>
              </w:r>
            </w:del>
          </w:p>
        </w:tc>
        <w:tc>
          <w:tcPr>
            <w:tcW w:w="1563" w:type="dxa"/>
            <w:shd w:val="clear" w:color="auto" w:fill="F2F2F2"/>
          </w:tcPr>
          <w:p w14:paraId="18B9EEB5" w14:textId="2B7BC40D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sz w:val="20"/>
                <w:szCs w:val="20"/>
                <w:rPrChange w:id="928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929" w:author="Joseph Sempa" w:date="2024-12-03T15:49:00Z" w16du:dateUtc="2024-12-03T13:49:00Z">
              <w:r w:rsidRPr="00D906C1">
                <w:rPr>
                  <w:sz w:val="20"/>
                  <w:szCs w:val="20"/>
                  <w:rPrChange w:id="930" w:author="Joseph Sempa" w:date="2024-12-03T15:49:00Z" w16du:dateUtc="2024-12-03T13:49:00Z">
                    <w:rPr/>
                  </w:rPrChange>
                </w:rPr>
                <w:t>0.99, 1.32</w:t>
              </w:r>
            </w:ins>
            <w:del w:id="931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932" w:author="Joseph Sempa" w:date="2024-12-03T15:49:00Z" w16du:dateUtc="2024-12-03T13:49:00Z">
                    <w:rPr>
                      <w:sz w:val="18"/>
                    </w:rPr>
                  </w:rPrChange>
                </w:rPr>
                <w:delText>0.98,</w:delText>
              </w:r>
              <w:r w:rsidRPr="00D906C1" w:rsidDel="001C59DD">
                <w:rPr>
                  <w:spacing w:val="-4"/>
                  <w:sz w:val="20"/>
                  <w:szCs w:val="20"/>
                  <w:rPrChange w:id="933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1.31</w:delText>
              </w:r>
            </w:del>
          </w:p>
        </w:tc>
        <w:tc>
          <w:tcPr>
            <w:tcW w:w="1216" w:type="dxa"/>
            <w:shd w:val="clear" w:color="auto" w:fill="F2F2F2"/>
          </w:tcPr>
          <w:p w14:paraId="300754FF" w14:textId="6007B8DD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sz w:val="20"/>
                <w:szCs w:val="20"/>
                <w:rPrChange w:id="934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935" w:author="Joseph Sempa" w:date="2024-12-03T15:49:00Z" w16du:dateUtc="2024-12-03T13:49:00Z">
              <w:r w:rsidRPr="00D906C1">
                <w:rPr>
                  <w:sz w:val="20"/>
                  <w:szCs w:val="20"/>
                  <w:rPrChange w:id="936" w:author="Joseph Sempa" w:date="2024-12-03T15:49:00Z" w16du:dateUtc="2024-12-03T13:49:00Z">
                    <w:rPr/>
                  </w:rPrChange>
                </w:rPr>
                <w:t>0.074</w:t>
              </w:r>
            </w:ins>
            <w:del w:id="937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938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0.094</w:delText>
              </w:r>
            </w:del>
          </w:p>
        </w:tc>
        <w:tc>
          <w:tcPr>
            <w:tcW w:w="865" w:type="dxa"/>
            <w:shd w:val="clear" w:color="auto" w:fill="F2F2F2"/>
          </w:tcPr>
          <w:p w14:paraId="245479CE" w14:textId="1B80E064" w:rsidR="00D906C1" w:rsidRPr="00D906C1" w:rsidRDefault="00D906C1" w:rsidP="00D906C1">
            <w:pPr>
              <w:pStyle w:val="TableParagraph"/>
              <w:spacing w:line="206" w:lineRule="exact"/>
              <w:ind w:left="119" w:right="87"/>
              <w:jc w:val="center"/>
              <w:rPr>
                <w:b/>
                <w:sz w:val="20"/>
                <w:szCs w:val="20"/>
                <w:rPrChange w:id="939" w:author="Joseph Sempa" w:date="2024-12-03T15:49:00Z" w16du:dateUtc="2024-12-03T13:49:00Z">
                  <w:rPr>
                    <w:b/>
                    <w:sz w:val="18"/>
                  </w:rPr>
                </w:rPrChange>
              </w:rPr>
            </w:pPr>
            <w:del w:id="940" w:author="Joseph Sempa" w:date="2024-12-03T15:49:00Z" w16du:dateUtc="2024-12-03T13:49:00Z">
              <w:r w:rsidRPr="00D906C1" w:rsidDel="001C59DD">
                <w:rPr>
                  <w:b/>
                  <w:spacing w:val="-4"/>
                  <w:sz w:val="20"/>
                  <w:szCs w:val="20"/>
                  <w:rPrChange w:id="941" w:author="Joseph Sempa" w:date="2024-12-03T15:49:00Z" w16du:dateUtc="2024-12-03T13:49:00Z">
                    <w:rPr>
                      <w:b/>
                      <w:spacing w:val="-4"/>
                      <w:sz w:val="18"/>
                    </w:rPr>
                  </w:rPrChange>
                </w:rPr>
                <w:delText>1.3</w:delText>
              </w:r>
            </w:del>
            <w:del w:id="942" w:author="Joseph Sempa" w:date="2024-12-03T15:07:00Z" w16du:dateUtc="2024-12-03T13:07:00Z">
              <w:r w:rsidRPr="00D906C1" w:rsidDel="002A1548">
                <w:rPr>
                  <w:b/>
                  <w:spacing w:val="-4"/>
                  <w:sz w:val="20"/>
                  <w:szCs w:val="20"/>
                  <w:rPrChange w:id="943" w:author="Joseph Sempa" w:date="2024-12-03T15:49:00Z" w16du:dateUtc="2024-12-03T13:49:00Z">
                    <w:rPr>
                      <w:b/>
                      <w:spacing w:val="-4"/>
                      <w:sz w:val="18"/>
                    </w:rPr>
                  </w:rPrChange>
                </w:rPr>
                <w:delText>6</w:delText>
              </w:r>
            </w:del>
          </w:p>
        </w:tc>
        <w:tc>
          <w:tcPr>
            <w:tcW w:w="1467" w:type="dxa"/>
            <w:shd w:val="clear" w:color="auto" w:fill="F2F2F2"/>
          </w:tcPr>
          <w:p w14:paraId="57D18C08" w14:textId="6CD546C8" w:rsidR="00D906C1" w:rsidRPr="00D906C1" w:rsidRDefault="00D906C1" w:rsidP="00D906C1">
            <w:pPr>
              <w:pStyle w:val="TableParagraph"/>
              <w:spacing w:line="206" w:lineRule="exact"/>
              <w:ind w:left="152"/>
              <w:rPr>
                <w:b/>
                <w:sz w:val="20"/>
                <w:szCs w:val="20"/>
                <w:rPrChange w:id="944" w:author="Joseph Sempa" w:date="2024-12-03T15:49:00Z" w16du:dateUtc="2024-12-03T13:49:00Z">
                  <w:rPr>
                    <w:b/>
                    <w:sz w:val="18"/>
                  </w:rPr>
                </w:rPrChange>
              </w:rPr>
            </w:pPr>
            <w:del w:id="945" w:author="Joseph Sempa" w:date="2024-12-03T15:49:00Z" w16du:dateUtc="2024-12-03T13:49:00Z">
              <w:r w:rsidRPr="00D906C1" w:rsidDel="001C59DD">
                <w:rPr>
                  <w:b/>
                  <w:sz w:val="20"/>
                  <w:szCs w:val="20"/>
                  <w:rPrChange w:id="946" w:author="Joseph Sempa" w:date="2024-12-03T15:49:00Z" w16du:dateUtc="2024-12-03T13:49:00Z">
                    <w:rPr>
                      <w:b/>
                      <w:sz w:val="18"/>
                    </w:rPr>
                  </w:rPrChange>
                </w:rPr>
                <w:delText>1.1</w:delText>
              </w:r>
            </w:del>
            <w:del w:id="947" w:author="Joseph Sempa" w:date="2024-12-03T15:07:00Z" w16du:dateUtc="2024-12-03T13:07:00Z">
              <w:r w:rsidRPr="00D906C1" w:rsidDel="002A1548">
                <w:rPr>
                  <w:b/>
                  <w:sz w:val="20"/>
                  <w:szCs w:val="20"/>
                  <w:rPrChange w:id="948" w:author="Joseph Sempa" w:date="2024-12-03T15:49:00Z" w16du:dateUtc="2024-12-03T13:49:00Z">
                    <w:rPr>
                      <w:b/>
                      <w:sz w:val="18"/>
                    </w:rPr>
                  </w:rPrChange>
                </w:rPr>
                <w:delText>12</w:delText>
              </w:r>
            </w:del>
            <w:del w:id="949" w:author="Joseph Sempa" w:date="2024-12-03T15:49:00Z" w16du:dateUtc="2024-12-03T13:49:00Z">
              <w:r w:rsidRPr="00D906C1" w:rsidDel="001C59DD">
                <w:rPr>
                  <w:b/>
                  <w:sz w:val="20"/>
                  <w:szCs w:val="20"/>
                  <w:rPrChange w:id="950" w:author="Joseph Sempa" w:date="2024-12-03T15:49:00Z" w16du:dateUtc="2024-12-03T13:49:00Z">
                    <w:rPr>
                      <w:b/>
                      <w:sz w:val="18"/>
                    </w:rPr>
                  </w:rPrChange>
                </w:rPr>
                <w:delText>,</w:delText>
              </w:r>
              <w:r w:rsidRPr="00D906C1" w:rsidDel="001C59DD">
                <w:rPr>
                  <w:b/>
                  <w:spacing w:val="-5"/>
                  <w:sz w:val="20"/>
                  <w:szCs w:val="20"/>
                  <w:rPrChange w:id="951" w:author="Joseph Sempa" w:date="2024-12-03T15:49:00Z" w16du:dateUtc="2024-12-03T13:49:00Z">
                    <w:rPr>
                      <w:b/>
                      <w:spacing w:val="-5"/>
                      <w:sz w:val="18"/>
                    </w:rPr>
                  </w:rPrChange>
                </w:rPr>
                <w:delText xml:space="preserve"> </w:delText>
              </w:r>
              <w:r w:rsidRPr="00D906C1" w:rsidDel="001C59DD">
                <w:rPr>
                  <w:b/>
                  <w:spacing w:val="-2"/>
                  <w:sz w:val="20"/>
                  <w:szCs w:val="20"/>
                  <w:rPrChange w:id="952" w:author="Joseph Sempa" w:date="2024-12-03T15:49:00Z" w16du:dateUtc="2024-12-03T13:49:00Z">
                    <w:rPr>
                      <w:b/>
                      <w:spacing w:val="-2"/>
                      <w:sz w:val="18"/>
                    </w:rPr>
                  </w:rPrChange>
                </w:rPr>
                <w:delText>1.6</w:delText>
              </w:r>
            </w:del>
            <w:del w:id="953" w:author="Joseph Sempa" w:date="2024-12-03T15:07:00Z" w16du:dateUtc="2024-12-03T13:07:00Z">
              <w:r w:rsidRPr="00D906C1" w:rsidDel="002A1548">
                <w:rPr>
                  <w:b/>
                  <w:spacing w:val="-2"/>
                  <w:sz w:val="20"/>
                  <w:szCs w:val="20"/>
                  <w:rPrChange w:id="954" w:author="Joseph Sempa" w:date="2024-12-03T15:49:00Z" w16du:dateUtc="2024-12-03T13:49:00Z">
                    <w:rPr>
                      <w:b/>
                      <w:spacing w:val="-2"/>
                      <w:sz w:val="18"/>
                    </w:rPr>
                  </w:rPrChange>
                </w:rPr>
                <w:delText>72</w:delText>
              </w:r>
            </w:del>
          </w:p>
        </w:tc>
        <w:tc>
          <w:tcPr>
            <w:tcW w:w="1124" w:type="dxa"/>
            <w:shd w:val="clear" w:color="auto" w:fill="F2F2F2"/>
          </w:tcPr>
          <w:p w14:paraId="1CF5F197" w14:textId="4D09583F" w:rsidR="00D906C1" w:rsidRPr="00D906C1" w:rsidRDefault="00D906C1" w:rsidP="00D906C1">
            <w:pPr>
              <w:pStyle w:val="TableParagraph"/>
              <w:spacing w:line="206" w:lineRule="exact"/>
              <w:ind w:left="212"/>
              <w:rPr>
                <w:b/>
                <w:sz w:val="20"/>
                <w:szCs w:val="20"/>
                <w:rPrChange w:id="955" w:author="Joseph Sempa" w:date="2024-12-03T15:49:00Z" w16du:dateUtc="2024-12-03T13:49:00Z">
                  <w:rPr>
                    <w:b/>
                    <w:sz w:val="18"/>
                  </w:rPr>
                </w:rPrChange>
              </w:rPr>
            </w:pPr>
            <w:del w:id="956" w:author="Joseph Sempa" w:date="2024-12-03T15:07:00Z" w16du:dateUtc="2024-12-03T13:07:00Z">
              <w:r w:rsidRPr="00D906C1" w:rsidDel="002A1548">
                <w:rPr>
                  <w:b/>
                  <w:spacing w:val="-2"/>
                  <w:sz w:val="20"/>
                  <w:szCs w:val="20"/>
                  <w:rPrChange w:id="957" w:author="Joseph Sempa" w:date="2024-12-03T15:49:00Z" w16du:dateUtc="2024-12-03T13:49:00Z">
                    <w:rPr>
                      <w:b/>
                      <w:spacing w:val="-2"/>
                      <w:sz w:val="18"/>
                    </w:rPr>
                  </w:rPrChange>
                </w:rPr>
                <w:delText>0.003</w:delText>
              </w:r>
            </w:del>
          </w:p>
        </w:tc>
      </w:tr>
      <w:tr w:rsidR="00D906C1" w:rsidRPr="00D906C1" w14:paraId="7227A209" w14:textId="77777777">
        <w:trPr>
          <w:trHeight w:val="297"/>
        </w:trPr>
        <w:tc>
          <w:tcPr>
            <w:tcW w:w="2352" w:type="dxa"/>
          </w:tcPr>
          <w:p w14:paraId="55B31CF0" w14:textId="479522CC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958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959" w:author="Joseph Sempa" w:date="2024-12-03T15:49:00Z" w16du:dateUtc="2024-12-03T13:49:00Z">
              <w:r w:rsidRPr="00D906C1">
                <w:rPr>
                  <w:sz w:val="20"/>
                  <w:szCs w:val="20"/>
                  <w:rPrChange w:id="960" w:author="Joseph Sempa" w:date="2024-12-03T15:49:00Z" w16du:dateUtc="2024-12-03T13:49:00Z">
                    <w:rPr/>
                  </w:rPrChange>
                </w:rPr>
                <w:t>BP</w:t>
              </w:r>
            </w:ins>
            <w:ins w:id="961" w:author="Joseph Sempa" w:date="2024-12-03T15:52:00Z" w16du:dateUtc="2024-12-03T13:52:00Z">
              <w:r>
                <w:rPr>
                  <w:sz w:val="20"/>
                  <w:szCs w:val="20"/>
                </w:rPr>
                <w:t xml:space="preserve"> (</w:t>
              </w:r>
            </w:ins>
            <w:ins w:id="962" w:author="Joseph Sempa" w:date="2024-12-03T15:49:00Z" w16du:dateUtc="2024-12-03T13:49:00Z">
              <w:r w:rsidRPr="00D906C1">
                <w:rPr>
                  <w:sz w:val="20"/>
                  <w:szCs w:val="20"/>
                  <w:rPrChange w:id="963" w:author="Joseph Sempa" w:date="2024-12-03T15:49:00Z" w16du:dateUtc="2024-12-03T13:49:00Z">
                    <w:rPr/>
                  </w:rPrChange>
                </w:rPr>
                <w:t>systolic</w:t>
              </w:r>
            </w:ins>
            <w:del w:id="964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965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Pneumonia</w:delText>
              </w:r>
            </w:del>
            <w:ins w:id="966" w:author="Joseph Sempa" w:date="2024-12-03T15:52:00Z" w16du:dateUtc="2024-12-03T13:52:00Z">
              <w:r>
                <w:rPr>
                  <w:spacing w:val="-2"/>
                  <w:sz w:val="20"/>
                  <w:szCs w:val="20"/>
                </w:rPr>
                <w:t>) (p</w:t>
              </w:r>
            </w:ins>
            <w:ins w:id="967" w:author="Joseph Sempa" w:date="2024-12-03T15:53:00Z" w16du:dateUtc="2024-12-03T13:53:00Z">
              <w:r>
                <w:rPr>
                  <w:spacing w:val="-2"/>
                  <w:sz w:val="20"/>
                  <w:szCs w:val="20"/>
                </w:rPr>
                <w:t>er 10 units</w:t>
              </w:r>
            </w:ins>
            <w:ins w:id="968" w:author="Joseph Sempa" w:date="2024-12-03T15:52:00Z" w16du:dateUtc="2024-12-03T13:52:00Z">
              <w:r>
                <w:rPr>
                  <w:spacing w:val="-2"/>
                  <w:sz w:val="20"/>
                  <w:szCs w:val="20"/>
                </w:rPr>
                <w:t>)</w:t>
              </w:r>
            </w:ins>
          </w:p>
        </w:tc>
        <w:tc>
          <w:tcPr>
            <w:tcW w:w="912" w:type="dxa"/>
          </w:tcPr>
          <w:p w14:paraId="5369F742" w14:textId="2A657F19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sz w:val="20"/>
                <w:szCs w:val="20"/>
                <w:rPrChange w:id="969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970" w:author="Joseph Sempa" w:date="2024-12-03T15:49:00Z" w16du:dateUtc="2024-12-03T13:49:00Z">
              <w:r w:rsidRPr="00D906C1">
                <w:rPr>
                  <w:sz w:val="20"/>
                  <w:szCs w:val="20"/>
                  <w:rPrChange w:id="971" w:author="Joseph Sempa" w:date="2024-12-03T15:49:00Z" w16du:dateUtc="2024-12-03T13:49:00Z">
                    <w:rPr/>
                  </w:rPrChange>
                </w:rPr>
                <w:t>0.91</w:t>
              </w:r>
            </w:ins>
            <w:del w:id="972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973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0.76</w:delText>
              </w:r>
            </w:del>
          </w:p>
        </w:tc>
        <w:tc>
          <w:tcPr>
            <w:tcW w:w="1563" w:type="dxa"/>
          </w:tcPr>
          <w:p w14:paraId="233F712D" w14:textId="1CC47830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sz w:val="20"/>
                <w:szCs w:val="20"/>
                <w:rPrChange w:id="974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975" w:author="Joseph Sempa" w:date="2024-12-03T15:49:00Z" w16du:dateUtc="2024-12-03T13:49:00Z">
              <w:r w:rsidRPr="00D906C1">
                <w:rPr>
                  <w:sz w:val="20"/>
                  <w:szCs w:val="20"/>
                  <w:rPrChange w:id="976" w:author="Joseph Sempa" w:date="2024-12-03T15:49:00Z" w16du:dateUtc="2024-12-03T13:49:00Z">
                    <w:rPr/>
                  </w:rPrChange>
                </w:rPr>
                <w:t>0.81, 1.01</w:t>
              </w:r>
            </w:ins>
            <w:del w:id="977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978" w:author="Joseph Sempa" w:date="2024-12-03T15:49:00Z" w16du:dateUtc="2024-12-03T13:49:00Z">
                    <w:rPr>
                      <w:sz w:val="18"/>
                    </w:rPr>
                  </w:rPrChange>
                </w:rPr>
                <w:delText>0.39,</w:delText>
              </w:r>
              <w:r w:rsidRPr="00D906C1" w:rsidDel="001C59DD">
                <w:rPr>
                  <w:spacing w:val="-4"/>
                  <w:sz w:val="20"/>
                  <w:szCs w:val="20"/>
                  <w:rPrChange w:id="979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1.38</w:delText>
              </w:r>
            </w:del>
          </w:p>
        </w:tc>
        <w:tc>
          <w:tcPr>
            <w:tcW w:w="1216" w:type="dxa"/>
          </w:tcPr>
          <w:p w14:paraId="53E588CA" w14:textId="12F8EDB4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sz w:val="20"/>
                <w:szCs w:val="20"/>
                <w:rPrChange w:id="980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981" w:author="Joseph Sempa" w:date="2024-12-03T15:49:00Z" w16du:dateUtc="2024-12-03T13:49:00Z">
              <w:r w:rsidRPr="00D906C1">
                <w:rPr>
                  <w:sz w:val="20"/>
                  <w:szCs w:val="20"/>
                  <w:rPrChange w:id="982" w:author="Joseph Sempa" w:date="2024-12-03T15:49:00Z" w16du:dateUtc="2024-12-03T13:49:00Z">
                    <w:rPr/>
                  </w:rPrChange>
                </w:rPr>
                <w:t>0.08</w:t>
              </w:r>
            </w:ins>
            <w:del w:id="983" w:author="Joseph Sempa" w:date="2024-12-03T15:49:00Z" w16du:dateUtc="2024-12-03T13:49:00Z">
              <w:r w:rsidRPr="00D906C1" w:rsidDel="001C59DD">
                <w:rPr>
                  <w:spacing w:val="-5"/>
                  <w:sz w:val="20"/>
                  <w:szCs w:val="20"/>
                  <w:rPrChange w:id="984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>0.4</w:delText>
              </w:r>
            </w:del>
          </w:p>
        </w:tc>
        <w:tc>
          <w:tcPr>
            <w:tcW w:w="865" w:type="dxa"/>
          </w:tcPr>
          <w:p w14:paraId="27BD8520" w14:textId="72C3DCB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985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  <w:ins w:id="986" w:author="Joseph Sempa" w:date="2024-12-03T15:49:00Z" w16du:dateUtc="2024-12-03T13:49:00Z">
              <w:r w:rsidRPr="00D906C1">
                <w:rPr>
                  <w:sz w:val="20"/>
                  <w:szCs w:val="20"/>
                  <w:rPrChange w:id="987" w:author="Joseph Sempa" w:date="2024-12-03T15:49:00Z" w16du:dateUtc="2024-12-03T13:49:00Z">
                    <w:rPr/>
                  </w:rPrChange>
                </w:rPr>
                <w:t>0.9</w:t>
              </w:r>
            </w:ins>
          </w:p>
        </w:tc>
        <w:tc>
          <w:tcPr>
            <w:tcW w:w="1467" w:type="dxa"/>
          </w:tcPr>
          <w:p w14:paraId="2CA8EB00" w14:textId="5EF75FE0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988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  <w:ins w:id="989" w:author="Joseph Sempa" w:date="2024-12-03T15:49:00Z" w16du:dateUtc="2024-12-03T13:49:00Z">
              <w:r w:rsidRPr="00D906C1">
                <w:rPr>
                  <w:sz w:val="20"/>
                  <w:szCs w:val="20"/>
                  <w:rPrChange w:id="990" w:author="Joseph Sempa" w:date="2024-12-03T15:49:00Z" w16du:dateUtc="2024-12-03T13:49:00Z">
                    <w:rPr/>
                  </w:rPrChange>
                </w:rPr>
                <w:t>0.802, 1.004</w:t>
              </w:r>
            </w:ins>
          </w:p>
        </w:tc>
        <w:tc>
          <w:tcPr>
            <w:tcW w:w="1124" w:type="dxa"/>
          </w:tcPr>
          <w:p w14:paraId="674C38B0" w14:textId="5325F6E8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991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  <w:ins w:id="992" w:author="Joseph Sempa" w:date="2024-12-03T15:49:00Z" w16du:dateUtc="2024-12-03T13:49:00Z">
              <w:r w:rsidRPr="00D906C1">
                <w:rPr>
                  <w:sz w:val="20"/>
                  <w:szCs w:val="20"/>
                  <w:rPrChange w:id="993" w:author="Joseph Sempa" w:date="2024-12-03T15:49:00Z" w16du:dateUtc="2024-12-03T13:49:00Z">
                    <w:rPr/>
                  </w:rPrChange>
                </w:rPr>
                <w:t>0.058</w:t>
              </w:r>
            </w:ins>
          </w:p>
        </w:tc>
      </w:tr>
      <w:tr w:rsidR="00D906C1" w:rsidRPr="00D906C1" w14:paraId="4D5627C4" w14:textId="77777777">
        <w:trPr>
          <w:trHeight w:val="302"/>
        </w:trPr>
        <w:tc>
          <w:tcPr>
            <w:tcW w:w="2352" w:type="dxa"/>
            <w:shd w:val="clear" w:color="auto" w:fill="F2F2F2"/>
          </w:tcPr>
          <w:p w14:paraId="758014E6" w14:textId="656C2C5F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994" w:author="Joseph Sempa" w:date="2024-12-03T15:49:00Z" w16du:dateUtc="2024-12-03T13:49:00Z">
                  <w:rPr>
                    <w:sz w:val="18"/>
                  </w:rPr>
                </w:rPrChange>
              </w:rPr>
            </w:pPr>
            <w:proofErr w:type="spellStart"/>
            <w:ins w:id="995" w:author="Joseph Sempa" w:date="2024-12-03T15:49:00Z" w16du:dateUtc="2024-12-03T13:49:00Z">
              <w:r w:rsidRPr="00D906C1">
                <w:rPr>
                  <w:sz w:val="20"/>
                  <w:szCs w:val="20"/>
                  <w:rPrChange w:id="996" w:author="Joseph Sempa" w:date="2024-12-03T15:49:00Z" w16du:dateUtc="2024-12-03T13:49:00Z">
                    <w:rPr/>
                  </w:rPrChange>
                </w:rPr>
                <w:t>Loss_of_consciousness</w:t>
              </w:r>
            </w:ins>
            <w:proofErr w:type="spellEnd"/>
            <w:del w:id="997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998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Haemoglobin</w:delText>
              </w:r>
            </w:del>
          </w:p>
        </w:tc>
        <w:tc>
          <w:tcPr>
            <w:tcW w:w="912" w:type="dxa"/>
            <w:shd w:val="clear" w:color="auto" w:fill="F2F2F2"/>
          </w:tcPr>
          <w:p w14:paraId="4DAEAF78" w14:textId="50686146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sz w:val="20"/>
                <w:szCs w:val="20"/>
                <w:rPrChange w:id="999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00" w:author="Joseph Sempa" w:date="2024-12-03T15:49:00Z" w16du:dateUtc="2024-12-03T13:49:00Z">
              <w:r w:rsidRPr="00D906C1">
                <w:rPr>
                  <w:sz w:val="20"/>
                  <w:szCs w:val="20"/>
                  <w:rPrChange w:id="1001" w:author="Joseph Sempa" w:date="2024-12-03T15:49:00Z" w16du:dateUtc="2024-12-03T13:49:00Z">
                    <w:rPr/>
                  </w:rPrChange>
                </w:rPr>
                <w:t>3.71</w:t>
              </w:r>
            </w:ins>
            <w:del w:id="1002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1003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0.93</w:delText>
              </w:r>
            </w:del>
          </w:p>
        </w:tc>
        <w:tc>
          <w:tcPr>
            <w:tcW w:w="1563" w:type="dxa"/>
            <w:shd w:val="clear" w:color="auto" w:fill="F2F2F2"/>
          </w:tcPr>
          <w:p w14:paraId="418E686F" w14:textId="583D5BAA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sz w:val="20"/>
                <w:szCs w:val="20"/>
                <w:rPrChange w:id="1004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05" w:author="Joseph Sempa" w:date="2024-12-03T15:49:00Z" w16du:dateUtc="2024-12-03T13:49:00Z">
              <w:r w:rsidRPr="00D906C1">
                <w:rPr>
                  <w:sz w:val="20"/>
                  <w:szCs w:val="20"/>
                  <w:rPrChange w:id="1006" w:author="Joseph Sempa" w:date="2024-12-03T15:49:00Z" w16du:dateUtc="2024-12-03T13:49:00Z">
                    <w:rPr/>
                  </w:rPrChange>
                </w:rPr>
                <w:t>0.81, 19.0</w:t>
              </w:r>
            </w:ins>
            <w:del w:id="1007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1008" w:author="Joseph Sempa" w:date="2024-12-03T15:49:00Z" w16du:dateUtc="2024-12-03T13:49:00Z">
                    <w:rPr>
                      <w:sz w:val="18"/>
                    </w:rPr>
                  </w:rPrChange>
                </w:rPr>
                <w:delText>0.85,</w:delText>
              </w:r>
              <w:r w:rsidRPr="00D906C1" w:rsidDel="001C59DD">
                <w:rPr>
                  <w:spacing w:val="-4"/>
                  <w:sz w:val="20"/>
                  <w:szCs w:val="20"/>
                  <w:rPrChange w:id="1009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1.00</w:delText>
              </w:r>
            </w:del>
          </w:p>
        </w:tc>
        <w:tc>
          <w:tcPr>
            <w:tcW w:w="1216" w:type="dxa"/>
            <w:shd w:val="clear" w:color="auto" w:fill="F2F2F2"/>
          </w:tcPr>
          <w:p w14:paraId="0F493C00" w14:textId="20E2E316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sz w:val="20"/>
                <w:szCs w:val="20"/>
                <w:rPrChange w:id="1010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11" w:author="Joseph Sempa" w:date="2024-12-03T15:49:00Z" w16du:dateUtc="2024-12-03T13:49:00Z">
              <w:r w:rsidRPr="00D906C1">
                <w:rPr>
                  <w:sz w:val="20"/>
                  <w:szCs w:val="20"/>
                  <w:rPrChange w:id="1012" w:author="Joseph Sempa" w:date="2024-12-03T15:49:00Z" w16du:dateUtc="2024-12-03T13:49:00Z">
                    <w:rPr/>
                  </w:rPrChange>
                </w:rPr>
                <w:t>0.089</w:t>
              </w:r>
            </w:ins>
            <w:del w:id="1013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1014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0.094</w:delText>
              </w:r>
            </w:del>
          </w:p>
        </w:tc>
        <w:tc>
          <w:tcPr>
            <w:tcW w:w="865" w:type="dxa"/>
            <w:shd w:val="clear" w:color="auto" w:fill="F2F2F2"/>
          </w:tcPr>
          <w:p w14:paraId="078F7F08" w14:textId="3B2E7C50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15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  <w:ins w:id="1016" w:author="Joseph Sempa" w:date="2024-12-03T15:49:00Z" w16du:dateUtc="2024-12-03T13:49:00Z">
              <w:r w:rsidRPr="00D906C1">
                <w:rPr>
                  <w:sz w:val="20"/>
                  <w:szCs w:val="20"/>
                  <w:rPrChange w:id="1017" w:author="Joseph Sempa" w:date="2024-12-03T15:49:00Z" w16du:dateUtc="2024-12-03T13:49:00Z">
                    <w:rPr/>
                  </w:rPrChange>
                </w:rPr>
                <w:t>3.49</w:t>
              </w:r>
            </w:ins>
          </w:p>
        </w:tc>
        <w:tc>
          <w:tcPr>
            <w:tcW w:w="1467" w:type="dxa"/>
            <w:shd w:val="clear" w:color="auto" w:fill="F2F2F2"/>
          </w:tcPr>
          <w:p w14:paraId="2708FDC5" w14:textId="0163E12F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18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  <w:ins w:id="1019" w:author="Joseph Sempa" w:date="2024-12-03T15:49:00Z" w16du:dateUtc="2024-12-03T13:49:00Z">
              <w:r w:rsidRPr="00D906C1">
                <w:rPr>
                  <w:sz w:val="20"/>
                  <w:szCs w:val="20"/>
                  <w:rPrChange w:id="1020" w:author="Joseph Sempa" w:date="2024-12-03T15:49:00Z" w16du:dateUtc="2024-12-03T13:49:00Z">
                    <w:rPr/>
                  </w:rPrChange>
                </w:rPr>
                <w:t>0.73, 16.706</w:t>
              </w:r>
            </w:ins>
          </w:p>
        </w:tc>
        <w:tc>
          <w:tcPr>
            <w:tcW w:w="1124" w:type="dxa"/>
            <w:shd w:val="clear" w:color="auto" w:fill="F2F2F2"/>
          </w:tcPr>
          <w:p w14:paraId="1EFC3A52" w14:textId="6FC26C90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21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  <w:ins w:id="1022" w:author="Joseph Sempa" w:date="2024-12-03T15:49:00Z" w16du:dateUtc="2024-12-03T13:49:00Z">
              <w:r w:rsidRPr="00D906C1">
                <w:rPr>
                  <w:sz w:val="20"/>
                  <w:szCs w:val="20"/>
                  <w:rPrChange w:id="1023" w:author="Joseph Sempa" w:date="2024-12-03T15:49:00Z" w16du:dateUtc="2024-12-03T13:49:00Z">
                    <w:rPr/>
                  </w:rPrChange>
                </w:rPr>
                <w:t>0.117</w:t>
              </w:r>
            </w:ins>
          </w:p>
        </w:tc>
      </w:tr>
      <w:tr w:rsidR="00D906C1" w:rsidRPr="00D906C1" w14:paraId="57594627" w14:textId="77777777">
        <w:trPr>
          <w:trHeight w:val="297"/>
        </w:trPr>
        <w:tc>
          <w:tcPr>
            <w:tcW w:w="2352" w:type="dxa"/>
          </w:tcPr>
          <w:p w14:paraId="7D406B15" w14:textId="36A45953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1024" w:author="Joseph Sempa" w:date="2024-12-03T15:49:00Z" w16du:dateUtc="2024-12-03T13:49:00Z">
                  <w:rPr>
                    <w:sz w:val="18"/>
                  </w:rPr>
                </w:rPrChange>
              </w:rPr>
            </w:pPr>
            <w:proofErr w:type="spellStart"/>
            <w:ins w:id="1025" w:author="Joseph Sempa" w:date="2024-12-03T15:49:00Z" w16du:dateUtc="2024-12-03T13:49:00Z">
              <w:r w:rsidRPr="00D906C1">
                <w:rPr>
                  <w:sz w:val="20"/>
                  <w:szCs w:val="20"/>
                  <w:rPrChange w:id="1026" w:author="Joseph Sempa" w:date="2024-12-03T15:49:00Z" w16du:dateUtc="2024-12-03T13:49:00Z">
                    <w:rPr/>
                  </w:rPrChange>
                </w:rPr>
                <w:t>Haemoglobin</w:t>
              </w:r>
            </w:ins>
            <w:proofErr w:type="spellEnd"/>
            <w:del w:id="1027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1028" w:author="Joseph Sempa" w:date="2024-12-03T15:49:00Z" w16du:dateUtc="2024-12-03T13:49:00Z">
                    <w:rPr>
                      <w:sz w:val="18"/>
                    </w:rPr>
                  </w:rPrChange>
                </w:rPr>
                <w:delText>CD4</w:delText>
              </w:r>
              <w:r w:rsidRPr="00D906C1" w:rsidDel="001C59DD">
                <w:rPr>
                  <w:spacing w:val="-3"/>
                  <w:sz w:val="20"/>
                  <w:szCs w:val="20"/>
                  <w:rPrChange w:id="1029" w:author="Joseph Sempa" w:date="2024-12-03T15:49:00Z" w16du:dateUtc="2024-12-03T13:49:00Z">
                    <w:rPr>
                      <w:spacing w:val="-3"/>
                      <w:sz w:val="18"/>
                    </w:rPr>
                  </w:rPrChange>
                </w:rPr>
                <w:delText xml:space="preserve"> </w:delText>
              </w:r>
              <w:r w:rsidRPr="00D906C1" w:rsidDel="001C59DD">
                <w:rPr>
                  <w:spacing w:val="-4"/>
                  <w:sz w:val="20"/>
                  <w:szCs w:val="20"/>
                  <w:rPrChange w:id="1030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count</w:delText>
              </w:r>
            </w:del>
          </w:p>
        </w:tc>
        <w:tc>
          <w:tcPr>
            <w:tcW w:w="912" w:type="dxa"/>
          </w:tcPr>
          <w:p w14:paraId="2B58FF83" w14:textId="578CECBB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sz w:val="20"/>
                <w:szCs w:val="20"/>
                <w:rPrChange w:id="1031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32" w:author="Joseph Sempa" w:date="2024-12-03T15:49:00Z" w16du:dateUtc="2024-12-03T13:49:00Z">
              <w:r w:rsidRPr="00D906C1">
                <w:rPr>
                  <w:sz w:val="20"/>
                  <w:szCs w:val="20"/>
                  <w:rPrChange w:id="1033" w:author="Joseph Sempa" w:date="2024-12-03T15:49:00Z" w16du:dateUtc="2024-12-03T13:49:00Z">
                    <w:rPr/>
                  </w:rPrChange>
                </w:rPr>
                <w:t>0.93</w:t>
              </w:r>
            </w:ins>
            <w:del w:id="1034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1035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0.99</w:delText>
              </w:r>
            </w:del>
          </w:p>
        </w:tc>
        <w:tc>
          <w:tcPr>
            <w:tcW w:w="1563" w:type="dxa"/>
          </w:tcPr>
          <w:p w14:paraId="104F1A3C" w14:textId="4BC22D69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sz w:val="20"/>
                <w:szCs w:val="20"/>
                <w:rPrChange w:id="1036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37" w:author="Joseph Sempa" w:date="2024-12-03T15:49:00Z" w16du:dateUtc="2024-12-03T13:49:00Z">
              <w:r w:rsidRPr="00D906C1">
                <w:rPr>
                  <w:sz w:val="20"/>
                  <w:szCs w:val="20"/>
                  <w:rPrChange w:id="1038" w:author="Joseph Sempa" w:date="2024-12-03T15:49:00Z" w16du:dateUtc="2024-12-03T13:49:00Z">
                    <w:rPr/>
                  </w:rPrChange>
                </w:rPr>
                <w:t>0.85, 1.01</w:t>
              </w:r>
            </w:ins>
            <w:del w:id="1039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1040" w:author="Joseph Sempa" w:date="2024-12-03T15:49:00Z" w16du:dateUtc="2024-12-03T13:49:00Z">
                    <w:rPr>
                      <w:sz w:val="18"/>
                    </w:rPr>
                  </w:rPrChange>
                </w:rPr>
                <w:delText>0.99,</w:delText>
              </w:r>
              <w:r w:rsidRPr="00D906C1" w:rsidDel="001C59DD">
                <w:rPr>
                  <w:spacing w:val="-4"/>
                  <w:sz w:val="20"/>
                  <w:szCs w:val="20"/>
                  <w:rPrChange w:id="1041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1.00</w:delText>
              </w:r>
            </w:del>
          </w:p>
        </w:tc>
        <w:tc>
          <w:tcPr>
            <w:tcW w:w="1216" w:type="dxa"/>
          </w:tcPr>
          <w:p w14:paraId="45AE3AE0" w14:textId="1F522956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sz w:val="20"/>
                <w:szCs w:val="20"/>
                <w:rPrChange w:id="1042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43" w:author="Joseph Sempa" w:date="2024-12-03T15:49:00Z" w16du:dateUtc="2024-12-03T13:49:00Z">
              <w:r w:rsidRPr="00D906C1">
                <w:rPr>
                  <w:sz w:val="20"/>
                  <w:szCs w:val="20"/>
                  <w:rPrChange w:id="1044" w:author="Joseph Sempa" w:date="2024-12-03T15:49:00Z" w16du:dateUtc="2024-12-03T13:49:00Z">
                    <w:rPr/>
                  </w:rPrChange>
                </w:rPr>
                <w:t>0.093</w:t>
              </w:r>
            </w:ins>
            <w:del w:id="1045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1046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0.052</w:delText>
              </w:r>
            </w:del>
          </w:p>
        </w:tc>
        <w:tc>
          <w:tcPr>
            <w:tcW w:w="865" w:type="dxa"/>
          </w:tcPr>
          <w:p w14:paraId="48157D5D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47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467" w:type="dxa"/>
          </w:tcPr>
          <w:p w14:paraId="7B773864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48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124" w:type="dxa"/>
          </w:tcPr>
          <w:p w14:paraId="27BB4BD7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49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</w:tr>
      <w:tr w:rsidR="00D906C1" w:rsidRPr="00D906C1" w14:paraId="776399BB" w14:textId="77777777">
        <w:trPr>
          <w:trHeight w:val="302"/>
        </w:trPr>
        <w:tc>
          <w:tcPr>
            <w:tcW w:w="2352" w:type="dxa"/>
            <w:shd w:val="clear" w:color="auto" w:fill="F2F2F2"/>
          </w:tcPr>
          <w:p w14:paraId="16E53836" w14:textId="1B58DBA6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1050" w:author="Joseph Sempa" w:date="2024-12-03T15:49:00Z" w16du:dateUtc="2024-12-03T13:49:00Z">
                  <w:rPr>
                    <w:sz w:val="18"/>
                  </w:rPr>
                </w:rPrChange>
              </w:rPr>
            </w:pPr>
            <w:proofErr w:type="spellStart"/>
            <w:ins w:id="1051" w:author="Joseph Sempa" w:date="2024-12-03T15:49:00Z" w16du:dateUtc="2024-12-03T13:49:00Z">
              <w:r w:rsidRPr="00D906C1">
                <w:rPr>
                  <w:sz w:val="20"/>
                  <w:szCs w:val="20"/>
                  <w:rPrChange w:id="1052" w:author="Joseph Sempa" w:date="2024-12-03T15:49:00Z" w16du:dateUtc="2024-12-03T13:49:00Z">
                    <w:rPr/>
                  </w:rPrChange>
                </w:rPr>
                <w:t>GE_c_diff</w:t>
              </w:r>
            </w:ins>
            <w:proofErr w:type="spellEnd"/>
            <w:del w:id="1053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1054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Fluconazole</w:delText>
              </w:r>
            </w:del>
          </w:p>
        </w:tc>
        <w:tc>
          <w:tcPr>
            <w:tcW w:w="912" w:type="dxa"/>
            <w:shd w:val="clear" w:color="auto" w:fill="F2F2F2"/>
          </w:tcPr>
          <w:p w14:paraId="72AA34A0" w14:textId="066EBDCB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sz w:val="20"/>
                <w:szCs w:val="20"/>
                <w:rPrChange w:id="1055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56" w:author="Joseph Sempa" w:date="2024-12-03T15:49:00Z" w16du:dateUtc="2024-12-03T13:49:00Z">
              <w:r w:rsidRPr="00D906C1">
                <w:rPr>
                  <w:sz w:val="20"/>
                  <w:szCs w:val="20"/>
                  <w:rPrChange w:id="1057" w:author="Joseph Sempa" w:date="2024-12-03T15:49:00Z" w16du:dateUtc="2024-12-03T13:49:00Z">
                    <w:rPr/>
                  </w:rPrChange>
                </w:rPr>
                <w:t>0.39</w:t>
              </w:r>
            </w:ins>
            <w:del w:id="1058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1059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1.65</w:delText>
              </w:r>
            </w:del>
          </w:p>
        </w:tc>
        <w:tc>
          <w:tcPr>
            <w:tcW w:w="1563" w:type="dxa"/>
            <w:shd w:val="clear" w:color="auto" w:fill="F2F2F2"/>
          </w:tcPr>
          <w:p w14:paraId="06B1C322" w14:textId="28C8DFF1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sz w:val="20"/>
                <w:szCs w:val="20"/>
                <w:rPrChange w:id="1060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61" w:author="Joseph Sempa" w:date="2024-12-03T15:49:00Z" w16du:dateUtc="2024-12-03T13:49:00Z">
              <w:r w:rsidRPr="00D906C1">
                <w:rPr>
                  <w:sz w:val="20"/>
                  <w:szCs w:val="20"/>
                  <w:rPrChange w:id="1062" w:author="Joseph Sempa" w:date="2024-12-03T15:49:00Z" w16du:dateUtc="2024-12-03T13:49:00Z">
                    <w:rPr/>
                  </w:rPrChange>
                </w:rPr>
                <w:t>0.09, 1.15</w:t>
              </w:r>
            </w:ins>
            <w:del w:id="1063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1064" w:author="Joseph Sempa" w:date="2024-12-03T15:49:00Z" w16du:dateUtc="2024-12-03T13:49:00Z">
                    <w:rPr>
                      <w:sz w:val="18"/>
                    </w:rPr>
                  </w:rPrChange>
                </w:rPr>
                <w:delText>0.98,</w:delText>
              </w:r>
              <w:r w:rsidRPr="00D906C1" w:rsidDel="001C59DD">
                <w:rPr>
                  <w:spacing w:val="-4"/>
                  <w:sz w:val="20"/>
                  <w:szCs w:val="20"/>
                  <w:rPrChange w:id="1065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2.74</w:delText>
              </w:r>
            </w:del>
          </w:p>
        </w:tc>
        <w:tc>
          <w:tcPr>
            <w:tcW w:w="1216" w:type="dxa"/>
            <w:shd w:val="clear" w:color="auto" w:fill="F2F2F2"/>
          </w:tcPr>
          <w:p w14:paraId="6C979D21" w14:textId="717F9BCD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sz w:val="20"/>
                <w:szCs w:val="20"/>
                <w:rPrChange w:id="1066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67" w:author="Joseph Sempa" w:date="2024-12-03T15:49:00Z" w16du:dateUtc="2024-12-03T13:49:00Z">
              <w:r w:rsidRPr="00D906C1">
                <w:rPr>
                  <w:sz w:val="20"/>
                  <w:szCs w:val="20"/>
                  <w:rPrChange w:id="1068" w:author="Joseph Sempa" w:date="2024-12-03T15:49:00Z" w16du:dateUtc="2024-12-03T13:49:00Z">
                    <w:rPr/>
                  </w:rPrChange>
                </w:rPr>
                <w:t>0.13</w:t>
              </w:r>
            </w:ins>
            <w:del w:id="1069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1070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0.057</w:delText>
              </w:r>
            </w:del>
          </w:p>
        </w:tc>
        <w:tc>
          <w:tcPr>
            <w:tcW w:w="865" w:type="dxa"/>
            <w:shd w:val="clear" w:color="auto" w:fill="F2F2F2"/>
          </w:tcPr>
          <w:p w14:paraId="0F73FA85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71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467" w:type="dxa"/>
            <w:shd w:val="clear" w:color="auto" w:fill="F2F2F2"/>
          </w:tcPr>
          <w:p w14:paraId="6F5E79A2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72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124" w:type="dxa"/>
            <w:shd w:val="clear" w:color="auto" w:fill="F2F2F2"/>
          </w:tcPr>
          <w:p w14:paraId="166D3A55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73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</w:tr>
      <w:tr w:rsidR="00D906C1" w:rsidRPr="00D906C1" w14:paraId="01779895" w14:textId="77777777">
        <w:trPr>
          <w:trHeight w:val="297"/>
        </w:trPr>
        <w:tc>
          <w:tcPr>
            <w:tcW w:w="2352" w:type="dxa"/>
          </w:tcPr>
          <w:p w14:paraId="430D8662" w14:textId="6F73E41B" w:rsidR="00D906C1" w:rsidRPr="00D906C1" w:rsidRDefault="00D906C1" w:rsidP="00D906C1">
            <w:pPr>
              <w:pStyle w:val="TableParagraph"/>
              <w:spacing w:line="206" w:lineRule="exact"/>
              <w:ind w:left="105"/>
              <w:rPr>
                <w:sz w:val="20"/>
                <w:szCs w:val="20"/>
                <w:rPrChange w:id="1074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75" w:author="Joseph Sempa" w:date="2024-12-03T15:49:00Z" w16du:dateUtc="2024-12-03T13:49:00Z">
              <w:r w:rsidRPr="00D906C1">
                <w:rPr>
                  <w:sz w:val="20"/>
                  <w:szCs w:val="20"/>
                  <w:rPrChange w:id="1076" w:author="Joseph Sempa" w:date="2024-12-03T15:49:00Z" w16du:dateUtc="2024-12-03T13:49:00Z">
                    <w:rPr/>
                  </w:rPrChange>
                </w:rPr>
                <w:t>Rifampicin</w:t>
              </w:r>
            </w:ins>
            <w:del w:id="1077" w:author="Joseph Sempa" w:date="2024-12-03T15:49:00Z" w16du:dateUtc="2024-12-03T13:49:00Z">
              <w:r w:rsidRPr="00D906C1" w:rsidDel="001C59DD">
                <w:rPr>
                  <w:spacing w:val="-2"/>
                  <w:sz w:val="20"/>
                  <w:szCs w:val="20"/>
                  <w:rPrChange w:id="1078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Diarrhoea</w:delText>
              </w:r>
            </w:del>
          </w:p>
        </w:tc>
        <w:tc>
          <w:tcPr>
            <w:tcW w:w="912" w:type="dxa"/>
          </w:tcPr>
          <w:p w14:paraId="78E92335" w14:textId="23CED6A2" w:rsidR="00D906C1" w:rsidRPr="00D906C1" w:rsidRDefault="00D906C1" w:rsidP="00D906C1">
            <w:pPr>
              <w:pStyle w:val="TableParagraph"/>
              <w:spacing w:line="206" w:lineRule="exact"/>
              <w:ind w:left="110"/>
              <w:rPr>
                <w:sz w:val="20"/>
                <w:szCs w:val="20"/>
                <w:rPrChange w:id="1079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80" w:author="Joseph Sempa" w:date="2024-12-03T15:49:00Z" w16du:dateUtc="2024-12-03T13:49:00Z">
              <w:r w:rsidRPr="00D906C1">
                <w:rPr>
                  <w:sz w:val="20"/>
                  <w:szCs w:val="20"/>
                  <w:rPrChange w:id="1081" w:author="Joseph Sempa" w:date="2024-12-03T15:49:00Z" w16du:dateUtc="2024-12-03T13:49:00Z">
                    <w:rPr/>
                  </w:rPrChange>
                </w:rPr>
                <w:t>1.53</w:t>
              </w:r>
            </w:ins>
            <w:del w:id="1082" w:author="Joseph Sempa" w:date="2024-12-03T15:49:00Z" w16du:dateUtc="2024-12-03T13:49:00Z">
              <w:r w:rsidRPr="00D906C1" w:rsidDel="001C59DD">
                <w:rPr>
                  <w:spacing w:val="-4"/>
                  <w:sz w:val="20"/>
                  <w:szCs w:val="20"/>
                  <w:rPrChange w:id="1083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1.27</w:delText>
              </w:r>
            </w:del>
          </w:p>
        </w:tc>
        <w:tc>
          <w:tcPr>
            <w:tcW w:w="1563" w:type="dxa"/>
          </w:tcPr>
          <w:p w14:paraId="22F89EA5" w14:textId="1B33C501" w:rsidR="00D906C1" w:rsidRPr="00D906C1" w:rsidRDefault="00D906C1" w:rsidP="00D906C1">
            <w:pPr>
              <w:pStyle w:val="TableParagraph"/>
              <w:spacing w:line="206" w:lineRule="exact"/>
              <w:ind w:left="141" w:right="1"/>
              <w:jc w:val="center"/>
              <w:rPr>
                <w:sz w:val="20"/>
                <w:szCs w:val="20"/>
                <w:rPrChange w:id="1084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85" w:author="Joseph Sempa" w:date="2024-12-03T15:49:00Z" w16du:dateUtc="2024-12-03T13:49:00Z">
              <w:r w:rsidRPr="00D906C1">
                <w:rPr>
                  <w:sz w:val="20"/>
                  <w:szCs w:val="20"/>
                  <w:rPrChange w:id="1086" w:author="Joseph Sempa" w:date="2024-12-03T15:49:00Z" w16du:dateUtc="2024-12-03T13:49:00Z">
                    <w:rPr/>
                  </w:rPrChange>
                </w:rPr>
                <w:t>0.79, 2.87</w:t>
              </w:r>
            </w:ins>
            <w:del w:id="1087" w:author="Joseph Sempa" w:date="2024-12-03T15:49:00Z" w16du:dateUtc="2024-12-03T13:49:00Z">
              <w:r w:rsidRPr="00D906C1" w:rsidDel="001C59DD">
                <w:rPr>
                  <w:sz w:val="20"/>
                  <w:szCs w:val="20"/>
                  <w:rPrChange w:id="1088" w:author="Joseph Sempa" w:date="2024-12-03T15:49:00Z" w16du:dateUtc="2024-12-03T13:49:00Z">
                    <w:rPr>
                      <w:sz w:val="18"/>
                    </w:rPr>
                  </w:rPrChange>
                </w:rPr>
                <w:delText>0.87,</w:delText>
              </w:r>
              <w:r w:rsidRPr="00D906C1" w:rsidDel="001C59DD">
                <w:rPr>
                  <w:spacing w:val="-4"/>
                  <w:sz w:val="20"/>
                  <w:szCs w:val="20"/>
                  <w:rPrChange w:id="1089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1.85</w:delText>
              </w:r>
            </w:del>
          </w:p>
        </w:tc>
        <w:tc>
          <w:tcPr>
            <w:tcW w:w="1216" w:type="dxa"/>
          </w:tcPr>
          <w:p w14:paraId="36EAD31E" w14:textId="665E0930" w:rsidR="00D906C1" w:rsidRPr="00D906C1" w:rsidRDefault="00D906C1" w:rsidP="00D906C1">
            <w:pPr>
              <w:pStyle w:val="TableParagraph"/>
              <w:spacing w:line="206" w:lineRule="exact"/>
              <w:ind w:left="308"/>
              <w:rPr>
                <w:sz w:val="20"/>
                <w:szCs w:val="20"/>
                <w:rPrChange w:id="1090" w:author="Joseph Sempa" w:date="2024-12-03T15:49:00Z" w16du:dateUtc="2024-12-03T13:49:00Z">
                  <w:rPr>
                    <w:sz w:val="18"/>
                  </w:rPr>
                </w:rPrChange>
              </w:rPr>
            </w:pPr>
            <w:ins w:id="1091" w:author="Joseph Sempa" w:date="2024-12-03T15:49:00Z" w16du:dateUtc="2024-12-03T13:49:00Z">
              <w:r w:rsidRPr="00D906C1">
                <w:rPr>
                  <w:sz w:val="20"/>
                  <w:szCs w:val="20"/>
                  <w:rPrChange w:id="1092" w:author="Joseph Sempa" w:date="2024-12-03T15:49:00Z" w16du:dateUtc="2024-12-03T13:49:00Z">
                    <w:rPr/>
                  </w:rPrChange>
                </w:rPr>
                <w:t>0.2</w:t>
              </w:r>
            </w:ins>
            <w:del w:id="1093" w:author="Joseph Sempa" w:date="2024-12-03T15:49:00Z" w16du:dateUtc="2024-12-03T13:49:00Z">
              <w:r w:rsidRPr="00D906C1" w:rsidDel="001C59DD">
                <w:rPr>
                  <w:spacing w:val="-5"/>
                  <w:sz w:val="20"/>
                  <w:szCs w:val="20"/>
                  <w:rPrChange w:id="1094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>0.2</w:delText>
              </w:r>
            </w:del>
          </w:p>
        </w:tc>
        <w:tc>
          <w:tcPr>
            <w:tcW w:w="865" w:type="dxa"/>
          </w:tcPr>
          <w:p w14:paraId="69B2020F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95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467" w:type="dxa"/>
          </w:tcPr>
          <w:p w14:paraId="6D05E352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96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124" w:type="dxa"/>
          </w:tcPr>
          <w:p w14:paraId="15EEB3E2" w14:textId="77777777" w:rsidR="00D906C1" w:rsidRPr="00D906C1" w:rsidRDefault="00D906C1" w:rsidP="00D906C1">
            <w:pPr>
              <w:pStyle w:val="TableParagraph"/>
              <w:rPr>
                <w:sz w:val="20"/>
                <w:szCs w:val="20"/>
                <w:rPrChange w:id="1097" w:author="Joseph Sempa" w:date="2024-12-03T15:49:00Z" w16du:dateUtc="2024-12-03T13:49:00Z">
                  <w:rPr>
                    <w:rFonts w:ascii="Times New Roman"/>
                    <w:sz w:val="20"/>
                  </w:rPr>
                </w:rPrChange>
              </w:rPr>
            </w:pPr>
          </w:p>
        </w:tc>
      </w:tr>
      <w:tr w:rsidR="00B518C6" w:rsidRPr="00D906C1" w:rsidDel="00D906C1" w14:paraId="70C8743B" w14:textId="75961854">
        <w:trPr>
          <w:trHeight w:val="302"/>
          <w:del w:id="1098" w:author="Joseph Sempa" w:date="2024-12-03T15:54:00Z" w16du:dateUtc="2024-12-03T13:54:00Z"/>
        </w:trPr>
        <w:tc>
          <w:tcPr>
            <w:tcW w:w="2352" w:type="dxa"/>
            <w:shd w:val="clear" w:color="auto" w:fill="F2F2F2"/>
          </w:tcPr>
          <w:p w14:paraId="64253770" w14:textId="1248B434" w:rsidR="00B518C6" w:rsidRPr="00D906C1" w:rsidDel="00D906C1" w:rsidRDefault="00000000">
            <w:pPr>
              <w:pStyle w:val="TableParagraph"/>
              <w:spacing w:line="206" w:lineRule="exact"/>
              <w:ind w:left="105"/>
              <w:rPr>
                <w:del w:id="1099" w:author="Joseph Sempa" w:date="2024-12-03T15:54:00Z" w16du:dateUtc="2024-12-03T13:54:00Z"/>
                <w:sz w:val="20"/>
                <w:szCs w:val="20"/>
                <w:highlight w:val="yellow"/>
                <w:rPrChange w:id="1100" w:author="Joseph Sempa" w:date="2024-12-03T15:49:00Z" w16du:dateUtc="2024-12-03T13:49:00Z">
                  <w:rPr>
                    <w:del w:id="1101" w:author="Joseph Sempa" w:date="2024-12-03T15:54:00Z" w16du:dateUtc="2024-12-03T13:54:00Z"/>
                    <w:sz w:val="18"/>
                  </w:rPr>
                </w:rPrChange>
              </w:rPr>
            </w:pPr>
            <w:del w:id="1102" w:author="Joseph Sempa" w:date="2024-12-03T15:54:00Z" w16du:dateUtc="2024-12-03T13:54:00Z">
              <w:r w:rsidRPr="00D906C1" w:rsidDel="00D906C1">
                <w:rPr>
                  <w:spacing w:val="-2"/>
                  <w:sz w:val="20"/>
                  <w:szCs w:val="20"/>
                  <w:highlight w:val="yellow"/>
                  <w:rPrChange w:id="1103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Hypotension</w:delText>
              </w:r>
            </w:del>
          </w:p>
        </w:tc>
        <w:tc>
          <w:tcPr>
            <w:tcW w:w="912" w:type="dxa"/>
            <w:shd w:val="clear" w:color="auto" w:fill="F2F2F2"/>
          </w:tcPr>
          <w:p w14:paraId="02CC9D15" w14:textId="51D50F53" w:rsidR="00B518C6" w:rsidRPr="00D906C1" w:rsidDel="00D906C1" w:rsidRDefault="00000000">
            <w:pPr>
              <w:pStyle w:val="TableParagraph"/>
              <w:spacing w:line="206" w:lineRule="exact"/>
              <w:ind w:left="110"/>
              <w:rPr>
                <w:del w:id="1104" w:author="Joseph Sempa" w:date="2024-12-03T15:54:00Z" w16du:dateUtc="2024-12-03T13:54:00Z"/>
                <w:sz w:val="20"/>
                <w:szCs w:val="20"/>
                <w:highlight w:val="yellow"/>
                <w:rPrChange w:id="1105" w:author="Joseph Sempa" w:date="2024-12-03T15:49:00Z" w16du:dateUtc="2024-12-03T13:49:00Z">
                  <w:rPr>
                    <w:del w:id="1106" w:author="Joseph Sempa" w:date="2024-12-03T15:54:00Z" w16du:dateUtc="2024-12-03T13:54:00Z"/>
                    <w:sz w:val="18"/>
                  </w:rPr>
                </w:rPrChange>
              </w:rPr>
            </w:pPr>
            <w:del w:id="1107" w:author="Joseph Sempa" w:date="2024-12-03T15:54:00Z" w16du:dateUtc="2024-12-03T13:54:00Z">
              <w:r w:rsidRPr="00D906C1" w:rsidDel="00D906C1">
                <w:rPr>
                  <w:spacing w:val="-5"/>
                  <w:sz w:val="20"/>
                  <w:szCs w:val="20"/>
                  <w:highlight w:val="yellow"/>
                  <w:rPrChange w:id="1108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>1.4</w:delText>
              </w:r>
            </w:del>
          </w:p>
        </w:tc>
        <w:tc>
          <w:tcPr>
            <w:tcW w:w="1563" w:type="dxa"/>
            <w:shd w:val="clear" w:color="auto" w:fill="F2F2F2"/>
          </w:tcPr>
          <w:p w14:paraId="7EB2E1F4" w14:textId="22FE3D49" w:rsidR="00B518C6" w:rsidRPr="00D906C1" w:rsidDel="00D906C1" w:rsidRDefault="00000000">
            <w:pPr>
              <w:pStyle w:val="TableParagraph"/>
              <w:spacing w:line="206" w:lineRule="exact"/>
              <w:ind w:left="141" w:right="1"/>
              <w:jc w:val="center"/>
              <w:rPr>
                <w:del w:id="1109" w:author="Joseph Sempa" w:date="2024-12-03T15:54:00Z" w16du:dateUtc="2024-12-03T13:54:00Z"/>
                <w:sz w:val="20"/>
                <w:szCs w:val="20"/>
                <w:highlight w:val="yellow"/>
                <w:rPrChange w:id="1110" w:author="Joseph Sempa" w:date="2024-12-03T15:49:00Z" w16du:dateUtc="2024-12-03T13:49:00Z">
                  <w:rPr>
                    <w:del w:id="1111" w:author="Joseph Sempa" w:date="2024-12-03T15:54:00Z" w16du:dateUtc="2024-12-03T13:54:00Z"/>
                    <w:sz w:val="18"/>
                  </w:rPr>
                </w:rPrChange>
              </w:rPr>
            </w:pPr>
            <w:del w:id="1112" w:author="Joseph Sempa" w:date="2024-12-03T15:54:00Z" w16du:dateUtc="2024-12-03T13:54:00Z">
              <w:r w:rsidRPr="00D906C1" w:rsidDel="00D906C1">
                <w:rPr>
                  <w:sz w:val="20"/>
                  <w:szCs w:val="20"/>
                  <w:highlight w:val="yellow"/>
                  <w:rPrChange w:id="1113" w:author="Joseph Sempa" w:date="2024-12-03T15:49:00Z" w16du:dateUtc="2024-12-03T13:49:00Z">
                    <w:rPr>
                      <w:sz w:val="18"/>
                    </w:rPr>
                  </w:rPrChange>
                </w:rPr>
                <w:delText>0.73,</w:delText>
              </w:r>
              <w:r w:rsidRPr="00D906C1" w:rsidDel="00D906C1">
                <w:rPr>
                  <w:spacing w:val="-4"/>
                  <w:sz w:val="20"/>
                  <w:szCs w:val="20"/>
                  <w:highlight w:val="yellow"/>
                  <w:rPrChange w:id="1114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2.59</w:delText>
              </w:r>
            </w:del>
          </w:p>
        </w:tc>
        <w:tc>
          <w:tcPr>
            <w:tcW w:w="1216" w:type="dxa"/>
            <w:shd w:val="clear" w:color="auto" w:fill="F2F2F2"/>
          </w:tcPr>
          <w:p w14:paraId="2F9337BE" w14:textId="24B92347" w:rsidR="00B518C6" w:rsidRPr="00D906C1" w:rsidDel="00D906C1" w:rsidRDefault="00000000">
            <w:pPr>
              <w:pStyle w:val="TableParagraph"/>
              <w:spacing w:line="206" w:lineRule="exact"/>
              <w:ind w:left="308"/>
              <w:rPr>
                <w:del w:id="1115" w:author="Joseph Sempa" w:date="2024-12-03T15:54:00Z" w16du:dateUtc="2024-12-03T13:54:00Z"/>
                <w:sz w:val="20"/>
                <w:szCs w:val="20"/>
                <w:highlight w:val="yellow"/>
                <w:rPrChange w:id="1116" w:author="Joseph Sempa" w:date="2024-12-03T15:49:00Z" w16du:dateUtc="2024-12-03T13:49:00Z">
                  <w:rPr>
                    <w:del w:id="1117" w:author="Joseph Sempa" w:date="2024-12-03T15:54:00Z" w16du:dateUtc="2024-12-03T13:54:00Z"/>
                    <w:sz w:val="18"/>
                  </w:rPr>
                </w:rPrChange>
              </w:rPr>
            </w:pPr>
            <w:del w:id="1118" w:author="Joseph Sempa" w:date="2024-12-03T15:54:00Z" w16du:dateUtc="2024-12-03T13:54:00Z">
              <w:r w:rsidRPr="00D906C1" w:rsidDel="00D906C1">
                <w:rPr>
                  <w:spacing w:val="-5"/>
                  <w:sz w:val="20"/>
                  <w:szCs w:val="20"/>
                  <w:highlight w:val="yellow"/>
                  <w:rPrChange w:id="1119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>0.3</w:delText>
              </w:r>
            </w:del>
          </w:p>
        </w:tc>
        <w:tc>
          <w:tcPr>
            <w:tcW w:w="865" w:type="dxa"/>
            <w:shd w:val="clear" w:color="auto" w:fill="F2F2F2"/>
          </w:tcPr>
          <w:p w14:paraId="3DCE4638" w14:textId="6D8B1336" w:rsidR="00B518C6" w:rsidRPr="00D906C1" w:rsidDel="00D906C1" w:rsidRDefault="00B518C6">
            <w:pPr>
              <w:pStyle w:val="TableParagraph"/>
              <w:rPr>
                <w:del w:id="1120" w:author="Joseph Sempa" w:date="2024-12-03T15:54:00Z" w16du:dateUtc="2024-12-03T13:54:00Z"/>
                <w:sz w:val="20"/>
                <w:szCs w:val="20"/>
                <w:highlight w:val="yellow"/>
                <w:rPrChange w:id="1121" w:author="Joseph Sempa" w:date="2024-12-03T15:49:00Z" w16du:dateUtc="2024-12-03T13:49:00Z">
                  <w:rPr>
                    <w:del w:id="1122" w:author="Joseph Sempa" w:date="2024-12-03T15:54:00Z" w16du:dateUtc="2024-12-03T13:54:00Z"/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467" w:type="dxa"/>
            <w:shd w:val="clear" w:color="auto" w:fill="F2F2F2"/>
          </w:tcPr>
          <w:p w14:paraId="2D68B626" w14:textId="0B6CF635" w:rsidR="00B518C6" w:rsidRPr="00D906C1" w:rsidDel="00D906C1" w:rsidRDefault="00B518C6">
            <w:pPr>
              <w:pStyle w:val="TableParagraph"/>
              <w:rPr>
                <w:del w:id="1123" w:author="Joseph Sempa" w:date="2024-12-03T15:54:00Z" w16du:dateUtc="2024-12-03T13:54:00Z"/>
                <w:sz w:val="20"/>
                <w:szCs w:val="20"/>
                <w:highlight w:val="yellow"/>
                <w:rPrChange w:id="1124" w:author="Joseph Sempa" w:date="2024-12-03T15:49:00Z" w16du:dateUtc="2024-12-03T13:49:00Z">
                  <w:rPr>
                    <w:del w:id="1125" w:author="Joseph Sempa" w:date="2024-12-03T15:54:00Z" w16du:dateUtc="2024-12-03T13:54:00Z"/>
                    <w:rFonts w:ascii="Times New Roman"/>
                    <w:sz w:val="20"/>
                  </w:rPr>
                </w:rPrChange>
              </w:rPr>
            </w:pPr>
          </w:p>
        </w:tc>
        <w:tc>
          <w:tcPr>
            <w:tcW w:w="1124" w:type="dxa"/>
            <w:shd w:val="clear" w:color="auto" w:fill="F2F2F2"/>
          </w:tcPr>
          <w:p w14:paraId="2520A78C" w14:textId="6E2DFED5" w:rsidR="00B518C6" w:rsidRPr="00D906C1" w:rsidDel="00D906C1" w:rsidRDefault="00B518C6">
            <w:pPr>
              <w:pStyle w:val="TableParagraph"/>
              <w:rPr>
                <w:del w:id="1126" w:author="Joseph Sempa" w:date="2024-12-03T15:54:00Z" w16du:dateUtc="2024-12-03T13:54:00Z"/>
                <w:sz w:val="20"/>
                <w:szCs w:val="20"/>
                <w:highlight w:val="yellow"/>
                <w:rPrChange w:id="1127" w:author="Joseph Sempa" w:date="2024-12-03T15:49:00Z" w16du:dateUtc="2024-12-03T13:49:00Z">
                  <w:rPr>
                    <w:del w:id="1128" w:author="Joseph Sempa" w:date="2024-12-03T15:54:00Z" w16du:dateUtc="2024-12-03T13:54:00Z"/>
                    <w:rFonts w:ascii="Times New Roman"/>
                    <w:sz w:val="20"/>
                  </w:rPr>
                </w:rPrChange>
              </w:rPr>
            </w:pPr>
          </w:p>
        </w:tc>
      </w:tr>
      <w:tr w:rsidR="00B518C6" w:rsidRPr="00D906C1" w:rsidDel="00D906C1" w14:paraId="05AC9097" w14:textId="783EFDC0">
        <w:trPr>
          <w:trHeight w:val="297"/>
          <w:del w:id="1129" w:author="Joseph Sempa" w:date="2024-12-03T15:54:00Z" w16du:dateUtc="2024-12-03T13:54:00Z"/>
        </w:trPr>
        <w:tc>
          <w:tcPr>
            <w:tcW w:w="2352" w:type="dxa"/>
          </w:tcPr>
          <w:p w14:paraId="551FFB7C" w14:textId="57C1BAD4" w:rsidR="00B518C6" w:rsidRPr="00D906C1" w:rsidDel="00D906C1" w:rsidRDefault="00000000">
            <w:pPr>
              <w:pStyle w:val="TableParagraph"/>
              <w:spacing w:line="206" w:lineRule="exact"/>
              <w:ind w:left="105"/>
              <w:rPr>
                <w:del w:id="1130" w:author="Joseph Sempa" w:date="2024-12-03T15:54:00Z" w16du:dateUtc="2024-12-03T13:54:00Z"/>
                <w:sz w:val="20"/>
                <w:szCs w:val="20"/>
                <w:highlight w:val="yellow"/>
                <w:rPrChange w:id="1131" w:author="Joseph Sempa" w:date="2024-12-03T15:49:00Z" w16du:dateUtc="2024-12-03T13:49:00Z">
                  <w:rPr>
                    <w:del w:id="1132" w:author="Joseph Sempa" w:date="2024-12-03T15:54:00Z" w16du:dateUtc="2024-12-03T13:54:00Z"/>
                    <w:sz w:val="18"/>
                  </w:rPr>
                </w:rPrChange>
              </w:rPr>
            </w:pPr>
            <w:del w:id="1133" w:author="Joseph Sempa" w:date="2024-12-03T15:54:00Z" w16du:dateUtc="2024-12-03T13:54:00Z">
              <w:r w:rsidRPr="00D906C1" w:rsidDel="00D906C1">
                <w:rPr>
                  <w:sz w:val="20"/>
                  <w:szCs w:val="20"/>
                  <w:highlight w:val="yellow"/>
                  <w:rPrChange w:id="1134" w:author="Joseph Sempa" w:date="2024-12-03T15:49:00Z" w16du:dateUtc="2024-12-03T13:49:00Z">
                    <w:rPr>
                      <w:sz w:val="18"/>
                    </w:rPr>
                  </w:rPrChange>
                </w:rPr>
                <w:delText>BP</w:delText>
              </w:r>
              <w:r w:rsidRPr="00D906C1" w:rsidDel="00D906C1">
                <w:rPr>
                  <w:spacing w:val="-2"/>
                  <w:sz w:val="20"/>
                  <w:szCs w:val="20"/>
                  <w:highlight w:val="yellow"/>
                  <w:rPrChange w:id="1135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 xml:space="preserve"> systolic</w:delText>
              </w:r>
            </w:del>
          </w:p>
        </w:tc>
        <w:tc>
          <w:tcPr>
            <w:tcW w:w="912" w:type="dxa"/>
          </w:tcPr>
          <w:p w14:paraId="46FFAE38" w14:textId="5007336A" w:rsidR="00B518C6" w:rsidRPr="00D906C1" w:rsidDel="00D906C1" w:rsidRDefault="00000000">
            <w:pPr>
              <w:pStyle w:val="TableParagraph"/>
              <w:spacing w:line="206" w:lineRule="exact"/>
              <w:ind w:left="110"/>
              <w:rPr>
                <w:del w:id="1136" w:author="Joseph Sempa" w:date="2024-12-03T15:54:00Z" w16du:dateUtc="2024-12-03T13:54:00Z"/>
                <w:sz w:val="20"/>
                <w:szCs w:val="20"/>
                <w:highlight w:val="yellow"/>
                <w:rPrChange w:id="1137" w:author="Joseph Sempa" w:date="2024-12-03T15:49:00Z" w16du:dateUtc="2024-12-03T13:49:00Z">
                  <w:rPr>
                    <w:del w:id="1138" w:author="Joseph Sempa" w:date="2024-12-03T15:54:00Z" w16du:dateUtc="2024-12-03T13:54:00Z"/>
                    <w:sz w:val="18"/>
                  </w:rPr>
                </w:rPrChange>
              </w:rPr>
            </w:pPr>
            <w:del w:id="1139" w:author="Joseph Sempa" w:date="2024-12-03T15:54:00Z" w16du:dateUtc="2024-12-03T13:54:00Z">
              <w:r w:rsidRPr="00D906C1" w:rsidDel="00D906C1">
                <w:rPr>
                  <w:spacing w:val="-5"/>
                  <w:sz w:val="20"/>
                  <w:szCs w:val="20"/>
                  <w:highlight w:val="yellow"/>
                  <w:rPrChange w:id="1140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>0.9</w:delText>
              </w:r>
            </w:del>
          </w:p>
        </w:tc>
        <w:tc>
          <w:tcPr>
            <w:tcW w:w="1563" w:type="dxa"/>
          </w:tcPr>
          <w:p w14:paraId="59CB82F1" w14:textId="620C4343" w:rsidR="00B518C6" w:rsidRPr="00D906C1" w:rsidDel="00D906C1" w:rsidRDefault="00000000">
            <w:pPr>
              <w:pStyle w:val="TableParagraph"/>
              <w:spacing w:line="206" w:lineRule="exact"/>
              <w:ind w:left="141" w:right="1"/>
              <w:jc w:val="center"/>
              <w:rPr>
                <w:del w:id="1141" w:author="Joseph Sempa" w:date="2024-12-03T15:54:00Z" w16du:dateUtc="2024-12-03T13:54:00Z"/>
                <w:sz w:val="20"/>
                <w:szCs w:val="20"/>
                <w:highlight w:val="yellow"/>
                <w:rPrChange w:id="1142" w:author="Joseph Sempa" w:date="2024-12-03T15:49:00Z" w16du:dateUtc="2024-12-03T13:49:00Z">
                  <w:rPr>
                    <w:del w:id="1143" w:author="Joseph Sempa" w:date="2024-12-03T15:54:00Z" w16du:dateUtc="2024-12-03T13:54:00Z"/>
                    <w:sz w:val="18"/>
                  </w:rPr>
                </w:rPrChange>
              </w:rPr>
            </w:pPr>
            <w:del w:id="1144" w:author="Joseph Sempa" w:date="2024-12-03T15:54:00Z" w16du:dateUtc="2024-12-03T13:54:00Z">
              <w:r w:rsidRPr="00D906C1" w:rsidDel="00D906C1">
                <w:rPr>
                  <w:sz w:val="20"/>
                  <w:szCs w:val="20"/>
                  <w:highlight w:val="yellow"/>
                  <w:rPrChange w:id="1145" w:author="Joseph Sempa" w:date="2024-12-03T15:49:00Z" w16du:dateUtc="2024-12-03T13:49:00Z">
                    <w:rPr>
                      <w:sz w:val="18"/>
                    </w:rPr>
                  </w:rPrChange>
                </w:rPr>
                <w:delText>0.80,</w:delText>
              </w:r>
              <w:r w:rsidRPr="00D906C1" w:rsidDel="00D906C1">
                <w:rPr>
                  <w:spacing w:val="-4"/>
                  <w:sz w:val="20"/>
                  <w:szCs w:val="20"/>
                  <w:highlight w:val="yellow"/>
                  <w:rPrChange w:id="1146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 xml:space="preserve"> 1.00</w:delText>
              </w:r>
            </w:del>
          </w:p>
        </w:tc>
        <w:tc>
          <w:tcPr>
            <w:tcW w:w="1216" w:type="dxa"/>
          </w:tcPr>
          <w:p w14:paraId="6F6B4744" w14:textId="6145437F" w:rsidR="00B518C6" w:rsidRPr="00D906C1" w:rsidDel="00D906C1" w:rsidRDefault="00000000">
            <w:pPr>
              <w:pStyle w:val="TableParagraph"/>
              <w:spacing w:line="206" w:lineRule="exact"/>
              <w:ind w:left="308"/>
              <w:rPr>
                <w:del w:id="1147" w:author="Joseph Sempa" w:date="2024-12-03T15:54:00Z" w16du:dateUtc="2024-12-03T13:54:00Z"/>
                <w:sz w:val="20"/>
                <w:szCs w:val="20"/>
                <w:highlight w:val="yellow"/>
                <w:rPrChange w:id="1148" w:author="Joseph Sempa" w:date="2024-12-03T15:49:00Z" w16du:dateUtc="2024-12-03T13:49:00Z">
                  <w:rPr>
                    <w:del w:id="1149" w:author="Joseph Sempa" w:date="2024-12-03T15:54:00Z" w16du:dateUtc="2024-12-03T13:54:00Z"/>
                    <w:sz w:val="18"/>
                  </w:rPr>
                </w:rPrChange>
              </w:rPr>
            </w:pPr>
            <w:del w:id="1150" w:author="Joseph Sempa" w:date="2024-12-03T15:54:00Z" w16du:dateUtc="2024-12-03T13:54:00Z">
              <w:r w:rsidRPr="00D906C1" w:rsidDel="00D906C1">
                <w:rPr>
                  <w:spacing w:val="-2"/>
                  <w:sz w:val="20"/>
                  <w:szCs w:val="20"/>
                  <w:highlight w:val="yellow"/>
                  <w:rPrChange w:id="1151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0.063</w:delText>
              </w:r>
            </w:del>
          </w:p>
        </w:tc>
        <w:tc>
          <w:tcPr>
            <w:tcW w:w="865" w:type="dxa"/>
          </w:tcPr>
          <w:p w14:paraId="0199F53E" w14:textId="79BD8BED" w:rsidR="00B518C6" w:rsidRPr="00D906C1" w:rsidDel="00D906C1" w:rsidRDefault="00000000">
            <w:pPr>
              <w:pStyle w:val="TableParagraph"/>
              <w:spacing w:line="206" w:lineRule="exact"/>
              <w:ind w:left="119" w:right="87"/>
              <w:jc w:val="center"/>
              <w:rPr>
                <w:del w:id="1152" w:author="Joseph Sempa" w:date="2024-12-03T15:54:00Z" w16du:dateUtc="2024-12-03T13:54:00Z"/>
                <w:b/>
                <w:sz w:val="20"/>
                <w:szCs w:val="20"/>
                <w:highlight w:val="yellow"/>
                <w:rPrChange w:id="1153" w:author="Joseph Sempa" w:date="2024-12-03T15:49:00Z" w16du:dateUtc="2024-12-03T13:49:00Z">
                  <w:rPr>
                    <w:del w:id="1154" w:author="Joseph Sempa" w:date="2024-12-03T15:54:00Z" w16du:dateUtc="2024-12-03T13:54:00Z"/>
                    <w:b/>
                    <w:sz w:val="18"/>
                  </w:rPr>
                </w:rPrChange>
              </w:rPr>
            </w:pPr>
            <w:del w:id="1155" w:author="Joseph Sempa" w:date="2024-12-03T15:54:00Z" w16du:dateUtc="2024-12-03T13:54:00Z">
              <w:r w:rsidRPr="00D906C1" w:rsidDel="00D906C1">
                <w:rPr>
                  <w:b/>
                  <w:spacing w:val="-4"/>
                  <w:sz w:val="20"/>
                  <w:szCs w:val="20"/>
                  <w:highlight w:val="yellow"/>
                  <w:rPrChange w:id="1156" w:author="Joseph Sempa" w:date="2024-12-03T15:49:00Z" w16du:dateUtc="2024-12-03T13:49:00Z">
                    <w:rPr>
                      <w:b/>
                      <w:spacing w:val="-4"/>
                      <w:sz w:val="18"/>
                    </w:rPr>
                  </w:rPrChange>
                </w:rPr>
                <w:delText>0.77</w:delText>
              </w:r>
            </w:del>
          </w:p>
        </w:tc>
        <w:tc>
          <w:tcPr>
            <w:tcW w:w="1467" w:type="dxa"/>
          </w:tcPr>
          <w:p w14:paraId="0A61F077" w14:textId="2BA57B7E" w:rsidR="00B518C6" w:rsidRPr="00D906C1" w:rsidDel="00D906C1" w:rsidRDefault="00000000">
            <w:pPr>
              <w:pStyle w:val="TableParagraph"/>
              <w:spacing w:line="206" w:lineRule="exact"/>
              <w:ind w:left="152"/>
              <w:rPr>
                <w:del w:id="1157" w:author="Joseph Sempa" w:date="2024-12-03T15:54:00Z" w16du:dateUtc="2024-12-03T13:54:00Z"/>
                <w:b/>
                <w:sz w:val="20"/>
                <w:szCs w:val="20"/>
                <w:highlight w:val="yellow"/>
                <w:rPrChange w:id="1158" w:author="Joseph Sempa" w:date="2024-12-03T15:49:00Z" w16du:dateUtc="2024-12-03T13:49:00Z">
                  <w:rPr>
                    <w:del w:id="1159" w:author="Joseph Sempa" w:date="2024-12-03T15:54:00Z" w16du:dateUtc="2024-12-03T13:54:00Z"/>
                    <w:b/>
                    <w:sz w:val="18"/>
                  </w:rPr>
                </w:rPrChange>
              </w:rPr>
            </w:pPr>
            <w:del w:id="1160" w:author="Joseph Sempa" w:date="2024-12-03T15:54:00Z" w16du:dateUtc="2024-12-03T13:54:00Z">
              <w:r w:rsidRPr="00D906C1" w:rsidDel="00D906C1">
                <w:rPr>
                  <w:b/>
                  <w:sz w:val="20"/>
                  <w:szCs w:val="20"/>
                  <w:highlight w:val="yellow"/>
                  <w:rPrChange w:id="1161" w:author="Joseph Sempa" w:date="2024-12-03T15:49:00Z" w16du:dateUtc="2024-12-03T13:49:00Z">
                    <w:rPr>
                      <w:b/>
                      <w:sz w:val="18"/>
                    </w:rPr>
                  </w:rPrChange>
                </w:rPr>
                <w:delText>0.66</w:delText>
              </w:r>
            </w:del>
            <w:del w:id="1162" w:author="Joseph Sempa" w:date="2024-12-03T15:04:00Z" w16du:dateUtc="2024-12-03T13:04:00Z">
              <w:r w:rsidRPr="00D906C1" w:rsidDel="002A1548">
                <w:rPr>
                  <w:b/>
                  <w:sz w:val="20"/>
                  <w:szCs w:val="20"/>
                  <w:highlight w:val="yellow"/>
                  <w:rPrChange w:id="1163" w:author="Joseph Sempa" w:date="2024-12-03T15:49:00Z" w16du:dateUtc="2024-12-03T13:49:00Z">
                    <w:rPr>
                      <w:b/>
                      <w:sz w:val="18"/>
                    </w:rPr>
                  </w:rPrChange>
                </w:rPr>
                <w:delText>3</w:delText>
              </w:r>
            </w:del>
            <w:del w:id="1164" w:author="Joseph Sempa" w:date="2024-12-03T15:54:00Z" w16du:dateUtc="2024-12-03T13:54:00Z">
              <w:r w:rsidRPr="00D906C1" w:rsidDel="00D906C1">
                <w:rPr>
                  <w:b/>
                  <w:sz w:val="20"/>
                  <w:szCs w:val="20"/>
                  <w:highlight w:val="yellow"/>
                  <w:rPrChange w:id="1165" w:author="Joseph Sempa" w:date="2024-12-03T15:49:00Z" w16du:dateUtc="2024-12-03T13:49:00Z">
                    <w:rPr>
                      <w:b/>
                      <w:sz w:val="18"/>
                    </w:rPr>
                  </w:rPrChange>
                </w:rPr>
                <w:delText>,</w:delText>
              </w:r>
              <w:r w:rsidRPr="00D906C1" w:rsidDel="00D906C1">
                <w:rPr>
                  <w:b/>
                  <w:spacing w:val="-5"/>
                  <w:sz w:val="20"/>
                  <w:szCs w:val="20"/>
                  <w:highlight w:val="yellow"/>
                  <w:rPrChange w:id="1166" w:author="Joseph Sempa" w:date="2024-12-03T15:49:00Z" w16du:dateUtc="2024-12-03T13:49:00Z">
                    <w:rPr>
                      <w:b/>
                      <w:spacing w:val="-5"/>
                      <w:sz w:val="18"/>
                    </w:rPr>
                  </w:rPrChange>
                </w:rPr>
                <w:delText xml:space="preserve"> </w:delText>
              </w:r>
              <w:r w:rsidRPr="00D906C1" w:rsidDel="00D906C1">
                <w:rPr>
                  <w:b/>
                  <w:spacing w:val="-2"/>
                  <w:sz w:val="20"/>
                  <w:szCs w:val="20"/>
                  <w:highlight w:val="yellow"/>
                  <w:rPrChange w:id="1167" w:author="Joseph Sempa" w:date="2024-12-03T15:49:00Z" w16du:dateUtc="2024-12-03T13:49:00Z">
                    <w:rPr>
                      <w:b/>
                      <w:spacing w:val="-2"/>
                      <w:sz w:val="18"/>
                    </w:rPr>
                  </w:rPrChange>
                </w:rPr>
                <w:delText>0.89</w:delText>
              </w:r>
            </w:del>
            <w:del w:id="1168" w:author="Joseph Sempa" w:date="2024-12-03T15:04:00Z" w16du:dateUtc="2024-12-03T13:04:00Z">
              <w:r w:rsidRPr="00D906C1" w:rsidDel="002A1548">
                <w:rPr>
                  <w:b/>
                  <w:spacing w:val="-2"/>
                  <w:sz w:val="20"/>
                  <w:szCs w:val="20"/>
                  <w:highlight w:val="yellow"/>
                  <w:rPrChange w:id="1169" w:author="Joseph Sempa" w:date="2024-12-03T15:49:00Z" w16du:dateUtc="2024-12-03T13:49:00Z">
                    <w:rPr>
                      <w:b/>
                      <w:spacing w:val="-2"/>
                      <w:sz w:val="18"/>
                    </w:rPr>
                  </w:rPrChange>
                </w:rPr>
                <w:delText>9</w:delText>
              </w:r>
            </w:del>
          </w:p>
        </w:tc>
        <w:tc>
          <w:tcPr>
            <w:tcW w:w="1124" w:type="dxa"/>
          </w:tcPr>
          <w:p w14:paraId="6A52CDC3" w14:textId="6182F6B2" w:rsidR="00B518C6" w:rsidRPr="00D906C1" w:rsidDel="00D906C1" w:rsidRDefault="00000000">
            <w:pPr>
              <w:pStyle w:val="TableParagraph"/>
              <w:spacing w:line="206" w:lineRule="exact"/>
              <w:ind w:left="212"/>
              <w:rPr>
                <w:del w:id="1170" w:author="Joseph Sempa" w:date="2024-12-03T15:54:00Z" w16du:dateUtc="2024-12-03T13:54:00Z"/>
                <w:b/>
                <w:sz w:val="20"/>
                <w:szCs w:val="20"/>
                <w:highlight w:val="yellow"/>
                <w:rPrChange w:id="1171" w:author="Joseph Sempa" w:date="2024-12-03T15:49:00Z" w16du:dateUtc="2024-12-03T13:49:00Z">
                  <w:rPr>
                    <w:del w:id="1172" w:author="Joseph Sempa" w:date="2024-12-03T15:54:00Z" w16du:dateUtc="2024-12-03T13:54:00Z"/>
                    <w:b/>
                    <w:sz w:val="18"/>
                  </w:rPr>
                </w:rPrChange>
              </w:rPr>
            </w:pPr>
            <w:del w:id="1173" w:author="Joseph Sempa" w:date="2024-12-03T15:54:00Z" w16du:dateUtc="2024-12-03T13:54:00Z">
              <w:r w:rsidRPr="00D906C1" w:rsidDel="00D906C1">
                <w:rPr>
                  <w:b/>
                  <w:spacing w:val="-2"/>
                  <w:sz w:val="20"/>
                  <w:szCs w:val="20"/>
                  <w:highlight w:val="yellow"/>
                  <w:rPrChange w:id="1174" w:author="Joseph Sempa" w:date="2024-12-03T15:49:00Z" w16du:dateUtc="2024-12-03T13:49:00Z">
                    <w:rPr>
                      <w:b/>
                      <w:spacing w:val="-2"/>
                      <w:sz w:val="18"/>
                    </w:rPr>
                  </w:rPrChange>
                </w:rPr>
                <w:delText>&lt;0.001</w:delText>
              </w:r>
            </w:del>
          </w:p>
        </w:tc>
      </w:tr>
      <w:tr w:rsidR="00B518C6" w:rsidRPr="00D906C1" w:rsidDel="00D906C1" w14:paraId="50CFFE19" w14:textId="07AB74D9">
        <w:trPr>
          <w:trHeight w:val="302"/>
          <w:del w:id="1175" w:author="Joseph Sempa" w:date="2024-12-03T15:54:00Z" w16du:dateUtc="2024-12-03T13:54:00Z"/>
        </w:trPr>
        <w:tc>
          <w:tcPr>
            <w:tcW w:w="2352" w:type="dxa"/>
            <w:shd w:val="clear" w:color="auto" w:fill="F2F2F2"/>
          </w:tcPr>
          <w:p w14:paraId="4833AB73" w14:textId="1396F444" w:rsidR="00B518C6" w:rsidRPr="00D906C1" w:rsidDel="00D906C1" w:rsidRDefault="00000000">
            <w:pPr>
              <w:pStyle w:val="TableParagraph"/>
              <w:spacing w:line="206" w:lineRule="exact"/>
              <w:ind w:left="105"/>
              <w:rPr>
                <w:del w:id="1176" w:author="Joseph Sempa" w:date="2024-12-03T15:54:00Z" w16du:dateUtc="2024-12-03T13:54:00Z"/>
                <w:sz w:val="20"/>
                <w:szCs w:val="20"/>
                <w:highlight w:val="yellow"/>
                <w:rPrChange w:id="1177" w:author="Joseph Sempa" w:date="2024-12-03T15:49:00Z" w16du:dateUtc="2024-12-03T13:49:00Z">
                  <w:rPr>
                    <w:del w:id="1178" w:author="Joseph Sempa" w:date="2024-12-03T15:54:00Z" w16du:dateUtc="2024-12-03T13:54:00Z"/>
                    <w:sz w:val="18"/>
                  </w:rPr>
                </w:rPrChange>
              </w:rPr>
            </w:pPr>
            <w:del w:id="1179" w:author="Joseph Sempa" w:date="2024-12-03T15:54:00Z" w16du:dateUtc="2024-12-03T13:54:00Z">
              <w:r w:rsidRPr="00D906C1" w:rsidDel="00D906C1">
                <w:rPr>
                  <w:sz w:val="20"/>
                  <w:szCs w:val="20"/>
                  <w:highlight w:val="yellow"/>
                  <w:rPrChange w:id="1180" w:author="Joseph Sempa" w:date="2024-12-03T15:49:00Z" w16du:dateUtc="2024-12-03T13:49:00Z">
                    <w:rPr>
                      <w:sz w:val="18"/>
                    </w:rPr>
                  </w:rPrChange>
                </w:rPr>
                <w:delText>Liking</w:delText>
              </w:r>
              <w:r w:rsidRPr="00D906C1" w:rsidDel="00D906C1">
                <w:rPr>
                  <w:spacing w:val="-5"/>
                  <w:sz w:val="20"/>
                  <w:szCs w:val="20"/>
                  <w:highlight w:val="yellow"/>
                  <w:rPrChange w:id="1181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 xml:space="preserve"> </w:delText>
              </w:r>
              <w:r w:rsidRPr="00D906C1" w:rsidDel="00D906C1">
                <w:rPr>
                  <w:sz w:val="20"/>
                  <w:szCs w:val="20"/>
                  <w:highlight w:val="yellow"/>
                  <w:rPrChange w:id="1182" w:author="Joseph Sempa" w:date="2024-12-03T15:49:00Z" w16du:dateUtc="2024-12-03T13:49:00Z">
                    <w:rPr>
                      <w:sz w:val="18"/>
                    </w:rPr>
                  </w:rPrChange>
                </w:rPr>
                <w:delText>for</w:delText>
              </w:r>
              <w:r w:rsidRPr="00D906C1" w:rsidDel="00D906C1">
                <w:rPr>
                  <w:spacing w:val="-3"/>
                  <w:sz w:val="20"/>
                  <w:szCs w:val="20"/>
                  <w:highlight w:val="yellow"/>
                  <w:rPrChange w:id="1183" w:author="Joseph Sempa" w:date="2024-12-03T15:49:00Z" w16du:dateUtc="2024-12-03T13:49:00Z">
                    <w:rPr>
                      <w:spacing w:val="-3"/>
                      <w:sz w:val="18"/>
                    </w:rPr>
                  </w:rPrChange>
                </w:rPr>
                <w:delText xml:space="preserve"> </w:delText>
              </w:r>
              <w:r w:rsidRPr="00D906C1" w:rsidDel="00D906C1">
                <w:rPr>
                  <w:spacing w:val="-4"/>
                  <w:sz w:val="20"/>
                  <w:szCs w:val="20"/>
                  <w:highlight w:val="yellow"/>
                  <w:rPrChange w:id="1184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salt</w:delText>
              </w:r>
            </w:del>
          </w:p>
        </w:tc>
        <w:tc>
          <w:tcPr>
            <w:tcW w:w="912" w:type="dxa"/>
            <w:shd w:val="clear" w:color="auto" w:fill="F2F2F2"/>
          </w:tcPr>
          <w:p w14:paraId="01453645" w14:textId="3B9D9394" w:rsidR="00B518C6" w:rsidRPr="00D906C1" w:rsidDel="00D906C1" w:rsidRDefault="00000000">
            <w:pPr>
              <w:pStyle w:val="TableParagraph"/>
              <w:spacing w:line="206" w:lineRule="exact"/>
              <w:ind w:left="110"/>
              <w:rPr>
                <w:del w:id="1185" w:author="Joseph Sempa" w:date="2024-12-03T15:54:00Z" w16du:dateUtc="2024-12-03T13:54:00Z"/>
                <w:b/>
                <w:sz w:val="20"/>
                <w:szCs w:val="20"/>
                <w:highlight w:val="yellow"/>
                <w:rPrChange w:id="1186" w:author="Joseph Sempa" w:date="2024-12-03T15:49:00Z" w16du:dateUtc="2024-12-03T13:49:00Z">
                  <w:rPr>
                    <w:del w:id="1187" w:author="Joseph Sempa" w:date="2024-12-03T15:54:00Z" w16du:dateUtc="2024-12-03T13:54:00Z"/>
                    <w:b/>
                    <w:sz w:val="18"/>
                  </w:rPr>
                </w:rPrChange>
              </w:rPr>
            </w:pPr>
            <w:del w:id="1188" w:author="Joseph Sempa" w:date="2024-12-03T15:54:00Z" w16du:dateUtc="2024-12-03T13:54:00Z">
              <w:r w:rsidRPr="00D906C1" w:rsidDel="00D906C1">
                <w:rPr>
                  <w:b/>
                  <w:spacing w:val="-4"/>
                  <w:sz w:val="20"/>
                  <w:szCs w:val="20"/>
                  <w:highlight w:val="yellow"/>
                  <w:rPrChange w:id="1189" w:author="Joseph Sempa" w:date="2024-12-03T15:49:00Z" w16du:dateUtc="2024-12-03T13:49:00Z">
                    <w:rPr>
                      <w:b/>
                      <w:spacing w:val="-4"/>
                      <w:sz w:val="18"/>
                    </w:rPr>
                  </w:rPrChange>
                </w:rPr>
                <w:delText>1.51</w:delText>
              </w:r>
            </w:del>
          </w:p>
        </w:tc>
        <w:tc>
          <w:tcPr>
            <w:tcW w:w="1563" w:type="dxa"/>
            <w:shd w:val="clear" w:color="auto" w:fill="F2F2F2"/>
          </w:tcPr>
          <w:p w14:paraId="573FA039" w14:textId="48797564" w:rsidR="00B518C6" w:rsidRPr="00D906C1" w:rsidDel="00D906C1" w:rsidRDefault="00000000">
            <w:pPr>
              <w:pStyle w:val="TableParagraph"/>
              <w:spacing w:line="206" w:lineRule="exact"/>
              <w:ind w:left="141" w:right="1"/>
              <w:jc w:val="center"/>
              <w:rPr>
                <w:del w:id="1190" w:author="Joseph Sempa" w:date="2024-12-03T15:54:00Z" w16du:dateUtc="2024-12-03T13:54:00Z"/>
                <w:b/>
                <w:sz w:val="20"/>
                <w:szCs w:val="20"/>
                <w:highlight w:val="yellow"/>
                <w:rPrChange w:id="1191" w:author="Joseph Sempa" w:date="2024-12-03T15:49:00Z" w16du:dateUtc="2024-12-03T13:49:00Z">
                  <w:rPr>
                    <w:del w:id="1192" w:author="Joseph Sempa" w:date="2024-12-03T15:54:00Z" w16du:dateUtc="2024-12-03T13:54:00Z"/>
                    <w:b/>
                    <w:sz w:val="18"/>
                  </w:rPr>
                </w:rPrChange>
              </w:rPr>
            </w:pPr>
            <w:del w:id="1193" w:author="Joseph Sempa" w:date="2024-12-03T15:54:00Z" w16du:dateUtc="2024-12-03T13:54:00Z">
              <w:r w:rsidRPr="00D906C1" w:rsidDel="00D906C1">
                <w:rPr>
                  <w:b/>
                  <w:sz w:val="20"/>
                  <w:szCs w:val="20"/>
                  <w:highlight w:val="yellow"/>
                  <w:rPrChange w:id="1194" w:author="Joseph Sempa" w:date="2024-12-03T15:49:00Z" w16du:dateUtc="2024-12-03T13:49:00Z">
                    <w:rPr>
                      <w:b/>
                      <w:sz w:val="18"/>
                    </w:rPr>
                  </w:rPrChange>
                </w:rPr>
                <w:delText>1.03,</w:delText>
              </w:r>
              <w:r w:rsidRPr="00D906C1" w:rsidDel="00D906C1">
                <w:rPr>
                  <w:b/>
                  <w:spacing w:val="-4"/>
                  <w:sz w:val="20"/>
                  <w:szCs w:val="20"/>
                  <w:highlight w:val="yellow"/>
                  <w:rPrChange w:id="1195" w:author="Joseph Sempa" w:date="2024-12-03T15:49:00Z" w16du:dateUtc="2024-12-03T13:49:00Z">
                    <w:rPr>
                      <w:b/>
                      <w:spacing w:val="-4"/>
                      <w:sz w:val="18"/>
                    </w:rPr>
                  </w:rPrChange>
                </w:rPr>
                <w:delText xml:space="preserve"> 2.21</w:delText>
              </w:r>
            </w:del>
          </w:p>
        </w:tc>
        <w:tc>
          <w:tcPr>
            <w:tcW w:w="1216" w:type="dxa"/>
            <w:shd w:val="clear" w:color="auto" w:fill="F2F2F2"/>
          </w:tcPr>
          <w:p w14:paraId="3EF29C86" w14:textId="72E2E79A" w:rsidR="00B518C6" w:rsidRPr="00D906C1" w:rsidDel="00D906C1" w:rsidRDefault="00000000">
            <w:pPr>
              <w:pStyle w:val="TableParagraph"/>
              <w:spacing w:line="206" w:lineRule="exact"/>
              <w:ind w:left="308"/>
              <w:rPr>
                <w:del w:id="1196" w:author="Joseph Sempa" w:date="2024-12-03T15:54:00Z" w16du:dateUtc="2024-12-03T13:54:00Z"/>
                <w:b/>
                <w:sz w:val="20"/>
                <w:szCs w:val="20"/>
                <w:highlight w:val="yellow"/>
                <w:rPrChange w:id="1197" w:author="Joseph Sempa" w:date="2024-12-03T15:49:00Z" w16du:dateUtc="2024-12-03T13:49:00Z">
                  <w:rPr>
                    <w:del w:id="1198" w:author="Joseph Sempa" w:date="2024-12-03T15:54:00Z" w16du:dateUtc="2024-12-03T13:54:00Z"/>
                    <w:b/>
                    <w:sz w:val="18"/>
                  </w:rPr>
                </w:rPrChange>
              </w:rPr>
            </w:pPr>
            <w:del w:id="1199" w:author="Joseph Sempa" w:date="2024-12-03T15:54:00Z" w16du:dateUtc="2024-12-03T13:54:00Z">
              <w:r w:rsidRPr="00D906C1" w:rsidDel="00D906C1">
                <w:rPr>
                  <w:b/>
                  <w:spacing w:val="-2"/>
                  <w:sz w:val="20"/>
                  <w:szCs w:val="20"/>
                  <w:highlight w:val="yellow"/>
                  <w:rPrChange w:id="1200" w:author="Joseph Sempa" w:date="2024-12-03T15:49:00Z" w16du:dateUtc="2024-12-03T13:49:00Z">
                    <w:rPr>
                      <w:b/>
                      <w:spacing w:val="-2"/>
                      <w:sz w:val="18"/>
                    </w:rPr>
                  </w:rPrChange>
                </w:rPr>
                <w:delText>0.035</w:delText>
              </w:r>
            </w:del>
          </w:p>
        </w:tc>
        <w:tc>
          <w:tcPr>
            <w:tcW w:w="865" w:type="dxa"/>
            <w:shd w:val="clear" w:color="auto" w:fill="F2F2F2"/>
          </w:tcPr>
          <w:p w14:paraId="7C6BA29C" w14:textId="05DBF4A9" w:rsidR="00B518C6" w:rsidRPr="00D906C1" w:rsidDel="00D906C1" w:rsidRDefault="00000000">
            <w:pPr>
              <w:pStyle w:val="TableParagraph"/>
              <w:spacing w:line="206" w:lineRule="exact"/>
              <w:ind w:left="119" w:right="87"/>
              <w:jc w:val="center"/>
              <w:rPr>
                <w:del w:id="1201" w:author="Joseph Sempa" w:date="2024-12-03T15:54:00Z" w16du:dateUtc="2024-12-03T13:54:00Z"/>
                <w:sz w:val="20"/>
                <w:szCs w:val="20"/>
                <w:highlight w:val="yellow"/>
                <w:rPrChange w:id="1202" w:author="Joseph Sempa" w:date="2024-12-03T15:49:00Z" w16du:dateUtc="2024-12-03T13:49:00Z">
                  <w:rPr>
                    <w:del w:id="1203" w:author="Joseph Sempa" w:date="2024-12-03T15:54:00Z" w16du:dateUtc="2024-12-03T13:54:00Z"/>
                    <w:sz w:val="18"/>
                  </w:rPr>
                </w:rPrChange>
              </w:rPr>
            </w:pPr>
            <w:del w:id="1204" w:author="Joseph Sempa" w:date="2024-12-03T15:08:00Z" w16du:dateUtc="2024-12-03T13:08:00Z">
              <w:r w:rsidRPr="00D906C1" w:rsidDel="002A1548">
                <w:rPr>
                  <w:spacing w:val="-4"/>
                  <w:sz w:val="20"/>
                  <w:szCs w:val="20"/>
                  <w:highlight w:val="yellow"/>
                  <w:rPrChange w:id="1205" w:author="Joseph Sempa" w:date="2024-12-03T15:49:00Z" w16du:dateUtc="2024-12-03T13:49:00Z">
                    <w:rPr>
                      <w:spacing w:val="-4"/>
                      <w:sz w:val="18"/>
                    </w:rPr>
                  </w:rPrChange>
                </w:rPr>
                <w:delText>1.28</w:delText>
              </w:r>
            </w:del>
          </w:p>
        </w:tc>
        <w:tc>
          <w:tcPr>
            <w:tcW w:w="1467" w:type="dxa"/>
            <w:shd w:val="clear" w:color="auto" w:fill="F2F2F2"/>
          </w:tcPr>
          <w:p w14:paraId="484A2405" w14:textId="6245B8A8" w:rsidR="00B518C6" w:rsidRPr="00D906C1" w:rsidDel="00D906C1" w:rsidRDefault="00000000">
            <w:pPr>
              <w:pStyle w:val="TableParagraph"/>
              <w:spacing w:line="206" w:lineRule="exact"/>
              <w:ind w:left="152"/>
              <w:rPr>
                <w:del w:id="1206" w:author="Joseph Sempa" w:date="2024-12-03T15:54:00Z" w16du:dateUtc="2024-12-03T13:54:00Z"/>
                <w:sz w:val="20"/>
                <w:szCs w:val="20"/>
                <w:highlight w:val="yellow"/>
                <w:rPrChange w:id="1207" w:author="Joseph Sempa" w:date="2024-12-03T15:49:00Z" w16du:dateUtc="2024-12-03T13:49:00Z">
                  <w:rPr>
                    <w:del w:id="1208" w:author="Joseph Sempa" w:date="2024-12-03T15:54:00Z" w16du:dateUtc="2024-12-03T13:54:00Z"/>
                    <w:sz w:val="18"/>
                  </w:rPr>
                </w:rPrChange>
              </w:rPr>
            </w:pPr>
            <w:del w:id="1209" w:author="Joseph Sempa" w:date="2024-12-03T15:08:00Z" w16du:dateUtc="2024-12-03T13:08:00Z">
              <w:r w:rsidRPr="00D906C1" w:rsidDel="002A1548">
                <w:rPr>
                  <w:sz w:val="20"/>
                  <w:szCs w:val="20"/>
                  <w:highlight w:val="yellow"/>
                  <w:rPrChange w:id="1210" w:author="Joseph Sempa" w:date="2024-12-03T15:49:00Z" w16du:dateUtc="2024-12-03T13:49:00Z">
                    <w:rPr>
                      <w:sz w:val="18"/>
                    </w:rPr>
                  </w:rPrChange>
                </w:rPr>
                <w:delText>0.849,</w:delText>
              </w:r>
              <w:r w:rsidRPr="00D906C1" w:rsidDel="002A1548">
                <w:rPr>
                  <w:spacing w:val="-5"/>
                  <w:sz w:val="20"/>
                  <w:szCs w:val="20"/>
                  <w:highlight w:val="yellow"/>
                  <w:rPrChange w:id="1211" w:author="Joseph Sempa" w:date="2024-12-03T15:49:00Z" w16du:dateUtc="2024-12-03T13:49:00Z">
                    <w:rPr>
                      <w:spacing w:val="-5"/>
                      <w:sz w:val="18"/>
                    </w:rPr>
                  </w:rPrChange>
                </w:rPr>
                <w:delText xml:space="preserve"> </w:delText>
              </w:r>
              <w:r w:rsidRPr="00D906C1" w:rsidDel="002A1548">
                <w:rPr>
                  <w:spacing w:val="-2"/>
                  <w:sz w:val="20"/>
                  <w:szCs w:val="20"/>
                  <w:highlight w:val="yellow"/>
                  <w:rPrChange w:id="1212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1.929</w:delText>
              </w:r>
            </w:del>
          </w:p>
        </w:tc>
        <w:tc>
          <w:tcPr>
            <w:tcW w:w="1124" w:type="dxa"/>
            <w:shd w:val="clear" w:color="auto" w:fill="F2F2F2"/>
          </w:tcPr>
          <w:p w14:paraId="5F54BC7D" w14:textId="27C9E6E4" w:rsidR="00B518C6" w:rsidRPr="00D906C1" w:rsidDel="00D906C1" w:rsidRDefault="00000000">
            <w:pPr>
              <w:pStyle w:val="TableParagraph"/>
              <w:spacing w:line="206" w:lineRule="exact"/>
              <w:ind w:left="212"/>
              <w:rPr>
                <w:del w:id="1213" w:author="Joseph Sempa" w:date="2024-12-03T15:54:00Z" w16du:dateUtc="2024-12-03T13:54:00Z"/>
                <w:sz w:val="20"/>
                <w:szCs w:val="20"/>
                <w:highlight w:val="yellow"/>
                <w:rPrChange w:id="1214" w:author="Joseph Sempa" w:date="2024-12-03T15:49:00Z" w16du:dateUtc="2024-12-03T13:49:00Z">
                  <w:rPr>
                    <w:del w:id="1215" w:author="Joseph Sempa" w:date="2024-12-03T15:54:00Z" w16du:dateUtc="2024-12-03T13:54:00Z"/>
                    <w:sz w:val="18"/>
                  </w:rPr>
                </w:rPrChange>
              </w:rPr>
            </w:pPr>
            <w:del w:id="1216" w:author="Joseph Sempa" w:date="2024-12-03T15:08:00Z" w16du:dateUtc="2024-12-03T13:08:00Z">
              <w:r w:rsidRPr="00D906C1" w:rsidDel="002A1548">
                <w:rPr>
                  <w:spacing w:val="-2"/>
                  <w:sz w:val="20"/>
                  <w:szCs w:val="20"/>
                  <w:highlight w:val="yellow"/>
                  <w:rPrChange w:id="1217" w:author="Joseph Sempa" w:date="2024-12-03T15:49:00Z" w16du:dateUtc="2024-12-03T13:49:00Z">
                    <w:rPr>
                      <w:spacing w:val="-2"/>
                      <w:sz w:val="18"/>
                    </w:rPr>
                  </w:rPrChange>
                </w:rPr>
                <w:delText>0.238</w:delText>
              </w:r>
            </w:del>
          </w:p>
        </w:tc>
      </w:tr>
    </w:tbl>
    <w:p w14:paraId="5653D421" w14:textId="77777777" w:rsidR="00B518C6" w:rsidRDefault="00000000">
      <w:pPr>
        <w:spacing w:before="8"/>
        <w:ind w:left="260"/>
        <w:rPr>
          <w:rFonts w:ascii="Times New Roman"/>
          <w:sz w:val="20"/>
        </w:rPr>
      </w:pPr>
      <w:r>
        <w:rPr>
          <w:rFonts w:ascii="Times New Roman"/>
          <w:w w:val="105"/>
          <w:position w:val="5"/>
          <w:sz w:val="13"/>
        </w:rPr>
        <w:t>1</w:t>
      </w:r>
      <w:r>
        <w:rPr>
          <w:rFonts w:ascii="Times New Roman"/>
          <w:spacing w:val="7"/>
          <w:w w:val="105"/>
          <w:position w:val="5"/>
          <w:sz w:val="13"/>
        </w:rPr>
        <w:t xml:space="preserve"> </w:t>
      </w:r>
      <w:r>
        <w:rPr>
          <w:rFonts w:ascii="Times New Roman"/>
          <w:w w:val="105"/>
          <w:sz w:val="20"/>
        </w:rPr>
        <w:t>Odds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Ratio;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position w:val="5"/>
          <w:sz w:val="13"/>
        </w:rPr>
        <w:t>2</w:t>
      </w:r>
      <w:r>
        <w:rPr>
          <w:rFonts w:ascii="Times New Roman"/>
          <w:spacing w:val="7"/>
          <w:w w:val="105"/>
          <w:position w:val="5"/>
          <w:sz w:val="13"/>
        </w:rPr>
        <w:t xml:space="preserve"> </w:t>
      </w:r>
      <w:r>
        <w:rPr>
          <w:rFonts w:ascii="Times New Roman"/>
          <w:w w:val="105"/>
          <w:sz w:val="20"/>
        </w:rPr>
        <w:t>95%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Confidence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interval;</w:t>
      </w:r>
      <w:r>
        <w:rPr>
          <w:rFonts w:ascii="Times New Roman"/>
          <w:spacing w:val="-12"/>
          <w:w w:val="105"/>
          <w:sz w:val="20"/>
        </w:rPr>
        <w:t xml:space="preserve"> </w:t>
      </w:r>
      <w:r>
        <w:rPr>
          <w:rFonts w:ascii="Times New Roman"/>
          <w:w w:val="105"/>
          <w:position w:val="5"/>
          <w:sz w:val="13"/>
        </w:rPr>
        <w:t>3</w:t>
      </w:r>
      <w:r>
        <w:rPr>
          <w:rFonts w:ascii="Times New Roman"/>
          <w:spacing w:val="8"/>
          <w:w w:val="105"/>
          <w:position w:val="5"/>
          <w:sz w:val="13"/>
        </w:rPr>
        <w:t xml:space="preserve"> </w:t>
      </w:r>
      <w:r>
        <w:rPr>
          <w:rFonts w:ascii="Times New Roman"/>
          <w:w w:val="105"/>
          <w:sz w:val="20"/>
        </w:rPr>
        <w:t>Adjusted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Odds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Ratio</w:t>
      </w:r>
    </w:p>
    <w:p w14:paraId="68FDE807" w14:textId="77777777" w:rsidR="00B518C6" w:rsidRDefault="00B518C6">
      <w:pPr>
        <w:rPr>
          <w:rFonts w:ascii="Times New Roman"/>
          <w:sz w:val="20"/>
        </w:rPr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1F4B1E96" w14:textId="5EB80B88" w:rsidR="00B518C6" w:rsidRDefault="00000000" w:rsidP="002353C6">
      <w:pPr>
        <w:pStyle w:val="Heading4"/>
        <w:spacing w:before="86" w:line="244" w:lineRule="auto"/>
        <w:rPr>
          <w:rFonts w:ascii="Times New Roman"/>
          <w:sz w:val="24"/>
        </w:rPr>
      </w:pPr>
      <w:r>
        <w:rPr>
          <w:rFonts w:ascii="Times New Roman"/>
        </w:rPr>
        <w:lastRenderedPageBreak/>
        <w:t>Table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5</w:t>
      </w:r>
    </w:p>
    <w:p w14:paraId="1FE1176B" w14:textId="77777777" w:rsidR="00B518C6" w:rsidRDefault="00B518C6">
      <w:pPr>
        <w:pStyle w:val="BodyText"/>
        <w:rPr>
          <w:rFonts w:ascii="Times New Roman"/>
          <w:sz w:val="24"/>
        </w:rPr>
      </w:pPr>
    </w:p>
    <w:p w14:paraId="194C1CD2" w14:textId="77777777" w:rsidR="00B518C6" w:rsidRDefault="00B518C6">
      <w:pPr>
        <w:pStyle w:val="BodyText"/>
        <w:spacing w:before="223"/>
        <w:rPr>
          <w:rFonts w:ascii="Times New Roman"/>
          <w:sz w:val="24"/>
        </w:rPr>
      </w:pPr>
    </w:p>
    <w:p w14:paraId="17FA5991" w14:textId="77777777" w:rsidR="00B518C6" w:rsidRDefault="00000000">
      <w:pPr>
        <w:pStyle w:val="Heading2"/>
        <w:rPr>
          <w:rFonts w:ascii="Times New Roman"/>
        </w:rPr>
      </w:pPr>
      <w:r>
        <w:rPr>
          <w:rFonts w:ascii="Times New Roman"/>
          <w:spacing w:val="2"/>
        </w:rPr>
        <w:t>Discussion: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  <w:spacing w:val="2"/>
        </w:rPr>
        <w:t>awaiting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  <w:spacing w:val="2"/>
        </w:rPr>
        <w:t>the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  <w:spacing w:val="2"/>
        </w:rPr>
        <w:t>final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  <w:spacing w:val="2"/>
        </w:rPr>
        <w:t>data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  <w:spacing w:val="-2"/>
        </w:rPr>
        <w:t>analysis</w:t>
      </w:r>
    </w:p>
    <w:p w14:paraId="7A4AC8C5" w14:textId="77777777" w:rsidR="00B518C6" w:rsidRDefault="00000000">
      <w:pPr>
        <w:pStyle w:val="BodyText"/>
        <w:spacing w:before="183" w:line="254" w:lineRule="auto"/>
        <w:ind w:left="260" w:right="237"/>
      </w:pPr>
      <w:r>
        <w:rPr>
          <w:color w:val="212121"/>
          <w:spacing w:val="-6"/>
        </w:rPr>
        <w:t>To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our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knowledge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this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is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largest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study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looking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at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incidence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adrenal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insufficiency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mortality in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patients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6"/>
        </w:rPr>
        <w:t>with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advanced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HIV.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6"/>
        </w:rPr>
        <w:t>Inspired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by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the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knowledge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that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undiagnosed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AI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can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be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fatal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in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the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 xml:space="preserve">event </w:t>
      </w:r>
      <w:r>
        <w:rPr>
          <w:color w:val="212121"/>
          <w:spacing w:val="-4"/>
        </w:rPr>
        <w:t>of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complication,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we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sought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establish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its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presence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4"/>
        </w:rPr>
        <w:t>contribution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mortality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in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patients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HIV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 xml:space="preserve">and </w:t>
      </w:r>
      <w:r>
        <w:rPr>
          <w:color w:val="212121"/>
          <w:spacing w:val="-6"/>
        </w:rPr>
        <w:t>AIDS,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to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mitigate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this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risk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through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early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diagnosis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intervention.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Our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study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adrenal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insufficiency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 xml:space="preserve">in </w:t>
      </w:r>
      <w:r>
        <w:rPr>
          <w:color w:val="212121"/>
          <w:spacing w:val="-8"/>
        </w:rPr>
        <w:t>advanced HIV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8"/>
        </w:rPr>
        <w:t>revealed AI incidence of 33 out of the 155 who received the stimulation test.</w:t>
      </w:r>
      <w:r>
        <w:rPr>
          <w:color w:val="212121"/>
          <w:spacing w:val="40"/>
        </w:rPr>
        <w:t xml:space="preserve"> </w:t>
      </w:r>
      <w:r>
        <w:rPr>
          <w:color w:val="212121"/>
          <w:spacing w:val="-8"/>
        </w:rPr>
        <w:t xml:space="preserve">The majority of whom were SAI 81.81 (%). The majority of these patients received a 250 mcg </w:t>
      </w:r>
      <w:proofErr w:type="spellStart"/>
      <w:r>
        <w:rPr>
          <w:color w:val="212121"/>
          <w:spacing w:val="-8"/>
        </w:rPr>
        <w:t>tetracosactide</w:t>
      </w:r>
      <w:proofErr w:type="spellEnd"/>
      <w:r>
        <w:rPr>
          <w:color w:val="212121"/>
          <w:spacing w:val="-8"/>
        </w:rPr>
        <w:t xml:space="preserve"> test with </w:t>
      </w:r>
      <w:r>
        <w:rPr>
          <w:color w:val="212121"/>
          <w:w w:val="90"/>
        </w:rPr>
        <w:t xml:space="preserve">a cutoff </w:t>
      </w:r>
      <w:proofErr w:type="spellStart"/>
      <w:r>
        <w:rPr>
          <w:color w:val="212121"/>
          <w:w w:val="90"/>
        </w:rPr>
        <w:t>corstsol</w:t>
      </w:r>
      <w:proofErr w:type="spellEnd"/>
      <w:r>
        <w:rPr>
          <w:color w:val="212121"/>
          <w:w w:val="90"/>
        </w:rPr>
        <w:t xml:space="preserve"> concentration of 500nmol/L using the Roche COBAS II ECLIA, while 6 patients were diagnosed on random cortisol and ACTH alone due </w:t>
      </w:r>
      <w:proofErr w:type="gramStart"/>
      <w:r>
        <w:rPr>
          <w:color w:val="212121"/>
          <w:w w:val="90"/>
        </w:rPr>
        <w:t>to ?</w:t>
      </w:r>
      <w:proofErr w:type="gramEnd"/>
      <w:r>
        <w:rPr>
          <w:color w:val="212121"/>
          <w:w w:val="90"/>
        </w:rPr>
        <w:t>??. To evaluate the possibility of overdiagnosis,</w:t>
      </w:r>
    </w:p>
    <w:p w14:paraId="22051724" w14:textId="77777777" w:rsidR="00B518C6" w:rsidRDefault="00B518C6">
      <w:pPr>
        <w:spacing w:line="254" w:lineRule="auto"/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3855975F" w14:textId="77777777" w:rsidR="00B518C6" w:rsidRDefault="00000000">
      <w:pPr>
        <w:pStyle w:val="BodyText"/>
        <w:spacing w:before="85" w:line="254" w:lineRule="auto"/>
        <w:ind w:left="260" w:right="272"/>
      </w:pPr>
      <w:r>
        <w:rPr>
          <w:color w:val="212121"/>
          <w:w w:val="90"/>
        </w:rPr>
        <w:lastRenderedPageBreak/>
        <w:t>we performed analysis using a suggested AI diagnosis cutoff of 350 nmol/L</w:t>
      </w:r>
      <w:r>
        <w:rPr>
          <w:color w:val="212121"/>
          <w:spacing w:val="-1"/>
          <w:w w:val="90"/>
        </w:rPr>
        <w:t xml:space="preserve"> </w:t>
      </w:r>
      <w:r>
        <w:rPr>
          <w:color w:val="212121"/>
          <w:w w:val="90"/>
        </w:rPr>
        <w:t xml:space="preserve">on the more sensitive COBAS </w:t>
      </w:r>
      <w:r>
        <w:rPr>
          <w:color w:val="212121"/>
          <w:spacing w:val="-4"/>
        </w:rPr>
        <w:t>II.</w:t>
      </w:r>
    </w:p>
    <w:p w14:paraId="469CE271" w14:textId="77777777" w:rsidR="00B518C6" w:rsidRDefault="00000000">
      <w:pPr>
        <w:pStyle w:val="BodyText"/>
        <w:spacing w:before="178" w:line="254" w:lineRule="auto"/>
        <w:ind w:left="260"/>
      </w:pPr>
      <w:r>
        <w:rPr>
          <w:color w:val="212121"/>
          <w:spacing w:val="-6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overall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mortality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24.77%.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most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common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opportunistic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infection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was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tuberculosis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6"/>
        </w:rPr>
        <w:t>at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6"/>
        </w:rPr>
        <w:t>(84%), followed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6"/>
        </w:rPr>
        <w:t>by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pneumonia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(11.35%)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and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candida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at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(6.2%).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Patients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with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adrenal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>insufficiency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6"/>
        </w:rPr>
        <w:t xml:space="preserve">were </w:t>
      </w:r>
      <w:r>
        <w:rPr>
          <w:color w:val="212121"/>
          <w:w w:val="90"/>
        </w:rPr>
        <w:t xml:space="preserve">associated with higher risk of extrapulmonary TB and cryptococcus neoformans, both of which are AIDS- </w:t>
      </w:r>
      <w:r>
        <w:rPr>
          <w:color w:val="212121"/>
          <w:spacing w:val="-4"/>
        </w:rPr>
        <w:t>defining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4"/>
        </w:rPr>
        <w:t>illnesses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potential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causes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AI</w:t>
      </w:r>
      <w:proofErr w:type="gramStart"/>
      <w:r>
        <w:rPr>
          <w:color w:val="212121"/>
          <w:spacing w:val="-4"/>
        </w:rPr>
        <w:t>.</w:t>
      </w:r>
      <w:r>
        <w:rPr>
          <w:color w:val="212121"/>
          <w:spacing w:val="-13"/>
        </w:rPr>
        <w:t xml:space="preserve"> </w:t>
      </w:r>
      <w:r>
        <w:rPr>
          <w:spacing w:val="-4"/>
        </w:rPr>
        <w:t>.</w:t>
      </w:r>
      <w:proofErr w:type="gramEnd"/>
    </w:p>
    <w:p w14:paraId="0BA7D51B" w14:textId="77777777" w:rsidR="00B518C6" w:rsidRDefault="00000000">
      <w:pPr>
        <w:pStyle w:val="BodyText"/>
        <w:spacing w:before="185" w:line="254" w:lineRule="auto"/>
        <w:ind w:left="260" w:right="261"/>
      </w:pP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neutrophil</w:t>
      </w:r>
      <w:r>
        <w:rPr>
          <w:spacing w:val="-12"/>
        </w:rPr>
        <w:t xml:space="preserve"> </w:t>
      </w:r>
      <w:r>
        <w:rPr>
          <w:spacing w:val="-6"/>
        </w:rPr>
        <w:t>counts</w:t>
      </w:r>
      <w:r>
        <w:rPr>
          <w:spacing w:val="-12"/>
        </w:rPr>
        <w:t xml:space="preserve"> </w:t>
      </w:r>
      <w:r>
        <w:rPr>
          <w:spacing w:val="-6"/>
        </w:rPr>
        <w:t>were</w:t>
      </w:r>
      <w:r>
        <w:rPr>
          <w:spacing w:val="-12"/>
        </w:rPr>
        <w:t xml:space="preserve"> </w:t>
      </w:r>
      <w:r>
        <w:rPr>
          <w:spacing w:val="-6"/>
        </w:rPr>
        <w:t>lower</w:t>
      </w:r>
      <w:r>
        <w:rPr>
          <w:spacing w:val="-12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AI</w:t>
      </w:r>
      <w:r>
        <w:rPr>
          <w:spacing w:val="-12"/>
        </w:rPr>
        <w:t xml:space="preserve"> </w:t>
      </w:r>
      <w:r>
        <w:rPr>
          <w:spacing w:val="-6"/>
        </w:rPr>
        <w:t>versus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non-AI</w:t>
      </w:r>
      <w:r>
        <w:rPr>
          <w:spacing w:val="-12"/>
        </w:rPr>
        <w:t xml:space="preserve"> </w:t>
      </w:r>
      <w:r>
        <w:rPr>
          <w:spacing w:val="-6"/>
        </w:rPr>
        <w:t>group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paradoxical</w:t>
      </w:r>
      <w:r>
        <w:rPr>
          <w:spacing w:val="-12"/>
        </w:rPr>
        <w:t xml:space="preserve"> </w:t>
      </w:r>
      <w:r>
        <w:rPr>
          <w:spacing w:val="-6"/>
        </w:rPr>
        <w:t>sodium</w:t>
      </w:r>
      <w:r>
        <w:rPr>
          <w:spacing w:val="-12"/>
        </w:rPr>
        <w:t xml:space="preserve"> </w:t>
      </w:r>
      <w:r>
        <w:rPr>
          <w:spacing w:val="-6"/>
        </w:rPr>
        <w:t xml:space="preserve">elevation </w:t>
      </w:r>
      <w:r>
        <w:rPr>
          <w:w w:val="90"/>
        </w:rPr>
        <w:t>in the AI group. On the other hand, natural killer cell cytotoxicity (NKCC) lymphocyte dysfunction leading</w:t>
      </w:r>
      <w:r>
        <w:rPr>
          <w:spacing w:val="80"/>
        </w:rPr>
        <w:t xml:space="preserve"> </w:t>
      </w:r>
      <w:r>
        <w:rPr>
          <w:w w:val="90"/>
        </w:rPr>
        <w:t xml:space="preserve">to increased infections has been associated with adrenal insufficiency (23), and increased mortality. </w:t>
      </w:r>
      <w:r>
        <w:rPr>
          <w:color w:val="212121"/>
          <w:w w:val="90"/>
        </w:rPr>
        <w:t xml:space="preserve">The observed significant cryptococcal fungal infection in the adrenal insufficiency group may be explained by </w:t>
      </w:r>
      <w:r>
        <w:rPr>
          <w:color w:val="212121"/>
          <w:spacing w:val="-6"/>
        </w:rPr>
        <w:t>both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numeric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functional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decline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in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  <w:spacing w:val="-6"/>
        </w:rPr>
        <w:t>lymphocytesThere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was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significantly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higher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6"/>
        </w:rPr>
        <w:t>opiate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6"/>
        </w:rPr>
        <w:t>and fluconazole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use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in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AI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group,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both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which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can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reduce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enzyme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activity,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leading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>lower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6"/>
        </w:rPr>
        <w:t xml:space="preserve">adrenal </w:t>
      </w:r>
      <w:r>
        <w:rPr>
          <w:color w:val="212121"/>
        </w:rPr>
        <w:t>cortisol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production.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3</w:t>
      </w:r>
    </w:p>
    <w:p w14:paraId="40A72E4C" w14:textId="77777777" w:rsidR="00B518C6" w:rsidRDefault="00000000">
      <w:pPr>
        <w:pStyle w:val="BodyText"/>
        <w:spacing w:before="182" w:line="254" w:lineRule="auto"/>
        <w:ind w:left="260" w:right="424"/>
      </w:pPr>
      <w:r>
        <w:rPr>
          <w:w w:val="90"/>
        </w:rPr>
        <w:t xml:space="preserve">There was a higher mortality associated with extrapulmonary tuberculosis and cryptococcus </w:t>
      </w:r>
      <w:r>
        <w:t>neoformans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group</w:t>
      </w:r>
    </w:p>
    <w:p w14:paraId="68A7EA01" w14:textId="77777777" w:rsidR="00B518C6" w:rsidRDefault="00000000">
      <w:pPr>
        <w:pStyle w:val="BodyText"/>
        <w:spacing w:before="179" w:line="254" w:lineRule="auto"/>
        <w:ind w:left="260" w:right="272"/>
      </w:pPr>
      <w:r>
        <w:rPr>
          <w:spacing w:val="-6"/>
        </w:rPr>
        <w:t>At</w:t>
      </w:r>
      <w:r>
        <w:rPr>
          <w:spacing w:val="-8"/>
        </w:rPr>
        <w:t xml:space="preserve"> </w:t>
      </w:r>
      <w:r>
        <w:rPr>
          <w:spacing w:val="-6"/>
        </w:rPr>
        <w:t>multivariate</w:t>
      </w:r>
      <w:r>
        <w:rPr>
          <w:spacing w:val="-8"/>
        </w:rPr>
        <w:t xml:space="preserve"> </w:t>
      </w:r>
      <w:r>
        <w:rPr>
          <w:spacing w:val="-6"/>
        </w:rPr>
        <w:t>analysis</w:t>
      </w:r>
      <w:r>
        <w:rPr>
          <w:spacing w:val="-8"/>
        </w:rPr>
        <w:t xml:space="preserve"> </w:t>
      </w:r>
      <w:r>
        <w:rPr>
          <w:spacing w:val="-6"/>
        </w:rPr>
        <w:t>ACTH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8"/>
        </w:rPr>
        <w:t xml:space="preserve"> </w:t>
      </w:r>
      <w:r>
        <w:rPr>
          <w:spacing w:val="-6"/>
        </w:rPr>
        <w:t>significant</w:t>
      </w:r>
      <w:r>
        <w:rPr>
          <w:spacing w:val="-8"/>
        </w:rPr>
        <w:t xml:space="preserve"> </w:t>
      </w:r>
      <w:r>
        <w:rPr>
          <w:spacing w:val="-6"/>
        </w:rPr>
        <w:t>together</w:t>
      </w:r>
      <w:r>
        <w:rPr>
          <w:spacing w:val="-8"/>
        </w:rPr>
        <w:t xml:space="preserve"> </w:t>
      </w:r>
      <w:r>
        <w:rPr>
          <w:spacing w:val="-6"/>
        </w:rPr>
        <w:t>with</w:t>
      </w:r>
      <w:r>
        <w:rPr>
          <w:spacing w:val="-8"/>
        </w:rPr>
        <w:t xml:space="preserve"> </w:t>
      </w:r>
      <w:r>
        <w:rPr>
          <w:color w:val="FF0000"/>
          <w:spacing w:val="-6"/>
          <w:shd w:val="clear" w:color="auto" w:fill="00008B"/>
        </w:rPr>
        <w:t>lower</w:t>
      </w:r>
      <w:r>
        <w:rPr>
          <w:color w:val="FF0000"/>
          <w:spacing w:val="-8"/>
        </w:rPr>
        <w:t xml:space="preserve"> </w:t>
      </w:r>
      <w:r>
        <w:rPr>
          <w:color w:val="000000"/>
          <w:spacing w:val="-6"/>
        </w:rPr>
        <w:t>incremental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6"/>
        </w:rPr>
        <w:t>cortisol,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6"/>
        </w:rPr>
        <w:t>poor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6"/>
        </w:rPr>
        <w:t xml:space="preserve">appetite, </w:t>
      </w:r>
      <w:r>
        <w:rPr>
          <w:color w:val="000000"/>
          <w:w w:val="90"/>
        </w:rPr>
        <w:t xml:space="preserve">nausea, liking of salt, loss of axillary hair, PJP infection in predicting mortality. This finding is consistent </w:t>
      </w:r>
      <w:r>
        <w:rPr>
          <w:color w:val="000000"/>
          <w:spacing w:val="-6"/>
        </w:rPr>
        <w:t>with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a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study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by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Christ-Crain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et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al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(24)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in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which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elevated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cortisol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levels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were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associated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with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poor outcomes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6"/>
        </w:rPr>
        <w:t>in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6"/>
        </w:rPr>
        <w:t>ICU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6"/>
        </w:rPr>
        <w:t>patients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6"/>
        </w:rPr>
        <w:t>with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6"/>
        </w:rPr>
        <w:t>community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6"/>
        </w:rPr>
        <w:t>acquired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6"/>
        </w:rPr>
        <w:t>pneumonia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6"/>
        </w:rPr>
        <w:t>(CAP).</w:t>
      </w:r>
    </w:p>
    <w:p w14:paraId="0CC924BF" w14:textId="77777777" w:rsidR="00B518C6" w:rsidRDefault="00000000">
      <w:pPr>
        <w:pStyle w:val="Heading4"/>
        <w:spacing w:before="185"/>
      </w:pPr>
      <w:r>
        <w:rPr>
          <w:w w:val="85"/>
        </w:rPr>
        <w:t>Strengths</w:t>
      </w:r>
      <w:r>
        <w:rPr>
          <w:spacing w:val="-2"/>
          <w:w w:val="85"/>
        </w:rPr>
        <w:t xml:space="preserve"> </w:t>
      </w:r>
      <w:r>
        <w:rPr>
          <w:w w:val="85"/>
        </w:rPr>
        <w:t>and</w:t>
      </w:r>
      <w:r>
        <w:rPr>
          <w:spacing w:val="-2"/>
          <w:w w:val="85"/>
        </w:rPr>
        <w:t xml:space="preserve"> Weaknesses:</w:t>
      </w:r>
    </w:p>
    <w:p w14:paraId="1B937AF2" w14:textId="77777777" w:rsidR="00B518C6" w:rsidRDefault="00B518C6">
      <w:pPr>
        <w:pStyle w:val="BodyText"/>
        <w:rPr>
          <w:b/>
        </w:rPr>
      </w:pPr>
    </w:p>
    <w:p w14:paraId="03E05B4D" w14:textId="77777777" w:rsidR="00B518C6" w:rsidRDefault="00B518C6">
      <w:pPr>
        <w:pStyle w:val="BodyText"/>
        <w:spacing w:before="134"/>
        <w:rPr>
          <w:b/>
        </w:rPr>
      </w:pPr>
    </w:p>
    <w:p w14:paraId="511B5417" w14:textId="77777777" w:rsidR="00B518C6" w:rsidRDefault="00000000">
      <w:pPr>
        <w:ind w:left="260"/>
        <w:rPr>
          <w:b/>
        </w:rPr>
      </w:pPr>
      <w:r>
        <w:rPr>
          <w:b/>
          <w:spacing w:val="-2"/>
          <w:w w:val="95"/>
        </w:rPr>
        <w:t>Conclusion:</w:t>
      </w:r>
    </w:p>
    <w:p w14:paraId="2075DC43" w14:textId="77777777" w:rsidR="00B518C6" w:rsidRDefault="00000000">
      <w:pPr>
        <w:pStyle w:val="BodyText"/>
        <w:spacing w:before="198" w:line="254" w:lineRule="auto"/>
        <w:ind w:left="260" w:right="302"/>
        <w:jc w:val="both"/>
      </w:pPr>
      <w:r>
        <w:rPr>
          <w:spacing w:val="-8"/>
        </w:rPr>
        <w:t>We</w:t>
      </w:r>
      <w:r>
        <w:rPr>
          <w:spacing w:val="-6"/>
        </w:rPr>
        <w:t xml:space="preserve"> </w:t>
      </w:r>
      <w:r>
        <w:rPr>
          <w:spacing w:val="-8"/>
        </w:rPr>
        <w:t>feel</w:t>
      </w:r>
      <w:r>
        <w:rPr>
          <w:spacing w:val="-6"/>
        </w:rPr>
        <w:t xml:space="preserve"> </w:t>
      </w:r>
      <w:r>
        <w:rPr>
          <w:spacing w:val="-8"/>
        </w:rPr>
        <w:t>that</w:t>
      </w:r>
      <w:r>
        <w:rPr>
          <w:spacing w:val="-6"/>
        </w:rPr>
        <w:t xml:space="preserve"> </w:t>
      </w:r>
      <w:r>
        <w:rPr>
          <w:spacing w:val="-8"/>
        </w:rPr>
        <w:t>screening</w:t>
      </w:r>
      <w:r>
        <w:rPr>
          <w:spacing w:val="-6"/>
        </w:rPr>
        <w:t xml:space="preserve"> </w:t>
      </w:r>
      <w:r>
        <w:rPr>
          <w:spacing w:val="-8"/>
        </w:rPr>
        <w:t>for</w:t>
      </w:r>
      <w:r>
        <w:rPr>
          <w:spacing w:val="-7"/>
        </w:rPr>
        <w:t xml:space="preserve"> </w:t>
      </w:r>
      <w:r>
        <w:rPr>
          <w:spacing w:val="-8"/>
        </w:rPr>
        <w:t>AI</w:t>
      </w:r>
      <w:r>
        <w:rPr>
          <w:spacing w:val="-6"/>
        </w:rPr>
        <w:t xml:space="preserve"> </w:t>
      </w:r>
      <w:r>
        <w:rPr>
          <w:spacing w:val="-8"/>
        </w:rPr>
        <w:t>is</w:t>
      </w:r>
      <w:r>
        <w:rPr>
          <w:spacing w:val="-6"/>
        </w:rPr>
        <w:t xml:space="preserve"> </w:t>
      </w:r>
      <w:r>
        <w:rPr>
          <w:spacing w:val="-8"/>
        </w:rPr>
        <w:t>warranted</w:t>
      </w:r>
      <w:r>
        <w:rPr>
          <w:spacing w:val="-6"/>
        </w:rPr>
        <w:t xml:space="preserve"> </w:t>
      </w:r>
      <w:r>
        <w:rPr>
          <w:spacing w:val="-8"/>
        </w:rPr>
        <w:t>in</w:t>
      </w:r>
      <w:r>
        <w:rPr>
          <w:spacing w:val="-6"/>
        </w:rPr>
        <w:t xml:space="preserve"> </w:t>
      </w:r>
      <w:r>
        <w:rPr>
          <w:spacing w:val="-8"/>
        </w:rPr>
        <w:t>advanced</w:t>
      </w:r>
      <w:r>
        <w:rPr>
          <w:spacing w:val="-6"/>
        </w:rPr>
        <w:t xml:space="preserve"> </w:t>
      </w:r>
      <w:r>
        <w:rPr>
          <w:spacing w:val="-8"/>
        </w:rPr>
        <w:t>HIV,</w:t>
      </w:r>
      <w:r>
        <w:rPr>
          <w:spacing w:val="-6"/>
        </w:rPr>
        <w:t xml:space="preserve"> </w:t>
      </w:r>
      <w:r>
        <w:rPr>
          <w:spacing w:val="-8"/>
        </w:rPr>
        <w:t>to</w:t>
      </w:r>
      <w:r>
        <w:rPr>
          <w:spacing w:val="-6"/>
        </w:rPr>
        <w:t xml:space="preserve"> </w:t>
      </w:r>
      <w:r>
        <w:rPr>
          <w:spacing w:val="-8"/>
        </w:rPr>
        <w:t>mitigate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risk</w:t>
      </w:r>
      <w:r>
        <w:rPr>
          <w:spacing w:val="-6"/>
        </w:rPr>
        <w:t xml:space="preserve"> </w:t>
      </w:r>
      <w:r>
        <w:rPr>
          <w:spacing w:val="-8"/>
        </w:rPr>
        <w:t>of</w:t>
      </w:r>
      <w:r>
        <w:rPr>
          <w:spacing w:val="-6"/>
        </w:rPr>
        <w:t xml:space="preserve"> </w:t>
      </w:r>
      <w:r>
        <w:rPr>
          <w:spacing w:val="-8"/>
        </w:rPr>
        <w:t>death.</w:t>
      </w:r>
      <w:r>
        <w:rPr>
          <w:spacing w:val="-6"/>
        </w:rPr>
        <w:t xml:space="preserve"> </w:t>
      </w:r>
      <w:proofErr w:type="gramStart"/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majority</w:t>
      </w:r>
      <w:r>
        <w:rPr>
          <w:spacing w:val="-6"/>
        </w:rPr>
        <w:t xml:space="preserve"> </w:t>
      </w:r>
      <w:r>
        <w:rPr>
          <w:spacing w:val="-8"/>
        </w:rPr>
        <w:t>of</w:t>
      </w:r>
      <w:proofErr w:type="gramEnd"/>
      <w:r>
        <w:rPr>
          <w:spacing w:val="-8"/>
        </w:rPr>
        <w:t xml:space="preserve"> the</w:t>
      </w:r>
      <w:r>
        <w:t xml:space="preserve"> </w:t>
      </w:r>
      <w:r>
        <w:rPr>
          <w:spacing w:val="-8"/>
        </w:rPr>
        <w:t>opportunistic</w:t>
      </w:r>
      <w:r>
        <w:t xml:space="preserve"> </w:t>
      </w:r>
      <w:r>
        <w:rPr>
          <w:spacing w:val="-8"/>
        </w:rPr>
        <w:t>infections</w:t>
      </w:r>
      <w:r>
        <w:t xml:space="preserve"> </w:t>
      </w:r>
      <w:r>
        <w:rPr>
          <w:spacing w:val="-8"/>
        </w:rPr>
        <w:t>were</w:t>
      </w:r>
      <w:r>
        <w:t xml:space="preserve"> </w:t>
      </w:r>
      <w:r>
        <w:rPr>
          <w:spacing w:val="-8"/>
        </w:rPr>
        <w:t>tuberculosis,</w:t>
      </w:r>
      <w:r>
        <w:t xml:space="preserve"> </w:t>
      </w:r>
      <w:r>
        <w:rPr>
          <w:spacing w:val="-8"/>
        </w:rPr>
        <w:t>pneumonia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cryptococcal</w:t>
      </w:r>
      <w:r>
        <w:t xml:space="preserve"> </w:t>
      </w:r>
      <w:r>
        <w:rPr>
          <w:spacing w:val="-8"/>
        </w:rPr>
        <w:t>infection.</w:t>
      </w:r>
      <w:r>
        <w:t xml:space="preserve"> </w:t>
      </w:r>
      <w:r>
        <w:rPr>
          <w:spacing w:val="-8"/>
        </w:rPr>
        <w:t>Tuberculosis</w:t>
      </w:r>
      <w:r>
        <w:t xml:space="preserve"> </w:t>
      </w:r>
      <w:r>
        <w:rPr>
          <w:spacing w:val="-8"/>
        </w:rPr>
        <w:t xml:space="preserve">and </w:t>
      </w:r>
      <w:r>
        <w:rPr>
          <w:spacing w:val="-6"/>
        </w:rPr>
        <w:t>cryptococcal infections invariably correlated with the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aetiology</w:t>
      </w:r>
      <w:proofErr w:type="spellEnd"/>
      <w:r>
        <w:rPr>
          <w:spacing w:val="-6"/>
        </w:rPr>
        <w:t xml:space="preserve"> of mortality, while elevated cortisol was </w:t>
      </w:r>
      <w:r>
        <w:rPr>
          <w:spacing w:val="-4"/>
        </w:rPr>
        <w:t>associated</w:t>
      </w:r>
      <w:r>
        <w:rPr>
          <w:spacing w:val="-12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increased</w:t>
      </w:r>
      <w:r>
        <w:rPr>
          <w:spacing w:val="-12"/>
        </w:rPr>
        <w:t xml:space="preserve"> </w:t>
      </w:r>
      <w:r>
        <w:rPr>
          <w:spacing w:val="-4"/>
        </w:rPr>
        <w:t>hazard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death.</w:t>
      </w:r>
    </w:p>
    <w:p w14:paraId="648FAB03" w14:textId="77777777" w:rsidR="00B518C6" w:rsidRDefault="00B518C6">
      <w:pPr>
        <w:pStyle w:val="BodyText"/>
      </w:pPr>
    </w:p>
    <w:p w14:paraId="76A08687" w14:textId="77777777" w:rsidR="00B518C6" w:rsidRDefault="00B518C6">
      <w:pPr>
        <w:pStyle w:val="BodyText"/>
      </w:pPr>
    </w:p>
    <w:p w14:paraId="0755CD3A" w14:textId="77777777" w:rsidR="00B518C6" w:rsidRDefault="00B518C6">
      <w:pPr>
        <w:pStyle w:val="BodyText"/>
      </w:pPr>
    </w:p>
    <w:p w14:paraId="01AED801" w14:textId="77777777" w:rsidR="00B518C6" w:rsidRDefault="00B518C6">
      <w:pPr>
        <w:pStyle w:val="BodyText"/>
      </w:pPr>
    </w:p>
    <w:p w14:paraId="2BA15F1A" w14:textId="77777777" w:rsidR="00B518C6" w:rsidRDefault="00B518C6">
      <w:pPr>
        <w:pStyle w:val="BodyText"/>
      </w:pPr>
    </w:p>
    <w:p w14:paraId="68CA3FE3" w14:textId="77777777" w:rsidR="00B518C6" w:rsidRDefault="00B518C6">
      <w:pPr>
        <w:pStyle w:val="BodyText"/>
      </w:pPr>
    </w:p>
    <w:p w14:paraId="3201D755" w14:textId="77777777" w:rsidR="00B518C6" w:rsidRDefault="00B518C6">
      <w:pPr>
        <w:pStyle w:val="BodyText"/>
      </w:pPr>
    </w:p>
    <w:p w14:paraId="0BAEB8FD" w14:textId="77777777" w:rsidR="00B518C6" w:rsidRDefault="00B518C6">
      <w:pPr>
        <w:pStyle w:val="BodyText"/>
        <w:spacing w:before="12"/>
      </w:pPr>
    </w:p>
    <w:p w14:paraId="48FB84F9" w14:textId="77777777" w:rsidR="00B518C6" w:rsidRDefault="00000000">
      <w:pPr>
        <w:pStyle w:val="Heading1"/>
        <w:ind w:firstLine="0"/>
        <w:rPr>
          <w:rFonts w:ascii="Arial"/>
        </w:rPr>
      </w:pPr>
      <w:r>
        <w:rPr>
          <w:rFonts w:ascii="Arial"/>
          <w:spacing w:val="-2"/>
          <w:w w:val="90"/>
        </w:rPr>
        <w:t>References:</w:t>
      </w:r>
    </w:p>
    <w:p w14:paraId="74290DBC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207"/>
        <w:ind w:left="979" w:hanging="719"/>
      </w:pPr>
      <w:r>
        <w:rPr>
          <w:spacing w:val="-2"/>
          <w:w w:val="90"/>
        </w:rPr>
        <w:t>Dunlop</w:t>
      </w:r>
      <w:r>
        <w:rPr>
          <w:spacing w:val="-4"/>
        </w:rPr>
        <w:t xml:space="preserve"> </w:t>
      </w:r>
      <w:r>
        <w:rPr>
          <w:spacing w:val="-2"/>
          <w:w w:val="90"/>
        </w:rPr>
        <w:t>D.</w:t>
      </w:r>
      <w:r>
        <w:rPr>
          <w:spacing w:val="-3"/>
        </w:rPr>
        <w:t xml:space="preserve"> </w:t>
      </w:r>
      <w:r>
        <w:rPr>
          <w:spacing w:val="-2"/>
          <w:w w:val="90"/>
        </w:rPr>
        <w:t>Eight-six</w:t>
      </w:r>
      <w:r>
        <w:rPr>
          <w:spacing w:val="-4"/>
        </w:rPr>
        <w:t xml:space="preserve"> </w:t>
      </w:r>
      <w:r>
        <w:rPr>
          <w:spacing w:val="-2"/>
          <w:w w:val="90"/>
        </w:rPr>
        <w:t>Cases</w:t>
      </w:r>
      <w:r>
        <w:rPr>
          <w:spacing w:val="-3"/>
        </w:rPr>
        <w:t xml:space="preserve"> </w:t>
      </w:r>
      <w:r>
        <w:rPr>
          <w:spacing w:val="-2"/>
          <w:w w:val="90"/>
        </w:rPr>
        <w:t>of</w:t>
      </w:r>
      <w:r>
        <w:rPr>
          <w:spacing w:val="-3"/>
        </w:rPr>
        <w:t xml:space="preserve"> </w:t>
      </w:r>
      <w:r>
        <w:rPr>
          <w:spacing w:val="-2"/>
          <w:w w:val="90"/>
        </w:rPr>
        <w:t>Addison's</w:t>
      </w:r>
      <w:r>
        <w:rPr>
          <w:spacing w:val="-4"/>
        </w:rPr>
        <w:t xml:space="preserve"> </w:t>
      </w:r>
      <w:r>
        <w:rPr>
          <w:spacing w:val="-2"/>
          <w:w w:val="90"/>
        </w:rPr>
        <w:t>Disease.</w:t>
      </w:r>
      <w:r>
        <w:rPr>
          <w:spacing w:val="-3"/>
        </w:rPr>
        <w:t xml:space="preserve"> </w:t>
      </w:r>
      <w:r>
        <w:rPr>
          <w:spacing w:val="-2"/>
          <w:w w:val="90"/>
        </w:rPr>
        <w:t>British</w:t>
      </w:r>
      <w:r>
        <w:rPr>
          <w:spacing w:val="-4"/>
        </w:rPr>
        <w:t xml:space="preserve"> </w:t>
      </w:r>
      <w:r>
        <w:rPr>
          <w:spacing w:val="-2"/>
          <w:w w:val="90"/>
        </w:rPr>
        <w:t>medical</w:t>
      </w:r>
      <w:r>
        <w:rPr>
          <w:spacing w:val="-3"/>
        </w:rPr>
        <w:t xml:space="preserve"> </w:t>
      </w:r>
      <w:r>
        <w:rPr>
          <w:spacing w:val="-2"/>
          <w:w w:val="90"/>
        </w:rPr>
        <w:t>journal.</w:t>
      </w:r>
      <w:r>
        <w:rPr>
          <w:spacing w:val="-3"/>
        </w:rPr>
        <w:t xml:space="preserve"> </w:t>
      </w:r>
      <w:r>
        <w:rPr>
          <w:spacing w:val="-2"/>
          <w:w w:val="90"/>
        </w:rPr>
        <w:t>1963;2(5362):887.</w:t>
      </w:r>
    </w:p>
    <w:p w14:paraId="6600D7DC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15" w:line="254" w:lineRule="auto"/>
        <w:ind w:left="260" w:right="715" w:firstLine="0"/>
      </w:pPr>
      <w:proofErr w:type="spellStart"/>
      <w:r>
        <w:rPr>
          <w:w w:val="90"/>
        </w:rPr>
        <w:t>Goliber</w:t>
      </w:r>
      <w:proofErr w:type="spellEnd"/>
      <w:r>
        <w:rPr>
          <w:spacing w:val="-3"/>
          <w:w w:val="90"/>
        </w:rPr>
        <w:t xml:space="preserve"> </w:t>
      </w:r>
      <w:r>
        <w:rPr>
          <w:w w:val="90"/>
        </w:rPr>
        <w:t>T.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status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HIV/AIDS</w:t>
      </w:r>
      <w:r>
        <w:rPr>
          <w:spacing w:val="-3"/>
          <w:w w:val="90"/>
        </w:rPr>
        <w:t xml:space="preserve"> </w:t>
      </w:r>
      <w:r>
        <w:rPr>
          <w:w w:val="90"/>
        </w:rPr>
        <w:t>epidemic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Sub-Saharan</w:t>
      </w:r>
      <w:r>
        <w:rPr>
          <w:spacing w:val="-3"/>
          <w:w w:val="90"/>
        </w:rPr>
        <w:t xml:space="preserve"> </w:t>
      </w:r>
      <w:r>
        <w:rPr>
          <w:w w:val="90"/>
        </w:rPr>
        <w:t>Africa.</w:t>
      </w:r>
      <w:r>
        <w:rPr>
          <w:spacing w:val="-3"/>
          <w:w w:val="90"/>
        </w:rPr>
        <w:t xml:space="preserve"> </w:t>
      </w:r>
      <w:r>
        <w:rPr>
          <w:w w:val="90"/>
        </w:rPr>
        <w:t>Population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Reference </w:t>
      </w:r>
      <w:r>
        <w:t>Bureau.</w:t>
      </w:r>
      <w:r>
        <w:rPr>
          <w:spacing w:val="-4"/>
        </w:rPr>
        <w:t xml:space="preserve"> </w:t>
      </w:r>
      <w:r>
        <w:t>2002.</w:t>
      </w:r>
    </w:p>
    <w:p w14:paraId="496608C9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2" w:line="254" w:lineRule="auto"/>
        <w:ind w:left="260" w:right="366" w:firstLine="0"/>
      </w:pPr>
      <w:r>
        <w:rPr>
          <w:w w:val="90"/>
        </w:rPr>
        <w:t xml:space="preserve">Hofbauer LC, </w:t>
      </w:r>
      <w:proofErr w:type="spellStart"/>
      <w:r>
        <w:rPr>
          <w:w w:val="90"/>
        </w:rPr>
        <w:t>Heufelder</w:t>
      </w:r>
      <w:proofErr w:type="spellEnd"/>
      <w:r>
        <w:rPr>
          <w:w w:val="90"/>
        </w:rPr>
        <w:t xml:space="preserve"> AE. Endocrine implications of human immunodeficiency virus infection. </w:t>
      </w:r>
      <w:r>
        <w:rPr>
          <w:spacing w:val="-2"/>
        </w:rPr>
        <w:t>Medicine.</w:t>
      </w:r>
      <w:r>
        <w:rPr>
          <w:spacing w:val="-14"/>
        </w:rPr>
        <w:t xml:space="preserve"> </w:t>
      </w:r>
      <w:r>
        <w:rPr>
          <w:spacing w:val="-2"/>
        </w:rPr>
        <w:t>1996;75(5):262-78.</w:t>
      </w:r>
    </w:p>
    <w:p w14:paraId="6A6BD624" w14:textId="77777777" w:rsidR="00B518C6" w:rsidRDefault="00B518C6">
      <w:pPr>
        <w:spacing w:line="254" w:lineRule="auto"/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46031C16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85" w:line="254" w:lineRule="auto"/>
        <w:ind w:left="260" w:right="568" w:firstLine="0"/>
      </w:pPr>
      <w:r>
        <w:rPr>
          <w:w w:val="90"/>
        </w:rPr>
        <w:lastRenderedPageBreak/>
        <w:t>Boulle</w:t>
      </w:r>
      <w:r>
        <w:rPr>
          <w:spacing w:val="-2"/>
          <w:w w:val="90"/>
        </w:rPr>
        <w:t xml:space="preserve"> </w:t>
      </w:r>
      <w:r>
        <w:rPr>
          <w:w w:val="90"/>
        </w:rPr>
        <w:t>A,</w:t>
      </w:r>
      <w:r>
        <w:rPr>
          <w:spacing w:val="-2"/>
          <w:w w:val="90"/>
        </w:rPr>
        <w:t xml:space="preserve"> </w:t>
      </w:r>
      <w:r>
        <w:rPr>
          <w:w w:val="90"/>
        </w:rPr>
        <w:t>Schomaker</w:t>
      </w:r>
      <w:r>
        <w:rPr>
          <w:spacing w:val="-2"/>
          <w:w w:val="90"/>
        </w:rPr>
        <w:t xml:space="preserve"> </w:t>
      </w:r>
      <w:r>
        <w:rPr>
          <w:w w:val="90"/>
        </w:rPr>
        <w:t>M,</w:t>
      </w:r>
      <w:r>
        <w:rPr>
          <w:spacing w:val="-2"/>
          <w:w w:val="90"/>
        </w:rPr>
        <w:t xml:space="preserve"> </w:t>
      </w:r>
      <w:r>
        <w:rPr>
          <w:w w:val="90"/>
        </w:rPr>
        <w:t>May</w:t>
      </w:r>
      <w:r>
        <w:rPr>
          <w:spacing w:val="-2"/>
          <w:w w:val="90"/>
        </w:rPr>
        <w:t xml:space="preserve"> </w:t>
      </w:r>
      <w:r>
        <w:rPr>
          <w:w w:val="90"/>
        </w:rPr>
        <w:t>MT,</w:t>
      </w:r>
      <w:r>
        <w:rPr>
          <w:spacing w:val="-2"/>
          <w:w w:val="90"/>
        </w:rPr>
        <w:t xml:space="preserve"> </w:t>
      </w:r>
      <w:r>
        <w:rPr>
          <w:w w:val="90"/>
        </w:rPr>
        <w:t>Hogg</w:t>
      </w:r>
      <w:r>
        <w:rPr>
          <w:spacing w:val="-2"/>
          <w:w w:val="90"/>
        </w:rPr>
        <w:t xml:space="preserve"> </w:t>
      </w:r>
      <w:r>
        <w:rPr>
          <w:w w:val="90"/>
        </w:rPr>
        <w:t>RS,</w:t>
      </w:r>
      <w:r>
        <w:rPr>
          <w:spacing w:val="-2"/>
          <w:w w:val="90"/>
        </w:rPr>
        <w:t xml:space="preserve"> </w:t>
      </w:r>
      <w:r>
        <w:rPr>
          <w:w w:val="90"/>
        </w:rPr>
        <w:t>Shepherd</w:t>
      </w:r>
      <w:r>
        <w:rPr>
          <w:spacing w:val="-2"/>
          <w:w w:val="90"/>
        </w:rPr>
        <w:t xml:space="preserve"> </w:t>
      </w:r>
      <w:r>
        <w:rPr>
          <w:w w:val="90"/>
        </w:rPr>
        <w:t>BE,</w:t>
      </w:r>
      <w:r>
        <w:rPr>
          <w:spacing w:val="-2"/>
          <w:w w:val="90"/>
        </w:rPr>
        <w:t xml:space="preserve"> </w:t>
      </w:r>
      <w:r>
        <w:rPr>
          <w:w w:val="90"/>
        </w:rPr>
        <w:t>Monge</w:t>
      </w:r>
      <w:r>
        <w:rPr>
          <w:spacing w:val="-2"/>
          <w:w w:val="90"/>
        </w:rPr>
        <w:t xml:space="preserve"> </w:t>
      </w:r>
      <w:r>
        <w:rPr>
          <w:w w:val="90"/>
        </w:rPr>
        <w:t>S,</w:t>
      </w:r>
      <w:r>
        <w:rPr>
          <w:spacing w:val="-2"/>
          <w:w w:val="90"/>
        </w:rPr>
        <w:t xml:space="preserve"> </w:t>
      </w:r>
      <w:r>
        <w:rPr>
          <w:w w:val="90"/>
        </w:rPr>
        <w:t>et</w:t>
      </w:r>
      <w:r>
        <w:rPr>
          <w:spacing w:val="-2"/>
          <w:w w:val="90"/>
        </w:rPr>
        <w:t xml:space="preserve"> </w:t>
      </w:r>
      <w:r>
        <w:rPr>
          <w:w w:val="90"/>
        </w:rPr>
        <w:t>al.</w:t>
      </w:r>
      <w:r>
        <w:rPr>
          <w:spacing w:val="-2"/>
          <w:w w:val="90"/>
        </w:rPr>
        <w:t xml:space="preserve"> </w:t>
      </w:r>
      <w:r>
        <w:rPr>
          <w:w w:val="90"/>
        </w:rPr>
        <w:t>Mortality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patients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HIV-1</w:t>
      </w:r>
      <w:r>
        <w:rPr>
          <w:spacing w:val="-12"/>
        </w:rPr>
        <w:t xml:space="preserve"> </w:t>
      </w:r>
      <w:r>
        <w:rPr>
          <w:spacing w:val="-4"/>
        </w:rPr>
        <w:t>infection</w:t>
      </w:r>
      <w:r>
        <w:rPr>
          <w:spacing w:val="-12"/>
        </w:rPr>
        <w:t xml:space="preserve"> </w:t>
      </w:r>
      <w:r>
        <w:rPr>
          <w:spacing w:val="-4"/>
        </w:rPr>
        <w:t>starting</w:t>
      </w:r>
      <w:r>
        <w:rPr>
          <w:spacing w:val="-12"/>
        </w:rPr>
        <w:t xml:space="preserve"> </w:t>
      </w:r>
      <w:r>
        <w:rPr>
          <w:spacing w:val="-4"/>
        </w:rPr>
        <w:t>antiretroviral</w:t>
      </w:r>
      <w:r>
        <w:rPr>
          <w:spacing w:val="-12"/>
        </w:rPr>
        <w:t xml:space="preserve"> </w:t>
      </w:r>
      <w:r>
        <w:rPr>
          <w:spacing w:val="-4"/>
        </w:rPr>
        <w:t>therapy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South</w:t>
      </w:r>
      <w:r>
        <w:rPr>
          <w:spacing w:val="-12"/>
        </w:rPr>
        <w:t xml:space="preserve"> </w:t>
      </w:r>
      <w:r>
        <w:rPr>
          <w:spacing w:val="-4"/>
        </w:rPr>
        <w:t>Africa,</w:t>
      </w:r>
      <w:r>
        <w:rPr>
          <w:spacing w:val="-12"/>
        </w:rPr>
        <w:t xml:space="preserve"> </w:t>
      </w:r>
      <w:r>
        <w:rPr>
          <w:spacing w:val="-4"/>
        </w:rPr>
        <w:t>Europe,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North</w:t>
      </w:r>
      <w:r>
        <w:rPr>
          <w:spacing w:val="-12"/>
        </w:rPr>
        <w:t xml:space="preserve"> </w:t>
      </w:r>
      <w:r>
        <w:rPr>
          <w:spacing w:val="-4"/>
        </w:rPr>
        <w:t>America:</w:t>
      </w:r>
      <w:r>
        <w:rPr>
          <w:spacing w:val="-12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 xml:space="preserve">collaborative analysis of prospective studies. </w:t>
      </w:r>
      <w:proofErr w:type="spellStart"/>
      <w:r>
        <w:rPr>
          <w:w w:val="90"/>
        </w:rPr>
        <w:t>PLoS</w:t>
      </w:r>
      <w:proofErr w:type="spellEnd"/>
      <w:r>
        <w:rPr>
          <w:w w:val="90"/>
        </w:rPr>
        <w:t xml:space="preserve"> medicine. 2014;11(9</w:t>
      </w:r>
      <w:proofErr w:type="gramStart"/>
      <w:r>
        <w:rPr>
          <w:w w:val="90"/>
        </w:rPr>
        <w:t>):e</w:t>
      </w:r>
      <w:proofErr w:type="gramEnd"/>
      <w:r>
        <w:rPr>
          <w:w w:val="90"/>
        </w:rPr>
        <w:t>1001718.</w:t>
      </w:r>
    </w:p>
    <w:p w14:paraId="00595F3F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54" w:lineRule="auto"/>
        <w:ind w:left="260" w:right="478" w:firstLine="0"/>
      </w:pPr>
      <w:proofErr w:type="spellStart"/>
      <w:r>
        <w:rPr>
          <w:w w:val="90"/>
        </w:rPr>
        <w:t>Betterle</w:t>
      </w:r>
      <w:proofErr w:type="spellEnd"/>
      <w:r>
        <w:rPr>
          <w:w w:val="90"/>
        </w:rPr>
        <w:t xml:space="preserve"> C, </w:t>
      </w:r>
      <w:proofErr w:type="spellStart"/>
      <w:r>
        <w:rPr>
          <w:w w:val="90"/>
        </w:rPr>
        <w:t>Morlin</w:t>
      </w:r>
      <w:proofErr w:type="spellEnd"/>
      <w:r>
        <w:rPr>
          <w:w w:val="90"/>
        </w:rPr>
        <w:t xml:space="preserve"> L. Autoimmune Addison’s disease. Pediatric Adrenal Diseases. </w:t>
      </w:r>
      <w:proofErr w:type="gramStart"/>
      <w:r>
        <w:rPr>
          <w:w w:val="90"/>
        </w:rPr>
        <w:t>2011;20:161</w:t>
      </w:r>
      <w:proofErr w:type="gramEnd"/>
      <w:r>
        <w:rPr>
          <w:w w:val="90"/>
        </w:rPr>
        <w:t xml:space="preserve">- </w:t>
      </w:r>
      <w:r>
        <w:rPr>
          <w:spacing w:val="-4"/>
        </w:rPr>
        <w:t>72.</w:t>
      </w:r>
    </w:p>
    <w:p w14:paraId="7FA7B2E6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2" w:line="254" w:lineRule="auto"/>
        <w:ind w:left="260" w:right="611" w:firstLine="0"/>
      </w:pPr>
      <w:r>
        <w:rPr>
          <w:w w:val="90"/>
        </w:rPr>
        <w:t>Ross</w:t>
      </w:r>
      <w:r>
        <w:rPr>
          <w:spacing w:val="-7"/>
          <w:w w:val="90"/>
        </w:rPr>
        <w:t xml:space="preserve"> </w:t>
      </w:r>
      <w:r>
        <w:rPr>
          <w:w w:val="90"/>
        </w:rPr>
        <w:t>IL,</w:t>
      </w:r>
      <w:r>
        <w:rPr>
          <w:spacing w:val="-7"/>
          <w:w w:val="90"/>
        </w:rPr>
        <w:t xml:space="preserve"> </w:t>
      </w:r>
      <w:r>
        <w:rPr>
          <w:w w:val="90"/>
        </w:rPr>
        <w:t>Levitt</w:t>
      </w:r>
      <w:r>
        <w:rPr>
          <w:spacing w:val="-7"/>
          <w:w w:val="90"/>
        </w:rPr>
        <w:t xml:space="preserve"> </w:t>
      </w:r>
      <w:r>
        <w:rPr>
          <w:w w:val="90"/>
        </w:rPr>
        <w:t>NS.</w:t>
      </w:r>
      <w:r>
        <w:rPr>
          <w:spacing w:val="-7"/>
          <w:w w:val="90"/>
        </w:rPr>
        <w:t xml:space="preserve"> </w:t>
      </w:r>
      <w:r>
        <w:rPr>
          <w:w w:val="90"/>
        </w:rPr>
        <w:t>Addison’s</w:t>
      </w:r>
      <w:r>
        <w:rPr>
          <w:spacing w:val="-7"/>
          <w:w w:val="90"/>
        </w:rPr>
        <w:t xml:space="preserve"> </w:t>
      </w:r>
      <w:r>
        <w:rPr>
          <w:w w:val="90"/>
        </w:rPr>
        <w:t>disease</w:t>
      </w:r>
      <w:r>
        <w:rPr>
          <w:spacing w:val="-7"/>
          <w:w w:val="90"/>
        </w:rPr>
        <w:t xml:space="preserve"> </w:t>
      </w:r>
      <w:r>
        <w:rPr>
          <w:w w:val="90"/>
        </w:rPr>
        <w:t>symptoms–a</w:t>
      </w:r>
      <w:r>
        <w:rPr>
          <w:spacing w:val="-7"/>
          <w:w w:val="90"/>
        </w:rPr>
        <w:t xml:space="preserve"> </w:t>
      </w:r>
      <w:r>
        <w:rPr>
          <w:w w:val="90"/>
        </w:rPr>
        <w:t>cross</w:t>
      </w:r>
      <w:r>
        <w:rPr>
          <w:spacing w:val="-7"/>
          <w:w w:val="90"/>
        </w:rPr>
        <w:t xml:space="preserve"> </w:t>
      </w:r>
      <w:r>
        <w:rPr>
          <w:w w:val="90"/>
        </w:rPr>
        <w:t>sectional</w:t>
      </w:r>
      <w:r>
        <w:rPr>
          <w:spacing w:val="-7"/>
          <w:w w:val="90"/>
        </w:rPr>
        <w:t xml:space="preserve"> </w:t>
      </w:r>
      <w:r>
        <w:rPr>
          <w:w w:val="90"/>
        </w:rPr>
        <w:t>study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urban</w:t>
      </w:r>
      <w:r>
        <w:rPr>
          <w:spacing w:val="-7"/>
          <w:w w:val="90"/>
        </w:rPr>
        <w:t xml:space="preserve"> </w:t>
      </w:r>
      <w:r>
        <w:rPr>
          <w:w w:val="90"/>
        </w:rPr>
        <w:t>South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Africa. </w:t>
      </w:r>
      <w:proofErr w:type="spellStart"/>
      <w:r>
        <w:rPr>
          <w:spacing w:val="-6"/>
        </w:rPr>
        <w:t>PLoS</w:t>
      </w:r>
      <w:proofErr w:type="spellEnd"/>
      <w:r>
        <w:rPr>
          <w:spacing w:val="-12"/>
        </w:rPr>
        <w:t xml:space="preserve"> </w:t>
      </w:r>
      <w:r>
        <w:rPr>
          <w:spacing w:val="-6"/>
        </w:rPr>
        <w:t>One.</w:t>
      </w:r>
      <w:r>
        <w:rPr>
          <w:spacing w:val="-12"/>
        </w:rPr>
        <w:t xml:space="preserve"> </w:t>
      </w:r>
      <w:r>
        <w:rPr>
          <w:spacing w:val="-6"/>
        </w:rPr>
        <w:t>2013;8(1</w:t>
      </w:r>
      <w:proofErr w:type="gramStart"/>
      <w:r>
        <w:rPr>
          <w:spacing w:val="-6"/>
        </w:rPr>
        <w:t>):e</w:t>
      </w:r>
      <w:proofErr w:type="gramEnd"/>
      <w:r>
        <w:rPr>
          <w:spacing w:val="-6"/>
        </w:rPr>
        <w:t>53526.</w:t>
      </w:r>
    </w:p>
    <w:p w14:paraId="5F87188A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54" w:lineRule="auto"/>
        <w:ind w:left="260" w:right="350" w:firstLine="0"/>
      </w:pPr>
      <w:r>
        <w:rPr>
          <w:w w:val="90"/>
        </w:rPr>
        <w:t>Mofokeng</w:t>
      </w:r>
      <w:r>
        <w:rPr>
          <w:spacing w:val="-10"/>
          <w:w w:val="90"/>
        </w:rPr>
        <w:t xml:space="preserve"> </w:t>
      </w:r>
      <w:r>
        <w:rPr>
          <w:w w:val="90"/>
        </w:rPr>
        <w:t>TR,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Beshyah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SA,</w:t>
      </w:r>
      <w:r>
        <w:rPr>
          <w:spacing w:val="-9"/>
          <w:w w:val="90"/>
        </w:rPr>
        <w:t xml:space="preserve"> </w:t>
      </w:r>
      <w:r>
        <w:rPr>
          <w:w w:val="90"/>
        </w:rPr>
        <w:t>Mahomed</w:t>
      </w:r>
      <w:r>
        <w:rPr>
          <w:spacing w:val="-9"/>
          <w:w w:val="90"/>
        </w:rPr>
        <w:t xml:space="preserve"> </w:t>
      </w:r>
      <w:r>
        <w:rPr>
          <w:w w:val="90"/>
        </w:rPr>
        <w:t>F,</w:t>
      </w:r>
      <w:r>
        <w:rPr>
          <w:spacing w:val="-10"/>
          <w:w w:val="90"/>
        </w:rPr>
        <w:t xml:space="preserve"> </w:t>
      </w:r>
      <w:r>
        <w:rPr>
          <w:w w:val="90"/>
        </w:rPr>
        <w:t>Ndlovu</w:t>
      </w:r>
      <w:r>
        <w:rPr>
          <w:spacing w:val="-9"/>
          <w:w w:val="90"/>
        </w:rPr>
        <w:t xml:space="preserve"> </w:t>
      </w:r>
      <w:r>
        <w:rPr>
          <w:w w:val="90"/>
        </w:rPr>
        <w:t>KC,</w:t>
      </w:r>
      <w:r>
        <w:rPr>
          <w:spacing w:val="-9"/>
          <w:w w:val="90"/>
        </w:rPr>
        <w:t xml:space="preserve"> </w:t>
      </w:r>
      <w:r>
        <w:rPr>
          <w:w w:val="90"/>
        </w:rPr>
        <w:t>Ross</w:t>
      </w:r>
      <w:r>
        <w:rPr>
          <w:spacing w:val="-9"/>
          <w:w w:val="90"/>
        </w:rPr>
        <w:t xml:space="preserve"> </w:t>
      </w:r>
      <w:r>
        <w:rPr>
          <w:w w:val="90"/>
        </w:rPr>
        <w:t>IL.</w:t>
      </w:r>
      <w:r>
        <w:rPr>
          <w:spacing w:val="-9"/>
          <w:w w:val="90"/>
        </w:rPr>
        <w:t xml:space="preserve"> </w:t>
      </w:r>
      <w:r>
        <w:rPr>
          <w:w w:val="90"/>
        </w:rPr>
        <w:t>Significant</w:t>
      </w:r>
      <w:r>
        <w:rPr>
          <w:spacing w:val="-9"/>
          <w:w w:val="90"/>
        </w:rPr>
        <w:t xml:space="preserve"> </w:t>
      </w:r>
      <w:r>
        <w:rPr>
          <w:w w:val="90"/>
        </w:rPr>
        <w:t>barriers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diagnosis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-8"/>
        </w:rPr>
        <w:t>management of adrenal insufficiency in Africa. Endocrine connections. 2020;9(5):445-56.</w:t>
      </w:r>
    </w:p>
    <w:p w14:paraId="5CC55F71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0" w:line="254" w:lineRule="auto"/>
        <w:ind w:left="260" w:right="326" w:firstLine="0"/>
      </w:pPr>
      <w:r>
        <w:rPr>
          <w:w w:val="90"/>
        </w:rPr>
        <w:t>Mofokeng</w:t>
      </w:r>
      <w:r>
        <w:rPr>
          <w:spacing w:val="-6"/>
          <w:w w:val="90"/>
        </w:rPr>
        <w:t xml:space="preserve"> </w:t>
      </w:r>
      <w:r>
        <w:rPr>
          <w:w w:val="90"/>
        </w:rPr>
        <w:t>TRP,</w:t>
      </w:r>
      <w:r>
        <w:rPr>
          <w:spacing w:val="-6"/>
          <w:w w:val="90"/>
        </w:rPr>
        <w:t xml:space="preserve"> </w:t>
      </w:r>
      <w:r>
        <w:rPr>
          <w:w w:val="90"/>
        </w:rPr>
        <w:t>Ndlovu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KCZ</w:t>
      </w:r>
      <w:proofErr w:type="spellEnd"/>
      <w:r>
        <w:rPr>
          <w:w w:val="90"/>
        </w:rPr>
        <w:t>,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Beshyah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SA,</w:t>
      </w:r>
      <w:r>
        <w:rPr>
          <w:spacing w:val="-6"/>
          <w:w w:val="90"/>
        </w:rPr>
        <w:t xml:space="preserve"> </w:t>
      </w:r>
      <w:r>
        <w:rPr>
          <w:w w:val="90"/>
        </w:rPr>
        <w:t>Ross</w:t>
      </w:r>
      <w:r>
        <w:rPr>
          <w:spacing w:val="-6"/>
          <w:w w:val="90"/>
        </w:rPr>
        <w:t xml:space="preserve"> </w:t>
      </w:r>
      <w:r>
        <w:rPr>
          <w:w w:val="90"/>
        </w:rPr>
        <w:t>IL.</w:t>
      </w:r>
      <w:r>
        <w:rPr>
          <w:spacing w:val="-6"/>
          <w:w w:val="90"/>
        </w:rPr>
        <w:t xml:space="preserve"> </w:t>
      </w:r>
      <w:r>
        <w:rPr>
          <w:w w:val="90"/>
        </w:rPr>
        <w:t>Tiered</w:t>
      </w:r>
      <w:r>
        <w:rPr>
          <w:spacing w:val="-6"/>
          <w:w w:val="90"/>
        </w:rPr>
        <w:t xml:space="preserve"> </w:t>
      </w:r>
      <w:r>
        <w:rPr>
          <w:w w:val="90"/>
        </w:rPr>
        <w:t>healthcare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South</w:t>
      </w:r>
      <w:r>
        <w:rPr>
          <w:spacing w:val="-6"/>
          <w:w w:val="90"/>
        </w:rPr>
        <w:t xml:space="preserve"> </w:t>
      </w:r>
      <w:r>
        <w:rPr>
          <w:w w:val="90"/>
        </w:rPr>
        <w:t>Africa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exposes </w:t>
      </w:r>
      <w:r>
        <w:rPr>
          <w:spacing w:val="-8"/>
        </w:rPr>
        <w:t xml:space="preserve">deficiencies in management and more patients with infectious etiology of primary adrenal insufficiency. </w:t>
      </w:r>
      <w:proofErr w:type="spellStart"/>
      <w:r>
        <w:rPr>
          <w:spacing w:val="-6"/>
        </w:rPr>
        <w:t>Plos</w:t>
      </w:r>
      <w:proofErr w:type="spellEnd"/>
      <w:r>
        <w:rPr>
          <w:spacing w:val="-6"/>
        </w:rPr>
        <w:t xml:space="preserve"> one. 2020;15(11</w:t>
      </w:r>
      <w:proofErr w:type="gramStart"/>
      <w:r>
        <w:rPr>
          <w:spacing w:val="-6"/>
        </w:rPr>
        <w:t>):e</w:t>
      </w:r>
      <w:proofErr w:type="gramEnd"/>
      <w:r>
        <w:rPr>
          <w:spacing w:val="-6"/>
        </w:rPr>
        <w:t>0241845.</w:t>
      </w:r>
    </w:p>
    <w:p w14:paraId="1AEB4ED1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0"/>
        <w:ind w:left="979" w:hanging="719"/>
      </w:pPr>
      <w:r>
        <w:rPr>
          <w:w w:val="90"/>
        </w:rPr>
        <w:t>Arlt</w:t>
      </w:r>
      <w:r>
        <w:t xml:space="preserve"> </w:t>
      </w:r>
      <w:r>
        <w:rPr>
          <w:w w:val="90"/>
        </w:rPr>
        <w:t>W.</w:t>
      </w:r>
      <w:r>
        <w:t xml:space="preserve"> </w:t>
      </w:r>
      <w:r>
        <w:rPr>
          <w:w w:val="90"/>
        </w:rPr>
        <w:t>Adrenal</w:t>
      </w:r>
      <w:r>
        <w:t xml:space="preserve"> </w:t>
      </w:r>
      <w:r>
        <w:rPr>
          <w:w w:val="90"/>
        </w:rPr>
        <w:t>insufficiency.</w:t>
      </w:r>
      <w:r>
        <w:t xml:space="preserve"> </w:t>
      </w:r>
      <w:r>
        <w:rPr>
          <w:w w:val="90"/>
        </w:rPr>
        <w:t>Clinical</w:t>
      </w:r>
      <w:r>
        <w:t xml:space="preserve"> </w:t>
      </w:r>
      <w:r>
        <w:rPr>
          <w:w w:val="90"/>
        </w:rPr>
        <w:t>medicine.</w:t>
      </w:r>
      <w:r>
        <w:t xml:space="preserve"> </w:t>
      </w:r>
      <w:r>
        <w:rPr>
          <w:spacing w:val="-2"/>
          <w:w w:val="90"/>
        </w:rPr>
        <w:t>2008;8(2):211.</w:t>
      </w:r>
    </w:p>
    <w:p w14:paraId="503B5675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14" w:line="254" w:lineRule="auto"/>
        <w:ind w:left="260" w:right="1879" w:firstLine="0"/>
      </w:pPr>
      <w:proofErr w:type="spellStart"/>
      <w:r>
        <w:rPr>
          <w:w w:val="85"/>
        </w:rPr>
        <w:t>Husebye</w:t>
      </w:r>
      <w:proofErr w:type="spellEnd"/>
      <w:r>
        <w:rPr>
          <w:w w:val="85"/>
        </w:rPr>
        <w:t xml:space="preserve"> ES, Pearce SH, Krone NP, Kämpe O. Adrenal insufficiency. The Lancet. </w:t>
      </w:r>
      <w:r>
        <w:rPr>
          <w:spacing w:val="-2"/>
        </w:rPr>
        <w:t>2021;397(10274):613-29.</w:t>
      </w:r>
    </w:p>
    <w:p w14:paraId="0F7098A1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2" w:line="254" w:lineRule="auto"/>
        <w:ind w:left="260" w:right="272" w:firstLine="0"/>
      </w:pPr>
      <w:proofErr w:type="spellStart"/>
      <w:r>
        <w:rPr>
          <w:w w:val="90"/>
        </w:rPr>
        <w:t>Eledrisi</w:t>
      </w:r>
      <w:proofErr w:type="spellEnd"/>
      <w:r>
        <w:rPr>
          <w:w w:val="90"/>
        </w:rPr>
        <w:t xml:space="preserve"> MS, Verghese AC. Adrenal insufficiency in HIV infection: a review and recommendations.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American</w:t>
      </w:r>
      <w:r>
        <w:rPr>
          <w:spacing w:val="-12"/>
        </w:rPr>
        <w:t xml:space="preserve"> </w:t>
      </w:r>
      <w:r>
        <w:rPr>
          <w:spacing w:val="-6"/>
        </w:rPr>
        <w:t>journal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medical</w:t>
      </w:r>
      <w:r>
        <w:rPr>
          <w:spacing w:val="-12"/>
        </w:rPr>
        <w:t xml:space="preserve"> </w:t>
      </w:r>
      <w:r>
        <w:rPr>
          <w:spacing w:val="-6"/>
        </w:rPr>
        <w:t>sciences.</w:t>
      </w:r>
      <w:r>
        <w:rPr>
          <w:spacing w:val="-12"/>
        </w:rPr>
        <w:t xml:space="preserve"> </w:t>
      </w:r>
      <w:r>
        <w:rPr>
          <w:spacing w:val="-6"/>
        </w:rPr>
        <w:t>2001;321(2):137-44.</w:t>
      </w:r>
    </w:p>
    <w:p w14:paraId="6D9C0EF5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54" w:lineRule="auto"/>
        <w:ind w:left="260" w:right="485" w:firstLine="0"/>
      </w:pPr>
      <w:r>
        <w:rPr>
          <w:w w:val="90"/>
        </w:rPr>
        <w:t xml:space="preserve">Bornstein SR. Predisposing factors for adrenal insufficiency. New England Journal of Medicine. </w:t>
      </w:r>
      <w:r>
        <w:rPr>
          <w:spacing w:val="-2"/>
        </w:rPr>
        <w:t>2009;360(22):2328-39.</w:t>
      </w:r>
    </w:p>
    <w:p w14:paraId="16F6CF3B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54" w:lineRule="auto"/>
        <w:ind w:left="260" w:right="660" w:firstLine="0"/>
      </w:pPr>
      <w:r>
        <w:rPr>
          <w:w w:val="90"/>
        </w:rPr>
        <w:t>Afreen</w:t>
      </w:r>
      <w:r>
        <w:rPr>
          <w:spacing w:val="-3"/>
          <w:w w:val="90"/>
        </w:rPr>
        <w:t xml:space="preserve"> </w:t>
      </w:r>
      <w:r>
        <w:rPr>
          <w:w w:val="90"/>
        </w:rPr>
        <w:t>B,</w:t>
      </w:r>
      <w:r>
        <w:rPr>
          <w:spacing w:val="-3"/>
          <w:w w:val="90"/>
        </w:rPr>
        <w:t xml:space="preserve"> </w:t>
      </w:r>
      <w:r>
        <w:rPr>
          <w:w w:val="90"/>
        </w:rPr>
        <w:t>Khan</w:t>
      </w:r>
      <w:r>
        <w:rPr>
          <w:spacing w:val="-3"/>
          <w:w w:val="90"/>
        </w:rPr>
        <w:t xml:space="preserve"> </w:t>
      </w:r>
      <w:r>
        <w:rPr>
          <w:w w:val="90"/>
        </w:rPr>
        <w:t>KA,</w:t>
      </w:r>
      <w:r>
        <w:rPr>
          <w:spacing w:val="-3"/>
          <w:w w:val="90"/>
        </w:rPr>
        <w:t xml:space="preserve"> </w:t>
      </w:r>
      <w:r>
        <w:rPr>
          <w:w w:val="90"/>
        </w:rPr>
        <w:t>Riaz</w:t>
      </w:r>
      <w:r>
        <w:rPr>
          <w:spacing w:val="-3"/>
          <w:w w:val="90"/>
        </w:rPr>
        <w:t xml:space="preserve"> </w:t>
      </w:r>
      <w:r>
        <w:rPr>
          <w:w w:val="90"/>
        </w:rPr>
        <w:t>A.</w:t>
      </w:r>
      <w:r>
        <w:rPr>
          <w:spacing w:val="-3"/>
          <w:w w:val="90"/>
        </w:rPr>
        <w:t xml:space="preserve"> </w:t>
      </w:r>
      <w:r>
        <w:rPr>
          <w:w w:val="90"/>
        </w:rPr>
        <w:t>Adrenal</w:t>
      </w:r>
      <w:r>
        <w:rPr>
          <w:spacing w:val="-3"/>
          <w:w w:val="90"/>
        </w:rPr>
        <w:t xml:space="preserve"> </w:t>
      </w:r>
      <w:r>
        <w:rPr>
          <w:w w:val="90"/>
        </w:rPr>
        <w:t>insufficiency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Pakistani</w:t>
      </w:r>
      <w:r>
        <w:rPr>
          <w:spacing w:val="-3"/>
          <w:w w:val="90"/>
        </w:rPr>
        <w:t xml:space="preserve"> </w:t>
      </w:r>
      <w:r>
        <w:rPr>
          <w:w w:val="90"/>
        </w:rPr>
        <w:t>HIV</w:t>
      </w:r>
      <w:r>
        <w:rPr>
          <w:spacing w:val="-3"/>
          <w:w w:val="90"/>
        </w:rPr>
        <w:t xml:space="preserve"> </w:t>
      </w:r>
      <w:r>
        <w:rPr>
          <w:w w:val="90"/>
        </w:rPr>
        <w:t>infected</w:t>
      </w:r>
      <w:r>
        <w:rPr>
          <w:spacing w:val="-3"/>
          <w:w w:val="90"/>
        </w:rPr>
        <w:t xml:space="preserve"> </w:t>
      </w:r>
      <w:r>
        <w:rPr>
          <w:w w:val="90"/>
        </w:rPr>
        <w:t>patients.</w:t>
      </w:r>
      <w:r>
        <w:rPr>
          <w:spacing w:val="-3"/>
          <w:w w:val="90"/>
        </w:rPr>
        <w:t xml:space="preserve"> </w:t>
      </w:r>
      <w:r>
        <w:rPr>
          <w:w w:val="90"/>
        </w:rPr>
        <w:t>Journal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of </w:t>
      </w:r>
      <w:r>
        <w:rPr>
          <w:spacing w:val="-6"/>
        </w:rPr>
        <w:t>Ayub</w:t>
      </w:r>
      <w:r>
        <w:rPr>
          <w:spacing w:val="-10"/>
        </w:rPr>
        <w:t xml:space="preserve"> </w:t>
      </w:r>
      <w:r>
        <w:rPr>
          <w:spacing w:val="-6"/>
        </w:rPr>
        <w:t>Medical</w:t>
      </w:r>
      <w:r>
        <w:rPr>
          <w:spacing w:val="-10"/>
        </w:rPr>
        <w:t xml:space="preserve"> </w:t>
      </w:r>
      <w:r>
        <w:rPr>
          <w:spacing w:val="-6"/>
        </w:rPr>
        <w:t>College</w:t>
      </w:r>
      <w:r>
        <w:rPr>
          <w:spacing w:val="-10"/>
        </w:rPr>
        <w:t xml:space="preserve"> </w:t>
      </w:r>
      <w:r>
        <w:rPr>
          <w:spacing w:val="-6"/>
        </w:rPr>
        <w:t>Abbottabad.</w:t>
      </w:r>
      <w:r>
        <w:rPr>
          <w:spacing w:val="-10"/>
        </w:rPr>
        <w:t xml:space="preserve"> </w:t>
      </w:r>
      <w:r>
        <w:rPr>
          <w:spacing w:val="-6"/>
        </w:rPr>
        <w:t>2017;29(3):428-31.</w:t>
      </w:r>
    </w:p>
    <w:p w14:paraId="1578D870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54" w:lineRule="auto"/>
        <w:ind w:left="260" w:right="772" w:firstLine="0"/>
      </w:pPr>
      <w:proofErr w:type="spellStart"/>
      <w:r>
        <w:rPr>
          <w:w w:val="90"/>
        </w:rPr>
        <w:t>Odeniyi</w:t>
      </w:r>
      <w:proofErr w:type="spellEnd"/>
      <w:r>
        <w:rPr>
          <w:w w:val="90"/>
        </w:rPr>
        <w:t xml:space="preserve"> I, </w:t>
      </w:r>
      <w:proofErr w:type="spellStart"/>
      <w:r>
        <w:rPr>
          <w:w w:val="90"/>
        </w:rPr>
        <w:t>Fasanmade</w:t>
      </w:r>
      <w:proofErr w:type="spellEnd"/>
      <w:r>
        <w:rPr>
          <w:w w:val="90"/>
        </w:rPr>
        <w:t xml:space="preserve"> O, Ajala M, </w:t>
      </w:r>
      <w:proofErr w:type="spellStart"/>
      <w:r>
        <w:rPr>
          <w:w w:val="90"/>
        </w:rPr>
        <w:t>Ohwovoriole</w:t>
      </w:r>
      <w:proofErr w:type="spellEnd"/>
      <w:r>
        <w:rPr>
          <w:w w:val="90"/>
        </w:rPr>
        <w:t xml:space="preserve"> A. Adrenocortical function in Nigerians with </w:t>
      </w:r>
      <w:r>
        <w:rPr>
          <w:spacing w:val="-6"/>
        </w:rPr>
        <w:t>human</w:t>
      </w:r>
      <w:r>
        <w:rPr>
          <w:spacing w:val="-12"/>
        </w:rPr>
        <w:t xml:space="preserve"> </w:t>
      </w:r>
      <w:r>
        <w:rPr>
          <w:spacing w:val="-6"/>
        </w:rPr>
        <w:t>immunodeficiency</w:t>
      </w:r>
      <w:r>
        <w:rPr>
          <w:spacing w:val="-12"/>
        </w:rPr>
        <w:t xml:space="preserve"> </w:t>
      </w:r>
      <w:r>
        <w:rPr>
          <w:spacing w:val="-6"/>
        </w:rPr>
        <w:t>virus</w:t>
      </w:r>
      <w:r>
        <w:rPr>
          <w:spacing w:val="-12"/>
        </w:rPr>
        <w:t xml:space="preserve"> </w:t>
      </w:r>
      <w:r>
        <w:rPr>
          <w:spacing w:val="-6"/>
        </w:rPr>
        <w:t>infection.</w:t>
      </w:r>
      <w:r>
        <w:rPr>
          <w:spacing w:val="-12"/>
        </w:rPr>
        <w:t xml:space="preserve"> </w:t>
      </w:r>
      <w:r>
        <w:rPr>
          <w:spacing w:val="-6"/>
        </w:rPr>
        <w:t>Ghana</w:t>
      </w:r>
      <w:r>
        <w:rPr>
          <w:spacing w:val="-12"/>
        </w:rPr>
        <w:t xml:space="preserve"> </w:t>
      </w:r>
      <w:r>
        <w:rPr>
          <w:spacing w:val="-6"/>
        </w:rPr>
        <w:t>Medical</w:t>
      </w:r>
      <w:r>
        <w:rPr>
          <w:spacing w:val="-12"/>
        </w:rPr>
        <w:t xml:space="preserve"> </w:t>
      </w:r>
      <w:r>
        <w:rPr>
          <w:spacing w:val="-6"/>
        </w:rPr>
        <w:t>Journal.</w:t>
      </w:r>
      <w:r>
        <w:rPr>
          <w:spacing w:val="-12"/>
        </w:rPr>
        <w:t xml:space="preserve"> </w:t>
      </w:r>
      <w:r>
        <w:rPr>
          <w:spacing w:val="-6"/>
        </w:rPr>
        <w:t>2013;47(4):171.</w:t>
      </w:r>
    </w:p>
    <w:p w14:paraId="5813F789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8"/>
        </w:tabs>
        <w:spacing w:before="2" w:line="254" w:lineRule="auto"/>
        <w:ind w:left="260" w:right="834" w:firstLine="0"/>
        <w:jc w:val="both"/>
      </w:pPr>
      <w:proofErr w:type="spellStart"/>
      <w:r>
        <w:rPr>
          <w:w w:val="90"/>
        </w:rPr>
        <w:t>Bergthorsdottir</w:t>
      </w:r>
      <w:proofErr w:type="spellEnd"/>
      <w:r>
        <w:rPr>
          <w:w w:val="90"/>
        </w:rPr>
        <w:t xml:space="preserve"> R, </w:t>
      </w:r>
      <w:proofErr w:type="spellStart"/>
      <w:r>
        <w:rPr>
          <w:w w:val="90"/>
        </w:rPr>
        <w:t>Leonsson</w:t>
      </w:r>
      <w:proofErr w:type="spellEnd"/>
      <w:r>
        <w:rPr>
          <w:w w:val="90"/>
        </w:rPr>
        <w:t xml:space="preserve">-Zachrisson M, Odén A, Johannsson G. Premature mortality in patients with Addison’s disease: a population-based study. The Journal of Clinical Endocrinology &amp; </w:t>
      </w:r>
      <w:r>
        <w:rPr>
          <w:spacing w:val="-4"/>
        </w:rPr>
        <w:t>Metabolism. 2006;91(12):4849-53.</w:t>
      </w:r>
    </w:p>
    <w:p w14:paraId="110C1B1D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2" w:line="254" w:lineRule="auto"/>
        <w:ind w:left="260" w:right="801" w:firstLine="0"/>
      </w:pPr>
      <w:r>
        <w:rPr>
          <w:w w:val="90"/>
        </w:rPr>
        <w:t xml:space="preserve">Johannsson G, </w:t>
      </w:r>
      <w:proofErr w:type="spellStart"/>
      <w:r>
        <w:rPr>
          <w:w w:val="90"/>
        </w:rPr>
        <w:t>Falorni</w:t>
      </w:r>
      <w:proofErr w:type="spellEnd"/>
      <w:r>
        <w:rPr>
          <w:w w:val="90"/>
        </w:rPr>
        <w:t xml:space="preserve"> A, </w:t>
      </w:r>
      <w:proofErr w:type="spellStart"/>
      <w:r>
        <w:rPr>
          <w:w w:val="90"/>
        </w:rPr>
        <w:t>Skrtic</w:t>
      </w:r>
      <w:proofErr w:type="spellEnd"/>
      <w:r>
        <w:rPr>
          <w:w w:val="90"/>
        </w:rPr>
        <w:t xml:space="preserve"> S, </w:t>
      </w:r>
      <w:proofErr w:type="spellStart"/>
      <w:r>
        <w:rPr>
          <w:w w:val="90"/>
        </w:rPr>
        <w:t>Lennernäs</w:t>
      </w:r>
      <w:proofErr w:type="spellEnd"/>
      <w:r>
        <w:rPr>
          <w:w w:val="90"/>
        </w:rPr>
        <w:t xml:space="preserve"> H, </w:t>
      </w:r>
      <w:proofErr w:type="spellStart"/>
      <w:r>
        <w:rPr>
          <w:w w:val="90"/>
        </w:rPr>
        <w:t>Quinkler</w:t>
      </w:r>
      <w:proofErr w:type="spellEnd"/>
      <w:r>
        <w:rPr>
          <w:w w:val="90"/>
        </w:rPr>
        <w:t xml:space="preserve"> M, Monson JP, et al. Adrenal </w:t>
      </w:r>
      <w:r>
        <w:rPr>
          <w:spacing w:val="-6"/>
        </w:rPr>
        <w:t>insufficiency:</w:t>
      </w:r>
      <w:r>
        <w:rPr>
          <w:spacing w:val="-14"/>
        </w:rPr>
        <w:t xml:space="preserve"> </w:t>
      </w:r>
      <w:r>
        <w:rPr>
          <w:spacing w:val="-6"/>
        </w:rPr>
        <w:t>review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clinical</w:t>
      </w:r>
      <w:r>
        <w:rPr>
          <w:spacing w:val="-12"/>
        </w:rPr>
        <w:t xml:space="preserve"> </w:t>
      </w:r>
      <w:r>
        <w:rPr>
          <w:spacing w:val="-6"/>
        </w:rPr>
        <w:t>outcomes</w:t>
      </w:r>
      <w:r>
        <w:rPr>
          <w:spacing w:val="-12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current</w:t>
      </w:r>
      <w:r>
        <w:rPr>
          <w:spacing w:val="-12"/>
        </w:rPr>
        <w:t xml:space="preserve"> </w:t>
      </w:r>
      <w:r>
        <w:rPr>
          <w:spacing w:val="-6"/>
        </w:rPr>
        <w:t>glucocorticoid</w:t>
      </w:r>
      <w:r>
        <w:rPr>
          <w:spacing w:val="-12"/>
        </w:rPr>
        <w:t xml:space="preserve"> </w:t>
      </w:r>
      <w:r>
        <w:rPr>
          <w:spacing w:val="-6"/>
        </w:rPr>
        <w:t>replacement</w:t>
      </w:r>
      <w:r>
        <w:rPr>
          <w:spacing w:val="-12"/>
        </w:rPr>
        <w:t xml:space="preserve"> </w:t>
      </w:r>
      <w:r>
        <w:rPr>
          <w:spacing w:val="-6"/>
        </w:rPr>
        <w:t>therapy.</w:t>
      </w:r>
      <w:r>
        <w:rPr>
          <w:spacing w:val="-12"/>
        </w:rPr>
        <w:t xml:space="preserve"> </w:t>
      </w:r>
      <w:r>
        <w:rPr>
          <w:spacing w:val="-6"/>
        </w:rPr>
        <w:t xml:space="preserve">Clinical </w:t>
      </w:r>
      <w:r>
        <w:rPr>
          <w:spacing w:val="-4"/>
        </w:rPr>
        <w:t>endocrinology. 2015;82(1):2-11.</w:t>
      </w:r>
    </w:p>
    <w:p w14:paraId="1878E0EF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0" w:line="254" w:lineRule="auto"/>
        <w:ind w:left="260" w:right="415" w:firstLine="0"/>
      </w:pPr>
      <w:r>
        <w:rPr>
          <w:w w:val="90"/>
        </w:rPr>
        <w:t xml:space="preserve">Bornstein SR, </w:t>
      </w:r>
      <w:proofErr w:type="spellStart"/>
      <w:r>
        <w:rPr>
          <w:w w:val="90"/>
        </w:rPr>
        <w:t>Allolio</w:t>
      </w:r>
      <w:proofErr w:type="spellEnd"/>
      <w:r>
        <w:rPr>
          <w:w w:val="90"/>
        </w:rPr>
        <w:t xml:space="preserve"> B, Arlt W, Barthel A, Don-Wauchope A, Hammer GD, et al. Diagnosis and treatment of primary adrenal insufficiency: an endocrine society clinical practice guideline. The Journal</w:t>
      </w:r>
      <w:r>
        <w:rPr>
          <w:spacing w:val="80"/>
        </w:rPr>
        <w:t xml:space="preserve"> </w:t>
      </w:r>
      <w:r>
        <w:rPr>
          <w:spacing w:val="-6"/>
        </w:rPr>
        <w:t>of Clinical Endocrinology &amp; Metabolism. 2016;101(2):364-89.</w:t>
      </w:r>
    </w:p>
    <w:p w14:paraId="7059E98B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0" w:line="254" w:lineRule="auto"/>
        <w:ind w:left="260" w:right="402" w:firstLine="0"/>
      </w:pPr>
      <w:proofErr w:type="spellStart"/>
      <w:r>
        <w:rPr>
          <w:w w:val="90"/>
        </w:rPr>
        <w:t>Pazderska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A,</w:t>
      </w:r>
      <w:r>
        <w:rPr>
          <w:spacing w:val="-1"/>
          <w:w w:val="90"/>
        </w:rPr>
        <w:t xml:space="preserve"> </w:t>
      </w:r>
      <w:r>
        <w:rPr>
          <w:w w:val="90"/>
        </w:rPr>
        <w:t>Pearce</w:t>
      </w:r>
      <w:r>
        <w:rPr>
          <w:spacing w:val="-1"/>
          <w:w w:val="90"/>
        </w:rPr>
        <w:t xml:space="preserve"> </w:t>
      </w:r>
      <w:r>
        <w:rPr>
          <w:w w:val="90"/>
        </w:rPr>
        <w:t>SH.</w:t>
      </w:r>
      <w:r>
        <w:rPr>
          <w:spacing w:val="-1"/>
          <w:w w:val="90"/>
        </w:rPr>
        <w:t xml:space="preserve"> </w:t>
      </w:r>
      <w:r>
        <w:rPr>
          <w:w w:val="90"/>
        </w:rPr>
        <w:t>Adrenal</w:t>
      </w:r>
      <w:r>
        <w:rPr>
          <w:spacing w:val="-1"/>
          <w:w w:val="90"/>
        </w:rPr>
        <w:t xml:space="preserve"> </w:t>
      </w:r>
      <w:r>
        <w:rPr>
          <w:w w:val="90"/>
        </w:rPr>
        <w:t>insufficiency–recognition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management.</w:t>
      </w:r>
      <w:r>
        <w:rPr>
          <w:spacing w:val="-1"/>
          <w:w w:val="90"/>
        </w:rPr>
        <w:t xml:space="preserve"> </w:t>
      </w:r>
      <w:r>
        <w:rPr>
          <w:w w:val="90"/>
        </w:rPr>
        <w:t>Clinical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Medicine. </w:t>
      </w:r>
      <w:r>
        <w:rPr>
          <w:spacing w:val="-2"/>
        </w:rPr>
        <w:t>2017;17(3):258-62.</w:t>
      </w:r>
    </w:p>
    <w:p w14:paraId="44616697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0" w:line="254" w:lineRule="auto"/>
        <w:ind w:left="260" w:right="1090" w:firstLine="0"/>
      </w:pPr>
      <w:r>
        <w:rPr>
          <w:w w:val="90"/>
        </w:rPr>
        <w:t xml:space="preserve">Pillay Y, </w:t>
      </w:r>
      <w:proofErr w:type="spellStart"/>
      <w:r>
        <w:rPr>
          <w:w w:val="90"/>
        </w:rPr>
        <w:t>Mvusi</w:t>
      </w:r>
      <w:proofErr w:type="spellEnd"/>
      <w:r>
        <w:rPr>
          <w:w w:val="90"/>
        </w:rPr>
        <w:t xml:space="preserve"> L, Mametja L, Dlamini S. What did we learn from South Africa's first-ever tuberculosis prevalence survey? SAMJ: South African Medical Journal. 2021;111(4):0-.</w:t>
      </w:r>
    </w:p>
    <w:p w14:paraId="67A99AAD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54" w:lineRule="auto"/>
        <w:ind w:left="260" w:right="703" w:firstLine="0"/>
      </w:pPr>
      <w:r>
        <w:rPr>
          <w:w w:val="90"/>
        </w:rPr>
        <w:t xml:space="preserve">Opie J. </w:t>
      </w:r>
      <w:proofErr w:type="spellStart"/>
      <w:r>
        <w:rPr>
          <w:w w:val="90"/>
        </w:rPr>
        <w:t>Haematological</w:t>
      </w:r>
      <w:proofErr w:type="spellEnd"/>
      <w:r>
        <w:rPr>
          <w:w w:val="90"/>
        </w:rPr>
        <w:t xml:space="preserve"> complications of HIV infection: forum-review. South African Medical </w:t>
      </w:r>
      <w:r>
        <w:rPr>
          <w:spacing w:val="-4"/>
        </w:rPr>
        <w:t>Journal. 2012;102(6):465-8.</w:t>
      </w:r>
    </w:p>
    <w:p w14:paraId="709FC74C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8"/>
        </w:tabs>
        <w:spacing w:before="2" w:line="254" w:lineRule="auto"/>
        <w:ind w:left="260" w:right="1108" w:firstLine="0"/>
        <w:jc w:val="both"/>
      </w:pPr>
      <w:r>
        <w:rPr>
          <w:w w:val="90"/>
        </w:rPr>
        <w:t>Cavalcanti</w:t>
      </w:r>
      <w:r>
        <w:rPr>
          <w:spacing w:val="-9"/>
          <w:w w:val="90"/>
        </w:rPr>
        <w:t xml:space="preserve"> </w:t>
      </w:r>
      <w:r>
        <w:rPr>
          <w:w w:val="90"/>
        </w:rPr>
        <w:t>DM,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Lotufo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CM,</w:t>
      </w:r>
      <w:r>
        <w:rPr>
          <w:spacing w:val="-9"/>
          <w:w w:val="90"/>
        </w:rPr>
        <w:t xml:space="preserve"> </w:t>
      </w:r>
      <w:r>
        <w:rPr>
          <w:w w:val="90"/>
        </w:rPr>
        <w:t>Borelli</w:t>
      </w:r>
      <w:r>
        <w:rPr>
          <w:spacing w:val="-9"/>
          <w:w w:val="90"/>
        </w:rPr>
        <w:t xml:space="preserve"> </w:t>
      </w:r>
      <w:r>
        <w:rPr>
          <w:w w:val="90"/>
        </w:rPr>
        <w:t>P,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Tavassi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AMC,</w:t>
      </w:r>
      <w:r>
        <w:rPr>
          <w:spacing w:val="-9"/>
          <w:w w:val="90"/>
        </w:rPr>
        <w:t xml:space="preserve"> </w:t>
      </w:r>
      <w:r>
        <w:rPr>
          <w:w w:val="90"/>
        </w:rPr>
        <w:t>Pereira</w:t>
      </w:r>
      <w:r>
        <w:rPr>
          <w:spacing w:val="-9"/>
          <w:w w:val="90"/>
        </w:rPr>
        <w:t xml:space="preserve"> </w:t>
      </w:r>
      <w:r>
        <w:rPr>
          <w:w w:val="90"/>
        </w:rPr>
        <w:t>AL,</w:t>
      </w:r>
      <w:r>
        <w:rPr>
          <w:spacing w:val="-9"/>
          <w:w w:val="90"/>
        </w:rPr>
        <w:t xml:space="preserve"> </w:t>
      </w:r>
      <w:r>
        <w:rPr>
          <w:w w:val="90"/>
        </w:rPr>
        <w:t>Markus</w:t>
      </w:r>
      <w:r>
        <w:rPr>
          <w:spacing w:val="-9"/>
          <w:w w:val="90"/>
        </w:rPr>
        <w:t xml:space="preserve"> </w:t>
      </w:r>
      <w:r>
        <w:rPr>
          <w:w w:val="90"/>
        </w:rPr>
        <w:t>RP,</w:t>
      </w:r>
      <w:r>
        <w:rPr>
          <w:spacing w:val="-9"/>
          <w:w w:val="90"/>
        </w:rPr>
        <w:t xml:space="preserve"> </w:t>
      </w:r>
      <w:r>
        <w:rPr>
          <w:w w:val="90"/>
        </w:rPr>
        <w:t>et</w:t>
      </w:r>
      <w:r>
        <w:rPr>
          <w:spacing w:val="-9"/>
          <w:w w:val="90"/>
        </w:rPr>
        <w:t xml:space="preserve"> </w:t>
      </w:r>
      <w:r>
        <w:rPr>
          <w:w w:val="90"/>
        </w:rPr>
        <w:t>al.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Adrenal </w:t>
      </w:r>
      <w:r>
        <w:rPr>
          <w:spacing w:val="-8"/>
        </w:rPr>
        <w:t>deficiency</w:t>
      </w:r>
      <w:r>
        <w:t xml:space="preserve"> </w:t>
      </w:r>
      <w:r>
        <w:rPr>
          <w:spacing w:val="-8"/>
        </w:rPr>
        <w:t>alters</w:t>
      </w:r>
      <w:r>
        <w:t xml:space="preserve"> </w:t>
      </w:r>
      <w:r>
        <w:rPr>
          <w:spacing w:val="-8"/>
        </w:rPr>
        <w:t>mechanisms</w:t>
      </w:r>
      <w: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neutrophil</w:t>
      </w:r>
      <w:r>
        <w:t xml:space="preserve"> </w:t>
      </w:r>
      <w:r>
        <w:rPr>
          <w:spacing w:val="-8"/>
        </w:rPr>
        <w:t>mobilization.</w:t>
      </w:r>
      <w:r>
        <w:t xml:space="preserve"> </w:t>
      </w:r>
      <w:r>
        <w:rPr>
          <w:spacing w:val="-8"/>
        </w:rPr>
        <w:t>Molecular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cellular</w:t>
      </w:r>
      <w:r>
        <w:t xml:space="preserve"> </w:t>
      </w:r>
      <w:r>
        <w:rPr>
          <w:spacing w:val="-8"/>
        </w:rPr>
        <w:t xml:space="preserve">endocrinology. </w:t>
      </w:r>
      <w:r>
        <w:rPr>
          <w:spacing w:val="-2"/>
        </w:rPr>
        <w:t>2006;249(1-2):32-9.</w:t>
      </w:r>
    </w:p>
    <w:p w14:paraId="3CAD9064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54" w:lineRule="auto"/>
        <w:ind w:left="260" w:right="308" w:firstLine="0"/>
      </w:pPr>
      <w:r w:rsidRPr="00C35EA8">
        <w:rPr>
          <w:w w:val="90"/>
          <w:lang w:val="it-IT"/>
        </w:rPr>
        <w:t xml:space="preserve">Ronchetti S, Ricci E, Migliorati G, Gentili M, Riccardi C. How glucocorticoids affect the neutrophil </w:t>
      </w:r>
      <w:r w:rsidRPr="00C35EA8">
        <w:rPr>
          <w:spacing w:val="-6"/>
          <w:lang w:val="it-IT"/>
        </w:rPr>
        <w:t xml:space="preserve">life. </w:t>
      </w:r>
      <w:r>
        <w:rPr>
          <w:spacing w:val="-6"/>
        </w:rPr>
        <w:t>International journal of molecular sciences. 2018;19(12):4090.</w:t>
      </w:r>
    </w:p>
    <w:p w14:paraId="698927D0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2" w:line="254" w:lineRule="auto"/>
        <w:ind w:left="260" w:right="1084" w:firstLine="0"/>
      </w:pPr>
      <w:r w:rsidRPr="00C35EA8">
        <w:rPr>
          <w:w w:val="90"/>
          <w:lang w:val="da-DK"/>
        </w:rPr>
        <w:t>Bancos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I,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Hazeldine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J,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Chortis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V,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Hampson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P,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Taylor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AE,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Lord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JM,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et</w:t>
      </w:r>
      <w:r w:rsidRPr="00C35EA8">
        <w:rPr>
          <w:spacing w:val="-2"/>
          <w:w w:val="90"/>
          <w:lang w:val="da-DK"/>
        </w:rPr>
        <w:t xml:space="preserve"> </w:t>
      </w:r>
      <w:r w:rsidRPr="00C35EA8">
        <w:rPr>
          <w:w w:val="90"/>
          <w:lang w:val="da-DK"/>
        </w:rPr>
        <w:t>al.</w:t>
      </w:r>
      <w:r w:rsidRPr="00C35EA8">
        <w:rPr>
          <w:spacing w:val="-2"/>
          <w:w w:val="90"/>
          <w:lang w:val="da-DK"/>
        </w:rPr>
        <w:t xml:space="preserve"> </w:t>
      </w:r>
      <w:r>
        <w:rPr>
          <w:w w:val="90"/>
        </w:rPr>
        <w:t>Primary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adrenal </w:t>
      </w:r>
      <w:r>
        <w:rPr>
          <w:spacing w:val="-6"/>
        </w:rPr>
        <w:t>insufficiency</w:t>
      </w:r>
      <w:r>
        <w:rPr>
          <w:spacing w:val="-11"/>
        </w:rPr>
        <w:t xml:space="preserve"> </w:t>
      </w:r>
      <w:r>
        <w:rPr>
          <w:spacing w:val="-6"/>
        </w:rPr>
        <w:t>is</w:t>
      </w:r>
      <w:r>
        <w:rPr>
          <w:spacing w:val="-11"/>
        </w:rPr>
        <w:t xml:space="preserve"> </w:t>
      </w:r>
      <w:r>
        <w:rPr>
          <w:spacing w:val="-6"/>
        </w:rPr>
        <w:t>associated</w:t>
      </w:r>
      <w:r>
        <w:rPr>
          <w:spacing w:val="-11"/>
        </w:rPr>
        <w:t xml:space="preserve"> </w:t>
      </w:r>
      <w:r>
        <w:rPr>
          <w:spacing w:val="-6"/>
        </w:rPr>
        <w:t>with</w:t>
      </w:r>
      <w:r>
        <w:rPr>
          <w:spacing w:val="-11"/>
        </w:rPr>
        <w:t xml:space="preserve"> </w:t>
      </w:r>
      <w:r>
        <w:rPr>
          <w:spacing w:val="-6"/>
        </w:rPr>
        <w:t>impaired</w:t>
      </w:r>
      <w:r>
        <w:rPr>
          <w:spacing w:val="-11"/>
        </w:rPr>
        <w:t xml:space="preserve"> </w:t>
      </w:r>
      <w:r>
        <w:rPr>
          <w:spacing w:val="-6"/>
        </w:rPr>
        <w:t>natural</w:t>
      </w:r>
      <w:r>
        <w:rPr>
          <w:spacing w:val="-11"/>
        </w:rPr>
        <w:t xml:space="preserve"> </w:t>
      </w:r>
      <w:r>
        <w:rPr>
          <w:spacing w:val="-6"/>
        </w:rPr>
        <w:t>killer</w:t>
      </w:r>
      <w:r>
        <w:rPr>
          <w:spacing w:val="-11"/>
        </w:rPr>
        <w:t xml:space="preserve"> </w:t>
      </w:r>
      <w:r>
        <w:rPr>
          <w:spacing w:val="-6"/>
        </w:rPr>
        <w:t>cell</w:t>
      </w:r>
      <w:r>
        <w:rPr>
          <w:spacing w:val="-11"/>
        </w:rPr>
        <w:t xml:space="preserve"> </w:t>
      </w:r>
      <w:r>
        <w:rPr>
          <w:spacing w:val="-6"/>
        </w:rPr>
        <w:t>function: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potential</w:t>
      </w:r>
      <w:r>
        <w:rPr>
          <w:spacing w:val="-11"/>
        </w:rPr>
        <w:t xml:space="preserve"> </w:t>
      </w:r>
      <w:r>
        <w:rPr>
          <w:spacing w:val="-6"/>
        </w:rPr>
        <w:t>link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increased mortality. European journal of endocrinology. 2017;176(4):471-80.</w:t>
      </w:r>
    </w:p>
    <w:p w14:paraId="4DC94E72" w14:textId="77777777" w:rsidR="00B518C6" w:rsidRDefault="00B518C6">
      <w:pPr>
        <w:spacing w:line="254" w:lineRule="auto"/>
        <w:sectPr w:rsidR="00B518C6">
          <w:pgSz w:w="12240" w:h="15840"/>
          <w:pgMar w:top="1360" w:right="1200" w:bottom="1000" w:left="1180" w:header="0" w:footer="801" w:gutter="0"/>
          <w:cols w:space="720"/>
        </w:sectPr>
      </w:pPr>
    </w:p>
    <w:p w14:paraId="3ED35D3B" w14:textId="77777777" w:rsidR="00B518C6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85" w:line="254" w:lineRule="auto"/>
        <w:ind w:left="260" w:right="594" w:firstLine="0"/>
      </w:pPr>
      <w:r>
        <w:rPr>
          <w:w w:val="90"/>
        </w:rPr>
        <w:lastRenderedPageBreak/>
        <w:t>Christ-Crain</w:t>
      </w:r>
      <w:r>
        <w:rPr>
          <w:spacing w:val="-1"/>
          <w:w w:val="90"/>
        </w:rPr>
        <w:t xml:space="preserve"> </w:t>
      </w:r>
      <w:r>
        <w:rPr>
          <w:w w:val="90"/>
        </w:rPr>
        <w:t>M,</w:t>
      </w:r>
      <w:r>
        <w:rPr>
          <w:spacing w:val="-1"/>
          <w:w w:val="90"/>
        </w:rPr>
        <w:t xml:space="preserve"> </w:t>
      </w:r>
      <w:r>
        <w:rPr>
          <w:w w:val="90"/>
        </w:rPr>
        <w:t>Stolz</w:t>
      </w:r>
      <w:r>
        <w:rPr>
          <w:spacing w:val="-1"/>
          <w:w w:val="90"/>
        </w:rPr>
        <w:t xml:space="preserve"> </w:t>
      </w:r>
      <w:r>
        <w:rPr>
          <w:w w:val="90"/>
        </w:rPr>
        <w:t>D,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Jutla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S,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Couppis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O,</w:t>
      </w:r>
      <w:r>
        <w:rPr>
          <w:spacing w:val="-1"/>
          <w:w w:val="90"/>
        </w:rPr>
        <w:t xml:space="preserve"> </w:t>
      </w:r>
      <w:r>
        <w:rPr>
          <w:w w:val="90"/>
        </w:rPr>
        <w:t>Müller</w:t>
      </w:r>
      <w:r>
        <w:rPr>
          <w:spacing w:val="-1"/>
          <w:w w:val="90"/>
        </w:rPr>
        <w:t xml:space="preserve"> </w:t>
      </w:r>
      <w:r>
        <w:rPr>
          <w:w w:val="90"/>
        </w:rPr>
        <w:t>C,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Bingisser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R,</w:t>
      </w:r>
      <w:r>
        <w:rPr>
          <w:spacing w:val="-1"/>
          <w:w w:val="90"/>
        </w:rPr>
        <w:t xml:space="preserve"> </w:t>
      </w:r>
      <w:r>
        <w:rPr>
          <w:w w:val="90"/>
        </w:rPr>
        <w:t>et</w:t>
      </w:r>
      <w:r>
        <w:rPr>
          <w:spacing w:val="-1"/>
          <w:w w:val="90"/>
        </w:rPr>
        <w:t xml:space="preserve"> </w:t>
      </w:r>
      <w:r>
        <w:rPr>
          <w:w w:val="90"/>
        </w:rPr>
        <w:t>al.</w:t>
      </w:r>
      <w:r>
        <w:rPr>
          <w:spacing w:val="-2"/>
          <w:w w:val="90"/>
        </w:rPr>
        <w:t xml:space="preserve"> </w:t>
      </w:r>
      <w:r>
        <w:rPr>
          <w:w w:val="90"/>
        </w:rPr>
        <w:t>Free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total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cortisol levels as predictors of severity and outcome in community-acquired pneumonia. American journal of </w:t>
      </w:r>
      <w:r>
        <w:rPr>
          <w:spacing w:val="-6"/>
        </w:rPr>
        <w:t>respiratory and critical care medicine. 2007;176(9):913-20.</w:t>
      </w:r>
    </w:p>
    <w:sectPr w:rsidR="00B518C6">
      <w:pgSz w:w="12240" w:h="15840"/>
      <w:pgMar w:top="1360" w:right="1200" w:bottom="1000" w:left="1180" w:header="0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71BC0" w14:textId="77777777" w:rsidR="004D24FC" w:rsidRDefault="004D24FC">
      <w:r>
        <w:separator/>
      </w:r>
    </w:p>
  </w:endnote>
  <w:endnote w:type="continuationSeparator" w:id="0">
    <w:p w14:paraId="58CBE0C4" w14:textId="77777777" w:rsidR="004D24FC" w:rsidRDefault="004D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8DBA8" w14:textId="77777777" w:rsidR="00B518C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062656" behindDoc="1" locked="0" layoutInCell="1" allowOverlap="1" wp14:anchorId="6F137595" wp14:editId="5892CF1D">
              <wp:simplePos x="0" y="0"/>
              <wp:positionH relativeFrom="page">
                <wp:posOffset>6677659</wp:posOffset>
              </wp:positionH>
              <wp:positionV relativeFrom="page">
                <wp:posOffset>9410162</wp:posOffset>
              </wp:positionV>
              <wp:extent cx="232410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19795" w14:textId="77777777" w:rsidR="00B518C6" w:rsidRDefault="00000000">
                          <w:pPr>
                            <w:spacing w:before="24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w w:val="1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w w:val="1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w w:val="1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w w:val="110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w w:val="1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3759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25.8pt;margin-top:740.95pt;width:18.3pt;height:16.1pt;z-index:-182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" filled="f" stroked="f">
              <v:textbox inset="0,0,0,0">
                <w:txbxContent>
                  <w:p w14:paraId="2E919795" w14:textId="77777777" w:rsidR="00B518C6" w:rsidRDefault="00000000">
                    <w:pPr>
                      <w:spacing w:before="24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w w:val="1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w w:val="1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w w:val="1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w w:val="110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w w:val="1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9E561" w14:textId="77777777" w:rsidR="004D24FC" w:rsidRDefault="004D24FC">
      <w:r>
        <w:separator/>
      </w:r>
    </w:p>
  </w:footnote>
  <w:footnote w:type="continuationSeparator" w:id="0">
    <w:p w14:paraId="27B7D62D" w14:textId="77777777" w:rsidR="004D24FC" w:rsidRDefault="004D2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37205"/>
    <w:multiLevelType w:val="hybridMultilevel"/>
    <w:tmpl w:val="FBF449F0"/>
    <w:lvl w:ilvl="0" w:tplc="0BDC56F6">
      <w:start w:val="1"/>
      <w:numFmt w:val="decimal"/>
      <w:lvlText w:val="%1."/>
      <w:lvlJc w:val="left"/>
      <w:pPr>
        <w:ind w:left="98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2"/>
        <w:szCs w:val="22"/>
        <w:lang w:val="en-US" w:eastAsia="en-US" w:bidi="ar-SA"/>
      </w:rPr>
    </w:lvl>
    <w:lvl w:ilvl="1" w:tplc="82081646">
      <w:numFmt w:val="bullet"/>
      <w:lvlText w:val="•"/>
      <w:lvlJc w:val="left"/>
      <w:pPr>
        <w:ind w:left="1868" w:hanging="720"/>
      </w:pPr>
      <w:rPr>
        <w:rFonts w:hint="default"/>
        <w:lang w:val="en-US" w:eastAsia="en-US" w:bidi="ar-SA"/>
      </w:rPr>
    </w:lvl>
    <w:lvl w:ilvl="2" w:tplc="D6948718">
      <w:numFmt w:val="bullet"/>
      <w:lvlText w:val="•"/>
      <w:lvlJc w:val="left"/>
      <w:pPr>
        <w:ind w:left="2756" w:hanging="720"/>
      </w:pPr>
      <w:rPr>
        <w:rFonts w:hint="default"/>
        <w:lang w:val="en-US" w:eastAsia="en-US" w:bidi="ar-SA"/>
      </w:rPr>
    </w:lvl>
    <w:lvl w:ilvl="3" w:tplc="0CE8728E">
      <w:numFmt w:val="bullet"/>
      <w:lvlText w:val="•"/>
      <w:lvlJc w:val="left"/>
      <w:pPr>
        <w:ind w:left="3644" w:hanging="720"/>
      </w:pPr>
      <w:rPr>
        <w:rFonts w:hint="default"/>
        <w:lang w:val="en-US" w:eastAsia="en-US" w:bidi="ar-SA"/>
      </w:rPr>
    </w:lvl>
    <w:lvl w:ilvl="4" w:tplc="569865CE">
      <w:numFmt w:val="bullet"/>
      <w:lvlText w:val="•"/>
      <w:lvlJc w:val="left"/>
      <w:pPr>
        <w:ind w:left="4532" w:hanging="720"/>
      </w:pPr>
      <w:rPr>
        <w:rFonts w:hint="default"/>
        <w:lang w:val="en-US" w:eastAsia="en-US" w:bidi="ar-SA"/>
      </w:rPr>
    </w:lvl>
    <w:lvl w:ilvl="5" w:tplc="0D1AE1EC">
      <w:numFmt w:val="bullet"/>
      <w:lvlText w:val="•"/>
      <w:lvlJc w:val="left"/>
      <w:pPr>
        <w:ind w:left="5420" w:hanging="720"/>
      </w:pPr>
      <w:rPr>
        <w:rFonts w:hint="default"/>
        <w:lang w:val="en-US" w:eastAsia="en-US" w:bidi="ar-SA"/>
      </w:rPr>
    </w:lvl>
    <w:lvl w:ilvl="6" w:tplc="C1A683A6">
      <w:numFmt w:val="bullet"/>
      <w:lvlText w:val="•"/>
      <w:lvlJc w:val="left"/>
      <w:pPr>
        <w:ind w:left="6308" w:hanging="720"/>
      </w:pPr>
      <w:rPr>
        <w:rFonts w:hint="default"/>
        <w:lang w:val="en-US" w:eastAsia="en-US" w:bidi="ar-SA"/>
      </w:rPr>
    </w:lvl>
    <w:lvl w:ilvl="7" w:tplc="1B8AFB24">
      <w:numFmt w:val="bullet"/>
      <w:lvlText w:val="•"/>
      <w:lvlJc w:val="left"/>
      <w:pPr>
        <w:ind w:left="7196" w:hanging="720"/>
      </w:pPr>
      <w:rPr>
        <w:rFonts w:hint="default"/>
        <w:lang w:val="en-US" w:eastAsia="en-US" w:bidi="ar-SA"/>
      </w:rPr>
    </w:lvl>
    <w:lvl w:ilvl="8" w:tplc="5186F1E0">
      <w:numFmt w:val="bullet"/>
      <w:lvlText w:val="•"/>
      <w:lvlJc w:val="left"/>
      <w:pPr>
        <w:ind w:left="8084" w:hanging="720"/>
      </w:pPr>
      <w:rPr>
        <w:rFonts w:hint="default"/>
        <w:lang w:val="en-US" w:eastAsia="en-US" w:bidi="ar-SA"/>
      </w:rPr>
    </w:lvl>
  </w:abstractNum>
  <w:num w:numId="1" w16cid:durableId="213825155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Sempa">
    <w15:presenceInfo w15:providerId="AD" w15:userId="S::SempaJB@ufs.ac.za::8ed7da13-77e8-4ef8-a44c-5fb6220546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C6"/>
    <w:rsid w:val="00132AB0"/>
    <w:rsid w:val="00212976"/>
    <w:rsid w:val="002353C6"/>
    <w:rsid w:val="002A1548"/>
    <w:rsid w:val="003D305C"/>
    <w:rsid w:val="003F5FA1"/>
    <w:rsid w:val="004D24FC"/>
    <w:rsid w:val="00612900"/>
    <w:rsid w:val="006B233E"/>
    <w:rsid w:val="00817D0C"/>
    <w:rsid w:val="00934958"/>
    <w:rsid w:val="00AB2C84"/>
    <w:rsid w:val="00B518C6"/>
    <w:rsid w:val="00C35EA8"/>
    <w:rsid w:val="00CB3DCB"/>
    <w:rsid w:val="00D906C1"/>
    <w:rsid w:val="00D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4761C4D"/>
  <w15:docId w15:val="{D59F2CB7-712E-4243-A7D8-B414DDEA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260" w:hanging="2461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597" w:hanging="1573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85"/>
      <w:ind w:left="2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CB3DCB"/>
    <w:pPr>
      <w:widowControl/>
      <w:autoSpaceDE/>
      <w:autoSpaceDN/>
    </w:pPr>
    <w:rPr>
      <w:rFonts w:ascii="Arial" w:eastAsia="Arial" w:hAnsi="Arial" w:cs="Arial"/>
    </w:rPr>
  </w:style>
  <w:style w:type="table" w:styleId="PlainTable2">
    <w:name w:val="Plain Table 2"/>
    <w:basedOn w:val="TableNormal"/>
    <w:uiPriority w:val="42"/>
    <w:rsid w:val="00DF2D1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mofokengtrp@ufs.ac.z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R-project.org/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5540</Words>
  <Characters>31581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Sempa</dc:creator>
  <cp:lastModifiedBy>Joseph Sempa</cp:lastModifiedBy>
  <cp:revision>2</cp:revision>
  <dcterms:created xsi:type="dcterms:W3CDTF">2024-12-03T14:31:00Z</dcterms:created>
  <dcterms:modified xsi:type="dcterms:W3CDTF">2024-12-03T14:31:00Z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LastSaved">
    <vt:filetime>2024-11-06T00:00:00Z</vt:filetime>
  </property>
  <property fmtid="{D5CDD505-2E9C-101B-9397-08002B2CF9AE}" pid="4" name="Producer">
    <vt:lpwstr>macOS Version 11.7 (Build 20G817) Quartz PDFContext</vt:lpwstr>
  </property>
</Properties>
</file>